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D48" w:rsidRPr="00A34D48" w:rsidRDefault="00A34D48" w:rsidP="00AE7DD3">
      <w:pPr>
        <w:spacing w:after="48" w:line="240" w:lineRule="auto"/>
        <w:textAlignment w:val="baseline"/>
        <w:outlineLvl w:val="0"/>
        <w:rPr>
          <w:rFonts w:ascii="Maiandra GD" w:eastAsia="Times New Roman" w:hAnsi="Maiandra GD" w:cs="Segoe UI"/>
          <w:color w:val="212529"/>
          <w:sz w:val="24"/>
          <w:szCs w:val="24"/>
        </w:rPr>
      </w:pPr>
      <w:r w:rsidRPr="00A34D48">
        <w:rPr>
          <w:rFonts w:ascii="Maiandra GD" w:eastAsia="Times New Roman" w:hAnsi="Maiandra GD" w:cs="Times New Roman"/>
          <w:b/>
          <w:color w:val="3A3A3A"/>
          <w:kern w:val="36"/>
          <w:sz w:val="24"/>
          <w:szCs w:val="24"/>
          <w:highlight w:val="yellow"/>
        </w:rPr>
        <w:t>Arrays in C#</w:t>
      </w:r>
      <w:r w:rsidR="00AE7DD3">
        <w:rPr>
          <w:rFonts w:ascii="Maiandra GD" w:eastAsia="Times New Roman" w:hAnsi="Maiandra GD" w:cs="Times New Roman"/>
          <w:b/>
          <w:color w:val="3A3A3A"/>
          <w:kern w:val="36"/>
          <w:sz w:val="24"/>
          <w:szCs w:val="24"/>
        </w:rPr>
        <w:t xml:space="preserve"> </w:t>
      </w:r>
    </w:p>
    <w:p w:rsidR="00A34D48" w:rsidRPr="00A34D48" w:rsidRDefault="00A34D48" w:rsidP="00A34D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Arrays in C# with Examples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this article, I am going to discuss the </w:t>
      </w:r>
      <w:r w:rsidRPr="00AE7DD3">
        <w:rPr>
          <w:rFonts w:ascii="Maiandra GD" w:eastAsia="Times New Roman" w:hAnsi="Maiandra GD" w:cs="Arial"/>
          <w:b/>
          <w:bCs/>
          <w:color w:val="000000"/>
          <w:sz w:val="24"/>
          <w:szCs w:val="24"/>
        </w:rPr>
        <w:t>Arrays in C#</w:t>
      </w:r>
      <w:r w:rsidRPr="00A34D48">
        <w:rPr>
          <w:rFonts w:ascii="Maiandra GD" w:eastAsia="Times New Roman" w:hAnsi="Maiandra GD" w:cs="Arial"/>
          <w:color w:val="000000"/>
          <w:sz w:val="24"/>
          <w:szCs w:val="24"/>
          <w:bdr w:val="none" w:sz="0" w:space="0" w:color="auto" w:frame="1"/>
        </w:rPr>
        <w:t> with examples. It is one of the important concepts in programming languages. Arrays are there from our traditional programming languages such as C, C++ and are also available in C#. As part of this article, we are going to discuss the following pointers.</w:t>
      </w:r>
    </w:p>
    <w:p w:rsidR="00A34D48" w:rsidRPr="00A34D48" w:rsidRDefault="00A34D48" w:rsidP="00A34D48">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Why do we need arrays in programming?</w:t>
      </w:r>
    </w:p>
    <w:p w:rsidR="00A34D48" w:rsidRPr="00A34D48" w:rsidRDefault="00A34D48" w:rsidP="00A34D48">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What is an Array in C#?</w:t>
      </w:r>
    </w:p>
    <w:p w:rsidR="00A34D48" w:rsidRPr="00A34D48" w:rsidRDefault="00A34D48" w:rsidP="00A34D48">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Types of Arrays in C#.</w:t>
      </w:r>
    </w:p>
    <w:p w:rsidR="00A34D48" w:rsidRPr="00A34D48" w:rsidRDefault="00A34D48" w:rsidP="00A34D48">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Understanding the memory representation of the array in C#.</w:t>
      </w:r>
    </w:p>
    <w:p w:rsidR="00A34D48" w:rsidRPr="00A34D48" w:rsidRDefault="00A34D48" w:rsidP="00A34D48">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One Dimensional Array in C# with Examples</w:t>
      </w:r>
    </w:p>
    <w:p w:rsidR="00A34D48" w:rsidRPr="00A34D48" w:rsidRDefault="00A34D48" w:rsidP="00A34D48">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What is the difference between for loop and for each loop in C# to access array values?</w:t>
      </w:r>
    </w:p>
    <w:p w:rsidR="00A34D48" w:rsidRPr="00A34D48" w:rsidRDefault="00A34D48" w:rsidP="00A34D48">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What is the Array class in C#?</w:t>
      </w:r>
    </w:p>
    <w:p w:rsidR="00A34D48" w:rsidRPr="00A34D48" w:rsidRDefault="00A34D48" w:rsidP="00A34D48">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Understanding the Array class methods and properties.</w:t>
      </w:r>
    </w:p>
    <w:p w:rsidR="00A34D48" w:rsidRPr="00A34D48" w:rsidRDefault="00A34D48" w:rsidP="00A34D48">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What is Implicitly Type Array in C#?</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Why do we need Arrays in programming?</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As we know a primitive type variable such as int, double can hold only a single value at any given point in time. For example, </w:t>
      </w:r>
      <w:r w:rsidRPr="00AE7DD3">
        <w:rPr>
          <w:rFonts w:ascii="Maiandra GD" w:eastAsia="Times New Roman" w:hAnsi="Maiandra GD" w:cs="Arial"/>
          <w:b/>
          <w:bCs/>
          <w:sz w:val="24"/>
          <w:szCs w:val="24"/>
        </w:rPr>
        <w:t>int no = 10;</w:t>
      </w:r>
      <w:r w:rsidRPr="00A34D48">
        <w:rPr>
          <w:rFonts w:ascii="Maiandra GD" w:eastAsia="Times New Roman" w:hAnsi="Maiandra GD" w:cs="Arial"/>
          <w:color w:val="000000"/>
          <w:sz w:val="24"/>
          <w:szCs w:val="24"/>
          <w:bdr w:val="none" w:sz="0" w:space="0" w:color="auto" w:frame="1"/>
        </w:rPr>
        <w:t>. Here the variable </w:t>
      </w:r>
      <w:r w:rsidRPr="00AE7DD3">
        <w:rPr>
          <w:rFonts w:ascii="Maiandra GD" w:eastAsia="Times New Roman" w:hAnsi="Maiandra GD" w:cs="Arial"/>
          <w:b/>
          <w:bCs/>
          <w:color w:val="000000"/>
          <w:sz w:val="24"/>
          <w:szCs w:val="24"/>
        </w:rPr>
        <w:t>“no”</w:t>
      </w:r>
      <w:r w:rsidRPr="00A34D48">
        <w:rPr>
          <w:rFonts w:ascii="Maiandra GD" w:eastAsia="Times New Roman" w:hAnsi="Maiandra GD" w:cs="Arial"/>
          <w:color w:val="000000"/>
          <w:sz w:val="24"/>
          <w:szCs w:val="24"/>
          <w:bdr w:val="none" w:sz="0" w:space="0" w:color="auto" w:frame="1"/>
        </w:rPr>
        <w:t> holds a value of </w:t>
      </w:r>
      <w:r w:rsidRPr="00AE7DD3">
        <w:rPr>
          <w:rFonts w:ascii="Maiandra GD" w:eastAsia="Times New Roman" w:hAnsi="Maiandra GD" w:cs="Arial"/>
          <w:b/>
          <w:bCs/>
          <w:color w:val="000000"/>
          <w:sz w:val="24"/>
          <w:szCs w:val="24"/>
        </w:rPr>
        <w:t>10</w:t>
      </w:r>
      <w:r w:rsidRPr="00A34D48">
        <w:rPr>
          <w:rFonts w:ascii="Maiandra GD" w:eastAsia="Times New Roman" w:hAnsi="Maiandra GD" w:cs="Arial"/>
          <w:color w:val="000000"/>
          <w:sz w:val="24"/>
          <w:szCs w:val="24"/>
          <w:bdr w:val="none" w:sz="0" w:space="0" w:color="auto" w:frame="1"/>
        </w:rPr>
        <w:t>. As per your business requirement, if you want to store 100 integer values, then you need to create 100 integer variables which is not a good programming approach as it will take lots of time as well as your code becomes bigger. So to overcome the above problems, Arrays in C# are introduced.</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What is an Array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simple words, we can define an array as a collection of similar types of values that are stored in sequential order i.e. they are stored in a contiguous memory location.</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Types of Arrays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C# supports 2 types of arrays. They are as follows:</w:t>
      </w:r>
    </w:p>
    <w:p w:rsidR="00A34D48" w:rsidRPr="00A34D48" w:rsidRDefault="00A34D48" w:rsidP="00A34D48">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Single dimensional array</w:t>
      </w:r>
    </w:p>
    <w:p w:rsidR="00A34D48" w:rsidRPr="00A34D48" w:rsidRDefault="00A34D48" w:rsidP="00A34D48">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Multi-dimensional array</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the Single dimensional array, the data is arranged in the form of a row whereas in the Multi-dimensional arrays in C# the data is arranged in the form of rows and columns. Again the multi-dimensional arrays are of two types</w:t>
      </w:r>
    </w:p>
    <w:p w:rsidR="00A34D48" w:rsidRPr="00A34D48" w:rsidRDefault="00A34D48" w:rsidP="00A34D48">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Jagged array</w:t>
      </w:r>
      <w:r w:rsidRPr="00A34D48">
        <w:rPr>
          <w:rFonts w:ascii="Maiandra GD" w:eastAsia="Times New Roman" w:hAnsi="Maiandra GD" w:cs="Arial"/>
          <w:color w:val="000000"/>
          <w:sz w:val="24"/>
          <w:szCs w:val="24"/>
          <w:bdr w:val="none" w:sz="0" w:space="0" w:color="auto" w:frame="1"/>
        </w:rPr>
        <w:t>: Whose rows and columns are not equal</w:t>
      </w:r>
    </w:p>
    <w:p w:rsidR="00A34D48" w:rsidRPr="00A34D48" w:rsidRDefault="00A34D48" w:rsidP="00A34D48">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Rectangular array</w:t>
      </w:r>
      <w:r w:rsidRPr="00A34D48">
        <w:rPr>
          <w:rFonts w:ascii="Maiandra GD" w:eastAsia="Times New Roman" w:hAnsi="Maiandra GD" w:cs="Arial"/>
          <w:color w:val="000000"/>
          <w:sz w:val="24"/>
          <w:szCs w:val="24"/>
          <w:bdr w:val="none" w:sz="0" w:space="0" w:color="auto" w:frame="1"/>
        </w:rPr>
        <w:t>: Whose rows and columns are equal</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We can access the values of an array using the index positions whereas the array index starts from 0 which means the first item of an array will be stored at the 0th position and the position of the last item of an array will be the total number of the item – 1.</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Memory Representation of Arrays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Please have a look at the following diagram:</w:t>
      </w:r>
    </w:p>
    <w:p w:rsidR="00A34D48" w:rsidRPr="00A34D48" w:rsidRDefault="00A34D48" w:rsidP="00A34D48">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lastRenderedPageBreak/>
        <w:drawing>
          <wp:inline distT="0" distB="0" distL="0" distR="0">
            <wp:extent cx="6145530" cy="2498725"/>
            <wp:effectExtent l="19050" t="0" r="7620" b="0"/>
            <wp:docPr id="1" name="Picture 1" descr="Arrays in C# Memor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C# Memory Representation"/>
                    <pic:cNvPicPr>
                      <a:picLocks noChangeAspect="1" noChangeArrowheads="1"/>
                    </pic:cNvPicPr>
                  </pic:nvPicPr>
                  <pic:blipFill>
                    <a:blip r:embed="rId5"/>
                    <a:srcRect/>
                    <a:stretch>
                      <a:fillRect/>
                    </a:stretch>
                  </pic:blipFill>
                  <pic:spPr bwMode="auto">
                    <a:xfrm>
                      <a:off x="0" y="0"/>
                      <a:ext cx="6145530" cy="2498725"/>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As you can see in the above diagram, we have an integer array with 10 elements. The array index is starting from 0, which stores the first element of the array. As the array contains 10 elements, so the last index position will be 9. The Array values or elements are stored sequentially in the memory i.e. contiguous memory location and this is the reason why it performs faster.</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C#, the arrays can be declared as fixed-length or dynamic. The Fixed length array means we can store a fixed number of elements while in the case of the dynamic array, the size of the array automatically increases as we add new items into the array.</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Note: </w:t>
      </w:r>
      <w:r w:rsidRPr="00A34D48">
        <w:rPr>
          <w:rFonts w:ascii="Maiandra GD" w:eastAsia="Times New Roman" w:hAnsi="Maiandra GD" w:cs="Arial"/>
          <w:color w:val="000000"/>
          <w:sz w:val="24"/>
          <w:szCs w:val="24"/>
          <w:bdr w:val="none" w:sz="0" w:space="0" w:color="auto" w:frame="1"/>
        </w:rPr>
        <w:t>The Arrays in C# are reference types that are derived from the System.Array class.</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Can we use a for each loop to iterate on arrays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Yes. Since the arrays in C# are derived from the </w:t>
      </w:r>
      <w:r w:rsidRPr="00AE7DD3">
        <w:rPr>
          <w:rFonts w:ascii="Maiandra GD" w:eastAsia="Times New Roman" w:hAnsi="Maiandra GD" w:cs="Arial"/>
          <w:b/>
          <w:bCs/>
          <w:color w:val="000000"/>
          <w:sz w:val="24"/>
          <w:szCs w:val="24"/>
        </w:rPr>
        <w:t>System.Array</w:t>
      </w:r>
      <w:r w:rsidRPr="00A34D48">
        <w:rPr>
          <w:rFonts w:ascii="Maiandra GD" w:eastAsia="Times New Roman" w:hAnsi="Maiandra GD" w:cs="Arial"/>
          <w:color w:val="000000"/>
          <w:sz w:val="24"/>
          <w:szCs w:val="24"/>
          <w:bdr w:val="none" w:sz="0" w:space="0" w:color="auto" w:frame="1"/>
        </w:rPr>
        <w:t> class which implements the </w:t>
      </w:r>
      <w:r w:rsidRPr="00AE7DD3">
        <w:rPr>
          <w:rFonts w:ascii="Maiandra GD" w:eastAsia="Times New Roman" w:hAnsi="Maiandra GD" w:cs="Arial"/>
          <w:b/>
          <w:bCs/>
          <w:color w:val="000000"/>
          <w:sz w:val="24"/>
          <w:szCs w:val="24"/>
        </w:rPr>
        <w:t>IEnumerable</w:t>
      </w:r>
      <w:r w:rsidRPr="00A34D48">
        <w:rPr>
          <w:rFonts w:ascii="Maiandra GD" w:eastAsia="Times New Roman" w:hAnsi="Maiandra GD" w:cs="Arial"/>
          <w:color w:val="000000"/>
          <w:sz w:val="24"/>
          <w:szCs w:val="24"/>
          <w:bdr w:val="none" w:sz="0" w:space="0" w:color="auto" w:frame="1"/>
        </w:rPr>
        <w:t>, so we can use the for-each</w:t>
      </w:r>
      <w:r w:rsidRPr="00AE7DD3">
        <w:rPr>
          <w:rFonts w:ascii="Maiandra GD" w:eastAsia="Times New Roman" w:hAnsi="Maiandra GD" w:cs="Arial"/>
          <w:b/>
          <w:bCs/>
          <w:color w:val="000000"/>
          <w:sz w:val="24"/>
          <w:szCs w:val="24"/>
        </w:rPr>
        <w:t> </w:t>
      </w:r>
      <w:r w:rsidRPr="00A34D48">
        <w:rPr>
          <w:rFonts w:ascii="Maiandra GD" w:eastAsia="Times New Roman" w:hAnsi="Maiandra GD" w:cs="Arial"/>
          <w:color w:val="000000"/>
          <w:sz w:val="24"/>
          <w:szCs w:val="24"/>
          <w:bdr w:val="none" w:sz="0" w:space="0" w:color="auto" w:frame="1"/>
        </w:rPr>
        <w:t>loop to iterate on arrays in C#.  </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One Dimensional Array in C# with Examples: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array which stores the data in the form of rows in a sequential order is called a one-dimensional array in C#. The syntax for creating a one-dimensional array in C# is given below.</w:t>
      </w:r>
    </w:p>
    <w:p w:rsidR="00A34D48" w:rsidRPr="00A34D48" w:rsidRDefault="00A34D48" w:rsidP="00A34D48">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drawing>
          <wp:inline distT="0" distB="0" distL="0" distR="0">
            <wp:extent cx="5443855" cy="2519680"/>
            <wp:effectExtent l="19050" t="0" r="4445" b="0"/>
            <wp:docPr id="2" name="Picture 2" descr="One Dimensional Array Syntax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Dimensional Array Syntax in C#"/>
                    <pic:cNvPicPr>
                      <a:picLocks noChangeAspect="1" noChangeArrowheads="1"/>
                    </pic:cNvPicPr>
                  </pic:nvPicPr>
                  <pic:blipFill>
                    <a:blip r:embed="rId6"/>
                    <a:srcRect/>
                    <a:stretch>
                      <a:fillRect/>
                    </a:stretch>
                  </pic:blipFill>
                  <pic:spPr bwMode="auto">
                    <a:xfrm>
                      <a:off x="0" y="0"/>
                      <a:ext cx="5443855" cy="2519680"/>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lastRenderedPageBreak/>
        <w:t>As you can see in the above image, we can initialize an array in C# either by using the </w:t>
      </w:r>
      <w:r w:rsidRPr="00AE7DD3">
        <w:rPr>
          <w:rFonts w:ascii="Maiandra GD" w:eastAsia="Times New Roman" w:hAnsi="Maiandra GD" w:cs="Arial"/>
          <w:b/>
          <w:bCs/>
          <w:color w:val="000000"/>
          <w:sz w:val="24"/>
          <w:szCs w:val="24"/>
        </w:rPr>
        <w:t>new</w:t>
      </w:r>
      <w:r w:rsidRPr="00A34D48">
        <w:rPr>
          <w:rFonts w:ascii="Maiandra GD" w:eastAsia="Times New Roman" w:hAnsi="Maiandra GD" w:cs="Arial"/>
          <w:color w:val="000000"/>
          <w:sz w:val="24"/>
          <w:szCs w:val="24"/>
          <w:bdr w:val="none" w:sz="0" w:space="0" w:color="auto" w:frame="1"/>
        </w:rPr>
        <w:t> keyword or using the </w:t>
      </w:r>
      <w:r w:rsidRPr="00AE7DD3">
        <w:rPr>
          <w:rFonts w:ascii="Maiandra GD" w:eastAsia="Times New Roman" w:hAnsi="Maiandra GD" w:cs="Arial"/>
          <w:b/>
          <w:bCs/>
          <w:color w:val="000000"/>
          <w:sz w:val="24"/>
          <w:szCs w:val="24"/>
        </w:rPr>
        <w:t>argument</w:t>
      </w:r>
      <w:r w:rsidRPr="00A34D48">
        <w:rPr>
          <w:rFonts w:ascii="Maiandra GD" w:eastAsia="Times New Roman" w:hAnsi="Maiandra GD" w:cs="Arial"/>
          <w:color w:val="000000"/>
          <w:sz w:val="24"/>
          <w:szCs w:val="24"/>
          <w:bdr w:val="none" w:sz="0" w:space="0" w:color="auto" w:frame="1"/>
        </w:rPr>
        <w:t> values.</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One-dimensional Array Example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the below example, first, we create an array with size 6. To check what default values an array in c# store, without initializing the array, we are printing the values on the console using a for loop. Then again, using a for loop we are assigning the elements to the array. Finally, we are accessing the array elements and printing the values on the console using a for each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ArayDemo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//Creating an array with size 6</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arr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6</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//accessing array values using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//Here it will display the default values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//as we are not assigning any values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6</w:t>
      </w:r>
      <w:r w:rsidRPr="00AE7DD3">
        <w:rPr>
          <w:rFonts w:ascii="Maiandra GD" w:eastAsia="Times New Roman" w:hAnsi="Maiandra GD" w:cs="Consolas"/>
          <w:color w:val="CFD5E0"/>
          <w:sz w:val="24"/>
          <w:szCs w:val="24"/>
        </w:rPr>
        <w:t>; i++</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a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//Here we are assigning values to array using for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6</w:t>
      </w:r>
      <w:r w:rsidRPr="00AE7DD3">
        <w:rPr>
          <w:rFonts w:ascii="Maiandra GD" w:eastAsia="Times New Roman" w:hAnsi="Maiandra GD" w:cs="Consolas"/>
          <w:color w:val="CFD5E0"/>
          <w:sz w:val="24"/>
          <w:szCs w:val="24"/>
        </w:rPr>
        <w:t>; i++</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a += </w:t>
      </w:r>
      <w:r w:rsidRPr="00AE7DD3">
        <w:rPr>
          <w:rFonts w:ascii="Maiandra GD" w:eastAsia="Times New Roman" w:hAnsi="Maiandra GD" w:cs="Consolas"/>
          <w:color w:val="D19A66"/>
          <w:sz w:val="24"/>
          <w:szCs w:val="24"/>
        </w:rPr>
        <w:t>10</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a;</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//accessing array values using foreach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i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Output: As you can see in the below output, the default values 0, will store for integer type array.</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drawing>
          <wp:inline distT="0" distB="0" distL="0" distR="0">
            <wp:extent cx="1680210" cy="425450"/>
            <wp:effectExtent l="19050" t="0" r="0" b="0"/>
            <wp:docPr id="3" name="Picture 3"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s in C#"/>
                    <pic:cNvPicPr>
                      <a:picLocks noChangeAspect="1" noChangeArrowheads="1"/>
                    </pic:cNvPicPr>
                  </pic:nvPicPr>
                  <pic:blipFill>
                    <a:blip r:embed="rId7"/>
                    <a:srcRect/>
                    <a:stretch>
                      <a:fillRect/>
                    </a:stretch>
                  </pic:blipFill>
                  <pic:spPr bwMode="auto">
                    <a:xfrm>
                      <a:off x="0" y="0"/>
                      <a:ext cx="1680210" cy="425450"/>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this example, we have used a special loop called for each loop to access the array elements in C#. Let us first understand what this for each loop is and then we will see the difference between for and for each loop in C#.</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For each loop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This for each loop is specially designed in C# for accessing the values from a collection like an array. When we use a for-each loop for accessing the values of an array or collection, we only require to hand over the array or collection to the loop which does not require any initialization, condition, or iteration. The loop itself starts its execution by providing access to each and every element present in the array or collection starting from the first up to the last element in sequential order.</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What is the difference between for loop and for each loop in C# to access array values?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the case of for loop in C#, the loop variable refers to the index of an array whereas, in the case of a for-each loop, the loop variable refers to the values of the array.</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Irrespective of the values stored in the array, the loop variable must be of type </w:t>
      </w:r>
      <w:r w:rsidRPr="00AE7DD3">
        <w:rPr>
          <w:rFonts w:ascii="Maiandra GD" w:eastAsia="Times New Roman" w:hAnsi="Maiandra GD" w:cs="Arial"/>
          <w:b/>
          <w:bCs/>
          <w:color w:val="000000"/>
          <w:sz w:val="24"/>
          <w:szCs w:val="24"/>
        </w:rPr>
        <w:t>int</w:t>
      </w:r>
      <w:r w:rsidRPr="00A34D48">
        <w:rPr>
          <w:rFonts w:ascii="Maiandra GD" w:eastAsia="Times New Roman" w:hAnsi="Maiandra GD" w:cs="Arial"/>
          <w:color w:val="000000"/>
          <w:sz w:val="24"/>
          <w:szCs w:val="24"/>
          <w:bdr w:val="none" w:sz="0" w:space="0" w:color="auto" w:frame="1"/>
        </w:rPr>
        <w:t> in case of for loop. The reason for this is, here the loop variable is referring to the index position of the array.  Coming to the for-each loop, the data type of the loop variable must be the same as the type of the values stored in the array. For example, if you have a string array then the loop variable must be of type </w:t>
      </w:r>
      <w:r w:rsidRPr="00AE7DD3">
        <w:rPr>
          <w:rFonts w:ascii="Maiandra GD" w:eastAsia="Times New Roman" w:hAnsi="Maiandra GD" w:cs="Arial"/>
          <w:b/>
          <w:bCs/>
          <w:color w:val="000000"/>
          <w:sz w:val="24"/>
          <w:szCs w:val="24"/>
        </w:rPr>
        <w:t>string</w:t>
      </w:r>
      <w:r w:rsidRPr="00A34D48">
        <w:rPr>
          <w:rFonts w:ascii="Maiandra GD" w:eastAsia="Times New Roman" w:hAnsi="Maiandra GD" w:cs="Arial"/>
          <w:color w:val="000000"/>
          <w:sz w:val="24"/>
          <w:szCs w:val="24"/>
          <w:bdr w:val="none" w:sz="0" w:space="0" w:color="auto" w:frame="1"/>
        </w:rPr>
        <w:t> in case of the for-each loop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most important point that you need to keep in mind is that the for loop in C# can be used both for accessing values from an array as well as assigning values to an array whereas the for-each loop in C# can only be used for accessing the values from an array but not for assigning values into an array.</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What is the Array class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w:t>
      </w:r>
      <w:r w:rsidRPr="00AE7DD3">
        <w:rPr>
          <w:rFonts w:ascii="Maiandra GD" w:eastAsia="Times New Roman" w:hAnsi="Maiandra GD" w:cs="Arial"/>
          <w:b/>
          <w:bCs/>
          <w:color w:val="000000"/>
          <w:sz w:val="24"/>
          <w:szCs w:val="24"/>
        </w:rPr>
        <w:t>Array</w:t>
      </w:r>
      <w:r w:rsidRPr="00A34D48">
        <w:rPr>
          <w:rFonts w:ascii="Maiandra GD" w:eastAsia="Times New Roman" w:hAnsi="Maiandra GD" w:cs="Arial"/>
          <w:color w:val="000000"/>
          <w:sz w:val="24"/>
          <w:szCs w:val="24"/>
          <w:bdr w:val="none" w:sz="0" w:space="0" w:color="auto" w:frame="1"/>
        </w:rPr>
        <w:t> class is a predefined class that is defined inside the </w:t>
      </w:r>
      <w:r w:rsidRPr="00AE7DD3">
        <w:rPr>
          <w:rFonts w:ascii="Maiandra GD" w:eastAsia="Times New Roman" w:hAnsi="Maiandra GD" w:cs="Arial"/>
          <w:b/>
          <w:bCs/>
          <w:color w:val="000000"/>
          <w:sz w:val="24"/>
          <w:szCs w:val="24"/>
        </w:rPr>
        <w:t>System</w:t>
      </w:r>
      <w:r w:rsidRPr="00A34D48">
        <w:rPr>
          <w:rFonts w:ascii="Maiandra GD" w:eastAsia="Times New Roman" w:hAnsi="Maiandra GD" w:cs="Arial"/>
          <w:color w:val="000000"/>
          <w:sz w:val="24"/>
          <w:szCs w:val="24"/>
          <w:bdr w:val="none" w:sz="0" w:space="0" w:color="auto" w:frame="1"/>
        </w:rPr>
        <w:t> namespaces. This class is working as the base class for all the arrays in C#. The </w:t>
      </w:r>
      <w:r w:rsidRPr="00AE7DD3">
        <w:rPr>
          <w:rFonts w:ascii="Maiandra GD" w:eastAsia="Times New Roman" w:hAnsi="Maiandra GD" w:cs="Arial"/>
          <w:b/>
          <w:bCs/>
          <w:color w:val="000000"/>
          <w:sz w:val="24"/>
          <w:szCs w:val="24"/>
        </w:rPr>
        <w:t>Array</w:t>
      </w:r>
      <w:r w:rsidRPr="00A34D48">
        <w:rPr>
          <w:rFonts w:ascii="Maiandra GD" w:eastAsia="Times New Roman" w:hAnsi="Maiandra GD" w:cs="Arial"/>
          <w:color w:val="000000"/>
          <w:sz w:val="24"/>
          <w:szCs w:val="24"/>
          <w:bdr w:val="none" w:sz="0" w:space="0" w:color="auto" w:frame="1"/>
        </w:rPr>
        <w:t> class provides a set of members (methods and properties) to work with the arrays such as creating, manipulating, searching, reversing, and sorting the elements of an array, etc. The definition of the Array class in C# is gen below.</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lastRenderedPageBreak/>
        <w:drawing>
          <wp:inline distT="0" distB="0" distL="0" distR="0">
            <wp:extent cx="6410161" cy="988828"/>
            <wp:effectExtent l="19050" t="0" r="0" b="0"/>
            <wp:docPr id="4" name="Picture 4" descr="Array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ay class in C#"/>
                    <pic:cNvPicPr>
                      <a:picLocks noChangeAspect="1" noChangeArrowheads="1"/>
                    </pic:cNvPicPr>
                  </pic:nvPicPr>
                  <pic:blipFill>
                    <a:blip r:embed="rId8"/>
                    <a:srcRect/>
                    <a:stretch>
                      <a:fillRect/>
                    </a:stretch>
                  </pic:blipFill>
                  <pic:spPr bwMode="auto">
                    <a:xfrm>
                      <a:off x="0" y="0"/>
                      <a:ext cx="6409299" cy="988695"/>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Array class in C# is not a part of the </w:t>
      </w:r>
      <w:r w:rsidRPr="00AE7DD3">
        <w:rPr>
          <w:rFonts w:ascii="Maiandra GD" w:eastAsia="Times New Roman" w:hAnsi="Maiandra GD" w:cs="Arial"/>
          <w:b/>
          <w:bCs/>
          <w:sz w:val="24"/>
          <w:szCs w:val="24"/>
        </w:rPr>
        <w:t>System.Collections</w:t>
      </w:r>
      <w:r w:rsidRPr="00A34D48">
        <w:rPr>
          <w:rFonts w:ascii="Maiandra GD" w:eastAsia="Times New Roman" w:hAnsi="Maiandra GD" w:cs="Arial"/>
          <w:color w:val="000000"/>
          <w:sz w:val="24"/>
          <w:szCs w:val="24"/>
          <w:bdr w:val="none" w:sz="0" w:space="0" w:color="auto" w:frame="1"/>
        </w:rPr>
        <w:t> namespace. It is a part of the </w:t>
      </w:r>
      <w:r w:rsidRPr="00AE7DD3">
        <w:rPr>
          <w:rFonts w:ascii="Maiandra GD" w:eastAsia="Times New Roman" w:hAnsi="Maiandra GD" w:cs="Arial"/>
          <w:b/>
          <w:bCs/>
          <w:sz w:val="24"/>
          <w:szCs w:val="24"/>
        </w:rPr>
        <w:t>System</w:t>
      </w:r>
      <w:r w:rsidRPr="00A34D48">
        <w:rPr>
          <w:rFonts w:ascii="Maiandra GD" w:eastAsia="Times New Roman" w:hAnsi="Maiandra GD" w:cs="Arial"/>
          <w:color w:val="0000FF"/>
          <w:sz w:val="24"/>
          <w:szCs w:val="24"/>
          <w:bdr w:val="none" w:sz="0" w:space="0" w:color="auto" w:frame="1"/>
        </w:rPr>
        <w:t> </w:t>
      </w:r>
      <w:r w:rsidRPr="00A34D48">
        <w:rPr>
          <w:rFonts w:ascii="Maiandra GD" w:eastAsia="Times New Roman" w:hAnsi="Maiandra GD" w:cs="Arial"/>
          <w:color w:val="000000"/>
          <w:sz w:val="24"/>
          <w:szCs w:val="24"/>
          <w:bdr w:val="none" w:sz="0" w:space="0" w:color="auto" w:frame="1"/>
        </w:rPr>
        <w:t>namespace. But still, we considered it as a collection because it is Implements the </w:t>
      </w:r>
      <w:r w:rsidRPr="00AE7DD3">
        <w:rPr>
          <w:rFonts w:ascii="Maiandra GD" w:eastAsia="Times New Roman" w:hAnsi="Maiandra GD" w:cs="Arial"/>
          <w:b/>
          <w:bCs/>
          <w:sz w:val="24"/>
          <w:szCs w:val="24"/>
        </w:rPr>
        <w:t>IList</w:t>
      </w:r>
      <w:r w:rsidRPr="00A34D48">
        <w:rPr>
          <w:rFonts w:ascii="Maiandra GD" w:eastAsia="Times New Roman" w:hAnsi="Maiandra GD" w:cs="Arial"/>
          <w:color w:val="0000FF"/>
          <w:sz w:val="24"/>
          <w:szCs w:val="24"/>
          <w:bdr w:val="none" w:sz="0" w:space="0" w:color="auto" w:frame="1"/>
        </w:rPr>
        <w:t> </w:t>
      </w:r>
      <w:r w:rsidRPr="00A34D48">
        <w:rPr>
          <w:rFonts w:ascii="Maiandra GD" w:eastAsia="Times New Roman" w:hAnsi="Maiandra GD" w:cs="Arial"/>
          <w:color w:val="000000"/>
          <w:sz w:val="24"/>
          <w:szCs w:val="24"/>
          <w:bdr w:val="none" w:sz="0" w:space="0" w:color="auto" w:frame="1"/>
        </w:rPr>
        <w:t>interface. The Array class provides the following methods and properties:</w:t>
      </w:r>
    </w:p>
    <w:p w:rsidR="00A34D48" w:rsidRPr="00A34D48" w:rsidRDefault="00A34D48" w:rsidP="00A34D48">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Sort(&lt;array&gt;): </w:t>
      </w:r>
      <w:r w:rsidRPr="00A34D48">
        <w:rPr>
          <w:rFonts w:ascii="Maiandra GD" w:eastAsia="Times New Roman" w:hAnsi="Maiandra GD" w:cs="Arial"/>
          <w:color w:val="000000"/>
          <w:sz w:val="24"/>
          <w:szCs w:val="24"/>
          <w:bdr w:val="none" w:sz="0" w:space="0" w:color="auto" w:frame="1"/>
        </w:rPr>
        <w:t>Sorting the array elements</w:t>
      </w:r>
    </w:p>
    <w:p w:rsidR="00A34D48" w:rsidRPr="00A34D48" w:rsidRDefault="00A34D48" w:rsidP="00A34D48">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Reverse (&lt;array&gt;): </w:t>
      </w:r>
      <w:r w:rsidRPr="00A34D48">
        <w:rPr>
          <w:rFonts w:ascii="Maiandra GD" w:eastAsia="Times New Roman" w:hAnsi="Maiandra GD" w:cs="Arial"/>
          <w:color w:val="000000"/>
          <w:sz w:val="24"/>
          <w:szCs w:val="24"/>
          <w:bdr w:val="none" w:sz="0" w:space="0" w:color="auto" w:frame="1"/>
        </w:rPr>
        <w:t>Reversing the array elements</w:t>
      </w:r>
    </w:p>
    <w:p w:rsidR="00A34D48" w:rsidRPr="00A34D48" w:rsidRDefault="00A34D48" w:rsidP="00A34D48">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Copy (src, dest, n): </w:t>
      </w:r>
      <w:r w:rsidRPr="00A34D48">
        <w:rPr>
          <w:rFonts w:ascii="Maiandra GD" w:eastAsia="Times New Roman" w:hAnsi="Maiandra GD" w:cs="Arial"/>
          <w:color w:val="000000"/>
          <w:sz w:val="24"/>
          <w:szCs w:val="24"/>
          <w:bdr w:val="none" w:sz="0" w:space="0" w:color="auto" w:frame="1"/>
        </w:rPr>
        <w:t>Copying some of the elements or all elements from the old array to the new array</w:t>
      </w:r>
    </w:p>
    <w:p w:rsidR="00A34D48" w:rsidRPr="00A34D48" w:rsidRDefault="00A34D48" w:rsidP="00A34D48">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GetLength(int): </w:t>
      </w:r>
      <w:r w:rsidRPr="00A34D48">
        <w:rPr>
          <w:rFonts w:ascii="Maiandra GD" w:eastAsia="Times New Roman" w:hAnsi="Maiandra GD" w:cs="Arial"/>
          <w:color w:val="000000"/>
          <w:sz w:val="24"/>
          <w:szCs w:val="24"/>
          <w:bdr w:val="none" w:sz="0" w:space="0" w:color="auto" w:frame="1"/>
        </w:rPr>
        <w:t>A 32-bit integer that represents the number of elements in the specified dimension.</w:t>
      </w:r>
    </w:p>
    <w:p w:rsidR="00A34D48" w:rsidRPr="00A34D48" w:rsidRDefault="00A34D48" w:rsidP="00A34D48">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Length: </w:t>
      </w:r>
      <w:r w:rsidRPr="00A34D48">
        <w:rPr>
          <w:rFonts w:ascii="Maiandra GD" w:eastAsia="Times New Roman" w:hAnsi="Maiandra GD" w:cs="Arial"/>
          <w:color w:val="000000"/>
          <w:sz w:val="24"/>
          <w:szCs w:val="24"/>
          <w:bdr w:val="none" w:sz="0" w:space="0" w:color="auto" w:frame="1"/>
        </w:rPr>
        <w:t>It Returns the total number of elements in all the dimensions of the Array; zero if there are no elements in the array. </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34D48">
        <w:rPr>
          <w:rFonts w:ascii="Maiandra GD" w:eastAsia="Times New Roman" w:hAnsi="Maiandra GD" w:cs="Arial"/>
          <w:color w:val="000000"/>
          <w:sz w:val="24"/>
          <w:szCs w:val="24"/>
          <w:bdr w:val="none" w:sz="0" w:space="0" w:color="auto" w:frame="1"/>
        </w:rPr>
        <w:t>Example: Array class Methods and Properties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212529"/>
          <w:sz w:val="24"/>
          <w:szCs w:val="24"/>
          <w:bdr w:val="none" w:sz="0" w:space="0" w:color="auto" w:frame="1"/>
        </w:rPr>
        <w:t>Let’s see an example for understanding the Method and Properties of the Array class in C#.</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ArayDemo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//Declaring an array</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arr =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17</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23</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4</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59</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27</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36</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96</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9</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1</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3</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array elements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"The Array Contains the Below Elements:"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color w:val="4284AE"/>
          <w:sz w:val="24"/>
          <w:szCs w:val="24"/>
        </w:rPr>
        <w:t>Length</w:t>
      </w:r>
      <w:r w:rsidRPr="00AE7DD3">
        <w:rPr>
          <w:rFonts w:ascii="Maiandra GD" w:eastAsia="Times New Roman" w:hAnsi="Maiandra GD" w:cs="Consolas"/>
          <w:color w:val="CFD5E0"/>
          <w:sz w:val="24"/>
          <w:szCs w:val="24"/>
        </w:rPr>
        <w:t>; i++</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//Sorting the array elements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Array.</w:t>
      </w:r>
      <w:r w:rsidRPr="00AE7DD3">
        <w:rPr>
          <w:rFonts w:ascii="Maiandra GD" w:eastAsia="Times New Roman" w:hAnsi="Maiandra GD" w:cs="Consolas"/>
          <w:color w:val="4284AE"/>
          <w:sz w:val="24"/>
          <w:szCs w:val="24"/>
        </w:rPr>
        <w:t>Sort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array elements after sorting</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"The Array Elements After Sorting:"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i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//Reversing the array elements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Array.</w:t>
      </w:r>
      <w:r w:rsidRPr="00AE7DD3">
        <w:rPr>
          <w:rFonts w:ascii="Maiandra GD" w:eastAsia="Times New Roman" w:hAnsi="Maiandra GD" w:cs="Consolas"/>
          <w:color w:val="4284AE"/>
          <w:sz w:val="24"/>
          <w:szCs w:val="24"/>
        </w:rPr>
        <w:t>Reverse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array elements in reverse order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"The Array Elements in the Reverse Order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i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//Creating a new array</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brr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//Copying some of the elements from old array to new array</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"The new array elements:"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Array.</w:t>
      </w:r>
      <w:r w:rsidRPr="00AE7DD3">
        <w:rPr>
          <w:rFonts w:ascii="Maiandra GD" w:eastAsia="Times New Roman" w:hAnsi="Maiandra GD" w:cs="Consolas"/>
          <w:color w:val="4284AE"/>
          <w:sz w:val="24"/>
          <w:szCs w:val="24"/>
        </w:rPr>
        <w:t>Copy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arr, brr, </w:t>
      </w:r>
      <w:r w:rsidRPr="00AE7DD3">
        <w:rPr>
          <w:rFonts w:ascii="Maiandra GD" w:eastAsia="Times New Roman" w:hAnsi="Maiandra GD" w:cs="Consolas"/>
          <w:color w:val="D19A66"/>
          <w:sz w:val="24"/>
          <w:szCs w:val="24"/>
        </w:rPr>
        <w:t>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//We declare the array with size 10. we copy only 5 elements. so the rest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//5 elements will take the default value. In this array, it will take 0</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brr</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i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"brr Array Length :"</w:t>
      </w:r>
      <w:r w:rsidRPr="00AE7DD3">
        <w:rPr>
          <w:rFonts w:ascii="Maiandra GD" w:eastAsia="Times New Roman" w:hAnsi="Maiandra GD" w:cs="Consolas"/>
          <w:color w:val="CFD5E0"/>
          <w:sz w:val="24"/>
          <w:szCs w:val="24"/>
        </w:rPr>
        <w:t xml:space="preserve"> + brr.</w:t>
      </w:r>
      <w:r w:rsidRPr="00AE7DD3">
        <w:rPr>
          <w:rFonts w:ascii="Maiandra GD" w:eastAsia="Times New Roman" w:hAnsi="Maiandra GD" w:cs="Consolas"/>
          <w:color w:val="4284AE"/>
          <w:sz w:val="24"/>
          <w:szCs w:val="24"/>
        </w:rPr>
        <w:t>Length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"brr Array Length :"</w:t>
      </w:r>
      <w:r w:rsidRPr="00AE7DD3">
        <w:rPr>
          <w:rFonts w:ascii="Maiandra GD" w:eastAsia="Times New Roman" w:hAnsi="Maiandra GD" w:cs="Consolas"/>
          <w:color w:val="CFD5E0"/>
          <w:sz w:val="24"/>
          <w:szCs w:val="24"/>
        </w:rPr>
        <w:t xml:space="preserve"> + brr.</w:t>
      </w:r>
      <w:r w:rsidRPr="00AE7DD3">
        <w:rPr>
          <w:rFonts w:ascii="Maiandra GD" w:eastAsia="Times New Roman" w:hAnsi="Maiandra GD" w:cs="Consolas"/>
          <w:color w:val="4284AE"/>
          <w:sz w:val="24"/>
          <w:szCs w:val="24"/>
        </w:rPr>
        <w:t>GetLength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lastRenderedPageBreak/>
        <w:t>Output:</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drawing>
          <wp:inline distT="0" distB="0" distL="0" distR="0">
            <wp:extent cx="3816985" cy="2094865"/>
            <wp:effectExtent l="19050" t="0" r="0" b="0"/>
            <wp:docPr id="5" name="Picture 5" descr="Array Class Method and Properties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 Class Method and Properties in C# with Examples"/>
                    <pic:cNvPicPr>
                      <a:picLocks noChangeAspect="1" noChangeArrowheads="1"/>
                    </pic:cNvPicPr>
                  </pic:nvPicPr>
                  <pic:blipFill>
                    <a:blip r:embed="rId9"/>
                    <a:srcRect/>
                    <a:stretch>
                      <a:fillRect/>
                    </a:stretch>
                  </pic:blipFill>
                  <pic:spPr bwMode="auto">
                    <a:xfrm>
                      <a:off x="0" y="0"/>
                      <a:ext cx="3816985" cy="2094865"/>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Understanding the Implicitly Typed Arrays in C#:</w:t>
      </w:r>
    </w:p>
    <w:p w:rsidR="00A34D48" w:rsidRPr="00A34D48" w:rsidRDefault="00A34D48" w:rsidP="00AE7DD3">
      <w:pPr>
        <w:shd w:val="clear" w:color="auto" w:fill="FFFFFF"/>
        <w:spacing w:after="0" w:line="240" w:lineRule="auto"/>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When we declare an array by using the “var” keyword then such types of arrays are called implicitly typed arrays in C#.</w:t>
      </w:r>
      <w:r w:rsidRPr="00A34D48">
        <w:rPr>
          <w:rFonts w:ascii="Maiandra GD" w:eastAsia="Times New Roman" w:hAnsi="Maiandra GD" w:cs="Segoe UI"/>
          <w:color w:val="212529"/>
          <w:sz w:val="24"/>
          <w:szCs w:val="24"/>
        </w:rPr>
        <w:br/>
      </w:r>
      <w:r w:rsidRPr="00A34D48">
        <w:rPr>
          <w:rFonts w:ascii="Maiandra GD" w:eastAsia="Times New Roman" w:hAnsi="Maiandra GD" w:cs="Arial"/>
          <w:color w:val="000000"/>
          <w:sz w:val="24"/>
          <w:szCs w:val="24"/>
          <w:bdr w:val="none" w:sz="0" w:space="0" w:color="auto" w:frame="1"/>
        </w:rPr>
        <w:t>Example: </w:t>
      </w:r>
      <w:r w:rsidRPr="00AE7DD3">
        <w:rPr>
          <w:rFonts w:ascii="Maiandra GD" w:eastAsia="Times New Roman" w:hAnsi="Maiandra GD" w:cs="Arial"/>
          <w:b/>
          <w:bCs/>
          <w:sz w:val="24"/>
          <w:szCs w:val="24"/>
        </w:rPr>
        <w:t>var arr = new[] {10, 20, 30 , 40, 50};</w:t>
      </w:r>
      <w:r w:rsidRPr="00A34D48">
        <w:rPr>
          <w:rFonts w:ascii="Maiandra GD" w:eastAsia="Times New Roman" w:hAnsi="Maiandra GD" w:cs="Segoe UI"/>
          <w:color w:val="212529"/>
          <w:sz w:val="24"/>
          <w:szCs w:val="24"/>
        </w:rPr>
        <w:br/>
      </w:r>
      <w:r w:rsidRPr="00A34D48">
        <w:rPr>
          <w:rFonts w:ascii="Maiandra GD" w:eastAsia="Times New Roman" w:hAnsi="Maiandra GD" w:cs="Arial"/>
          <w:color w:val="000000"/>
          <w:sz w:val="24"/>
          <w:szCs w:val="24"/>
          <w:bdr w:val="none" w:sz="0" w:space="0" w:color="auto" w:frame="1"/>
        </w:rPr>
        <w:t>Let us see an example for understanding the implicitly typed array in C#.</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ArayDemo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D19252"/>
          <w:sz w:val="24"/>
          <w:szCs w:val="24"/>
        </w:rPr>
        <w:t>var</w:t>
      </w:r>
      <w:r w:rsidRPr="00AE7DD3">
        <w:rPr>
          <w:rFonts w:ascii="Maiandra GD" w:eastAsia="Times New Roman" w:hAnsi="Maiandra GD" w:cs="Consolas"/>
          <w:color w:val="CFD5E0"/>
          <w:sz w:val="24"/>
          <w:szCs w:val="24"/>
        </w:rPr>
        <w:t xml:space="preserve"> arr = </w:t>
      </w:r>
      <w:r w:rsidRPr="00AE7DD3">
        <w:rPr>
          <w:rFonts w:ascii="Maiandra GD" w:eastAsia="Times New Roman" w:hAnsi="Maiandra GD" w:cs="Consolas"/>
          <w:color w:val="4284AE"/>
          <w:sz w:val="24"/>
          <w:szCs w:val="24"/>
        </w:rPr>
        <w:t>new</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17</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23</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4</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59</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27</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36</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96</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9</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1</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3</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color w:val="4284AE"/>
          <w:sz w:val="24"/>
          <w:szCs w:val="24"/>
        </w:rPr>
        <w:t>Length</w:t>
      </w:r>
      <w:r w:rsidRPr="00AE7DD3">
        <w:rPr>
          <w:rFonts w:ascii="Maiandra GD" w:eastAsia="Times New Roman" w:hAnsi="Maiandra GD" w:cs="Consolas"/>
          <w:color w:val="CFD5E0"/>
          <w:sz w:val="24"/>
          <w:szCs w:val="24"/>
        </w:rPr>
        <w:t>; i++</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p>
    <w:p w:rsidR="00A34D48" w:rsidRPr="00A34D48" w:rsidRDefault="00A34D48" w:rsidP="00A34D48">
      <w:pPr>
        <w:shd w:val="clear" w:color="auto" w:fill="FFFFFF"/>
        <w:spacing w:after="0" w:line="240" w:lineRule="auto"/>
        <w:jc w:val="both"/>
        <w:textAlignment w:val="baseline"/>
        <w:rPr>
          <w:ins w:id="0" w:author="Unknown"/>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drawing>
          <wp:inline distT="0" distB="0" distL="0" distR="0">
            <wp:extent cx="2306955" cy="318770"/>
            <wp:effectExtent l="19050" t="0" r="0" b="0"/>
            <wp:docPr id="6" name="Picture 6" descr="Understanding Implicilt Typed Arra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derstanding Implicilt Typed Array in C#"/>
                    <pic:cNvPicPr>
                      <a:picLocks noChangeAspect="1" noChangeArrowheads="1"/>
                    </pic:cNvPicPr>
                  </pic:nvPicPr>
                  <pic:blipFill>
                    <a:blip r:embed="rId10"/>
                    <a:srcRect/>
                    <a:stretch>
                      <a:fillRect/>
                    </a:stretch>
                  </pic:blipFill>
                  <pic:spPr bwMode="auto">
                    <a:xfrm>
                      <a:off x="0" y="0"/>
                      <a:ext cx="2306955" cy="318770"/>
                    </a:xfrm>
                    <a:prstGeom prst="rect">
                      <a:avLst/>
                    </a:prstGeom>
                    <a:noFill/>
                    <a:ln w="9525">
                      <a:noFill/>
                      <a:miter lim="800000"/>
                      <a:headEnd/>
                      <a:tailEnd/>
                    </a:ln>
                  </pic:spPr>
                </pic:pic>
              </a:graphicData>
            </a:graphic>
          </wp:inline>
        </w:drawing>
      </w:r>
    </w:p>
    <w:p w:rsidR="00D342CB" w:rsidRPr="00AE7DD3" w:rsidRDefault="00D342CB">
      <w:pPr>
        <w:pBdr>
          <w:bottom w:val="double" w:sz="6" w:space="1" w:color="auto"/>
        </w:pBdr>
        <w:rPr>
          <w:rFonts w:ascii="Maiandra GD" w:hAnsi="Maiandra GD"/>
          <w:sz w:val="24"/>
          <w:szCs w:val="24"/>
        </w:rPr>
      </w:pPr>
    </w:p>
    <w:p w:rsidR="00A34D48" w:rsidRPr="00A34D48" w:rsidRDefault="00A34D48" w:rsidP="00A34D48">
      <w:pPr>
        <w:spacing w:after="48" w:line="240" w:lineRule="auto"/>
        <w:textAlignment w:val="baseline"/>
        <w:outlineLvl w:val="0"/>
        <w:rPr>
          <w:rFonts w:ascii="Maiandra GD" w:eastAsia="Times New Roman" w:hAnsi="Maiandra GD" w:cs="Times New Roman"/>
          <w:b/>
          <w:color w:val="3A3A3A"/>
          <w:kern w:val="36"/>
          <w:sz w:val="24"/>
          <w:szCs w:val="24"/>
        </w:rPr>
      </w:pPr>
      <w:r w:rsidRPr="00A34D48">
        <w:rPr>
          <w:rFonts w:ascii="Maiandra GD" w:eastAsia="Times New Roman" w:hAnsi="Maiandra GD" w:cs="Times New Roman"/>
          <w:b/>
          <w:color w:val="3A3A3A"/>
          <w:kern w:val="36"/>
          <w:sz w:val="24"/>
          <w:szCs w:val="24"/>
          <w:highlight w:val="yellow"/>
        </w:rPr>
        <w:t>2d Array in C#</w:t>
      </w:r>
    </w:p>
    <w:p w:rsidR="00A34D48" w:rsidRPr="00A34D48" w:rsidRDefault="00AE7DD3" w:rsidP="00A34D48">
      <w:pPr>
        <w:shd w:val="clear" w:color="auto" w:fill="FFFFFF"/>
        <w:spacing w:after="0" w:line="240" w:lineRule="auto"/>
        <w:textAlignment w:val="baseline"/>
        <w:rPr>
          <w:rFonts w:ascii="Maiandra GD" w:eastAsia="Times New Roman" w:hAnsi="Maiandra GD" w:cs="Segoe UI"/>
          <w:color w:val="212529"/>
          <w:sz w:val="24"/>
          <w:szCs w:val="24"/>
        </w:rPr>
      </w:pPr>
      <w:r>
        <w:rPr>
          <w:rFonts w:ascii="Maiandra GD" w:eastAsia="Times New Roman" w:hAnsi="Maiandra GD" w:cs="Segoe UI"/>
          <w:color w:val="212529"/>
          <w:sz w:val="24"/>
          <w:szCs w:val="24"/>
        </w:rPr>
        <w:lastRenderedPageBreak/>
        <w:t xml:space="preserve"> </w:t>
      </w:r>
    </w:p>
    <w:p w:rsidR="00A34D48" w:rsidRPr="00A34D48" w:rsidRDefault="00A34D48" w:rsidP="00A34D48">
      <w:pPr>
        <w:shd w:val="clear" w:color="auto" w:fill="FFFFFF"/>
        <w:spacing w:after="0" w:line="240" w:lineRule="auto"/>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2d Array in C# with Examples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this article, I am going to discuss the </w:t>
      </w:r>
      <w:r w:rsidRPr="00AE7DD3">
        <w:rPr>
          <w:rFonts w:ascii="Maiandra GD" w:eastAsia="Times New Roman" w:hAnsi="Maiandra GD" w:cs="Arial"/>
          <w:b/>
          <w:bCs/>
          <w:color w:val="000000"/>
          <w:sz w:val="24"/>
          <w:szCs w:val="24"/>
        </w:rPr>
        <w:t>2d Array in C#</w:t>
      </w:r>
      <w:r w:rsidRPr="00A34D48">
        <w:rPr>
          <w:rFonts w:ascii="Maiandra GD" w:eastAsia="Times New Roman" w:hAnsi="Maiandra GD" w:cs="Arial"/>
          <w:color w:val="000000"/>
          <w:sz w:val="24"/>
          <w:szCs w:val="24"/>
          <w:bdr w:val="none" w:sz="0" w:space="0" w:color="auto" w:frame="1"/>
        </w:rPr>
        <w:t> with Examples. Please read our previous article before proceeding to this article where we discussed </w:t>
      </w:r>
      <w:hyperlink r:id="rId11" w:history="1">
        <w:r w:rsidRPr="00AE7DD3">
          <w:rPr>
            <w:rFonts w:ascii="Maiandra GD" w:eastAsia="Times New Roman" w:hAnsi="Maiandra GD" w:cs="Arial"/>
            <w:b/>
            <w:bCs/>
            <w:color w:val="007BFF"/>
            <w:sz w:val="24"/>
            <w:szCs w:val="24"/>
            <w:u w:val="single"/>
          </w:rPr>
          <w:t>one-dimensional Arrays in C#</w:t>
        </w:r>
      </w:hyperlink>
      <w:r w:rsidRPr="00A34D48">
        <w:rPr>
          <w:rFonts w:ascii="Maiandra GD" w:eastAsia="Times New Roman" w:hAnsi="Maiandra GD" w:cs="Arial"/>
          <w:color w:val="000000"/>
          <w:sz w:val="24"/>
          <w:szCs w:val="24"/>
          <w:bdr w:val="none" w:sz="0" w:space="0" w:color="auto" w:frame="1"/>
        </w:rPr>
        <w:t> with examples.  As part of this article, we are going to discuss the following pointers which are related to the Two-Dimensional Array in C#.</w:t>
      </w:r>
    </w:p>
    <w:p w:rsidR="00A34D48" w:rsidRPr="00A34D48" w:rsidRDefault="00A34D48" w:rsidP="00A34D48">
      <w:pPr>
        <w:numPr>
          <w:ilvl w:val="0"/>
          <w:numId w:val="5"/>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What is a Two-Dimensional Array in C#?</w:t>
      </w:r>
    </w:p>
    <w:p w:rsidR="00A34D48" w:rsidRPr="00A34D48" w:rsidRDefault="00A34D48" w:rsidP="00A34D48">
      <w:pPr>
        <w:numPr>
          <w:ilvl w:val="0"/>
          <w:numId w:val="5"/>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Understanding the rectangular and jagged array in C# with examples.</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What is a Two-Dimensional Array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arrays which store the elements in the form of rows and columns are called Two-Dimensional Array in C#. The two-dimensional array which is also called multidimensional array is of two types in C#. They are as follows</w:t>
      </w:r>
    </w:p>
    <w:p w:rsidR="00A34D48" w:rsidRPr="00A34D48" w:rsidRDefault="00A34D48" w:rsidP="00A34D48">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Rectangular array</w:t>
      </w:r>
      <w:r w:rsidRPr="00A34D48">
        <w:rPr>
          <w:rFonts w:ascii="Maiandra GD" w:eastAsia="Times New Roman" w:hAnsi="Maiandra GD" w:cs="Arial"/>
          <w:color w:val="000000"/>
          <w:sz w:val="24"/>
          <w:szCs w:val="24"/>
          <w:bdr w:val="none" w:sz="0" w:space="0" w:color="auto" w:frame="1"/>
        </w:rPr>
        <w:t>: The array whose rows and columns are equal are called a rectangular array</w:t>
      </w:r>
    </w:p>
    <w:p w:rsidR="00A34D48" w:rsidRPr="00A34D48" w:rsidRDefault="00A34D48" w:rsidP="00A34D48">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Jagged array</w:t>
      </w:r>
      <w:r w:rsidRPr="00A34D48">
        <w:rPr>
          <w:rFonts w:ascii="Maiandra GD" w:eastAsia="Times New Roman" w:hAnsi="Maiandra GD" w:cs="Arial"/>
          <w:color w:val="000000"/>
          <w:sz w:val="24"/>
          <w:szCs w:val="24"/>
          <w:bdr w:val="none" w:sz="0" w:space="0" w:color="auto" w:frame="1"/>
        </w:rPr>
        <w:t>: The array whose rows and columns are not equal are called a jagged array</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Rectangular 2d Array in C#:</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Let us first understand the syntax of the Two-Dimensional Array in C#. Please have a look at the following diagram.</w:t>
      </w:r>
    </w:p>
    <w:p w:rsidR="00A34D48" w:rsidRPr="00A34D48" w:rsidRDefault="00A34D48" w:rsidP="00A34D48">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drawing>
          <wp:inline distT="0" distB="0" distL="0" distR="0">
            <wp:extent cx="3189605" cy="2158365"/>
            <wp:effectExtent l="19050" t="0" r="0" b="0"/>
            <wp:docPr id="13" name="Picture 13" descr="Rectangular Two-Dimensional Arra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ctangular Two-Dimensional Array in C#"/>
                    <pic:cNvPicPr>
                      <a:picLocks noChangeAspect="1" noChangeArrowheads="1"/>
                    </pic:cNvPicPr>
                  </pic:nvPicPr>
                  <pic:blipFill>
                    <a:blip r:embed="rId12"/>
                    <a:srcRect/>
                    <a:stretch>
                      <a:fillRect/>
                    </a:stretch>
                  </pic:blipFill>
                  <pic:spPr bwMode="auto">
                    <a:xfrm>
                      <a:off x="0" y="0"/>
                      <a:ext cx="3189605" cy="2158365"/>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Let us see an example for a better understanding of the rectangular array in C#.</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TwoDimensionalArayDemo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arr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4</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a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lastRenderedPageBreak/>
        <w:t>//printing the values of 2d array using foreach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//It will print the default values as we are not assigning</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//any values to the array</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i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//assigning values to the array by using nested for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color w:val="4284AE"/>
          <w:sz w:val="24"/>
          <w:szCs w:val="24"/>
        </w:rPr>
        <w:t>GetLength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i++</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j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j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color w:val="4284AE"/>
          <w:sz w:val="24"/>
          <w:szCs w:val="24"/>
        </w:rPr>
        <w:t>GetLength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j++</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a += </w:t>
      </w:r>
      <w:r w:rsidRPr="00AE7DD3">
        <w:rPr>
          <w:rFonts w:ascii="Maiandra GD" w:eastAsia="Times New Roman" w:hAnsi="Maiandra GD" w:cs="Consolas"/>
          <w:color w:val="D19A66"/>
          <w:sz w:val="24"/>
          <w:szCs w:val="24"/>
        </w:rPr>
        <w:t>5</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 j</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a;</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values of array by using nested for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color w:val="4284AE"/>
          <w:sz w:val="24"/>
          <w:szCs w:val="24"/>
        </w:rPr>
        <w:t>GetLength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i++</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j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j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color w:val="4284AE"/>
          <w:sz w:val="24"/>
          <w:szCs w:val="24"/>
        </w:rPr>
        <w:t>GetLength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j++</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 j</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r w:rsidRPr="00A34D48">
        <w:rPr>
          <w:rFonts w:ascii="Maiandra GD" w:eastAsia="Times New Roman" w:hAnsi="Maiandra GD" w:cs="Arial"/>
          <w:color w:val="000000"/>
          <w:sz w:val="24"/>
          <w:szCs w:val="24"/>
          <w:bdr w:val="none" w:sz="0" w:space="0" w:color="auto" w:frame="1"/>
        </w:rPr>
        <w:t>:</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drawing>
          <wp:inline distT="0" distB="0" distL="0" distR="0">
            <wp:extent cx="5316220" cy="690880"/>
            <wp:effectExtent l="19050" t="0" r="0" b="0"/>
            <wp:docPr id="14" name="Picture 14" descr="two-dimensional arra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wo-dimensional array in C#"/>
                    <pic:cNvPicPr>
                      <a:picLocks noChangeAspect="1" noChangeArrowheads="1"/>
                    </pic:cNvPicPr>
                  </pic:nvPicPr>
                  <pic:blipFill>
                    <a:blip r:embed="rId13"/>
                    <a:srcRect/>
                    <a:stretch>
                      <a:fillRect/>
                    </a:stretch>
                  </pic:blipFill>
                  <pic:spPr bwMode="auto">
                    <a:xfrm>
                      <a:off x="0" y="0"/>
                      <a:ext cx="5316220" cy="690880"/>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lastRenderedPageBreak/>
        <w:t>In the above example, we assigned the two-dimensional array element using nested for loop. It is also possible that we can assign the values to a two-dimensional array in C# at the time of its declaration:</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Assigning values to two-dimensional array in C# at the time of declaration: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TwoDimensionalArayDemo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//Assigning the array elements at the time of declaration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arr =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11</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12</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13</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14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21</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22</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23</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24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31</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32</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33</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34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values of array using for each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i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values of array using nested for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color w:val="4284AE"/>
          <w:sz w:val="24"/>
          <w:szCs w:val="24"/>
        </w:rPr>
        <w:t>GetLength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i++</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j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j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color w:val="4284AE"/>
          <w:sz w:val="24"/>
          <w:szCs w:val="24"/>
        </w:rPr>
        <w:t>GetLength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j++</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 j</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lastRenderedPageBreak/>
        <w:drawing>
          <wp:inline distT="0" distB="0" distL="0" distR="0">
            <wp:extent cx="3157855" cy="701675"/>
            <wp:effectExtent l="19050" t="0" r="4445" b="0"/>
            <wp:docPr id="15" name="Picture 15" descr="two-dimensinal 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wo-dimensinal Arrays in C#"/>
                    <pic:cNvPicPr>
                      <a:picLocks noChangeAspect="1" noChangeArrowheads="1"/>
                    </pic:cNvPicPr>
                  </pic:nvPicPr>
                  <pic:blipFill>
                    <a:blip r:embed="rId14"/>
                    <a:srcRect/>
                    <a:stretch>
                      <a:fillRect/>
                    </a:stretch>
                  </pic:blipFill>
                  <pic:spPr bwMode="auto">
                    <a:xfrm>
                      <a:off x="0" y="0"/>
                      <a:ext cx="3157855" cy="701675"/>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Jagged Array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These are also two-dimensional arrays that will also store the data in the forms of rows and columns. But here in the jagged array, the column size will differ from row to row. That means if the first row contains 5 columns then the second row may contain 4 columns while the third row may contain 10 columns. So the point that you need to remember is if the column size varies from row to row then it is a jagged array. If the column size remains the same for all the rows then it is a rectangular two-dimensional array.</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jagged array in C# is also called the array of arrays. This is because in the case of the jagged array each row is a single dimensional array. So a combination of multiple single-dimensional arrays with different column sizes form a jagged array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212529"/>
          <w:sz w:val="24"/>
          <w:szCs w:val="24"/>
        </w:rPr>
        <w:t>Syntax:  </w:t>
      </w:r>
      <w:r w:rsidRPr="00AE7DD3">
        <w:rPr>
          <w:rFonts w:ascii="Maiandra GD" w:eastAsia="Times New Roman" w:hAnsi="Maiandra GD" w:cs="Arial"/>
          <w:b/>
          <w:bCs/>
          <w:sz w:val="24"/>
          <w:szCs w:val="24"/>
        </w:rPr>
        <w:t>&lt;type&gt; [][] &lt;name&gt; = new &lt;type&gt; [rows][];</w:t>
      </w:r>
    </w:p>
    <w:p w:rsidR="00A34D48" w:rsidRPr="00A34D48" w:rsidRDefault="00A34D48" w:rsidP="00A34D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Example: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arr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//Or</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arr =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list of values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To declare a jagged array in C#, at the time of its declaration, you only need to specify the number of rows that you want in the array. for example</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int [][] arr = new int[4][];</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the above array declaration, we are specifying that we want four rows in the array. Once you specify the number of rows that you want in the array, then you need to initialize each row with the number of columns by using a single dimensional array as shown below.</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arr[0] = new int[5]; </w:t>
      </w:r>
      <w:r w:rsidRPr="00AE7DD3">
        <w:rPr>
          <w:rFonts w:ascii="Maiandra GD" w:eastAsia="Times New Roman" w:hAnsi="Maiandra GD" w:cs="Arial"/>
          <w:b/>
          <w:bCs/>
          <w:color w:val="FF0000"/>
          <w:sz w:val="24"/>
          <w:szCs w:val="24"/>
        </w:rPr>
        <w:t>// we want five columns in the first row</w:t>
      </w:r>
      <w:r w:rsidRPr="00A34D48">
        <w:rPr>
          <w:rFonts w:ascii="Maiandra GD" w:eastAsia="Times New Roman" w:hAnsi="Maiandra GD" w:cs="Segoe UI"/>
          <w:color w:val="212529"/>
          <w:sz w:val="24"/>
          <w:szCs w:val="24"/>
        </w:rPr>
        <w:br/>
      </w:r>
      <w:r w:rsidRPr="00AE7DD3">
        <w:rPr>
          <w:rFonts w:ascii="Maiandra GD" w:eastAsia="Times New Roman" w:hAnsi="Maiandra GD" w:cs="Arial"/>
          <w:b/>
          <w:bCs/>
          <w:sz w:val="24"/>
          <w:szCs w:val="24"/>
        </w:rPr>
        <w:t>arr[1] = new int[6]; </w:t>
      </w:r>
      <w:r w:rsidRPr="00AE7DD3">
        <w:rPr>
          <w:rFonts w:ascii="Maiandra GD" w:eastAsia="Times New Roman" w:hAnsi="Maiandra GD" w:cs="Arial"/>
          <w:b/>
          <w:bCs/>
          <w:color w:val="FF0000"/>
          <w:sz w:val="24"/>
          <w:szCs w:val="24"/>
        </w:rPr>
        <w:t>// we want six columns in the first row</w:t>
      </w:r>
      <w:r w:rsidRPr="00A34D48">
        <w:rPr>
          <w:rFonts w:ascii="Maiandra GD" w:eastAsia="Times New Roman" w:hAnsi="Maiandra GD" w:cs="Segoe UI"/>
          <w:color w:val="212529"/>
          <w:sz w:val="24"/>
          <w:szCs w:val="24"/>
        </w:rPr>
        <w:br/>
      </w:r>
      <w:r w:rsidRPr="00AE7DD3">
        <w:rPr>
          <w:rFonts w:ascii="Maiandra GD" w:eastAsia="Times New Roman" w:hAnsi="Maiandra GD" w:cs="Arial"/>
          <w:b/>
          <w:bCs/>
          <w:sz w:val="24"/>
          <w:szCs w:val="24"/>
        </w:rPr>
        <w:t>arr[2] = new int[4]; </w:t>
      </w:r>
      <w:r w:rsidRPr="00AE7DD3">
        <w:rPr>
          <w:rFonts w:ascii="Maiandra GD" w:eastAsia="Times New Roman" w:hAnsi="Maiandra GD" w:cs="Arial"/>
          <w:b/>
          <w:bCs/>
          <w:color w:val="FF0000"/>
          <w:sz w:val="24"/>
          <w:szCs w:val="24"/>
        </w:rPr>
        <w:t>// we want four columns in the first row</w:t>
      </w:r>
      <w:r w:rsidRPr="00A34D48">
        <w:rPr>
          <w:rFonts w:ascii="Maiandra GD" w:eastAsia="Times New Roman" w:hAnsi="Maiandra GD" w:cs="Segoe UI"/>
          <w:color w:val="212529"/>
          <w:sz w:val="24"/>
          <w:szCs w:val="24"/>
        </w:rPr>
        <w:br/>
      </w:r>
      <w:r w:rsidRPr="00AE7DD3">
        <w:rPr>
          <w:rFonts w:ascii="Maiandra GD" w:eastAsia="Times New Roman" w:hAnsi="Maiandra GD" w:cs="Arial"/>
          <w:b/>
          <w:bCs/>
          <w:sz w:val="24"/>
          <w:szCs w:val="24"/>
        </w:rPr>
        <w:t>arr[3] = new int[5]; </w:t>
      </w:r>
      <w:r w:rsidRPr="00AE7DD3">
        <w:rPr>
          <w:rFonts w:ascii="Maiandra GD" w:eastAsia="Times New Roman" w:hAnsi="Maiandra GD" w:cs="Arial"/>
          <w:b/>
          <w:bCs/>
          <w:color w:val="FF0000"/>
          <w:sz w:val="24"/>
          <w:szCs w:val="24"/>
        </w:rPr>
        <w:t>// we want five columns in the first row</w:t>
      </w:r>
    </w:p>
    <w:p w:rsidR="00A34D48" w:rsidRPr="00A34D48" w:rsidRDefault="00A34D48" w:rsidP="00A34D48">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Example of the jagged array in C#:</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TwoDimensionalArayDemo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//Creating an jagged array with four rows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arr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lastRenderedPageBreak/>
        <w:t>//Initializing each row with different column size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Uisng one dimensional array</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6</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values of jagged array using nested for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//It will print the default values as we are assigning any</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//values to the array</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color w:val="4284AE"/>
          <w:sz w:val="24"/>
          <w:szCs w:val="24"/>
        </w:rPr>
        <w:t>GetLength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i++</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j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j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Length</w:t>
      </w:r>
      <w:r w:rsidRPr="00AE7DD3">
        <w:rPr>
          <w:rFonts w:ascii="Maiandra GD" w:eastAsia="Times New Roman" w:hAnsi="Maiandra GD" w:cs="Consolas"/>
          <w:color w:val="CFD5E0"/>
          <w:sz w:val="24"/>
          <w:szCs w:val="24"/>
        </w:rPr>
        <w:t>; j++</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j</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//assigning values to the jagged array by using nested for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color w:val="4284AE"/>
          <w:sz w:val="24"/>
          <w:szCs w:val="24"/>
        </w:rPr>
        <w:t>GetLength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i++</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j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j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Length</w:t>
      </w:r>
      <w:r w:rsidRPr="00AE7DD3">
        <w:rPr>
          <w:rFonts w:ascii="Maiandra GD" w:eastAsia="Times New Roman" w:hAnsi="Maiandra GD" w:cs="Consolas"/>
          <w:color w:val="CFD5E0"/>
          <w:sz w:val="24"/>
          <w:szCs w:val="24"/>
        </w:rPr>
        <w:t>; j++</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j</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j++;</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 values the values of jagged array by using foreach loop within for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color w:val="4284AE"/>
          <w:sz w:val="24"/>
          <w:szCs w:val="24"/>
        </w:rPr>
        <w:t>GetLength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i++</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x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x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When we run the application, it will give us the following output:</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000000"/>
          <w:sz w:val="24"/>
          <w:szCs w:val="24"/>
          <w:bdr w:val="none" w:sz="0" w:space="0" w:color="auto" w:frame="1"/>
        </w:rPr>
        <w:drawing>
          <wp:inline distT="0" distB="0" distL="0" distR="0">
            <wp:extent cx="3540760" cy="446405"/>
            <wp:effectExtent l="19050" t="0" r="2540" b="0"/>
            <wp:docPr id="16" name="Picture 16" descr="Jagged Arra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gged Array in C#"/>
                    <pic:cNvPicPr>
                      <a:picLocks noChangeAspect="1" noChangeArrowheads="1"/>
                    </pic:cNvPicPr>
                  </pic:nvPicPr>
                  <pic:blipFill>
                    <a:blip r:embed="rId15"/>
                    <a:srcRect/>
                    <a:stretch>
                      <a:fillRect/>
                    </a:stretch>
                  </pic:blipFill>
                  <pic:spPr bwMode="auto">
                    <a:xfrm>
                      <a:off x="0" y="0"/>
                      <a:ext cx="3540760" cy="446405"/>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the above example, we are assigning the elements of the jagged array by using nested for loop. It is also possible to assign the values of the jagged array at the time of its declaration.</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Assigning jagged array at the time of its declaration: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TwoDimensionalArayDemo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Assigning the values of the jagged array</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at the time of its declaration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arr = </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11</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12</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13</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14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21</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22</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23</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24</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25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31</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32</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D19A66"/>
          <w:sz w:val="24"/>
          <w:szCs w:val="24"/>
        </w:rPr>
        <w:t>33</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values of jagged array by using nested for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color w:val="4284AE"/>
          <w:sz w:val="24"/>
          <w:szCs w:val="24"/>
        </w:rPr>
        <w:t>GetLength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i++</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j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j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Length</w:t>
      </w:r>
      <w:r w:rsidRPr="00AE7DD3">
        <w:rPr>
          <w:rFonts w:ascii="Maiandra GD" w:eastAsia="Times New Roman" w:hAnsi="Maiandra GD" w:cs="Consolas"/>
          <w:color w:val="CFD5E0"/>
          <w:sz w:val="24"/>
          <w:szCs w:val="24"/>
        </w:rPr>
        <w:t>; j++</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j</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 the values of jagged array by using foreach loop within for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lastRenderedPageBreak/>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color w:val="4284AE"/>
          <w:sz w:val="24"/>
          <w:szCs w:val="24"/>
        </w:rPr>
        <w:t>GetLength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i++</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x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arr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x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p>
    <w:p w:rsidR="00A34D48" w:rsidRPr="00A34D48" w:rsidRDefault="00A34D48" w:rsidP="00A34D48">
      <w:pPr>
        <w:shd w:val="clear" w:color="auto" w:fill="FFFFFF"/>
        <w:spacing w:after="0" w:line="240" w:lineRule="auto"/>
        <w:textAlignment w:val="baseline"/>
        <w:rPr>
          <w:ins w:id="1" w:author="Unknown"/>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drawing>
          <wp:inline distT="0" distB="0" distL="0" distR="0">
            <wp:extent cx="3168650" cy="499745"/>
            <wp:effectExtent l="19050" t="0" r="0" b="0"/>
            <wp:docPr id="17" name="Picture 17" descr="Assigning jagged array at the time of its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signing jagged array at the time of its declaration"/>
                    <pic:cNvPicPr>
                      <a:picLocks noChangeAspect="1" noChangeArrowheads="1"/>
                    </pic:cNvPicPr>
                  </pic:nvPicPr>
                  <pic:blipFill>
                    <a:blip r:embed="rId16"/>
                    <a:srcRect/>
                    <a:stretch>
                      <a:fillRect/>
                    </a:stretch>
                  </pic:blipFill>
                  <pic:spPr bwMode="auto">
                    <a:xfrm>
                      <a:off x="0" y="0"/>
                      <a:ext cx="3168650" cy="499745"/>
                    </a:xfrm>
                    <a:prstGeom prst="rect">
                      <a:avLst/>
                    </a:prstGeom>
                    <a:noFill/>
                    <a:ln w="9525">
                      <a:noFill/>
                      <a:miter lim="800000"/>
                      <a:headEnd/>
                      <a:tailEnd/>
                    </a:ln>
                  </pic:spPr>
                </pic:pic>
              </a:graphicData>
            </a:graphic>
          </wp:inline>
        </w:drawing>
      </w:r>
    </w:p>
    <w:p w:rsidR="00A34D48" w:rsidRPr="00AE7DD3" w:rsidRDefault="00A34D48">
      <w:pPr>
        <w:pBdr>
          <w:bottom w:val="double" w:sz="6" w:space="1" w:color="auto"/>
        </w:pBdr>
        <w:rPr>
          <w:rFonts w:ascii="Maiandra GD" w:hAnsi="Maiandra GD"/>
          <w:sz w:val="24"/>
          <w:szCs w:val="24"/>
        </w:rPr>
      </w:pPr>
    </w:p>
    <w:p w:rsidR="00A34D48" w:rsidRPr="00A34D48" w:rsidRDefault="00A34D48" w:rsidP="00AE7DD3">
      <w:pPr>
        <w:spacing w:after="48" w:line="240" w:lineRule="auto"/>
        <w:textAlignment w:val="baseline"/>
        <w:outlineLvl w:val="0"/>
        <w:rPr>
          <w:rFonts w:ascii="Maiandra GD" w:eastAsia="Times New Roman" w:hAnsi="Maiandra GD" w:cs="Segoe UI"/>
          <w:color w:val="212529"/>
          <w:sz w:val="24"/>
          <w:szCs w:val="24"/>
        </w:rPr>
      </w:pPr>
      <w:r w:rsidRPr="00A34D48">
        <w:rPr>
          <w:rFonts w:ascii="Maiandra GD" w:eastAsia="Times New Roman" w:hAnsi="Maiandra GD" w:cs="Times New Roman"/>
          <w:b/>
          <w:color w:val="3A3A3A"/>
          <w:kern w:val="36"/>
          <w:sz w:val="24"/>
          <w:szCs w:val="24"/>
          <w:highlight w:val="yellow"/>
        </w:rPr>
        <w:t>Advantages and Disadvantages of Arrays in C#</w:t>
      </w:r>
      <w:r w:rsidR="00AE7DD3">
        <w:rPr>
          <w:rFonts w:ascii="Maiandra GD" w:eastAsia="Times New Roman" w:hAnsi="Maiandra GD" w:cs="Times New Roman"/>
          <w:b/>
          <w:color w:val="3A3A3A"/>
          <w:kern w:val="36"/>
          <w:sz w:val="24"/>
          <w:szCs w:val="24"/>
        </w:rPr>
        <w:t xml:space="preserve"> </w:t>
      </w:r>
    </w:p>
    <w:p w:rsidR="00A34D48" w:rsidRPr="00A34D48" w:rsidRDefault="00A34D48" w:rsidP="00A34D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Advantages and Disadvantages of Arrays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this article, I am going to discuss the </w:t>
      </w:r>
      <w:r w:rsidRPr="00AE7DD3">
        <w:rPr>
          <w:rFonts w:ascii="Maiandra GD" w:eastAsia="Times New Roman" w:hAnsi="Maiandra GD" w:cs="Arial"/>
          <w:b/>
          <w:bCs/>
          <w:color w:val="000000"/>
          <w:sz w:val="24"/>
          <w:szCs w:val="24"/>
        </w:rPr>
        <w:t>Advantages and Disadvantages of Arrays in C#</w:t>
      </w:r>
      <w:r w:rsidRPr="00A34D48">
        <w:rPr>
          <w:rFonts w:ascii="Maiandra GD" w:eastAsia="Times New Roman" w:hAnsi="Maiandra GD" w:cs="Arial"/>
          <w:color w:val="000000"/>
          <w:sz w:val="24"/>
          <w:szCs w:val="24"/>
          <w:bdr w:val="none" w:sz="0" w:space="0" w:color="auto" w:frame="1"/>
        </w:rPr>
        <w:t> with examples. This is one of the most frequently asked C# interview questions. Before proceeding to this article, I strongly recommended you read the following two articles.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hyperlink r:id="rId17" w:history="1">
        <w:r w:rsidRPr="00AE7DD3">
          <w:rPr>
            <w:rFonts w:ascii="Maiandra GD" w:eastAsia="Times New Roman" w:hAnsi="Maiandra GD" w:cs="Arial"/>
            <w:b/>
            <w:bCs/>
            <w:color w:val="007BFF"/>
            <w:sz w:val="24"/>
            <w:szCs w:val="24"/>
            <w:u w:val="single"/>
          </w:rPr>
          <w:t>Arrays in C#</w:t>
        </w:r>
      </w:hyperlink>
      <w:r w:rsidRPr="00A34D48">
        <w:rPr>
          <w:rFonts w:ascii="Maiandra GD" w:eastAsia="Times New Roman" w:hAnsi="Maiandra GD" w:cs="Arial"/>
          <w:color w:val="000000"/>
          <w:sz w:val="24"/>
          <w:szCs w:val="24"/>
          <w:bdr w:val="none" w:sz="0" w:space="0" w:color="auto" w:frame="1"/>
        </w:rPr>
        <w:t> – Here we discussed the basics of the array along with a one-dimensional array with examples.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hyperlink r:id="rId18" w:history="1">
        <w:r w:rsidRPr="00AE7DD3">
          <w:rPr>
            <w:rFonts w:ascii="Maiandra GD" w:eastAsia="Times New Roman" w:hAnsi="Maiandra GD" w:cs="Arial"/>
            <w:b/>
            <w:bCs/>
            <w:color w:val="007BFF"/>
            <w:sz w:val="24"/>
            <w:szCs w:val="24"/>
            <w:u w:val="single"/>
          </w:rPr>
          <w:t>Two-Dimensional Arrays in C#</w:t>
        </w:r>
      </w:hyperlink>
      <w:r w:rsidRPr="00A34D48">
        <w:rPr>
          <w:rFonts w:ascii="Maiandra GD" w:eastAsia="Times New Roman" w:hAnsi="Maiandra GD" w:cs="Arial"/>
          <w:color w:val="000000"/>
          <w:sz w:val="24"/>
          <w:szCs w:val="24"/>
          <w:bdr w:val="none" w:sz="0" w:space="0" w:color="auto" w:frame="1"/>
        </w:rPr>
        <w:t> – Here we discussed the two-dimensional arrays along with jagged array in C# with examples.</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Advantages of using an Array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advantages of using an array in C# are as follows:</w:t>
      </w:r>
    </w:p>
    <w:p w:rsidR="00A34D48" w:rsidRPr="00A34D48" w:rsidRDefault="00A34D48" w:rsidP="00A34D48">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It is used to represent similar types of multiple data items using a single name.</w:t>
      </w:r>
    </w:p>
    <w:p w:rsidR="00A34D48" w:rsidRPr="00A34D48" w:rsidRDefault="00A34D48" w:rsidP="00A34D48">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We can use arrays to implement other data structures such as linked lists, trees, graphs, stacks, queues, etc.</w:t>
      </w:r>
    </w:p>
    <w:p w:rsidR="00A34D48" w:rsidRPr="00A34D48" w:rsidRDefault="00A34D48" w:rsidP="00A34D48">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two-dimensional arrays in C# are used to represent matrices.</w:t>
      </w:r>
    </w:p>
    <w:p w:rsidR="00A34D48" w:rsidRPr="00A34D48" w:rsidRDefault="00A34D48" w:rsidP="00A34D48">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Arrays in C# are strongly typed. That means they are used to store similar types of multiple data items using a single name. As the arrays are strongly typed so we are getting two advantages. First, the performance of the application will be much better because boxing and unboxing will not happen. Secondly, runtime errors will be prevented because of a type mismatch. In this case, at compile time it will give you the error if there is a type mismatch.</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Example:</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lastRenderedPageBreak/>
        <w:t>In the following example, we create an integer array with the name numberArray. As it is an integer array so we can store only the integer values within the array. As you can see when we try to store a string value within the array, immediately it gives us a compiler error saying “</w:t>
      </w:r>
      <w:r w:rsidRPr="00AE7DD3">
        <w:rPr>
          <w:rFonts w:ascii="Maiandra GD" w:eastAsia="Times New Roman" w:hAnsi="Maiandra GD" w:cs="Arial"/>
          <w:b/>
          <w:bCs/>
          <w:color w:val="FF0000"/>
          <w:sz w:val="24"/>
          <w:szCs w:val="24"/>
        </w:rPr>
        <w:t>cannot implicitly convert a string to an integer</w:t>
      </w:r>
      <w:r w:rsidRPr="00A34D48">
        <w:rPr>
          <w:rFonts w:ascii="Maiandra GD" w:eastAsia="Times New Roman" w:hAnsi="Maiandra GD" w:cs="Arial"/>
          <w:color w:val="000000"/>
          <w:sz w:val="24"/>
          <w:szCs w:val="24"/>
          <w:bdr w:val="none" w:sz="0" w:space="0" w:color="auto" w:frame="1"/>
        </w:rPr>
        <w:t>“. This is the reason why we call the arrays in C# are strongly typed.</w:t>
      </w:r>
    </w:p>
    <w:p w:rsidR="00A34D48" w:rsidRPr="00A34D48" w:rsidRDefault="00A34D48" w:rsidP="00A34D48">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drawing>
          <wp:inline distT="0" distB="0" distL="0" distR="0">
            <wp:extent cx="4338320" cy="1977390"/>
            <wp:effectExtent l="19050" t="0" r="5080" b="0"/>
            <wp:docPr id="23" name="Picture 23" descr="Advantages and Disadvantages of 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vantages and Disadvantages of Arrays in C#"/>
                    <pic:cNvPicPr>
                      <a:picLocks noChangeAspect="1" noChangeArrowheads="1"/>
                    </pic:cNvPicPr>
                  </pic:nvPicPr>
                  <pic:blipFill>
                    <a:blip r:embed="rId19"/>
                    <a:srcRect/>
                    <a:stretch>
                      <a:fillRect/>
                    </a:stretch>
                  </pic:blipFill>
                  <pic:spPr bwMode="auto">
                    <a:xfrm>
                      <a:off x="0" y="0"/>
                      <a:ext cx="4338320" cy="1977390"/>
                    </a:xfrm>
                    <a:prstGeom prst="rect">
                      <a:avLst/>
                    </a:prstGeom>
                    <a:noFill/>
                    <a:ln w="9525">
                      <a:noFill/>
                      <a:miter lim="800000"/>
                      <a:headEnd/>
                      <a:tailEnd/>
                    </a:ln>
                  </pic:spPr>
                </pic:pic>
              </a:graphicData>
            </a:graphic>
          </wp:inline>
        </w:drawing>
      </w:r>
    </w:p>
    <w:p w:rsidR="00A34D48" w:rsidRPr="00A34D48" w:rsidRDefault="00A34D48" w:rsidP="00AE7DD3">
      <w:pPr>
        <w:shd w:val="clear" w:color="auto" w:fill="FFFFFF"/>
        <w:spacing w:after="0" w:line="240" w:lineRule="auto"/>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You can get the type mismatches and runtime errors with collection classes like </w:t>
      </w:r>
      <w:r w:rsidRPr="00AE7DD3">
        <w:rPr>
          <w:rFonts w:ascii="Maiandra GD" w:eastAsia="Times New Roman" w:hAnsi="Maiandra GD" w:cs="Arial"/>
          <w:b/>
          <w:bCs/>
          <w:color w:val="000000"/>
          <w:sz w:val="24"/>
          <w:szCs w:val="24"/>
        </w:rPr>
        <w:t>ArrayList</w:t>
      </w:r>
      <w:r w:rsidRPr="00A34D48">
        <w:rPr>
          <w:rFonts w:ascii="Maiandra GD" w:eastAsia="Times New Roman" w:hAnsi="Maiandra GD" w:cs="Arial"/>
          <w:color w:val="000000"/>
          <w:sz w:val="24"/>
          <w:szCs w:val="24"/>
          <w:bdr w:val="none" w:sz="0" w:space="0" w:color="auto" w:frame="1"/>
        </w:rPr>
        <w:t>, </w:t>
      </w:r>
      <w:r w:rsidRPr="00AE7DD3">
        <w:rPr>
          <w:rFonts w:ascii="Maiandra GD" w:eastAsia="Times New Roman" w:hAnsi="Maiandra GD" w:cs="Arial"/>
          <w:b/>
          <w:bCs/>
          <w:color w:val="000000"/>
          <w:sz w:val="24"/>
          <w:szCs w:val="24"/>
        </w:rPr>
        <w:t>Queue</w:t>
      </w:r>
      <w:r w:rsidRPr="00A34D48">
        <w:rPr>
          <w:rFonts w:ascii="Maiandra GD" w:eastAsia="Times New Roman" w:hAnsi="Maiandra GD" w:cs="Arial"/>
          <w:color w:val="000000"/>
          <w:sz w:val="24"/>
          <w:szCs w:val="24"/>
          <w:bdr w:val="none" w:sz="0" w:space="0" w:color="auto" w:frame="1"/>
        </w:rPr>
        <w:t>, </w:t>
      </w:r>
      <w:r w:rsidRPr="00AE7DD3">
        <w:rPr>
          <w:rFonts w:ascii="Maiandra GD" w:eastAsia="Times New Roman" w:hAnsi="Maiandra GD" w:cs="Arial"/>
          <w:b/>
          <w:bCs/>
          <w:color w:val="000000"/>
          <w:sz w:val="24"/>
          <w:szCs w:val="24"/>
        </w:rPr>
        <w:t>Stack</w:t>
      </w:r>
      <w:r w:rsidRPr="00A34D48">
        <w:rPr>
          <w:rFonts w:ascii="Maiandra GD" w:eastAsia="Times New Roman" w:hAnsi="Maiandra GD" w:cs="Arial"/>
          <w:color w:val="000000"/>
          <w:sz w:val="24"/>
          <w:szCs w:val="24"/>
          <w:bdr w:val="none" w:sz="0" w:space="0" w:color="auto" w:frame="1"/>
        </w:rPr>
        <w:t>, etc which are present in the </w:t>
      </w:r>
      <w:r w:rsidRPr="00AE7DD3">
        <w:rPr>
          <w:rFonts w:ascii="Maiandra GD" w:eastAsia="Times New Roman" w:hAnsi="Maiandra GD" w:cs="Arial"/>
          <w:b/>
          <w:bCs/>
          <w:color w:val="000000"/>
          <w:sz w:val="24"/>
          <w:szCs w:val="24"/>
        </w:rPr>
        <w:t>System.Collections</w:t>
      </w:r>
      <w:r w:rsidRPr="00A34D48">
        <w:rPr>
          <w:rFonts w:ascii="Maiandra GD" w:eastAsia="Times New Roman" w:hAnsi="Maiandra GD" w:cs="Arial"/>
          <w:color w:val="000000"/>
          <w:sz w:val="24"/>
          <w:szCs w:val="24"/>
          <w:bdr w:val="none" w:sz="0" w:space="0" w:color="auto" w:frame="1"/>
        </w:rPr>
        <w:t> namespace. We will discuss collections in detail in our next article. But in this article, to make you understand the type mismatch let create an example using the ArrayList which is a collection in C#.</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Type Mismatch Example using ArrayList Collection in C#:</w:t>
      </w:r>
    </w:p>
    <w:p w:rsidR="00A34D48" w:rsidRPr="00A34D48" w:rsidRDefault="00A34D48" w:rsidP="00AE7DD3">
      <w:pPr>
        <w:shd w:val="clear" w:color="auto" w:fill="FFFFFF"/>
        <w:spacing w:after="0" w:line="240" w:lineRule="auto"/>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the following example, we create an array using the ArrayList collection with the name numberArray. The collection classes that are present in the System.Collections namespace such as </w:t>
      </w:r>
      <w:r w:rsidRPr="00AE7DD3">
        <w:rPr>
          <w:rFonts w:ascii="Maiandra GD" w:eastAsia="Times New Roman" w:hAnsi="Maiandra GD" w:cs="Arial"/>
          <w:b/>
          <w:bCs/>
          <w:color w:val="000000"/>
          <w:sz w:val="24"/>
          <w:szCs w:val="24"/>
        </w:rPr>
        <w:t>ArrayList</w:t>
      </w:r>
      <w:r w:rsidRPr="00A34D48">
        <w:rPr>
          <w:rFonts w:ascii="Maiandra GD" w:eastAsia="Times New Roman" w:hAnsi="Maiandra GD" w:cs="Arial"/>
          <w:color w:val="000000"/>
          <w:sz w:val="24"/>
          <w:szCs w:val="24"/>
          <w:bdr w:val="none" w:sz="0" w:space="0" w:color="auto" w:frame="1"/>
        </w:rPr>
        <w:t> is loosely typed. the Loosely typed means, you can store any type of data into that collection. The </w:t>
      </w:r>
      <w:r w:rsidRPr="00AE7DD3">
        <w:rPr>
          <w:rFonts w:ascii="Maiandra GD" w:eastAsia="Times New Roman" w:hAnsi="Maiandra GD" w:cs="Arial"/>
          <w:b/>
          <w:bCs/>
          <w:color w:val="000000"/>
          <w:sz w:val="24"/>
          <w:szCs w:val="24"/>
        </w:rPr>
        <w:t>ArrayList</w:t>
      </w:r>
      <w:r w:rsidRPr="00A34D48">
        <w:rPr>
          <w:rFonts w:ascii="Maiandra GD" w:eastAsia="Times New Roman" w:hAnsi="Maiandra GD" w:cs="Arial"/>
          <w:color w:val="000000"/>
          <w:sz w:val="24"/>
          <w:szCs w:val="24"/>
          <w:bdr w:val="none" w:sz="0" w:space="0" w:color="auto" w:frame="1"/>
        </w:rPr>
        <w:t> in C# is operated on object data type, which makes the ArrayList loosely typed. So you will not get any compile-time error, but when you run the application, you will get a runtime error.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ArayDemo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ArrayList numberArray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ArrayList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numberArray.</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numberArray.</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200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//No CompileTime Error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numberArray.</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"Pranaya"</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lastRenderedPageBreak/>
        <w:t>foreach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no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numberArray</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//We Get Runtime Error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no</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When you run the application, at runtime you will get the following exception.</w:t>
      </w:r>
    </w:p>
    <w:p w:rsidR="00A34D48" w:rsidRPr="00A34D48" w:rsidRDefault="00A34D48" w:rsidP="00A34D48">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drawing>
          <wp:inline distT="0" distB="0" distL="0" distR="0">
            <wp:extent cx="5188585" cy="1201420"/>
            <wp:effectExtent l="19050" t="0" r="0" b="0"/>
            <wp:docPr id="24" name="Picture 24" descr="Advantages and Disadvantages of 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vantages and Disadvantages of Arrays in C#"/>
                    <pic:cNvPicPr>
                      <a:picLocks noChangeAspect="1" noChangeArrowheads="1"/>
                    </pic:cNvPicPr>
                  </pic:nvPicPr>
                  <pic:blipFill>
                    <a:blip r:embed="rId20"/>
                    <a:srcRect/>
                    <a:stretch>
                      <a:fillRect/>
                    </a:stretch>
                  </pic:blipFill>
                  <pic:spPr bwMode="auto">
                    <a:xfrm>
                      <a:off x="0" y="0"/>
                      <a:ext cx="5188585" cy="1201420"/>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Disadvantages of using Arrays in C#:</w:t>
      </w:r>
    </w:p>
    <w:p w:rsidR="00A34D48" w:rsidRPr="00A34D48" w:rsidRDefault="00A34D48" w:rsidP="00A34D48">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array size is fixed. So, we should know in advance how many elements are going to be stored in the array. Once the array is created, then we can never increase the size of an array. If you want then we can do it manually by creating a new array and copying the old array elements into the new array.</w:t>
      </w:r>
    </w:p>
    <w:p w:rsidR="00A34D48" w:rsidRPr="00A34D48" w:rsidRDefault="00A34D48" w:rsidP="00A34D48">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As the array size is fixed, if we allocate more memory than the requirement then the extra memory will be wasted. On the other hand, if we allocate less memory than the requirement, then it will create the problem.</w:t>
      </w:r>
    </w:p>
    <w:p w:rsidR="00A34D48" w:rsidRPr="00A34D48" w:rsidRDefault="00A34D48" w:rsidP="00A34D48">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We can never insert an element into the middle of an array. It is also not possible to delete or remove elements from the middle of an array.</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To overcome the above problems Collections are introduced in C#.</w:t>
      </w:r>
      <w:r w:rsidRPr="00A34D48">
        <w:rPr>
          <w:rFonts w:ascii="Maiandra GD" w:eastAsia="Times New Roman" w:hAnsi="Maiandra GD" w:cs="Arial"/>
          <w:color w:val="000000"/>
          <w:sz w:val="24"/>
          <w:szCs w:val="24"/>
          <w:bdr w:val="none" w:sz="0" w:space="0" w:color="auto" w:frame="1"/>
        </w:rPr>
        <w:br/>
        <w:t>In the article, we are going to start </w:t>
      </w:r>
      <w:hyperlink r:id="rId21" w:history="1">
        <w:r w:rsidRPr="00AE7DD3">
          <w:rPr>
            <w:rFonts w:ascii="Maiandra GD" w:eastAsia="Times New Roman" w:hAnsi="Maiandra GD" w:cs="Arial"/>
            <w:b/>
            <w:bCs/>
            <w:color w:val="007BFF"/>
            <w:sz w:val="24"/>
            <w:szCs w:val="24"/>
            <w:u w:val="single"/>
          </w:rPr>
          <w:t>Collections in C#</w:t>
        </w:r>
      </w:hyperlink>
      <w:r w:rsidRPr="00A34D48">
        <w:rPr>
          <w:rFonts w:ascii="Maiandra GD" w:eastAsia="Times New Roman" w:hAnsi="Maiandra GD" w:cs="Arial"/>
          <w:color w:val="000000"/>
          <w:sz w:val="24"/>
          <w:szCs w:val="24"/>
          <w:bdr w:val="none" w:sz="0" w:space="0" w:color="auto" w:frame="1"/>
        </w:rPr>
        <w:t>. Here, in this article, I try to explain the </w:t>
      </w:r>
      <w:r w:rsidRPr="00AE7DD3">
        <w:rPr>
          <w:rFonts w:ascii="Maiandra GD" w:eastAsia="Times New Roman" w:hAnsi="Maiandra GD" w:cs="Arial"/>
          <w:b/>
          <w:bCs/>
          <w:color w:val="000000"/>
          <w:sz w:val="24"/>
          <w:szCs w:val="24"/>
        </w:rPr>
        <w:t>Advantages and Disadvantages of Arrays in C# </w:t>
      </w:r>
      <w:r w:rsidRPr="00A34D48">
        <w:rPr>
          <w:rFonts w:ascii="Maiandra GD" w:eastAsia="Times New Roman" w:hAnsi="Maiandra GD" w:cs="Arial"/>
          <w:color w:val="000000"/>
          <w:sz w:val="24"/>
          <w:szCs w:val="24"/>
          <w:bdr w:val="none" w:sz="0" w:space="0" w:color="auto" w:frame="1"/>
        </w:rPr>
        <w:t>with examples. I hope this article will help you with your needs. I would like to have your feedback. Please post your feedback, question, or comments about this article.</w:t>
      </w:r>
    </w:p>
    <w:p w:rsidR="00A34D48" w:rsidRPr="00AE7DD3" w:rsidRDefault="00A34D48">
      <w:pPr>
        <w:pBdr>
          <w:bottom w:val="double" w:sz="6" w:space="1" w:color="auto"/>
        </w:pBdr>
        <w:rPr>
          <w:rFonts w:ascii="Maiandra GD" w:hAnsi="Maiandra GD"/>
          <w:sz w:val="24"/>
          <w:szCs w:val="24"/>
        </w:rPr>
      </w:pPr>
    </w:p>
    <w:p w:rsidR="00A34D48" w:rsidRPr="00A34D48" w:rsidRDefault="00A34D48" w:rsidP="00F60545">
      <w:pPr>
        <w:spacing w:after="48" w:line="240" w:lineRule="auto"/>
        <w:textAlignment w:val="baseline"/>
        <w:outlineLvl w:val="0"/>
        <w:rPr>
          <w:rFonts w:ascii="Maiandra GD" w:eastAsia="Times New Roman" w:hAnsi="Maiandra GD" w:cs="Segoe UI"/>
          <w:color w:val="212529"/>
          <w:sz w:val="24"/>
          <w:szCs w:val="24"/>
        </w:rPr>
      </w:pPr>
      <w:r w:rsidRPr="00A34D48">
        <w:rPr>
          <w:rFonts w:ascii="Maiandra GD" w:eastAsia="Times New Roman" w:hAnsi="Maiandra GD" w:cs="Times New Roman"/>
          <w:b/>
          <w:color w:val="3A3A3A"/>
          <w:kern w:val="36"/>
          <w:sz w:val="24"/>
          <w:szCs w:val="24"/>
          <w:highlight w:val="yellow"/>
        </w:rPr>
        <w:t>Collections in C#</w:t>
      </w:r>
      <w:r w:rsidR="00F60545">
        <w:rPr>
          <w:rFonts w:ascii="Maiandra GD" w:eastAsia="Times New Roman" w:hAnsi="Maiandra GD" w:cs="Times New Roman"/>
          <w:b/>
          <w:color w:val="3A3A3A"/>
          <w:kern w:val="36"/>
          <w:sz w:val="24"/>
          <w:szCs w:val="24"/>
        </w:rPr>
        <w:t xml:space="preserve"> </w:t>
      </w:r>
    </w:p>
    <w:p w:rsidR="00A34D48" w:rsidRPr="00A34D48" w:rsidRDefault="00A34D48" w:rsidP="00A34D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Introduction to Collections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this article, I am going to give you a brief </w:t>
      </w:r>
      <w:r w:rsidRPr="00AE7DD3">
        <w:rPr>
          <w:rFonts w:ascii="Maiandra GD" w:eastAsia="Times New Roman" w:hAnsi="Maiandra GD" w:cs="Arial"/>
          <w:b/>
          <w:bCs/>
          <w:color w:val="000000"/>
          <w:sz w:val="24"/>
          <w:szCs w:val="24"/>
        </w:rPr>
        <w:t>Introduction to Collections in C#</w:t>
      </w:r>
      <w:r w:rsidRPr="00A34D48">
        <w:rPr>
          <w:rFonts w:ascii="Maiandra GD" w:eastAsia="Times New Roman" w:hAnsi="Maiandra GD" w:cs="Arial"/>
          <w:color w:val="000000"/>
          <w:sz w:val="24"/>
          <w:szCs w:val="24"/>
          <w:bdr w:val="none" w:sz="0" w:space="0" w:color="auto" w:frame="1"/>
        </w:rPr>
        <w:t>. Please read our previous article where we discussed the </w:t>
      </w:r>
      <w:hyperlink r:id="rId22" w:history="1">
        <w:r w:rsidRPr="00AE7DD3">
          <w:rPr>
            <w:rFonts w:ascii="Maiandra GD" w:eastAsia="Times New Roman" w:hAnsi="Maiandra GD" w:cs="Arial"/>
            <w:b/>
            <w:bCs/>
            <w:color w:val="007BFF"/>
            <w:sz w:val="24"/>
            <w:szCs w:val="24"/>
            <w:u w:val="single"/>
          </w:rPr>
          <w:t>advantages and disadvantages of arrays in C#</w:t>
        </w:r>
      </w:hyperlink>
      <w:r w:rsidRPr="00A34D48">
        <w:rPr>
          <w:rFonts w:ascii="Maiandra GD" w:eastAsia="Times New Roman" w:hAnsi="Maiandra GD" w:cs="Arial"/>
          <w:color w:val="000000"/>
          <w:sz w:val="24"/>
          <w:szCs w:val="24"/>
          <w:bdr w:val="none" w:sz="0" w:space="0" w:color="auto" w:frame="1"/>
        </w:rPr>
        <w:t> with examples. As part of this article, we are going to discuss the following pointers in detail.</w:t>
      </w:r>
    </w:p>
    <w:p w:rsidR="00A34D48" w:rsidRPr="00A34D48" w:rsidRDefault="00A34D48" w:rsidP="00A34D48">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lastRenderedPageBreak/>
        <w:drawing>
          <wp:inline distT="0" distB="0" distL="0" distR="0">
            <wp:extent cx="4540250" cy="871855"/>
            <wp:effectExtent l="19050" t="0" r="0" b="0"/>
            <wp:docPr id="27" name="Picture 27" descr="Collection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llections in C#"/>
                    <pic:cNvPicPr>
                      <a:picLocks noChangeAspect="1" noChangeArrowheads="1"/>
                    </pic:cNvPicPr>
                  </pic:nvPicPr>
                  <pic:blipFill>
                    <a:blip r:embed="rId23"/>
                    <a:srcRect/>
                    <a:stretch>
                      <a:fillRect/>
                    </a:stretch>
                  </pic:blipFill>
                  <pic:spPr bwMode="auto">
                    <a:xfrm>
                      <a:off x="0" y="0"/>
                      <a:ext cx="4540250" cy="871855"/>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So, let’s first understand what is the problem with the traditional array in C#, and then we will discuss how to overcome the problems using collections in C#.</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What are the Array and their disadvantages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simple words, we can say that the Arrays in C# are the simple data structure that is used to store similar types of data items in sequential order. Although the arrays in c# are commonly used, they have some limitations.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For example, you need to specify the array’s size while creating the array. If at execution time, you want to modify it that means if you want to increase or decrease the size of an array, then you need to do it manually by creating a new array or by using the Array class’s Resize method, which internally creates a new array and copies the existing array element into the new array.</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Following are the limitations of Array in C#:</w:t>
      </w:r>
    </w:p>
    <w:p w:rsidR="00A34D48" w:rsidRPr="00A34D48" w:rsidRDefault="00A34D48" w:rsidP="00A34D48">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array size is fixed. Once the array is created we can never increase the size of an array. If we want then we can do it manually by creating a new array and copy the old array elements into the new array or by using the Array class Resize method which will do the same thing means to create a new array and copy the old array elements into the new array and then destroy the old array.</w:t>
      </w:r>
    </w:p>
    <w:p w:rsidR="00A34D48" w:rsidRPr="00A34D48" w:rsidRDefault="00A34D48" w:rsidP="00A34D48">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We can never insert an element into the middle of an array</w:t>
      </w:r>
    </w:p>
    <w:p w:rsidR="00A34D48" w:rsidRPr="00A34D48" w:rsidRDefault="00A34D48" w:rsidP="00A34D48">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Deleting or removing elements from the middle of the array.</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To overcome the above problems, the Collections are introduced in C# 1.0.</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What is a Collection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w:t>
      </w:r>
      <w:r w:rsidRPr="00AE7DD3">
        <w:rPr>
          <w:rFonts w:ascii="Maiandra GD" w:eastAsia="Times New Roman" w:hAnsi="Maiandra GD" w:cs="Arial"/>
          <w:b/>
          <w:bCs/>
          <w:color w:val="000000"/>
          <w:sz w:val="24"/>
          <w:szCs w:val="24"/>
        </w:rPr>
        <w:t>Collections in C#</w:t>
      </w:r>
      <w:r w:rsidRPr="00A34D48">
        <w:rPr>
          <w:rFonts w:ascii="Maiandra GD" w:eastAsia="Times New Roman" w:hAnsi="Maiandra GD" w:cs="Arial"/>
          <w:color w:val="000000"/>
          <w:sz w:val="24"/>
          <w:szCs w:val="24"/>
          <w:bdr w:val="none" w:sz="0" w:space="0" w:color="auto" w:frame="1"/>
        </w:rPr>
        <w:t> are a set of predefined classes that are present in the </w:t>
      </w:r>
      <w:r w:rsidRPr="00AE7DD3">
        <w:rPr>
          <w:rFonts w:ascii="Maiandra GD" w:eastAsia="Times New Roman" w:hAnsi="Maiandra GD" w:cs="Arial"/>
          <w:b/>
          <w:bCs/>
          <w:color w:val="000000"/>
          <w:sz w:val="24"/>
          <w:szCs w:val="24"/>
        </w:rPr>
        <w:t>System.Collections</w:t>
      </w:r>
      <w:r w:rsidRPr="00A34D48">
        <w:rPr>
          <w:rFonts w:ascii="Maiandra GD" w:eastAsia="Times New Roman" w:hAnsi="Maiandra GD" w:cs="Arial"/>
          <w:color w:val="000000"/>
          <w:sz w:val="24"/>
          <w:szCs w:val="24"/>
          <w:bdr w:val="none" w:sz="0" w:space="0" w:color="auto" w:frame="1"/>
        </w:rPr>
        <w:t> namespace that provides greater capabilities than the traditional arrays. The collections in C# are reusable, more powerful, more efficient and most importantly they have been designed and tested to ensure quality and performance.</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So in simple words, we can say a </w:t>
      </w:r>
      <w:r w:rsidRPr="00AE7DD3">
        <w:rPr>
          <w:rFonts w:ascii="Maiandra GD" w:eastAsia="Times New Roman" w:hAnsi="Maiandra GD" w:cs="Arial"/>
          <w:b/>
          <w:bCs/>
          <w:color w:val="000000"/>
          <w:sz w:val="24"/>
          <w:szCs w:val="24"/>
        </w:rPr>
        <w:t>Collection in C#</w:t>
      </w:r>
      <w:r w:rsidRPr="00A34D48">
        <w:rPr>
          <w:rFonts w:ascii="Maiandra GD" w:eastAsia="Times New Roman" w:hAnsi="Maiandra GD" w:cs="Arial"/>
          <w:color w:val="000000"/>
          <w:sz w:val="24"/>
          <w:szCs w:val="24"/>
          <w:bdr w:val="none" w:sz="0" w:space="0" w:color="auto" w:frame="1"/>
        </w:rPr>
        <w:t> is a </w:t>
      </w:r>
      <w:r w:rsidRPr="00AE7DD3">
        <w:rPr>
          <w:rFonts w:ascii="Maiandra GD" w:eastAsia="Times New Roman" w:hAnsi="Maiandra GD" w:cs="Arial"/>
          <w:b/>
          <w:bCs/>
          <w:color w:val="000000"/>
          <w:sz w:val="24"/>
          <w:szCs w:val="24"/>
        </w:rPr>
        <w:t>dynamic array.</w:t>
      </w:r>
      <w:r w:rsidRPr="00A34D48">
        <w:rPr>
          <w:rFonts w:ascii="Maiandra GD" w:eastAsia="Times New Roman" w:hAnsi="Maiandra GD" w:cs="Arial"/>
          <w:color w:val="000000"/>
          <w:sz w:val="24"/>
          <w:szCs w:val="24"/>
          <w:bdr w:val="none" w:sz="0" w:space="0" w:color="auto" w:frame="1"/>
        </w:rPr>
        <w:t> That means the collections in C# have the capability of storing multiple values but with the following features.</w:t>
      </w:r>
    </w:p>
    <w:p w:rsidR="00A34D48" w:rsidRPr="00A34D48" w:rsidRDefault="00A34D48" w:rsidP="00A34D48">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Size can be increased dynamically.</w:t>
      </w:r>
    </w:p>
    <w:p w:rsidR="00A34D48" w:rsidRPr="00A34D48" w:rsidRDefault="00A34D48" w:rsidP="00A34D48">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We can insert an element into the middle of a collection.</w:t>
      </w:r>
    </w:p>
    <w:p w:rsidR="00A34D48" w:rsidRPr="00A34D48" w:rsidRDefault="00A34D48" w:rsidP="00A34D48">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It also provides the facility to remove or delete elements from the middle of a collection.</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collection which is from .Net framework 1.0 is called simply </w:t>
      </w:r>
      <w:r w:rsidRPr="00AE7DD3">
        <w:rPr>
          <w:rFonts w:ascii="Maiandra GD" w:eastAsia="Times New Roman" w:hAnsi="Maiandra GD" w:cs="Arial"/>
          <w:b/>
          <w:bCs/>
          <w:color w:val="000000"/>
          <w:sz w:val="24"/>
          <w:szCs w:val="24"/>
        </w:rPr>
        <w:t>collections</w:t>
      </w:r>
      <w:r w:rsidRPr="00A34D48">
        <w:rPr>
          <w:rFonts w:ascii="Maiandra GD" w:eastAsia="Times New Roman" w:hAnsi="Maiandra GD" w:cs="Arial"/>
          <w:color w:val="000000"/>
          <w:sz w:val="24"/>
          <w:szCs w:val="24"/>
          <w:bdr w:val="none" w:sz="0" w:space="0" w:color="auto" w:frame="1"/>
        </w:rPr>
        <w:t> or </w:t>
      </w:r>
      <w:r w:rsidRPr="00AE7DD3">
        <w:rPr>
          <w:rFonts w:ascii="Maiandra GD" w:eastAsia="Times New Roman" w:hAnsi="Maiandra GD" w:cs="Arial"/>
          <w:b/>
          <w:bCs/>
          <w:color w:val="000000"/>
          <w:sz w:val="24"/>
          <w:szCs w:val="24"/>
        </w:rPr>
        <w:t>Non-Generic collections in C#</w:t>
      </w:r>
      <w:r w:rsidRPr="00A34D48">
        <w:rPr>
          <w:rFonts w:ascii="Maiandra GD" w:eastAsia="Times New Roman" w:hAnsi="Maiandra GD" w:cs="Arial"/>
          <w:color w:val="000000"/>
          <w:sz w:val="24"/>
          <w:szCs w:val="24"/>
          <w:bdr w:val="none" w:sz="0" w:space="0" w:color="auto" w:frame="1"/>
        </w:rPr>
        <w:t>. These collection classes are present inside the </w:t>
      </w:r>
      <w:r w:rsidRPr="00AE7DD3">
        <w:rPr>
          <w:rFonts w:ascii="Maiandra GD" w:eastAsia="Times New Roman" w:hAnsi="Maiandra GD" w:cs="Arial"/>
          <w:b/>
          <w:bCs/>
          <w:color w:val="000000"/>
          <w:sz w:val="24"/>
          <w:szCs w:val="24"/>
        </w:rPr>
        <w:t>System.Collections</w:t>
      </w:r>
      <w:r w:rsidRPr="00A34D48">
        <w:rPr>
          <w:rFonts w:ascii="Maiandra GD" w:eastAsia="Times New Roman" w:hAnsi="Maiandra GD" w:cs="Arial"/>
          <w:color w:val="000000"/>
          <w:sz w:val="24"/>
          <w:szCs w:val="24"/>
          <w:bdr w:val="none" w:sz="0" w:space="0" w:color="auto" w:frame="1"/>
        </w:rPr>
        <w:t> namespace. The example includes are </w:t>
      </w:r>
      <w:r w:rsidRPr="00AE7DD3">
        <w:rPr>
          <w:rFonts w:ascii="Maiandra GD" w:eastAsia="Times New Roman" w:hAnsi="Maiandra GD" w:cs="Arial"/>
          <w:b/>
          <w:bCs/>
          <w:color w:val="000000"/>
          <w:sz w:val="24"/>
          <w:szCs w:val="24"/>
        </w:rPr>
        <w:t>Stack, Queue, LinkedList, SortedList, ArrayList, HashTable,</w:t>
      </w:r>
      <w:r w:rsidRPr="00A34D48">
        <w:rPr>
          <w:rFonts w:ascii="Maiandra GD" w:eastAsia="Times New Roman" w:hAnsi="Maiandra GD" w:cs="Arial"/>
          <w:color w:val="000000"/>
          <w:sz w:val="24"/>
          <w:szCs w:val="24"/>
          <w:bdr w:val="none" w:sz="0" w:space="0" w:color="auto" w:frame="1"/>
        </w:rPr>
        <w:t> etc.</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Auto-Resizing of collections: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lastRenderedPageBreak/>
        <w:t>The capacity of a collection increases dynamically i.e. when we keep adding new elements, then the size of the collection keeps increasing automatically. Every collection class has three constructors and the behavior of collections will be as following when created using a different constructor.</w:t>
      </w:r>
    </w:p>
    <w:p w:rsidR="00A34D48" w:rsidRPr="00A34D48" w:rsidRDefault="00A34D48" w:rsidP="00A34D48">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Default Constructor:</w:t>
      </w:r>
      <w:r w:rsidRPr="00A34D48">
        <w:rPr>
          <w:rFonts w:ascii="Maiandra GD" w:eastAsia="Times New Roman" w:hAnsi="Maiandra GD" w:cs="Arial"/>
          <w:color w:val="000000"/>
          <w:sz w:val="24"/>
          <w:szCs w:val="24"/>
          <w:bdr w:val="none" w:sz="0" w:space="0" w:color="auto" w:frame="1"/>
        </w:rPr>
        <w:t> It Initializes a new instance of the collection class that is empty and has the default initial capacity as zero which becomes four after adding the first element and whenever needed the current capacity becomes double.</w:t>
      </w:r>
    </w:p>
    <w:p w:rsidR="00A34D48" w:rsidRPr="00A34D48" w:rsidRDefault="00A34D48" w:rsidP="00A34D48">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Collection (int capacity):</w:t>
      </w:r>
      <w:r w:rsidRPr="00A34D48">
        <w:rPr>
          <w:rFonts w:ascii="Maiandra GD" w:eastAsia="Times New Roman" w:hAnsi="Maiandra GD" w:cs="Arial"/>
          <w:color w:val="000000"/>
          <w:sz w:val="24"/>
          <w:szCs w:val="24"/>
          <w:bdr w:val="none" w:sz="0" w:space="0" w:color="auto" w:frame="1"/>
        </w:rPr>
        <w:t> This constructor initializes a new instance of the collection class that is empty and has the specified initial capacity, here also when the requirement comes current capacity doubles.</w:t>
      </w:r>
    </w:p>
    <w:p w:rsidR="00A34D48" w:rsidRPr="00A34D48" w:rsidRDefault="00A34D48" w:rsidP="00A34D48">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Collection (Collection):</w:t>
      </w:r>
      <w:r w:rsidRPr="00A34D48">
        <w:rPr>
          <w:rFonts w:ascii="Maiandra GD" w:eastAsia="Times New Roman" w:hAnsi="Maiandra GD" w:cs="Arial"/>
          <w:color w:val="000000"/>
          <w:sz w:val="24"/>
          <w:szCs w:val="24"/>
          <w:bdr w:val="none" w:sz="0" w:space="0" w:color="auto" w:frame="1"/>
        </w:rPr>
        <w:t> It Initializes a new instance of the collection class that contains elements copied from the specified collection and that has the same initial capacity as the number of elements copied, here also when the requirement comes current capacity doubles.</w:t>
      </w:r>
    </w:p>
    <w:p w:rsidR="00A34D48" w:rsidRPr="00AE7DD3" w:rsidRDefault="00A34D48">
      <w:pPr>
        <w:pBdr>
          <w:bottom w:val="double" w:sz="6" w:space="1" w:color="auto"/>
        </w:pBdr>
        <w:rPr>
          <w:rFonts w:ascii="Maiandra GD" w:hAnsi="Maiandra GD"/>
          <w:sz w:val="24"/>
          <w:szCs w:val="24"/>
        </w:rPr>
      </w:pPr>
    </w:p>
    <w:p w:rsidR="00A34D48" w:rsidRPr="00A34D48" w:rsidRDefault="00A34D48" w:rsidP="00F60545">
      <w:pPr>
        <w:spacing w:after="48" w:line="240" w:lineRule="auto"/>
        <w:textAlignment w:val="baseline"/>
        <w:outlineLvl w:val="0"/>
        <w:rPr>
          <w:rFonts w:ascii="Maiandra GD" w:eastAsia="Times New Roman" w:hAnsi="Maiandra GD" w:cs="Segoe UI"/>
          <w:color w:val="212529"/>
          <w:sz w:val="24"/>
          <w:szCs w:val="24"/>
        </w:rPr>
      </w:pPr>
      <w:r w:rsidRPr="00A34D48">
        <w:rPr>
          <w:rFonts w:ascii="Maiandra GD" w:eastAsia="Times New Roman" w:hAnsi="Maiandra GD" w:cs="Times New Roman"/>
          <w:b/>
          <w:color w:val="3A3A3A"/>
          <w:kern w:val="36"/>
          <w:sz w:val="24"/>
          <w:szCs w:val="24"/>
          <w:highlight w:val="yellow"/>
        </w:rPr>
        <w:t>ArrayList in C#</w:t>
      </w:r>
      <w:r w:rsidR="00F60545">
        <w:rPr>
          <w:rFonts w:ascii="Maiandra GD" w:eastAsia="Times New Roman" w:hAnsi="Maiandra GD" w:cs="Times New Roman"/>
          <w:b/>
          <w:color w:val="3A3A3A"/>
          <w:kern w:val="36"/>
          <w:sz w:val="24"/>
          <w:szCs w:val="24"/>
        </w:rPr>
        <w:t xml:space="preserve"> </w:t>
      </w:r>
    </w:p>
    <w:p w:rsidR="00A34D48" w:rsidRPr="00A34D48" w:rsidRDefault="00A34D48" w:rsidP="00A34D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ArrayList in C# with Examples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this article, I am going to discuss the </w:t>
      </w:r>
      <w:r w:rsidRPr="00AE7DD3">
        <w:rPr>
          <w:rFonts w:ascii="Maiandra GD" w:eastAsia="Times New Roman" w:hAnsi="Maiandra GD" w:cs="Arial"/>
          <w:b/>
          <w:bCs/>
          <w:color w:val="000000"/>
          <w:sz w:val="24"/>
          <w:szCs w:val="24"/>
        </w:rPr>
        <w:t>ArrayList in C#</w:t>
      </w:r>
      <w:r w:rsidRPr="00A34D48">
        <w:rPr>
          <w:rFonts w:ascii="Maiandra GD" w:eastAsia="Times New Roman" w:hAnsi="Maiandra GD" w:cs="Arial"/>
          <w:color w:val="000000"/>
          <w:sz w:val="24"/>
          <w:szCs w:val="24"/>
          <w:bdr w:val="none" w:sz="0" w:space="0" w:color="auto" w:frame="1"/>
        </w:rPr>
        <w:t> with Examples. Please read our previous article before proceeding to this article where we discussed the </w:t>
      </w:r>
      <w:hyperlink r:id="rId24" w:history="1">
        <w:r w:rsidRPr="00AE7DD3">
          <w:rPr>
            <w:rFonts w:ascii="Maiandra GD" w:eastAsia="Times New Roman" w:hAnsi="Maiandra GD" w:cs="Arial"/>
            <w:b/>
            <w:bCs/>
            <w:color w:val="007BFF"/>
            <w:sz w:val="24"/>
            <w:szCs w:val="24"/>
            <w:u w:val="single"/>
          </w:rPr>
          <w:t>Introduction of Collection in C#</w:t>
        </w:r>
      </w:hyperlink>
      <w:r w:rsidRPr="00A34D48">
        <w:rPr>
          <w:rFonts w:ascii="Maiandra GD" w:eastAsia="Times New Roman" w:hAnsi="Maiandra GD" w:cs="Arial"/>
          <w:color w:val="000000"/>
          <w:sz w:val="24"/>
          <w:szCs w:val="24"/>
          <w:bdr w:val="none" w:sz="0" w:space="0" w:color="auto" w:frame="1"/>
        </w:rPr>
        <w:t>. As part of this article, we are going to discuss the following important concepts of the ArrayList class.</w:t>
      </w:r>
    </w:p>
    <w:p w:rsidR="00A34D48" w:rsidRPr="00A34D48" w:rsidRDefault="00A34D48" w:rsidP="00A34D48">
      <w:pPr>
        <w:numPr>
          <w:ilvl w:val="0"/>
          <w:numId w:val="12"/>
        </w:numPr>
        <w:shd w:val="clear" w:color="auto" w:fill="FFFFFF"/>
        <w:spacing w:after="0" w:line="240" w:lineRule="auto"/>
        <w:textAlignment w:val="baseline"/>
        <w:rPr>
          <w:rFonts w:ascii="Maiandra GD" w:eastAsia="Times New Roman" w:hAnsi="Maiandra GD" w:cs="Segoe UI"/>
          <w:color w:val="212529"/>
          <w:sz w:val="24"/>
          <w:szCs w:val="24"/>
        </w:rPr>
      </w:pPr>
      <w:r w:rsidRPr="00A34D48">
        <w:rPr>
          <w:rFonts w:ascii="Maiandra GD" w:eastAsia="Times New Roman" w:hAnsi="Maiandra GD" w:cs="Arial"/>
          <w:b/>
          <w:bCs/>
          <w:color w:val="0000FF"/>
          <w:sz w:val="24"/>
          <w:szCs w:val="24"/>
          <w:bdr w:val="none" w:sz="0" w:space="0" w:color="auto" w:frame="1"/>
        </w:rPr>
        <w:t>What is ArrayList in C#?</w:t>
      </w:r>
    </w:p>
    <w:p w:rsidR="00A34D48" w:rsidRPr="00A34D48" w:rsidRDefault="00A34D48" w:rsidP="00A34D48">
      <w:pPr>
        <w:numPr>
          <w:ilvl w:val="0"/>
          <w:numId w:val="12"/>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Understanding the Methods and Properties of ArrayList class in C#.</w:t>
      </w:r>
    </w:p>
    <w:p w:rsidR="00A34D48" w:rsidRPr="00A34D48" w:rsidRDefault="00A34D48" w:rsidP="00A34D48">
      <w:pPr>
        <w:numPr>
          <w:ilvl w:val="0"/>
          <w:numId w:val="12"/>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Examples of ArrayList class.</w:t>
      </w:r>
    </w:p>
    <w:p w:rsidR="00A34D48" w:rsidRPr="00A34D48" w:rsidRDefault="00A34D48" w:rsidP="00A34D48">
      <w:pPr>
        <w:numPr>
          <w:ilvl w:val="0"/>
          <w:numId w:val="12"/>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What is the difference between an Array and ArrayList?</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What is ArrayList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w:t>
      </w:r>
      <w:r w:rsidRPr="00AE7DD3">
        <w:rPr>
          <w:rFonts w:ascii="Maiandra GD" w:eastAsia="Times New Roman" w:hAnsi="Maiandra GD" w:cs="Arial"/>
          <w:b/>
          <w:bCs/>
          <w:color w:val="000000"/>
          <w:sz w:val="24"/>
          <w:szCs w:val="24"/>
        </w:rPr>
        <w:t>ArrayList in C#</w:t>
      </w:r>
      <w:r w:rsidRPr="00A34D48">
        <w:rPr>
          <w:rFonts w:ascii="Maiandra GD" w:eastAsia="Times New Roman" w:hAnsi="Maiandra GD" w:cs="Arial"/>
          <w:color w:val="000000"/>
          <w:sz w:val="24"/>
          <w:szCs w:val="24"/>
          <w:bdr w:val="none" w:sz="0" w:space="0" w:color="auto" w:frame="1"/>
        </w:rPr>
        <w:t> is a collection class that works like an array but provides the facilities such as dynamic resizing, adding, and deleting elements from the middle of a collection. It implements the System.Collections.IList interface using an array whose size is dynamically increased as required.</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Methods and Properties of ArrayList Collection class in C#:</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following are the methods and properties provided by the ArrayList collection class in C#.</w:t>
      </w:r>
    </w:p>
    <w:p w:rsidR="00A34D48" w:rsidRPr="00A34D48" w:rsidRDefault="00A34D48" w:rsidP="00A34D48">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Add(object value): </w:t>
      </w:r>
      <w:r w:rsidRPr="00A34D48">
        <w:rPr>
          <w:rFonts w:ascii="Maiandra GD" w:eastAsia="Times New Roman" w:hAnsi="Maiandra GD" w:cs="Arial"/>
          <w:color w:val="000000"/>
          <w:sz w:val="24"/>
          <w:szCs w:val="24"/>
          <w:bdr w:val="none" w:sz="0" w:space="0" w:color="auto" w:frame="1"/>
        </w:rPr>
        <w:t>This method is used to add an object to the end of the collection.</w:t>
      </w:r>
    </w:p>
    <w:p w:rsidR="00A34D48" w:rsidRPr="00A34D48" w:rsidRDefault="00A34D48" w:rsidP="00A34D48">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Remove(object obj): </w:t>
      </w:r>
      <w:r w:rsidRPr="00A34D48">
        <w:rPr>
          <w:rFonts w:ascii="Maiandra GD" w:eastAsia="Times New Roman" w:hAnsi="Maiandra GD" w:cs="Arial"/>
          <w:color w:val="000000"/>
          <w:sz w:val="24"/>
          <w:szCs w:val="24"/>
          <w:bdr w:val="none" w:sz="0" w:space="0" w:color="auto" w:frame="1"/>
        </w:rPr>
        <w:t>This method is used to remove the first occurrence of a specific object from the collection.</w:t>
      </w:r>
    </w:p>
    <w:p w:rsidR="00A34D48" w:rsidRPr="00A34D48" w:rsidRDefault="00A34D48" w:rsidP="00A34D48">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RemoveAt(int index): </w:t>
      </w:r>
      <w:r w:rsidRPr="00A34D48">
        <w:rPr>
          <w:rFonts w:ascii="Maiandra GD" w:eastAsia="Times New Roman" w:hAnsi="Maiandra GD" w:cs="Arial"/>
          <w:color w:val="000000"/>
          <w:sz w:val="24"/>
          <w:szCs w:val="24"/>
          <w:bdr w:val="none" w:sz="0" w:space="0" w:color="auto" w:frame="1"/>
        </w:rPr>
        <w:t>This method takes the index position of the elements and removes that element from the collection.</w:t>
      </w:r>
    </w:p>
    <w:p w:rsidR="00A34D48" w:rsidRPr="00A34D48" w:rsidRDefault="00A34D48" w:rsidP="00A34D48">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Insert(int index, Object value): </w:t>
      </w:r>
      <w:r w:rsidRPr="00A34D48">
        <w:rPr>
          <w:rFonts w:ascii="Maiandra GD" w:eastAsia="Times New Roman" w:hAnsi="Maiandra GD" w:cs="Arial"/>
          <w:color w:val="000000"/>
          <w:sz w:val="24"/>
          <w:szCs w:val="24"/>
          <w:bdr w:val="none" w:sz="0" w:space="0" w:color="auto" w:frame="1"/>
        </w:rPr>
        <w:t>This method is used to inserts an element into the collection at the specified index.</w:t>
      </w:r>
    </w:p>
    <w:p w:rsidR="00A34D48" w:rsidRPr="00A34D48" w:rsidRDefault="00A34D48" w:rsidP="00A34D48">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Capacity:</w:t>
      </w:r>
      <w:r w:rsidRPr="00A34D48">
        <w:rPr>
          <w:rFonts w:ascii="Maiandra GD" w:eastAsia="Times New Roman" w:hAnsi="Maiandra GD" w:cs="Arial"/>
          <w:color w:val="000000"/>
          <w:sz w:val="24"/>
          <w:szCs w:val="24"/>
          <w:bdr w:val="none" w:sz="0" w:space="0" w:color="auto" w:frame="1"/>
        </w:rPr>
        <w:t> This property gives you the capacity of the collection means how many elements you can insert into the collection.</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lastRenderedPageBreak/>
        <w:t>Example of ArrayList Collection class in C#:</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Let us see an example by using the above methods and properties of the ArrayList class. The code is self-explained so please go through the comments.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System.Collections;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ArrayListCollection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//Createing ArrayList collection using default constructor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ArrayList al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ArrayList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"Initial Capacity: "</w:t>
      </w:r>
      <w:r w:rsidRPr="00AE7DD3">
        <w:rPr>
          <w:rFonts w:ascii="Maiandra GD" w:eastAsia="Times New Roman" w:hAnsi="Maiandra GD" w:cs="Consolas"/>
          <w:color w:val="CFD5E0"/>
          <w:sz w:val="24"/>
          <w:szCs w:val="24"/>
        </w:rPr>
        <w:t xml:space="preserve"> + al.</w:t>
      </w:r>
      <w:r w:rsidRPr="00AE7DD3">
        <w:rPr>
          <w:rFonts w:ascii="Maiandra GD" w:eastAsia="Times New Roman" w:hAnsi="Maiandra GD" w:cs="Consolas"/>
          <w:color w:val="4284AE"/>
          <w:sz w:val="24"/>
          <w:szCs w:val="24"/>
        </w:rPr>
        <w:t>Capacity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al.</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"Capacity after adding first item: "</w:t>
      </w:r>
      <w:r w:rsidRPr="00AE7DD3">
        <w:rPr>
          <w:rFonts w:ascii="Maiandra GD" w:eastAsia="Times New Roman" w:hAnsi="Maiandra GD" w:cs="Consolas"/>
          <w:color w:val="CFD5E0"/>
          <w:sz w:val="24"/>
          <w:szCs w:val="24"/>
        </w:rPr>
        <w:t xml:space="preserve"> + al.</w:t>
      </w:r>
      <w:r w:rsidRPr="00AE7DD3">
        <w:rPr>
          <w:rFonts w:ascii="Maiandra GD" w:eastAsia="Times New Roman" w:hAnsi="Maiandra GD" w:cs="Consolas"/>
          <w:color w:val="4284AE"/>
          <w:sz w:val="24"/>
          <w:szCs w:val="24"/>
        </w:rPr>
        <w:t>Capacity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al.</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"hello"</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al.</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true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al.</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3.14</w:t>
      </w:r>
      <w:r w:rsidRPr="00AE7DD3">
        <w:rPr>
          <w:rFonts w:ascii="Maiandra GD" w:eastAsia="Times New Roman" w:hAnsi="Maiandra GD" w:cs="Consolas"/>
          <w:color w:val="CFD5E0"/>
          <w:sz w:val="24"/>
          <w:szCs w:val="24"/>
        </w:rPr>
        <w:t>f</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"Capacity after adding fourth item: "</w:t>
      </w:r>
      <w:r w:rsidRPr="00AE7DD3">
        <w:rPr>
          <w:rFonts w:ascii="Maiandra GD" w:eastAsia="Times New Roman" w:hAnsi="Maiandra GD" w:cs="Consolas"/>
          <w:color w:val="CFD5E0"/>
          <w:sz w:val="24"/>
          <w:szCs w:val="24"/>
        </w:rPr>
        <w:t xml:space="preserve"> + al.</w:t>
      </w:r>
      <w:r w:rsidRPr="00AE7DD3">
        <w:rPr>
          <w:rFonts w:ascii="Maiandra GD" w:eastAsia="Times New Roman" w:hAnsi="Maiandra GD" w:cs="Consolas"/>
          <w:color w:val="4284AE"/>
          <w:sz w:val="24"/>
          <w:szCs w:val="24"/>
        </w:rPr>
        <w:t>Capacity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al.</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"Capacity after adding 5th element: "</w:t>
      </w:r>
      <w:r w:rsidRPr="00AE7DD3">
        <w:rPr>
          <w:rFonts w:ascii="Maiandra GD" w:eastAsia="Times New Roman" w:hAnsi="Maiandra GD" w:cs="Consolas"/>
          <w:color w:val="CFD5E0"/>
          <w:sz w:val="24"/>
          <w:szCs w:val="24"/>
        </w:rPr>
        <w:t xml:space="preserve"> + al.</w:t>
      </w:r>
      <w:r w:rsidRPr="00AE7DD3">
        <w:rPr>
          <w:rFonts w:ascii="Maiandra GD" w:eastAsia="Times New Roman" w:hAnsi="Maiandra GD" w:cs="Consolas"/>
          <w:color w:val="4284AE"/>
          <w:sz w:val="24"/>
          <w:szCs w:val="24"/>
        </w:rPr>
        <w:t>Capacity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ArrayList elements using for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al.</w:t>
      </w:r>
      <w:r w:rsidRPr="00AE7DD3">
        <w:rPr>
          <w:rFonts w:ascii="Maiandra GD" w:eastAsia="Times New Roman" w:hAnsi="Maiandra GD" w:cs="Consolas"/>
          <w:color w:val="4284AE"/>
          <w:sz w:val="24"/>
          <w:szCs w:val="24"/>
        </w:rPr>
        <w:t>Count</w:t>
      </w:r>
      <w:r w:rsidRPr="00AE7DD3">
        <w:rPr>
          <w:rFonts w:ascii="Maiandra GD" w:eastAsia="Times New Roman" w:hAnsi="Maiandra GD" w:cs="Consolas"/>
          <w:color w:val="CFD5E0"/>
          <w:sz w:val="24"/>
          <w:szCs w:val="24"/>
        </w:rPr>
        <w:t>; i++</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//Removing the values from the middle of the array list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//here we are removing by value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al.</w:t>
      </w:r>
      <w:r w:rsidRPr="00AE7DD3">
        <w:rPr>
          <w:rFonts w:ascii="Maiandra GD" w:eastAsia="Times New Roman" w:hAnsi="Maiandra GD" w:cs="Consolas"/>
          <w:color w:val="4284AE"/>
          <w:sz w:val="24"/>
          <w:szCs w:val="24"/>
        </w:rPr>
        <w:t>Remove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true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//You can also remove element by using index position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al.RemoveAt(2);</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ArrayList elements using foreach loop after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lastRenderedPageBreak/>
        <w:t>// removing an element from the collection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object</w:t>
      </w:r>
      <w:r w:rsidRPr="00AE7DD3">
        <w:rPr>
          <w:rFonts w:ascii="Maiandra GD" w:eastAsia="Times New Roman" w:hAnsi="Maiandra GD" w:cs="Consolas"/>
          <w:color w:val="CFD5E0"/>
          <w:sz w:val="24"/>
          <w:szCs w:val="24"/>
        </w:rPr>
        <w:t xml:space="preserve"> obj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al</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obj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//inserting values into the middle of the array list collection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al.</w:t>
      </w:r>
      <w:r w:rsidRPr="00AE7DD3">
        <w:rPr>
          <w:rFonts w:ascii="Maiandra GD" w:eastAsia="Times New Roman" w:hAnsi="Maiandra GD" w:cs="Consolas"/>
          <w:color w:val="4284AE"/>
          <w:sz w:val="24"/>
          <w:szCs w:val="24"/>
        </w:rPr>
        <w:t>Insert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2</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false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Printing the values of the collection using foreach loop after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inserting an element into the middle of the collection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object</w:t>
      </w:r>
      <w:r w:rsidRPr="00AE7DD3">
        <w:rPr>
          <w:rFonts w:ascii="Maiandra GD" w:eastAsia="Times New Roman" w:hAnsi="Maiandra GD" w:cs="Consolas"/>
          <w:color w:val="CFD5E0"/>
          <w:sz w:val="24"/>
          <w:szCs w:val="24"/>
        </w:rPr>
        <w:t xml:space="preserve"> obj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al</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obj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creating new ArrayList collection by passing the old </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array list as parameter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ArrayList coll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ArrayList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"Initial capacity of new array list collection:"</w:t>
      </w:r>
      <w:r w:rsidRPr="00AE7DD3">
        <w:rPr>
          <w:rFonts w:ascii="Maiandra GD" w:eastAsia="Times New Roman" w:hAnsi="Maiandra GD" w:cs="Consolas"/>
          <w:color w:val="CFD5E0"/>
          <w:sz w:val="24"/>
          <w:szCs w:val="24"/>
        </w:rPr>
        <w:t xml:space="preserve"> + coll.</w:t>
      </w:r>
      <w:r w:rsidRPr="00AE7DD3">
        <w:rPr>
          <w:rFonts w:ascii="Maiandra GD" w:eastAsia="Times New Roman" w:hAnsi="Maiandra GD" w:cs="Consolas"/>
          <w:color w:val="4284AE"/>
          <w:sz w:val="24"/>
          <w:szCs w:val="24"/>
        </w:rPr>
        <w:t>Capacity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Printing the values of the new array list collection using foreach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object</w:t>
      </w:r>
      <w:r w:rsidRPr="00AE7DD3">
        <w:rPr>
          <w:rFonts w:ascii="Maiandra GD" w:eastAsia="Times New Roman" w:hAnsi="Maiandra GD" w:cs="Consolas"/>
          <w:color w:val="CFD5E0"/>
          <w:sz w:val="24"/>
          <w:szCs w:val="24"/>
        </w:rPr>
        <w:t xml:space="preserve"> obj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coll</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obj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Output:</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lastRenderedPageBreak/>
        <w:drawing>
          <wp:inline distT="0" distB="0" distL="0" distR="0">
            <wp:extent cx="4284980" cy="1828800"/>
            <wp:effectExtent l="19050" t="0" r="1270" b="0"/>
            <wp:docPr id="29" name="Picture 29" descr="ArrayLis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rayList in C#"/>
                    <pic:cNvPicPr>
                      <a:picLocks noChangeAspect="1" noChangeArrowheads="1"/>
                    </pic:cNvPicPr>
                  </pic:nvPicPr>
                  <pic:blipFill>
                    <a:blip r:embed="rId25"/>
                    <a:srcRect/>
                    <a:stretch>
                      <a:fillRect/>
                    </a:stretch>
                  </pic:blipFill>
                  <pic:spPr bwMode="auto">
                    <a:xfrm>
                      <a:off x="0" y="0"/>
                      <a:ext cx="4284980" cy="1828800"/>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What is the difference between an array and an Array List in C#?</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This is one of the frequently asked interview questions in C#. So let us discuss the difference between an array and ArrayList.</w:t>
      </w:r>
    </w:p>
    <w:p w:rsidR="00A34D48" w:rsidRPr="00A34D48" w:rsidRDefault="00A34D48" w:rsidP="00A34D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Array:</w:t>
      </w:r>
    </w:p>
    <w:p w:rsidR="00A34D48" w:rsidRPr="00A34D48" w:rsidRDefault="00A34D48" w:rsidP="00A34D48">
      <w:pPr>
        <w:numPr>
          <w:ilvl w:val="0"/>
          <w:numId w:val="1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Fixed Length</w:t>
      </w:r>
    </w:p>
    <w:p w:rsidR="00A34D48" w:rsidRPr="00A34D48" w:rsidRDefault="00A34D48" w:rsidP="00A34D48">
      <w:pPr>
        <w:numPr>
          <w:ilvl w:val="0"/>
          <w:numId w:val="1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Cannot insert into the middle</w:t>
      </w:r>
    </w:p>
    <w:p w:rsidR="00A34D48" w:rsidRPr="00A34D48" w:rsidRDefault="00A34D48" w:rsidP="00A34D48">
      <w:pPr>
        <w:numPr>
          <w:ilvl w:val="0"/>
          <w:numId w:val="1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Cannot delete from middle</w:t>
      </w:r>
    </w:p>
    <w:p w:rsidR="00A34D48" w:rsidRPr="00A34D48" w:rsidRDefault="00A34D48" w:rsidP="00A34D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ArrayList:</w:t>
      </w:r>
    </w:p>
    <w:p w:rsidR="00A34D48" w:rsidRPr="00A34D48" w:rsidRDefault="00A34D48" w:rsidP="00A34D48">
      <w:pPr>
        <w:numPr>
          <w:ilvl w:val="0"/>
          <w:numId w:val="15"/>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Variable Length</w:t>
      </w:r>
    </w:p>
    <w:p w:rsidR="00A34D48" w:rsidRPr="00A34D48" w:rsidRDefault="00A34D48" w:rsidP="00A34D48">
      <w:pPr>
        <w:numPr>
          <w:ilvl w:val="0"/>
          <w:numId w:val="15"/>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Can insert an element into the middle of the collection</w:t>
      </w:r>
    </w:p>
    <w:p w:rsidR="00A34D48" w:rsidRPr="00A34D48" w:rsidRDefault="00A34D48" w:rsidP="00A34D48">
      <w:pPr>
        <w:numPr>
          <w:ilvl w:val="0"/>
          <w:numId w:val="15"/>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Can delete element from the middle of the collection</w:t>
      </w:r>
    </w:p>
    <w:p w:rsidR="00A34D48" w:rsidRPr="00AE7DD3" w:rsidRDefault="00A34D48">
      <w:pPr>
        <w:pBdr>
          <w:bottom w:val="double" w:sz="6" w:space="1" w:color="auto"/>
        </w:pBdr>
        <w:rPr>
          <w:rFonts w:ascii="Maiandra GD" w:hAnsi="Maiandra GD"/>
          <w:sz w:val="24"/>
          <w:szCs w:val="24"/>
        </w:rPr>
      </w:pPr>
    </w:p>
    <w:p w:rsidR="00A34D48" w:rsidRPr="00A34D48" w:rsidRDefault="00A34D48" w:rsidP="00F60545">
      <w:pPr>
        <w:spacing w:after="48" w:line="240" w:lineRule="auto"/>
        <w:textAlignment w:val="baseline"/>
        <w:outlineLvl w:val="0"/>
        <w:rPr>
          <w:rFonts w:ascii="Maiandra GD" w:eastAsia="Times New Roman" w:hAnsi="Maiandra GD" w:cs="Segoe UI"/>
          <w:color w:val="212529"/>
          <w:sz w:val="24"/>
          <w:szCs w:val="24"/>
        </w:rPr>
      </w:pPr>
      <w:r w:rsidRPr="00A34D48">
        <w:rPr>
          <w:rFonts w:ascii="Maiandra GD" w:eastAsia="Times New Roman" w:hAnsi="Maiandra GD" w:cs="Times New Roman"/>
          <w:b/>
          <w:color w:val="3A3A3A"/>
          <w:kern w:val="36"/>
          <w:sz w:val="24"/>
          <w:szCs w:val="24"/>
          <w:highlight w:val="yellow"/>
        </w:rPr>
        <w:t>Hashtable in C#</w:t>
      </w:r>
      <w:r w:rsidR="00F60545">
        <w:rPr>
          <w:rFonts w:ascii="Maiandra GD" w:eastAsia="Times New Roman" w:hAnsi="Maiandra GD" w:cs="Times New Roman"/>
          <w:b/>
          <w:color w:val="3A3A3A"/>
          <w:kern w:val="36"/>
          <w:sz w:val="24"/>
          <w:szCs w:val="24"/>
        </w:rPr>
        <w:t xml:space="preserve"> </w:t>
      </w:r>
    </w:p>
    <w:p w:rsidR="00A34D48" w:rsidRPr="00A34D48" w:rsidRDefault="00A34D48" w:rsidP="00A34D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Hashtable in C# with Examples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this article, I am going to discuss the </w:t>
      </w:r>
      <w:r w:rsidRPr="00AE7DD3">
        <w:rPr>
          <w:rFonts w:ascii="Maiandra GD" w:eastAsia="Times New Roman" w:hAnsi="Maiandra GD" w:cs="Arial"/>
          <w:b/>
          <w:bCs/>
          <w:color w:val="000000"/>
          <w:sz w:val="24"/>
          <w:szCs w:val="24"/>
        </w:rPr>
        <w:t>Hashtable in C#</w:t>
      </w:r>
      <w:r w:rsidRPr="00A34D48">
        <w:rPr>
          <w:rFonts w:ascii="Maiandra GD" w:eastAsia="Times New Roman" w:hAnsi="Maiandra GD" w:cs="Arial"/>
          <w:color w:val="000000"/>
          <w:sz w:val="24"/>
          <w:szCs w:val="24"/>
          <w:bdr w:val="none" w:sz="0" w:space="0" w:color="auto" w:frame="1"/>
        </w:rPr>
        <w:t> with Examples. Please read our previous article where we discussed the </w:t>
      </w:r>
      <w:hyperlink r:id="rId26" w:history="1">
        <w:r w:rsidRPr="00AE7DD3">
          <w:rPr>
            <w:rFonts w:ascii="Maiandra GD" w:eastAsia="Times New Roman" w:hAnsi="Maiandra GD" w:cs="Arial"/>
            <w:b/>
            <w:bCs/>
            <w:color w:val="007BFF"/>
            <w:sz w:val="24"/>
            <w:szCs w:val="24"/>
            <w:u w:val="single"/>
          </w:rPr>
          <w:t>ArrayList Collection in C#</w:t>
        </w:r>
      </w:hyperlink>
      <w:r w:rsidRPr="00AE7DD3">
        <w:rPr>
          <w:rFonts w:ascii="Maiandra GD" w:eastAsia="Times New Roman" w:hAnsi="Maiandra GD" w:cs="Arial"/>
          <w:b/>
          <w:bCs/>
          <w:color w:val="000000"/>
          <w:sz w:val="24"/>
          <w:szCs w:val="24"/>
        </w:rPr>
        <w:t> </w:t>
      </w:r>
      <w:r w:rsidRPr="00A34D48">
        <w:rPr>
          <w:rFonts w:ascii="Maiandra GD" w:eastAsia="Times New Roman" w:hAnsi="Maiandra GD" w:cs="Arial"/>
          <w:color w:val="000000"/>
          <w:sz w:val="24"/>
          <w:szCs w:val="24"/>
          <w:bdr w:val="none" w:sz="0" w:space="0" w:color="auto" w:frame="1"/>
        </w:rPr>
        <w:t>with examples. Before understanding the Hashtable in C#, let us first understand the problems that we face with Array and ArrayList collection in C#.</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Problems with Array and ArrayList Collection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the case of </w:t>
      </w:r>
      <w:hyperlink r:id="rId27" w:history="1">
        <w:r w:rsidRPr="00AE7DD3">
          <w:rPr>
            <w:rFonts w:ascii="Maiandra GD" w:eastAsia="Times New Roman" w:hAnsi="Maiandra GD" w:cs="Arial"/>
            <w:b/>
            <w:bCs/>
            <w:color w:val="007BFF"/>
            <w:sz w:val="24"/>
            <w:szCs w:val="24"/>
          </w:rPr>
          <w:t>Array</w:t>
        </w:r>
        <w:r w:rsidRPr="00AE7DD3">
          <w:rPr>
            <w:rFonts w:ascii="Maiandra GD" w:eastAsia="Times New Roman" w:hAnsi="Maiandra GD" w:cs="Arial"/>
            <w:color w:val="007BFF"/>
            <w:sz w:val="24"/>
            <w:szCs w:val="24"/>
            <w:u w:val="single"/>
          </w:rPr>
          <w:t> </w:t>
        </w:r>
      </w:hyperlink>
      <w:r w:rsidRPr="00A34D48">
        <w:rPr>
          <w:rFonts w:ascii="Maiandra GD" w:eastAsia="Times New Roman" w:hAnsi="Maiandra GD" w:cs="Arial"/>
          <w:color w:val="000000"/>
          <w:sz w:val="24"/>
          <w:szCs w:val="24"/>
          <w:bdr w:val="none" w:sz="0" w:space="0" w:color="auto" w:frame="1"/>
        </w:rPr>
        <w:t>and </w:t>
      </w:r>
      <w:hyperlink r:id="rId28" w:history="1">
        <w:r w:rsidRPr="00AE7DD3">
          <w:rPr>
            <w:rFonts w:ascii="Maiandra GD" w:eastAsia="Times New Roman" w:hAnsi="Maiandra GD" w:cs="Arial"/>
            <w:b/>
            <w:bCs/>
            <w:color w:val="007BFF"/>
            <w:sz w:val="24"/>
            <w:szCs w:val="24"/>
          </w:rPr>
          <w:t>ArrayList </w:t>
        </w:r>
      </w:hyperlink>
      <w:r w:rsidRPr="00A34D48">
        <w:rPr>
          <w:rFonts w:ascii="Maiandra GD" w:eastAsia="Times New Roman" w:hAnsi="Maiandra GD" w:cs="Arial"/>
          <w:color w:val="000000"/>
          <w:sz w:val="24"/>
          <w:szCs w:val="24"/>
          <w:bdr w:val="none" w:sz="0" w:space="0" w:color="auto" w:frame="1"/>
        </w:rPr>
        <w:t>in C#, we can access the elements from the collection using a key. That key is nothing but the index position of the elements which is starts from zero (0) to the number of elements – 1. But in reality, it’s very difficult to remember the index position of the element in order to access the values.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For example, let’s say we have an employee array that contains the name, address, mobile, dept no, email id, employeeid, salary, location, etc. Now if I want to know the email id or dept no of the employee then it’s very difficult for me. This is because we need to access the value by using the index position. The following example shows this. Here we create a collection using ArrayList and then we are accessing the Location and EmailId by using the index position.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HasntableExample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ArrayList al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ArrayList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al.</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1001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6B7C8B"/>
          <w:sz w:val="24"/>
          <w:szCs w:val="24"/>
        </w:rPr>
        <w:t xml:space="preserve"> //EId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al.</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"James"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6B7C8B"/>
          <w:sz w:val="24"/>
          <w:szCs w:val="24"/>
        </w:rPr>
        <w:t xml:space="preserve"> //Name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al.</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"Manager"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6B7C8B"/>
          <w:sz w:val="24"/>
          <w:szCs w:val="24"/>
        </w:rPr>
        <w:t xml:space="preserve"> //Job</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al.</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3500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6B7C8B"/>
          <w:sz w:val="24"/>
          <w:szCs w:val="24"/>
        </w:rPr>
        <w:t xml:space="preserve"> //Salary</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al.</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"Mumbai"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6B7C8B"/>
          <w:sz w:val="24"/>
          <w:szCs w:val="24"/>
        </w:rPr>
        <w:t xml:space="preserve"> //Location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al.</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6B7C8B"/>
          <w:sz w:val="24"/>
          <w:szCs w:val="24"/>
        </w:rPr>
        <w:t xml:space="preserve"> //Dept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al.</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"a@a.com"</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6B7C8B"/>
          <w:sz w:val="24"/>
          <w:szCs w:val="24"/>
        </w:rPr>
        <w:t xml:space="preserve"> // Emailid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//I want to print the Location, index position is 4</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"Location : "</w:t>
      </w:r>
      <w:r w:rsidRPr="00AE7DD3">
        <w:rPr>
          <w:rFonts w:ascii="Maiandra GD" w:eastAsia="Times New Roman" w:hAnsi="Maiandra GD" w:cs="Consolas"/>
          <w:color w:val="CFD5E0"/>
          <w:sz w:val="24"/>
          <w:szCs w:val="24"/>
        </w:rPr>
        <w:t xml:space="preserve"> + 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//I want to print the Email ID, index position is 6</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"Emaild ID : "</w:t>
      </w:r>
      <w:r w:rsidRPr="00AE7DD3">
        <w:rPr>
          <w:rFonts w:ascii="Maiandra GD" w:eastAsia="Times New Roman" w:hAnsi="Maiandra GD" w:cs="Consolas"/>
          <w:color w:val="CFD5E0"/>
          <w:sz w:val="24"/>
          <w:szCs w:val="24"/>
        </w:rPr>
        <w:t xml:space="preserve"> + 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6</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If you have a huge number of elements in the collection, then it is very difficult to remember the index position of each element. So, it would not be nice, instead of using the index position of the element, if we can access the elements by using a key. This is where </w:t>
      </w:r>
      <w:r w:rsidRPr="00AE7DD3">
        <w:rPr>
          <w:rFonts w:ascii="Maiandra GD" w:eastAsia="Times New Roman" w:hAnsi="Maiandra GD" w:cs="Arial"/>
          <w:b/>
          <w:bCs/>
          <w:color w:val="000000"/>
          <w:sz w:val="24"/>
          <w:szCs w:val="24"/>
        </w:rPr>
        <w:t>Hashtable in C#</w:t>
      </w:r>
      <w:r w:rsidRPr="00A34D48">
        <w:rPr>
          <w:rFonts w:ascii="Maiandra GD" w:eastAsia="Times New Roman" w:hAnsi="Maiandra GD" w:cs="Arial"/>
          <w:color w:val="000000"/>
          <w:sz w:val="24"/>
          <w:szCs w:val="24"/>
          <w:bdr w:val="none" w:sz="0" w:space="0" w:color="auto" w:frame="1"/>
        </w:rPr>
        <w:t> comes into the picture.</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What is a Hashtable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w:t>
      </w:r>
      <w:r w:rsidRPr="00AE7DD3">
        <w:rPr>
          <w:rFonts w:ascii="Maiandra GD" w:eastAsia="Times New Roman" w:hAnsi="Maiandra GD" w:cs="Arial"/>
          <w:b/>
          <w:bCs/>
          <w:color w:val="000000"/>
          <w:sz w:val="24"/>
          <w:szCs w:val="24"/>
        </w:rPr>
        <w:t>Hashtable in C#</w:t>
      </w:r>
      <w:r w:rsidRPr="00A34D48">
        <w:rPr>
          <w:rFonts w:ascii="Maiandra GD" w:eastAsia="Times New Roman" w:hAnsi="Maiandra GD" w:cs="Arial"/>
          <w:color w:val="000000"/>
          <w:sz w:val="24"/>
          <w:szCs w:val="24"/>
          <w:bdr w:val="none" w:sz="0" w:space="0" w:color="auto" w:frame="1"/>
        </w:rPr>
        <w:t> is a collection that stores the element in the form of “</w:t>
      </w:r>
      <w:r w:rsidRPr="00AE7DD3">
        <w:rPr>
          <w:rFonts w:ascii="Maiandra GD" w:eastAsia="Times New Roman" w:hAnsi="Maiandra GD" w:cs="Arial"/>
          <w:b/>
          <w:bCs/>
          <w:color w:val="000000"/>
          <w:sz w:val="24"/>
          <w:szCs w:val="24"/>
        </w:rPr>
        <w:t>Key-Value Pairs</w:t>
      </w:r>
      <w:r w:rsidRPr="00A34D48">
        <w:rPr>
          <w:rFonts w:ascii="Maiandra GD" w:eastAsia="Times New Roman" w:hAnsi="Maiandra GD" w:cs="Arial"/>
          <w:color w:val="000000"/>
          <w:sz w:val="24"/>
          <w:szCs w:val="24"/>
          <w:bdr w:val="none" w:sz="0" w:space="0" w:color="auto" w:frame="1"/>
        </w:rPr>
        <w:t>”. The data in the Hashtable are organized based on the hash code of the key. The key in the HashTable is defined by us and more importantly, that key can be of any data type. Once we created the Hashtable collection, then we can access the elements by using the keys. The Hashtable class comes under the </w:t>
      </w:r>
      <w:r w:rsidRPr="00AE7DD3">
        <w:rPr>
          <w:rFonts w:ascii="Maiandra GD" w:eastAsia="Times New Roman" w:hAnsi="Maiandra GD" w:cs="Arial"/>
          <w:b/>
          <w:bCs/>
          <w:color w:val="000000"/>
          <w:sz w:val="24"/>
          <w:szCs w:val="24"/>
        </w:rPr>
        <w:t>System.Collections</w:t>
      </w:r>
      <w:r w:rsidRPr="00A34D48">
        <w:rPr>
          <w:rFonts w:ascii="Maiandra GD" w:eastAsia="Times New Roman" w:hAnsi="Maiandra GD" w:cs="Arial"/>
          <w:color w:val="000000"/>
          <w:sz w:val="24"/>
          <w:szCs w:val="24"/>
          <w:bdr w:val="none" w:sz="0" w:space="0" w:color="auto" w:frame="1"/>
        </w:rPr>
        <w:t> namespace.</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Hashtable computes a hash code for each key. Then it uses that hash code to look up the elements very quickly which increases the performance of the application. Let us see an example for a better understanding of the Hashtable in C#.</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System.Collections;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HasntableExample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lastRenderedPageBreak/>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//Creating Hashtable collection with default constructor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Hashtable ht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Hashtable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//Adding elements to the Hash table using key value pair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ht.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1001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6B7C8B"/>
          <w:sz w:val="24"/>
          <w:szCs w:val="24"/>
        </w:rPr>
        <w:t xml:space="preserve"> //Here key is Eid and value is 1001</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ht.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"Name"</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"James"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6B7C8B"/>
          <w:sz w:val="24"/>
          <w:szCs w:val="24"/>
        </w:rPr>
        <w:t xml:space="preserve"> //Here key is Name and value is James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ht.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"Job"</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"Developer"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ht.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"Salary"</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3500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ht.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"Location"</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"Mumbai"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ht.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"Dept"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"IT"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ht.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"EmailID"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"a@a.com"</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keys and their values using foreach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"Printing using Foreach loop"</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object</w:t>
      </w:r>
      <w:r w:rsidRPr="00AE7DD3">
        <w:rPr>
          <w:rFonts w:ascii="Maiandra GD" w:eastAsia="Times New Roman" w:hAnsi="Maiandra GD" w:cs="Consolas"/>
          <w:color w:val="CFD5E0"/>
          <w:sz w:val="24"/>
          <w:szCs w:val="24"/>
        </w:rPr>
        <w:t xml:space="preserve"> obj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ht.</w:t>
      </w:r>
      <w:r w:rsidRPr="00AE7DD3">
        <w:rPr>
          <w:rFonts w:ascii="Maiandra GD" w:eastAsia="Times New Roman" w:hAnsi="Maiandra GD" w:cs="Consolas"/>
          <w:color w:val="4284AE"/>
          <w:sz w:val="24"/>
          <w:szCs w:val="24"/>
        </w:rPr>
        <w:t>Keys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obj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ht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obj</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"Printing using Keys"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//I want to print the Location by using the Location key</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"Location : "</w:t>
      </w:r>
      <w:r w:rsidRPr="00AE7DD3">
        <w:rPr>
          <w:rFonts w:ascii="Maiandra GD" w:eastAsia="Times New Roman" w:hAnsi="Maiandra GD" w:cs="Consolas"/>
          <w:color w:val="CFD5E0"/>
          <w:sz w:val="24"/>
          <w:szCs w:val="24"/>
        </w:rPr>
        <w:t xml:space="preserve"> + ht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"Location"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//I want to print the Email ID by using the EmailID key</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"Emaild ID : "</w:t>
      </w:r>
      <w:r w:rsidRPr="00AE7DD3">
        <w:rPr>
          <w:rFonts w:ascii="Maiandra GD" w:eastAsia="Times New Roman" w:hAnsi="Maiandra GD" w:cs="Consolas"/>
          <w:color w:val="CFD5E0"/>
          <w:sz w:val="24"/>
          <w:szCs w:val="24"/>
        </w:rPr>
        <w:t xml:space="preserve"> + ht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"EmailID"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Output:</w:t>
      </w:r>
    </w:p>
    <w:p w:rsidR="00A34D48" w:rsidRPr="00A34D48" w:rsidRDefault="00A34D48" w:rsidP="00A34D48">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lastRenderedPageBreak/>
        <w:drawing>
          <wp:inline distT="0" distB="0" distL="0" distR="0">
            <wp:extent cx="2711450" cy="2402840"/>
            <wp:effectExtent l="19050" t="0" r="0" b="0"/>
            <wp:docPr id="31" name="Picture 31" descr="Hashtab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ashtable in C#"/>
                    <pic:cNvPicPr>
                      <a:picLocks noChangeAspect="1" noChangeArrowheads="1"/>
                    </pic:cNvPicPr>
                  </pic:nvPicPr>
                  <pic:blipFill>
                    <a:blip r:embed="rId29"/>
                    <a:srcRect/>
                    <a:stretch>
                      <a:fillRect/>
                    </a:stretch>
                  </pic:blipFill>
                  <pic:spPr bwMode="auto">
                    <a:xfrm>
                      <a:off x="0" y="0"/>
                      <a:ext cx="2711450" cy="2402840"/>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When you are working with the Hashtable, then you need to understand two important methods are as follows.</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ContainsKey() Method:</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ContainsKey() method of the Hashtable is used to check if a given key is present in the Hashtable or not. The following is the syntax for using the ContainsKey() method. If the given key is present in the collection then it will return true else it will return false. </w:t>
      </w:r>
      <w:r w:rsidRPr="00A34D48">
        <w:rPr>
          <w:rFonts w:ascii="Maiandra GD" w:eastAsia="Times New Roman" w:hAnsi="Maiandra GD" w:cs="Segoe UI"/>
          <w:color w:val="212529"/>
          <w:sz w:val="24"/>
          <w:szCs w:val="24"/>
        </w:rPr>
        <w:br/>
      </w:r>
      <w:r w:rsidRPr="00AE7DD3">
        <w:rPr>
          <w:rFonts w:ascii="Maiandra GD" w:eastAsia="Times New Roman" w:hAnsi="Maiandra GD" w:cs="Arial"/>
          <w:b/>
          <w:bCs/>
          <w:sz w:val="24"/>
          <w:szCs w:val="24"/>
        </w:rPr>
        <w:t>Hashtable.Containskey(key)</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ContainsValue() Method:</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ContainsValue() Method of the Hashtable class is used to check if a value is present in the Hashtable or not. The following is the syntax for using the ContainsValue() Method. If the given value is present in the collection then it will return true else it will return false.</w:t>
      </w:r>
      <w:r w:rsidRPr="00A34D48">
        <w:rPr>
          <w:rFonts w:ascii="Maiandra GD" w:eastAsia="Times New Roman" w:hAnsi="Maiandra GD" w:cs="Segoe UI"/>
          <w:color w:val="212529"/>
          <w:sz w:val="24"/>
          <w:szCs w:val="24"/>
        </w:rPr>
        <w:br/>
      </w:r>
      <w:r w:rsidRPr="00AE7DD3">
        <w:rPr>
          <w:rFonts w:ascii="Maiandra GD" w:eastAsia="Times New Roman" w:hAnsi="Maiandra GD" w:cs="Arial"/>
          <w:b/>
          <w:bCs/>
          <w:sz w:val="24"/>
          <w:szCs w:val="24"/>
        </w:rPr>
        <w:t>Hashtable.ContainsValue(value)</w:t>
      </w:r>
    </w:p>
    <w:p w:rsidR="00A34D48" w:rsidRPr="00A34D48" w:rsidRDefault="00A34D48" w:rsidP="00A34D48">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Let us see an example for a better understanding of the above two methods: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System.Collections;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HasntableExample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//Creating Hashtable collection with default constructor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Hashtable ht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Hashtable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//Adding elements to the Hash table using key value pair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ht.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1001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6B7C8B"/>
          <w:sz w:val="24"/>
          <w:szCs w:val="24"/>
        </w:rPr>
        <w:t xml:space="preserve"> //Here key is Eid and value is 1001</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ht.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"Name"</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"James"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6B7C8B"/>
          <w:sz w:val="24"/>
          <w:szCs w:val="24"/>
        </w:rPr>
        <w:t xml:space="preserve"> //Here key is Name and value is James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ht.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"Job"</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"Developer"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ht.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"Salary"</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3500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ht.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"Location"</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"Mumbai"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ht.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"Dept"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"IT"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ht.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"EmailID"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"a@a.com"</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//Checking the key using the ContainsKey methid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"Is EmailID Key Exists : "</w:t>
      </w:r>
      <w:r w:rsidRPr="00AE7DD3">
        <w:rPr>
          <w:rFonts w:ascii="Maiandra GD" w:eastAsia="Times New Roman" w:hAnsi="Maiandra GD" w:cs="Consolas"/>
          <w:color w:val="CFD5E0"/>
          <w:sz w:val="24"/>
          <w:szCs w:val="24"/>
        </w:rPr>
        <w:t xml:space="preserve"> + ht.</w:t>
      </w:r>
      <w:r w:rsidRPr="00AE7DD3">
        <w:rPr>
          <w:rFonts w:ascii="Maiandra GD" w:eastAsia="Times New Roman" w:hAnsi="Maiandra GD" w:cs="Consolas"/>
          <w:color w:val="4284AE"/>
          <w:sz w:val="24"/>
          <w:szCs w:val="24"/>
        </w:rPr>
        <w:t>ContainsKey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"EmailID"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"Is Department Key Exists : "</w:t>
      </w:r>
      <w:r w:rsidRPr="00AE7DD3">
        <w:rPr>
          <w:rFonts w:ascii="Maiandra GD" w:eastAsia="Times New Roman" w:hAnsi="Maiandra GD" w:cs="Consolas"/>
          <w:color w:val="CFD5E0"/>
          <w:sz w:val="24"/>
          <w:szCs w:val="24"/>
        </w:rPr>
        <w:t xml:space="preserve"> + ht.</w:t>
      </w:r>
      <w:r w:rsidRPr="00AE7DD3">
        <w:rPr>
          <w:rFonts w:ascii="Maiandra GD" w:eastAsia="Times New Roman" w:hAnsi="Maiandra GD" w:cs="Consolas"/>
          <w:color w:val="4284AE"/>
          <w:sz w:val="24"/>
          <w:szCs w:val="24"/>
        </w:rPr>
        <w:t>ContainsKey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"Department"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//Checking the value using the ContainsValue method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"Is Mumbai value Exists : "</w:t>
      </w:r>
      <w:r w:rsidRPr="00AE7DD3">
        <w:rPr>
          <w:rFonts w:ascii="Maiandra GD" w:eastAsia="Times New Roman" w:hAnsi="Maiandra GD" w:cs="Consolas"/>
          <w:color w:val="CFD5E0"/>
          <w:sz w:val="24"/>
          <w:szCs w:val="24"/>
        </w:rPr>
        <w:t xml:space="preserve"> + ht.</w:t>
      </w:r>
      <w:r w:rsidRPr="00AE7DD3">
        <w:rPr>
          <w:rFonts w:ascii="Maiandra GD" w:eastAsia="Times New Roman" w:hAnsi="Maiandra GD" w:cs="Consolas"/>
          <w:color w:val="4284AE"/>
          <w:sz w:val="24"/>
          <w:szCs w:val="24"/>
        </w:rPr>
        <w:t>ContainsValue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"Mumbai"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"Is Technology value Exists : "</w:t>
      </w:r>
      <w:r w:rsidRPr="00AE7DD3">
        <w:rPr>
          <w:rFonts w:ascii="Maiandra GD" w:eastAsia="Times New Roman" w:hAnsi="Maiandra GD" w:cs="Consolas"/>
          <w:color w:val="CFD5E0"/>
          <w:sz w:val="24"/>
          <w:szCs w:val="24"/>
        </w:rPr>
        <w:t xml:space="preserve"> + ht.</w:t>
      </w:r>
      <w:r w:rsidRPr="00AE7DD3">
        <w:rPr>
          <w:rFonts w:ascii="Maiandra GD" w:eastAsia="Times New Roman" w:hAnsi="Maiandra GD" w:cs="Consolas"/>
          <w:color w:val="4284AE"/>
          <w:sz w:val="24"/>
          <w:szCs w:val="24"/>
        </w:rPr>
        <w:t>ContainsValue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"Technology"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p>
    <w:p w:rsidR="00A34D48" w:rsidRDefault="00A34D48" w:rsidP="00A34D48">
      <w:pPr>
        <w:pBdr>
          <w:bottom w:val="double" w:sz="6" w:space="1" w:color="auto"/>
        </w:pBd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drawing>
          <wp:inline distT="0" distB="0" distL="0" distR="0">
            <wp:extent cx="3136900" cy="861060"/>
            <wp:effectExtent l="19050" t="0" r="6350" b="0"/>
            <wp:docPr id="32" name="Picture 32" descr="ContainsKey and ContainsValue method of Hasjtab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tainsKey and ContainsValue method of Hasjtable in C#"/>
                    <pic:cNvPicPr>
                      <a:picLocks noChangeAspect="1" noChangeArrowheads="1"/>
                    </pic:cNvPicPr>
                  </pic:nvPicPr>
                  <pic:blipFill>
                    <a:blip r:embed="rId30"/>
                    <a:srcRect/>
                    <a:stretch>
                      <a:fillRect/>
                    </a:stretch>
                  </pic:blipFill>
                  <pic:spPr bwMode="auto">
                    <a:xfrm>
                      <a:off x="0" y="0"/>
                      <a:ext cx="3136900" cy="861060"/>
                    </a:xfrm>
                    <a:prstGeom prst="rect">
                      <a:avLst/>
                    </a:prstGeom>
                    <a:noFill/>
                    <a:ln w="9525">
                      <a:noFill/>
                      <a:miter lim="800000"/>
                      <a:headEnd/>
                      <a:tailEnd/>
                    </a:ln>
                  </pic:spPr>
                </pic:pic>
              </a:graphicData>
            </a:graphic>
          </wp:inline>
        </w:drawing>
      </w:r>
    </w:p>
    <w:p w:rsidR="00F60545" w:rsidRPr="00A34D48" w:rsidRDefault="00F60545" w:rsidP="00A34D48">
      <w:pPr>
        <w:pBdr>
          <w:bottom w:val="double" w:sz="6" w:space="1" w:color="auto"/>
        </w:pBdr>
        <w:shd w:val="clear" w:color="auto" w:fill="FFFFFF"/>
        <w:spacing w:after="384" w:line="240" w:lineRule="auto"/>
        <w:textAlignment w:val="baseline"/>
        <w:rPr>
          <w:rFonts w:ascii="Maiandra GD" w:eastAsia="Times New Roman" w:hAnsi="Maiandra GD" w:cs="Segoe UI"/>
          <w:color w:val="212529"/>
          <w:sz w:val="24"/>
          <w:szCs w:val="24"/>
        </w:rPr>
      </w:pPr>
    </w:p>
    <w:p w:rsidR="00A34D48" w:rsidRPr="00A34D48" w:rsidRDefault="00A34D48" w:rsidP="00F60545">
      <w:pPr>
        <w:spacing w:after="48" w:line="240" w:lineRule="auto"/>
        <w:textAlignment w:val="baseline"/>
        <w:outlineLvl w:val="0"/>
        <w:rPr>
          <w:rFonts w:ascii="Maiandra GD" w:eastAsia="Times New Roman" w:hAnsi="Maiandra GD" w:cs="Segoe UI"/>
          <w:color w:val="212529"/>
          <w:sz w:val="24"/>
          <w:szCs w:val="24"/>
        </w:rPr>
      </w:pPr>
      <w:r w:rsidRPr="00A34D48">
        <w:rPr>
          <w:rFonts w:ascii="Maiandra GD" w:eastAsia="Times New Roman" w:hAnsi="Maiandra GD" w:cs="Times New Roman"/>
          <w:b/>
          <w:color w:val="3A3A3A"/>
          <w:kern w:val="36"/>
          <w:sz w:val="24"/>
          <w:szCs w:val="24"/>
          <w:highlight w:val="yellow"/>
        </w:rPr>
        <w:t>Stack in C#</w:t>
      </w:r>
      <w:r w:rsidR="00F60545">
        <w:rPr>
          <w:rFonts w:ascii="Maiandra GD" w:eastAsia="Times New Roman" w:hAnsi="Maiandra GD" w:cs="Times New Roman"/>
          <w:b/>
          <w:color w:val="3A3A3A"/>
          <w:kern w:val="36"/>
          <w:sz w:val="24"/>
          <w:szCs w:val="24"/>
        </w:rPr>
        <w:t xml:space="preserve"> </w:t>
      </w:r>
    </w:p>
    <w:p w:rsidR="00A34D48" w:rsidRPr="00A34D48" w:rsidRDefault="00A34D48" w:rsidP="00A34D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Stack in C# with Examples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this article, I am going to discuss the </w:t>
      </w:r>
      <w:r w:rsidRPr="00AE7DD3">
        <w:rPr>
          <w:rFonts w:ascii="Maiandra GD" w:eastAsia="Times New Roman" w:hAnsi="Maiandra GD" w:cs="Arial"/>
          <w:b/>
          <w:bCs/>
          <w:color w:val="000000"/>
          <w:sz w:val="24"/>
          <w:szCs w:val="24"/>
        </w:rPr>
        <w:t>Stack in C#</w:t>
      </w:r>
      <w:r w:rsidRPr="00A34D48">
        <w:rPr>
          <w:rFonts w:ascii="Maiandra GD" w:eastAsia="Times New Roman" w:hAnsi="Maiandra GD" w:cs="Arial"/>
          <w:color w:val="000000"/>
          <w:sz w:val="24"/>
          <w:szCs w:val="24"/>
          <w:bdr w:val="none" w:sz="0" w:space="0" w:color="auto" w:frame="1"/>
        </w:rPr>
        <w:t> with examples. Please read our previous article before proceeding to this article where we discussed </w:t>
      </w:r>
      <w:hyperlink r:id="rId31" w:history="1">
        <w:r w:rsidRPr="00AE7DD3">
          <w:rPr>
            <w:rFonts w:ascii="Maiandra GD" w:eastAsia="Times New Roman" w:hAnsi="Maiandra GD" w:cs="Arial"/>
            <w:b/>
            <w:bCs/>
            <w:color w:val="007BFF"/>
            <w:sz w:val="24"/>
            <w:szCs w:val="24"/>
            <w:u w:val="single"/>
          </w:rPr>
          <w:t>Hashtable in C#</w:t>
        </w:r>
      </w:hyperlink>
      <w:r w:rsidRPr="00A34D48">
        <w:rPr>
          <w:rFonts w:ascii="Maiandra GD" w:eastAsia="Times New Roman" w:hAnsi="Maiandra GD" w:cs="Arial"/>
          <w:color w:val="000000"/>
          <w:sz w:val="24"/>
          <w:szCs w:val="24"/>
          <w:bdr w:val="none" w:sz="0" w:space="0" w:color="auto" w:frame="1"/>
        </w:rPr>
        <w:t> with examples. As part of this article, we are going to discuss the following important pointers related to Stack in C#.</w:t>
      </w:r>
    </w:p>
    <w:p w:rsidR="00A34D48" w:rsidRPr="00A34D48" w:rsidRDefault="00A34D48" w:rsidP="00A34D48">
      <w:pPr>
        <w:numPr>
          <w:ilvl w:val="0"/>
          <w:numId w:val="16"/>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What is a Stack in C#?</w:t>
      </w:r>
    </w:p>
    <w:p w:rsidR="00A34D48" w:rsidRPr="00A34D48" w:rsidRDefault="00A34D48" w:rsidP="00A34D48">
      <w:pPr>
        <w:numPr>
          <w:ilvl w:val="0"/>
          <w:numId w:val="16"/>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How does a stack work?</w:t>
      </w:r>
    </w:p>
    <w:p w:rsidR="00A34D48" w:rsidRPr="00A34D48" w:rsidRDefault="00A34D48" w:rsidP="00A34D48">
      <w:pPr>
        <w:numPr>
          <w:ilvl w:val="0"/>
          <w:numId w:val="16"/>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Understanding the different methods of Stack in C#?</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What is Stack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w:t>
      </w:r>
      <w:r w:rsidRPr="00AE7DD3">
        <w:rPr>
          <w:rFonts w:ascii="Maiandra GD" w:eastAsia="Times New Roman" w:hAnsi="Maiandra GD" w:cs="Arial"/>
          <w:b/>
          <w:bCs/>
          <w:color w:val="000000"/>
          <w:sz w:val="24"/>
          <w:szCs w:val="24"/>
        </w:rPr>
        <w:t>Stack in C#</w:t>
      </w:r>
      <w:r w:rsidRPr="00A34D48">
        <w:rPr>
          <w:rFonts w:ascii="Maiandra GD" w:eastAsia="Times New Roman" w:hAnsi="Maiandra GD" w:cs="Arial"/>
          <w:color w:val="000000"/>
          <w:sz w:val="24"/>
          <w:szCs w:val="24"/>
          <w:bdr w:val="none" w:sz="0" w:space="0" w:color="auto" w:frame="1"/>
        </w:rPr>
        <w:t> is a non-generic collection class that works in the </w:t>
      </w:r>
      <w:r w:rsidRPr="00AE7DD3">
        <w:rPr>
          <w:rFonts w:ascii="Maiandra GD" w:eastAsia="Times New Roman" w:hAnsi="Maiandra GD" w:cs="Arial"/>
          <w:b/>
          <w:bCs/>
          <w:color w:val="000000"/>
          <w:sz w:val="24"/>
          <w:szCs w:val="24"/>
        </w:rPr>
        <w:t>LIFO (Last In First Out)</w:t>
      </w:r>
      <w:r w:rsidRPr="00A34D48">
        <w:rPr>
          <w:rFonts w:ascii="Maiandra GD" w:eastAsia="Times New Roman" w:hAnsi="Maiandra GD" w:cs="Arial"/>
          <w:color w:val="000000"/>
          <w:sz w:val="24"/>
          <w:szCs w:val="24"/>
          <w:bdr w:val="none" w:sz="0" w:space="0" w:color="auto" w:frame="1"/>
        </w:rPr>
        <w:t xml:space="preserve"> principle. So, we need to use the Stack Collection in C#, when we need last in first out access to the items of a collection. That means the item which is added last will be </w:t>
      </w:r>
      <w:r w:rsidRPr="00A34D48">
        <w:rPr>
          <w:rFonts w:ascii="Maiandra GD" w:eastAsia="Times New Roman" w:hAnsi="Maiandra GD" w:cs="Arial"/>
          <w:color w:val="000000"/>
          <w:sz w:val="24"/>
          <w:szCs w:val="24"/>
          <w:bdr w:val="none" w:sz="0" w:space="0" w:color="auto" w:frame="1"/>
        </w:rPr>
        <w:lastRenderedPageBreak/>
        <w:t>removed first. When we add an item into the stack, then it is called pushing an item. Similarly when we remove an item from the stack then it is called popping an item. The Stack class belongs to the </w:t>
      </w:r>
      <w:r w:rsidRPr="00AE7DD3">
        <w:rPr>
          <w:rFonts w:ascii="Maiandra GD" w:eastAsia="Times New Roman" w:hAnsi="Maiandra GD" w:cs="Arial"/>
          <w:b/>
          <w:bCs/>
          <w:color w:val="000000"/>
          <w:sz w:val="24"/>
          <w:szCs w:val="24"/>
        </w:rPr>
        <w:t>System.Collections</w:t>
      </w:r>
      <w:r w:rsidRPr="00A34D48">
        <w:rPr>
          <w:rFonts w:ascii="Maiandra GD" w:eastAsia="Times New Roman" w:hAnsi="Maiandra GD" w:cs="Arial"/>
          <w:color w:val="000000"/>
          <w:sz w:val="24"/>
          <w:szCs w:val="24"/>
          <w:bdr w:val="none" w:sz="0" w:space="0" w:color="auto" w:frame="1"/>
        </w:rPr>
        <w:t> namespace.</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Let us understand the LIFO principle with an example. Imagine we have a stack of plates with each plate added on top of each other. The last plate which is added to the stack will be the first one to remove from the stack. It is not possible to remove a plate from the middle of the stack.</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Note:</w:t>
      </w:r>
      <w:r w:rsidRPr="00A34D48">
        <w:rPr>
          <w:rFonts w:ascii="Maiandra GD" w:eastAsia="Times New Roman" w:hAnsi="Maiandra GD" w:cs="Arial"/>
          <w:color w:val="000000"/>
          <w:sz w:val="24"/>
          <w:szCs w:val="24"/>
          <w:bdr w:val="none" w:sz="0" w:space="0" w:color="auto" w:frame="1"/>
        </w:rPr>
        <w:t> The </w:t>
      </w:r>
      <w:r w:rsidRPr="00AE7DD3">
        <w:rPr>
          <w:rFonts w:ascii="Maiandra GD" w:eastAsia="Times New Roman" w:hAnsi="Maiandra GD" w:cs="Arial"/>
          <w:b/>
          <w:bCs/>
          <w:color w:val="000000"/>
          <w:sz w:val="24"/>
          <w:szCs w:val="24"/>
        </w:rPr>
        <w:t>Stack Collection in C#</w:t>
      </w:r>
      <w:r w:rsidRPr="00A34D48">
        <w:rPr>
          <w:rFonts w:ascii="Maiandra GD" w:eastAsia="Times New Roman" w:hAnsi="Maiandra GD" w:cs="Arial"/>
          <w:color w:val="000000"/>
          <w:sz w:val="24"/>
          <w:szCs w:val="24"/>
          <w:bdr w:val="none" w:sz="0" w:space="0" w:color="auto" w:frame="1"/>
        </w:rPr>
        <w:t> allows both null and duplicate values.</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Methods of Stack class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Push():</w:t>
      </w:r>
      <w:r w:rsidRPr="00A34D48">
        <w:rPr>
          <w:rFonts w:ascii="Maiandra GD" w:eastAsia="Times New Roman" w:hAnsi="Maiandra GD" w:cs="Arial"/>
          <w:color w:val="000000"/>
          <w:sz w:val="24"/>
          <w:szCs w:val="24"/>
          <w:bdr w:val="none" w:sz="0" w:space="0" w:color="auto" w:frame="1"/>
        </w:rPr>
        <w:t> The push() method is used to Inserts an object on top of the Stack.</w:t>
      </w:r>
      <w:r w:rsidRPr="00A34D48">
        <w:rPr>
          <w:rFonts w:ascii="Maiandra GD" w:eastAsia="Times New Roman" w:hAnsi="Maiandra GD" w:cs="Segoe UI"/>
          <w:color w:val="212529"/>
          <w:sz w:val="24"/>
          <w:szCs w:val="24"/>
        </w:rPr>
        <w:br/>
      </w:r>
      <w:r w:rsidRPr="00AE7DD3">
        <w:rPr>
          <w:rFonts w:ascii="Maiandra GD" w:eastAsia="Times New Roman" w:hAnsi="Maiandra GD" w:cs="Arial"/>
          <w:b/>
          <w:bCs/>
          <w:color w:val="000000"/>
          <w:sz w:val="24"/>
          <w:szCs w:val="24"/>
        </w:rPr>
        <w:t>Syntax: </w:t>
      </w:r>
      <w:r w:rsidRPr="00AE7DD3">
        <w:rPr>
          <w:rFonts w:ascii="Maiandra GD" w:eastAsia="Times New Roman" w:hAnsi="Maiandra GD" w:cs="Arial"/>
          <w:b/>
          <w:bCs/>
          <w:sz w:val="24"/>
          <w:szCs w:val="24"/>
        </w:rPr>
        <w:t>void Stack.Push(Object obj)</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Pop():</w:t>
      </w:r>
      <w:r w:rsidRPr="00A34D48">
        <w:rPr>
          <w:rFonts w:ascii="Maiandra GD" w:eastAsia="Times New Roman" w:hAnsi="Maiandra GD" w:cs="Arial"/>
          <w:color w:val="000000"/>
          <w:sz w:val="24"/>
          <w:szCs w:val="24"/>
          <w:bdr w:val="none" w:sz="0" w:space="0" w:color="auto" w:frame="1"/>
        </w:rPr>
        <w:t> The pop() method is used to remove and return the object at the top of the Stack. If there is no object (or element) present in the stack and if you are trying to remove an item or object from the stack using the pop() method then it will throw an exception i.e. </w:t>
      </w:r>
      <w:r w:rsidRPr="00AE7DD3">
        <w:rPr>
          <w:rFonts w:ascii="Maiandra GD" w:eastAsia="Times New Roman" w:hAnsi="Maiandra GD" w:cs="Arial"/>
          <w:b/>
          <w:bCs/>
          <w:color w:val="FF0000"/>
          <w:sz w:val="24"/>
          <w:szCs w:val="24"/>
        </w:rPr>
        <w:t>System.InvalidOperationException</w:t>
      </w:r>
      <w:r w:rsidRPr="00A34D48">
        <w:rPr>
          <w:rFonts w:ascii="Maiandra GD" w:eastAsia="Times New Roman" w:hAnsi="Maiandra GD" w:cs="Segoe UI"/>
          <w:color w:val="212529"/>
          <w:sz w:val="24"/>
          <w:szCs w:val="24"/>
        </w:rPr>
        <w:br/>
      </w:r>
      <w:r w:rsidRPr="00AE7DD3">
        <w:rPr>
          <w:rFonts w:ascii="Maiandra GD" w:eastAsia="Times New Roman" w:hAnsi="Maiandra GD" w:cs="Arial"/>
          <w:b/>
          <w:bCs/>
          <w:color w:val="000000"/>
          <w:sz w:val="24"/>
          <w:szCs w:val="24"/>
        </w:rPr>
        <w:t>Syntax: </w:t>
      </w:r>
      <w:r w:rsidRPr="00AE7DD3">
        <w:rPr>
          <w:rFonts w:ascii="Maiandra GD" w:eastAsia="Times New Roman" w:hAnsi="Maiandra GD" w:cs="Arial"/>
          <w:b/>
          <w:bCs/>
          <w:sz w:val="24"/>
          <w:szCs w:val="24"/>
        </w:rPr>
        <w:t>Object stack.pop()</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Peek():</w:t>
      </w:r>
      <w:r w:rsidRPr="00A34D48">
        <w:rPr>
          <w:rFonts w:ascii="Maiandra GD" w:eastAsia="Times New Roman" w:hAnsi="Maiandra GD" w:cs="Arial"/>
          <w:color w:val="000000"/>
          <w:sz w:val="24"/>
          <w:szCs w:val="24"/>
          <w:bdr w:val="none" w:sz="0" w:space="0" w:color="auto" w:frame="1"/>
        </w:rPr>
        <w:t> The peek() method is used to return the object from the top of the Stack without removing it. If there is no object (or element) present in the stack and if you are trying to return an item (object) from the stack using the peek() method then it will throw an exception i.e. </w:t>
      </w:r>
      <w:r w:rsidRPr="00AE7DD3">
        <w:rPr>
          <w:rFonts w:ascii="Maiandra GD" w:eastAsia="Times New Roman" w:hAnsi="Maiandra GD" w:cs="Arial"/>
          <w:b/>
          <w:bCs/>
          <w:color w:val="FF0000"/>
          <w:sz w:val="24"/>
          <w:szCs w:val="24"/>
        </w:rPr>
        <w:t>System.InvalidOperationException</w:t>
      </w:r>
      <w:r w:rsidRPr="00A34D48">
        <w:rPr>
          <w:rFonts w:ascii="Maiandra GD" w:eastAsia="Times New Roman" w:hAnsi="Maiandra GD" w:cs="Segoe UI"/>
          <w:color w:val="212529"/>
          <w:sz w:val="24"/>
          <w:szCs w:val="24"/>
        </w:rPr>
        <w:br/>
      </w:r>
      <w:r w:rsidRPr="00AE7DD3">
        <w:rPr>
          <w:rFonts w:ascii="Maiandra GD" w:eastAsia="Times New Roman" w:hAnsi="Maiandra GD" w:cs="Arial"/>
          <w:b/>
          <w:bCs/>
          <w:color w:val="000000"/>
          <w:sz w:val="24"/>
          <w:szCs w:val="24"/>
        </w:rPr>
        <w:t>Syntax: </w:t>
      </w:r>
      <w:r w:rsidRPr="00AE7DD3">
        <w:rPr>
          <w:rFonts w:ascii="Maiandra GD" w:eastAsia="Times New Roman" w:hAnsi="Maiandra GD" w:cs="Arial"/>
          <w:b/>
          <w:bCs/>
          <w:sz w:val="24"/>
          <w:szCs w:val="24"/>
        </w:rPr>
        <w:t>object Stack.Peek()</w:t>
      </w:r>
    </w:p>
    <w:p w:rsidR="00A34D48" w:rsidRPr="00A34D48" w:rsidRDefault="00A34D48" w:rsidP="00A34D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Example: Stack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Let us understand the methods of the Stack class using an example in C#.</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System.Collections;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StackCollectionDemo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//Creating a stack collection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Stack 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Stack</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//Adding item to the stack using the push method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"hello"</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3.14</w:t>
      </w:r>
      <w:r w:rsidRPr="00AE7DD3">
        <w:rPr>
          <w:rFonts w:ascii="Maiandra GD" w:eastAsia="Times New Roman" w:hAnsi="Maiandra GD" w:cs="Consolas"/>
          <w:color w:val="CFD5E0"/>
          <w:sz w:val="24"/>
          <w:szCs w:val="24"/>
        </w:rPr>
        <w:t>f</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true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67.8</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stack items using foreach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object</w:t>
      </w:r>
      <w:r w:rsidRPr="00AE7DD3">
        <w:rPr>
          <w:rFonts w:ascii="Maiandra GD" w:eastAsia="Times New Roman" w:hAnsi="Maiandra GD" w:cs="Consolas"/>
          <w:color w:val="CFD5E0"/>
          <w:sz w:val="24"/>
          <w:szCs w:val="24"/>
        </w:rPr>
        <w:t xml:space="preserve"> obj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obj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//Removing and returning an item from the stack</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//using the pop method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w:t>
      </w:r>
      <w:r w:rsidRPr="00AE7DD3">
        <w:rPr>
          <w:rFonts w:ascii="Maiandra GD" w:eastAsia="Times New Roman" w:hAnsi="Maiandra GD" w:cs="Consolas"/>
          <w:color w:val="4284AE"/>
          <w:sz w:val="24"/>
          <w:szCs w:val="24"/>
        </w:rPr>
        <w:t>Pop</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item after removing the last added item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object</w:t>
      </w:r>
      <w:r w:rsidRPr="00AE7DD3">
        <w:rPr>
          <w:rFonts w:ascii="Maiandra GD" w:eastAsia="Times New Roman" w:hAnsi="Maiandra GD" w:cs="Consolas"/>
          <w:color w:val="CFD5E0"/>
          <w:sz w:val="24"/>
          <w:szCs w:val="24"/>
        </w:rPr>
        <w:t xml:space="preserve"> obj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obj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//Returning the last item from the stack without removing it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//by using the peek method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w:t>
      </w:r>
      <w:r w:rsidRPr="00AE7DD3">
        <w:rPr>
          <w:rFonts w:ascii="Maiandra GD" w:eastAsia="Times New Roman" w:hAnsi="Maiandra GD" w:cs="Consolas"/>
          <w:color w:val="4284AE"/>
          <w:sz w:val="24"/>
          <w:szCs w:val="24"/>
        </w:rPr>
        <w:t>Peek</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items after using the Peek method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object</w:t>
      </w:r>
      <w:r w:rsidRPr="00AE7DD3">
        <w:rPr>
          <w:rFonts w:ascii="Maiandra GD" w:eastAsia="Times New Roman" w:hAnsi="Maiandra GD" w:cs="Consolas"/>
          <w:color w:val="CFD5E0"/>
          <w:sz w:val="24"/>
          <w:szCs w:val="24"/>
        </w:rPr>
        <w:t xml:space="preserve"> obj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obj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lastRenderedPageBreak/>
        <w:drawing>
          <wp:inline distT="0" distB="0" distL="0" distR="0">
            <wp:extent cx="2265045" cy="1435100"/>
            <wp:effectExtent l="19050" t="0" r="1905" b="0"/>
            <wp:docPr id="35" name="Picture 35" descr="Stac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ck in C#"/>
                    <pic:cNvPicPr>
                      <a:picLocks noChangeAspect="1" noChangeArrowheads="1"/>
                    </pic:cNvPicPr>
                  </pic:nvPicPr>
                  <pic:blipFill>
                    <a:blip r:embed="rId32"/>
                    <a:srcRect/>
                    <a:stretch>
                      <a:fillRect/>
                    </a:stretch>
                  </pic:blipFill>
                  <pic:spPr bwMode="auto">
                    <a:xfrm>
                      <a:off x="0" y="0"/>
                      <a:ext cx="2265045" cy="1435100"/>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Let us discuss some other methods and properties of Stack Class:</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Count:</w:t>
      </w:r>
      <w:r w:rsidRPr="00A34D48">
        <w:rPr>
          <w:rFonts w:ascii="Maiandra GD" w:eastAsia="Times New Roman" w:hAnsi="Maiandra GD" w:cs="Arial"/>
          <w:color w:val="000000"/>
          <w:sz w:val="24"/>
          <w:szCs w:val="24"/>
          <w:bdr w:val="none" w:sz="0" w:space="0" w:color="auto" w:frame="1"/>
        </w:rPr>
        <w:t> The Count property of the Stack class is used to return the number of elements present in the Stack.</w:t>
      </w:r>
      <w:r w:rsidRPr="00A34D48">
        <w:rPr>
          <w:rFonts w:ascii="Maiandra GD" w:eastAsia="Times New Roman" w:hAnsi="Maiandra GD" w:cs="Segoe UI"/>
          <w:color w:val="212529"/>
          <w:sz w:val="24"/>
          <w:szCs w:val="24"/>
        </w:rPr>
        <w:br/>
      </w:r>
      <w:r w:rsidRPr="00AE7DD3">
        <w:rPr>
          <w:rFonts w:ascii="Maiandra GD" w:eastAsia="Times New Roman" w:hAnsi="Maiandra GD" w:cs="Arial"/>
          <w:b/>
          <w:bCs/>
          <w:color w:val="000000"/>
          <w:sz w:val="24"/>
          <w:szCs w:val="24"/>
        </w:rPr>
        <w:t>Syntax:</w:t>
      </w:r>
      <w:r w:rsidRPr="00A34D48">
        <w:rPr>
          <w:rFonts w:ascii="Maiandra GD" w:eastAsia="Times New Roman" w:hAnsi="Maiandra GD" w:cs="Arial"/>
          <w:color w:val="000000"/>
          <w:sz w:val="24"/>
          <w:szCs w:val="24"/>
          <w:bdr w:val="none" w:sz="0" w:space="0" w:color="auto" w:frame="1"/>
        </w:rPr>
        <w:t> </w:t>
      </w:r>
      <w:r w:rsidRPr="00AE7DD3">
        <w:rPr>
          <w:rFonts w:ascii="Maiandra GD" w:eastAsia="Times New Roman" w:hAnsi="Maiandra GD" w:cs="Arial"/>
          <w:b/>
          <w:bCs/>
          <w:sz w:val="24"/>
          <w:szCs w:val="24"/>
        </w:rPr>
        <w:t>Stack.Count</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Contains():</w:t>
      </w:r>
      <w:r w:rsidRPr="00A34D48">
        <w:rPr>
          <w:rFonts w:ascii="Maiandra GD" w:eastAsia="Times New Roman" w:hAnsi="Maiandra GD" w:cs="Arial"/>
          <w:color w:val="000000"/>
          <w:sz w:val="24"/>
          <w:szCs w:val="24"/>
          <w:bdr w:val="none" w:sz="0" w:space="0" w:color="auto" w:frame="1"/>
        </w:rPr>
        <w:t> The Contains() method of the Stack class is used to check whether an element is present in the Stack or not. If it presents, then it will return true else it will return false.</w:t>
      </w:r>
      <w:r w:rsidRPr="00A34D48">
        <w:rPr>
          <w:rFonts w:ascii="Maiandra GD" w:eastAsia="Times New Roman" w:hAnsi="Maiandra GD" w:cs="Segoe UI"/>
          <w:color w:val="212529"/>
          <w:sz w:val="24"/>
          <w:szCs w:val="24"/>
        </w:rPr>
        <w:br/>
      </w:r>
      <w:r w:rsidRPr="00AE7DD3">
        <w:rPr>
          <w:rFonts w:ascii="Maiandra GD" w:eastAsia="Times New Roman" w:hAnsi="Maiandra GD" w:cs="Arial"/>
          <w:b/>
          <w:bCs/>
          <w:color w:val="000000"/>
          <w:sz w:val="24"/>
          <w:szCs w:val="24"/>
        </w:rPr>
        <w:t>Syntax:</w:t>
      </w:r>
      <w:r w:rsidRPr="00A34D48">
        <w:rPr>
          <w:rFonts w:ascii="Maiandra GD" w:eastAsia="Times New Roman" w:hAnsi="Maiandra GD" w:cs="Arial"/>
          <w:color w:val="000000"/>
          <w:sz w:val="24"/>
          <w:szCs w:val="24"/>
          <w:bdr w:val="none" w:sz="0" w:space="0" w:color="auto" w:frame="1"/>
        </w:rPr>
        <w:t> </w:t>
      </w:r>
      <w:r w:rsidRPr="00AE7DD3">
        <w:rPr>
          <w:rFonts w:ascii="Maiandra GD" w:eastAsia="Times New Roman" w:hAnsi="Maiandra GD" w:cs="Arial"/>
          <w:b/>
          <w:bCs/>
          <w:sz w:val="24"/>
          <w:szCs w:val="24"/>
        </w:rPr>
        <w:t>Stack.Contains(element)</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Clear():</w:t>
      </w:r>
      <w:r w:rsidRPr="00A34D48">
        <w:rPr>
          <w:rFonts w:ascii="Maiandra GD" w:eastAsia="Times New Roman" w:hAnsi="Maiandra GD" w:cs="Arial"/>
          <w:color w:val="000000"/>
          <w:sz w:val="24"/>
          <w:szCs w:val="24"/>
          <w:bdr w:val="none" w:sz="0" w:space="0" w:color="auto" w:frame="1"/>
        </w:rPr>
        <w:t> The Clear() method of the Stack class is used to remove all the elements from the stack.</w:t>
      </w:r>
      <w:r w:rsidRPr="00A34D48">
        <w:rPr>
          <w:rFonts w:ascii="Maiandra GD" w:eastAsia="Times New Roman" w:hAnsi="Maiandra GD" w:cs="Segoe UI"/>
          <w:color w:val="212529"/>
          <w:sz w:val="24"/>
          <w:szCs w:val="24"/>
        </w:rPr>
        <w:br/>
      </w:r>
      <w:r w:rsidRPr="00AE7DD3">
        <w:rPr>
          <w:rFonts w:ascii="Maiandra GD" w:eastAsia="Times New Roman" w:hAnsi="Maiandra GD" w:cs="Arial"/>
          <w:b/>
          <w:bCs/>
          <w:color w:val="000000"/>
          <w:sz w:val="24"/>
          <w:szCs w:val="24"/>
        </w:rPr>
        <w:t>Syntax:</w:t>
      </w:r>
      <w:r w:rsidRPr="00A34D48">
        <w:rPr>
          <w:rFonts w:ascii="Maiandra GD" w:eastAsia="Times New Roman" w:hAnsi="Maiandra GD" w:cs="Arial"/>
          <w:color w:val="000000"/>
          <w:sz w:val="24"/>
          <w:szCs w:val="24"/>
          <w:bdr w:val="none" w:sz="0" w:space="0" w:color="auto" w:frame="1"/>
        </w:rPr>
        <w:t> </w:t>
      </w:r>
      <w:r w:rsidRPr="00AE7DD3">
        <w:rPr>
          <w:rFonts w:ascii="Maiandra GD" w:eastAsia="Times New Roman" w:hAnsi="Maiandra GD" w:cs="Arial"/>
          <w:b/>
          <w:bCs/>
          <w:sz w:val="24"/>
          <w:szCs w:val="24"/>
        </w:rPr>
        <w:t>Stack.Clear()</w:t>
      </w:r>
    </w:p>
    <w:p w:rsidR="00A34D48" w:rsidRPr="00A34D48" w:rsidRDefault="00A34D48" w:rsidP="00A34D48">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Example: Let us see an example for a better understanding of the above methods and properties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System.Collections;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StackCollectionDemo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//Creating a stack collection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Stack 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Stack</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//Adding item to the stack using the push method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20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"hi"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3.14</w:t>
      </w:r>
      <w:r w:rsidRPr="00AE7DD3">
        <w:rPr>
          <w:rFonts w:ascii="Maiandra GD" w:eastAsia="Times New Roman" w:hAnsi="Maiandra GD" w:cs="Consolas"/>
          <w:color w:val="CFD5E0"/>
          <w:sz w:val="24"/>
          <w:szCs w:val="24"/>
        </w:rPr>
        <w:t>f</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true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12.3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'P'</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stack items using foreach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lastRenderedPageBreak/>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object</w:t>
      </w:r>
      <w:r w:rsidRPr="00AE7DD3">
        <w:rPr>
          <w:rFonts w:ascii="Maiandra GD" w:eastAsia="Times New Roman" w:hAnsi="Maiandra GD" w:cs="Consolas"/>
          <w:color w:val="CFD5E0"/>
          <w:sz w:val="24"/>
          <w:szCs w:val="24"/>
        </w:rPr>
        <w:t xml:space="preserve"> obj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obj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//Using Count property to get the number of items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//present in the collection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7CC379"/>
          <w:sz w:val="24"/>
          <w:szCs w:val="24"/>
        </w:rPr>
        <w:t>"No of Elements in the Collection : {s.Count}"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//Using the Contains method to check whether an item is present or not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7CC379"/>
          <w:sz w:val="24"/>
          <w:szCs w:val="24"/>
        </w:rPr>
        <w:t>"Is the value hi present in the collection : {s.Contains("</w:t>
      </w:r>
      <w:r w:rsidRPr="00AE7DD3">
        <w:rPr>
          <w:rFonts w:ascii="Maiandra GD" w:eastAsia="Times New Roman" w:hAnsi="Maiandra GD" w:cs="Consolas"/>
          <w:color w:val="CFD5E0"/>
          <w:sz w:val="24"/>
          <w:szCs w:val="24"/>
        </w:rPr>
        <w:t>hi</w:t>
      </w:r>
      <w:r w:rsidRPr="00AE7DD3">
        <w:rPr>
          <w:rFonts w:ascii="Maiandra GD" w:eastAsia="Times New Roman" w:hAnsi="Maiandra GD" w:cs="Consolas"/>
          <w:color w:val="7CC379"/>
          <w:sz w:val="24"/>
          <w:szCs w:val="24"/>
        </w:rPr>
        <w: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//Removing all the items from the collection using Clear() method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w:t>
      </w:r>
      <w:r w:rsidRPr="00AE7DD3">
        <w:rPr>
          <w:rFonts w:ascii="Maiandra GD" w:eastAsia="Times New Roman" w:hAnsi="Maiandra GD" w:cs="Consolas"/>
          <w:color w:val="4284AE"/>
          <w:sz w:val="24"/>
          <w:szCs w:val="24"/>
        </w:rPr>
        <w:t>Clear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7CC379"/>
          <w:sz w:val="24"/>
          <w:szCs w:val="24"/>
        </w:rPr>
        <w:t>"No of Elements in the Collection after Clear() method : {s.Count}"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p>
    <w:p w:rsidR="00A34D48" w:rsidRDefault="00A34D48" w:rsidP="00A34D48">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drawing>
          <wp:inline distT="0" distB="0" distL="0" distR="0">
            <wp:extent cx="5156835" cy="1286510"/>
            <wp:effectExtent l="19050" t="0" r="5715" b="0"/>
            <wp:docPr id="36" name="Picture 36" descr="Stac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ck in C#"/>
                    <pic:cNvPicPr>
                      <a:picLocks noChangeAspect="1" noChangeArrowheads="1"/>
                    </pic:cNvPicPr>
                  </pic:nvPicPr>
                  <pic:blipFill>
                    <a:blip r:embed="rId33"/>
                    <a:srcRect/>
                    <a:stretch>
                      <a:fillRect/>
                    </a:stretch>
                  </pic:blipFill>
                  <pic:spPr bwMode="auto">
                    <a:xfrm>
                      <a:off x="0" y="0"/>
                      <a:ext cx="5156835" cy="1286510"/>
                    </a:xfrm>
                    <a:prstGeom prst="rect">
                      <a:avLst/>
                    </a:prstGeom>
                    <a:noFill/>
                    <a:ln w="9525">
                      <a:noFill/>
                      <a:miter lim="800000"/>
                      <a:headEnd/>
                      <a:tailEnd/>
                    </a:ln>
                  </pic:spPr>
                </pic:pic>
              </a:graphicData>
            </a:graphic>
          </wp:inline>
        </w:drawing>
      </w:r>
    </w:p>
    <w:p w:rsidR="00F60545" w:rsidRPr="00A34D48" w:rsidRDefault="00F60545" w:rsidP="00A34D48">
      <w:pPr>
        <w:shd w:val="clear" w:color="auto" w:fill="FFFFFF"/>
        <w:spacing w:after="384" w:line="240" w:lineRule="auto"/>
        <w:textAlignment w:val="baseline"/>
        <w:rPr>
          <w:rFonts w:ascii="Maiandra GD" w:eastAsia="Times New Roman" w:hAnsi="Maiandra GD" w:cs="Segoe UI"/>
          <w:color w:val="212529"/>
          <w:sz w:val="24"/>
          <w:szCs w:val="24"/>
        </w:rPr>
      </w:pPr>
    </w:p>
    <w:p w:rsidR="00A34D48" w:rsidRPr="00AE7DD3" w:rsidRDefault="00A34D48">
      <w:pPr>
        <w:pBdr>
          <w:bottom w:val="double" w:sz="6" w:space="1" w:color="auto"/>
        </w:pBdr>
        <w:rPr>
          <w:rFonts w:ascii="Maiandra GD" w:hAnsi="Maiandra GD"/>
          <w:sz w:val="24"/>
          <w:szCs w:val="24"/>
        </w:rPr>
      </w:pPr>
    </w:p>
    <w:p w:rsidR="00A34D48" w:rsidRPr="00A34D48" w:rsidRDefault="00A34D48" w:rsidP="00F60545">
      <w:pPr>
        <w:spacing w:after="48" w:line="240" w:lineRule="auto"/>
        <w:textAlignment w:val="baseline"/>
        <w:outlineLvl w:val="0"/>
        <w:rPr>
          <w:rFonts w:ascii="Maiandra GD" w:eastAsia="Times New Roman" w:hAnsi="Maiandra GD" w:cs="Segoe UI"/>
          <w:color w:val="212529"/>
          <w:sz w:val="24"/>
          <w:szCs w:val="24"/>
        </w:rPr>
      </w:pPr>
      <w:r w:rsidRPr="00A34D48">
        <w:rPr>
          <w:rFonts w:ascii="Maiandra GD" w:eastAsia="Times New Roman" w:hAnsi="Maiandra GD" w:cs="Times New Roman"/>
          <w:b/>
          <w:color w:val="3A3A3A"/>
          <w:kern w:val="36"/>
          <w:sz w:val="24"/>
          <w:szCs w:val="24"/>
          <w:highlight w:val="yellow"/>
        </w:rPr>
        <w:t>Queue in C#</w:t>
      </w:r>
      <w:r w:rsidR="00F60545">
        <w:rPr>
          <w:rFonts w:ascii="Maiandra GD" w:eastAsia="Times New Roman" w:hAnsi="Maiandra GD" w:cs="Times New Roman"/>
          <w:b/>
          <w:color w:val="3A3A3A"/>
          <w:kern w:val="36"/>
          <w:sz w:val="24"/>
          <w:szCs w:val="24"/>
        </w:rPr>
        <w:t xml:space="preserve"> </w:t>
      </w:r>
    </w:p>
    <w:p w:rsidR="00A34D48" w:rsidRPr="00A34D48" w:rsidRDefault="00A34D48" w:rsidP="00A34D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Queue in C# with Examples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this article, I am going to discuss the </w:t>
      </w:r>
      <w:r w:rsidRPr="00AE7DD3">
        <w:rPr>
          <w:rFonts w:ascii="Maiandra GD" w:eastAsia="Times New Roman" w:hAnsi="Maiandra GD" w:cs="Arial"/>
          <w:b/>
          <w:bCs/>
          <w:color w:val="000000"/>
          <w:sz w:val="24"/>
          <w:szCs w:val="24"/>
        </w:rPr>
        <w:t>Queue in C#</w:t>
      </w:r>
      <w:r w:rsidRPr="00A34D48">
        <w:rPr>
          <w:rFonts w:ascii="Maiandra GD" w:eastAsia="Times New Roman" w:hAnsi="Maiandra GD" w:cs="Arial"/>
          <w:color w:val="000000"/>
          <w:sz w:val="24"/>
          <w:szCs w:val="24"/>
          <w:bdr w:val="none" w:sz="0" w:space="0" w:color="auto" w:frame="1"/>
        </w:rPr>
        <w:t xml:space="preserve"> with examples. Please read our previous article before proceeding to this article where we discussed the non-generic </w:t>
      </w:r>
      <w:r w:rsidRPr="00A34D48">
        <w:rPr>
          <w:rFonts w:ascii="Maiandra GD" w:eastAsia="Times New Roman" w:hAnsi="Maiandra GD" w:cs="Arial"/>
          <w:color w:val="000000"/>
          <w:sz w:val="24"/>
          <w:szCs w:val="24"/>
          <w:bdr w:val="none" w:sz="0" w:space="0" w:color="auto" w:frame="1"/>
        </w:rPr>
        <w:lastRenderedPageBreak/>
        <w:t>collection </w:t>
      </w:r>
      <w:hyperlink r:id="rId34" w:history="1">
        <w:r w:rsidRPr="00AE7DD3">
          <w:rPr>
            <w:rFonts w:ascii="Maiandra GD" w:eastAsia="Times New Roman" w:hAnsi="Maiandra GD" w:cs="Arial"/>
            <w:b/>
            <w:bCs/>
            <w:color w:val="007BFF"/>
            <w:sz w:val="24"/>
            <w:szCs w:val="24"/>
            <w:u w:val="single"/>
          </w:rPr>
          <w:t>Stack in C#</w:t>
        </w:r>
      </w:hyperlink>
      <w:r w:rsidRPr="00AE7DD3">
        <w:rPr>
          <w:rFonts w:ascii="Maiandra GD" w:eastAsia="Times New Roman" w:hAnsi="Maiandra GD" w:cs="Arial"/>
          <w:b/>
          <w:bCs/>
          <w:color w:val="000000"/>
          <w:sz w:val="24"/>
          <w:szCs w:val="24"/>
        </w:rPr>
        <w:t> </w:t>
      </w:r>
      <w:r w:rsidRPr="00A34D48">
        <w:rPr>
          <w:rFonts w:ascii="Maiandra GD" w:eastAsia="Times New Roman" w:hAnsi="Maiandra GD" w:cs="Arial"/>
          <w:color w:val="000000"/>
          <w:sz w:val="24"/>
          <w:szCs w:val="24"/>
          <w:bdr w:val="none" w:sz="0" w:space="0" w:color="auto" w:frame="1"/>
        </w:rPr>
        <w:t>with some examples. As part of this article, we are going to discuss the following pointers of the Queue collection class in C#.</w:t>
      </w:r>
    </w:p>
    <w:p w:rsidR="00A34D48" w:rsidRPr="00A34D48" w:rsidRDefault="00A34D48" w:rsidP="00A34D48">
      <w:pPr>
        <w:numPr>
          <w:ilvl w:val="0"/>
          <w:numId w:val="17"/>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What is a Queue in C#?</w:t>
      </w:r>
    </w:p>
    <w:p w:rsidR="00A34D48" w:rsidRPr="00A34D48" w:rsidRDefault="00A34D48" w:rsidP="00A34D48">
      <w:pPr>
        <w:numPr>
          <w:ilvl w:val="0"/>
          <w:numId w:val="17"/>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How does the Queue work?</w:t>
      </w:r>
    </w:p>
    <w:p w:rsidR="00A34D48" w:rsidRPr="00A34D48" w:rsidRDefault="00A34D48" w:rsidP="00A34D48">
      <w:pPr>
        <w:numPr>
          <w:ilvl w:val="0"/>
          <w:numId w:val="17"/>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Understanding the different methods of Queue Collection class in C#.</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What is a Queue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Queue in C# is a non-generic collection class that works in the </w:t>
      </w:r>
      <w:r w:rsidRPr="00AE7DD3">
        <w:rPr>
          <w:rFonts w:ascii="Maiandra GD" w:eastAsia="Times New Roman" w:hAnsi="Maiandra GD" w:cs="Arial"/>
          <w:b/>
          <w:bCs/>
          <w:color w:val="000000"/>
          <w:sz w:val="24"/>
          <w:szCs w:val="24"/>
        </w:rPr>
        <w:t>FIFO (First In First Out)</w:t>
      </w:r>
      <w:r w:rsidRPr="00A34D48">
        <w:rPr>
          <w:rFonts w:ascii="Maiandra GD" w:eastAsia="Times New Roman" w:hAnsi="Maiandra GD" w:cs="Arial"/>
          <w:color w:val="000000"/>
          <w:sz w:val="24"/>
          <w:szCs w:val="24"/>
          <w:bdr w:val="none" w:sz="0" w:space="0" w:color="auto" w:frame="1"/>
        </w:rPr>
        <w:t> principle. So, we need to use the Queue Collection in C#, when we need the first in first out access to the items of a collection. That means the item which is added first will be removed first from the collection. When we add an item into the queue collection, it is called enqueuing an item. Similarly when we remove an item from the queue collection then it is called dequeuing an item. The Queue class belongs to the </w:t>
      </w:r>
      <w:r w:rsidRPr="00AE7DD3">
        <w:rPr>
          <w:rFonts w:ascii="Maiandra GD" w:eastAsia="Times New Roman" w:hAnsi="Maiandra GD" w:cs="Arial"/>
          <w:b/>
          <w:bCs/>
          <w:color w:val="000000"/>
          <w:sz w:val="24"/>
          <w:szCs w:val="24"/>
        </w:rPr>
        <w:t>System.Collections</w:t>
      </w:r>
      <w:r w:rsidRPr="00A34D48">
        <w:rPr>
          <w:rFonts w:ascii="Maiandra GD" w:eastAsia="Times New Roman" w:hAnsi="Maiandra GD" w:cs="Arial"/>
          <w:color w:val="000000"/>
          <w:sz w:val="24"/>
          <w:szCs w:val="24"/>
          <w:bdr w:val="none" w:sz="0" w:space="0" w:color="auto" w:frame="1"/>
        </w:rPr>
        <w:t> namespace.</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Let us understand the FIFO principle with an example. Imagine a queue of people waiting for the ticket in a cinema hall. Normally, the first person who enters the queue will be the first person to get the ticket from the counter. Similarly, the last person who enters the queue will be the last person to get the ticket from the counter.</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Note:</w:t>
      </w:r>
      <w:r w:rsidRPr="00A34D48">
        <w:rPr>
          <w:rFonts w:ascii="Maiandra GD" w:eastAsia="Times New Roman" w:hAnsi="Maiandra GD" w:cs="Arial"/>
          <w:color w:val="000000"/>
          <w:sz w:val="24"/>
          <w:szCs w:val="24"/>
          <w:bdr w:val="none" w:sz="0" w:space="0" w:color="auto" w:frame="1"/>
        </w:rPr>
        <w:t> The non-generic </w:t>
      </w:r>
      <w:r w:rsidRPr="00AE7DD3">
        <w:rPr>
          <w:rFonts w:ascii="Maiandra GD" w:eastAsia="Times New Roman" w:hAnsi="Maiandra GD" w:cs="Arial"/>
          <w:b/>
          <w:bCs/>
          <w:color w:val="000000"/>
          <w:sz w:val="24"/>
          <w:szCs w:val="24"/>
        </w:rPr>
        <w:t>Queue Collection class in C#</w:t>
      </w:r>
      <w:r w:rsidRPr="00A34D48">
        <w:rPr>
          <w:rFonts w:ascii="Maiandra GD" w:eastAsia="Times New Roman" w:hAnsi="Maiandra GD" w:cs="Arial"/>
          <w:color w:val="000000"/>
          <w:sz w:val="24"/>
          <w:szCs w:val="24"/>
          <w:bdr w:val="none" w:sz="0" w:space="0" w:color="auto" w:frame="1"/>
        </w:rPr>
        <w:t> allows both null and duplicate values.</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Methods of Queue class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Enqueue():</w:t>
      </w:r>
      <w:r w:rsidRPr="00A34D48">
        <w:rPr>
          <w:rFonts w:ascii="Maiandra GD" w:eastAsia="Times New Roman" w:hAnsi="Maiandra GD" w:cs="Arial"/>
          <w:color w:val="000000"/>
          <w:sz w:val="24"/>
          <w:szCs w:val="24"/>
          <w:bdr w:val="none" w:sz="0" w:space="0" w:color="auto" w:frame="1"/>
        </w:rPr>
        <w:t> This method is used to add an item (or object) to the end of the Queue.</w:t>
      </w:r>
      <w:r w:rsidRPr="00A34D48">
        <w:rPr>
          <w:rFonts w:ascii="Maiandra GD" w:eastAsia="Times New Roman" w:hAnsi="Maiandra GD" w:cs="Segoe UI"/>
          <w:color w:val="212529"/>
          <w:sz w:val="24"/>
          <w:szCs w:val="24"/>
        </w:rPr>
        <w:br/>
      </w:r>
      <w:r w:rsidRPr="00AE7DD3">
        <w:rPr>
          <w:rFonts w:ascii="Maiandra GD" w:eastAsia="Times New Roman" w:hAnsi="Maiandra GD" w:cs="Arial"/>
          <w:b/>
          <w:bCs/>
          <w:color w:val="000000"/>
          <w:sz w:val="24"/>
          <w:szCs w:val="24"/>
        </w:rPr>
        <w:t>Syntax:</w:t>
      </w:r>
      <w:r w:rsidRPr="00A34D48">
        <w:rPr>
          <w:rFonts w:ascii="Maiandra GD" w:eastAsia="Times New Roman" w:hAnsi="Maiandra GD" w:cs="Arial"/>
          <w:color w:val="000000"/>
          <w:sz w:val="24"/>
          <w:szCs w:val="24"/>
          <w:bdr w:val="none" w:sz="0" w:space="0" w:color="auto" w:frame="1"/>
        </w:rPr>
        <w:t> </w:t>
      </w:r>
      <w:r w:rsidRPr="00AE7DD3">
        <w:rPr>
          <w:rFonts w:ascii="Maiandra GD" w:eastAsia="Times New Roman" w:hAnsi="Maiandra GD" w:cs="Arial"/>
          <w:b/>
          <w:bCs/>
          <w:sz w:val="24"/>
          <w:szCs w:val="24"/>
        </w:rPr>
        <w:t>void Queue.Enqueue(object obj)</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Dequeue():</w:t>
      </w:r>
      <w:r w:rsidRPr="00A34D48">
        <w:rPr>
          <w:rFonts w:ascii="Maiandra GD" w:eastAsia="Times New Roman" w:hAnsi="Maiandra GD" w:cs="Arial"/>
          <w:color w:val="000000"/>
          <w:sz w:val="24"/>
          <w:szCs w:val="24"/>
          <w:bdr w:val="none" w:sz="0" w:space="0" w:color="auto" w:frame="1"/>
        </w:rPr>
        <w:t> The Dequeue() method of the Queue class is used to Remove and return the object from the beginning of the Queue. If there is no object (or element) present in the Queue and if we are trying to remove an item or object from the Queue using the pop() method then it will throw an exception i.e. </w:t>
      </w:r>
      <w:r w:rsidRPr="00AE7DD3">
        <w:rPr>
          <w:rFonts w:ascii="Maiandra GD" w:eastAsia="Times New Roman" w:hAnsi="Maiandra GD" w:cs="Arial"/>
          <w:b/>
          <w:bCs/>
          <w:color w:val="FF0000"/>
          <w:sz w:val="24"/>
          <w:szCs w:val="24"/>
        </w:rPr>
        <w:t>System.InvalidOperationException</w:t>
      </w:r>
      <w:r w:rsidRPr="00A34D48">
        <w:rPr>
          <w:rFonts w:ascii="Maiandra GD" w:eastAsia="Times New Roman" w:hAnsi="Maiandra GD" w:cs="Segoe UI"/>
          <w:color w:val="212529"/>
          <w:sz w:val="24"/>
          <w:szCs w:val="24"/>
        </w:rPr>
        <w:br/>
      </w:r>
      <w:r w:rsidRPr="00AE7DD3">
        <w:rPr>
          <w:rFonts w:ascii="Maiandra GD" w:eastAsia="Times New Roman" w:hAnsi="Maiandra GD" w:cs="Arial"/>
          <w:b/>
          <w:bCs/>
          <w:color w:val="000000"/>
          <w:sz w:val="24"/>
          <w:szCs w:val="24"/>
        </w:rPr>
        <w:t>Syntax:</w:t>
      </w:r>
      <w:r w:rsidRPr="00A34D48">
        <w:rPr>
          <w:rFonts w:ascii="Maiandra GD" w:eastAsia="Times New Roman" w:hAnsi="Maiandra GD" w:cs="Arial"/>
          <w:color w:val="000000"/>
          <w:sz w:val="24"/>
          <w:szCs w:val="24"/>
          <w:bdr w:val="none" w:sz="0" w:space="0" w:color="auto" w:frame="1"/>
        </w:rPr>
        <w:t> </w:t>
      </w:r>
      <w:r w:rsidRPr="00AE7DD3">
        <w:rPr>
          <w:rFonts w:ascii="Maiandra GD" w:eastAsia="Times New Roman" w:hAnsi="Maiandra GD" w:cs="Arial"/>
          <w:b/>
          <w:bCs/>
          <w:sz w:val="24"/>
          <w:szCs w:val="24"/>
        </w:rPr>
        <w:t>object Queue.Dequeue()</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b/>
          <w:bCs/>
          <w:color w:val="000000"/>
          <w:sz w:val="24"/>
          <w:szCs w:val="24"/>
          <w:bdr w:val="none" w:sz="0" w:space="0" w:color="auto" w:frame="1"/>
        </w:rPr>
        <w:t>Peek(): </w:t>
      </w:r>
      <w:r w:rsidRPr="00A34D48">
        <w:rPr>
          <w:rFonts w:ascii="Maiandra GD" w:eastAsia="Times New Roman" w:hAnsi="Maiandra GD" w:cs="Arial"/>
          <w:color w:val="000000"/>
          <w:sz w:val="24"/>
          <w:szCs w:val="24"/>
          <w:bdr w:val="none" w:sz="0" w:space="0" w:color="auto" w:frame="1"/>
        </w:rPr>
        <w:t>The peek() method of the Queue class is used to return the oldest object i.e. the object present at the start of the Queue without removing it. If there is no object (or element) present in the Queue and if we are trying to return an item (object) from the Queue using the peek() method then it will throw an exception i.e. </w:t>
      </w:r>
      <w:r w:rsidRPr="00AE7DD3">
        <w:rPr>
          <w:rFonts w:ascii="Maiandra GD" w:eastAsia="Times New Roman" w:hAnsi="Maiandra GD" w:cs="Arial"/>
          <w:b/>
          <w:bCs/>
          <w:color w:val="FF0000"/>
          <w:sz w:val="24"/>
          <w:szCs w:val="24"/>
        </w:rPr>
        <w:t>System.InvalidOperationException</w:t>
      </w:r>
      <w:r w:rsidRPr="00A34D48">
        <w:rPr>
          <w:rFonts w:ascii="Maiandra GD" w:eastAsia="Times New Roman" w:hAnsi="Maiandra GD" w:cs="Arial"/>
          <w:color w:val="000000"/>
          <w:sz w:val="24"/>
          <w:szCs w:val="24"/>
          <w:bdr w:val="none" w:sz="0" w:space="0" w:color="auto" w:frame="1"/>
        </w:rPr>
        <w:br/>
      </w:r>
      <w:r w:rsidRPr="00AE7DD3">
        <w:rPr>
          <w:rFonts w:ascii="Maiandra GD" w:eastAsia="Times New Roman" w:hAnsi="Maiandra GD" w:cs="Arial"/>
          <w:b/>
          <w:bCs/>
          <w:sz w:val="24"/>
          <w:szCs w:val="24"/>
        </w:rPr>
        <w:t>Syntax: object Queue.Peek()</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Example: Let us understand the above methods of Queue class with an example.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System.Collections;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QueueCollectionDemo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lastRenderedPageBreak/>
        <w:t>//Creating a queue collection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Queue q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//Adding item to the queue using the Enqueue method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"hello"</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3.14</w:t>
      </w:r>
      <w:r w:rsidRPr="00AE7DD3">
        <w:rPr>
          <w:rFonts w:ascii="Maiandra GD" w:eastAsia="Times New Roman" w:hAnsi="Maiandra GD" w:cs="Consolas"/>
          <w:color w:val="CFD5E0"/>
          <w:sz w:val="24"/>
          <w:szCs w:val="24"/>
        </w:rPr>
        <w:t>f</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true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67.8</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queue items using foreach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object</w:t>
      </w:r>
      <w:r w:rsidRPr="00AE7DD3">
        <w:rPr>
          <w:rFonts w:ascii="Maiandra GD" w:eastAsia="Times New Roman" w:hAnsi="Maiandra GD" w:cs="Consolas"/>
          <w:color w:val="CFD5E0"/>
          <w:sz w:val="24"/>
          <w:szCs w:val="24"/>
        </w:rPr>
        <w:t xml:space="preserve"> obj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q</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obj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//Removing and returning an item from the queue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//using the Dequeue method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q.</w:t>
      </w:r>
      <w:r w:rsidRPr="00AE7DD3">
        <w:rPr>
          <w:rFonts w:ascii="Maiandra GD" w:eastAsia="Times New Roman" w:hAnsi="Maiandra GD" w:cs="Consolas"/>
          <w:color w:val="4284AE"/>
          <w:sz w:val="24"/>
          <w:szCs w:val="24"/>
        </w:rPr>
        <w:t>Dequeue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item after removing the first added item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object</w:t>
      </w:r>
      <w:r w:rsidRPr="00AE7DD3">
        <w:rPr>
          <w:rFonts w:ascii="Maiandra GD" w:eastAsia="Times New Roman" w:hAnsi="Maiandra GD" w:cs="Consolas"/>
          <w:color w:val="CFD5E0"/>
          <w:sz w:val="24"/>
          <w:szCs w:val="24"/>
        </w:rPr>
        <w:t xml:space="preserve"> obj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q</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obj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//Returning the first item from the queue without removing it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//by using the peek method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q.</w:t>
      </w:r>
      <w:r w:rsidRPr="00AE7DD3">
        <w:rPr>
          <w:rFonts w:ascii="Maiandra GD" w:eastAsia="Times New Roman" w:hAnsi="Maiandra GD" w:cs="Consolas"/>
          <w:color w:val="4284AE"/>
          <w:sz w:val="24"/>
          <w:szCs w:val="24"/>
        </w:rPr>
        <w:t>Peek</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items after using the Peek method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object</w:t>
      </w:r>
      <w:r w:rsidRPr="00AE7DD3">
        <w:rPr>
          <w:rFonts w:ascii="Maiandra GD" w:eastAsia="Times New Roman" w:hAnsi="Maiandra GD" w:cs="Consolas"/>
          <w:color w:val="CFD5E0"/>
          <w:sz w:val="24"/>
          <w:szCs w:val="24"/>
        </w:rPr>
        <w:t xml:space="preserve"> obj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q</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obj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Output:</w:t>
      </w:r>
    </w:p>
    <w:p w:rsidR="00A34D48" w:rsidRPr="00A34D48" w:rsidRDefault="00A34D48" w:rsidP="00A34D48">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drawing>
          <wp:inline distT="0" distB="0" distL="0" distR="0">
            <wp:extent cx="2519680" cy="1456690"/>
            <wp:effectExtent l="19050" t="0" r="0" b="0"/>
            <wp:docPr id="39" name="Picture 39" descr="Queu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Queue in C#"/>
                    <pic:cNvPicPr>
                      <a:picLocks noChangeAspect="1" noChangeArrowheads="1"/>
                    </pic:cNvPicPr>
                  </pic:nvPicPr>
                  <pic:blipFill>
                    <a:blip r:embed="rId35"/>
                    <a:srcRect/>
                    <a:stretch>
                      <a:fillRect/>
                    </a:stretch>
                  </pic:blipFill>
                  <pic:spPr bwMode="auto">
                    <a:xfrm>
                      <a:off x="0" y="0"/>
                      <a:ext cx="2519680" cy="1456690"/>
                    </a:xfrm>
                    <a:prstGeom prst="rect">
                      <a:avLst/>
                    </a:prstGeom>
                    <a:noFill/>
                    <a:ln w="9525">
                      <a:noFill/>
                      <a:miter lim="800000"/>
                      <a:headEnd/>
                      <a:tailEnd/>
                    </a:ln>
                  </pic:spPr>
                </pic:pic>
              </a:graphicData>
            </a:graphic>
          </wp:inline>
        </w:drawing>
      </w:r>
    </w:p>
    <w:p w:rsidR="00A34D48" w:rsidRPr="00A34D48" w:rsidRDefault="00A34D48" w:rsidP="00F60545">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Let us discuss some other important methods and properties of Queue Class:</w:t>
      </w:r>
    </w:p>
    <w:p w:rsidR="00A34D48" w:rsidRPr="00A34D48" w:rsidRDefault="00A34D48" w:rsidP="00F60545">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Count:</w:t>
      </w:r>
      <w:r w:rsidRPr="00A34D48">
        <w:rPr>
          <w:rFonts w:ascii="Maiandra GD" w:eastAsia="Times New Roman" w:hAnsi="Maiandra GD" w:cs="Arial"/>
          <w:color w:val="000000"/>
          <w:sz w:val="24"/>
          <w:szCs w:val="24"/>
          <w:bdr w:val="none" w:sz="0" w:space="0" w:color="auto" w:frame="1"/>
        </w:rPr>
        <w:t> The Count property of the Queue class is used to return the number of elements present in the Queue Collection.</w:t>
      </w:r>
      <w:r w:rsidRPr="00A34D48">
        <w:rPr>
          <w:rFonts w:ascii="Maiandra GD" w:eastAsia="Times New Roman" w:hAnsi="Maiandra GD" w:cs="Segoe UI"/>
          <w:color w:val="212529"/>
          <w:sz w:val="24"/>
          <w:szCs w:val="24"/>
        </w:rPr>
        <w:br/>
      </w:r>
      <w:r w:rsidRPr="00AE7DD3">
        <w:rPr>
          <w:rFonts w:ascii="Maiandra GD" w:eastAsia="Times New Roman" w:hAnsi="Maiandra GD" w:cs="Arial"/>
          <w:b/>
          <w:bCs/>
          <w:color w:val="000000"/>
          <w:sz w:val="24"/>
          <w:szCs w:val="24"/>
        </w:rPr>
        <w:t>Syntax:</w:t>
      </w:r>
      <w:r w:rsidRPr="00A34D48">
        <w:rPr>
          <w:rFonts w:ascii="Maiandra GD" w:eastAsia="Times New Roman" w:hAnsi="Maiandra GD" w:cs="Arial"/>
          <w:color w:val="000000"/>
          <w:sz w:val="24"/>
          <w:szCs w:val="24"/>
          <w:bdr w:val="none" w:sz="0" w:space="0" w:color="auto" w:frame="1"/>
        </w:rPr>
        <w:t> </w:t>
      </w:r>
      <w:r w:rsidRPr="00AE7DD3">
        <w:rPr>
          <w:rFonts w:ascii="Maiandra GD" w:eastAsia="Times New Roman" w:hAnsi="Maiandra GD" w:cs="Arial"/>
          <w:b/>
          <w:bCs/>
          <w:sz w:val="24"/>
          <w:szCs w:val="24"/>
        </w:rPr>
        <w:t>Queue.Count</w:t>
      </w:r>
    </w:p>
    <w:p w:rsidR="00A34D48" w:rsidRPr="00A34D48" w:rsidRDefault="00A34D48" w:rsidP="00F60545">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Contains():</w:t>
      </w:r>
      <w:r w:rsidRPr="00A34D48">
        <w:rPr>
          <w:rFonts w:ascii="Maiandra GD" w:eastAsia="Times New Roman" w:hAnsi="Maiandra GD" w:cs="Arial"/>
          <w:color w:val="000000"/>
          <w:sz w:val="24"/>
          <w:szCs w:val="24"/>
          <w:bdr w:val="none" w:sz="0" w:space="0" w:color="auto" w:frame="1"/>
        </w:rPr>
        <w:t> The Contains() method of the Queue class is used to check whether an object (element) is present in the Queue or not. If it presents, then it will return true else it will return false.</w:t>
      </w:r>
      <w:r w:rsidRPr="00A34D48">
        <w:rPr>
          <w:rFonts w:ascii="Maiandra GD" w:eastAsia="Times New Roman" w:hAnsi="Maiandra GD" w:cs="Segoe UI"/>
          <w:color w:val="212529"/>
          <w:sz w:val="24"/>
          <w:szCs w:val="24"/>
        </w:rPr>
        <w:br/>
      </w:r>
      <w:r w:rsidRPr="00AE7DD3">
        <w:rPr>
          <w:rFonts w:ascii="Maiandra GD" w:eastAsia="Times New Roman" w:hAnsi="Maiandra GD" w:cs="Arial"/>
          <w:b/>
          <w:bCs/>
          <w:color w:val="000000"/>
          <w:sz w:val="24"/>
          <w:szCs w:val="24"/>
        </w:rPr>
        <w:t>Syntax:</w:t>
      </w:r>
      <w:r w:rsidRPr="00A34D48">
        <w:rPr>
          <w:rFonts w:ascii="Maiandra GD" w:eastAsia="Times New Roman" w:hAnsi="Maiandra GD" w:cs="Arial"/>
          <w:color w:val="000000"/>
          <w:sz w:val="24"/>
          <w:szCs w:val="24"/>
          <w:bdr w:val="none" w:sz="0" w:space="0" w:color="auto" w:frame="1"/>
        </w:rPr>
        <w:t> </w:t>
      </w:r>
      <w:r w:rsidRPr="00AE7DD3">
        <w:rPr>
          <w:rFonts w:ascii="Maiandra GD" w:eastAsia="Times New Roman" w:hAnsi="Maiandra GD" w:cs="Arial"/>
          <w:b/>
          <w:bCs/>
          <w:sz w:val="24"/>
          <w:szCs w:val="24"/>
        </w:rPr>
        <w:t>Queue.Contains(element)</w:t>
      </w:r>
    </w:p>
    <w:p w:rsidR="00A34D48" w:rsidRPr="00A34D48" w:rsidRDefault="00A34D48" w:rsidP="00F60545">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Clear():</w:t>
      </w:r>
      <w:r w:rsidRPr="00A34D48">
        <w:rPr>
          <w:rFonts w:ascii="Maiandra GD" w:eastAsia="Times New Roman" w:hAnsi="Maiandra GD" w:cs="Arial"/>
          <w:color w:val="000000"/>
          <w:sz w:val="24"/>
          <w:szCs w:val="24"/>
          <w:bdr w:val="none" w:sz="0" w:space="0" w:color="auto" w:frame="1"/>
        </w:rPr>
        <w:t> The Clear() method of the Queue class is used to remove all the elements from the queue collection.</w:t>
      </w:r>
      <w:r w:rsidRPr="00A34D48">
        <w:rPr>
          <w:rFonts w:ascii="Maiandra GD" w:eastAsia="Times New Roman" w:hAnsi="Maiandra GD" w:cs="Segoe UI"/>
          <w:color w:val="212529"/>
          <w:sz w:val="24"/>
          <w:szCs w:val="24"/>
        </w:rPr>
        <w:br/>
      </w:r>
      <w:r w:rsidRPr="00AE7DD3">
        <w:rPr>
          <w:rFonts w:ascii="Maiandra GD" w:eastAsia="Times New Roman" w:hAnsi="Maiandra GD" w:cs="Arial"/>
          <w:b/>
          <w:bCs/>
          <w:color w:val="000000"/>
          <w:sz w:val="24"/>
          <w:szCs w:val="24"/>
        </w:rPr>
        <w:t>Syntax: </w:t>
      </w:r>
      <w:r w:rsidRPr="00AE7DD3">
        <w:rPr>
          <w:rFonts w:ascii="Maiandra GD" w:eastAsia="Times New Roman" w:hAnsi="Maiandra GD" w:cs="Arial"/>
          <w:b/>
          <w:bCs/>
          <w:sz w:val="24"/>
          <w:szCs w:val="24"/>
        </w:rPr>
        <w:t>Queue.Clear()</w:t>
      </w:r>
    </w:p>
    <w:p w:rsidR="00A34D48" w:rsidRPr="00A34D48" w:rsidRDefault="00A34D48" w:rsidP="00F60545">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Example: Let us see an example for a better understanding of the above methods and properties of Queue Class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System.Collections;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QueueCollectionDemo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//Creating a queue collection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Queue q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lastRenderedPageBreak/>
        <w:t>//Adding item to the qieue using the Enqueue method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"hi"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3.14</w:t>
      </w:r>
      <w:r w:rsidRPr="00AE7DD3">
        <w:rPr>
          <w:rFonts w:ascii="Maiandra GD" w:eastAsia="Times New Roman" w:hAnsi="Maiandra GD" w:cs="Consolas"/>
          <w:color w:val="CFD5E0"/>
          <w:sz w:val="24"/>
          <w:szCs w:val="24"/>
        </w:rPr>
        <w:t>f</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true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67.8</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queue items using foreach loop</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object</w:t>
      </w:r>
      <w:r w:rsidRPr="00AE7DD3">
        <w:rPr>
          <w:rFonts w:ascii="Maiandra GD" w:eastAsia="Times New Roman" w:hAnsi="Maiandra GD" w:cs="Consolas"/>
          <w:color w:val="CFD5E0"/>
          <w:sz w:val="24"/>
          <w:szCs w:val="24"/>
        </w:rPr>
        <w:t xml:space="preserve"> obj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q</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obj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//Using Count property to get the number of items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//present in the queue collection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7CC379"/>
          <w:sz w:val="24"/>
          <w:szCs w:val="24"/>
        </w:rPr>
        <w:t>"No of Elements Present in the Collection : {q.Count}"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//Using the Contains method to check whether an item is present or not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7CC379"/>
          <w:sz w:val="24"/>
          <w:szCs w:val="24"/>
        </w:rPr>
        <w:t>"Is the value hi present in the collection : {q.Contains("</w:t>
      </w:r>
      <w:r w:rsidRPr="00AE7DD3">
        <w:rPr>
          <w:rFonts w:ascii="Maiandra GD" w:eastAsia="Times New Roman" w:hAnsi="Maiandra GD" w:cs="Consolas"/>
          <w:color w:val="CFD5E0"/>
          <w:sz w:val="24"/>
          <w:szCs w:val="24"/>
        </w:rPr>
        <w:t>hi</w:t>
      </w:r>
      <w:r w:rsidRPr="00AE7DD3">
        <w:rPr>
          <w:rFonts w:ascii="Maiandra GD" w:eastAsia="Times New Roman" w:hAnsi="Maiandra GD" w:cs="Consolas"/>
          <w:color w:val="7CC379"/>
          <w:sz w:val="24"/>
          <w:szCs w:val="24"/>
        </w:rPr>
        <w: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//Removing all the items from the collection using Clear() method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w:t>
      </w:r>
      <w:r w:rsidRPr="00AE7DD3">
        <w:rPr>
          <w:rFonts w:ascii="Maiandra GD" w:eastAsia="Times New Roman" w:hAnsi="Maiandra GD" w:cs="Consolas"/>
          <w:color w:val="4284AE"/>
          <w:sz w:val="24"/>
          <w:szCs w:val="24"/>
        </w:rPr>
        <w:t>Clear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7CC379"/>
          <w:sz w:val="24"/>
          <w:szCs w:val="24"/>
        </w:rPr>
        <w:t>"No of Elements in the Collection after Clear() method : {q.Count}"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Output:</w:t>
      </w:r>
    </w:p>
    <w:p w:rsidR="00A34D48" w:rsidRDefault="00A34D48" w:rsidP="00A34D48">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drawing>
          <wp:inline distT="0" distB="0" distL="0" distR="0">
            <wp:extent cx="5177790" cy="1297305"/>
            <wp:effectExtent l="19050" t="0" r="3810" b="0"/>
            <wp:docPr id="40" name="Picture 40" descr="Queu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Queue in C#"/>
                    <pic:cNvPicPr>
                      <a:picLocks noChangeAspect="1" noChangeArrowheads="1"/>
                    </pic:cNvPicPr>
                  </pic:nvPicPr>
                  <pic:blipFill>
                    <a:blip r:embed="rId36"/>
                    <a:srcRect/>
                    <a:stretch>
                      <a:fillRect/>
                    </a:stretch>
                  </pic:blipFill>
                  <pic:spPr bwMode="auto">
                    <a:xfrm>
                      <a:off x="0" y="0"/>
                      <a:ext cx="5177790" cy="1297305"/>
                    </a:xfrm>
                    <a:prstGeom prst="rect">
                      <a:avLst/>
                    </a:prstGeom>
                    <a:noFill/>
                    <a:ln w="9525">
                      <a:noFill/>
                      <a:miter lim="800000"/>
                      <a:headEnd/>
                      <a:tailEnd/>
                    </a:ln>
                  </pic:spPr>
                </pic:pic>
              </a:graphicData>
            </a:graphic>
          </wp:inline>
        </w:drawing>
      </w:r>
    </w:p>
    <w:p w:rsidR="00A34D48" w:rsidRPr="00AE7DD3" w:rsidRDefault="00A34D48">
      <w:pPr>
        <w:pBdr>
          <w:bottom w:val="double" w:sz="6" w:space="1" w:color="auto"/>
        </w:pBdr>
        <w:rPr>
          <w:rFonts w:ascii="Maiandra GD" w:hAnsi="Maiandra GD"/>
          <w:sz w:val="24"/>
          <w:szCs w:val="24"/>
        </w:rPr>
      </w:pPr>
    </w:p>
    <w:p w:rsidR="00A34D48" w:rsidRPr="00A34D48" w:rsidRDefault="00A34D48" w:rsidP="00160E46">
      <w:pPr>
        <w:spacing w:after="48" w:line="240" w:lineRule="auto"/>
        <w:textAlignment w:val="baseline"/>
        <w:outlineLvl w:val="0"/>
        <w:rPr>
          <w:rFonts w:ascii="Maiandra GD" w:eastAsia="Times New Roman" w:hAnsi="Maiandra GD" w:cs="Segoe UI"/>
          <w:color w:val="212529"/>
          <w:sz w:val="24"/>
          <w:szCs w:val="24"/>
        </w:rPr>
      </w:pPr>
      <w:r w:rsidRPr="00A34D48">
        <w:rPr>
          <w:rFonts w:ascii="Maiandra GD" w:eastAsia="Times New Roman" w:hAnsi="Maiandra GD" w:cs="Times New Roman"/>
          <w:b/>
          <w:color w:val="3A3A3A"/>
          <w:kern w:val="36"/>
          <w:sz w:val="24"/>
          <w:szCs w:val="24"/>
          <w:highlight w:val="yellow"/>
        </w:rPr>
        <w:t>Advantages and Disadvantages of Non-Generic Collection in C#</w:t>
      </w:r>
      <w:r w:rsidR="00160E46">
        <w:rPr>
          <w:rFonts w:ascii="Maiandra GD" w:eastAsia="Times New Roman" w:hAnsi="Maiandra GD" w:cs="Times New Roman"/>
          <w:b/>
          <w:color w:val="3A3A3A"/>
          <w:kern w:val="36"/>
          <w:sz w:val="24"/>
          <w:szCs w:val="24"/>
        </w:rPr>
        <w:t xml:space="preserve"> </w:t>
      </w:r>
    </w:p>
    <w:p w:rsidR="00A34D48" w:rsidRPr="00A34D48" w:rsidRDefault="00A34D48" w:rsidP="00A34D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Advantages and Disadvantages of Non-Generic Collection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this article, I am going to discuss the </w:t>
      </w:r>
      <w:r w:rsidRPr="00AE7DD3">
        <w:rPr>
          <w:rFonts w:ascii="Maiandra GD" w:eastAsia="Times New Roman" w:hAnsi="Maiandra GD" w:cs="Arial"/>
          <w:b/>
          <w:bCs/>
          <w:color w:val="000000"/>
          <w:sz w:val="24"/>
          <w:szCs w:val="24"/>
        </w:rPr>
        <w:t>Advantages and Disadvantages of Non-Generic Collection in C#</w:t>
      </w:r>
      <w:r w:rsidRPr="00A34D48">
        <w:rPr>
          <w:rFonts w:ascii="Maiandra GD" w:eastAsia="Times New Roman" w:hAnsi="Maiandra GD" w:cs="Arial"/>
          <w:color w:val="000000"/>
          <w:sz w:val="24"/>
          <w:szCs w:val="24"/>
          <w:bdr w:val="none" w:sz="0" w:space="0" w:color="auto" w:frame="1"/>
        </w:rPr>
        <w:t>. Please read our previous article where we discussed </w:t>
      </w:r>
      <w:hyperlink r:id="rId37" w:history="1">
        <w:r w:rsidRPr="00AE7DD3">
          <w:rPr>
            <w:rFonts w:ascii="Maiandra GD" w:eastAsia="Times New Roman" w:hAnsi="Maiandra GD" w:cs="Arial"/>
            <w:b/>
            <w:bCs/>
            <w:color w:val="007BFF"/>
            <w:sz w:val="24"/>
            <w:szCs w:val="24"/>
          </w:rPr>
          <w:t>Queue in C#</w:t>
        </w:r>
      </w:hyperlink>
      <w:r w:rsidRPr="00A34D48">
        <w:rPr>
          <w:rFonts w:ascii="Maiandra GD" w:eastAsia="Times New Roman" w:hAnsi="Maiandra GD" w:cs="Arial"/>
          <w:color w:val="000000"/>
          <w:sz w:val="24"/>
          <w:szCs w:val="24"/>
          <w:bdr w:val="none" w:sz="0" w:space="0" w:color="auto" w:frame="1"/>
        </w:rPr>
        <w:t> with Examples. Here we will discuss the advantages and disadvantages of using the ArrayList collection class which can also be applied to other non-generic collection classes such as Stack, Queue, and Hashtable, etc.</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Advantages of using ArrayList Collection class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As we already discussed the non-generic collection classes can grow in size automatically when we add items into the collection and this is the advantage. Let us prove this with an example.</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the following example, we create a collection i.e. Numbers of the type ArrayList with the initial size 3. But we add the 4 elements into the collection, we did not get any errors. It works as expected. Hence, it proves the collection like </w:t>
      </w:r>
      <w:r w:rsidRPr="00AE7DD3">
        <w:rPr>
          <w:rFonts w:ascii="Maiandra GD" w:eastAsia="Times New Roman" w:hAnsi="Maiandra GD" w:cs="Arial"/>
          <w:b/>
          <w:bCs/>
          <w:color w:val="000000"/>
          <w:sz w:val="24"/>
          <w:szCs w:val="24"/>
        </w:rPr>
        <w:t>ArrayList, Stack, Queue, Hashtable</w:t>
      </w:r>
      <w:r w:rsidRPr="00A34D48">
        <w:rPr>
          <w:rFonts w:ascii="Maiandra GD" w:eastAsia="Times New Roman" w:hAnsi="Maiandra GD" w:cs="Arial"/>
          <w:color w:val="000000"/>
          <w:sz w:val="24"/>
          <w:szCs w:val="24"/>
          <w:bdr w:val="none" w:sz="0" w:space="0" w:color="auto" w:frame="1"/>
        </w:rPr>
        <w:t>, etc. can grow in size dynamically when we add items into the collection. If this is an integer array, we will get the index out of the bound run time exception when we add the 4th element into the collection.</w:t>
      </w:r>
    </w:p>
    <w:p w:rsidR="00A34D48" w:rsidRPr="00A34D48" w:rsidRDefault="00A34D48" w:rsidP="00A34D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Example: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CollectionDemo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ArrayList Numbers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ArrayList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Numbers.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100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Numbers.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200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Numbers.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300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Numbers.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400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Number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Numbers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Number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34D48" w:rsidRPr="00A34D48" w:rsidRDefault="00A34D48" w:rsidP="00A34D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Output:</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drawing>
          <wp:inline distT="0" distB="0" distL="0" distR="0">
            <wp:extent cx="1775460" cy="318770"/>
            <wp:effectExtent l="19050" t="0" r="0" b="0"/>
            <wp:docPr id="43" name="Picture 43" descr="Advantages and Disadvantages of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dvantages and Disadvantages of Collection"/>
                    <pic:cNvPicPr>
                      <a:picLocks noChangeAspect="1" noChangeArrowheads="1"/>
                    </pic:cNvPicPr>
                  </pic:nvPicPr>
                  <pic:blipFill>
                    <a:blip r:embed="rId38"/>
                    <a:srcRect/>
                    <a:stretch>
                      <a:fillRect/>
                    </a:stretch>
                  </pic:blipFill>
                  <pic:spPr bwMode="auto">
                    <a:xfrm>
                      <a:off x="0" y="0"/>
                      <a:ext cx="1775460" cy="318770"/>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non-generic collection classes such as ArrayList, Stack, Queue, and Hashtable provide several useful methods to add and remove items to the collection as well as they also provide some methods using which we can add or remove items from the middle of a collection and this is the other benefits which we get in non-generic collection classes in C#. </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Disadvantages of using ArrayList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non-generic collection classes such as </w:t>
      </w:r>
      <w:r w:rsidRPr="00AE7DD3">
        <w:rPr>
          <w:rFonts w:ascii="Maiandra GD" w:eastAsia="Times New Roman" w:hAnsi="Maiandra GD" w:cs="Arial"/>
          <w:b/>
          <w:bCs/>
          <w:color w:val="000000"/>
          <w:sz w:val="24"/>
          <w:szCs w:val="24"/>
        </w:rPr>
        <w:t>ArrayList, Stack, Queue, Hashtable,</w:t>
      </w:r>
      <w:r w:rsidRPr="00A34D48">
        <w:rPr>
          <w:rFonts w:ascii="Maiandra GD" w:eastAsia="Times New Roman" w:hAnsi="Maiandra GD" w:cs="Arial"/>
          <w:color w:val="000000"/>
          <w:sz w:val="24"/>
          <w:szCs w:val="24"/>
          <w:bdr w:val="none" w:sz="0" w:space="0" w:color="auto" w:frame="1"/>
        </w:rPr>
        <w:t> etc operate on the object data type. As they operator on object data type hence they are loosely typed. Loosely typed means you can store any type of value into the collection. Because of this loosely typed nature, we may get runtime errors.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Not only we get run time errors because of the loosely-typed nature, but it also affects the performance of the application due to boxing and unboxing. Let us understand this with an example.</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the following example, we create a non-generic collection i.e. Numbers of the type ArrayList with the initial size 2. Then we are storing two elements such as 100 and 200. These two items 100 and 200 are integers as well as value types.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collection classes belong to </w:t>
      </w:r>
      <w:r w:rsidRPr="00AE7DD3">
        <w:rPr>
          <w:rFonts w:ascii="Maiandra GD" w:eastAsia="Times New Roman" w:hAnsi="Maiandra GD" w:cs="Arial"/>
          <w:b/>
          <w:bCs/>
          <w:color w:val="000000"/>
          <w:sz w:val="24"/>
          <w:szCs w:val="24"/>
        </w:rPr>
        <w:t>System.Collections</w:t>
      </w:r>
      <w:r w:rsidRPr="00A34D48">
        <w:rPr>
          <w:rFonts w:ascii="Maiandra GD" w:eastAsia="Times New Roman" w:hAnsi="Maiandra GD" w:cs="Arial"/>
          <w:color w:val="000000"/>
          <w:sz w:val="24"/>
          <w:szCs w:val="24"/>
          <w:bdr w:val="none" w:sz="0" w:space="0" w:color="auto" w:frame="1"/>
        </w:rPr>
        <w:t> namespace operates on the object data type. The object data type in C# is a reference data type. So the value that we storing in the collection is converted to reference type. So in our example, the values 100 and 200 are boxed and converted into the reference type. In our example, we just stored two values. Consider a scenario where we need to store 1000 integers values. Then all the 1000 integers are boxed, meaning they are converted into reference types and then stored in the collection.</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Similarly, when we want to retrieve the items from the collection, then again we need to covert the object type back to the integer type meaning performing an unboxing. So this unnecessary boxing and unboxing happen behind the scenes every time we add and retrieve value types to the collection. So if you are operating on a large collection of value types then it may degrade the performance of your application. </w:t>
      </w:r>
    </w:p>
    <w:p w:rsidR="00A34D48" w:rsidRPr="00A34D48" w:rsidRDefault="00A34D48" w:rsidP="00A34D48">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Example: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CollectionDemo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ArrayList Numbers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ArrayList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Boxing happens - Converting Value type (100, 200) to reference type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lastRenderedPageBreak/>
        <w:t>// Means Integer to object type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Numbers.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100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Numbers.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200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Unboxing happens - 100 and 200 stored as object type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now conveted to Integer type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Number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Numbers</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Number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So in short: Problems with non-generic Collection Classes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Non-generic collection classes are not type-safe as they operate on object data type so they can store any type of value.</w:t>
      </w:r>
    </w:p>
    <w:p w:rsidR="00A34D48" w:rsidRPr="00A34D48" w:rsidRDefault="00A34D48" w:rsidP="00A34D48">
      <w:pPr>
        <w:numPr>
          <w:ilvl w:val="0"/>
          <w:numId w:val="18"/>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Array is type-safe</w:t>
      </w:r>
    </w:p>
    <w:p w:rsidR="00A34D48" w:rsidRPr="00A34D48" w:rsidRDefault="00A34D48" w:rsidP="00A34D48">
      <w:pPr>
        <w:numPr>
          <w:ilvl w:val="0"/>
          <w:numId w:val="18"/>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Array List, HashTable, Stack, and Queue are not type-safe</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For example, if I want to store n no of integer values</w:t>
      </w:r>
    </w:p>
    <w:p w:rsidR="00A34D48" w:rsidRPr="00A34D48" w:rsidRDefault="00A34D48" w:rsidP="00A34D48">
      <w:pPr>
        <w:numPr>
          <w:ilvl w:val="0"/>
          <w:numId w:val="19"/>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 cannot go with an array as arrays are fixed lengths. In this case, the length is unknown</w:t>
      </w:r>
    </w:p>
    <w:p w:rsidR="00A34D48" w:rsidRPr="00A34D48" w:rsidRDefault="00A34D48" w:rsidP="00A34D48">
      <w:pPr>
        <w:numPr>
          <w:ilvl w:val="0"/>
          <w:numId w:val="19"/>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 can go with array list or hash table but if we go with array list or hash table then there is a chance of storing other types of values as they are not type-safe as they operate on the object data type</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So the solution is Generic collections in C#.</w:t>
      </w:r>
    </w:p>
    <w:p w:rsidR="00A34D48" w:rsidRPr="00A34D48" w:rsidRDefault="00A34D48" w:rsidP="00A34D48">
      <w:pPr>
        <w:numPr>
          <w:ilvl w:val="0"/>
          <w:numId w:val="20"/>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Array</w:t>
      </w:r>
      <w:r w:rsidRPr="00A34D48">
        <w:rPr>
          <w:rFonts w:ascii="Maiandra GD" w:eastAsia="Times New Roman" w:hAnsi="Maiandra GD" w:cs="Arial"/>
          <w:color w:val="000000"/>
          <w:sz w:val="24"/>
          <w:szCs w:val="24"/>
          <w:bdr w:val="none" w:sz="0" w:space="0" w:color="auto" w:frame="1"/>
        </w:rPr>
        <w:t>: Type-safe but fixed length</w:t>
      </w:r>
    </w:p>
    <w:p w:rsidR="00A34D48" w:rsidRPr="00A34D48" w:rsidRDefault="00A34D48" w:rsidP="00A34D48">
      <w:pPr>
        <w:numPr>
          <w:ilvl w:val="0"/>
          <w:numId w:val="20"/>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Collections</w:t>
      </w:r>
      <w:r w:rsidRPr="00A34D48">
        <w:rPr>
          <w:rFonts w:ascii="Maiandra GD" w:eastAsia="Times New Roman" w:hAnsi="Maiandra GD" w:cs="Arial"/>
          <w:color w:val="000000"/>
          <w:sz w:val="24"/>
          <w:szCs w:val="24"/>
          <w:bdr w:val="none" w:sz="0" w:space="0" w:color="auto" w:frame="1"/>
        </w:rPr>
        <w:t>: Auto Resizing but not type-safe</w:t>
      </w:r>
    </w:p>
    <w:p w:rsidR="00A34D48" w:rsidRPr="00A34D48" w:rsidRDefault="00A34D48" w:rsidP="00A34D48">
      <w:pPr>
        <w:numPr>
          <w:ilvl w:val="0"/>
          <w:numId w:val="20"/>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Generic Collections</w:t>
      </w:r>
      <w:r w:rsidRPr="00A34D48">
        <w:rPr>
          <w:rFonts w:ascii="Maiandra GD" w:eastAsia="Times New Roman" w:hAnsi="Maiandra GD" w:cs="Arial"/>
          <w:color w:val="000000"/>
          <w:sz w:val="24"/>
          <w:szCs w:val="24"/>
          <w:bdr w:val="none" w:sz="0" w:space="0" w:color="auto" w:frame="1"/>
        </w:rPr>
        <w:t>: Typesafe and auto-resizing</w:t>
      </w:r>
    </w:p>
    <w:p w:rsidR="00A34D48" w:rsidRPr="00AE7DD3" w:rsidRDefault="00A34D48">
      <w:pPr>
        <w:pBdr>
          <w:bottom w:val="double" w:sz="6" w:space="1" w:color="auto"/>
        </w:pBdr>
        <w:rPr>
          <w:rFonts w:ascii="Maiandra GD" w:hAnsi="Maiandra GD"/>
          <w:sz w:val="24"/>
          <w:szCs w:val="24"/>
        </w:rPr>
      </w:pPr>
    </w:p>
    <w:p w:rsidR="00A34D48" w:rsidRPr="00A34D48" w:rsidRDefault="00A34D48" w:rsidP="00160E46">
      <w:pPr>
        <w:spacing w:after="48" w:line="240" w:lineRule="auto"/>
        <w:textAlignment w:val="baseline"/>
        <w:outlineLvl w:val="0"/>
        <w:rPr>
          <w:rFonts w:ascii="Maiandra GD" w:eastAsia="Times New Roman" w:hAnsi="Maiandra GD" w:cs="Segoe UI"/>
          <w:color w:val="212529"/>
          <w:sz w:val="24"/>
          <w:szCs w:val="24"/>
        </w:rPr>
      </w:pPr>
      <w:r w:rsidRPr="00A34D48">
        <w:rPr>
          <w:rFonts w:ascii="Maiandra GD" w:eastAsia="Times New Roman" w:hAnsi="Maiandra GD" w:cs="Times New Roman"/>
          <w:b/>
          <w:color w:val="3A3A3A"/>
          <w:kern w:val="36"/>
          <w:sz w:val="24"/>
          <w:szCs w:val="24"/>
          <w:highlight w:val="yellow"/>
        </w:rPr>
        <w:t>Generic Collections in C#</w:t>
      </w:r>
      <w:r w:rsidR="00160E46">
        <w:rPr>
          <w:rFonts w:ascii="Maiandra GD" w:eastAsia="Times New Roman" w:hAnsi="Maiandra GD" w:cs="Times New Roman"/>
          <w:b/>
          <w:color w:val="3A3A3A"/>
          <w:kern w:val="36"/>
          <w:sz w:val="24"/>
          <w:szCs w:val="24"/>
        </w:rPr>
        <w:t xml:space="preserve"> </w:t>
      </w:r>
    </w:p>
    <w:p w:rsidR="00A34D48" w:rsidRPr="00A34D48" w:rsidRDefault="00A34D48" w:rsidP="00A34D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Generic Collections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this article, I am going to give a brief introduction to </w:t>
      </w:r>
      <w:r w:rsidRPr="00AE7DD3">
        <w:rPr>
          <w:rFonts w:ascii="Maiandra GD" w:eastAsia="Times New Roman" w:hAnsi="Maiandra GD" w:cs="Arial"/>
          <w:b/>
          <w:bCs/>
          <w:color w:val="000000"/>
          <w:sz w:val="24"/>
          <w:szCs w:val="24"/>
        </w:rPr>
        <w:t>Generic Collections in C#</w:t>
      </w:r>
      <w:r w:rsidRPr="00A34D48">
        <w:rPr>
          <w:rFonts w:ascii="Maiandra GD" w:eastAsia="Times New Roman" w:hAnsi="Maiandra GD" w:cs="Arial"/>
          <w:color w:val="000000"/>
          <w:sz w:val="24"/>
          <w:szCs w:val="24"/>
          <w:bdr w:val="none" w:sz="0" w:space="0" w:color="auto" w:frame="1"/>
        </w:rPr>
        <w:t>. Please read our previous article where we discussed the </w:t>
      </w:r>
      <w:hyperlink r:id="rId39" w:history="1">
        <w:r w:rsidRPr="00AE7DD3">
          <w:rPr>
            <w:rFonts w:ascii="Maiandra GD" w:eastAsia="Times New Roman" w:hAnsi="Maiandra GD" w:cs="Arial"/>
            <w:b/>
            <w:bCs/>
            <w:color w:val="007BFF"/>
            <w:sz w:val="24"/>
            <w:szCs w:val="24"/>
            <w:u w:val="single"/>
          </w:rPr>
          <w:t>Advantages and Disadvantages of the Non-Generic Collection</w:t>
        </w:r>
      </w:hyperlink>
      <w:r w:rsidRPr="00AE7DD3">
        <w:rPr>
          <w:rFonts w:ascii="Maiandra GD" w:eastAsia="Times New Roman" w:hAnsi="Maiandra GD" w:cs="Arial"/>
          <w:b/>
          <w:bCs/>
          <w:color w:val="000000"/>
          <w:sz w:val="24"/>
          <w:szCs w:val="24"/>
        </w:rPr>
        <w:t> </w:t>
      </w:r>
      <w:r w:rsidRPr="00A34D48">
        <w:rPr>
          <w:rFonts w:ascii="Maiandra GD" w:eastAsia="Times New Roman" w:hAnsi="Maiandra GD" w:cs="Arial"/>
          <w:color w:val="000000"/>
          <w:sz w:val="24"/>
          <w:szCs w:val="24"/>
          <w:bdr w:val="none" w:sz="0" w:space="0" w:color="auto" w:frame="1"/>
        </w:rPr>
        <w:t>in C#. As part of this article, first, we will discuss the problems of non-generic collections and then we will discuss how to overcome the non-generic collection problems with generic collections in C#. Finally, we will discuss some of the generic collection classes examples in C#. </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lastRenderedPageBreak/>
        <w:t>The </w:t>
      </w:r>
      <w:r w:rsidRPr="00AE7DD3">
        <w:rPr>
          <w:rFonts w:ascii="Maiandra GD" w:eastAsia="Times New Roman" w:hAnsi="Maiandra GD" w:cs="Arial"/>
          <w:b/>
          <w:bCs/>
          <w:color w:val="000000"/>
          <w:sz w:val="24"/>
          <w:szCs w:val="24"/>
        </w:rPr>
        <w:t>Generic Collections in C#</w:t>
      </w:r>
      <w:r w:rsidRPr="00A34D48">
        <w:rPr>
          <w:rFonts w:ascii="Maiandra GD" w:eastAsia="Times New Roman" w:hAnsi="Maiandra GD" w:cs="Arial"/>
          <w:color w:val="000000"/>
          <w:sz w:val="24"/>
          <w:szCs w:val="24"/>
          <w:bdr w:val="none" w:sz="0" w:space="0" w:color="auto" w:frame="1"/>
        </w:rPr>
        <w:t> are introduced as part of C# 2.0. You can consider this Generic collection as an extension to the non-generic collection classes which we have already discussed in our previous articles such as </w:t>
      </w:r>
      <w:hyperlink r:id="rId40" w:history="1">
        <w:r w:rsidRPr="00AE7DD3">
          <w:rPr>
            <w:rFonts w:ascii="Maiandra GD" w:eastAsia="Times New Roman" w:hAnsi="Maiandra GD" w:cs="Arial"/>
            <w:b/>
            <w:bCs/>
            <w:color w:val="007BFF"/>
            <w:sz w:val="24"/>
            <w:szCs w:val="24"/>
            <w:u w:val="single"/>
          </w:rPr>
          <w:t>ArrayList</w:t>
        </w:r>
      </w:hyperlink>
      <w:r w:rsidRPr="00A34D48">
        <w:rPr>
          <w:rFonts w:ascii="Maiandra GD" w:eastAsia="Times New Roman" w:hAnsi="Maiandra GD" w:cs="Arial"/>
          <w:color w:val="000000"/>
          <w:sz w:val="24"/>
          <w:szCs w:val="24"/>
          <w:bdr w:val="none" w:sz="0" w:space="0" w:color="auto" w:frame="1"/>
        </w:rPr>
        <w:t>, </w:t>
      </w:r>
      <w:hyperlink r:id="rId41" w:history="1">
        <w:r w:rsidRPr="00AE7DD3">
          <w:rPr>
            <w:rFonts w:ascii="Maiandra GD" w:eastAsia="Times New Roman" w:hAnsi="Maiandra GD" w:cs="Arial"/>
            <w:b/>
            <w:bCs/>
            <w:color w:val="007BFF"/>
            <w:sz w:val="24"/>
            <w:szCs w:val="24"/>
            <w:u w:val="single"/>
          </w:rPr>
          <w:t>Hashtable</w:t>
        </w:r>
      </w:hyperlink>
      <w:r w:rsidRPr="00A34D48">
        <w:rPr>
          <w:rFonts w:ascii="Maiandra GD" w:eastAsia="Times New Roman" w:hAnsi="Maiandra GD" w:cs="Arial"/>
          <w:color w:val="000000"/>
          <w:sz w:val="24"/>
          <w:szCs w:val="24"/>
          <w:bdr w:val="none" w:sz="0" w:space="0" w:color="auto" w:frame="1"/>
        </w:rPr>
        <w:t>, </w:t>
      </w:r>
      <w:hyperlink r:id="rId42" w:history="1">
        <w:r w:rsidRPr="00AE7DD3">
          <w:rPr>
            <w:rFonts w:ascii="Maiandra GD" w:eastAsia="Times New Roman" w:hAnsi="Maiandra GD" w:cs="Arial"/>
            <w:b/>
            <w:bCs/>
            <w:color w:val="007BFF"/>
            <w:sz w:val="24"/>
            <w:szCs w:val="24"/>
            <w:u w:val="single"/>
          </w:rPr>
          <w:t>Stack</w:t>
        </w:r>
      </w:hyperlink>
      <w:r w:rsidRPr="00A34D48">
        <w:rPr>
          <w:rFonts w:ascii="Maiandra GD" w:eastAsia="Times New Roman" w:hAnsi="Maiandra GD" w:cs="Arial"/>
          <w:color w:val="000000"/>
          <w:sz w:val="24"/>
          <w:szCs w:val="24"/>
          <w:bdr w:val="none" w:sz="0" w:space="0" w:color="auto" w:frame="1"/>
        </w:rPr>
        <w:t>, and </w:t>
      </w:r>
      <w:hyperlink r:id="rId43" w:history="1">
        <w:r w:rsidRPr="00AE7DD3">
          <w:rPr>
            <w:rFonts w:ascii="Maiandra GD" w:eastAsia="Times New Roman" w:hAnsi="Maiandra GD" w:cs="Arial"/>
            <w:b/>
            <w:bCs/>
            <w:color w:val="007BFF"/>
            <w:sz w:val="24"/>
            <w:szCs w:val="24"/>
            <w:u w:val="single"/>
          </w:rPr>
          <w:t>Queue</w:t>
        </w:r>
      </w:hyperlink>
      <w:r w:rsidRPr="00A34D48">
        <w:rPr>
          <w:rFonts w:ascii="Maiandra GD" w:eastAsia="Times New Roman" w:hAnsi="Maiandra GD" w:cs="Arial"/>
          <w:color w:val="000000"/>
          <w:sz w:val="24"/>
          <w:szCs w:val="24"/>
          <w:bdr w:val="none" w:sz="0" w:space="0" w:color="auto" w:frame="1"/>
        </w:rPr>
        <w:t>.</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Problems with Non-Generic Collections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non-generic collection classes such as ArrayList, Hashtable, Stack, and Queue are worked on the object data type. That means the elements are added to the collection are of an object type. As these non-generic collection classes worked on object data type, we can store any type of values that may lead to a runtime exception due to type mismatch. But with </w:t>
      </w:r>
      <w:r w:rsidRPr="00AE7DD3">
        <w:rPr>
          <w:rFonts w:ascii="Maiandra GD" w:eastAsia="Times New Roman" w:hAnsi="Maiandra GD" w:cs="Arial"/>
          <w:b/>
          <w:bCs/>
          <w:color w:val="000000"/>
          <w:sz w:val="24"/>
          <w:szCs w:val="24"/>
        </w:rPr>
        <w:t>Generic Collections in C#</w:t>
      </w:r>
      <w:r w:rsidRPr="00A34D48">
        <w:rPr>
          <w:rFonts w:ascii="Maiandra GD" w:eastAsia="Times New Roman" w:hAnsi="Maiandra GD" w:cs="Arial"/>
          <w:color w:val="000000"/>
          <w:sz w:val="24"/>
          <w:szCs w:val="24"/>
          <w:bdr w:val="none" w:sz="0" w:space="0" w:color="auto" w:frame="1"/>
        </w:rPr>
        <w:t>, now are able to store a specific type of data (whether a primitive type or a reference type) which provides type safety by eliminating the type mismatch at run time.</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second problem with non-generic collection classes is that we get performance overhead. The reason for this is boxing and unboxing. As we already discussed these collection classes are worked on the object data type. So if we are storing value type data into the collection, then those value type data are first converted into object type and then only store into the collection which is nothing but performing boxing. Similarly, if we want to retrieve the data from the collection, then we need to convert the data from object type to value type means performing unboxing. Due to this boxing and unboxing, we get poor performance if our collection is a big one.</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Note:</w:t>
      </w:r>
      <w:r w:rsidRPr="00A34D48">
        <w:rPr>
          <w:rFonts w:ascii="Maiandra GD" w:eastAsia="Times New Roman" w:hAnsi="Maiandra GD" w:cs="Arial"/>
          <w:color w:val="000000"/>
          <w:sz w:val="24"/>
          <w:szCs w:val="24"/>
          <w:bdr w:val="none" w:sz="0" w:space="0" w:color="auto" w:frame="1"/>
        </w:rPr>
        <w:t> Boxing means converting a value type to an object type and Unboxing means converting object type back to the value type.</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The solution to the Non-Generic Collection Problem</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above two problems of non-generic collections are overcome by the Generic collections in C#. The dot net framework has re-implemented all the existing collection classes such as </w:t>
      </w:r>
      <w:r w:rsidRPr="00AE7DD3">
        <w:rPr>
          <w:rFonts w:ascii="Maiandra GD" w:eastAsia="Times New Roman" w:hAnsi="Maiandra GD" w:cs="Arial"/>
          <w:b/>
          <w:bCs/>
          <w:color w:val="000000"/>
          <w:sz w:val="24"/>
          <w:szCs w:val="24"/>
        </w:rPr>
        <w:t>ArrayList, Hashtable, Stack, </w:t>
      </w:r>
      <w:r w:rsidRPr="00A34D48">
        <w:rPr>
          <w:rFonts w:ascii="Maiandra GD" w:eastAsia="Times New Roman" w:hAnsi="Maiandra GD" w:cs="Arial"/>
          <w:color w:val="000000"/>
          <w:sz w:val="24"/>
          <w:szCs w:val="24"/>
          <w:bdr w:val="none" w:sz="0" w:space="0" w:color="auto" w:frame="1"/>
        </w:rPr>
        <w:t>and </w:t>
      </w:r>
      <w:r w:rsidRPr="00AE7DD3">
        <w:rPr>
          <w:rFonts w:ascii="Maiandra GD" w:eastAsia="Times New Roman" w:hAnsi="Maiandra GD" w:cs="Arial"/>
          <w:b/>
          <w:bCs/>
          <w:color w:val="000000"/>
          <w:sz w:val="24"/>
          <w:szCs w:val="24"/>
        </w:rPr>
        <w:t>Queue</w:t>
      </w:r>
      <w:r w:rsidRPr="00A34D48">
        <w:rPr>
          <w:rFonts w:ascii="Maiandra GD" w:eastAsia="Times New Roman" w:hAnsi="Maiandra GD" w:cs="Arial"/>
          <w:color w:val="000000"/>
          <w:sz w:val="24"/>
          <w:szCs w:val="24"/>
          <w:bdr w:val="none" w:sz="0" w:space="0" w:color="auto" w:frame="1"/>
        </w:rPr>
        <w:t>, etc. in Generic Collections such as </w:t>
      </w:r>
      <w:r w:rsidRPr="00AE7DD3">
        <w:rPr>
          <w:rFonts w:ascii="Maiandra GD" w:eastAsia="Times New Roman" w:hAnsi="Maiandra GD" w:cs="Arial"/>
          <w:b/>
          <w:bCs/>
          <w:color w:val="000000"/>
          <w:sz w:val="24"/>
          <w:szCs w:val="24"/>
        </w:rPr>
        <w:t>ArrayList&lt;T&gt;, Dictionary&lt;TKey, TValue&gt;, Stack&lt;T&gt; </w:t>
      </w:r>
      <w:r w:rsidRPr="00A34D48">
        <w:rPr>
          <w:rFonts w:ascii="Maiandra GD" w:eastAsia="Times New Roman" w:hAnsi="Maiandra GD" w:cs="Arial"/>
          <w:color w:val="000000"/>
          <w:sz w:val="24"/>
          <w:szCs w:val="24"/>
          <w:bdr w:val="none" w:sz="0" w:space="0" w:color="auto" w:frame="1"/>
        </w:rPr>
        <w:t>and </w:t>
      </w:r>
      <w:r w:rsidRPr="00AE7DD3">
        <w:rPr>
          <w:rFonts w:ascii="Maiandra GD" w:eastAsia="Times New Roman" w:hAnsi="Maiandra GD" w:cs="Arial"/>
          <w:b/>
          <w:bCs/>
          <w:color w:val="000000"/>
          <w:sz w:val="24"/>
          <w:szCs w:val="24"/>
        </w:rPr>
        <w:t>Queue&lt;T&gt;</w:t>
      </w:r>
      <w:r w:rsidRPr="00A34D48">
        <w:rPr>
          <w:rFonts w:ascii="Maiandra GD" w:eastAsia="Times New Roman" w:hAnsi="Maiandra GD" w:cs="Arial"/>
          <w:color w:val="000000"/>
          <w:sz w:val="24"/>
          <w:szCs w:val="24"/>
          <w:bdr w:val="none" w:sz="0" w:space="0" w:color="auto" w:frame="1"/>
        </w:rPr>
        <w:t>. Here T is nothing but the type of values that we want to store in the collection. So. the most important point that you need to remember is while creating the objects of Generic Collection classes, you need to explicitly provide the type of values that you are going to store into the collection.</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Generic Collection classes are implemented under the </w:t>
      </w:r>
      <w:r w:rsidRPr="00AE7DD3">
        <w:rPr>
          <w:rFonts w:ascii="Maiandra GD" w:eastAsia="Times New Roman" w:hAnsi="Maiandra GD" w:cs="Arial"/>
          <w:b/>
          <w:bCs/>
          <w:color w:val="000000"/>
          <w:sz w:val="24"/>
          <w:szCs w:val="24"/>
        </w:rPr>
        <w:t>System.Collections.Generic</w:t>
      </w:r>
      <w:r w:rsidRPr="00A34D48">
        <w:rPr>
          <w:rFonts w:ascii="Maiandra GD" w:eastAsia="Times New Roman" w:hAnsi="Maiandra GD" w:cs="Arial"/>
          <w:color w:val="000000"/>
          <w:sz w:val="24"/>
          <w:szCs w:val="24"/>
          <w:bdr w:val="none" w:sz="0" w:space="0" w:color="auto" w:frame="1"/>
        </w:rPr>
        <w:t> namespace. The classes which are present in this namespace are as follows.</w:t>
      </w:r>
    </w:p>
    <w:p w:rsidR="00A34D48" w:rsidRPr="00A34D48" w:rsidRDefault="00A34D48" w:rsidP="00A34D48">
      <w:pPr>
        <w:numPr>
          <w:ilvl w:val="0"/>
          <w:numId w:val="21"/>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Stack&lt;T&gt;,</w:t>
      </w:r>
    </w:p>
    <w:p w:rsidR="00A34D48" w:rsidRPr="00A34D48" w:rsidRDefault="00A34D48" w:rsidP="00A34D48">
      <w:pPr>
        <w:numPr>
          <w:ilvl w:val="0"/>
          <w:numId w:val="21"/>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Queue&lt;T&gt;,</w:t>
      </w:r>
    </w:p>
    <w:p w:rsidR="00A34D48" w:rsidRPr="00A34D48" w:rsidRDefault="00A34D48" w:rsidP="00A34D48">
      <w:pPr>
        <w:numPr>
          <w:ilvl w:val="0"/>
          <w:numId w:val="21"/>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LinkedList&lt;T&gt;,</w:t>
      </w:r>
    </w:p>
    <w:p w:rsidR="00A34D48" w:rsidRPr="00A34D48" w:rsidRDefault="00A34D48" w:rsidP="00A34D48">
      <w:pPr>
        <w:numPr>
          <w:ilvl w:val="0"/>
          <w:numId w:val="21"/>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SortedList&lt;T&gt;,</w:t>
      </w:r>
    </w:p>
    <w:p w:rsidR="00A34D48" w:rsidRPr="00A34D48" w:rsidRDefault="00A34D48" w:rsidP="00A34D48">
      <w:pPr>
        <w:numPr>
          <w:ilvl w:val="0"/>
          <w:numId w:val="21"/>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List&lt;T&gt;,</w:t>
      </w:r>
    </w:p>
    <w:p w:rsidR="00A34D48" w:rsidRPr="00A34D48" w:rsidRDefault="00A34D48" w:rsidP="00A34D48">
      <w:pPr>
        <w:numPr>
          <w:ilvl w:val="0"/>
          <w:numId w:val="21"/>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Dictionary&lt;TKey, Tvalue&gt;</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Note: </w:t>
      </w:r>
      <w:r w:rsidRPr="00A34D48">
        <w:rPr>
          <w:rFonts w:ascii="Maiandra GD" w:eastAsia="Times New Roman" w:hAnsi="Maiandra GD" w:cs="Arial"/>
          <w:color w:val="000000"/>
          <w:sz w:val="24"/>
          <w:szCs w:val="24"/>
          <w:bdr w:val="none" w:sz="0" w:space="0" w:color="auto" w:frame="1"/>
        </w:rPr>
        <w:t>Here the &lt;T&gt; refers to the type of values we want to store under them.</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Examples:</w:t>
      </w:r>
    </w:p>
    <w:p w:rsidR="00A34D48" w:rsidRPr="00A34D48" w:rsidRDefault="00A34D48" w:rsidP="00A34D48">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lastRenderedPageBreak/>
        <w:drawing>
          <wp:inline distT="0" distB="0" distL="0" distR="0">
            <wp:extent cx="6485493" cy="818707"/>
            <wp:effectExtent l="19050" t="0" r="0" b="0"/>
            <wp:docPr id="45" name="Picture 45" descr="Generic Collection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eneric Collections in C#"/>
                    <pic:cNvPicPr>
                      <a:picLocks noChangeAspect="1" noChangeArrowheads="1"/>
                    </pic:cNvPicPr>
                  </pic:nvPicPr>
                  <pic:blipFill>
                    <a:blip r:embed="rId44"/>
                    <a:srcRect/>
                    <a:stretch>
                      <a:fillRect/>
                    </a:stretch>
                  </pic:blipFill>
                  <pic:spPr bwMode="auto">
                    <a:xfrm>
                      <a:off x="0" y="0"/>
                      <a:ext cx="6483972" cy="818515"/>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It is also possible to store a user-defined type like a class type or structure type as shown below</w:t>
      </w:r>
      <w:r w:rsidRPr="00A34D48">
        <w:rPr>
          <w:rFonts w:ascii="Maiandra GD" w:eastAsia="Times New Roman" w:hAnsi="Maiandra GD" w:cs="Segoe UI"/>
          <w:color w:val="212529"/>
          <w:sz w:val="24"/>
          <w:szCs w:val="24"/>
        </w:rPr>
        <w:br/>
      </w:r>
      <w:r w:rsidRPr="00AE7DD3">
        <w:rPr>
          <w:rFonts w:ascii="Maiandra GD" w:eastAsia="Times New Roman" w:hAnsi="Maiandra GD" w:cs="Arial"/>
          <w:b/>
          <w:bCs/>
          <w:color w:val="0000FF"/>
          <w:sz w:val="24"/>
          <w:szCs w:val="24"/>
        </w:rPr>
        <w:t>List&lt;Customer&gt; listCustomer = new List&lt;Customer&gt; ();</w:t>
      </w:r>
      <w:r w:rsidRPr="00A34D48">
        <w:rPr>
          <w:rFonts w:ascii="Maiandra GD" w:eastAsia="Times New Roman" w:hAnsi="Maiandra GD" w:cs="Segoe UI"/>
          <w:color w:val="212529"/>
          <w:sz w:val="24"/>
          <w:szCs w:val="24"/>
        </w:rPr>
        <w:br/>
      </w:r>
      <w:r w:rsidRPr="00A34D48">
        <w:rPr>
          <w:rFonts w:ascii="Maiandra GD" w:eastAsia="Times New Roman" w:hAnsi="Maiandra GD" w:cs="Arial"/>
          <w:color w:val="000000"/>
          <w:sz w:val="24"/>
          <w:szCs w:val="24"/>
          <w:bdr w:val="none" w:sz="0" w:space="0" w:color="auto" w:frame="1"/>
        </w:rPr>
        <w:t>Assume the </w:t>
      </w:r>
      <w:r w:rsidRPr="00AE7DD3">
        <w:rPr>
          <w:rFonts w:ascii="Maiandra GD" w:eastAsia="Times New Roman" w:hAnsi="Maiandra GD" w:cs="Arial"/>
          <w:b/>
          <w:bCs/>
          <w:color w:val="000000"/>
          <w:sz w:val="24"/>
          <w:szCs w:val="24"/>
        </w:rPr>
        <w:t>Customer</w:t>
      </w:r>
      <w:r w:rsidRPr="00A34D48">
        <w:rPr>
          <w:rFonts w:ascii="Maiandra GD" w:eastAsia="Times New Roman" w:hAnsi="Maiandra GD" w:cs="Arial"/>
          <w:color w:val="000000"/>
          <w:sz w:val="24"/>
          <w:szCs w:val="24"/>
          <w:bdr w:val="none" w:sz="0" w:space="0" w:color="auto" w:frame="1"/>
        </w:rPr>
        <w:t> is a user-defined class type that represents an entity Customer, Here we can store the customer objects within the listCustomer collection where each customer object can internally represent different attributes of customer like id, name, balance, city, state, etc.</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Generic Collections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w:t>
      </w:r>
      <w:r w:rsidRPr="00AE7DD3">
        <w:rPr>
          <w:rFonts w:ascii="Maiandra GD" w:eastAsia="Times New Roman" w:hAnsi="Maiandra GD" w:cs="Arial"/>
          <w:b/>
          <w:bCs/>
          <w:color w:val="000000"/>
          <w:sz w:val="24"/>
          <w:szCs w:val="24"/>
        </w:rPr>
        <w:t>Generic Collections in C#</w:t>
      </w:r>
      <w:r w:rsidRPr="00A34D48">
        <w:rPr>
          <w:rFonts w:ascii="Maiandra GD" w:eastAsia="Times New Roman" w:hAnsi="Maiandra GD" w:cs="Arial"/>
          <w:color w:val="000000"/>
          <w:sz w:val="24"/>
          <w:szCs w:val="24"/>
          <w:bdr w:val="none" w:sz="0" w:space="0" w:color="auto" w:frame="1"/>
        </w:rPr>
        <w:t> are strongly typed. The strongly typed nature allows these collection classes to store only one type of value into it. This not only eliminates the type mismatch at runtime but also we will get better performance as they don’t require boxing and unboxing while they store value type data.</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So, It is always a preferable and a good programming choice to use the Generics Collection Classes in C# rather than using the Non-Generic Collection Classes.</w:t>
      </w:r>
    </w:p>
    <w:p w:rsidR="00A34D48" w:rsidRPr="00AE7DD3" w:rsidRDefault="00A34D48">
      <w:pPr>
        <w:pBdr>
          <w:bottom w:val="double" w:sz="6" w:space="1" w:color="auto"/>
        </w:pBdr>
        <w:rPr>
          <w:rFonts w:ascii="Maiandra GD" w:hAnsi="Maiandra GD"/>
          <w:sz w:val="24"/>
          <w:szCs w:val="24"/>
        </w:rPr>
      </w:pPr>
    </w:p>
    <w:p w:rsidR="00A34D48" w:rsidRPr="00A34D48" w:rsidRDefault="00A34D48" w:rsidP="00160E46">
      <w:pPr>
        <w:spacing w:after="48" w:line="240" w:lineRule="auto"/>
        <w:textAlignment w:val="baseline"/>
        <w:outlineLvl w:val="0"/>
        <w:rPr>
          <w:rFonts w:ascii="Maiandra GD" w:eastAsia="Times New Roman" w:hAnsi="Maiandra GD" w:cs="Segoe UI"/>
          <w:color w:val="212529"/>
          <w:sz w:val="24"/>
          <w:szCs w:val="24"/>
        </w:rPr>
      </w:pPr>
      <w:r w:rsidRPr="00A34D48">
        <w:rPr>
          <w:rFonts w:ascii="Maiandra GD" w:eastAsia="Times New Roman" w:hAnsi="Maiandra GD" w:cs="Times New Roman"/>
          <w:b/>
          <w:color w:val="3A3A3A"/>
          <w:kern w:val="36"/>
          <w:sz w:val="24"/>
          <w:szCs w:val="24"/>
          <w:highlight w:val="yellow"/>
        </w:rPr>
        <w:t>Generics in C#</w:t>
      </w:r>
      <w:r w:rsidR="00160E46">
        <w:rPr>
          <w:rFonts w:ascii="Maiandra GD" w:eastAsia="Times New Roman" w:hAnsi="Maiandra GD" w:cs="Times New Roman"/>
          <w:b/>
          <w:color w:val="3A3A3A"/>
          <w:kern w:val="36"/>
          <w:sz w:val="24"/>
          <w:szCs w:val="24"/>
        </w:rPr>
        <w:t xml:space="preserve"> </w:t>
      </w:r>
    </w:p>
    <w:p w:rsidR="00A34D48" w:rsidRPr="00A34D48" w:rsidRDefault="00A34D48" w:rsidP="00A34D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Generics in C# with Examples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this article, I am going to discuss how to implement </w:t>
      </w:r>
      <w:r w:rsidRPr="00AE7DD3">
        <w:rPr>
          <w:rFonts w:ascii="Maiandra GD" w:eastAsia="Times New Roman" w:hAnsi="Maiandra GD" w:cs="Arial"/>
          <w:b/>
          <w:bCs/>
          <w:color w:val="000000"/>
          <w:sz w:val="24"/>
          <w:szCs w:val="24"/>
        </w:rPr>
        <w:t>Generics in C#</w:t>
      </w:r>
      <w:r w:rsidRPr="00A34D48">
        <w:rPr>
          <w:rFonts w:ascii="Maiandra GD" w:eastAsia="Times New Roman" w:hAnsi="Maiandra GD" w:cs="Arial"/>
          <w:color w:val="000000"/>
          <w:sz w:val="24"/>
          <w:szCs w:val="24"/>
          <w:bdr w:val="none" w:sz="0" w:space="0" w:color="auto" w:frame="1"/>
        </w:rPr>
        <w:t> with examples. Please read our previous article where we discussed the </w:t>
      </w:r>
      <w:hyperlink r:id="rId45" w:history="1">
        <w:r w:rsidRPr="00AE7DD3">
          <w:rPr>
            <w:rFonts w:ascii="Maiandra GD" w:eastAsia="Times New Roman" w:hAnsi="Maiandra GD" w:cs="Arial"/>
            <w:b/>
            <w:bCs/>
            <w:color w:val="007BFF"/>
            <w:sz w:val="24"/>
            <w:szCs w:val="24"/>
          </w:rPr>
          <w:t>Generic Collection</w:t>
        </w:r>
      </w:hyperlink>
      <w:r w:rsidRPr="00A34D48">
        <w:rPr>
          <w:rFonts w:ascii="Maiandra GD" w:eastAsia="Times New Roman" w:hAnsi="Maiandra GD" w:cs="Arial"/>
          <w:color w:val="000000"/>
          <w:sz w:val="24"/>
          <w:szCs w:val="24"/>
          <w:bdr w:val="none" w:sz="0" w:space="0" w:color="auto" w:frame="1"/>
        </w:rPr>
        <w:t> in C#. As part of this article, we are going to discuss the following pointers. </w:t>
      </w:r>
    </w:p>
    <w:p w:rsidR="00A34D48" w:rsidRPr="00A34D48" w:rsidRDefault="00A34D48" w:rsidP="00A34D48">
      <w:pPr>
        <w:numPr>
          <w:ilvl w:val="0"/>
          <w:numId w:val="22"/>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Why do we need generics in C#?</w:t>
      </w:r>
    </w:p>
    <w:p w:rsidR="00A34D48" w:rsidRPr="00A34D48" w:rsidRDefault="00A34D48" w:rsidP="00A34D48">
      <w:pPr>
        <w:numPr>
          <w:ilvl w:val="0"/>
          <w:numId w:val="22"/>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What are Generics in C#?</w:t>
      </w:r>
    </w:p>
    <w:p w:rsidR="00A34D48" w:rsidRPr="00A34D48" w:rsidRDefault="00A34D48" w:rsidP="00A34D48">
      <w:pPr>
        <w:numPr>
          <w:ilvl w:val="0"/>
          <w:numId w:val="22"/>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Advantages of Generics in C#.</w:t>
      </w:r>
    </w:p>
    <w:p w:rsidR="00A34D48" w:rsidRPr="00A34D48" w:rsidRDefault="00A34D48" w:rsidP="00A34D48">
      <w:pPr>
        <w:numPr>
          <w:ilvl w:val="0"/>
          <w:numId w:val="22"/>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How to implement Generics in C#?</w:t>
      </w:r>
    </w:p>
    <w:p w:rsidR="00A34D48" w:rsidRPr="00A34D48" w:rsidRDefault="00A34D48" w:rsidP="00A34D48">
      <w:pPr>
        <w:numPr>
          <w:ilvl w:val="0"/>
          <w:numId w:val="22"/>
        </w:num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How to use Generics with class and its members?</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Why do we need Generics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Let us understand the need for Generics in C# with one example. Let us create a simple program to check whether two integer numbers are equal or not. The following code implementation is very straightforward. Here we created two classes with the name </w:t>
      </w:r>
      <w:r w:rsidRPr="00AE7DD3">
        <w:rPr>
          <w:rFonts w:ascii="Maiandra GD" w:eastAsia="Times New Roman" w:hAnsi="Maiandra GD" w:cs="Arial"/>
          <w:b/>
          <w:bCs/>
          <w:color w:val="000000"/>
          <w:sz w:val="24"/>
          <w:szCs w:val="24"/>
        </w:rPr>
        <w:t>ClsCalculator</w:t>
      </w:r>
      <w:r w:rsidRPr="00A34D48">
        <w:rPr>
          <w:rFonts w:ascii="Maiandra GD" w:eastAsia="Times New Roman" w:hAnsi="Maiandra GD" w:cs="Arial"/>
          <w:color w:val="000000"/>
          <w:sz w:val="24"/>
          <w:szCs w:val="24"/>
          <w:bdr w:val="none" w:sz="0" w:space="0" w:color="auto" w:frame="1"/>
        </w:rPr>
        <w:t> and </w:t>
      </w:r>
      <w:r w:rsidRPr="00AE7DD3">
        <w:rPr>
          <w:rFonts w:ascii="Maiandra GD" w:eastAsia="Times New Roman" w:hAnsi="Maiandra GD" w:cs="Arial"/>
          <w:b/>
          <w:bCs/>
          <w:color w:val="000000"/>
          <w:sz w:val="24"/>
          <w:szCs w:val="24"/>
        </w:rPr>
        <w:t>ClsMain</w:t>
      </w:r>
      <w:r w:rsidRPr="00A34D48">
        <w:rPr>
          <w:rFonts w:ascii="Maiandra GD" w:eastAsia="Times New Roman" w:hAnsi="Maiandra GD" w:cs="Arial"/>
          <w:color w:val="000000"/>
          <w:sz w:val="24"/>
          <w:szCs w:val="24"/>
          <w:bdr w:val="none" w:sz="0" w:space="0" w:color="auto" w:frame="1"/>
        </w:rPr>
        <w:t>. Within the </w:t>
      </w:r>
      <w:r w:rsidRPr="00AE7DD3">
        <w:rPr>
          <w:rFonts w:ascii="Maiandra GD" w:eastAsia="Times New Roman" w:hAnsi="Maiandra GD" w:cs="Arial"/>
          <w:b/>
          <w:bCs/>
          <w:color w:val="000000"/>
          <w:sz w:val="24"/>
          <w:szCs w:val="24"/>
        </w:rPr>
        <w:t>ClsCalculator </w:t>
      </w:r>
      <w:r w:rsidRPr="00A34D48">
        <w:rPr>
          <w:rFonts w:ascii="Maiandra GD" w:eastAsia="Times New Roman" w:hAnsi="Maiandra GD" w:cs="Arial"/>
          <w:color w:val="000000"/>
          <w:sz w:val="24"/>
          <w:szCs w:val="24"/>
          <w:bdr w:val="none" w:sz="0" w:space="0" w:color="auto" w:frame="1"/>
        </w:rPr>
        <w:t>class, we have </w:t>
      </w:r>
      <w:r w:rsidRPr="00AE7DD3">
        <w:rPr>
          <w:rFonts w:ascii="Maiandra GD" w:eastAsia="Times New Roman" w:hAnsi="Maiandra GD" w:cs="Arial"/>
          <w:b/>
          <w:bCs/>
          <w:color w:val="000000"/>
          <w:sz w:val="24"/>
          <w:szCs w:val="24"/>
        </w:rPr>
        <w:t>AreEqual()</w:t>
      </w:r>
      <w:r w:rsidRPr="00A34D48">
        <w:rPr>
          <w:rFonts w:ascii="Maiandra GD" w:eastAsia="Times New Roman" w:hAnsi="Maiandra GD" w:cs="Arial"/>
          <w:color w:val="000000"/>
          <w:sz w:val="24"/>
          <w:szCs w:val="24"/>
          <w:bdr w:val="none" w:sz="0" w:space="0" w:color="auto" w:frame="1"/>
        </w:rPr>
        <w:t> method which takes two integer values as the input parameter and then it checks whether the two input values are equal or not. If both are equal then it returns true else it will return false. And from the </w:t>
      </w:r>
      <w:r w:rsidRPr="00AE7DD3">
        <w:rPr>
          <w:rFonts w:ascii="Maiandra GD" w:eastAsia="Times New Roman" w:hAnsi="Maiandra GD" w:cs="Arial"/>
          <w:b/>
          <w:bCs/>
          <w:color w:val="000000"/>
          <w:sz w:val="24"/>
          <w:szCs w:val="24"/>
        </w:rPr>
        <w:t>ClsMain </w:t>
      </w:r>
      <w:r w:rsidRPr="00A34D48">
        <w:rPr>
          <w:rFonts w:ascii="Maiandra GD" w:eastAsia="Times New Roman" w:hAnsi="Maiandra GD" w:cs="Arial"/>
          <w:color w:val="000000"/>
          <w:sz w:val="24"/>
          <w:szCs w:val="24"/>
          <w:bdr w:val="none" w:sz="0" w:space="0" w:color="auto" w:frame="1"/>
        </w:rPr>
        <w:t>class, we are calling the static </w:t>
      </w:r>
      <w:r w:rsidRPr="00AE7DD3">
        <w:rPr>
          <w:rFonts w:ascii="Maiandra GD" w:eastAsia="Times New Roman" w:hAnsi="Maiandra GD" w:cs="Arial"/>
          <w:b/>
          <w:bCs/>
          <w:color w:val="000000"/>
          <w:sz w:val="24"/>
          <w:szCs w:val="24"/>
        </w:rPr>
        <w:t>AreEqual()</w:t>
      </w:r>
      <w:r w:rsidRPr="00A34D48">
        <w:rPr>
          <w:rFonts w:ascii="Maiandra GD" w:eastAsia="Times New Roman" w:hAnsi="Maiandra GD" w:cs="Arial"/>
          <w:color w:val="000000"/>
          <w:sz w:val="24"/>
          <w:szCs w:val="24"/>
          <w:bdr w:val="none" w:sz="0" w:space="0" w:color="auto" w:frame="1"/>
        </w:rPr>
        <w:t> method and showing the output based on the return value.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GenericsDemo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lastRenderedPageBreak/>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ClsMain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private</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bool</w:t>
      </w:r>
      <w:r w:rsidRPr="00AE7DD3">
        <w:rPr>
          <w:rFonts w:ascii="Maiandra GD" w:eastAsia="Times New Roman" w:hAnsi="Maiandra GD" w:cs="Consolas"/>
          <w:color w:val="CFD5E0"/>
          <w:sz w:val="24"/>
          <w:szCs w:val="24"/>
        </w:rPr>
        <w:t xml:space="preserve"> IsEqual = ClsCalculator.</w:t>
      </w:r>
      <w:r w:rsidRPr="00AE7DD3">
        <w:rPr>
          <w:rFonts w:ascii="Maiandra GD" w:eastAsia="Times New Roman" w:hAnsi="Maiandra GD" w:cs="Consolas"/>
          <w:color w:val="4284AE"/>
          <w:sz w:val="24"/>
          <w:szCs w:val="24"/>
        </w:rPr>
        <w:t>AreEqual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10</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20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if</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IsEqual</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"Both are Equal"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else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"Both are Not Equal"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ClsCalculator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bool</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AreEqual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value1,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value2</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return</w:t>
      </w:r>
      <w:r w:rsidRPr="00AE7DD3">
        <w:rPr>
          <w:rFonts w:ascii="Maiandra GD" w:eastAsia="Times New Roman" w:hAnsi="Maiandra GD" w:cs="Consolas"/>
          <w:color w:val="CFD5E0"/>
          <w:sz w:val="24"/>
          <w:szCs w:val="24"/>
        </w:rPr>
        <w:t xml:space="preserve"> value1 == value2;</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above </w:t>
      </w:r>
      <w:r w:rsidRPr="00AE7DD3">
        <w:rPr>
          <w:rFonts w:ascii="Maiandra GD" w:eastAsia="Times New Roman" w:hAnsi="Maiandra GD" w:cs="Arial"/>
          <w:b/>
          <w:bCs/>
          <w:color w:val="000000"/>
          <w:sz w:val="24"/>
          <w:szCs w:val="24"/>
        </w:rPr>
        <w:t>AreEqual()</w:t>
      </w:r>
      <w:r w:rsidRPr="00A34D48">
        <w:rPr>
          <w:rFonts w:ascii="Maiandra GD" w:eastAsia="Times New Roman" w:hAnsi="Maiandra GD" w:cs="Arial"/>
          <w:color w:val="000000"/>
          <w:sz w:val="24"/>
          <w:szCs w:val="24"/>
          <w:bdr w:val="none" w:sz="0" w:space="0" w:color="auto" w:frame="1"/>
        </w:rPr>
        <w:t> method works as expected as it is and more importantly it will only work with the integer values as this is our initial requirement. Suppose our requirement changes, now we also need to check whether two string values are equal or not.</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 the above example, if we try to pass values other than the integer values, then we will get a compile-time error. This is because the </w:t>
      </w:r>
      <w:r w:rsidRPr="00AE7DD3">
        <w:rPr>
          <w:rFonts w:ascii="Maiandra GD" w:eastAsia="Times New Roman" w:hAnsi="Maiandra GD" w:cs="Arial"/>
          <w:b/>
          <w:bCs/>
          <w:color w:val="000000"/>
          <w:sz w:val="24"/>
          <w:szCs w:val="24"/>
        </w:rPr>
        <w:t>AreEqual()</w:t>
      </w:r>
      <w:r w:rsidRPr="00A34D48">
        <w:rPr>
          <w:rFonts w:ascii="Maiandra GD" w:eastAsia="Times New Roman" w:hAnsi="Maiandra GD" w:cs="Arial"/>
          <w:color w:val="000000"/>
          <w:sz w:val="24"/>
          <w:szCs w:val="24"/>
          <w:bdr w:val="none" w:sz="0" w:space="0" w:color="auto" w:frame="1"/>
        </w:rPr>
        <w:t> method of the </w:t>
      </w:r>
      <w:r w:rsidRPr="00AE7DD3">
        <w:rPr>
          <w:rFonts w:ascii="Maiandra GD" w:eastAsia="Times New Roman" w:hAnsi="Maiandra GD" w:cs="Arial"/>
          <w:b/>
          <w:bCs/>
          <w:color w:val="000000"/>
          <w:sz w:val="24"/>
          <w:szCs w:val="24"/>
        </w:rPr>
        <w:t>ClsCalculator </w:t>
      </w:r>
      <w:r w:rsidRPr="00A34D48">
        <w:rPr>
          <w:rFonts w:ascii="Maiandra GD" w:eastAsia="Times New Roman" w:hAnsi="Maiandra GD" w:cs="Arial"/>
          <w:color w:val="000000"/>
          <w:sz w:val="24"/>
          <w:szCs w:val="24"/>
          <w:bdr w:val="none" w:sz="0" w:space="0" w:color="auto" w:frame="1"/>
        </w:rPr>
        <w:t>class is tightly bounded with the integer data type and hence it is not possible to invoke the AreEqual method other than the integer data type values. So, when we try to invoke the </w:t>
      </w:r>
      <w:r w:rsidRPr="00AE7DD3">
        <w:rPr>
          <w:rFonts w:ascii="Maiandra GD" w:eastAsia="Times New Roman" w:hAnsi="Maiandra GD" w:cs="Arial"/>
          <w:b/>
          <w:bCs/>
          <w:color w:val="000000"/>
          <w:sz w:val="24"/>
          <w:szCs w:val="24"/>
        </w:rPr>
        <w:t>AreEqual()</w:t>
      </w:r>
      <w:r w:rsidRPr="00A34D48">
        <w:rPr>
          <w:rFonts w:ascii="Maiandra GD" w:eastAsia="Times New Roman" w:hAnsi="Maiandra GD" w:cs="Arial"/>
          <w:color w:val="000000"/>
          <w:sz w:val="24"/>
          <w:szCs w:val="24"/>
          <w:bdr w:val="none" w:sz="0" w:space="0" w:color="auto" w:frame="1"/>
        </w:rPr>
        <w:t> method by passing string values as shown below we get a compile-time error.</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bool Equal = ClsCalculator.AreEqual(“ABC”, “XYZ”);</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lastRenderedPageBreak/>
        <w:t>One of the ways to make the above AreEqual() method to accepts string type values as well as integer type values, we need to make use of the object data</w:t>
      </w:r>
      <w:r w:rsidRPr="00AE7DD3">
        <w:rPr>
          <w:rFonts w:ascii="Maiandra GD" w:eastAsia="Times New Roman" w:hAnsi="Maiandra GD" w:cs="Arial"/>
          <w:b/>
          <w:bCs/>
          <w:color w:val="000000"/>
          <w:sz w:val="24"/>
          <w:szCs w:val="24"/>
        </w:rPr>
        <w:t> </w:t>
      </w:r>
      <w:r w:rsidRPr="00A34D48">
        <w:rPr>
          <w:rFonts w:ascii="Maiandra GD" w:eastAsia="Times New Roman" w:hAnsi="Maiandra GD" w:cs="Arial"/>
          <w:color w:val="000000"/>
          <w:sz w:val="24"/>
          <w:szCs w:val="24"/>
          <w:bdr w:val="none" w:sz="0" w:space="0" w:color="auto" w:frame="1"/>
        </w:rPr>
        <w:t>type as the parameters. If we make the parameters of the AreEqual() method as Object type, then it is going to works with any data type.</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Note:</w:t>
      </w:r>
      <w:r w:rsidRPr="00A34D48">
        <w:rPr>
          <w:rFonts w:ascii="Maiandra GD" w:eastAsia="Times New Roman" w:hAnsi="Maiandra GD" w:cs="Arial"/>
          <w:color w:val="000000"/>
          <w:sz w:val="24"/>
          <w:szCs w:val="24"/>
          <w:bdr w:val="none" w:sz="0" w:space="0" w:color="auto" w:frame="1"/>
        </w:rPr>
        <w:t> The most important point that you need to keep in remember is every .NET data type whether it is a primitive type of reference type, is directly or indirectly inherits from the </w:t>
      </w:r>
      <w:r w:rsidRPr="00AE7DD3">
        <w:rPr>
          <w:rFonts w:ascii="Maiandra GD" w:eastAsia="Times New Roman" w:hAnsi="Maiandra GD" w:cs="Arial"/>
          <w:b/>
          <w:bCs/>
          <w:color w:val="000000"/>
          <w:sz w:val="24"/>
          <w:szCs w:val="24"/>
        </w:rPr>
        <w:t>System.Object </w:t>
      </w:r>
      <w:r w:rsidRPr="00A34D48">
        <w:rPr>
          <w:rFonts w:ascii="Maiandra GD" w:eastAsia="Times New Roman" w:hAnsi="Maiandra GD" w:cs="Arial"/>
          <w:color w:val="000000"/>
          <w:sz w:val="24"/>
          <w:szCs w:val="24"/>
          <w:bdr w:val="none" w:sz="0" w:space="0" w:color="auto" w:frame="1"/>
        </w:rPr>
        <w:t>data type.</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Modifying the Method to accepts any data type values: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Let’s modify the AreEqual() method of the </w:t>
      </w:r>
      <w:r w:rsidRPr="00AE7DD3">
        <w:rPr>
          <w:rFonts w:ascii="Maiandra GD" w:eastAsia="Times New Roman" w:hAnsi="Maiandra GD" w:cs="Arial"/>
          <w:b/>
          <w:bCs/>
          <w:color w:val="000000"/>
          <w:sz w:val="24"/>
          <w:szCs w:val="24"/>
        </w:rPr>
        <w:t>ClsCalculator </w:t>
      </w:r>
      <w:r w:rsidRPr="00A34D48">
        <w:rPr>
          <w:rFonts w:ascii="Maiandra GD" w:eastAsia="Times New Roman" w:hAnsi="Maiandra GD" w:cs="Arial"/>
          <w:color w:val="000000"/>
          <w:sz w:val="24"/>
          <w:szCs w:val="24"/>
          <w:bdr w:val="none" w:sz="0" w:space="0" w:color="auto" w:frame="1"/>
        </w:rPr>
        <w:t>class to use the Object data type as shown below.</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GenericsDemo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ClsMain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private</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bool IsEqual = ClsCalculator.AreEqual(10, 20);</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bool</w:t>
      </w:r>
      <w:r w:rsidRPr="00AE7DD3">
        <w:rPr>
          <w:rFonts w:ascii="Maiandra GD" w:eastAsia="Times New Roman" w:hAnsi="Maiandra GD" w:cs="Consolas"/>
          <w:color w:val="CFD5E0"/>
          <w:sz w:val="24"/>
          <w:szCs w:val="24"/>
        </w:rPr>
        <w:t xml:space="preserve"> IsEqual = ClsCalculator.</w:t>
      </w:r>
      <w:r w:rsidRPr="00AE7DD3">
        <w:rPr>
          <w:rFonts w:ascii="Maiandra GD" w:eastAsia="Times New Roman" w:hAnsi="Maiandra GD" w:cs="Consolas"/>
          <w:color w:val="4284AE"/>
          <w:sz w:val="24"/>
          <w:szCs w:val="24"/>
        </w:rPr>
        <w:t>AreEqual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"ABC"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"ABC"</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if</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IsEqual</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"Both are Equal"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else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"Both are Not Equal"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ClsCalculator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//Now this method can accept any data type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bool</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AreEqual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object</w:t>
      </w:r>
      <w:r w:rsidRPr="00AE7DD3">
        <w:rPr>
          <w:rFonts w:ascii="Maiandra GD" w:eastAsia="Times New Roman" w:hAnsi="Maiandra GD" w:cs="Consolas"/>
          <w:color w:val="CFD5E0"/>
          <w:sz w:val="24"/>
          <w:szCs w:val="24"/>
        </w:rPr>
        <w:t xml:space="preserve"> value1, </w:t>
      </w:r>
      <w:r w:rsidRPr="00AE7DD3">
        <w:rPr>
          <w:rFonts w:ascii="Maiandra GD" w:eastAsia="Times New Roman" w:hAnsi="Maiandra GD" w:cs="Consolas"/>
          <w:b/>
          <w:bCs/>
          <w:color w:val="D171DD"/>
          <w:sz w:val="24"/>
          <w:szCs w:val="24"/>
        </w:rPr>
        <w:t>object</w:t>
      </w:r>
      <w:r w:rsidRPr="00AE7DD3">
        <w:rPr>
          <w:rFonts w:ascii="Maiandra GD" w:eastAsia="Times New Roman" w:hAnsi="Maiandra GD" w:cs="Consolas"/>
          <w:color w:val="CFD5E0"/>
          <w:sz w:val="24"/>
          <w:szCs w:val="24"/>
        </w:rPr>
        <w:t xml:space="preserve"> value2</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return</w:t>
      </w:r>
      <w:r w:rsidRPr="00AE7DD3">
        <w:rPr>
          <w:rFonts w:ascii="Maiandra GD" w:eastAsia="Times New Roman" w:hAnsi="Maiandra GD" w:cs="Consolas"/>
          <w:color w:val="CFD5E0"/>
          <w:sz w:val="24"/>
          <w:szCs w:val="24"/>
        </w:rPr>
        <w:t xml:space="preserve"> value1 == value2;</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That’s it. Run the application and you will see it is working as expected. Let’s see the problem of the above code implementation.</w:t>
      </w:r>
    </w:p>
    <w:p w:rsidR="00A34D48" w:rsidRPr="00A34D48" w:rsidRDefault="00A34D48" w:rsidP="00A34D48">
      <w:pPr>
        <w:numPr>
          <w:ilvl w:val="0"/>
          <w:numId w:val="23"/>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We get poor Performance due to boxing and unboxing. The object type needs to be converted to the value type.</w:t>
      </w:r>
    </w:p>
    <w:p w:rsidR="00A34D48" w:rsidRPr="00A34D48" w:rsidRDefault="00A34D48" w:rsidP="00A34D48">
      <w:pPr>
        <w:numPr>
          <w:ilvl w:val="0"/>
          <w:numId w:val="23"/>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Now, the AreEuqal() method is not type-safe. Now it is possible to pass a string value for the first parameter and an integer value for the second parameter. </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34D48">
        <w:rPr>
          <w:rFonts w:ascii="Maiandra GD" w:eastAsia="Times New Roman" w:hAnsi="Maiandra GD" w:cs="Arial"/>
          <w:color w:val="000000"/>
          <w:sz w:val="24"/>
          <w:szCs w:val="24"/>
          <w:bdr w:val="none" w:sz="0" w:space="0" w:color="auto" w:frame="1"/>
        </w:rPr>
        <w:t>Method Overloading to Achieve the same:</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Another option is we need to overload the AreEqual method which will accept different types of parameters as shown below. As you can see in the below code, now we have created three methods with the same name but with different types of parameters. This is nothing but method overloading. Now, run the application and you will see everything is working as expected.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GenericsDemo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ClsMain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private</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bool IsEqual = ClsCalculator.AreEqual(10, 20);</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bool IsEqual = ClsCalculator.AreEqual("ABC", "ABC");</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bool</w:t>
      </w:r>
      <w:r w:rsidRPr="00AE7DD3">
        <w:rPr>
          <w:rFonts w:ascii="Maiandra GD" w:eastAsia="Times New Roman" w:hAnsi="Maiandra GD" w:cs="Consolas"/>
          <w:color w:val="CFD5E0"/>
          <w:sz w:val="24"/>
          <w:szCs w:val="24"/>
        </w:rPr>
        <w:t xml:space="preserve"> IsEqual = ClsCalculator.</w:t>
      </w:r>
      <w:r w:rsidRPr="00AE7DD3">
        <w:rPr>
          <w:rFonts w:ascii="Maiandra GD" w:eastAsia="Times New Roman" w:hAnsi="Maiandra GD" w:cs="Consolas"/>
          <w:color w:val="4284AE"/>
          <w:sz w:val="24"/>
          <w:szCs w:val="24"/>
        </w:rPr>
        <w:t>AreEqual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10.5</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20.5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if</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IsEqual</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"Both are Equal"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else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"Both are Not Equal"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ClsCalculator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lastRenderedPageBreak/>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bool</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AreEqual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value1,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value2</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return</w:t>
      </w:r>
      <w:r w:rsidRPr="00AE7DD3">
        <w:rPr>
          <w:rFonts w:ascii="Maiandra GD" w:eastAsia="Times New Roman" w:hAnsi="Maiandra GD" w:cs="Consolas"/>
          <w:color w:val="CFD5E0"/>
          <w:sz w:val="24"/>
          <w:szCs w:val="24"/>
        </w:rPr>
        <w:t xml:space="preserve"> value1 == value2;</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bool</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AreEqual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 value1, string value2</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return</w:t>
      </w:r>
      <w:r w:rsidRPr="00AE7DD3">
        <w:rPr>
          <w:rFonts w:ascii="Maiandra GD" w:eastAsia="Times New Roman" w:hAnsi="Maiandra GD" w:cs="Consolas"/>
          <w:color w:val="CFD5E0"/>
          <w:sz w:val="24"/>
          <w:szCs w:val="24"/>
        </w:rPr>
        <w:t xml:space="preserve"> value1 == value2;</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bool</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AreEqual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double</w:t>
      </w:r>
      <w:r w:rsidRPr="00AE7DD3">
        <w:rPr>
          <w:rFonts w:ascii="Maiandra GD" w:eastAsia="Times New Roman" w:hAnsi="Maiandra GD" w:cs="Consolas"/>
          <w:color w:val="CFD5E0"/>
          <w:sz w:val="24"/>
          <w:szCs w:val="24"/>
        </w:rPr>
        <w:t xml:space="preserve"> value1, </w:t>
      </w:r>
      <w:r w:rsidRPr="00AE7DD3">
        <w:rPr>
          <w:rFonts w:ascii="Maiandra GD" w:eastAsia="Times New Roman" w:hAnsi="Maiandra GD" w:cs="Consolas"/>
          <w:b/>
          <w:bCs/>
          <w:color w:val="D171DD"/>
          <w:sz w:val="24"/>
          <w:szCs w:val="24"/>
        </w:rPr>
        <w:t>double</w:t>
      </w:r>
      <w:r w:rsidRPr="00AE7DD3">
        <w:rPr>
          <w:rFonts w:ascii="Maiandra GD" w:eastAsia="Times New Roman" w:hAnsi="Maiandra GD" w:cs="Consolas"/>
          <w:color w:val="CFD5E0"/>
          <w:sz w:val="24"/>
          <w:szCs w:val="24"/>
        </w:rPr>
        <w:t xml:space="preserve"> value2</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return</w:t>
      </w:r>
      <w:r w:rsidRPr="00AE7DD3">
        <w:rPr>
          <w:rFonts w:ascii="Maiandra GD" w:eastAsia="Times New Roman" w:hAnsi="Maiandra GD" w:cs="Consolas"/>
          <w:color w:val="CFD5E0"/>
          <w:sz w:val="24"/>
          <w:szCs w:val="24"/>
        </w:rPr>
        <w:t xml:space="preserve"> value1 == value2;</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problem with the above code implementation is that we are repeating the same logic in each and every method. However, if tomorrow we need to compare two float or two long values then again we need to create two more methods.</w:t>
      </w:r>
    </w:p>
    <w:p w:rsidR="00A34D48" w:rsidRPr="00A34D48" w:rsidRDefault="00A34D48" w:rsidP="00A34D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How to solve the above Problems?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We can solve all the above problems with </w:t>
      </w:r>
      <w:r w:rsidRPr="00AE7DD3">
        <w:rPr>
          <w:rFonts w:ascii="Maiandra GD" w:eastAsia="Times New Roman" w:hAnsi="Maiandra GD" w:cs="Arial"/>
          <w:b/>
          <w:bCs/>
          <w:color w:val="000000"/>
          <w:sz w:val="24"/>
          <w:szCs w:val="24"/>
        </w:rPr>
        <w:t>Generics in C#</w:t>
      </w:r>
      <w:r w:rsidRPr="00A34D48">
        <w:rPr>
          <w:rFonts w:ascii="Maiandra GD" w:eastAsia="Times New Roman" w:hAnsi="Maiandra GD" w:cs="Arial"/>
          <w:color w:val="000000"/>
          <w:sz w:val="24"/>
          <w:szCs w:val="24"/>
          <w:bdr w:val="none" w:sz="0" w:space="0" w:color="auto" w:frame="1"/>
        </w:rPr>
        <w:t>. With generics, we will make the AreEqual() method to works with different types of data types. Let us first modify the code implementation to use the generics and then we will discuss how it works.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GenericsDemo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ClsMain</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private</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//bool IsEqual = ClsCalculator.AreEqual&lt;int&gt;(10, 20);</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//bool IsEqual = ClsCalculator.AreEqual&lt;string&gt;("ABC", "ABC");</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bool</w:t>
      </w:r>
      <w:r w:rsidRPr="00AE7DD3">
        <w:rPr>
          <w:rFonts w:ascii="Maiandra GD" w:eastAsia="Times New Roman" w:hAnsi="Maiandra GD" w:cs="Consolas"/>
          <w:color w:val="CFD5E0"/>
          <w:sz w:val="24"/>
          <w:szCs w:val="24"/>
        </w:rPr>
        <w:t xml:space="preserve"> IsEqual = ClsCalculator.</w:t>
      </w:r>
      <w:r w:rsidRPr="00AE7DD3">
        <w:rPr>
          <w:rFonts w:ascii="Maiandra GD" w:eastAsia="Times New Roman" w:hAnsi="Maiandra GD" w:cs="Consolas"/>
          <w:color w:val="4284AE"/>
          <w:sz w:val="24"/>
          <w:szCs w:val="24"/>
        </w:rPr>
        <w:t>AreEqual</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double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D19A66"/>
          <w:sz w:val="24"/>
          <w:szCs w:val="24"/>
        </w:rPr>
        <w:t>10.5</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20.5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if</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IsEqual</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"Both are Equal"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lastRenderedPageBreak/>
        <w:t>else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"Both are Not Equal"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ClsCalculator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bool</w:t>
      </w:r>
      <w:r w:rsidRPr="00AE7DD3">
        <w:rPr>
          <w:rFonts w:ascii="Maiandra GD" w:eastAsia="Times New Roman" w:hAnsi="Maiandra GD" w:cs="Consolas"/>
          <w:color w:val="CFD5E0"/>
          <w:sz w:val="24"/>
          <w:szCs w:val="24"/>
        </w:rPr>
        <w:t xml:space="preserve"> AreEqual</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T</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T value1, T value2</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return</w:t>
      </w:r>
      <w:r w:rsidRPr="00AE7DD3">
        <w:rPr>
          <w:rFonts w:ascii="Maiandra GD" w:eastAsia="Times New Roman" w:hAnsi="Maiandra GD" w:cs="Consolas"/>
          <w:color w:val="CFD5E0"/>
          <w:sz w:val="24"/>
          <w:szCs w:val="24"/>
        </w:rPr>
        <w:t xml:space="preserve"> value1.</w:t>
      </w:r>
      <w:r w:rsidRPr="00AE7DD3">
        <w:rPr>
          <w:rFonts w:ascii="Maiandra GD" w:eastAsia="Times New Roman" w:hAnsi="Maiandra GD" w:cs="Consolas"/>
          <w:color w:val="4284AE"/>
          <w:sz w:val="24"/>
          <w:szCs w:val="24"/>
        </w:rPr>
        <w:t>Equals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value2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Here in the above example, in order to make the </w:t>
      </w:r>
      <w:r w:rsidRPr="00AE7DD3">
        <w:rPr>
          <w:rFonts w:ascii="Maiandra GD" w:eastAsia="Times New Roman" w:hAnsi="Maiandra GD" w:cs="Arial"/>
          <w:b/>
          <w:bCs/>
          <w:color w:val="000000"/>
          <w:sz w:val="24"/>
          <w:szCs w:val="24"/>
        </w:rPr>
        <w:t>AreEqual() </w:t>
      </w:r>
      <w:r w:rsidRPr="00A34D48">
        <w:rPr>
          <w:rFonts w:ascii="Maiandra GD" w:eastAsia="Times New Roman" w:hAnsi="Maiandra GD" w:cs="Arial"/>
          <w:color w:val="000000"/>
          <w:sz w:val="24"/>
          <w:szCs w:val="24"/>
          <w:bdr w:val="none" w:sz="0" w:space="0" w:color="auto" w:frame="1"/>
        </w:rPr>
        <w:t>method generic (generic means the same method will work with the different data type), we specified the type parameter T using the angular brackets &lt;T&gt;. Then we use that type as the data type for the method parameters as shown in the below image.</w:t>
      </w:r>
    </w:p>
    <w:p w:rsidR="00A34D48" w:rsidRPr="00A34D48" w:rsidRDefault="00A34D48" w:rsidP="00A34D48">
      <w:pPr>
        <w:shd w:val="clear" w:color="auto" w:fill="FFFFFF"/>
        <w:spacing w:after="384"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drawing>
          <wp:inline distT="0" distB="0" distL="0" distR="0">
            <wp:extent cx="4848225" cy="1467485"/>
            <wp:effectExtent l="19050" t="0" r="9525" b="0"/>
            <wp:docPr id="47" name="Picture 47" descr="Generic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enerics in C#"/>
                    <pic:cNvPicPr>
                      <a:picLocks noChangeAspect="1" noChangeArrowheads="1"/>
                    </pic:cNvPicPr>
                  </pic:nvPicPr>
                  <pic:blipFill>
                    <a:blip r:embed="rId46"/>
                    <a:srcRect/>
                    <a:stretch>
                      <a:fillRect/>
                    </a:stretch>
                  </pic:blipFill>
                  <pic:spPr bwMode="auto">
                    <a:xfrm>
                      <a:off x="0" y="0"/>
                      <a:ext cx="4848225" cy="1467485"/>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At this point, if you want to invoke the above </w:t>
      </w:r>
      <w:r w:rsidRPr="00AE7DD3">
        <w:rPr>
          <w:rFonts w:ascii="Maiandra GD" w:eastAsia="Times New Roman" w:hAnsi="Maiandra GD" w:cs="Arial"/>
          <w:b/>
          <w:bCs/>
          <w:color w:val="000000"/>
          <w:sz w:val="24"/>
          <w:szCs w:val="24"/>
        </w:rPr>
        <w:t>AreEqual()</w:t>
      </w:r>
      <w:r w:rsidRPr="00A34D48">
        <w:rPr>
          <w:rFonts w:ascii="Maiandra GD" w:eastAsia="Times New Roman" w:hAnsi="Maiandra GD" w:cs="Arial"/>
          <w:color w:val="000000"/>
          <w:sz w:val="24"/>
          <w:szCs w:val="24"/>
          <w:bdr w:val="none" w:sz="0" w:space="0" w:color="auto" w:frame="1"/>
        </w:rPr>
        <w:t> method, then you need to specify the data type on which the method should operate. For example, if you want to work with integer values, then you need to invoke the </w:t>
      </w:r>
      <w:r w:rsidRPr="00AE7DD3">
        <w:rPr>
          <w:rFonts w:ascii="Maiandra GD" w:eastAsia="Times New Roman" w:hAnsi="Maiandra GD" w:cs="Arial"/>
          <w:b/>
          <w:bCs/>
          <w:color w:val="000000"/>
          <w:sz w:val="24"/>
          <w:szCs w:val="24"/>
        </w:rPr>
        <w:t>AreEqual()</w:t>
      </w:r>
      <w:r w:rsidRPr="00A34D48">
        <w:rPr>
          <w:rFonts w:ascii="Maiandra GD" w:eastAsia="Times New Roman" w:hAnsi="Maiandra GD" w:cs="Arial"/>
          <w:color w:val="000000"/>
          <w:sz w:val="24"/>
          <w:szCs w:val="24"/>
          <w:bdr w:val="none" w:sz="0" w:space="0" w:color="auto" w:frame="1"/>
        </w:rPr>
        <w:t> method by specifying int as the data type as shown in the below image using angular brackets.</w:t>
      </w:r>
    </w:p>
    <w:p w:rsidR="00A34D48" w:rsidRPr="00A34D48" w:rsidRDefault="00A34D48" w:rsidP="00A34D48">
      <w:pPr>
        <w:shd w:val="clear" w:color="auto" w:fill="FFFFFF"/>
        <w:spacing w:after="384"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drawing>
          <wp:inline distT="0" distB="0" distL="0" distR="0">
            <wp:extent cx="5188585" cy="956945"/>
            <wp:effectExtent l="19050" t="0" r="0" b="0"/>
            <wp:docPr id="48" name="Picture 48" descr="Invoking Generic Method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voking Generic Methods in C#"/>
                    <pic:cNvPicPr>
                      <a:picLocks noChangeAspect="1" noChangeArrowheads="1"/>
                    </pic:cNvPicPr>
                  </pic:nvPicPr>
                  <pic:blipFill>
                    <a:blip r:embed="rId47"/>
                    <a:srcRect/>
                    <a:stretch>
                      <a:fillRect/>
                    </a:stretch>
                  </pic:blipFill>
                  <pic:spPr bwMode="auto">
                    <a:xfrm>
                      <a:off x="0" y="0"/>
                      <a:ext cx="5188585" cy="956945"/>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lastRenderedPageBreak/>
        <w:t>The above AreEqual() generic method is working as follows:</w:t>
      </w:r>
    </w:p>
    <w:p w:rsidR="00A34D48" w:rsidRPr="00A34D48" w:rsidRDefault="00A34D48" w:rsidP="00A34D48">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drawing>
          <wp:inline distT="0" distB="0" distL="0" distR="0">
            <wp:extent cx="5380355" cy="2265045"/>
            <wp:effectExtent l="19050" t="0" r="0" b="0"/>
            <wp:docPr id="49" name="Picture 49" descr="How the Generic Methods wor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ow the Generic Methods work in C#"/>
                    <pic:cNvPicPr>
                      <a:picLocks noChangeAspect="1" noChangeArrowheads="1"/>
                    </pic:cNvPicPr>
                  </pic:nvPicPr>
                  <pic:blipFill>
                    <a:blip r:embed="rId48"/>
                    <a:srcRect/>
                    <a:stretch>
                      <a:fillRect/>
                    </a:stretch>
                  </pic:blipFill>
                  <pic:spPr bwMode="auto">
                    <a:xfrm>
                      <a:off x="0" y="0"/>
                      <a:ext cx="5380355" cy="2265045"/>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If you want to work with the string values, then you need to call the AreEqual() method as shown below.</w:t>
      </w:r>
      <w:r w:rsidRPr="00A34D48">
        <w:rPr>
          <w:rFonts w:ascii="Maiandra GD" w:eastAsia="Times New Roman" w:hAnsi="Maiandra GD" w:cs="Segoe UI"/>
          <w:color w:val="212529"/>
          <w:sz w:val="24"/>
          <w:szCs w:val="24"/>
        </w:rPr>
        <w:br/>
      </w:r>
      <w:r w:rsidRPr="00AE7DD3">
        <w:rPr>
          <w:rFonts w:ascii="Maiandra GD" w:eastAsia="Times New Roman" w:hAnsi="Maiandra GD" w:cs="Arial"/>
          <w:b/>
          <w:bCs/>
          <w:sz w:val="24"/>
          <w:szCs w:val="24"/>
        </w:rPr>
        <w:t>bool IsEqual= ClsCalculator.AreEqual&lt;string&gt;(“ABC”, “ABC”);</w:t>
      </w:r>
      <w:r w:rsidRPr="00A34D48">
        <w:rPr>
          <w:rFonts w:ascii="Maiandra GD" w:eastAsia="Times New Roman" w:hAnsi="Maiandra GD" w:cs="Segoe UI"/>
          <w:color w:val="212529"/>
          <w:sz w:val="24"/>
          <w:szCs w:val="24"/>
        </w:rPr>
        <w:br/>
      </w:r>
      <w:r w:rsidRPr="00A34D48">
        <w:rPr>
          <w:rFonts w:ascii="Maiandra GD" w:eastAsia="Times New Roman" w:hAnsi="Maiandra GD" w:cs="Arial"/>
          <w:color w:val="000000"/>
          <w:sz w:val="24"/>
          <w:szCs w:val="24"/>
          <w:bdr w:val="none" w:sz="0" w:space="0" w:color="auto" w:frame="1"/>
        </w:rPr>
        <w:t>Now, I hope you understand the need and importance of Generics in C#.</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What is Generics in C#?</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As we already discussed in our </w:t>
      </w:r>
      <w:hyperlink r:id="rId49" w:history="1">
        <w:r w:rsidRPr="00AE7DD3">
          <w:rPr>
            <w:rFonts w:ascii="Maiandra GD" w:eastAsia="Times New Roman" w:hAnsi="Maiandra GD" w:cs="Arial"/>
            <w:b/>
            <w:bCs/>
            <w:color w:val="007BFF"/>
            <w:sz w:val="24"/>
            <w:szCs w:val="24"/>
            <w:u w:val="single"/>
          </w:rPr>
          <w:t>previous article</w:t>
        </w:r>
      </w:hyperlink>
      <w:r w:rsidRPr="00A34D48">
        <w:rPr>
          <w:rFonts w:ascii="Maiandra GD" w:eastAsia="Times New Roman" w:hAnsi="Maiandra GD" w:cs="Arial"/>
          <w:color w:val="000000"/>
          <w:sz w:val="24"/>
          <w:szCs w:val="24"/>
          <w:bdr w:val="none" w:sz="0" w:space="0" w:color="auto" w:frame="1"/>
        </w:rPr>
        <w:t>, the Generics in C# are introduced as part of C# 2.0. The Generics in C# allows us to define classes and methods which are decoupled from the data type. In other words, we can say that the Generics allow us to create classes using angular brackets for the data type of its members. At compilation time, these angular brackets are going to be replaced with some specific data types. In C#, the Generics can be applied to the following:</w:t>
      </w:r>
    </w:p>
    <w:p w:rsidR="00A34D48" w:rsidRPr="00A34D48" w:rsidRDefault="00A34D48" w:rsidP="00A34D48">
      <w:pPr>
        <w:numPr>
          <w:ilvl w:val="0"/>
          <w:numId w:val="2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Interface</w:t>
      </w:r>
    </w:p>
    <w:p w:rsidR="00A34D48" w:rsidRPr="00A34D48" w:rsidRDefault="00A34D48" w:rsidP="00A34D48">
      <w:pPr>
        <w:numPr>
          <w:ilvl w:val="0"/>
          <w:numId w:val="2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Abstract class</w:t>
      </w:r>
    </w:p>
    <w:p w:rsidR="00A34D48" w:rsidRPr="00A34D48" w:rsidRDefault="00A34D48" w:rsidP="00A34D48">
      <w:pPr>
        <w:numPr>
          <w:ilvl w:val="0"/>
          <w:numId w:val="2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Class</w:t>
      </w:r>
    </w:p>
    <w:p w:rsidR="00A34D48" w:rsidRPr="00A34D48" w:rsidRDefault="00A34D48" w:rsidP="00A34D48">
      <w:pPr>
        <w:numPr>
          <w:ilvl w:val="0"/>
          <w:numId w:val="2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Method</w:t>
      </w:r>
    </w:p>
    <w:p w:rsidR="00A34D48" w:rsidRPr="00A34D48" w:rsidRDefault="00A34D48" w:rsidP="00A34D48">
      <w:pPr>
        <w:numPr>
          <w:ilvl w:val="0"/>
          <w:numId w:val="2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Static method</w:t>
      </w:r>
    </w:p>
    <w:p w:rsidR="00A34D48" w:rsidRPr="00A34D48" w:rsidRDefault="00A34D48" w:rsidP="00A34D48">
      <w:pPr>
        <w:numPr>
          <w:ilvl w:val="0"/>
          <w:numId w:val="2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Property</w:t>
      </w:r>
    </w:p>
    <w:p w:rsidR="00A34D48" w:rsidRPr="00A34D48" w:rsidRDefault="00A34D48" w:rsidP="00A34D48">
      <w:pPr>
        <w:numPr>
          <w:ilvl w:val="0"/>
          <w:numId w:val="2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Event</w:t>
      </w:r>
    </w:p>
    <w:p w:rsidR="00A34D48" w:rsidRPr="00A34D48" w:rsidRDefault="00A34D48" w:rsidP="00A34D48">
      <w:pPr>
        <w:numPr>
          <w:ilvl w:val="0"/>
          <w:numId w:val="2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Delegates</w:t>
      </w:r>
    </w:p>
    <w:p w:rsidR="00A34D48" w:rsidRPr="00A34D48" w:rsidRDefault="00A34D48" w:rsidP="00A34D48">
      <w:pPr>
        <w:numPr>
          <w:ilvl w:val="0"/>
          <w:numId w:val="24"/>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Operator</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Advantages of Generics in C#</w:t>
      </w:r>
    </w:p>
    <w:p w:rsidR="00A34D48" w:rsidRPr="00A34D48" w:rsidRDefault="00A34D48" w:rsidP="00A34D48">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It Increases the reusability of the code.</w:t>
      </w:r>
    </w:p>
    <w:p w:rsidR="00A34D48" w:rsidRPr="00A34D48" w:rsidRDefault="00A34D48" w:rsidP="00A34D48">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The Generics are type-safe. We will get the compile-time error if we try to use a different type of data rather than the one we specified in the definition.</w:t>
      </w:r>
    </w:p>
    <w:p w:rsidR="00A34D48" w:rsidRPr="00A34D48" w:rsidRDefault="00A34D48" w:rsidP="00A34D48">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We get better performance with Generics as it removes the possibilities of boxing and unboxing.</w:t>
      </w:r>
    </w:p>
    <w:p w:rsidR="00A34D48" w:rsidRPr="00A34D48" w:rsidRDefault="00A34D48" w:rsidP="00A34D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How to use Generics with class and its members?</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Let us create a generic class with a generic constructor, generic member variable, generic property, and a generic method as shown below.</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lastRenderedPageBreak/>
        <w:t xml:space="preserve">using </w:t>
      </w:r>
      <w:r w:rsidRPr="00AE7DD3">
        <w:rPr>
          <w:rFonts w:ascii="Maiandra GD" w:eastAsia="Times New Roman" w:hAnsi="Maiandra GD" w:cs="Consolas"/>
          <w:i/>
          <w:iCs/>
          <w:color w:val="4284AE"/>
          <w:sz w:val="24"/>
          <w:szCs w:val="24"/>
        </w:rPr>
        <w:t>System;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GenericsDemo</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//MyGenericClass is a Generic Class</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MyGenericClass</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T</w:t>
      </w:r>
      <w:r w:rsidRPr="00AE7DD3">
        <w:rPr>
          <w:rFonts w:ascii="Maiandra GD" w:eastAsia="Times New Roman" w:hAnsi="Maiandra GD" w:cs="Consolas"/>
          <w:b/>
          <w:bCs/>
          <w:color w:val="6B7C8B"/>
          <w:sz w:val="24"/>
          <w:szCs w:val="24"/>
        </w:rPr>
        <w:t>&gt;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//Generic variable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//The data type is generic</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private</w:t>
      </w:r>
      <w:r w:rsidRPr="00AE7DD3">
        <w:rPr>
          <w:rFonts w:ascii="Maiandra GD" w:eastAsia="Times New Roman" w:hAnsi="Maiandra GD" w:cs="Consolas"/>
          <w:color w:val="CFD5E0"/>
          <w:sz w:val="24"/>
          <w:szCs w:val="24"/>
        </w:rPr>
        <w:t xml:space="preserve"> T genericMemberVariable;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//Generic Constructor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//Constructor accepts one parameter of Generic type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MyGenericClass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T </w:t>
      </w:r>
      <w:r w:rsidRPr="00AE7DD3">
        <w:rPr>
          <w:rFonts w:ascii="Maiandra GD" w:eastAsia="Times New Roman" w:hAnsi="Maiandra GD" w:cs="Consolas"/>
          <w:b/>
          <w:bCs/>
          <w:color w:val="D171DD"/>
          <w:sz w:val="24"/>
          <w:szCs w:val="24"/>
        </w:rPr>
        <w:t>value</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genericMemberVariable = </w:t>
      </w:r>
      <w:r w:rsidRPr="00AE7DD3">
        <w:rPr>
          <w:rFonts w:ascii="Maiandra GD" w:eastAsia="Times New Roman" w:hAnsi="Maiandra GD" w:cs="Consolas"/>
          <w:b/>
          <w:bCs/>
          <w:color w:val="D171DD"/>
          <w:sz w:val="24"/>
          <w:szCs w:val="24"/>
        </w:rPr>
        <w:t>value</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//Generic Method</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//Method accepts one Generic type Parameter</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//Method return type also Generic</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T </w:t>
      </w:r>
      <w:r w:rsidRPr="00AE7DD3">
        <w:rPr>
          <w:rFonts w:ascii="Maiandra GD" w:eastAsia="Times New Roman" w:hAnsi="Maiandra GD" w:cs="Consolas"/>
          <w:color w:val="4284AE"/>
          <w:sz w:val="24"/>
          <w:szCs w:val="24"/>
        </w:rPr>
        <w:t>genericMethod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T genericParameter</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"Parameter type: {0}, value: {1}"</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typeof</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ToString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genericParameter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"Return type: {0}, value: {1}"</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typeof</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ToString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genericMemberVariable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return</w:t>
      </w:r>
      <w:r w:rsidRPr="00AE7DD3">
        <w:rPr>
          <w:rFonts w:ascii="Maiandra GD" w:eastAsia="Times New Roman" w:hAnsi="Maiandra GD" w:cs="Consolas"/>
          <w:color w:val="CFD5E0"/>
          <w:sz w:val="24"/>
          <w:szCs w:val="24"/>
        </w:rPr>
        <w:t xml:space="preserve"> genericMemberVariable;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//Generic Property</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//The data type is generic</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T genericProperty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lastRenderedPageBreak/>
        <w:t>In the above example, we created the class </w:t>
      </w:r>
      <w:r w:rsidRPr="00AE7DD3">
        <w:rPr>
          <w:rFonts w:ascii="Maiandra GD" w:eastAsia="Times New Roman" w:hAnsi="Maiandra GD" w:cs="Arial"/>
          <w:b/>
          <w:bCs/>
          <w:color w:val="000000"/>
          <w:sz w:val="24"/>
          <w:szCs w:val="24"/>
        </w:rPr>
        <w:t>MyGenericClass</w:t>
      </w:r>
      <w:r w:rsidRPr="00A34D48">
        <w:rPr>
          <w:rFonts w:ascii="Maiandra GD" w:eastAsia="Times New Roman" w:hAnsi="Maiandra GD" w:cs="Arial"/>
          <w:color w:val="000000"/>
          <w:sz w:val="24"/>
          <w:szCs w:val="24"/>
          <w:bdr w:val="none" w:sz="0" w:space="0" w:color="auto" w:frame="1"/>
        </w:rPr>
        <w:t> with </w:t>
      </w:r>
      <w:r w:rsidRPr="00AE7DD3">
        <w:rPr>
          <w:rFonts w:ascii="Maiandra GD" w:eastAsia="Times New Roman" w:hAnsi="Maiandra GD" w:cs="Arial"/>
          <w:b/>
          <w:bCs/>
          <w:color w:val="000000"/>
          <w:sz w:val="24"/>
          <w:szCs w:val="24"/>
        </w:rPr>
        <w:t>&lt;T&gt;</w:t>
      </w:r>
      <w:r w:rsidRPr="00A34D48">
        <w:rPr>
          <w:rFonts w:ascii="Maiandra GD" w:eastAsia="Times New Roman" w:hAnsi="Maiandra GD" w:cs="Arial"/>
          <w:color w:val="000000"/>
          <w:sz w:val="24"/>
          <w:szCs w:val="24"/>
          <w:bdr w:val="none" w:sz="0" w:space="0" w:color="auto" w:frame="1"/>
        </w:rPr>
        <w:t>. The angular brackets (“&lt;&gt;”) indicate that the MyGenericClass class is a generic class and the type for this class is going to be defined later.</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While creating the instance of this MyGenericClass class, we need to specify the type and the compiler will assign that type to T. In the following example, we use </w:t>
      </w:r>
      <w:r w:rsidRPr="00AE7DD3">
        <w:rPr>
          <w:rFonts w:ascii="Maiandra GD" w:eastAsia="Times New Roman" w:hAnsi="Maiandra GD" w:cs="Arial"/>
          <w:b/>
          <w:bCs/>
          <w:color w:val="000000"/>
          <w:sz w:val="24"/>
          <w:szCs w:val="24"/>
        </w:rPr>
        <w:t>int</w:t>
      </w:r>
      <w:r w:rsidRPr="00A34D48">
        <w:rPr>
          <w:rFonts w:ascii="Maiandra GD" w:eastAsia="Times New Roman" w:hAnsi="Maiandra GD" w:cs="Arial"/>
          <w:color w:val="000000"/>
          <w:sz w:val="24"/>
          <w:szCs w:val="24"/>
          <w:bdr w:val="none" w:sz="0" w:space="0" w:color="auto" w:frame="1"/>
        </w:rPr>
        <w:t> as the data type:</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MyGenericClass</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integerGenericClass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MyGenericClass</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D19A66"/>
          <w:sz w:val="24"/>
          <w:szCs w:val="24"/>
        </w:rPr>
        <w:t>10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val = integerGenericClass.</w:t>
      </w:r>
      <w:r w:rsidRPr="00AE7DD3">
        <w:rPr>
          <w:rFonts w:ascii="Maiandra GD" w:eastAsia="Times New Roman" w:hAnsi="Maiandra GD" w:cs="Consolas"/>
          <w:color w:val="4284AE"/>
          <w:sz w:val="24"/>
          <w:szCs w:val="24"/>
        </w:rPr>
        <w:t>genericMethod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200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Run the application and it will give you the following output.</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drawing>
          <wp:inline distT="0" distB="0" distL="0" distR="0">
            <wp:extent cx="3636645" cy="520700"/>
            <wp:effectExtent l="19050" t="0" r="1905" b="0"/>
            <wp:docPr id="50" name="Picture 50" descr="Generic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enerics in C#"/>
                    <pic:cNvPicPr>
                      <a:picLocks noChangeAspect="1" noChangeArrowheads="1"/>
                    </pic:cNvPicPr>
                  </pic:nvPicPr>
                  <pic:blipFill>
                    <a:blip r:embed="rId50"/>
                    <a:srcRect/>
                    <a:stretch>
                      <a:fillRect/>
                    </a:stretch>
                  </pic:blipFill>
                  <pic:spPr bwMode="auto">
                    <a:xfrm>
                      <a:off x="0" y="0"/>
                      <a:ext cx="3636645" cy="520700"/>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212529"/>
          <w:sz w:val="24"/>
          <w:szCs w:val="24"/>
        </w:rPr>
        <w:t>The following diagram shows how the T will be replaced with the int data type by the compiler.</w:t>
      </w:r>
    </w:p>
    <w:p w:rsidR="00A34D48" w:rsidRPr="00A34D48" w:rsidRDefault="00A34D48" w:rsidP="00A34D48">
      <w:pPr>
        <w:shd w:val="clear" w:color="auto" w:fill="FFFFFF"/>
        <w:spacing w:after="384"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lastRenderedPageBreak/>
        <w:drawing>
          <wp:inline distT="0" distB="0" distL="0" distR="0">
            <wp:extent cx="6185357" cy="5356241"/>
            <wp:effectExtent l="19050" t="0" r="5893" b="0"/>
            <wp:docPr id="51" name="Picture 51" descr="Generic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enerics in C#"/>
                    <pic:cNvPicPr>
                      <a:picLocks noChangeAspect="1" noChangeArrowheads="1"/>
                    </pic:cNvPicPr>
                  </pic:nvPicPr>
                  <pic:blipFill>
                    <a:blip r:embed="rId51"/>
                    <a:srcRect/>
                    <a:stretch>
                      <a:fillRect/>
                    </a:stretch>
                  </pic:blipFill>
                  <pic:spPr bwMode="auto">
                    <a:xfrm>
                      <a:off x="0" y="0"/>
                      <a:ext cx="6187390" cy="5358001"/>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212529"/>
          <w:sz w:val="24"/>
          <w:szCs w:val="24"/>
        </w:rPr>
        <w:t>The compiler will compile the above class as shown in the below image</w:t>
      </w:r>
    </w:p>
    <w:p w:rsidR="00A34D48" w:rsidRPr="00A34D48" w:rsidRDefault="00A34D48" w:rsidP="00A34D48">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lastRenderedPageBreak/>
        <w:drawing>
          <wp:inline distT="0" distB="0" distL="0" distR="0">
            <wp:extent cx="5927080" cy="4093535"/>
            <wp:effectExtent l="19050" t="0" r="0" b="0"/>
            <wp:docPr id="52" name="Picture 52" descr="C# Generic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 Generics Example"/>
                    <pic:cNvPicPr>
                      <a:picLocks noChangeAspect="1" noChangeArrowheads="1"/>
                    </pic:cNvPicPr>
                  </pic:nvPicPr>
                  <pic:blipFill>
                    <a:blip r:embed="rId52"/>
                    <a:srcRect/>
                    <a:stretch>
                      <a:fillRect/>
                    </a:stretch>
                  </pic:blipFill>
                  <pic:spPr bwMode="auto">
                    <a:xfrm>
                      <a:off x="0" y="0"/>
                      <a:ext cx="5927135" cy="4093573"/>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t>At the time of instantiation, we can use any type as per our requirement. If we want to use a string type, then we need to instantiate the class as shown below</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MyGenericClass</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stringGenericClass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MyGenericClass</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7CC379"/>
          <w:sz w:val="24"/>
          <w:szCs w:val="24"/>
        </w:rPr>
        <w:t>"Hello Generic World"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stringGenericClass.</w:t>
      </w:r>
      <w:r w:rsidRPr="00AE7DD3">
        <w:rPr>
          <w:rFonts w:ascii="Maiandra GD" w:eastAsia="Times New Roman" w:hAnsi="Maiandra GD" w:cs="Consolas"/>
          <w:color w:val="4284AE"/>
          <w:sz w:val="24"/>
          <w:szCs w:val="24"/>
        </w:rPr>
        <w:t>genericProperty</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"This is a generic property example."</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string result = stringGenericClass.</w:t>
      </w:r>
      <w:r w:rsidRPr="00AE7DD3">
        <w:rPr>
          <w:rFonts w:ascii="Maiandra GD" w:eastAsia="Times New Roman" w:hAnsi="Maiandra GD" w:cs="Consolas"/>
          <w:color w:val="4284AE"/>
          <w:sz w:val="24"/>
          <w:szCs w:val="24"/>
        </w:rPr>
        <w:t>genericMethod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"Generic Parameter"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34D48" w:rsidRPr="00A34D48" w:rsidRDefault="00A34D48" w:rsidP="00A34D48">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34D48" w:rsidRPr="00A34D48" w:rsidRDefault="00A34D48" w:rsidP="00A34D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drawing>
          <wp:inline distT="0" distB="0" distL="0" distR="0">
            <wp:extent cx="5135245" cy="488950"/>
            <wp:effectExtent l="19050" t="0" r="8255" b="0"/>
            <wp:docPr id="53" name="Picture 53" descr="Generic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enerics in C#"/>
                    <pic:cNvPicPr>
                      <a:picLocks noChangeAspect="1" noChangeArrowheads="1"/>
                    </pic:cNvPicPr>
                  </pic:nvPicPr>
                  <pic:blipFill>
                    <a:blip r:embed="rId53"/>
                    <a:srcRect/>
                    <a:stretch>
                      <a:fillRect/>
                    </a:stretch>
                  </pic:blipFill>
                  <pic:spPr bwMode="auto">
                    <a:xfrm>
                      <a:off x="0" y="0"/>
                      <a:ext cx="5135245" cy="488950"/>
                    </a:xfrm>
                    <a:prstGeom prst="rect">
                      <a:avLst/>
                    </a:prstGeom>
                    <a:noFill/>
                    <a:ln w="9525">
                      <a:noFill/>
                      <a:miter lim="800000"/>
                      <a:headEnd/>
                      <a:tailEnd/>
                    </a:ln>
                  </pic:spPr>
                </pic:pic>
              </a:graphicData>
            </a:graphic>
          </wp:inline>
        </w:drawing>
      </w:r>
    </w:p>
    <w:p w:rsidR="00A34D48" w:rsidRPr="00A34D48" w:rsidRDefault="00A34D48" w:rsidP="00A34D48">
      <w:pPr>
        <w:shd w:val="clear" w:color="auto" w:fill="FFFFFF"/>
        <w:spacing w:after="0" w:line="240" w:lineRule="auto"/>
        <w:jc w:val="both"/>
        <w:textAlignment w:val="baseline"/>
        <w:rPr>
          <w:rFonts w:ascii="Maiandra GD" w:eastAsia="Times New Roman" w:hAnsi="Maiandra GD" w:cs="Segoe UI"/>
          <w:color w:val="212529"/>
          <w:sz w:val="24"/>
          <w:szCs w:val="24"/>
        </w:rPr>
      </w:pPr>
      <w:r w:rsidRPr="00A34D48">
        <w:rPr>
          <w:rFonts w:ascii="Maiandra GD" w:eastAsia="Times New Roman" w:hAnsi="Maiandra GD" w:cs="Arial"/>
          <w:color w:val="000000"/>
          <w:sz w:val="24"/>
          <w:szCs w:val="24"/>
          <w:bdr w:val="none" w:sz="0" w:space="0" w:color="auto" w:frame="1"/>
        </w:rPr>
        <w:lastRenderedPageBreak/>
        <w:t>I hope you understand the concept of Generics in C#. The generics are extremely used by the collection classes which belong to </w:t>
      </w:r>
      <w:r w:rsidRPr="00AE7DD3">
        <w:rPr>
          <w:rFonts w:ascii="Maiandra GD" w:eastAsia="Times New Roman" w:hAnsi="Maiandra GD" w:cs="Arial"/>
          <w:b/>
          <w:bCs/>
          <w:color w:val="000000"/>
          <w:sz w:val="24"/>
          <w:szCs w:val="24"/>
        </w:rPr>
        <w:t>System.Collections.Generic</w:t>
      </w:r>
      <w:r w:rsidRPr="00A34D48">
        <w:rPr>
          <w:rFonts w:ascii="Maiandra GD" w:eastAsia="Times New Roman" w:hAnsi="Maiandra GD" w:cs="Arial"/>
          <w:color w:val="000000"/>
          <w:sz w:val="24"/>
          <w:szCs w:val="24"/>
          <w:bdr w:val="none" w:sz="0" w:space="0" w:color="auto" w:frame="1"/>
        </w:rPr>
        <w:t> namespace.</w:t>
      </w:r>
    </w:p>
    <w:p w:rsidR="00A34D48" w:rsidRPr="00AE7DD3" w:rsidRDefault="00A34D48">
      <w:pPr>
        <w:pBdr>
          <w:bottom w:val="double" w:sz="6" w:space="1" w:color="auto"/>
        </w:pBdr>
        <w:rPr>
          <w:rFonts w:ascii="Maiandra GD" w:hAnsi="Maiandra GD"/>
          <w:sz w:val="24"/>
          <w:szCs w:val="24"/>
        </w:rPr>
      </w:pPr>
    </w:p>
    <w:p w:rsidR="00A620AE" w:rsidRPr="00A620AE" w:rsidRDefault="00A620AE" w:rsidP="00160E46">
      <w:pPr>
        <w:spacing w:after="48" w:line="240" w:lineRule="auto"/>
        <w:textAlignment w:val="baseline"/>
        <w:outlineLvl w:val="0"/>
        <w:rPr>
          <w:rFonts w:ascii="Maiandra GD" w:eastAsia="Times New Roman" w:hAnsi="Maiandra GD" w:cs="Segoe UI"/>
          <w:color w:val="212529"/>
          <w:sz w:val="24"/>
          <w:szCs w:val="24"/>
        </w:rPr>
      </w:pPr>
      <w:r w:rsidRPr="00A620AE">
        <w:rPr>
          <w:rFonts w:ascii="Maiandra GD" w:eastAsia="Times New Roman" w:hAnsi="Maiandra GD" w:cs="Times New Roman"/>
          <w:b/>
          <w:color w:val="3A3A3A"/>
          <w:kern w:val="36"/>
          <w:sz w:val="24"/>
          <w:szCs w:val="24"/>
          <w:highlight w:val="yellow"/>
        </w:rPr>
        <w:t>Generic List in C#</w:t>
      </w:r>
      <w:r w:rsidR="00160E46">
        <w:rPr>
          <w:rFonts w:ascii="Maiandra GD" w:eastAsia="Times New Roman" w:hAnsi="Maiandra GD" w:cs="Times New Roman"/>
          <w:b/>
          <w:color w:val="3A3A3A"/>
          <w:kern w:val="36"/>
          <w:sz w:val="24"/>
          <w:szCs w:val="24"/>
        </w:rPr>
        <w:t xml:space="preserve"> </w:t>
      </w:r>
    </w:p>
    <w:p w:rsidR="00A620AE" w:rsidRPr="00A620AE" w:rsidRDefault="00A620AE" w:rsidP="00A620A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Generic List in C# with Examples</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In this article, I am going to discuss the </w:t>
      </w:r>
      <w:r w:rsidRPr="00AE7DD3">
        <w:rPr>
          <w:rFonts w:ascii="Maiandra GD" w:eastAsia="Times New Roman" w:hAnsi="Maiandra GD" w:cs="Arial"/>
          <w:b/>
          <w:bCs/>
          <w:color w:val="000000"/>
          <w:sz w:val="24"/>
          <w:szCs w:val="24"/>
        </w:rPr>
        <w:t>Generic List in C#</w:t>
      </w:r>
      <w:r w:rsidRPr="00A620AE">
        <w:rPr>
          <w:rFonts w:ascii="Maiandra GD" w:eastAsia="Times New Roman" w:hAnsi="Maiandra GD" w:cs="Arial"/>
          <w:color w:val="000000"/>
          <w:sz w:val="24"/>
          <w:szCs w:val="24"/>
          <w:bdr w:val="none" w:sz="0" w:space="0" w:color="auto" w:frame="1"/>
        </w:rPr>
        <w:t> with examples. Please read our previous article where we discussed the </w:t>
      </w:r>
      <w:hyperlink r:id="rId54" w:history="1">
        <w:r w:rsidRPr="00AE7DD3">
          <w:rPr>
            <w:rFonts w:ascii="Maiandra GD" w:eastAsia="Times New Roman" w:hAnsi="Maiandra GD" w:cs="Arial"/>
            <w:b/>
            <w:bCs/>
            <w:color w:val="007BFF"/>
            <w:sz w:val="24"/>
            <w:szCs w:val="24"/>
          </w:rPr>
          <w:t>Generics in C#</w:t>
        </w:r>
      </w:hyperlink>
      <w:r w:rsidRPr="00A620AE">
        <w:rPr>
          <w:rFonts w:ascii="Maiandra GD" w:eastAsia="Times New Roman" w:hAnsi="Maiandra GD" w:cs="Arial"/>
          <w:color w:val="000000"/>
          <w:sz w:val="24"/>
          <w:szCs w:val="24"/>
          <w:bdr w:val="none" w:sz="0" w:space="0" w:color="auto" w:frame="1"/>
        </w:rPr>
        <w:t> with examples. At the end of this article, you will understand what exactly List in C# and when and how to use Generic List with examples.</w:t>
      </w:r>
    </w:p>
    <w:p w:rsidR="00A620AE" w:rsidRPr="00A620AE" w:rsidRDefault="00A620AE" w:rsidP="00A620AE">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What is Generic List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w:t>
      </w:r>
      <w:r w:rsidRPr="00AE7DD3">
        <w:rPr>
          <w:rFonts w:ascii="Maiandra GD" w:eastAsia="Times New Roman" w:hAnsi="Maiandra GD" w:cs="Arial"/>
          <w:b/>
          <w:bCs/>
          <w:color w:val="000000"/>
          <w:sz w:val="24"/>
          <w:szCs w:val="24"/>
        </w:rPr>
        <w:t>Generic List in C#</w:t>
      </w:r>
      <w:r w:rsidRPr="00A620AE">
        <w:rPr>
          <w:rFonts w:ascii="Maiandra GD" w:eastAsia="Times New Roman" w:hAnsi="Maiandra GD" w:cs="Arial"/>
          <w:color w:val="000000"/>
          <w:sz w:val="24"/>
          <w:szCs w:val="24"/>
          <w:bdr w:val="none" w:sz="0" w:space="0" w:color="auto" w:frame="1"/>
        </w:rPr>
        <w:t> is a collection class that is present in </w:t>
      </w:r>
      <w:r w:rsidRPr="00AE7DD3">
        <w:rPr>
          <w:rFonts w:ascii="Maiandra GD" w:eastAsia="Times New Roman" w:hAnsi="Maiandra GD" w:cs="Arial"/>
          <w:b/>
          <w:bCs/>
          <w:color w:val="000000"/>
          <w:sz w:val="24"/>
          <w:szCs w:val="24"/>
        </w:rPr>
        <w:t>System.Collections.Generic</w:t>
      </w:r>
      <w:r w:rsidRPr="00A620AE">
        <w:rPr>
          <w:rFonts w:ascii="Maiandra GD" w:eastAsia="Times New Roman" w:hAnsi="Maiandra GD" w:cs="Arial"/>
          <w:color w:val="000000"/>
          <w:sz w:val="24"/>
          <w:szCs w:val="24"/>
          <w:bdr w:val="none" w:sz="0" w:space="0" w:color="auto" w:frame="1"/>
        </w:rPr>
        <w:t> namespace. The List Collection class is one of the most widely used generic collection classes in real-time applications. This Generic List collection class represents a strongly typed list of objects which can be accessed by using the index. It also provides methods that can be used for search, sort and manipulate the list items.</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We can create a collection of any type by using the generic list class in C#. For example, if we want then we can create a list of strings, a list of integers, and even though it is also possible to create a list of the user-defined complex type such as a list of customers, a list of products, etc. The most important point that we need to keep in mind is the size of the collection grows automatically when we add items into the collection.</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Methods and Properties of Generic List Collection class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following are some of the useful methods and properties of the List collection class in C#.</w:t>
      </w:r>
    </w:p>
    <w:p w:rsidR="00A620AE" w:rsidRPr="00A620AE" w:rsidRDefault="00A620AE" w:rsidP="00A620AE">
      <w:pPr>
        <w:numPr>
          <w:ilvl w:val="0"/>
          <w:numId w:val="26"/>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Add(T value):</w:t>
      </w:r>
      <w:r w:rsidRPr="00A620AE">
        <w:rPr>
          <w:rFonts w:ascii="Maiandra GD" w:eastAsia="Times New Roman" w:hAnsi="Maiandra GD" w:cs="Arial"/>
          <w:color w:val="000000"/>
          <w:sz w:val="24"/>
          <w:szCs w:val="24"/>
          <w:bdr w:val="none" w:sz="0" w:space="0" w:color="auto" w:frame="1"/>
        </w:rPr>
        <w:t> This method is used to add an item to the end of the list collection.</w:t>
      </w:r>
    </w:p>
    <w:p w:rsidR="00A620AE" w:rsidRPr="00A620AE" w:rsidRDefault="00A620AE" w:rsidP="00A620AE">
      <w:pPr>
        <w:numPr>
          <w:ilvl w:val="0"/>
          <w:numId w:val="26"/>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Remove(T value):</w:t>
      </w:r>
      <w:r w:rsidRPr="00A620AE">
        <w:rPr>
          <w:rFonts w:ascii="Maiandra GD" w:eastAsia="Times New Roman" w:hAnsi="Maiandra GD" w:cs="Arial"/>
          <w:color w:val="000000"/>
          <w:sz w:val="24"/>
          <w:szCs w:val="24"/>
          <w:bdr w:val="none" w:sz="0" w:space="0" w:color="auto" w:frame="1"/>
        </w:rPr>
        <w:t> This method is used to remove the first occurrence of a specific item from the collection.</w:t>
      </w:r>
    </w:p>
    <w:p w:rsidR="00A620AE" w:rsidRPr="00A620AE" w:rsidRDefault="00A620AE" w:rsidP="00A620AE">
      <w:pPr>
        <w:numPr>
          <w:ilvl w:val="0"/>
          <w:numId w:val="26"/>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RemoveAt(int index):</w:t>
      </w:r>
      <w:r w:rsidRPr="00A620AE">
        <w:rPr>
          <w:rFonts w:ascii="Maiandra GD" w:eastAsia="Times New Roman" w:hAnsi="Maiandra GD" w:cs="Arial"/>
          <w:color w:val="000000"/>
          <w:sz w:val="24"/>
          <w:szCs w:val="24"/>
          <w:bdr w:val="none" w:sz="0" w:space="0" w:color="auto" w:frame="1"/>
        </w:rPr>
        <w:t> This method takes the index position of the elements and then removes that element from the collection.</w:t>
      </w:r>
    </w:p>
    <w:p w:rsidR="00A620AE" w:rsidRPr="00A620AE" w:rsidRDefault="00A620AE" w:rsidP="00A620AE">
      <w:pPr>
        <w:numPr>
          <w:ilvl w:val="0"/>
          <w:numId w:val="26"/>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Insert(int index, T value):</w:t>
      </w:r>
      <w:r w:rsidRPr="00A620AE">
        <w:rPr>
          <w:rFonts w:ascii="Maiandra GD" w:eastAsia="Times New Roman" w:hAnsi="Maiandra GD" w:cs="Arial"/>
          <w:color w:val="000000"/>
          <w:sz w:val="24"/>
          <w:szCs w:val="24"/>
          <w:bdr w:val="none" w:sz="0" w:space="0" w:color="auto" w:frame="1"/>
        </w:rPr>
        <w:t> This method is used to inserts an element into the collection at a specified index position.</w:t>
      </w:r>
    </w:p>
    <w:p w:rsidR="00A620AE" w:rsidRPr="00A620AE" w:rsidRDefault="00A620AE" w:rsidP="00A620AE">
      <w:pPr>
        <w:numPr>
          <w:ilvl w:val="0"/>
          <w:numId w:val="26"/>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Capacity:</w:t>
      </w:r>
      <w:r w:rsidRPr="00A620AE">
        <w:rPr>
          <w:rFonts w:ascii="Maiandra GD" w:eastAsia="Times New Roman" w:hAnsi="Maiandra GD" w:cs="Arial"/>
          <w:color w:val="000000"/>
          <w:sz w:val="24"/>
          <w:szCs w:val="24"/>
          <w:bdr w:val="none" w:sz="0" w:space="0" w:color="auto" w:frame="1"/>
        </w:rPr>
        <w:t> This property is used to return the capacity of the collection means how many elements you can insert into the collection.</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Example of Generic List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Let us see an example to understand the above methods and properties of Generic List in C#. So, basically here, we are creating a list of integer types and then adding items to this collection using the Add method and then performing different types of operations. The following example is self-explained. So please go through the comments.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System.Collections.Generic;</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GenericListCollectionDemo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lastRenderedPageBreak/>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//Createing an interger list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//it is going to store only integer value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integerList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"Initial Capacity: "</w:t>
      </w:r>
      <w:r w:rsidRPr="00AE7DD3">
        <w:rPr>
          <w:rFonts w:ascii="Maiandra GD" w:eastAsia="Times New Roman" w:hAnsi="Maiandra GD" w:cs="Consolas"/>
          <w:color w:val="CFD5E0"/>
          <w:sz w:val="24"/>
          <w:szCs w:val="24"/>
        </w:rPr>
        <w:t xml:space="preserve"> + integerList.</w:t>
      </w:r>
      <w:r w:rsidRPr="00AE7DD3">
        <w:rPr>
          <w:rFonts w:ascii="Maiandra GD" w:eastAsia="Times New Roman" w:hAnsi="Maiandra GD" w:cs="Consolas"/>
          <w:color w:val="4284AE"/>
          <w:sz w:val="24"/>
          <w:szCs w:val="24"/>
        </w:rPr>
        <w:t>Capacity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integerList.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"Capacity after adding first item: "</w:t>
      </w:r>
      <w:r w:rsidRPr="00AE7DD3">
        <w:rPr>
          <w:rFonts w:ascii="Maiandra GD" w:eastAsia="Times New Roman" w:hAnsi="Maiandra GD" w:cs="Consolas"/>
          <w:color w:val="CFD5E0"/>
          <w:sz w:val="24"/>
          <w:szCs w:val="24"/>
        </w:rPr>
        <w:t xml:space="preserve"> + integerList.</w:t>
      </w:r>
      <w:r w:rsidRPr="00AE7DD3">
        <w:rPr>
          <w:rFonts w:ascii="Maiandra GD" w:eastAsia="Times New Roman" w:hAnsi="Maiandra GD" w:cs="Consolas"/>
          <w:color w:val="4284AE"/>
          <w:sz w:val="24"/>
          <w:szCs w:val="24"/>
        </w:rPr>
        <w:t>Capacity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integerList.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20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integerList.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integerList.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40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"Capacity after adding fourth item: "</w:t>
      </w:r>
      <w:r w:rsidRPr="00AE7DD3">
        <w:rPr>
          <w:rFonts w:ascii="Maiandra GD" w:eastAsia="Times New Roman" w:hAnsi="Maiandra GD" w:cs="Consolas"/>
          <w:color w:val="CFD5E0"/>
          <w:sz w:val="24"/>
          <w:szCs w:val="24"/>
        </w:rPr>
        <w:t xml:space="preserve"> + integerList.</w:t>
      </w:r>
      <w:r w:rsidRPr="00AE7DD3">
        <w:rPr>
          <w:rFonts w:ascii="Maiandra GD" w:eastAsia="Times New Roman" w:hAnsi="Maiandra GD" w:cs="Consolas"/>
          <w:color w:val="4284AE"/>
          <w:sz w:val="24"/>
          <w:szCs w:val="24"/>
        </w:rPr>
        <w:t>Capacity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integerList.</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60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"Capacity after adding 5th element: "</w:t>
      </w:r>
      <w:r w:rsidRPr="00AE7DD3">
        <w:rPr>
          <w:rFonts w:ascii="Maiandra GD" w:eastAsia="Times New Roman" w:hAnsi="Maiandra GD" w:cs="Consolas"/>
          <w:color w:val="CFD5E0"/>
          <w:sz w:val="24"/>
          <w:szCs w:val="24"/>
        </w:rPr>
        <w:t xml:space="preserve"> + integerList.</w:t>
      </w:r>
      <w:r w:rsidRPr="00AE7DD3">
        <w:rPr>
          <w:rFonts w:ascii="Maiandra GD" w:eastAsia="Times New Roman" w:hAnsi="Maiandra GD" w:cs="Consolas"/>
          <w:color w:val="4284AE"/>
          <w:sz w:val="24"/>
          <w:szCs w:val="24"/>
        </w:rPr>
        <w:t>Capacity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//Printing the List items using for loop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"Printing the List items using for loop:"</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integerList.</w:t>
      </w:r>
      <w:r w:rsidRPr="00AE7DD3">
        <w:rPr>
          <w:rFonts w:ascii="Maiandra GD" w:eastAsia="Times New Roman" w:hAnsi="Maiandra GD" w:cs="Consolas"/>
          <w:color w:val="4284AE"/>
          <w:sz w:val="24"/>
          <w:szCs w:val="24"/>
        </w:rPr>
        <w:t>Count</w:t>
      </w:r>
      <w:r w:rsidRPr="00AE7DD3">
        <w:rPr>
          <w:rFonts w:ascii="Maiandra GD" w:eastAsia="Times New Roman" w:hAnsi="Maiandra GD" w:cs="Consolas"/>
          <w:color w:val="CFD5E0"/>
          <w:sz w:val="24"/>
          <w:szCs w:val="24"/>
        </w:rPr>
        <w:t>; i++</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integerList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//Removing the values from the middle of the list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//here we are removing by value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integerList.</w:t>
      </w:r>
      <w:r w:rsidRPr="00AE7DD3">
        <w:rPr>
          <w:rFonts w:ascii="Maiandra GD" w:eastAsia="Times New Roman" w:hAnsi="Maiandra GD" w:cs="Consolas"/>
          <w:color w:val="4284AE"/>
          <w:sz w:val="24"/>
          <w:szCs w:val="24"/>
        </w:rPr>
        <w:t>Remove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//You can also remove element by using index position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//integerList.RemoveAt(2);</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//Printing the list items using foreach loop after</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//removing an element from the collection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"List items after removing the value 30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item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integerList</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item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//inserting values into the middle of the list collection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integerList.</w:t>
      </w:r>
      <w:r w:rsidRPr="00AE7DD3">
        <w:rPr>
          <w:rFonts w:ascii="Maiandra GD" w:eastAsia="Times New Roman" w:hAnsi="Maiandra GD" w:cs="Consolas"/>
          <w:color w:val="4284AE"/>
          <w:sz w:val="24"/>
          <w:szCs w:val="24"/>
        </w:rPr>
        <w:t>Insert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2</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25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Printing the values of the collection using foreach loop after</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inserting an element into the middle of the collection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"List items after inserting the value 25 in the index 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item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integerList</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item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creating new ArrayList collection by passing the old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array list as parameter</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newIntegerList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integerList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"Initial capacity of new list collection:"</w:t>
      </w:r>
      <w:r w:rsidRPr="00AE7DD3">
        <w:rPr>
          <w:rFonts w:ascii="Maiandra GD" w:eastAsia="Times New Roman" w:hAnsi="Maiandra GD" w:cs="Consolas"/>
          <w:color w:val="CFD5E0"/>
          <w:sz w:val="24"/>
          <w:szCs w:val="24"/>
        </w:rPr>
        <w:t xml:space="preserve"> + newIntegerList.</w:t>
      </w:r>
      <w:r w:rsidRPr="00AE7DD3">
        <w:rPr>
          <w:rFonts w:ascii="Maiandra GD" w:eastAsia="Times New Roman" w:hAnsi="Maiandra GD" w:cs="Consolas"/>
          <w:color w:val="4284AE"/>
          <w:sz w:val="24"/>
          <w:szCs w:val="24"/>
        </w:rPr>
        <w:t>Capacity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Printing the values of the new list collection using foreach loop</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"Printing the new List items which is created from the old list"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item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newIntegerList</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item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p>
    <w:p w:rsidR="00A620AE" w:rsidRPr="00A620AE" w:rsidRDefault="00A620AE" w:rsidP="00A620AE">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lastRenderedPageBreak/>
        <w:drawing>
          <wp:inline distT="0" distB="0" distL="0" distR="0">
            <wp:extent cx="6071235" cy="2626360"/>
            <wp:effectExtent l="19050" t="0" r="5715" b="0"/>
            <wp:docPr id="61" name="Picture 61" descr="Generic Lis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eneric List in C#"/>
                    <pic:cNvPicPr>
                      <a:picLocks noChangeAspect="1" noChangeArrowheads="1"/>
                    </pic:cNvPicPr>
                  </pic:nvPicPr>
                  <pic:blipFill>
                    <a:blip r:embed="rId55"/>
                    <a:srcRect/>
                    <a:stretch>
                      <a:fillRect/>
                    </a:stretch>
                  </pic:blipFill>
                  <pic:spPr bwMode="auto">
                    <a:xfrm>
                      <a:off x="0" y="0"/>
                      <a:ext cx="6071235" cy="2626360"/>
                    </a:xfrm>
                    <a:prstGeom prst="rect">
                      <a:avLst/>
                    </a:prstGeom>
                    <a:noFill/>
                    <a:ln w="9525">
                      <a:noFill/>
                      <a:miter lim="800000"/>
                      <a:headEnd/>
                      <a:tailEnd/>
                    </a:ln>
                  </pic:spPr>
                </pic:pic>
              </a:graphicData>
            </a:graphic>
          </wp:inline>
        </w:drawing>
      </w:r>
    </w:p>
    <w:p w:rsidR="00A620AE" w:rsidRPr="00A620AE" w:rsidRDefault="00A620AE" w:rsidP="00A620AE">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List Collection with Complex Type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Let us see an example of the List Collection class with a complex type. As you can see in the below code, we have a class called Employee. Then we create few employee objects and then we create a collection of type Employee and storing all the employee objects into the collection. Finally, we are performing different types of operations using the methods provided by the List&lt;T&gt; generic collection class. The following example code is self-explained. So please go through the comments.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System.Collections.Generic;</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ListCollectionDemo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Create Employee Objects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emp1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"Pranaya"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5000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 xml:space="preserve">Employee emp2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102</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"Priyanka"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7000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emp3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"Anurag"</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5500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emp4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104</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"Sambit"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6500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Create a List of Employees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listEmployees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We can retrieve the Items from a list collection by using index.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The following line of code will retrieve the employee from the list.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The List index is also 0 based.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emp = listEmployees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"Retrive the First employee by index"</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retrieving the list using for loop</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"Retriving the list using for loop"</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listEmployees.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color w:val="CFD5E0"/>
          <w:sz w:val="24"/>
          <w:szCs w:val="24"/>
        </w:rPr>
        <w:t>; i++</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employee = listEmployees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retrieving the list using foreach loop</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"Retriving the list using foreach loop"</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inserting an employee into the index position 1.</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Insert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w:t>
      </w:r>
      <w:r w:rsidRPr="00AE7DD3">
        <w:rPr>
          <w:rFonts w:ascii="Maiandra GD" w:eastAsia="Times New Roman" w:hAnsi="Maiandra GD" w:cs="Consolas"/>
          <w:color w:val="CFD5E0"/>
          <w:sz w:val="24"/>
          <w:szCs w:val="24"/>
        </w:rPr>
        <w:t>, emp4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retrieving the list after inserting the employee in index position 1</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"Retriving the list after inserting new employee in index 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//If you want to get the index postion of a specific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//then use Indexof() method as shown below</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"Index of emp3 object in the List = "</w:t>
      </w:r>
      <w:r w:rsidRPr="00AE7DD3">
        <w:rPr>
          <w:rFonts w:ascii="Maiandra GD" w:eastAsia="Times New Roman" w:hAnsi="Maiandra GD" w:cs="Consolas"/>
          <w:color w:val="CFD5E0"/>
          <w:sz w:val="24"/>
          <w:szCs w:val="24"/>
        </w:rPr>
        <w:t xml:space="preserve">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IndexOf</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ID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Name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Gender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Salary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p>
    <w:p w:rsidR="00A620AE" w:rsidRPr="00A620AE" w:rsidRDefault="00A620AE" w:rsidP="00A620AE">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drawing>
          <wp:inline distT="0" distB="0" distL="0" distR="0">
            <wp:extent cx="5337810" cy="3955415"/>
            <wp:effectExtent l="19050" t="0" r="0" b="0"/>
            <wp:docPr id="62" name="Picture 62" descr="Generic List in C# with complex typ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eneric List in C# with complex type example"/>
                    <pic:cNvPicPr>
                      <a:picLocks noChangeAspect="1" noChangeArrowheads="1"/>
                    </pic:cNvPicPr>
                  </pic:nvPicPr>
                  <pic:blipFill>
                    <a:blip r:embed="rId56"/>
                    <a:srcRect/>
                    <a:stretch>
                      <a:fillRect/>
                    </a:stretch>
                  </pic:blipFill>
                  <pic:spPr bwMode="auto">
                    <a:xfrm>
                      <a:off x="0" y="0"/>
                      <a:ext cx="5337810" cy="3955415"/>
                    </a:xfrm>
                    <a:prstGeom prst="rect">
                      <a:avLst/>
                    </a:prstGeom>
                    <a:noFill/>
                    <a:ln w="9525">
                      <a:noFill/>
                      <a:miter lim="800000"/>
                      <a:headEnd/>
                      <a:tailEnd/>
                    </a:ln>
                  </pic:spPr>
                </pic:pic>
              </a:graphicData>
            </a:graphic>
          </wp:inline>
        </w:drawing>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Note:</w:t>
      </w:r>
      <w:r w:rsidRPr="00A620AE">
        <w:rPr>
          <w:rFonts w:ascii="Maiandra GD" w:eastAsia="Times New Roman" w:hAnsi="Maiandra GD" w:cs="Arial"/>
          <w:color w:val="000000"/>
          <w:sz w:val="24"/>
          <w:szCs w:val="24"/>
          <w:bdr w:val="none" w:sz="0" w:space="0" w:color="auto" w:frame="1"/>
        </w:rPr>
        <w:t> All the generic classes in C# are strongly typed. That means if we have created a List of type Employee, then we can only add objects of type Employee into the list. If we try to add an object of a different type, then we will get a compile-time error. </w:t>
      </w:r>
    </w:p>
    <w:p w:rsidR="00A620AE" w:rsidRPr="00A620AE" w:rsidRDefault="00A620AE" w:rsidP="00A620AE">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Important methods of generic list collection class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Generic List in C# provides a lot of useful methods that we can use to perform different operations on a collection of List Type. The List Collection class provides the following functions.</w:t>
      </w:r>
    </w:p>
    <w:p w:rsidR="00A620AE" w:rsidRPr="00A620AE" w:rsidRDefault="00A620AE" w:rsidP="00160E46">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lastRenderedPageBreak/>
        <w:t>Contains() Method:</w:t>
      </w:r>
      <w:r w:rsidRPr="00A620AE">
        <w:rPr>
          <w:rFonts w:ascii="Maiandra GD" w:eastAsia="Times New Roman" w:hAnsi="Maiandra GD" w:cs="Segoe UI"/>
          <w:color w:val="212529"/>
          <w:sz w:val="24"/>
          <w:szCs w:val="24"/>
        </w:rPr>
        <w:br/>
      </w:r>
      <w:r w:rsidRPr="00A620AE">
        <w:rPr>
          <w:rFonts w:ascii="Maiandra GD" w:eastAsia="Times New Roman" w:hAnsi="Maiandra GD" w:cs="Arial"/>
          <w:color w:val="000000"/>
          <w:sz w:val="24"/>
          <w:szCs w:val="24"/>
          <w:bdr w:val="none" w:sz="0" w:space="0" w:color="auto" w:frame="1"/>
        </w:rPr>
        <w:t>The Contains() method is used to determine whether the specified item exists or not in the list. If the specified item exists then it will return true else return false.</w:t>
      </w:r>
    </w:p>
    <w:p w:rsidR="00A620AE" w:rsidRPr="00A620AE" w:rsidRDefault="00A620AE" w:rsidP="00160E46">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Exists() Method:</w:t>
      </w:r>
      <w:r w:rsidRPr="00A620AE">
        <w:rPr>
          <w:rFonts w:ascii="Maiandra GD" w:eastAsia="Times New Roman" w:hAnsi="Maiandra GD" w:cs="Segoe UI"/>
          <w:color w:val="212529"/>
          <w:sz w:val="24"/>
          <w:szCs w:val="24"/>
        </w:rPr>
        <w:br/>
      </w:r>
      <w:r w:rsidRPr="00A620AE">
        <w:rPr>
          <w:rFonts w:ascii="Maiandra GD" w:eastAsia="Times New Roman" w:hAnsi="Maiandra GD" w:cs="Arial"/>
          <w:color w:val="000000"/>
          <w:sz w:val="24"/>
          <w:szCs w:val="24"/>
          <w:bdr w:val="none" w:sz="0" w:space="0" w:color="auto" w:frame="1"/>
        </w:rPr>
        <w:t>The Exists() method is also used to check or determine whether an item exists or not in a list based on a condition. If the item exists then it will return true else it will return false.</w:t>
      </w:r>
    </w:p>
    <w:p w:rsidR="00A620AE" w:rsidRPr="00A620AE" w:rsidRDefault="00A620AE" w:rsidP="00160E46">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Find() Method:</w:t>
      </w:r>
      <w:r w:rsidRPr="00A620AE">
        <w:rPr>
          <w:rFonts w:ascii="Maiandra GD" w:eastAsia="Times New Roman" w:hAnsi="Maiandra GD" w:cs="Segoe UI"/>
          <w:color w:val="212529"/>
          <w:sz w:val="24"/>
          <w:szCs w:val="24"/>
        </w:rPr>
        <w:br/>
      </w:r>
      <w:r w:rsidRPr="00A620AE">
        <w:rPr>
          <w:rFonts w:ascii="Maiandra GD" w:eastAsia="Times New Roman" w:hAnsi="Maiandra GD" w:cs="Arial"/>
          <w:color w:val="000000"/>
          <w:sz w:val="24"/>
          <w:szCs w:val="24"/>
          <w:bdr w:val="none" w:sz="0" w:space="0" w:color="auto" w:frame="1"/>
        </w:rPr>
        <w:t>The Find() method is used to find the first element from a list based on a condition that is specified by a lambda expression.</w:t>
      </w:r>
    </w:p>
    <w:p w:rsidR="00A620AE" w:rsidRPr="00A620AE" w:rsidRDefault="00A620AE" w:rsidP="00160E46">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FindLast() Method:</w:t>
      </w:r>
      <w:r w:rsidRPr="00A620AE">
        <w:rPr>
          <w:rFonts w:ascii="Maiandra GD" w:eastAsia="Times New Roman" w:hAnsi="Maiandra GD" w:cs="Segoe UI"/>
          <w:color w:val="212529"/>
          <w:sz w:val="24"/>
          <w:szCs w:val="24"/>
        </w:rPr>
        <w:br/>
      </w:r>
      <w:r w:rsidRPr="00A620AE">
        <w:rPr>
          <w:rFonts w:ascii="Maiandra GD" w:eastAsia="Times New Roman" w:hAnsi="Maiandra GD" w:cs="Arial"/>
          <w:color w:val="000000"/>
          <w:sz w:val="24"/>
          <w:szCs w:val="24"/>
          <w:bdr w:val="none" w:sz="0" w:space="0" w:color="auto" w:frame="1"/>
        </w:rPr>
        <w:t>The FindLast() method is used to searches for an element that matches the conditions specified by a predicate. If it found any elements with that specified condition then it returns the Last matching element from the list.</w:t>
      </w:r>
    </w:p>
    <w:p w:rsidR="00A620AE" w:rsidRPr="00A620AE" w:rsidRDefault="00A620AE" w:rsidP="00160E46">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FindAll() Method:</w:t>
      </w:r>
      <w:r w:rsidRPr="00A620AE">
        <w:rPr>
          <w:rFonts w:ascii="Maiandra GD" w:eastAsia="Times New Roman" w:hAnsi="Maiandra GD" w:cs="Segoe UI"/>
          <w:color w:val="212529"/>
          <w:sz w:val="24"/>
          <w:szCs w:val="24"/>
        </w:rPr>
        <w:br/>
      </w:r>
      <w:r w:rsidRPr="00A620AE">
        <w:rPr>
          <w:rFonts w:ascii="Maiandra GD" w:eastAsia="Times New Roman" w:hAnsi="Maiandra GD" w:cs="Arial"/>
          <w:color w:val="000000"/>
          <w:sz w:val="24"/>
          <w:szCs w:val="24"/>
          <w:bdr w:val="none" w:sz="0" w:space="0" w:color="auto" w:frame="1"/>
        </w:rPr>
        <w:t>The FindAll() method is used to retrieves all the elements from a list that matches the conditions specified by a predicate. </w:t>
      </w:r>
    </w:p>
    <w:p w:rsidR="00A620AE" w:rsidRPr="00A620AE" w:rsidRDefault="00A620AE" w:rsidP="00160E46">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FindIndex() Method:</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FindIndex() method is used to return the index position of the first element that matches the conditions specified by a predicate. The point that you need to remember is the index here in generic collections is zero-based. This method returns -1 if an element that matches the specified conditions is not found. There are 2 other overloaded versions of this method is available, one of the overload versions allows us to specify the range of elements to search within the list.</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FindLastIndex() Method:</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FindLastIndex() Method searches for an element in the list that matches the condition specified by the lambda expression and then returns the index of the last occurrence of the item within the list. There are 2 other overloaded versions of this method is available, one of the overload versions allows us to specify the range of elements to search within the list.</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Let us understand all the above methods of List Collection class in C# with an example.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System.Collections.Generic;</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ListCollectionDemo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Create Employee Objects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emp1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 xml:space="preserve">ID = </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"Pranaya"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5000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emp2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102</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"Priyanka"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7000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emp3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"Anurag"</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5500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emp4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104</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"Sambit"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6500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//Creating a list of type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listEmployees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use Contains method to check if an item exists or not in the list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lastRenderedPageBreak/>
        <w:t>if</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Contains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emp2</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"Employee2 object exists in the list"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else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"Employee2 object does not exist in the list"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Use Exists method when you want to check if an item exists or not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in the list based on a condition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if</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Exists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x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x.</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StartsWith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"P"</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"List contains Employees whose name starts with P"</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else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"List does not contain any employee whose name starts with P"</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Use Find() method, if you want to searche an element by a conditions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emp = listEmployees.</w:t>
      </w:r>
      <w:r w:rsidRPr="00AE7DD3">
        <w:rPr>
          <w:rFonts w:ascii="Maiandra GD" w:eastAsia="Times New Roman" w:hAnsi="Maiandra GD" w:cs="Consolas"/>
          <w:color w:val="4284AE"/>
          <w:sz w:val="24"/>
          <w:szCs w:val="24"/>
        </w:rPr>
        <w:t>Find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employee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Use FindLast() method when you want to searche an item by a conditions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and returns the Last matching item from the list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lastMatchEmp = listEmployees.</w:t>
      </w:r>
      <w:r w:rsidRPr="00AE7DD3">
        <w:rPr>
          <w:rFonts w:ascii="Maiandra GD" w:eastAsia="Times New Roman" w:hAnsi="Maiandra GD" w:cs="Consolas"/>
          <w:color w:val="4284AE"/>
          <w:sz w:val="24"/>
          <w:szCs w:val="24"/>
        </w:rPr>
        <w:t>FindLast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employee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lastMatchEmp.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lastMatchEmp.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lastMatchEmp.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lastMatchEmp.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Use FindAll() method when you want to return all the items that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lastRenderedPageBreak/>
        <w:t>// matches the conditions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filteredEmployees = listEmployees.</w:t>
      </w:r>
      <w:r w:rsidRPr="00AE7DD3">
        <w:rPr>
          <w:rFonts w:ascii="Maiandra GD" w:eastAsia="Times New Roman" w:hAnsi="Maiandra GD" w:cs="Consolas"/>
          <w:color w:val="4284AE"/>
          <w:sz w:val="24"/>
          <w:szCs w:val="24"/>
        </w:rPr>
        <w:t>FindAll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employee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femp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filteredEmployees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femp.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femp.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femp.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femp.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Use FindIndex() method when you want to return the index of the first item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by a condition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"Index of the first matching employee object whose Gender is Male = "</w:t>
      </w:r>
      <w:r w:rsidRPr="00AE7DD3">
        <w:rPr>
          <w:rFonts w:ascii="Maiandra GD" w:eastAsia="Times New Roman" w:hAnsi="Maiandra GD" w:cs="Consolas"/>
          <w:color w:val="CFD5E0"/>
          <w:sz w:val="24"/>
          <w:szCs w:val="24"/>
        </w:rPr>
        <w:t xml:space="preserve">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FindIndex</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employee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Use FindLastIndex() method when you want to return the index of the last item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by a condition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"Index of the Last matching employee object whose Gender is Male = "</w:t>
      </w:r>
      <w:r w:rsidRPr="00AE7DD3">
        <w:rPr>
          <w:rFonts w:ascii="Maiandra GD" w:eastAsia="Times New Roman" w:hAnsi="Maiandra GD" w:cs="Consolas"/>
          <w:color w:val="CFD5E0"/>
          <w:sz w:val="24"/>
          <w:szCs w:val="24"/>
        </w:rPr>
        <w:t xml:space="preserve">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FindLastIndex</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employee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ID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Name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Gender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Salary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p>
    <w:p w:rsidR="00A620AE" w:rsidRDefault="00A620AE" w:rsidP="00A620AE">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lastRenderedPageBreak/>
        <w:drawing>
          <wp:inline distT="0" distB="0" distL="0" distR="0">
            <wp:extent cx="6304915" cy="3009265"/>
            <wp:effectExtent l="19050" t="0" r="635" b="0"/>
            <wp:docPr id="63" name="Picture 63" descr="Methods of Generic Lis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ethods of Generic List in C#"/>
                    <pic:cNvPicPr>
                      <a:picLocks noChangeAspect="1" noChangeArrowheads="1"/>
                    </pic:cNvPicPr>
                  </pic:nvPicPr>
                  <pic:blipFill>
                    <a:blip r:embed="rId57"/>
                    <a:srcRect/>
                    <a:stretch>
                      <a:fillRect/>
                    </a:stretch>
                  </pic:blipFill>
                  <pic:spPr bwMode="auto">
                    <a:xfrm>
                      <a:off x="0" y="0"/>
                      <a:ext cx="6304915" cy="3009265"/>
                    </a:xfrm>
                    <a:prstGeom prst="rect">
                      <a:avLst/>
                    </a:prstGeom>
                    <a:noFill/>
                    <a:ln w="9525">
                      <a:noFill/>
                      <a:miter lim="800000"/>
                      <a:headEnd/>
                      <a:tailEnd/>
                    </a:ln>
                  </pic:spPr>
                </pic:pic>
              </a:graphicData>
            </a:graphic>
          </wp:inline>
        </w:drawing>
      </w:r>
    </w:p>
    <w:p w:rsidR="00A620AE" w:rsidRPr="00AE7DD3" w:rsidRDefault="00A620AE">
      <w:pPr>
        <w:pBdr>
          <w:bottom w:val="double" w:sz="6" w:space="1" w:color="auto"/>
        </w:pBdr>
        <w:rPr>
          <w:rFonts w:ascii="Maiandra GD" w:hAnsi="Maiandra GD"/>
          <w:sz w:val="24"/>
          <w:szCs w:val="24"/>
        </w:rPr>
      </w:pPr>
    </w:p>
    <w:p w:rsidR="00A620AE" w:rsidRPr="00A620AE" w:rsidRDefault="00A620AE" w:rsidP="00160E46">
      <w:pPr>
        <w:spacing w:after="48" w:line="240" w:lineRule="auto"/>
        <w:textAlignment w:val="baseline"/>
        <w:outlineLvl w:val="0"/>
        <w:rPr>
          <w:rFonts w:ascii="Maiandra GD" w:eastAsia="Times New Roman" w:hAnsi="Maiandra GD" w:cs="Segoe UI"/>
          <w:color w:val="212529"/>
          <w:sz w:val="24"/>
          <w:szCs w:val="24"/>
        </w:rPr>
      </w:pPr>
      <w:r w:rsidRPr="00A620AE">
        <w:rPr>
          <w:rFonts w:ascii="Maiandra GD" w:eastAsia="Times New Roman" w:hAnsi="Maiandra GD" w:cs="Times New Roman"/>
          <w:b/>
          <w:color w:val="3A3A3A"/>
          <w:kern w:val="36"/>
          <w:sz w:val="24"/>
          <w:szCs w:val="24"/>
          <w:highlight w:val="yellow"/>
        </w:rPr>
        <w:t>Generic List Class Range Methods in C#</w:t>
      </w:r>
      <w:r w:rsidR="00160E46">
        <w:rPr>
          <w:rFonts w:ascii="Maiandra GD" w:eastAsia="Times New Roman" w:hAnsi="Maiandra GD" w:cs="Times New Roman"/>
          <w:b/>
          <w:color w:val="3A3A3A"/>
          <w:kern w:val="36"/>
          <w:sz w:val="24"/>
          <w:szCs w:val="24"/>
        </w:rPr>
        <w:t xml:space="preserve"> </w:t>
      </w:r>
    </w:p>
    <w:p w:rsidR="00A620AE" w:rsidRPr="00A620AE" w:rsidRDefault="00A620AE" w:rsidP="00A620A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Generic List Class Range Methods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In this article, I am going to discuss the </w:t>
      </w:r>
      <w:r w:rsidRPr="00AE7DD3">
        <w:rPr>
          <w:rFonts w:ascii="Maiandra GD" w:eastAsia="Times New Roman" w:hAnsi="Maiandra GD" w:cs="Arial"/>
          <w:b/>
          <w:bCs/>
          <w:color w:val="000000"/>
          <w:sz w:val="24"/>
          <w:szCs w:val="24"/>
        </w:rPr>
        <w:t>Generic List class Range Methods in C#</w:t>
      </w:r>
      <w:r w:rsidRPr="00A620AE">
        <w:rPr>
          <w:rFonts w:ascii="Maiandra GD" w:eastAsia="Times New Roman" w:hAnsi="Maiandra GD" w:cs="Arial"/>
          <w:color w:val="000000"/>
          <w:sz w:val="24"/>
          <w:szCs w:val="24"/>
          <w:bdr w:val="none" w:sz="0" w:space="0" w:color="auto" w:frame="1"/>
        </w:rPr>
        <w:t> with Examples. Please read our previous article before proceeding to this article where we discussed the basics of the </w:t>
      </w:r>
      <w:hyperlink r:id="rId58" w:history="1">
        <w:r w:rsidRPr="00AE7DD3">
          <w:rPr>
            <w:rFonts w:ascii="Maiandra GD" w:eastAsia="Times New Roman" w:hAnsi="Maiandra GD" w:cs="Arial"/>
            <w:b/>
            <w:bCs/>
            <w:color w:val="007BFF"/>
            <w:sz w:val="24"/>
            <w:szCs w:val="24"/>
            <w:u w:val="single"/>
          </w:rPr>
          <w:t>Generic List class in C#</w:t>
        </w:r>
      </w:hyperlink>
      <w:r w:rsidRPr="00A620AE">
        <w:rPr>
          <w:rFonts w:ascii="Maiandra GD" w:eastAsia="Times New Roman" w:hAnsi="Maiandra GD" w:cs="Arial"/>
          <w:color w:val="000000"/>
          <w:sz w:val="24"/>
          <w:szCs w:val="24"/>
          <w:bdr w:val="none" w:sz="0" w:space="0" w:color="auto" w:frame="1"/>
        </w:rPr>
        <w:t> with examples. The Generic List collection class provides some useful range methods. You can use those range methods to insert or remove a range of elements or items from a list.</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The Generic List class provides the following Range methods.</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AddRange() Method: </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As we already discussed the Add() method of the List class allows us to add only one item at the end of the collection. If you want to add another list of items to the list collection then you need to the AddRange() method.</w:t>
      </w:r>
      <w:r w:rsidRPr="00A620AE">
        <w:rPr>
          <w:rFonts w:ascii="Maiandra GD" w:eastAsia="Times New Roman" w:hAnsi="Maiandra GD" w:cs="Segoe UI"/>
          <w:color w:val="212529"/>
          <w:sz w:val="24"/>
          <w:szCs w:val="24"/>
        </w:rPr>
        <w:br/>
      </w:r>
      <w:r w:rsidRPr="00AE7DD3">
        <w:rPr>
          <w:rFonts w:ascii="Maiandra GD" w:eastAsia="Times New Roman" w:hAnsi="Maiandra GD" w:cs="Arial"/>
          <w:b/>
          <w:bCs/>
          <w:color w:val="000000"/>
          <w:sz w:val="24"/>
          <w:szCs w:val="24"/>
        </w:rPr>
        <w:t>Syntax: </w:t>
      </w:r>
      <w:r w:rsidRPr="00AE7DD3">
        <w:rPr>
          <w:rFonts w:ascii="Maiandra GD" w:eastAsia="Times New Roman" w:hAnsi="Maiandra GD" w:cs="Arial"/>
          <w:b/>
          <w:bCs/>
          <w:sz w:val="24"/>
          <w:szCs w:val="24"/>
        </w:rPr>
        <w:t>AddRange(IEnumerable&lt;T&gt;)</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GetRange() Method: </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In our previous article, we discussed that by using the index, we can retrieve only one element from the collection. In many real-time scenarios, we may need to retrieve a list of items from a collection. Then in such scenarios, we need to use the GetRange() method of the List class. The GetRange() method takes 2 parameters. The first parameter is the starting index position and the second parameter is the number of items to return from the list.</w:t>
      </w:r>
      <w:r w:rsidRPr="00A620AE">
        <w:rPr>
          <w:rFonts w:ascii="Maiandra GD" w:eastAsia="Times New Roman" w:hAnsi="Maiandra GD" w:cs="Segoe UI"/>
          <w:color w:val="212529"/>
          <w:sz w:val="24"/>
          <w:szCs w:val="24"/>
        </w:rPr>
        <w:br/>
      </w:r>
      <w:r w:rsidRPr="00AE7DD3">
        <w:rPr>
          <w:rFonts w:ascii="Maiandra GD" w:eastAsia="Times New Roman" w:hAnsi="Maiandra GD" w:cs="Arial"/>
          <w:b/>
          <w:bCs/>
          <w:color w:val="000000"/>
          <w:sz w:val="24"/>
          <w:szCs w:val="24"/>
        </w:rPr>
        <w:t>Syntax: </w:t>
      </w:r>
      <w:r w:rsidRPr="00AE7DD3">
        <w:rPr>
          <w:rFonts w:ascii="Maiandra GD" w:eastAsia="Times New Roman" w:hAnsi="Maiandra GD" w:cs="Arial"/>
          <w:b/>
          <w:bCs/>
          <w:sz w:val="24"/>
          <w:szCs w:val="24"/>
        </w:rPr>
        <w:t>GetRange(Int32, Int32)</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InsertRange() Method:</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 xml:space="preserve">The Insert() method of the Generic List collection class allows us to insert an element at a specified index position. If you want to insert another list of elements at a specified index, then you need to use the InsertRange() method of the List class. This method takes </w:t>
      </w:r>
      <w:r w:rsidRPr="00A620AE">
        <w:rPr>
          <w:rFonts w:ascii="Maiandra GD" w:eastAsia="Times New Roman" w:hAnsi="Maiandra GD" w:cs="Arial"/>
          <w:color w:val="000000"/>
          <w:sz w:val="24"/>
          <w:szCs w:val="24"/>
          <w:bdr w:val="none" w:sz="0" w:space="0" w:color="auto" w:frame="1"/>
        </w:rPr>
        <w:lastRenderedPageBreak/>
        <w:t>two parameters. The first parameter is the index position where it will insert the elements and the second parameter is the list of items that you want to insert into the collection.</w:t>
      </w:r>
      <w:r w:rsidRPr="00A620AE">
        <w:rPr>
          <w:rFonts w:ascii="Maiandra GD" w:eastAsia="Times New Roman" w:hAnsi="Maiandra GD" w:cs="Segoe UI"/>
          <w:color w:val="212529"/>
          <w:sz w:val="24"/>
          <w:szCs w:val="24"/>
        </w:rPr>
        <w:br/>
      </w:r>
      <w:r w:rsidRPr="00AE7DD3">
        <w:rPr>
          <w:rFonts w:ascii="Maiandra GD" w:eastAsia="Times New Roman" w:hAnsi="Maiandra GD" w:cs="Arial"/>
          <w:b/>
          <w:bCs/>
          <w:color w:val="000000"/>
          <w:sz w:val="24"/>
          <w:szCs w:val="24"/>
        </w:rPr>
        <w:t>Syntax: </w:t>
      </w:r>
      <w:r w:rsidRPr="00AE7DD3">
        <w:rPr>
          <w:rFonts w:ascii="Maiandra GD" w:eastAsia="Times New Roman" w:hAnsi="Maiandra GD" w:cs="Arial"/>
          <w:b/>
          <w:bCs/>
          <w:sz w:val="24"/>
          <w:szCs w:val="24"/>
        </w:rPr>
        <w:t>InsertRange(Int32, IEnumerable&lt;T&gt;)</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RemoveRange() Method:</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This </w:t>
      </w:r>
      <w:r w:rsidRPr="00AE7DD3">
        <w:rPr>
          <w:rFonts w:ascii="Maiandra GD" w:eastAsia="Times New Roman" w:hAnsi="Maiandra GD" w:cs="Arial"/>
          <w:b/>
          <w:bCs/>
          <w:color w:val="000000"/>
          <w:sz w:val="24"/>
          <w:szCs w:val="24"/>
        </w:rPr>
        <w:t>RemoveAt </w:t>
      </w:r>
      <w:r w:rsidRPr="00A620AE">
        <w:rPr>
          <w:rFonts w:ascii="Maiandra GD" w:eastAsia="Times New Roman" w:hAnsi="Maiandra GD" w:cs="Arial"/>
          <w:color w:val="000000"/>
          <w:sz w:val="24"/>
          <w:szCs w:val="24"/>
          <w:bdr w:val="none" w:sz="0" w:space="0" w:color="auto" w:frame="1"/>
        </w:rPr>
        <w:t>takes the index position of the elements and then removes that element from the collection. If you want to remove a range of elements from a specified index position then you need to use the RemoveRange() method. This RemoveRange() method takes 2 parameters. The first parameter is the start index in the list and the second parameter is the number of elements to remove from the list.</w:t>
      </w:r>
      <w:r w:rsidRPr="00A620AE">
        <w:rPr>
          <w:rFonts w:ascii="Maiandra GD" w:eastAsia="Times New Roman" w:hAnsi="Maiandra GD" w:cs="Segoe UI"/>
          <w:color w:val="212529"/>
          <w:sz w:val="24"/>
          <w:szCs w:val="24"/>
        </w:rPr>
        <w:br/>
      </w:r>
      <w:r w:rsidRPr="00AE7DD3">
        <w:rPr>
          <w:rFonts w:ascii="Maiandra GD" w:eastAsia="Times New Roman" w:hAnsi="Maiandra GD" w:cs="Arial"/>
          <w:b/>
          <w:bCs/>
          <w:color w:val="000000"/>
          <w:sz w:val="24"/>
          <w:szCs w:val="24"/>
        </w:rPr>
        <w:t>Syntax: </w:t>
      </w:r>
      <w:r w:rsidRPr="00AE7DD3">
        <w:rPr>
          <w:rFonts w:ascii="Maiandra GD" w:eastAsia="Times New Roman" w:hAnsi="Maiandra GD" w:cs="Arial"/>
          <w:b/>
          <w:bCs/>
          <w:sz w:val="24"/>
          <w:szCs w:val="24"/>
        </w:rPr>
        <w:t>RemoveRange(Int32, Int32)</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Note:</w:t>
      </w:r>
      <w:r w:rsidRPr="00A620AE">
        <w:rPr>
          <w:rFonts w:ascii="Maiandra GD" w:eastAsia="Times New Roman" w:hAnsi="Maiandra GD" w:cs="Arial"/>
          <w:color w:val="000000"/>
          <w:sz w:val="24"/>
          <w:szCs w:val="24"/>
          <w:bdr w:val="none" w:sz="0" w:space="0" w:color="auto" w:frame="1"/>
        </w:rPr>
        <w:t> The Remove method is used to remove only the first matching element from the list.</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Clear() Method:</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Clear() method of the List class is used to remove all the items from the list collection.</w:t>
      </w:r>
      <w:r w:rsidRPr="00A620AE">
        <w:rPr>
          <w:rFonts w:ascii="Maiandra GD" w:eastAsia="Times New Roman" w:hAnsi="Maiandra GD" w:cs="Segoe UI"/>
          <w:color w:val="212529"/>
          <w:sz w:val="24"/>
          <w:szCs w:val="24"/>
        </w:rPr>
        <w:br/>
      </w:r>
      <w:r w:rsidRPr="00AE7DD3">
        <w:rPr>
          <w:rFonts w:ascii="Maiandra GD" w:eastAsia="Times New Roman" w:hAnsi="Maiandra GD" w:cs="Arial"/>
          <w:b/>
          <w:bCs/>
          <w:color w:val="000000"/>
          <w:sz w:val="24"/>
          <w:szCs w:val="24"/>
        </w:rPr>
        <w:t>Syntax: </w:t>
      </w:r>
      <w:r w:rsidRPr="00AE7DD3">
        <w:rPr>
          <w:rFonts w:ascii="Maiandra GD" w:eastAsia="Times New Roman" w:hAnsi="Maiandra GD" w:cs="Arial"/>
          <w:b/>
          <w:bCs/>
          <w:sz w:val="24"/>
          <w:szCs w:val="24"/>
        </w:rPr>
        <w:t>Clear()</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Example: Understanding Range Methods of List Class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Let us see an example to understand the Generic List class Range Methods in C#. The following code example is self-explained. So please go through the comments.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System.Collections.Generic;</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ListCollectionrangeMethodDemo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emp1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"Pranaya"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5000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emp2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102</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"Priyanka"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7000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emp3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"Anurag"</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5500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emp4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104</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"Sambit"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6500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emp5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105</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"Hina"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7500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emp6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106</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"Tarun"</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8500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listEmployees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"Add and AddRange Method"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lastRenderedPageBreak/>
        <w:t>//Use Add() method to add one item at a time to the end of the list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//Create another list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AnotherlistEmployees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AnotherlistEmployees.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AnotherlistEmployees.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AnotherlistEmployees.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emp6</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//Use AddRange() method to add another list of items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AddRange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AnotherlistEmployees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employee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"GetRange Method"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//Use GetRange() method to returns a range of items from the list.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ListOfNewEmployees = listEmployees.</w:t>
      </w:r>
      <w:r w:rsidRPr="00AE7DD3">
        <w:rPr>
          <w:rFonts w:ascii="Maiandra GD" w:eastAsia="Times New Roman" w:hAnsi="Maiandra GD" w:cs="Consolas"/>
          <w:color w:val="4284AE"/>
          <w:sz w:val="24"/>
          <w:szCs w:val="24"/>
        </w:rPr>
        <w:t>GetRange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employee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ListOfNewEmployees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"Remove RemoveAt and RemoveAll"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//Use Remove() method to removes only the first matching item from the list.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Remove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//Use RemoveAt() method to remove an item from a specified index.</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listEmployees.RemoveAt(0);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//Use RemoveAll() methid to removes all the items from a collection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that matches the specified condition.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listEmployees.</w:t>
      </w:r>
      <w:r w:rsidRPr="00AE7DD3">
        <w:rPr>
          <w:rFonts w:ascii="Maiandra GD" w:eastAsia="Times New Roman" w:hAnsi="Maiandra GD" w:cs="Consolas"/>
          <w:color w:val="4284AE"/>
          <w:sz w:val="24"/>
          <w:szCs w:val="24"/>
        </w:rPr>
        <w:t>RemoveAll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x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x.</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employee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"RemoveRange Method"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Use RemoveRange() method to removes a range of elements from the list.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RemoveRange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employee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"Insert and InsertRange Method"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//Use Insert() method to insert a single item at a specfic position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Insert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Insert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w:t>
      </w:r>
      <w:r w:rsidRPr="00AE7DD3">
        <w:rPr>
          <w:rFonts w:ascii="Maiandra GD" w:eastAsia="Times New Roman" w:hAnsi="Maiandra GD" w:cs="Consolas"/>
          <w:color w:val="CFD5E0"/>
          <w:sz w:val="24"/>
          <w:szCs w:val="24"/>
        </w:rPr>
        <w:t>, emp2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//Use InsertRange() method to insert another list of items at a specified position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InsertRange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 AnotherlistEmployees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employee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"Clear Method"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Use Clear method to remove all the items from the list collection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Clear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"Total Items in the List After Clear function = "</w:t>
      </w:r>
      <w:r w:rsidRPr="00AE7DD3">
        <w:rPr>
          <w:rFonts w:ascii="Maiandra GD" w:eastAsia="Times New Roman" w:hAnsi="Maiandra GD" w:cs="Consolas"/>
          <w:color w:val="CFD5E0"/>
          <w:sz w:val="24"/>
          <w:szCs w:val="24"/>
        </w:rPr>
        <w:t xml:space="preserve"> + listEmployees.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ID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Name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Gender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Salary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p>
    <w:p w:rsid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lastRenderedPageBreak/>
        <w:drawing>
          <wp:inline distT="0" distB="0" distL="0" distR="0">
            <wp:extent cx="5241925" cy="6017895"/>
            <wp:effectExtent l="19050" t="0" r="0" b="0"/>
            <wp:docPr id="67" name="Picture 67" descr="Generic List Class Range Method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eneric List Class Range Methods in C#"/>
                    <pic:cNvPicPr>
                      <a:picLocks noChangeAspect="1" noChangeArrowheads="1"/>
                    </pic:cNvPicPr>
                  </pic:nvPicPr>
                  <pic:blipFill>
                    <a:blip r:embed="rId59"/>
                    <a:srcRect/>
                    <a:stretch>
                      <a:fillRect/>
                    </a:stretch>
                  </pic:blipFill>
                  <pic:spPr bwMode="auto">
                    <a:xfrm>
                      <a:off x="0" y="0"/>
                      <a:ext cx="5241925" cy="6017895"/>
                    </a:xfrm>
                    <a:prstGeom prst="rect">
                      <a:avLst/>
                    </a:prstGeom>
                    <a:noFill/>
                    <a:ln w="9525">
                      <a:noFill/>
                      <a:miter lim="800000"/>
                      <a:headEnd/>
                      <a:tailEnd/>
                    </a:ln>
                  </pic:spPr>
                </pic:pic>
              </a:graphicData>
            </a:graphic>
          </wp:inline>
        </w:drawing>
      </w:r>
    </w:p>
    <w:p w:rsidR="00160E46" w:rsidRPr="00A620AE" w:rsidRDefault="00160E46" w:rsidP="00A620AE">
      <w:pPr>
        <w:shd w:val="clear" w:color="auto" w:fill="FFFFFF"/>
        <w:spacing w:after="0" w:line="240" w:lineRule="auto"/>
        <w:jc w:val="both"/>
        <w:textAlignment w:val="baseline"/>
        <w:rPr>
          <w:rFonts w:ascii="Maiandra GD" w:eastAsia="Times New Roman" w:hAnsi="Maiandra GD" w:cs="Segoe UI"/>
          <w:color w:val="212529"/>
          <w:sz w:val="24"/>
          <w:szCs w:val="24"/>
        </w:rPr>
      </w:pPr>
    </w:p>
    <w:p w:rsidR="00A620AE" w:rsidRPr="00AE7DD3" w:rsidRDefault="00A620AE">
      <w:pPr>
        <w:pBdr>
          <w:bottom w:val="double" w:sz="6" w:space="1" w:color="auto"/>
        </w:pBdr>
        <w:rPr>
          <w:rFonts w:ascii="Maiandra GD" w:hAnsi="Maiandra GD"/>
          <w:sz w:val="24"/>
          <w:szCs w:val="24"/>
        </w:rPr>
      </w:pPr>
    </w:p>
    <w:p w:rsidR="00A620AE" w:rsidRPr="00A620AE" w:rsidRDefault="00A620AE" w:rsidP="00160E46">
      <w:pPr>
        <w:spacing w:after="48" w:line="240" w:lineRule="auto"/>
        <w:textAlignment w:val="baseline"/>
        <w:outlineLvl w:val="0"/>
        <w:rPr>
          <w:rFonts w:ascii="Maiandra GD" w:eastAsia="Times New Roman" w:hAnsi="Maiandra GD" w:cs="Segoe UI"/>
          <w:color w:val="212529"/>
          <w:sz w:val="24"/>
          <w:szCs w:val="24"/>
        </w:rPr>
      </w:pPr>
      <w:r w:rsidRPr="00A620AE">
        <w:rPr>
          <w:rFonts w:ascii="Maiandra GD" w:eastAsia="Times New Roman" w:hAnsi="Maiandra GD" w:cs="Times New Roman"/>
          <w:b/>
          <w:color w:val="3A3A3A"/>
          <w:kern w:val="36"/>
          <w:sz w:val="24"/>
          <w:szCs w:val="24"/>
          <w:highlight w:val="yellow"/>
        </w:rPr>
        <w:t>How to Sort a List of Simple Type in C#</w:t>
      </w:r>
      <w:r w:rsidR="00160E46">
        <w:rPr>
          <w:rFonts w:ascii="Maiandra GD" w:eastAsia="Times New Roman" w:hAnsi="Maiandra GD" w:cs="Times New Roman"/>
          <w:b/>
          <w:color w:val="3A3A3A"/>
          <w:kern w:val="36"/>
          <w:sz w:val="24"/>
          <w:szCs w:val="24"/>
        </w:rPr>
        <w:t xml:space="preserve"> </w:t>
      </w:r>
    </w:p>
    <w:p w:rsidR="00A620AE" w:rsidRPr="00A620AE" w:rsidRDefault="00A620AE" w:rsidP="00A620A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How to Sort a List of Simple Type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In this article, I am going to discuss </w:t>
      </w:r>
      <w:r w:rsidRPr="00AE7DD3">
        <w:rPr>
          <w:rFonts w:ascii="Maiandra GD" w:eastAsia="Times New Roman" w:hAnsi="Maiandra GD" w:cs="Arial"/>
          <w:b/>
          <w:bCs/>
          <w:color w:val="000000"/>
          <w:sz w:val="24"/>
          <w:szCs w:val="24"/>
        </w:rPr>
        <w:t>How to Sort a List of Simple Types in C#</w:t>
      </w:r>
      <w:r w:rsidRPr="00A620AE">
        <w:rPr>
          <w:rFonts w:ascii="Maiandra GD" w:eastAsia="Times New Roman" w:hAnsi="Maiandra GD" w:cs="Arial"/>
          <w:color w:val="000000"/>
          <w:sz w:val="24"/>
          <w:szCs w:val="24"/>
          <w:bdr w:val="none" w:sz="0" w:space="0" w:color="auto" w:frame="1"/>
        </w:rPr>
        <w:t> with Examples. Please read our previous article where we discussed the </w:t>
      </w:r>
      <w:hyperlink r:id="rId60" w:history="1">
        <w:r w:rsidRPr="00AE7DD3">
          <w:rPr>
            <w:rFonts w:ascii="Maiandra GD" w:eastAsia="Times New Roman" w:hAnsi="Maiandra GD" w:cs="Arial"/>
            <w:b/>
            <w:bCs/>
            <w:color w:val="007BFF"/>
            <w:sz w:val="24"/>
            <w:szCs w:val="24"/>
          </w:rPr>
          <w:t>Range Methods of Generic List in C#</w:t>
        </w:r>
      </w:hyperlink>
      <w:r w:rsidRPr="00A620AE">
        <w:rPr>
          <w:rFonts w:ascii="Maiandra GD" w:eastAsia="Times New Roman" w:hAnsi="Maiandra GD" w:cs="Arial"/>
          <w:color w:val="000000"/>
          <w:sz w:val="24"/>
          <w:szCs w:val="24"/>
          <w:bdr w:val="none" w:sz="0" w:space="0" w:color="auto" w:frame="1"/>
        </w:rPr>
        <w:t> class with examples.</w:t>
      </w:r>
    </w:p>
    <w:p w:rsidR="00A620AE" w:rsidRPr="00A620AE" w:rsidRDefault="00A620AE" w:rsidP="00A620AE">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How to Sort a List of Simple Types in C#?</w:t>
      </w:r>
    </w:p>
    <w:p w:rsidR="00A620AE" w:rsidRPr="00A620AE" w:rsidRDefault="00A620AE" w:rsidP="00160E46">
      <w:pPr>
        <w:shd w:val="clear" w:color="auto" w:fill="FFFFFF"/>
        <w:spacing w:after="0" w:line="240" w:lineRule="auto"/>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 xml:space="preserve">In C#, sorting a list of simple types like int, double, char, string, etc. is straightforward. Here, we just need to call the Sort() method which is provided by the Generic List class </w:t>
      </w:r>
      <w:r w:rsidRPr="00A620AE">
        <w:rPr>
          <w:rFonts w:ascii="Maiandra GD" w:eastAsia="Times New Roman" w:hAnsi="Maiandra GD" w:cs="Arial"/>
          <w:color w:val="000000"/>
          <w:sz w:val="24"/>
          <w:szCs w:val="24"/>
          <w:bdr w:val="none" w:sz="0" w:space="0" w:color="auto" w:frame="1"/>
        </w:rPr>
        <w:lastRenderedPageBreak/>
        <w:t>on the list instance, and then the data will be automatically sorted in ascending order. For example, if we have a list of integers as shown below.</w:t>
      </w:r>
      <w:r w:rsidRPr="00A620AE">
        <w:rPr>
          <w:rFonts w:ascii="Maiandra GD" w:eastAsia="Times New Roman" w:hAnsi="Maiandra GD" w:cs="Segoe UI"/>
          <w:color w:val="212529"/>
          <w:sz w:val="24"/>
          <w:szCs w:val="24"/>
        </w:rPr>
        <w:br/>
      </w:r>
      <w:r w:rsidRPr="00AE7DD3">
        <w:rPr>
          <w:rFonts w:ascii="Maiandra GD" w:eastAsia="Times New Roman" w:hAnsi="Maiandra GD" w:cs="Arial"/>
          <w:b/>
          <w:bCs/>
          <w:color w:val="3366FF"/>
          <w:sz w:val="24"/>
          <w:szCs w:val="24"/>
        </w:rPr>
        <w:t>List&lt;int&gt; numbersList = new List&lt;int&gt;{ 1, 8, 7, 5, 2, 3, 4, 9, 6 };</w:t>
      </w:r>
      <w:r w:rsidRPr="00A620AE">
        <w:rPr>
          <w:rFonts w:ascii="Maiandra GD" w:eastAsia="Times New Roman" w:hAnsi="Maiandra GD" w:cs="Segoe UI"/>
          <w:color w:val="212529"/>
          <w:sz w:val="24"/>
          <w:szCs w:val="24"/>
        </w:rPr>
        <w:br/>
      </w:r>
      <w:r w:rsidRPr="00A620AE">
        <w:rPr>
          <w:rFonts w:ascii="Maiandra GD" w:eastAsia="Times New Roman" w:hAnsi="Maiandra GD" w:cs="Arial"/>
          <w:color w:val="000000"/>
          <w:sz w:val="24"/>
          <w:szCs w:val="24"/>
          <w:bdr w:val="none" w:sz="0" w:space="0" w:color="auto" w:frame="1"/>
        </w:rPr>
        <w:t>Then we just need to invoke the Sort() method on numbers list collection as shown below</w:t>
      </w:r>
      <w:r w:rsidRPr="00A620AE">
        <w:rPr>
          <w:rFonts w:ascii="Maiandra GD" w:eastAsia="Times New Roman" w:hAnsi="Maiandra GD" w:cs="Segoe UI"/>
          <w:color w:val="212529"/>
          <w:sz w:val="24"/>
          <w:szCs w:val="24"/>
        </w:rPr>
        <w:br/>
      </w:r>
      <w:r w:rsidRPr="00AE7DD3">
        <w:rPr>
          <w:rFonts w:ascii="Maiandra GD" w:eastAsia="Times New Roman" w:hAnsi="Maiandra GD" w:cs="Arial"/>
          <w:b/>
          <w:bCs/>
          <w:color w:val="3366FF"/>
          <w:sz w:val="24"/>
          <w:szCs w:val="24"/>
        </w:rPr>
        <w:t>numbersList.Sort();</w:t>
      </w:r>
      <w:r w:rsidRPr="00A620AE">
        <w:rPr>
          <w:rFonts w:ascii="Maiandra GD" w:eastAsia="Times New Roman" w:hAnsi="Maiandra GD" w:cs="Segoe UI"/>
          <w:color w:val="212529"/>
          <w:sz w:val="24"/>
          <w:szCs w:val="24"/>
        </w:rPr>
        <w:br/>
      </w:r>
      <w:r w:rsidRPr="00A620AE">
        <w:rPr>
          <w:rFonts w:ascii="Maiandra GD" w:eastAsia="Times New Roman" w:hAnsi="Maiandra GD" w:cs="Arial"/>
          <w:color w:val="000000"/>
          <w:sz w:val="24"/>
          <w:szCs w:val="24"/>
          <w:bdr w:val="none" w:sz="0" w:space="0" w:color="auto" w:frame="1"/>
        </w:rPr>
        <w:t>If you want the data to be retrieved in descending order, then use the Reverse() method on the list instance as shown below.</w:t>
      </w:r>
      <w:r w:rsidRPr="00A620AE">
        <w:rPr>
          <w:rFonts w:ascii="Maiandra GD" w:eastAsia="Times New Roman" w:hAnsi="Maiandra GD" w:cs="Segoe UI"/>
          <w:color w:val="212529"/>
          <w:sz w:val="24"/>
          <w:szCs w:val="24"/>
        </w:rPr>
        <w:br/>
      </w:r>
      <w:r w:rsidRPr="00AE7DD3">
        <w:rPr>
          <w:rFonts w:ascii="Maiandra GD" w:eastAsia="Times New Roman" w:hAnsi="Maiandra GD" w:cs="Arial"/>
          <w:b/>
          <w:bCs/>
          <w:color w:val="3366FF"/>
          <w:sz w:val="24"/>
          <w:szCs w:val="24"/>
        </w:rPr>
        <w:t>numbersList.Reverse();</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However, when we do the same thing on a complex type like Employee, Product, Customer, Department, etc. we get a runtime exception as “</w:t>
      </w:r>
      <w:r w:rsidRPr="00AE7DD3">
        <w:rPr>
          <w:rFonts w:ascii="Maiandra GD" w:eastAsia="Times New Roman" w:hAnsi="Maiandra GD" w:cs="Arial"/>
          <w:b/>
          <w:bCs/>
          <w:color w:val="FF0000"/>
          <w:sz w:val="24"/>
          <w:szCs w:val="24"/>
        </w:rPr>
        <w:t>invalid operation exception – Failed to compare 2 elements in the array</w:t>
      </w:r>
      <w:r w:rsidRPr="00A620AE">
        <w:rPr>
          <w:rFonts w:ascii="Maiandra GD" w:eastAsia="Times New Roman" w:hAnsi="Maiandra GD" w:cs="Arial"/>
          <w:color w:val="000000"/>
          <w:sz w:val="24"/>
          <w:szCs w:val="24"/>
          <w:bdr w:val="none" w:sz="0" w:space="0" w:color="auto" w:frame="1"/>
        </w:rPr>
        <w:t>”. This is because at runtime the .NET Framework does not identify how to sort the complex types. So, if we want to sort a complex type then we need to tell the way we want the data to be sorted in the list, and to do this we need to implement the </w:t>
      </w:r>
      <w:r w:rsidRPr="00AE7DD3">
        <w:rPr>
          <w:rFonts w:ascii="Maiandra GD" w:eastAsia="Times New Roman" w:hAnsi="Maiandra GD" w:cs="Arial"/>
          <w:b/>
          <w:bCs/>
          <w:color w:val="000000"/>
          <w:sz w:val="24"/>
          <w:szCs w:val="24"/>
        </w:rPr>
        <w:t>IComparable</w:t>
      </w:r>
      <w:r w:rsidRPr="00A620AE">
        <w:rPr>
          <w:rFonts w:ascii="Maiandra GD" w:eastAsia="Times New Roman" w:hAnsi="Maiandra GD" w:cs="Arial"/>
          <w:color w:val="000000"/>
          <w:sz w:val="24"/>
          <w:szCs w:val="24"/>
          <w:bdr w:val="none" w:sz="0" w:space="0" w:color="auto" w:frame="1"/>
        </w:rPr>
        <w:t> interface. We will discuss this in the </w:t>
      </w:r>
      <w:hyperlink r:id="rId61" w:history="1">
        <w:r w:rsidRPr="00AE7DD3">
          <w:rPr>
            <w:rFonts w:ascii="Maiandra GD" w:eastAsia="Times New Roman" w:hAnsi="Maiandra GD" w:cs="Arial"/>
            <w:b/>
            <w:bCs/>
            <w:color w:val="007BFF"/>
            <w:sz w:val="24"/>
            <w:szCs w:val="24"/>
            <w:u w:val="single"/>
          </w:rPr>
          <w:t>next</w:t>
        </w:r>
      </w:hyperlink>
      <w:r w:rsidRPr="00AE7DD3">
        <w:rPr>
          <w:rFonts w:ascii="Maiandra GD" w:eastAsia="Times New Roman" w:hAnsi="Maiandra GD" w:cs="Arial"/>
          <w:b/>
          <w:bCs/>
          <w:color w:val="000000"/>
          <w:sz w:val="24"/>
          <w:szCs w:val="24"/>
        </w:rPr>
        <w:t> </w:t>
      </w:r>
      <w:r w:rsidRPr="00A620AE">
        <w:rPr>
          <w:rFonts w:ascii="Maiandra GD" w:eastAsia="Times New Roman" w:hAnsi="Maiandra GD" w:cs="Arial"/>
          <w:color w:val="000000"/>
          <w:sz w:val="24"/>
          <w:szCs w:val="24"/>
          <w:bdr w:val="none" w:sz="0" w:space="0" w:color="auto" w:frame="1"/>
        </w:rPr>
        <w:t>article.</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How the sort functionality is working for simple data types like int, double, string, char, etc.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This is working because these types (int, double, string, decimal, char, etc.) are already implementing the </w:t>
      </w:r>
      <w:r w:rsidRPr="00AE7DD3">
        <w:rPr>
          <w:rFonts w:ascii="Maiandra GD" w:eastAsia="Times New Roman" w:hAnsi="Maiandra GD" w:cs="Arial"/>
          <w:b/>
          <w:bCs/>
          <w:color w:val="000000"/>
          <w:sz w:val="24"/>
          <w:szCs w:val="24"/>
        </w:rPr>
        <w:t>IComparable</w:t>
      </w:r>
      <w:r w:rsidRPr="00A620AE">
        <w:rPr>
          <w:rFonts w:ascii="Maiandra GD" w:eastAsia="Times New Roman" w:hAnsi="Maiandra GD" w:cs="Arial"/>
          <w:color w:val="000000"/>
          <w:sz w:val="24"/>
          <w:szCs w:val="24"/>
          <w:bdr w:val="none" w:sz="0" w:space="0" w:color="auto" w:frame="1"/>
        </w:rPr>
        <w:t> interface. If you go to the definition of any built-in types, then you will see that the class is implemented the </w:t>
      </w:r>
      <w:r w:rsidRPr="00AE7DD3">
        <w:rPr>
          <w:rFonts w:ascii="Maiandra GD" w:eastAsia="Times New Roman" w:hAnsi="Maiandra GD" w:cs="Arial"/>
          <w:b/>
          <w:bCs/>
          <w:color w:val="000000"/>
          <w:sz w:val="24"/>
          <w:szCs w:val="24"/>
        </w:rPr>
        <w:t>IComparable</w:t>
      </w:r>
      <w:r w:rsidRPr="00A620AE">
        <w:rPr>
          <w:rFonts w:ascii="Maiandra GD" w:eastAsia="Times New Roman" w:hAnsi="Maiandra GD" w:cs="Arial"/>
          <w:color w:val="000000"/>
          <w:sz w:val="24"/>
          <w:szCs w:val="24"/>
          <w:bdr w:val="none" w:sz="0" w:space="0" w:color="auto" w:frame="1"/>
        </w:rPr>
        <w:t> interface. Let’s see an example to understand this concept.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ListCollectionSortReverseMethodDemo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numbersList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1</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8</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7</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5</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2</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3</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4</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9</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6</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"Numbers before sorting"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numbersList</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The Sort() of List Collection class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will sort the data in ascending order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numbersList.</w:t>
      </w:r>
      <w:r w:rsidRPr="00AE7DD3">
        <w:rPr>
          <w:rFonts w:ascii="Maiandra GD" w:eastAsia="Times New Roman" w:hAnsi="Maiandra GD" w:cs="Consolas"/>
          <w:color w:val="4284AE"/>
          <w:sz w:val="24"/>
          <w:szCs w:val="24"/>
        </w:rPr>
        <w:t>Sort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"Numbers after sorting"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numbersList</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If you want to to retrieve data in descending order then use the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//Reverse() method of the List collection class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numbersList.</w:t>
      </w:r>
      <w:r w:rsidRPr="00AE7DD3">
        <w:rPr>
          <w:rFonts w:ascii="Maiandra GD" w:eastAsia="Times New Roman" w:hAnsi="Maiandra GD" w:cs="Consolas"/>
          <w:color w:val="4284AE"/>
          <w:sz w:val="24"/>
          <w:szCs w:val="24"/>
        </w:rPr>
        <w:t>Reverse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"Numbers in descending order"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numbersList</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//Another example of sorting alphabets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alphabets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"B"</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"F"</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"P"</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"E"</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"Z"</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"A"</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"L"</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"Alphabets before sorting"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string alphabet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alphabets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alphabet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alphabets.</w:t>
      </w:r>
      <w:r w:rsidRPr="00AE7DD3">
        <w:rPr>
          <w:rFonts w:ascii="Maiandra GD" w:eastAsia="Times New Roman" w:hAnsi="Maiandra GD" w:cs="Consolas"/>
          <w:color w:val="4284AE"/>
          <w:sz w:val="24"/>
          <w:szCs w:val="24"/>
        </w:rPr>
        <w:t>Sort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"Alphabets after sorting"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string alphabet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alphabets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alphabet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alphabets.</w:t>
      </w:r>
      <w:r w:rsidRPr="00AE7DD3">
        <w:rPr>
          <w:rFonts w:ascii="Maiandra GD" w:eastAsia="Times New Roman" w:hAnsi="Maiandra GD" w:cs="Consolas"/>
          <w:color w:val="4284AE"/>
          <w:sz w:val="24"/>
          <w:szCs w:val="24"/>
        </w:rPr>
        <w:t>Reverse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"Alpabets in descending order"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string alphabet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alphabets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alphabet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When we run the application, we will get the following output.</w:t>
      </w:r>
    </w:p>
    <w:p w:rsid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drawing>
          <wp:inline distT="0" distB="0" distL="0" distR="0">
            <wp:extent cx="2785745" cy="2413635"/>
            <wp:effectExtent l="19050" t="0" r="0" b="0"/>
            <wp:docPr id="69" name="Picture 69" descr="How to Sort a List of Simple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ow to Sort a List of Simple Type in C#"/>
                    <pic:cNvPicPr>
                      <a:picLocks noChangeAspect="1" noChangeArrowheads="1"/>
                    </pic:cNvPicPr>
                  </pic:nvPicPr>
                  <pic:blipFill>
                    <a:blip r:embed="rId62"/>
                    <a:srcRect/>
                    <a:stretch>
                      <a:fillRect/>
                    </a:stretch>
                  </pic:blipFill>
                  <pic:spPr bwMode="auto">
                    <a:xfrm>
                      <a:off x="0" y="0"/>
                      <a:ext cx="2785745" cy="2413635"/>
                    </a:xfrm>
                    <a:prstGeom prst="rect">
                      <a:avLst/>
                    </a:prstGeom>
                    <a:noFill/>
                    <a:ln w="9525">
                      <a:noFill/>
                      <a:miter lim="800000"/>
                      <a:headEnd/>
                      <a:tailEnd/>
                    </a:ln>
                  </pic:spPr>
                </pic:pic>
              </a:graphicData>
            </a:graphic>
          </wp:inline>
        </w:drawing>
      </w:r>
    </w:p>
    <w:p w:rsidR="00AF6CC1" w:rsidRPr="00A620AE" w:rsidRDefault="00AF6CC1" w:rsidP="00A620AE">
      <w:pPr>
        <w:shd w:val="clear" w:color="auto" w:fill="FFFFFF"/>
        <w:spacing w:after="0" w:line="240" w:lineRule="auto"/>
        <w:jc w:val="both"/>
        <w:textAlignment w:val="baseline"/>
        <w:rPr>
          <w:rFonts w:ascii="Maiandra GD" w:eastAsia="Times New Roman" w:hAnsi="Maiandra GD" w:cs="Segoe UI"/>
          <w:color w:val="212529"/>
          <w:sz w:val="24"/>
          <w:szCs w:val="24"/>
        </w:rPr>
      </w:pPr>
    </w:p>
    <w:p w:rsidR="00A620AE" w:rsidRPr="00AE7DD3" w:rsidRDefault="00A620AE">
      <w:pPr>
        <w:pBdr>
          <w:bottom w:val="double" w:sz="6" w:space="1" w:color="auto"/>
        </w:pBdr>
        <w:rPr>
          <w:rFonts w:ascii="Maiandra GD" w:hAnsi="Maiandra GD"/>
          <w:sz w:val="24"/>
          <w:szCs w:val="24"/>
        </w:rPr>
      </w:pPr>
    </w:p>
    <w:p w:rsidR="00A620AE" w:rsidRPr="00A620AE" w:rsidRDefault="00A620AE" w:rsidP="00AF6CC1">
      <w:pPr>
        <w:spacing w:after="48" w:line="240" w:lineRule="auto"/>
        <w:textAlignment w:val="baseline"/>
        <w:outlineLvl w:val="0"/>
        <w:rPr>
          <w:rFonts w:ascii="Maiandra GD" w:eastAsia="Times New Roman" w:hAnsi="Maiandra GD" w:cs="Segoe UI"/>
          <w:color w:val="212529"/>
          <w:sz w:val="24"/>
          <w:szCs w:val="24"/>
        </w:rPr>
      </w:pPr>
      <w:r w:rsidRPr="00A620AE">
        <w:rPr>
          <w:rFonts w:ascii="Maiandra GD" w:eastAsia="Times New Roman" w:hAnsi="Maiandra GD" w:cs="Times New Roman"/>
          <w:b/>
          <w:color w:val="3A3A3A"/>
          <w:kern w:val="36"/>
          <w:sz w:val="24"/>
          <w:szCs w:val="24"/>
          <w:highlight w:val="yellow"/>
        </w:rPr>
        <w:t>How to Sort a List of Complex Type in C#</w:t>
      </w:r>
      <w:r w:rsidR="00AF6CC1">
        <w:rPr>
          <w:rFonts w:ascii="Maiandra GD" w:eastAsia="Times New Roman" w:hAnsi="Maiandra GD" w:cs="Times New Roman"/>
          <w:b/>
          <w:color w:val="3A3A3A"/>
          <w:kern w:val="36"/>
          <w:sz w:val="24"/>
          <w:szCs w:val="24"/>
        </w:rPr>
        <w:t xml:space="preserve"> </w:t>
      </w:r>
    </w:p>
    <w:p w:rsidR="00A620AE" w:rsidRPr="00A620AE" w:rsidRDefault="00A620AE" w:rsidP="00A620A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How to Sort a List of Complex Type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In this article, I am going to discuss </w:t>
      </w:r>
      <w:r w:rsidRPr="00AE7DD3">
        <w:rPr>
          <w:rFonts w:ascii="Maiandra GD" w:eastAsia="Times New Roman" w:hAnsi="Maiandra GD" w:cs="Arial"/>
          <w:b/>
          <w:bCs/>
          <w:color w:val="000000"/>
          <w:sz w:val="24"/>
          <w:szCs w:val="24"/>
        </w:rPr>
        <w:t>how to sort a list of Complex Types in C#</w:t>
      </w:r>
      <w:r w:rsidRPr="00A620AE">
        <w:rPr>
          <w:rFonts w:ascii="Maiandra GD" w:eastAsia="Times New Roman" w:hAnsi="Maiandra GD" w:cs="Arial"/>
          <w:color w:val="000000"/>
          <w:sz w:val="24"/>
          <w:szCs w:val="24"/>
          <w:bdr w:val="none" w:sz="0" w:space="0" w:color="auto" w:frame="1"/>
        </w:rPr>
        <w:t> like Employee, Customer, Product, Department, etc. with examples. Please read our previous article before proceeding to this article where we discussed </w:t>
      </w:r>
      <w:hyperlink r:id="rId63" w:history="1">
        <w:r w:rsidRPr="00AE7DD3">
          <w:rPr>
            <w:rFonts w:ascii="Maiandra GD" w:eastAsia="Times New Roman" w:hAnsi="Maiandra GD" w:cs="Arial"/>
            <w:b/>
            <w:bCs/>
            <w:color w:val="007BFF"/>
            <w:sz w:val="24"/>
            <w:szCs w:val="24"/>
          </w:rPr>
          <w:t>how to sort a list of simple types in C#</w:t>
        </w:r>
      </w:hyperlink>
      <w:r w:rsidRPr="00A620AE">
        <w:rPr>
          <w:rFonts w:ascii="Maiandra GD" w:eastAsia="Times New Roman" w:hAnsi="Maiandra GD" w:cs="Arial"/>
          <w:color w:val="000000"/>
          <w:sz w:val="24"/>
          <w:szCs w:val="24"/>
          <w:bdr w:val="none" w:sz="0" w:space="0" w:color="auto" w:frame="1"/>
        </w:rPr>
        <w:t> like int, double, decimal, string, etc. with an example.</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In our last article, we discussed that sorting a list of simple types like int, double, char, string, etc. is straightforward. This means we just need to invoke the Sort() method (Provided by the Generic List class) on the list instance and the data will be automatically sorted in ascending order. For example, if we have a list of integers as shown below</w:t>
      </w:r>
      <w:r w:rsidRPr="00A620AE">
        <w:rPr>
          <w:rFonts w:ascii="Maiandra GD" w:eastAsia="Times New Roman" w:hAnsi="Maiandra GD" w:cs="Segoe UI"/>
          <w:color w:val="212529"/>
          <w:sz w:val="24"/>
          <w:szCs w:val="24"/>
        </w:rPr>
        <w:br/>
      </w:r>
      <w:r w:rsidRPr="00AE7DD3">
        <w:rPr>
          <w:rFonts w:ascii="Maiandra GD" w:eastAsia="Times New Roman" w:hAnsi="Maiandra GD" w:cs="Arial"/>
          <w:b/>
          <w:bCs/>
          <w:sz w:val="24"/>
          <w:szCs w:val="24"/>
        </w:rPr>
        <w:t>List&lt;int&gt; numbersList = new List&lt;int&gt;{ 1, 8, 7, 5, 2, 3, 4, 9, 6 };</w:t>
      </w:r>
      <w:r w:rsidRPr="00A620AE">
        <w:rPr>
          <w:rFonts w:ascii="Maiandra GD" w:eastAsia="Times New Roman" w:hAnsi="Maiandra GD" w:cs="Segoe UI"/>
          <w:color w:val="212529"/>
          <w:sz w:val="24"/>
          <w:szCs w:val="24"/>
        </w:rPr>
        <w:br/>
      </w:r>
      <w:r w:rsidRPr="00A620AE">
        <w:rPr>
          <w:rFonts w:ascii="Maiandra GD" w:eastAsia="Times New Roman" w:hAnsi="Maiandra GD" w:cs="Arial"/>
          <w:color w:val="000000"/>
          <w:sz w:val="24"/>
          <w:szCs w:val="24"/>
          <w:bdr w:val="none" w:sz="0" w:space="0" w:color="auto" w:frame="1"/>
        </w:rPr>
        <w:t>Then we need to invoke the Sort() method on numbers list collection as shown below</w:t>
      </w:r>
      <w:r w:rsidRPr="00A620AE">
        <w:rPr>
          <w:rFonts w:ascii="Maiandra GD" w:eastAsia="Times New Roman" w:hAnsi="Maiandra GD" w:cs="Segoe UI"/>
          <w:color w:val="212529"/>
          <w:sz w:val="24"/>
          <w:szCs w:val="24"/>
        </w:rPr>
        <w:br/>
      </w:r>
      <w:r w:rsidRPr="00AE7DD3">
        <w:rPr>
          <w:rFonts w:ascii="Maiandra GD" w:eastAsia="Times New Roman" w:hAnsi="Maiandra GD" w:cs="Arial"/>
          <w:b/>
          <w:bCs/>
          <w:sz w:val="24"/>
          <w:szCs w:val="24"/>
        </w:rPr>
        <w:t>numbersList.Sort();</w:t>
      </w:r>
      <w:r w:rsidRPr="00A620AE">
        <w:rPr>
          <w:rFonts w:ascii="Maiandra GD" w:eastAsia="Times New Roman" w:hAnsi="Maiandra GD" w:cs="Segoe UI"/>
          <w:color w:val="212529"/>
          <w:sz w:val="24"/>
          <w:szCs w:val="24"/>
        </w:rPr>
        <w:br/>
      </w:r>
      <w:r w:rsidRPr="00A620AE">
        <w:rPr>
          <w:rFonts w:ascii="Maiandra GD" w:eastAsia="Times New Roman" w:hAnsi="Maiandra GD" w:cs="Arial"/>
          <w:color w:val="000000"/>
          <w:sz w:val="24"/>
          <w:szCs w:val="24"/>
          <w:bdr w:val="none" w:sz="0" w:space="0" w:color="auto" w:frame="1"/>
        </w:rPr>
        <w:t>However, when we do the same thing on a complex type like Employee, Product, Customer, Department, etc. we get a runtime exception as “</w:t>
      </w:r>
      <w:r w:rsidRPr="00AE7DD3">
        <w:rPr>
          <w:rFonts w:ascii="Maiandra GD" w:eastAsia="Times New Roman" w:hAnsi="Maiandra GD" w:cs="Arial"/>
          <w:b/>
          <w:bCs/>
          <w:color w:val="FF0000"/>
          <w:sz w:val="24"/>
          <w:szCs w:val="24"/>
        </w:rPr>
        <w:t>invalid operation exception – Failed to compare 2 elements in the array</w:t>
      </w:r>
      <w:r w:rsidRPr="00A620AE">
        <w:rPr>
          <w:rFonts w:ascii="Maiandra GD" w:eastAsia="Times New Roman" w:hAnsi="Maiandra GD" w:cs="Arial"/>
          <w:color w:val="000000"/>
          <w:sz w:val="24"/>
          <w:szCs w:val="24"/>
          <w:bdr w:val="none" w:sz="0" w:space="0" w:color="auto" w:frame="1"/>
        </w:rPr>
        <w:t>”. </w:t>
      </w:r>
    </w:p>
    <w:p w:rsidR="00A620AE" w:rsidRPr="00A620AE" w:rsidRDefault="00A620AE" w:rsidP="00A620AE">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Example: Sorting a List of Complex Type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In the following example, we will not get any Compile Time Error. But the Invoking </w:t>
      </w:r>
      <w:r w:rsidRPr="00AE7DD3">
        <w:rPr>
          <w:rFonts w:ascii="Maiandra GD" w:eastAsia="Times New Roman" w:hAnsi="Maiandra GD" w:cs="Arial"/>
          <w:b/>
          <w:bCs/>
          <w:color w:val="000000"/>
          <w:sz w:val="24"/>
          <w:szCs w:val="24"/>
        </w:rPr>
        <w:t>Sort()</w:t>
      </w:r>
      <w:r w:rsidRPr="00A620AE">
        <w:rPr>
          <w:rFonts w:ascii="Maiandra GD" w:eastAsia="Times New Roman" w:hAnsi="Maiandra GD" w:cs="Arial"/>
          <w:color w:val="000000"/>
          <w:sz w:val="24"/>
          <w:szCs w:val="24"/>
          <w:bdr w:val="none" w:sz="0" w:space="0" w:color="auto" w:frame="1"/>
        </w:rPr>
        <w:t> on a list of complex types will throw runtime exception i.e. </w:t>
      </w:r>
      <w:r w:rsidRPr="00AE7DD3">
        <w:rPr>
          <w:rFonts w:ascii="Maiandra GD" w:eastAsia="Times New Roman" w:hAnsi="Maiandra GD" w:cs="Arial"/>
          <w:b/>
          <w:bCs/>
          <w:color w:val="FF0000"/>
          <w:sz w:val="24"/>
          <w:szCs w:val="24"/>
        </w:rPr>
        <w:t>invalid operation exception</w:t>
      </w:r>
      <w:r w:rsidRPr="00A620AE">
        <w:rPr>
          <w:rFonts w:ascii="Maiandra GD" w:eastAsia="Times New Roman" w:hAnsi="Maiandra GD" w:cs="Arial"/>
          <w:color w:val="000000"/>
          <w:sz w:val="24"/>
          <w:szCs w:val="24"/>
          <w:bdr w:val="none" w:sz="0" w:space="0" w:color="auto" w:frame="1"/>
        </w:rPr>
        <w:t> unless we implement the IComparable interface.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System.Collections.Generic;</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ListCollectionSortReverseMethodDemo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lastRenderedPageBreak/>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emp1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"Pranaya"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5000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emp2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102</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"Priyanka"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7000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emp3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"Anurag"</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4500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emp4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104</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"Sambit"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6500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emp5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105</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"Hina"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7500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emp6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106</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"Tarun"</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6000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listEmployees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emp6</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"Employees before sorting"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employee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Sort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"Employees After sorting"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employee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ID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Name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Gender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Salary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When we execute the above code, it will give us the below runtime exception.</w:t>
      </w:r>
    </w:p>
    <w:p w:rsidR="00A620AE" w:rsidRPr="00A620AE" w:rsidRDefault="00A620AE" w:rsidP="00A620AE">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drawing>
          <wp:inline distT="0" distB="0" distL="0" distR="0">
            <wp:extent cx="6452484" cy="2813519"/>
            <wp:effectExtent l="19050" t="0" r="5466" b="0"/>
            <wp:docPr id="71" name="Picture 71" descr="How to Sort a List of Complex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ow to Sort a List of Complex Type in C#"/>
                    <pic:cNvPicPr>
                      <a:picLocks noChangeAspect="1" noChangeArrowheads="1"/>
                    </pic:cNvPicPr>
                  </pic:nvPicPr>
                  <pic:blipFill>
                    <a:blip r:embed="rId64"/>
                    <a:srcRect/>
                    <a:stretch>
                      <a:fillRect/>
                    </a:stretch>
                  </pic:blipFill>
                  <pic:spPr bwMode="auto">
                    <a:xfrm>
                      <a:off x="0" y="0"/>
                      <a:ext cx="6451901" cy="2813265"/>
                    </a:xfrm>
                    <a:prstGeom prst="rect">
                      <a:avLst/>
                    </a:prstGeom>
                    <a:noFill/>
                    <a:ln w="9525">
                      <a:noFill/>
                      <a:miter lim="800000"/>
                      <a:headEnd/>
                      <a:tailEnd/>
                    </a:ln>
                  </pic:spPr>
                </pic:pic>
              </a:graphicData>
            </a:graphic>
          </wp:inline>
        </w:drawing>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To sort a list of complex types without using LINQ, the complex type has to implement the </w:t>
      </w:r>
      <w:r w:rsidRPr="00AE7DD3">
        <w:rPr>
          <w:rFonts w:ascii="Maiandra GD" w:eastAsia="Times New Roman" w:hAnsi="Maiandra GD" w:cs="Arial"/>
          <w:b/>
          <w:bCs/>
          <w:color w:val="000000"/>
          <w:sz w:val="24"/>
          <w:szCs w:val="24"/>
        </w:rPr>
        <w:t>IComparable </w:t>
      </w:r>
      <w:r w:rsidRPr="00A620AE">
        <w:rPr>
          <w:rFonts w:ascii="Maiandra GD" w:eastAsia="Times New Roman" w:hAnsi="Maiandra GD" w:cs="Arial"/>
          <w:color w:val="000000"/>
          <w:sz w:val="24"/>
          <w:szCs w:val="24"/>
          <w:bdr w:val="none" w:sz="0" w:space="0" w:color="auto" w:frame="1"/>
        </w:rPr>
        <w:t>interface and needs to provide the implementation for the </w:t>
      </w:r>
      <w:r w:rsidRPr="00AE7DD3">
        <w:rPr>
          <w:rFonts w:ascii="Maiandra GD" w:eastAsia="Times New Roman" w:hAnsi="Maiandra GD" w:cs="Arial"/>
          <w:b/>
          <w:bCs/>
          <w:color w:val="000000"/>
          <w:sz w:val="24"/>
          <w:szCs w:val="24"/>
        </w:rPr>
        <w:t>CompareTo()</w:t>
      </w:r>
      <w:r w:rsidRPr="00A620AE">
        <w:rPr>
          <w:rFonts w:ascii="Maiandra GD" w:eastAsia="Times New Roman" w:hAnsi="Maiandra GD" w:cs="Arial"/>
          <w:color w:val="000000"/>
          <w:sz w:val="24"/>
          <w:szCs w:val="24"/>
          <w:bdr w:val="none" w:sz="0" w:space="0" w:color="auto" w:frame="1"/>
        </w:rPr>
        <w:t> method. The </w:t>
      </w:r>
      <w:r w:rsidRPr="00AE7DD3">
        <w:rPr>
          <w:rFonts w:ascii="Maiandra GD" w:eastAsia="Times New Roman" w:hAnsi="Maiandra GD" w:cs="Arial"/>
          <w:b/>
          <w:bCs/>
          <w:color w:val="000000"/>
          <w:sz w:val="24"/>
          <w:szCs w:val="24"/>
        </w:rPr>
        <w:t>CompareTo()</w:t>
      </w:r>
      <w:r w:rsidRPr="00A620AE">
        <w:rPr>
          <w:rFonts w:ascii="Maiandra GD" w:eastAsia="Times New Roman" w:hAnsi="Maiandra GD" w:cs="Arial"/>
          <w:color w:val="000000"/>
          <w:sz w:val="24"/>
          <w:szCs w:val="24"/>
          <w:bdr w:val="none" w:sz="0" w:space="0" w:color="auto" w:frame="1"/>
        </w:rPr>
        <w:t> method returns an integer value and the meaning of the return value as shown below.</w:t>
      </w:r>
    </w:p>
    <w:p w:rsidR="00A620AE" w:rsidRPr="00A620AE" w:rsidRDefault="00A620AE" w:rsidP="00A620AE">
      <w:pPr>
        <w:numPr>
          <w:ilvl w:val="0"/>
          <w:numId w:val="27"/>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Return value greater than ZERO</w:t>
      </w:r>
      <w:r w:rsidRPr="00A620AE">
        <w:rPr>
          <w:rFonts w:ascii="Maiandra GD" w:eastAsia="Times New Roman" w:hAnsi="Maiandra GD" w:cs="Arial"/>
          <w:color w:val="000000"/>
          <w:sz w:val="24"/>
          <w:szCs w:val="24"/>
          <w:bdr w:val="none" w:sz="0" w:space="0" w:color="auto" w:frame="1"/>
        </w:rPr>
        <w:t> – The current instance is greater than the object being compared with.</w:t>
      </w:r>
    </w:p>
    <w:p w:rsidR="00A620AE" w:rsidRPr="00A620AE" w:rsidRDefault="00A620AE" w:rsidP="00A620AE">
      <w:pPr>
        <w:numPr>
          <w:ilvl w:val="0"/>
          <w:numId w:val="27"/>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Return value less than ZERO</w:t>
      </w:r>
      <w:r w:rsidRPr="00A620AE">
        <w:rPr>
          <w:rFonts w:ascii="Maiandra GD" w:eastAsia="Times New Roman" w:hAnsi="Maiandra GD" w:cs="Arial"/>
          <w:color w:val="000000"/>
          <w:sz w:val="24"/>
          <w:szCs w:val="24"/>
          <w:bdr w:val="none" w:sz="0" w:space="0" w:color="auto" w:frame="1"/>
        </w:rPr>
        <w:t> – The current instance is less than the object being compared with.</w:t>
      </w:r>
    </w:p>
    <w:p w:rsidR="00A620AE" w:rsidRPr="00A620AE" w:rsidRDefault="00A620AE" w:rsidP="00A620AE">
      <w:pPr>
        <w:numPr>
          <w:ilvl w:val="0"/>
          <w:numId w:val="27"/>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The Return value is ZERO</w:t>
      </w:r>
      <w:r w:rsidRPr="00A620AE">
        <w:rPr>
          <w:rFonts w:ascii="Maiandra GD" w:eastAsia="Times New Roman" w:hAnsi="Maiandra GD" w:cs="Arial"/>
          <w:color w:val="000000"/>
          <w:sz w:val="24"/>
          <w:szCs w:val="24"/>
          <w:bdr w:val="none" w:sz="0" w:space="0" w:color="auto" w:frame="1"/>
        </w:rPr>
        <w:t> – The current instance is equal to the object being compared with.</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lastRenderedPageBreak/>
        <w:t>Alternatively, we can also invoke the CompareTo() method directly. The Salary property of the Employee object is int and the CompareTo() method is already implemented on integer type that we already discussed in our previous article, so we can invoke this method and return it’s valued as shown below.</w:t>
      </w:r>
      <w:r w:rsidRPr="00A620AE">
        <w:rPr>
          <w:rFonts w:ascii="Maiandra GD" w:eastAsia="Times New Roman" w:hAnsi="Maiandra GD" w:cs="Segoe UI"/>
          <w:color w:val="212529"/>
          <w:sz w:val="24"/>
          <w:szCs w:val="24"/>
        </w:rPr>
        <w:br/>
      </w:r>
      <w:r w:rsidRPr="00AE7DD3">
        <w:rPr>
          <w:rFonts w:ascii="Maiandra GD" w:eastAsia="Times New Roman" w:hAnsi="Maiandra GD" w:cs="Arial"/>
          <w:b/>
          <w:bCs/>
          <w:sz w:val="24"/>
          <w:szCs w:val="24"/>
        </w:rPr>
        <w:t>return this.Salary.CompareTo(obj.Salary);</w:t>
      </w:r>
    </w:p>
    <w:p w:rsidR="00A620AE" w:rsidRPr="00A620AE" w:rsidRDefault="00A620AE" w:rsidP="00A620AE">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Example: Implementing the </w:t>
      </w:r>
      <w:r w:rsidRPr="00AE7DD3">
        <w:rPr>
          <w:rFonts w:ascii="Maiandra GD" w:eastAsia="Times New Roman" w:hAnsi="Maiandra GD" w:cs="Arial"/>
          <w:b/>
          <w:bCs/>
          <w:color w:val="000000"/>
          <w:sz w:val="24"/>
          <w:szCs w:val="24"/>
        </w:rPr>
        <w:t>IComparable interface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Let see an example for better understanding. What we want is, we need to sort the employees based on the Salary. To do so, our Employee class should implement the </w:t>
      </w:r>
      <w:r w:rsidRPr="00AE7DD3">
        <w:rPr>
          <w:rFonts w:ascii="Maiandra GD" w:eastAsia="Times New Roman" w:hAnsi="Maiandra GD" w:cs="Arial"/>
          <w:b/>
          <w:bCs/>
          <w:color w:val="000000"/>
          <w:sz w:val="24"/>
          <w:szCs w:val="24"/>
        </w:rPr>
        <w:t>IComparable </w:t>
      </w:r>
      <w:r w:rsidRPr="00A620AE">
        <w:rPr>
          <w:rFonts w:ascii="Maiandra GD" w:eastAsia="Times New Roman" w:hAnsi="Maiandra GD" w:cs="Arial"/>
          <w:color w:val="000000"/>
          <w:sz w:val="24"/>
          <w:szCs w:val="24"/>
          <w:bdr w:val="none" w:sz="0" w:space="0" w:color="auto" w:frame="1"/>
        </w:rPr>
        <w:t>interface and should provide an implementation for the </w:t>
      </w:r>
      <w:r w:rsidRPr="00AE7DD3">
        <w:rPr>
          <w:rFonts w:ascii="Maiandra GD" w:eastAsia="Times New Roman" w:hAnsi="Maiandra GD" w:cs="Arial"/>
          <w:b/>
          <w:bCs/>
          <w:color w:val="000000"/>
          <w:sz w:val="24"/>
          <w:szCs w:val="24"/>
        </w:rPr>
        <w:t>CompareTo()</w:t>
      </w:r>
      <w:r w:rsidRPr="00A620AE">
        <w:rPr>
          <w:rFonts w:ascii="Maiandra GD" w:eastAsia="Times New Roman" w:hAnsi="Maiandra GD" w:cs="Arial"/>
          <w:color w:val="000000"/>
          <w:sz w:val="24"/>
          <w:szCs w:val="24"/>
          <w:bdr w:val="none" w:sz="0" w:space="0" w:color="auto" w:frame="1"/>
        </w:rPr>
        <w:t> method. This method will compare the current object (specified with this) and the object to be compared. The following code exactly does the same.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Employee : IComparable</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ID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Name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Gender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Salary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CompareTo</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Employee obj</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if</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FFFFFF"/>
          <w:sz w:val="24"/>
          <w:szCs w:val="24"/>
        </w:rPr>
        <w:t>this</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obj.</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return</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1</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else</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if</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FFFFFF"/>
          <w:sz w:val="24"/>
          <w:szCs w:val="24"/>
        </w:rPr>
        <w:t>this</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 obj.</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return</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-1</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else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return</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0</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Now run the application. It will give you the result in ascending order based on the Employee Salary as shown in the below image.</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000000"/>
          <w:sz w:val="24"/>
          <w:szCs w:val="24"/>
          <w:bdr w:val="none" w:sz="0" w:space="0" w:color="auto" w:frame="1"/>
        </w:rPr>
        <w:lastRenderedPageBreak/>
        <w:drawing>
          <wp:inline distT="0" distB="0" distL="0" distR="0">
            <wp:extent cx="5220335" cy="2785745"/>
            <wp:effectExtent l="19050" t="0" r="0" b="0"/>
            <wp:docPr id="72" name="Picture 72" descr="How to Sort a List of Complex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ow to Sort a List of Complex Type in C#"/>
                    <pic:cNvPicPr>
                      <a:picLocks noChangeAspect="1" noChangeArrowheads="1"/>
                    </pic:cNvPicPr>
                  </pic:nvPicPr>
                  <pic:blipFill>
                    <a:blip r:embed="rId65"/>
                    <a:srcRect/>
                    <a:stretch>
                      <a:fillRect/>
                    </a:stretch>
                  </pic:blipFill>
                  <pic:spPr bwMode="auto">
                    <a:xfrm>
                      <a:off x="0" y="0"/>
                      <a:ext cx="5220335" cy="2785745"/>
                    </a:xfrm>
                    <a:prstGeom prst="rect">
                      <a:avLst/>
                    </a:prstGeom>
                    <a:noFill/>
                    <a:ln w="9525">
                      <a:noFill/>
                      <a:miter lim="800000"/>
                      <a:headEnd/>
                      <a:tailEnd/>
                    </a:ln>
                  </pic:spPr>
                </pic:pic>
              </a:graphicData>
            </a:graphic>
          </wp:inline>
        </w:drawing>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If you prefer not to use the Sort functionality provided by the Employee class, then you can provide your own implementation by implementing the </w:t>
      </w:r>
      <w:r w:rsidRPr="00AE7DD3">
        <w:rPr>
          <w:rFonts w:ascii="Maiandra GD" w:eastAsia="Times New Roman" w:hAnsi="Maiandra GD" w:cs="Arial"/>
          <w:b/>
          <w:bCs/>
          <w:color w:val="000000"/>
          <w:sz w:val="24"/>
          <w:szCs w:val="24"/>
        </w:rPr>
        <w:t>IComparer</w:t>
      </w:r>
      <w:r w:rsidRPr="00A620AE">
        <w:rPr>
          <w:rFonts w:ascii="Maiandra GD" w:eastAsia="Times New Roman" w:hAnsi="Maiandra GD" w:cs="Arial"/>
          <w:color w:val="000000"/>
          <w:sz w:val="24"/>
          <w:szCs w:val="24"/>
          <w:bdr w:val="none" w:sz="0" w:space="0" w:color="auto" w:frame="1"/>
        </w:rPr>
        <w:t> interface. For example, if you want the employees to be sorted by </w:t>
      </w:r>
      <w:r w:rsidRPr="00AE7DD3">
        <w:rPr>
          <w:rFonts w:ascii="Maiandra GD" w:eastAsia="Times New Roman" w:hAnsi="Maiandra GD" w:cs="Arial"/>
          <w:b/>
          <w:bCs/>
          <w:color w:val="000000"/>
          <w:sz w:val="24"/>
          <w:szCs w:val="24"/>
        </w:rPr>
        <w:t>name</w:t>
      </w:r>
      <w:r w:rsidRPr="00A620AE">
        <w:rPr>
          <w:rFonts w:ascii="Maiandra GD" w:eastAsia="Times New Roman" w:hAnsi="Maiandra GD" w:cs="Arial"/>
          <w:color w:val="000000"/>
          <w:sz w:val="24"/>
          <w:szCs w:val="24"/>
          <w:bdr w:val="none" w:sz="0" w:space="0" w:color="auto" w:frame="1"/>
        </w:rPr>
        <w:t> instead of </w:t>
      </w:r>
      <w:r w:rsidRPr="00AE7DD3">
        <w:rPr>
          <w:rFonts w:ascii="Maiandra GD" w:eastAsia="Times New Roman" w:hAnsi="Maiandra GD" w:cs="Arial"/>
          <w:b/>
          <w:bCs/>
          <w:color w:val="000000"/>
          <w:sz w:val="24"/>
          <w:szCs w:val="24"/>
        </w:rPr>
        <w:t>salary</w:t>
      </w:r>
      <w:r w:rsidRPr="00A620AE">
        <w:rPr>
          <w:rFonts w:ascii="Maiandra GD" w:eastAsia="Times New Roman" w:hAnsi="Maiandra GD" w:cs="Arial"/>
          <w:color w:val="000000"/>
          <w:sz w:val="24"/>
          <w:szCs w:val="24"/>
          <w:bdr w:val="none" w:sz="0" w:space="0" w:color="auto" w:frame="1"/>
        </w:rPr>
        <w:t> then you need to follow the below two steps.</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Step1: Implement the IComparer interface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SortByName : IComparer</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Compare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Employee x, Employee y</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return</w:t>
      </w:r>
      <w:r w:rsidRPr="00AE7DD3">
        <w:rPr>
          <w:rFonts w:ascii="Maiandra GD" w:eastAsia="Times New Roman" w:hAnsi="Maiandra GD" w:cs="Consolas"/>
          <w:color w:val="CFD5E0"/>
          <w:sz w:val="24"/>
          <w:szCs w:val="24"/>
        </w:rPr>
        <w:t xml:space="preserve"> x.</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CompareTo</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y.</w:t>
      </w:r>
      <w:r w:rsidRPr="00AE7DD3">
        <w:rPr>
          <w:rFonts w:ascii="Maiandra GD" w:eastAsia="Times New Roman" w:hAnsi="Maiandra GD" w:cs="Consolas"/>
          <w:color w:val="4284AE"/>
          <w:sz w:val="24"/>
          <w:szCs w:val="24"/>
        </w:rPr>
        <w:t>Name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F6CC1">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Step2: Pass an instance of the class that implements the IComparer interface as an argument to the Sort() method as shown below.</w:t>
      </w:r>
    </w:p>
    <w:p w:rsidR="00A620AE" w:rsidRPr="00A620AE" w:rsidRDefault="00A620AE" w:rsidP="00AF6CC1">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SortByName sortByName = new SortByName();</w:t>
      </w:r>
      <w:r w:rsidRPr="00A620AE">
        <w:rPr>
          <w:rFonts w:ascii="Maiandra GD" w:eastAsia="Times New Roman" w:hAnsi="Maiandra GD" w:cs="Segoe UI"/>
          <w:color w:val="212529"/>
          <w:sz w:val="24"/>
          <w:szCs w:val="24"/>
        </w:rPr>
        <w:br/>
      </w:r>
      <w:r w:rsidRPr="00AE7DD3">
        <w:rPr>
          <w:rFonts w:ascii="Maiandra GD" w:eastAsia="Times New Roman" w:hAnsi="Maiandra GD" w:cs="Arial"/>
          <w:b/>
          <w:bCs/>
          <w:sz w:val="24"/>
          <w:szCs w:val="24"/>
        </w:rPr>
        <w:t>listEmployees.Sort(sortByName);</w:t>
      </w:r>
    </w:p>
    <w:p w:rsidR="00A620AE" w:rsidRPr="00A620AE" w:rsidRDefault="00A620AE" w:rsidP="00AF6CC1">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Here is the complete code:</w:t>
      </w:r>
    </w:p>
    <w:p w:rsidR="00A620AE" w:rsidRPr="00A620AE" w:rsidRDefault="00A620AE" w:rsidP="00A620AE">
      <w:pPr>
        <w:shd w:val="clear" w:color="auto" w:fill="FFFFFF"/>
        <w:spacing w:after="0" w:line="240" w:lineRule="auto"/>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Following are the SortByName and Employee classes: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SortByName : IComparer</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Compare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Employee x, Employee y</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return</w:t>
      </w:r>
      <w:r w:rsidRPr="00AE7DD3">
        <w:rPr>
          <w:rFonts w:ascii="Maiandra GD" w:eastAsia="Times New Roman" w:hAnsi="Maiandra GD" w:cs="Consolas"/>
          <w:color w:val="CFD5E0"/>
          <w:sz w:val="24"/>
          <w:szCs w:val="24"/>
        </w:rPr>
        <w:t xml:space="preserve"> x.</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CompareTo</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y.</w:t>
      </w:r>
      <w:r w:rsidRPr="00AE7DD3">
        <w:rPr>
          <w:rFonts w:ascii="Maiandra GD" w:eastAsia="Times New Roman" w:hAnsi="Maiandra GD" w:cs="Consolas"/>
          <w:color w:val="4284AE"/>
          <w:sz w:val="24"/>
          <w:szCs w:val="24"/>
        </w:rPr>
        <w:t>Name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ID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Name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Gender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Salary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Following is the Program class: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using </w:t>
      </w:r>
      <w:r w:rsidRPr="00AE7DD3">
        <w:rPr>
          <w:rFonts w:ascii="Maiandra GD" w:eastAsia="Times New Roman" w:hAnsi="Maiandra GD" w:cs="Consolas"/>
          <w:i/>
          <w:iCs/>
          <w:color w:val="4284AE"/>
          <w:sz w:val="24"/>
          <w:szCs w:val="24"/>
        </w:rPr>
        <w:t>System.Collections.Generic;</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ListCollectionSortReverseMethodDemo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emp1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"Pranaya"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5000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emp2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102</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"Priyanka"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7000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emp3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 xml:space="preserve">ID = </w:t>
      </w:r>
      <w:r w:rsidRPr="00AE7DD3">
        <w:rPr>
          <w:rFonts w:ascii="Maiandra GD" w:eastAsia="Times New Roman" w:hAnsi="Maiandra GD" w:cs="Consolas"/>
          <w:color w:val="D19A66"/>
          <w:sz w:val="24"/>
          <w:szCs w:val="24"/>
        </w:rPr>
        <w:t>103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"Anurag"</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4500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emp4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104</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"Sambit"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6500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emp5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105</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"Hina"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7500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emp6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106</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"Tarun"</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6000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listEmployees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emp6</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"Employees before sorting"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employee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SortByName sortByName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SortByName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Sort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sortByName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"Employees After sorting"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employee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Now run the application and should give the following output.</w:t>
      </w:r>
    </w:p>
    <w:p w:rsid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000000"/>
          <w:sz w:val="24"/>
          <w:szCs w:val="24"/>
          <w:bdr w:val="none" w:sz="0" w:space="0" w:color="auto" w:frame="1"/>
        </w:rPr>
        <w:drawing>
          <wp:inline distT="0" distB="0" distL="0" distR="0">
            <wp:extent cx="5177790" cy="2753995"/>
            <wp:effectExtent l="19050" t="0" r="3810" b="0"/>
            <wp:docPr id="73" name="Picture 73" descr="How to Sort a List of Complex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ow to Sort a List of Complex Type in C#"/>
                    <pic:cNvPicPr>
                      <a:picLocks noChangeAspect="1" noChangeArrowheads="1"/>
                    </pic:cNvPicPr>
                  </pic:nvPicPr>
                  <pic:blipFill>
                    <a:blip r:embed="rId66"/>
                    <a:srcRect/>
                    <a:stretch>
                      <a:fillRect/>
                    </a:stretch>
                  </pic:blipFill>
                  <pic:spPr bwMode="auto">
                    <a:xfrm>
                      <a:off x="0" y="0"/>
                      <a:ext cx="5177790" cy="2753995"/>
                    </a:xfrm>
                    <a:prstGeom prst="rect">
                      <a:avLst/>
                    </a:prstGeom>
                    <a:noFill/>
                    <a:ln w="9525">
                      <a:noFill/>
                      <a:miter lim="800000"/>
                      <a:headEnd/>
                      <a:tailEnd/>
                    </a:ln>
                  </pic:spPr>
                </pic:pic>
              </a:graphicData>
            </a:graphic>
          </wp:inline>
        </w:drawing>
      </w:r>
    </w:p>
    <w:p w:rsidR="00AF6CC1" w:rsidRPr="00A620AE" w:rsidRDefault="00AF6CC1" w:rsidP="00A620AE">
      <w:pPr>
        <w:shd w:val="clear" w:color="auto" w:fill="FFFFFF"/>
        <w:spacing w:after="0" w:line="240" w:lineRule="auto"/>
        <w:jc w:val="both"/>
        <w:textAlignment w:val="baseline"/>
        <w:rPr>
          <w:rFonts w:ascii="Maiandra GD" w:eastAsia="Times New Roman" w:hAnsi="Maiandra GD" w:cs="Segoe UI"/>
          <w:color w:val="212529"/>
          <w:sz w:val="24"/>
          <w:szCs w:val="24"/>
        </w:rPr>
      </w:pPr>
    </w:p>
    <w:p w:rsidR="00A620AE" w:rsidRPr="00AE7DD3" w:rsidRDefault="00A620AE">
      <w:pPr>
        <w:pBdr>
          <w:bottom w:val="double" w:sz="6" w:space="1" w:color="auto"/>
        </w:pBdr>
        <w:rPr>
          <w:rFonts w:ascii="Maiandra GD" w:hAnsi="Maiandra GD"/>
          <w:sz w:val="24"/>
          <w:szCs w:val="24"/>
        </w:rPr>
      </w:pPr>
    </w:p>
    <w:p w:rsidR="00A620AE" w:rsidRPr="00A620AE" w:rsidRDefault="00A620AE" w:rsidP="00A620AE">
      <w:pPr>
        <w:spacing w:after="48" w:line="240" w:lineRule="auto"/>
        <w:textAlignment w:val="baseline"/>
        <w:outlineLvl w:val="0"/>
        <w:rPr>
          <w:rFonts w:ascii="Maiandra GD" w:eastAsia="Times New Roman" w:hAnsi="Maiandra GD" w:cs="Times New Roman"/>
          <w:b/>
          <w:color w:val="3A3A3A"/>
          <w:kern w:val="36"/>
          <w:sz w:val="24"/>
          <w:szCs w:val="24"/>
        </w:rPr>
      </w:pPr>
      <w:r w:rsidRPr="00A620AE">
        <w:rPr>
          <w:rFonts w:ascii="Maiandra GD" w:eastAsia="Times New Roman" w:hAnsi="Maiandra GD" w:cs="Times New Roman"/>
          <w:b/>
          <w:color w:val="3A3A3A"/>
          <w:kern w:val="36"/>
          <w:sz w:val="24"/>
          <w:szCs w:val="24"/>
          <w:highlight w:val="yellow"/>
        </w:rPr>
        <w:t>Comparison Delegate in C#</w:t>
      </w:r>
    </w:p>
    <w:p w:rsidR="00A620AE" w:rsidRPr="00A620AE" w:rsidRDefault="00AF6CC1" w:rsidP="00A620AE">
      <w:pPr>
        <w:shd w:val="clear" w:color="auto" w:fill="FFFFFF"/>
        <w:spacing w:after="0" w:line="240" w:lineRule="auto"/>
        <w:textAlignment w:val="baseline"/>
        <w:rPr>
          <w:rFonts w:ascii="Maiandra GD" w:eastAsia="Times New Roman" w:hAnsi="Maiandra GD" w:cs="Segoe UI"/>
          <w:color w:val="212529"/>
          <w:sz w:val="24"/>
          <w:szCs w:val="24"/>
        </w:rPr>
      </w:pPr>
      <w:r>
        <w:rPr>
          <w:rFonts w:ascii="Maiandra GD" w:eastAsia="Times New Roman" w:hAnsi="Maiandra GD" w:cs="Segoe UI"/>
          <w:color w:val="212529"/>
          <w:sz w:val="24"/>
          <w:szCs w:val="24"/>
        </w:rPr>
        <w:lastRenderedPageBreak/>
        <w:t xml:space="preserve"> </w:t>
      </w:r>
    </w:p>
    <w:p w:rsidR="00A620AE" w:rsidRPr="00A620AE" w:rsidRDefault="00A620AE" w:rsidP="00A620A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Comparison delegate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In this article, I am going to discuss how to sort a list of the complex type using </w:t>
      </w:r>
      <w:r w:rsidRPr="00AE7DD3">
        <w:rPr>
          <w:rFonts w:ascii="Maiandra GD" w:eastAsia="Times New Roman" w:hAnsi="Maiandra GD" w:cs="Arial"/>
          <w:b/>
          <w:bCs/>
          <w:color w:val="000000"/>
          <w:sz w:val="24"/>
          <w:szCs w:val="24"/>
        </w:rPr>
        <w:t>Comparison Delegate in C#. </w:t>
      </w:r>
      <w:r w:rsidRPr="00A620AE">
        <w:rPr>
          <w:rFonts w:ascii="Maiandra GD" w:eastAsia="Times New Roman" w:hAnsi="Maiandra GD" w:cs="Arial"/>
          <w:color w:val="000000"/>
          <w:sz w:val="24"/>
          <w:szCs w:val="24"/>
          <w:bdr w:val="none" w:sz="0" w:space="0" w:color="auto" w:frame="1"/>
        </w:rPr>
        <w:t>Please read our previous article where we discussed </w:t>
      </w:r>
      <w:hyperlink r:id="rId67" w:history="1">
        <w:r w:rsidRPr="00AE7DD3">
          <w:rPr>
            <w:rFonts w:ascii="Maiandra GD" w:eastAsia="Times New Roman" w:hAnsi="Maiandra GD" w:cs="Arial"/>
            <w:b/>
            <w:bCs/>
            <w:color w:val="007BFF"/>
            <w:sz w:val="24"/>
            <w:szCs w:val="24"/>
            <w:u w:val="single"/>
          </w:rPr>
          <w:t>how to sort a list of Complex Type in C#</w:t>
        </w:r>
      </w:hyperlink>
      <w:r w:rsidRPr="00AE7DD3">
        <w:rPr>
          <w:rFonts w:ascii="Maiandra GD" w:eastAsia="Times New Roman" w:hAnsi="Maiandra GD" w:cs="Arial"/>
          <w:b/>
          <w:bCs/>
          <w:color w:val="000000"/>
          <w:sz w:val="24"/>
          <w:szCs w:val="24"/>
        </w:rPr>
        <w:t>.</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One of the overload version of the Sort() method in List class expects Comparison delegate to be passed as an argument. Let us understand this overloaded version. The syntax is shown below.</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public void Sort(Comparison&lt;T&gt; comparison)</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212529"/>
          <w:sz w:val="24"/>
          <w:szCs w:val="24"/>
        </w:rPr>
        <w:t>Below is the definition of Comparison Delegate.</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drawing>
          <wp:inline distT="0" distB="0" distL="0" distR="0">
            <wp:extent cx="4986655" cy="861060"/>
            <wp:effectExtent l="19050" t="0" r="4445" b="0"/>
            <wp:docPr id="77" name="Picture 77" descr="sorting a list of the Complex type in C# using Comparison Del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orting a list of the Complex type in C# using Comparison Delegate"/>
                    <pic:cNvPicPr>
                      <a:picLocks noChangeAspect="1" noChangeArrowheads="1"/>
                    </pic:cNvPicPr>
                  </pic:nvPicPr>
                  <pic:blipFill>
                    <a:blip r:embed="rId68"/>
                    <a:srcRect/>
                    <a:stretch>
                      <a:fillRect/>
                    </a:stretch>
                  </pic:blipFill>
                  <pic:spPr bwMode="auto">
                    <a:xfrm>
                      <a:off x="0" y="0"/>
                      <a:ext cx="4986655" cy="861060"/>
                    </a:xfrm>
                    <a:prstGeom prst="rect">
                      <a:avLst/>
                    </a:prstGeom>
                    <a:noFill/>
                    <a:ln w="9525">
                      <a:noFill/>
                      <a:miter lim="800000"/>
                      <a:headEnd/>
                      <a:tailEnd/>
                    </a:ln>
                  </pic:spPr>
                </pic:pic>
              </a:graphicData>
            </a:graphic>
          </wp:inline>
        </w:drawing>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Approach1:</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Step1:</w:t>
      </w:r>
      <w:r w:rsidRPr="00A620AE">
        <w:rPr>
          <w:rFonts w:ascii="Maiandra GD" w:eastAsia="Times New Roman" w:hAnsi="Maiandra GD" w:cs="Arial"/>
          <w:color w:val="000000"/>
          <w:sz w:val="24"/>
          <w:szCs w:val="24"/>
          <w:bdr w:val="none" w:sz="0" w:space="0" w:color="auto" w:frame="1"/>
        </w:rPr>
        <w:t> Create a function whose signature must match with the signature of Comparison delegate. This is the method where we need to write the logic to compare 2 employee objects.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private</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CompareEmployees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Employee e1, Employee e2</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return</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return</w:t>
      </w:r>
      <w:r w:rsidRPr="00AE7DD3">
        <w:rPr>
          <w:rFonts w:ascii="Maiandra GD" w:eastAsia="Times New Roman" w:hAnsi="Maiandra GD" w:cs="Consolas"/>
          <w:color w:val="CFD5E0"/>
          <w:sz w:val="24"/>
          <w:szCs w:val="24"/>
        </w:rPr>
        <w:t xml:space="preserve"> e1.</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CompareTo</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e2.</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Step2: </w:t>
      </w:r>
      <w:r w:rsidRPr="00A620AE">
        <w:rPr>
          <w:rFonts w:ascii="Maiandra GD" w:eastAsia="Times New Roman" w:hAnsi="Maiandra GD" w:cs="Arial"/>
          <w:color w:val="000000"/>
          <w:sz w:val="24"/>
          <w:szCs w:val="24"/>
          <w:bdr w:val="none" w:sz="0" w:space="0" w:color="auto" w:frame="1"/>
        </w:rPr>
        <w:t>Create an instance of Comparison delegate, and then pass the name of the function created in Step1 as the argument. So, at this point “Comparison” delegate is pointing to our function that contains the logic to compare 2 employee objects.</w:t>
      </w:r>
    </w:p>
    <w:p w:rsidR="00A620AE" w:rsidRPr="00A620AE" w:rsidRDefault="00A620AE" w:rsidP="00AF6CC1">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Comparison&lt;Employee&gt; employeeComparer= new Comparison&lt;Employee&gt;(CompareEmployees);</w:t>
      </w:r>
    </w:p>
    <w:p w:rsidR="00A620AE" w:rsidRPr="00A620AE" w:rsidRDefault="00A620AE" w:rsidP="00AF6CC1">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Step3: Pass the delegate instance as an argument, to Sort() method.</w:t>
      </w:r>
    </w:p>
    <w:p w:rsidR="00A620AE" w:rsidRPr="00A620AE" w:rsidRDefault="00A620AE" w:rsidP="00AF6CC1">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listEmployees.Sort(employeeComparer);</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At this point, listEmployees should be sorted using the logic defined in CompareEmployees() function. Below is the complete code: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ListCollectionSortReverseMethodDemo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emp1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 xml:space="preserve">ID = </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"Pranaya"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5000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emp2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102</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"Priyanka"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7000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emp3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"Anurag"</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4500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emp4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104</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"Sambit"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6500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emp5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105</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"Hina"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7500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 xml:space="preserve">Employee emp6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106</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"Tarun"</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6000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listEmployees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emp6</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"Employees before sorting"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employee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Comparison</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employeeComparer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Comparison</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CompareEmployees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Sort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employeeComparer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"Employees After sorting"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employee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private</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CompareEmployees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Employee e1, Employee e2</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lastRenderedPageBreak/>
        <w:t>return</w:t>
      </w:r>
      <w:r w:rsidRPr="00AE7DD3">
        <w:rPr>
          <w:rFonts w:ascii="Maiandra GD" w:eastAsia="Times New Roman" w:hAnsi="Maiandra GD" w:cs="Consolas"/>
          <w:color w:val="CFD5E0"/>
          <w:sz w:val="24"/>
          <w:szCs w:val="24"/>
        </w:rPr>
        <w:t xml:space="preserve"> e1.</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CompareTo</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e2.</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ID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Name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Gender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Salary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OUTPUT:</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drawing>
          <wp:inline distT="0" distB="0" distL="0" distR="0">
            <wp:extent cx="5177790" cy="2774950"/>
            <wp:effectExtent l="19050" t="0" r="3810" b="0"/>
            <wp:docPr id="78" name="Picture 78" descr="sorting a list of the Complex type in C# using Comparison Del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orting a list of the Complex type in C# using Comparison Delegate"/>
                    <pic:cNvPicPr>
                      <a:picLocks noChangeAspect="1" noChangeArrowheads="1"/>
                    </pic:cNvPicPr>
                  </pic:nvPicPr>
                  <pic:blipFill>
                    <a:blip r:embed="rId69"/>
                    <a:srcRect/>
                    <a:stretch>
                      <a:fillRect/>
                    </a:stretch>
                  </pic:blipFill>
                  <pic:spPr bwMode="auto">
                    <a:xfrm>
                      <a:off x="0" y="0"/>
                      <a:ext cx="5177790" cy="2774950"/>
                    </a:xfrm>
                    <a:prstGeom prst="rect">
                      <a:avLst/>
                    </a:prstGeom>
                    <a:noFill/>
                    <a:ln w="9525">
                      <a:noFill/>
                      <a:miter lim="800000"/>
                      <a:headEnd/>
                      <a:tailEnd/>
                    </a:ln>
                  </pic:spPr>
                </pic:pic>
              </a:graphicData>
            </a:graphic>
          </wp:inline>
        </w:drawing>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Approach2:</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In Approach1 this is what we have done</w:t>
      </w:r>
    </w:p>
    <w:p w:rsidR="00A620AE" w:rsidRPr="00A620AE" w:rsidRDefault="00A620AE" w:rsidP="00A620AE">
      <w:pPr>
        <w:numPr>
          <w:ilvl w:val="0"/>
          <w:numId w:val="28"/>
        </w:num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We have Created a private function that contains the logic to compare the employees</w:t>
      </w:r>
    </w:p>
    <w:p w:rsidR="00A620AE" w:rsidRPr="00A620AE" w:rsidRDefault="00A620AE" w:rsidP="00A620AE">
      <w:pPr>
        <w:numPr>
          <w:ilvl w:val="0"/>
          <w:numId w:val="28"/>
        </w:num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Then created an instance of Comparison delegate, and then passed the name of the private function to the delegate.</w:t>
      </w:r>
    </w:p>
    <w:p w:rsidR="00A620AE" w:rsidRPr="00A620AE" w:rsidRDefault="00A620AE" w:rsidP="00A620AE">
      <w:pPr>
        <w:numPr>
          <w:ilvl w:val="0"/>
          <w:numId w:val="28"/>
        </w:num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Finally passed the delegate instance to the Sort() method.</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Do we really have to follow all these steps? Isn’t there any other way? </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above code can be simplified using the delegate keyword as shown below which is also known as an anonymous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Sort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delegate</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Employee e1, Employee e2</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lastRenderedPageBreak/>
        <w:t>return</w:t>
      </w:r>
      <w:r w:rsidRPr="00AE7DD3">
        <w:rPr>
          <w:rFonts w:ascii="Maiandra GD" w:eastAsia="Times New Roman" w:hAnsi="Maiandra GD" w:cs="Consolas"/>
          <w:color w:val="CFD5E0"/>
          <w:sz w:val="24"/>
          <w:szCs w:val="24"/>
        </w:rPr>
        <w:t xml:space="preserve"> e1.</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CompareTo</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e2.</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Approach3: </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code in Approach2 can be further simplified using the lambda expression as shown below.</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listCutomers.Sort((x, y) =&gt; x.ID.CompareTo(y.ID));</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The complete code for Approach2 and 3 is given below.</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ListCollectionSortReverseMethodDemo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emp1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"Pranaya"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5000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emp2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102</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"Priyanka"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7000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emp3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"Anurag"</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4500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 xml:space="preserve">Employee emp4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104</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"Sambit"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6500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emp5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105</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"Hina"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7500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emp6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106</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"Tarun"</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6000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listEmployees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emp6</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"Employees before sorting"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employee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//Apprach2</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//Using Anonymous methid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//listEmployees.Sort(delegate (Employee e1, Employee e2)</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return e1.Gender.CompareTo(e2.Gender);</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//Approach3</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//using Lambda Expression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Sort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x, 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x.</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CompareTo</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y.</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"Employees After sorting"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employee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ID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Name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Gender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Salary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OUTPUT:</w:t>
      </w:r>
    </w:p>
    <w:p w:rsid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lastRenderedPageBreak/>
        <w:drawing>
          <wp:inline distT="0" distB="0" distL="0" distR="0">
            <wp:extent cx="5262880" cy="2764155"/>
            <wp:effectExtent l="19050" t="0" r="0" b="0"/>
            <wp:docPr id="79" name="Picture 79" descr="sorting a list of the Complex type in C# using Comparison Del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orting a list of the Complex type in C# using Comparison Delegate"/>
                    <pic:cNvPicPr>
                      <a:picLocks noChangeAspect="1" noChangeArrowheads="1"/>
                    </pic:cNvPicPr>
                  </pic:nvPicPr>
                  <pic:blipFill>
                    <a:blip r:embed="rId70"/>
                    <a:srcRect/>
                    <a:stretch>
                      <a:fillRect/>
                    </a:stretch>
                  </pic:blipFill>
                  <pic:spPr bwMode="auto">
                    <a:xfrm>
                      <a:off x="0" y="0"/>
                      <a:ext cx="5262880" cy="2764155"/>
                    </a:xfrm>
                    <a:prstGeom prst="rect">
                      <a:avLst/>
                    </a:prstGeom>
                    <a:noFill/>
                    <a:ln w="9525">
                      <a:noFill/>
                      <a:miter lim="800000"/>
                      <a:headEnd/>
                      <a:tailEnd/>
                    </a:ln>
                  </pic:spPr>
                </pic:pic>
              </a:graphicData>
            </a:graphic>
          </wp:inline>
        </w:drawing>
      </w:r>
    </w:p>
    <w:p w:rsidR="00D342CB" w:rsidRPr="00A620AE" w:rsidRDefault="00D342CB" w:rsidP="00A620AE">
      <w:pPr>
        <w:shd w:val="clear" w:color="auto" w:fill="FFFFFF"/>
        <w:spacing w:after="0" w:line="240" w:lineRule="auto"/>
        <w:jc w:val="both"/>
        <w:textAlignment w:val="baseline"/>
        <w:rPr>
          <w:rFonts w:ascii="Maiandra GD" w:eastAsia="Times New Roman" w:hAnsi="Maiandra GD" w:cs="Segoe UI"/>
          <w:color w:val="212529"/>
          <w:sz w:val="24"/>
          <w:szCs w:val="24"/>
        </w:rPr>
      </w:pPr>
    </w:p>
    <w:p w:rsidR="00A620AE" w:rsidRPr="00AE7DD3" w:rsidRDefault="00A620AE">
      <w:pPr>
        <w:pBdr>
          <w:bottom w:val="double" w:sz="6" w:space="1" w:color="auto"/>
        </w:pBdr>
        <w:rPr>
          <w:rFonts w:ascii="Maiandra GD" w:hAnsi="Maiandra GD"/>
          <w:sz w:val="24"/>
          <w:szCs w:val="24"/>
        </w:rPr>
      </w:pPr>
    </w:p>
    <w:p w:rsidR="00A620AE" w:rsidRPr="00A620AE" w:rsidRDefault="00A620AE" w:rsidP="00D342CB">
      <w:pPr>
        <w:spacing w:after="48" w:line="240" w:lineRule="auto"/>
        <w:textAlignment w:val="baseline"/>
        <w:outlineLvl w:val="0"/>
        <w:rPr>
          <w:rFonts w:ascii="Maiandra GD" w:eastAsia="Times New Roman" w:hAnsi="Maiandra GD" w:cs="Segoe UI"/>
          <w:color w:val="212529"/>
          <w:sz w:val="24"/>
          <w:szCs w:val="24"/>
        </w:rPr>
      </w:pPr>
      <w:r w:rsidRPr="00A620AE">
        <w:rPr>
          <w:rFonts w:ascii="Maiandra GD" w:eastAsia="Times New Roman" w:hAnsi="Maiandra GD" w:cs="Times New Roman"/>
          <w:b/>
          <w:color w:val="3A3A3A"/>
          <w:kern w:val="36"/>
          <w:sz w:val="24"/>
          <w:szCs w:val="24"/>
          <w:highlight w:val="yellow"/>
        </w:rPr>
        <w:t>List Class important methods in C#</w:t>
      </w:r>
      <w:r w:rsidR="00D342CB">
        <w:rPr>
          <w:rFonts w:ascii="Maiandra GD" w:eastAsia="Times New Roman" w:hAnsi="Maiandra GD" w:cs="Times New Roman"/>
          <w:b/>
          <w:color w:val="3A3A3A"/>
          <w:kern w:val="36"/>
          <w:sz w:val="24"/>
          <w:szCs w:val="24"/>
        </w:rPr>
        <w:t xml:space="preserve"> </w:t>
      </w:r>
    </w:p>
    <w:p w:rsidR="00A620AE" w:rsidRPr="00A620AE" w:rsidRDefault="00A620AE" w:rsidP="00A620A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Generic List Class important methods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In this article, we will discuss some Generic List Class important methods.</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TrueForAll():</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This method returns true or false depending on whether if every element in the list matches the conditions defined by the specified predicate.</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AsReadOnly():</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This method returns a read-only wrapper for the current collection. Use this method, if you don’t want the client to modify the collection i.e. add or remove any elements from the collection. The ReadOnlyCollection will not have methods to add or remove items from the collection. We can only read items from this collection.</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TrimExcess():</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This method sets the capacity to the actual number of elements in the </w:t>
      </w:r>
      <w:r w:rsidRPr="00A620AE">
        <w:rPr>
          <w:rFonts w:ascii="Maiandra GD" w:eastAsia="Times New Roman" w:hAnsi="Maiandra GD" w:cs="Segoe UI"/>
          <w:color w:val="000000"/>
          <w:sz w:val="24"/>
          <w:szCs w:val="24"/>
          <w:bdr w:val="none" w:sz="0" w:space="0" w:color="auto" w:frame="1"/>
        </w:rPr>
        <w:t>List</w:t>
      </w:r>
      <w:r w:rsidRPr="00A620AE">
        <w:rPr>
          <w:rFonts w:ascii="Maiandra GD" w:eastAsia="Times New Roman" w:hAnsi="Maiandra GD" w:cs="Arial"/>
          <w:color w:val="000000"/>
          <w:sz w:val="24"/>
          <w:szCs w:val="24"/>
          <w:bdr w:val="none" w:sz="0" w:space="0" w:color="auto" w:frame="1"/>
        </w:rPr>
        <w:t> if that number is less than a threshold value. </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According to MSDN: </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This method can be used to minimize a collection’s memory overhead if no new elements will be added to the collection. The cost of reallocating and copying a large List&lt;T&gt; can be considerable, however, so the TrimExcess method does nothing if the list is at more than 90 percent of capacity. This avoids incurring a large reallocation cost for a relatively small gain. The current threshold is 90 percent, but this could change in the future.</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Let us understand the above methods with an example.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ListCollectionMethodDemo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emp1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"Pranaya"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5000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emp2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102</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"Priyanka"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7000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emp3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"Anurag"</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4500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emp4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104</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"Sambit"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6500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listEmployees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D19A66"/>
          <w:sz w:val="24"/>
          <w:szCs w:val="24"/>
        </w:rPr>
        <w:t>100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//TrueForAll</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"Are all salaries greater than 5000: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listEmployees.</w:t>
      </w:r>
      <w:r w:rsidRPr="00AE7DD3">
        <w:rPr>
          <w:rFonts w:ascii="Maiandra GD" w:eastAsia="Times New Roman" w:hAnsi="Maiandra GD" w:cs="Consolas"/>
          <w:color w:val="4284AE"/>
          <w:sz w:val="24"/>
          <w:szCs w:val="24"/>
        </w:rPr>
        <w:t>TrueForAll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x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x.</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5000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ReadOnlyCollection will not have Add() or Remove() methods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System.</w:t>
      </w:r>
      <w:r w:rsidRPr="00AE7DD3">
        <w:rPr>
          <w:rFonts w:ascii="Maiandra GD" w:eastAsia="Times New Roman" w:hAnsi="Maiandra GD" w:cs="Consolas"/>
          <w:color w:val="4284AE"/>
          <w:sz w:val="24"/>
          <w:szCs w:val="24"/>
        </w:rPr>
        <w:t>Collections</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ObjectModel</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ReadOnlyCollection</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readOnlyEmployees = listEmployees.</w:t>
      </w:r>
      <w:r w:rsidRPr="00AE7DD3">
        <w:rPr>
          <w:rFonts w:ascii="Maiandra GD" w:eastAsia="Times New Roman" w:hAnsi="Maiandra GD" w:cs="Consolas"/>
          <w:color w:val="4284AE"/>
          <w:sz w:val="24"/>
          <w:szCs w:val="24"/>
        </w:rPr>
        <w:t>AsReadOnly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"Total Items in ReadOnlyCollection = "</w:t>
      </w:r>
      <w:r w:rsidRPr="00AE7DD3">
        <w:rPr>
          <w:rFonts w:ascii="Maiandra GD" w:eastAsia="Times New Roman" w:hAnsi="Maiandra GD" w:cs="Consolas"/>
          <w:color w:val="CFD5E0"/>
          <w:sz w:val="24"/>
          <w:szCs w:val="24"/>
        </w:rPr>
        <w:t xml:space="preserve">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readOnlyEmployees.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listEmployees list is created with an initial capacity of 50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but only 4 items are in the list. The filled percentage is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less than 90 percent threshold.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"List capacity before invoking TrimExcess = "</w:t>
      </w:r>
      <w:r w:rsidRPr="00AE7DD3">
        <w:rPr>
          <w:rFonts w:ascii="Maiandra GD" w:eastAsia="Times New Roman" w:hAnsi="Maiandra GD" w:cs="Consolas"/>
          <w:color w:val="CFD5E0"/>
          <w:sz w:val="24"/>
          <w:szCs w:val="24"/>
        </w:rPr>
        <w:t xml:space="preserve">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Capacity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Invoke TrimExcess() to set the capacity to the actual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number of elements in the List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TrimExcess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"List capacity After invoking TrimExcess = "</w:t>
      </w:r>
      <w:r w:rsidRPr="00AE7DD3">
        <w:rPr>
          <w:rFonts w:ascii="Maiandra GD" w:eastAsia="Times New Roman" w:hAnsi="Maiandra GD" w:cs="Consolas"/>
          <w:color w:val="CFD5E0"/>
          <w:sz w:val="24"/>
          <w:szCs w:val="24"/>
        </w:rPr>
        <w:t xml:space="preserve"> +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listEmployees.</w:t>
      </w:r>
      <w:r w:rsidRPr="00AE7DD3">
        <w:rPr>
          <w:rFonts w:ascii="Maiandra GD" w:eastAsia="Times New Roman" w:hAnsi="Maiandra GD" w:cs="Consolas"/>
          <w:color w:val="4284AE"/>
          <w:sz w:val="24"/>
          <w:szCs w:val="24"/>
        </w:rPr>
        <w:t>Capacity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ID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Name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Gender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Salary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OUTPUT:</w:t>
      </w:r>
    </w:p>
    <w:p w:rsid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lastRenderedPageBreak/>
        <w:drawing>
          <wp:inline distT="0" distB="0" distL="0" distR="0">
            <wp:extent cx="4061460" cy="818515"/>
            <wp:effectExtent l="19050" t="0" r="0" b="0"/>
            <wp:docPr id="83" name="Picture 83" descr="Generic List Class important method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eneric List Class important methods in C#"/>
                    <pic:cNvPicPr>
                      <a:picLocks noChangeAspect="1" noChangeArrowheads="1"/>
                    </pic:cNvPicPr>
                  </pic:nvPicPr>
                  <pic:blipFill>
                    <a:blip r:embed="rId71"/>
                    <a:srcRect/>
                    <a:stretch>
                      <a:fillRect/>
                    </a:stretch>
                  </pic:blipFill>
                  <pic:spPr bwMode="auto">
                    <a:xfrm>
                      <a:off x="0" y="0"/>
                      <a:ext cx="4061460" cy="818515"/>
                    </a:xfrm>
                    <a:prstGeom prst="rect">
                      <a:avLst/>
                    </a:prstGeom>
                    <a:noFill/>
                    <a:ln w="9525">
                      <a:noFill/>
                      <a:miter lim="800000"/>
                      <a:headEnd/>
                      <a:tailEnd/>
                    </a:ln>
                  </pic:spPr>
                </pic:pic>
              </a:graphicData>
            </a:graphic>
          </wp:inline>
        </w:drawing>
      </w:r>
    </w:p>
    <w:p w:rsidR="00D342CB" w:rsidRPr="00A620AE" w:rsidRDefault="00D342CB" w:rsidP="00A620AE">
      <w:pPr>
        <w:shd w:val="clear" w:color="auto" w:fill="FFFFFF"/>
        <w:spacing w:after="0" w:line="240" w:lineRule="auto"/>
        <w:jc w:val="both"/>
        <w:textAlignment w:val="baseline"/>
        <w:rPr>
          <w:rFonts w:ascii="Maiandra GD" w:eastAsia="Times New Roman" w:hAnsi="Maiandra GD" w:cs="Segoe UI"/>
          <w:color w:val="212529"/>
          <w:sz w:val="24"/>
          <w:szCs w:val="24"/>
        </w:rPr>
      </w:pPr>
    </w:p>
    <w:p w:rsidR="00A620AE" w:rsidRPr="00AE7DD3" w:rsidRDefault="00A620AE">
      <w:pPr>
        <w:pBdr>
          <w:bottom w:val="double" w:sz="6" w:space="1" w:color="auto"/>
        </w:pBdr>
        <w:rPr>
          <w:rFonts w:ascii="Maiandra GD" w:hAnsi="Maiandra GD"/>
          <w:sz w:val="24"/>
          <w:szCs w:val="24"/>
        </w:rPr>
      </w:pPr>
    </w:p>
    <w:p w:rsidR="00A620AE" w:rsidRPr="00A620AE" w:rsidRDefault="00A620AE" w:rsidP="00D342CB">
      <w:pPr>
        <w:spacing w:after="48" w:line="240" w:lineRule="auto"/>
        <w:textAlignment w:val="baseline"/>
        <w:outlineLvl w:val="0"/>
        <w:rPr>
          <w:rFonts w:ascii="Maiandra GD" w:eastAsia="Times New Roman" w:hAnsi="Maiandra GD" w:cs="Segoe UI"/>
          <w:color w:val="212529"/>
          <w:sz w:val="24"/>
          <w:szCs w:val="24"/>
        </w:rPr>
      </w:pPr>
      <w:r w:rsidRPr="00A620AE">
        <w:rPr>
          <w:rFonts w:ascii="Maiandra GD" w:eastAsia="Times New Roman" w:hAnsi="Maiandra GD" w:cs="Times New Roman"/>
          <w:b/>
          <w:color w:val="3A3A3A"/>
          <w:kern w:val="36"/>
          <w:sz w:val="24"/>
          <w:szCs w:val="24"/>
          <w:highlight w:val="yellow"/>
        </w:rPr>
        <w:t>Dictionary in C#</w:t>
      </w:r>
      <w:r w:rsidR="00D342CB">
        <w:rPr>
          <w:rFonts w:ascii="Maiandra GD" w:eastAsia="Times New Roman" w:hAnsi="Maiandra GD" w:cs="Times New Roman"/>
          <w:b/>
          <w:color w:val="3A3A3A"/>
          <w:kern w:val="36"/>
          <w:sz w:val="24"/>
          <w:szCs w:val="24"/>
        </w:rPr>
        <w:t xml:space="preserve"> </w:t>
      </w:r>
    </w:p>
    <w:p w:rsidR="00A620AE" w:rsidRPr="00A620AE" w:rsidRDefault="00A620AE" w:rsidP="00A620A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Generic Dictionary in C# with Examples</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In this article, I am going to discuss </w:t>
      </w:r>
      <w:r w:rsidRPr="00AE7DD3">
        <w:rPr>
          <w:rFonts w:ascii="Maiandra GD" w:eastAsia="Times New Roman" w:hAnsi="Maiandra GD" w:cs="Arial"/>
          <w:b/>
          <w:bCs/>
          <w:color w:val="000000"/>
          <w:sz w:val="24"/>
          <w:szCs w:val="24"/>
        </w:rPr>
        <w:t>Generic Dictionary in C#</w:t>
      </w:r>
      <w:r w:rsidRPr="00A620AE">
        <w:rPr>
          <w:rFonts w:ascii="Maiandra GD" w:eastAsia="Times New Roman" w:hAnsi="Maiandra GD" w:cs="Arial"/>
          <w:color w:val="000000"/>
          <w:sz w:val="24"/>
          <w:szCs w:val="24"/>
          <w:bdr w:val="none" w:sz="0" w:space="0" w:color="auto" w:frame="1"/>
        </w:rPr>
        <w:t> with examples. Please read our previous article where we discussed </w:t>
      </w:r>
      <w:hyperlink r:id="rId72" w:history="1">
        <w:r w:rsidRPr="00AE7DD3">
          <w:rPr>
            <w:rFonts w:ascii="Maiandra GD" w:eastAsia="Times New Roman" w:hAnsi="Maiandra GD" w:cs="Arial"/>
            <w:b/>
            <w:bCs/>
            <w:color w:val="007BFF"/>
            <w:sz w:val="24"/>
            <w:szCs w:val="24"/>
          </w:rPr>
          <w:t>Generic List Collection Class</w:t>
        </w:r>
      </w:hyperlink>
      <w:r w:rsidRPr="00A620AE">
        <w:rPr>
          <w:rFonts w:ascii="Maiandra GD" w:eastAsia="Times New Roman" w:hAnsi="Maiandra GD" w:cs="Arial"/>
          <w:color w:val="000000"/>
          <w:sz w:val="24"/>
          <w:szCs w:val="24"/>
          <w:bdr w:val="none" w:sz="0" w:space="0" w:color="auto" w:frame="1"/>
        </w:rPr>
        <w:t> in detail. At the end of this article, you will understand what exactly the Generic Dictionary is and when and how to use Dictionary in C# with examples.</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What is Dictionary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Dictionary in C# is a Collection class same as</w:t>
      </w:r>
      <w:r w:rsidRPr="00A620AE">
        <w:rPr>
          <w:rFonts w:ascii="Maiandra GD" w:eastAsia="Times New Roman" w:hAnsi="Maiandra GD" w:cs="Arial"/>
          <w:color w:val="212529"/>
          <w:sz w:val="24"/>
          <w:szCs w:val="24"/>
          <w:bdr w:val="none" w:sz="0" w:space="0" w:color="auto" w:frame="1"/>
        </w:rPr>
        <w:t> </w:t>
      </w:r>
      <w:hyperlink r:id="rId73" w:history="1">
        <w:r w:rsidRPr="00AE7DD3">
          <w:rPr>
            <w:rFonts w:ascii="Maiandra GD" w:eastAsia="Times New Roman" w:hAnsi="Maiandra GD" w:cs="Arial"/>
            <w:b/>
            <w:bCs/>
            <w:color w:val="007BFF"/>
            <w:sz w:val="24"/>
            <w:szCs w:val="24"/>
            <w:u w:val="single"/>
          </w:rPr>
          <w:t>HashTable</w:t>
        </w:r>
      </w:hyperlink>
      <w:r w:rsidRPr="00AE7DD3">
        <w:rPr>
          <w:rFonts w:ascii="Maiandra GD" w:eastAsia="Times New Roman" w:hAnsi="Maiandra GD" w:cs="Arial"/>
          <w:b/>
          <w:bCs/>
          <w:color w:val="212529"/>
          <w:sz w:val="24"/>
          <w:szCs w:val="24"/>
        </w:rPr>
        <w:t> </w:t>
      </w:r>
      <w:r w:rsidRPr="00A620AE">
        <w:rPr>
          <w:rFonts w:ascii="Maiandra GD" w:eastAsia="Times New Roman" w:hAnsi="Maiandra GD" w:cs="Arial"/>
          <w:color w:val="212529"/>
          <w:sz w:val="24"/>
          <w:szCs w:val="24"/>
          <w:bdr w:val="none" w:sz="0" w:space="0" w:color="auto" w:frame="1"/>
        </w:rPr>
        <w:t>i.e. used to store the data in the form of Key-Value Pairs, </w:t>
      </w:r>
      <w:r w:rsidRPr="00A620AE">
        <w:rPr>
          <w:rFonts w:ascii="Maiandra GD" w:eastAsia="Times New Roman" w:hAnsi="Maiandra GD" w:cs="Arial"/>
          <w:color w:val="000000"/>
          <w:sz w:val="24"/>
          <w:szCs w:val="24"/>
          <w:bdr w:val="none" w:sz="0" w:space="0" w:color="auto" w:frame="1"/>
        </w:rPr>
        <w:t>but here while creating the dictionary object we need to specify the type for the keys as well as the type for values also. The Syntax is given below:</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sz w:val="24"/>
          <w:szCs w:val="24"/>
        </w:rPr>
        <w:t>Dictionary&lt;TKey, TValue&gt; di = new Dictionary&lt;string, object&gt;();</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Example to Understand Dictionary Collection class:</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Let us understand the Generic Dictionary Collection class in C# with an example. Modify the Program class as shown below. As you can see in the below code, here, we created a dictionary object by specifying the key type as string and value type as an object.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DictionaryCollectionDemo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//Dictionary represents a collection of keys and values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string, </w:t>
      </w:r>
      <w:r w:rsidRPr="00AE7DD3">
        <w:rPr>
          <w:rFonts w:ascii="Maiandra GD" w:eastAsia="Times New Roman" w:hAnsi="Maiandra GD" w:cs="Consolas"/>
          <w:b/>
          <w:bCs/>
          <w:color w:val="D171DD"/>
          <w:sz w:val="24"/>
          <w:szCs w:val="24"/>
        </w:rPr>
        <w:t>object</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di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Dictionary</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 xml:space="preserve">string, </w:t>
      </w:r>
      <w:r w:rsidRPr="00AE7DD3">
        <w:rPr>
          <w:rFonts w:ascii="Maiandra GD" w:eastAsia="Times New Roman" w:hAnsi="Maiandra GD" w:cs="Consolas"/>
          <w:b/>
          <w:bCs/>
          <w:color w:val="D171DD"/>
          <w:sz w:val="24"/>
          <w:szCs w:val="24"/>
        </w:rPr>
        <w:t>object</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//adds the specified key and value to the dictionary</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"Eno"</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1001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"Ename"</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"Pranaya"</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"Job"</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"Developer"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"Salary"</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7500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"Location"</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"Mumbai"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//Loopig through each keys to get the values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lastRenderedPageBreak/>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string key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di.</w:t>
      </w:r>
      <w:r w:rsidRPr="00AE7DD3">
        <w:rPr>
          <w:rFonts w:ascii="Maiandra GD" w:eastAsia="Times New Roman" w:hAnsi="Maiandra GD" w:cs="Consolas"/>
          <w:color w:val="4284AE"/>
          <w:sz w:val="24"/>
          <w:szCs w:val="24"/>
        </w:rPr>
        <w:t>Keys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key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di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//removes the specified key with the value from the dictionary</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"After Removing the Job Key :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w:t>
      </w:r>
      <w:r w:rsidRPr="00AE7DD3">
        <w:rPr>
          <w:rFonts w:ascii="Maiandra GD" w:eastAsia="Times New Roman" w:hAnsi="Maiandra GD" w:cs="Consolas"/>
          <w:color w:val="4284AE"/>
          <w:sz w:val="24"/>
          <w:szCs w:val="24"/>
        </w:rPr>
        <w:t>Remove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"Job"</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string key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di.</w:t>
      </w:r>
      <w:r w:rsidRPr="00AE7DD3">
        <w:rPr>
          <w:rFonts w:ascii="Maiandra GD" w:eastAsia="Times New Roman" w:hAnsi="Maiandra GD" w:cs="Consolas"/>
          <w:color w:val="4284AE"/>
          <w:sz w:val="24"/>
          <w:szCs w:val="24"/>
        </w:rPr>
        <w:t>Keys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key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di</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r w:rsidRPr="00A620AE">
        <w:rPr>
          <w:rFonts w:ascii="Maiandra GD" w:eastAsia="Times New Roman" w:hAnsi="Maiandra GD" w:cs="Arial"/>
          <w:color w:val="000000"/>
          <w:sz w:val="24"/>
          <w:szCs w:val="24"/>
          <w:bdr w:val="none" w:sz="0" w:space="0" w:color="auto" w:frame="1"/>
        </w:rPr>
        <w:t>:</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drawing>
          <wp:inline distT="0" distB="0" distL="0" distR="0">
            <wp:extent cx="2658110" cy="2200910"/>
            <wp:effectExtent l="19050" t="0" r="8890" b="0"/>
            <wp:docPr id="85" name="Picture 85" descr="Dictionar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ictionary in C#"/>
                    <pic:cNvPicPr>
                      <a:picLocks noChangeAspect="1" noChangeArrowheads="1"/>
                    </pic:cNvPicPr>
                  </pic:nvPicPr>
                  <pic:blipFill>
                    <a:blip r:embed="rId74"/>
                    <a:srcRect/>
                    <a:stretch>
                      <a:fillRect/>
                    </a:stretch>
                  </pic:blipFill>
                  <pic:spPr bwMode="auto">
                    <a:xfrm>
                      <a:off x="0" y="0"/>
                      <a:ext cx="2658110" cy="2200910"/>
                    </a:xfrm>
                    <a:prstGeom prst="rect">
                      <a:avLst/>
                    </a:prstGeom>
                    <a:noFill/>
                    <a:ln w="9525">
                      <a:noFill/>
                      <a:miter lim="800000"/>
                      <a:headEnd/>
                      <a:tailEnd/>
                    </a:ln>
                  </pic:spPr>
                </pic:pic>
              </a:graphicData>
            </a:graphic>
          </wp:inline>
        </w:drawing>
      </w:r>
    </w:p>
    <w:p w:rsidR="00A620AE" w:rsidRPr="00A620AE" w:rsidRDefault="00A620AE" w:rsidP="00D342CB">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Points to Remember while working with Dictionary Generic Collection:</w:t>
      </w:r>
    </w:p>
    <w:p w:rsidR="00A620AE" w:rsidRPr="00A620AE" w:rsidRDefault="00A620AE" w:rsidP="00D342CB">
      <w:pPr>
        <w:numPr>
          <w:ilvl w:val="0"/>
          <w:numId w:val="29"/>
        </w:numPr>
        <w:shd w:val="clear" w:color="auto" w:fill="FFFFFF"/>
        <w:spacing w:after="0" w:line="240" w:lineRule="auto"/>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A dictionary is a collection of </w:t>
      </w:r>
      <w:r w:rsidRPr="00AE7DD3">
        <w:rPr>
          <w:rFonts w:ascii="Maiandra GD" w:eastAsia="Times New Roman" w:hAnsi="Maiandra GD" w:cs="Arial"/>
          <w:b/>
          <w:bCs/>
          <w:color w:val="000000"/>
          <w:sz w:val="24"/>
          <w:szCs w:val="24"/>
        </w:rPr>
        <w:t>key-value</w:t>
      </w:r>
      <w:r w:rsidRPr="00A620AE">
        <w:rPr>
          <w:rFonts w:ascii="Maiandra GD" w:eastAsia="Times New Roman" w:hAnsi="Maiandra GD" w:cs="Arial"/>
          <w:color w:val="000000"/>
          <w:sz w:val="24"/>
          <w:szCs w:val="24"/>
          <w:bdr w:val="none" w:sz="0" w:space="0" w:color="auto" w:frame="1"/>
        </w:rPr>
        <w:t> pairs.</w:t>
      </w:r>
    </w:p>
    <w:p w:rsidR="00A620AE" w:rsidRPr="00A620AE" w:rsidRDefault="00A620AE" w:rsidP="00D342CB">
      <w:pPr>
        <w:numPr>
          <w:ilvl w:val="0"/>
          <w:numId w:val="29"/>
        </w:numPr>
        <w:shd w:val="clear" w:color="auto" w:fill="FFFFFF"/>
        <w:spacing w:after="0" w:line="240" w:lineRule="auto"/>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Dictionary Generic Collection class is present in </w:t>
      </w:r>
      <w:r w:rsidRPr="00AE7DD3">
        <w:rPr>
          <w:rFonts w:ascii="Maiandra GD" w:eastAsia="Times New Roman" w:hAnsi="Maiandra GD" w:cs="Arial"/>
          <w:b/>
          <w:bCs/>
          <w:color w:val="000000"/>
          <w:sz w:val="24"/>
          <w:szCs w:val="24"/>
        </w:rPr>
        <w:t>System.Collections.Generic</w:t>
      </w:r>
      <w:r w:rsidRPr="00A620AE">
        <w:rPr>
          <w:rFonts w:ascii="Maiandra GD" w:eastAsia="Times New Roman" w:hAnsi="Maiandra GD" w:cs="Arial"/>
          <w:color w:val="000000"/>
          <w:sz w:val="24"/>
          <w:szCs w:val="24"/>
          <w:bdr w:val="none" w:sz="0" w:space="0" w:color="auto" w:frame="1"/>
        </w:rPr>
        <w:t> namespace.</w:t>
      </w:r>
    </w:p>
    <w:p w:rsidR="00A620AE" w:rsidRPr="00A620AE" w:rsidRDefault="00A620AE" w:rsidP="00D342CB">
      <w:pPr>
        <w:numPr>
          <w:ilvl w:val="0"/>
          <w:numId w:val="29"/>
        </w:numPr>
        <w:shd w:val="clear" w:color="auto" w:fill="FFFFFF"/>
        <w:spacing w:after="0" w:line="240" w:lineRule="auto"/>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When creating a dictionary, we need to specify the </w:t>
      </w:r>
      <w:r w:rsidRPr="00AE7DD3">
        <w:rPr>
          <w:rFonts w:ascii="Maiandra GD" w:eastAsia="Times New Roman" w:hAnsi="Maiandra GD" w:cs="Arial"/>
          <w:b/>
          <w:bCs/>
          <w:color w:val="000000"/>
          <w:sz w:val="24"/>
          <w:szCs w:val="24"/>
        </w:rPr>
        <w:t>type for the key</w:t>
      </w:r>
      <w:r w:rsidRPr="00A620AE">
        <w:rPr>
          <w:rFonts w:ascii="Maiandra GD" w:eastAsia="Times New Roman" w:hAnsi="Maiandra GD" w:cs="Arial"/>
          <w:color w:val="000000"/>
          <w:sz w:val="24"/>
          <w:szCs w:val="24"/>
          <w:bdr w:val="none" w:sz="0" w:space="0" w:color="auto" w:frame="1"/>
        </w:rPr>
        <w:t> and as well as </w:t>
      </w:r>
      <w:r w:rsidRPr="00AE7DD3">
        <w:rPr>
          <w:rFonts w:ascii="Maiandra GD" w:eastAsia="Times New Roman" w:hAnsi="Maiandra GD" w:cs="Arial"/>
          <w:b/>
          <w:bCs/>
          <w:color w:val="000000"/>
          <w:sz w:val="24"/>
          <w:szCs w:val="24"/>
        </w:rPr>
        <w:t>type for the value</w:t>
      </w:r>
      <w:r w:rsidRPr="00A620AE">
        <w:rPr>
          <w:rFonts w:ascii="Maiandra GD" w:eastAsia="Times New Roman" w:hAnsi="Maiandra GD" w:cs="Arial"/>
          <w:color w:val="000000"/>
          <w:sz w:val="24"/>
          <w:szCs w:val="24"/>
          <w:bdr w:val="none" w:sz="0" w:space="0" w:color="auto" w:frame="1"/>
        </w:rPr>
        <w:t>.</w:t>
      </w:r>
    </w:p>
    <w:p w:rsidR="00A620AE" w:rsidRPr="00A620AE" w:rsidRDefault="00A620AE" w:rsidP="00D342CB">
      <w:pPr>
        <w:numPr>
          <w:ilvl w:val="0"/>
          <w:numId w:val="29"/>
        </w:numPr>
        <w:shd w:val="clear" w:color="auto" w:fill="FFFFFF"/>
        <w:spacing w:after="0" w:line="240" w:lineRule="auto"/>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fastest way to find a value in a dictionary is by using the keys.</w:t>
      </w:r>
    </w:p>
    <w:p w:rsidR="00A620AE" w:rsidRPr="00A620AE" w:rsidRDefault="00A620AE" w:rsidP="00D342CB">
      <w:pPr>
        <w:numPr>
          <w:ilvl w:val="0"/>
          <w:numId w:val="29"/>
        </w:numPr>
        <w:shd w:val="clear" w:color="auto" w:fill="FFFFFF"/>
        <w:spacing w:after="0" w:line="240" w:lineRule="auto"/>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Keys in a dictionary must be unique.</w:t>
      </w:r>
    </w:p>
    <w:p w:rsidR="00A620AE" w:rsidRPr="00A620AE" w:rsidRDefault="00A620AE" w:rsidP="00A620AE">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Example: Dictionary Key as Integer and Value as Complex Type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lastRenderedPageBreak/>
        <w:t>Let’s use see an example of dictionary generic collection using the key as an integer and values as a complex type. The below example code is self-explained. Please go through the comment lines.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DictionaryCollectionDemo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//Create Employee object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emp1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"Pranaya"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20000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emp2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102</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"Priyanka"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30000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emp3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"Anurag"</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40000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Create a Dictionary collection where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Employee ID is the key and the key Type is int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Employee object is the value and the value Type is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Dictionary</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dictionaryEmployees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Dictionary</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Add Employee objects to the dictionary collection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Employee ID is the key and the employee object is the value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emp1.</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emp2.</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Retrieve the value (i.e. Employee object) from the dictionary</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using the key (i.e. Employee ID).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The fastest way to get a value from the dictionary is by using its key</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employee101 = dictionaryEmployees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101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"Employee 101 in employee dictionary"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employee101.</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employee101.</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employee101.</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employee101.</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It is also possible to loop thru each key/value pair in a dictionary</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"All Employees keys and values in employee dictionary"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KeyValuePair</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employeeKeyValuePair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dictionaryEmployees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"Key = "</w:t>
      </w:r>
      <w:r w:rsidRPr="00AE7DD3">
        <w:rPr>
          <w:rFonts w:ascii="Maiandra GD" w:eastAsia="Times New Roman" w:hAnsi="Maiandra GD" w:cs="Consolas"/>
          <w:color w:val="CFD5E0"/>
          <w:sz w:val="24"/>
          <w:szCs w:val="24"/>
        </w:rPr>
        <w:t xml:space="preserve"> + employeeKeyValuePair.</w:t>
      </w:r>
      <w:r w:rsidRPr="00AE7DD3">
        <w:rPr>
          <w:rFonts w:ascii="Maiandra GD" w:eastAsia="Times New Roman" w:hAnsi="Maiandra GD" w:cs="Consolas"/>
          <w:color w:val="4284AE"/>
          <w:sz w:val="24"/>
          <w:szCs w:val="24"/>
        </w:rPr>
        <w:t>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emp = employeeKeyValuePair.</w:t>
      </w:r>
      <w:r w:rsidRPr="00AE7DD3">
        <w:rPr>
          <w:rFonts w:ascii="Maiandra GD" w:eastAsia="Times New Roman" w:hAnsi="Maiandra GD" w:cs="Consolas"/>
          <w:color w:val="4284AE"/>
          <w:sz w:val="24"/>
          <w:szCs w:val="24"/>
        </w:rPr>
        <w:t>Value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We can also use implicitly typed variable var to loop thru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each key/value pair in a dictionary.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But try to avoid using var, as this makes our code less readable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"All Employees keys and values in employee dictionary"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252"/>
          <w:sz w:val="24"/>
          <w:szCs w:val="24"/>
        </w:rPr>
        <w:t>var</w:t>
      </w:r>
      <w:r w:rsidRPr="00AE7DD3">
        <w:rPr>
          <w:rFonts w:ascii="Maiandra GD" w:eastAsia="Times New Roman" w:hAnsi="Maiandra GD" w:cs="Consolas"/>
          <w:color w:val="CFD5E0"/>
          <w:sz w:val="24"/>
          <w:szCs w:val="24"/>
        </w:rPr>
        <w:t xml:space="preserve"> employeeKeyValuePair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dictionaryEmployees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"Key = "</w:t>
      </w:r>
      <w:r w:rsidRPr="00AE7DD3">
        <w:rPr>
          <w:rFonts w:ascii="Maiandra GD" w:eastAsia="Times New Roman" w:hAnsi="Maiandra GD" w:cs="Consolas"/>
          <w:color w:val="CFD5E0"/>
          <w:sz w:val="24"/>
          <w:szCs w:val="24"/>
        </w:rPr>
        <w:t xml:space="preserve"> + employeeKeyValuePair.</w:t>
      </w:r>
      <w:r w:rsidRPr="00AE7DD3">
        <w:rPr>
          <w:rFonts w:ascii="Maiandra GD" w:eastAsia="Times New Roman" w:hAnsi="Maiandra GD" w:cs="Consolas"/>
          <w:color w:val="4284AE"/>
          <w:sz w:val="24"/>
          <w:szCs w:val="24"/>
        </w:rPr>
        <w:t>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emp = employeeKeyValuePair.</w:t>
      </w:r>
      <w:r w:rsidRPr="00AE7DD3">
        <w:rPr>
          <w:rFonts w:ascii="Maiandra GD" w:eastAsia="Times New Roman" w:hAnsi="Maiandra GD" w:cs="Consolas"/>
          <w:color w:val="4284AE"/>
          <w:sz w:val="24"/>
          <w:szCs w:val="24"/>
        </w:rPr>
        <w:t>Value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To get all the keys in the dictionary we have to use the keys properties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of dictionaryCustomers object as shown below</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"All Keys in Employee Dictionary"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key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dictionaryEmployees.</w:t>
      </w:r>
      <w:r w:rsidRPr="00AE7DD3">
        <w:rPr>
          <w:rFonts w:ascii="Maiandra GD" w:eastAsia="Times New Roman" w:hAnsi="Maiandra GD" w:cs="Consolas"/>
          <w:color w:val="4284AE"/>
          <w:sz w:val="24"/>
          <w:szCs w:val="24"/>
        </w:rPr>
        <w:t>Keys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key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First get the keys, then get the values using the keys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"All Keys and values in Employee Dictionary"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key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dictionaryEmployees.</w:t>
      </w:r>
      <w:r w:rsidRPr="00AE7DD3">
        <w:rPr>
          <w:rFonts w:ascii="Maiandra GD" w:eastAsia="Times New Roman" w:hAnsi="Maiandra GD" w:cs="Consolas"/>
          <w:color w:val="4284AE"/>
          <w:sz w:val="24"/>
          <w:szCs w:val="24"/>
        </w:rPr>
        <w:t>Keys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key + </w:t>
      </w:r>
      <w:r w:rsidRPr="00AE7DD3">
        <w:rPr>
          <w:rFonts w:ascii="Maiandra GD" w:eastAsia="Times New Roman" w:hAnsi="Maiandra GD" w:cs="Consolas"/>
          <w:color w:val="7CC379"/>
          <w:sz w:val="24"/>
          <w:szCs w:val="24"/>
        </w:rPr>
        <w:t>"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emp = dictionaryEmployees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//To get all the values in the dictionary use Values property</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"All employees objects in Employee Dictionary"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dictionaryEmployees.</w:t>
      </w:r>
      <w:r w:rsidRPr="00AE7DD3">
        <w:rPr>
          <w:rFonts w:ascii="Maiandra GD" w:eastAsia="Times New Roman" w:hAnsi="Maiandra GD" w:cs="Consolas"/>
          <w:color w:val="4284AE"/>
          <w:sz w:val="24"/>
          <w:szCs w:val="24"/>
        </w:rPr>
        <w:t>Values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If we try to add a key that already exists in the dictionary we will get an exception -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An item with the same key has already been added. So, check if the key already exists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if</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!dictionaryEmployees.</w:t>
      </w:r>
      <w:r w:rsidRPr="00AE7DD3">
        <w:rPr>
          <w:rFonts w:ascii="Maiandra GD" w:eastAsia="Times New Roman" w:hAnsi="Maiandra GD" w:cs="Consolas"/>
          <w:color w:val="4284AE"/>
          <w:sz w:val="24"/>
          <w:szCs w:val="24"/>
        </w:rPr>
        <w:t>ContainsKey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101</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 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When accessing a dictionary value by key, make sure the dictionary contains the key,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otherwise we will get KeyNotFound exception.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if</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dictionaryEmployees.</w:t>
      </w:r>
      <w:r w:rsidRPr="00AE7DD3">
        <w:rPr>
          <w:rFonts w:ascii="Maiandra GD" w:eastAsia="Times New Roman" w:hAnsi="Maiandra GD" w:cs="Consolas"/>
          <w:color w:val="4284AE"/>
          <w:sz w:val="24"/>
          <w:szCs w:val="24"/>
        </w:rPr>
        <w:t>ContainsKey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110</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emp = dictionaryEmployees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110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else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"Key does not exist in the dictionary"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ID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Name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Gender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Salary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lastRenderedPageBreak/>
        <w:drawing>
          <wp:inline distT="0" distB="0" distL="0" distR="0">
            <wp:extent cx="5156835" cy="5624830"/>
            <wp:effectExtent l="19050" t="0" r="5715" b="0"/>
            <wp:docPr id="86" name="Picture 86" descr="Dictionary Generic Collection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ictionary Generic Collection Class in C#"/>
                    <pic:cNvPicPr>
                      <a:picLocks noChangeAspect="1" noChangeArrowheads="1"/>
                    </pic:cNvPicPr>
                  </pic:nvPicPr>
                  <pic:blipFill>
                    <a:blip r:embed="rId75"/>
                    <a:srcRect/>
                    <a:stretch>
                      <a:fillRect/>
                    </a:stretch>
                  </pic:blipFill>
                  <pic:spPr bwMode="auto">
                    <a:xfrm>
                      <a:off x="0" y="0"/>
                      <a:ext cx="5156835" cy="5624830"/>
                    </a:xfrm>
                    <a:prstGeom prst="rect">
                      <a:avLst/>
                    </a:prstGeom>
                    <a:noFill/>
                    <a:ln w="9525">
                      <a:noFill/>
                      <a:miter lim="800000"/>
                      <a:headEnd/>
                      <a:tailEnd/>
                    </a:ln>
                  </pic:spPr>
                </pic:pic>
              </a:graphicData>
            </a:graphic>
          </wp:inline>
        </w:drawing>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Collection Initializers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This is a new feature added to C# 3.0 which allows initializing a collection directly at the time of declaration like an array. A Dictionary&lt;TKey,TValue&gt; contains a collection of key/value pairs. Its Add method takes two parameters, one for the key and one for the value. To initialize a </w:t>
      </w:r>
      <w:r w:rsidRPr="00AE7DD3">
        <w:rPr>
          <w:rFonts w:ascii="Maiandra GD" w:eastAsia="Times New Roman" w:hAnsi="Maiandra GD" w:cs="Arial"/>
          <w:b/>
          <w:bCs/>
          <w:color w:val="000000"/>
          <w:sz w:val="24"/>
          <w:szCs w:val="24"/>
        </w:rPr>
        <w:t>Dictionary&lt;TKey, TValue&gt;</w:t>
      </w:r>
      <w:r w:rsidRPr="00A620AE">
        <w:rPr>
          <w:rFonts w:ascii="Maiandra GD" w:eastAsia="Times New Roman" w:hAnsi="Maiandra GD" w:cs="Arial"/>
          <w:color w:val="000000"/>
          <w:sz w:val="24"/>
          <w:szCs w:val="24"/>
          <w:bdr w:val="none" w:sz="0" w:space="0" w:color="auto" w:frame="1"/>
        </w:rPr>
        <w:t>, or any collection whose Add method takes multiple parameters, enclose each set of parameters in braces.</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Example: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DictionaryCollectionDemo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Collection initializer</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Initializing the collection directly at the time of declaration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dictionaryEmployees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Dictionary</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b/>
          <w:bCs/>
          <w:color w:val="6B7C8B"/>
          <w:sz w:val="24"/>
          <w:szCs w:val="24"/>
        </w:rPr>
        <w:t>&gt;()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Employee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ID=</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 Name=</w:t>
      </w:r>
      <w:r w:rsidRPr="00AE7DD3">
        <w:rPr>
          <w:rFonts w:ascii="Maiandra GD" w:eastAsia="Times New Roman" w:hAnsi="Maiandra GD" w:cs="Consolas"/>
          <w:color w:val="7CC379"/>
          <w:sz w:val="24"/>
          <w:szCs w:val="24"/>
        </w:rPr>
        <w:t>"Pranaya"</w:t>
      </w:r>
      <w:r w:rsidRPr="00AE7DD3">
        <w:rPr>
          <w:rFonts w:ascii="Maiandra GD" w:eastAsia="Times New Roman" w:hAnsi="Maiandra GD" w:cs="Consolas"/>
          <w:color w:val="CFD5E0"/>
          <w:sz w:val="24"/>
          <w:szCs w:val="24"/>
        </w:rPr>
        <w:t>, Gender=</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 xml:space="preserve">, Salary = </w:t>
      </w:r>
      <w:r w:rsidRPr="00AE7DD3">
        <w:rPr>
          <w:rFonts w:ascii="Maiandra GD" w:eastAsia="Times New Roman" w:hAnsi="Maiandra GD" w:cs="Consolas"/>
          <w:color w:val="D19A66"/>
          <w:sz w:val="24"/>
          <w:szCs w:val="24"/>
        </w:rPr>
        <w:t>20000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102</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Employee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ID=</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 Name=</w:t>
      </w:r>
      <w:r w:rsidRPr="00AE7DD3">
        <w:rPr>
          <w:rFonts w:ascii="Maiandra GD" w:eastAsia="Times New Roman" w:hAnsi="Maiandra GD" w:cs="Consolas"/>
          <w:color w:val="7CC379"/>
          <w:sz w:val="24"/>
          <w:szCs w:val="24"/>
        </w:rPr>
        <w:t>"Priyanka"</w:t>
      </w:r>
      <w:r w:rsidRPr="00AE7DD3">
        <w:rPr>
          <w:rFonts w:ascii="Maiandra GD" w:eastAsia="Times New Roman" w:hAnsi="Maiandra GD" w:cs="Consolas"/>
          <w:color w:val="CFD5E0"/>
          <w:sz w:val="24"/>
          <w:szCs w:val="24"/>
        </w:rPr>
        <w:t>, Gender=</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 xml:space="preserve">, Salary = </w:t>
      </w:r>
      <w:r w:rsidRPr="00AE7DD3">
        <w:rPr>
          <w:rFonts w:ascii="Maiandra GD" w:eastAsia="Times New Roman" w:hAnsi="Maiandra GD" w:cs="Consolas"/>
          <w:color w:val="D19A66"/>
          <w:sz w:val="24"/>
          <w:szCs w:val="24"/>
        </w:rPr>
        <w:t>30000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D19A66"/>
          <w:sz w:val="24"/>
          <w:szCs w:val="24"/>
        </w:rPr>
        <w:t>103</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Employee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ID=</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 Name=</w:t>
      </w:r>
      <w:r w:rsidRPr="00AE7DD3">
        <w:rPr>
          <w:rFonts w:ascii="Maiandra GD" w:eastAsia="Times New Roman" w:hAnsi="Maiandra GD" w:cs="Consolas"/>
          <w:color w:val="7CC379"/>
          <w:sz w:val="24"/>
          <w:szCs w:val="24"/>
        </w:rPr>
        <w:t>"Anurag"</w:t>
      </w:r>
      <w:r w:rsidRPr="00AE7DD3">
        <w:rPr>
          <w:rFonts w:ascii="Maiandra GD" w:eastAsia="Times New Roman" w:hAnsi="Maiandra GD" w:cs="Consolas"/>
          <w:color w:val="CFD5E0"/>
          <w:sz w:val="24"/>
          <w:szCs w:val="24"/>
        </w:rPr>
        <w:t>, Gender=</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 xml:space="preserve">, Salary = </w:t>
      </w:r>
      <w:r w:rsidRPr="00AE7DD3">
        <w:rPr>
          <w:rFonts w:ascii="Maiandra GD" w:eastAsia="Times New Roman" w:hAnsi="Maiandra GD" w:cs="Consolas"/>
          <w:color w:val="D19A66"/>
          <w:sz w:val="24"/>
          <w:szCs w:val="24"/>
        </w:rPr>
        <w:t>40000</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//To get all the values in the dictionary use Values property</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"All employees objects in Employee Dictionary"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dictionaryEmployees.</w:t>
      </w:r>
      <w:r w:rsidRPr="00AE7DD3">
        <w:rPr>
          <w:rFonts w:ascii="Maiandra GD" w:eastAsia="Times New Roman" w:hAnsi="Maiandra GD" w:cs="Consolas"/>
          <w:color w:val="4284AE"/>
          <w:sz w:val="24"/>
          <w:szCs w:val="24"/>
        </w:rPr>
        <w:t>Values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ID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Name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Gender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Salary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212529"/>
          <w:sz w:val="24"/>
          <w:szCs w:val="24"/>
          <w:bdr w:val="none" w:sz="0" w:space="0" w:color="auto" w:frame="1"/>
        </w:rPr>
        <w:t>:</w:t>
      </w:r>
      <w:r w:rsidRPr="00AE7DD3">
        <w:rPr>
          <w:rFonts w:ascii="Maiandra GD" w:eastAsia="Times New Roman" w:hAnsi="Maiandra GD" w:cs="Arial"/>
          <w:noProof/>
          <w:color w:val="212529"/>
          <w:sz w:val="24"/>
          <w:szCs w:val="24"/>
          <w:bdr w:val="none" w:sz="0" w:space="0" w:color="auto" w:frame="1"/>
        </w:rPr>
        <w:drawing>
          <wp:inline distT="0" distB="0" distL="0" distR="0">
            <wp:extent cx="5060950" cy="893445"/>
            <wp:effectExtent l="19050" t="0" r="6350" b="0"/>
            <wp:docPr id="87" name="Picture 87" descr="Dictionary Generic Collection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ictionary Generic Collection Class in C#"/>
                    <pic:cNvPicPr>
                      <a:picLocks noChangeAspect="1" noChangeArrowheads="1"/>
                    </pic:cNvPicPr>
                  </pic:nvPicPr>
                  <pic:blipFill>
                    <a:blip r:embed="rId76"/>
                    <a:srcRect/>
                    <a:stretch>
                      <a:fillRect/>
                    </a:stretch>
                  </pic:blipFill>
                  <pic:spPr bwMode="auto">
                    <a:xfrm>
                      <a:off x="0" y="0"/>
                      <a:ext cx="5060950" cy="893445"/>
                    </a:xfrm>
                    <a:prstGeom prst="rect">
                      <a:avLst/>
                    </a:prstGeom>
                    <a:noFill/>
                    <a:ln w="9525">
                      <a:noFill/>
                      <a:miter lim="800000"/>
                      <a:headEnd/>
                      <a:tailEnd/>
                    </a:ln>
                  </pic:spPr>
                </pic:pic>
              </a:graphicData>
            </a:graphic>
          </wp:inline>
        </w:drawing>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Dictionary Class important Methods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lastRenderedPageBreak/>
        <w:t>The Generic Dictionary Collection class stores the data in the form of </w:t>
      </w:r>
      <w:r w:rsidRPr="00A620AE">
        <w:rPr>
          <w:rFonts w:ascii="Maiandra GD" w:eastAsia="Times New Roman" w:hAnsi="Maiandra GD" w:cs="Segoe UI"/>
          <w:color w:val="000000"/>
          <w:sz w:val="24"/>
          <w:szCs w:val="24"/>
          <w:bdr w:val="none" w:sz="0" w:space="0" w:color="auto" w:frame="1"/>
        </w:rPr>
        <w:t>key-value</w:t>
      </w:r>
      <w:r w:rsidRPr="00A620AE">
        <w:rPr>
          <w:rFonts w:ascii="Maiandra GD" w:eastAsia="Times New Roman" w:hAnsi="Maiandra GD" w:cs="Arial"/>
          <w:color w:val="000000"/>
          <w:sz w:val="24"/>
          <w:szCs w:val="24"/>
          <w:bdr w:val="none" w:sz="0" w:space="0" w:color="auto" w:frame="1"/>
        </w:rPr>
        <w:t> pairs. Now, let us see the following Dictionary class methods in detail.</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TryGetValue(): </w:t>
      </w:r>
      <w:r w:rsidRPr="00A620AE">
        <w:rPr>
          <w:rFonts w:ascii="Maiandra GD" w:eastAsia="Times New Roman" w:hAnsi="Maiandra GD" w:cs="Arial"/>
          <w:color w:val="000000"/>
          <w:sz w:val="24"/>
          <w:szCs w:val="24"/>
          <w:bdr w:val="none" w:sz="0" w:space="0" w:color="auto" w:frame="1"/>
        </w:rPr>
        <w:t>This method takes two parameters, one is the key and the other one is the value. The value type parameter is of type out parameter. If the key exists in the dictionary then it will return true and the value with that associated key is stored on the output variable. If you are not sure if a key is present or not in the dictionary, then you can use the TryGetValue() method to get the value from a dictionary because if you are not using TryGetValue then at that case you will get KeyNotFoundException</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Count(): </w:t>
      </w:r>
      <w:r w:rsidRPr="00A620AE">
        <w:rPr>
          <w:rFonts w:ascii="Maiandra GD" w:eastAsia="Times New Roman" w:hAnsi="Maiandra GD" w:cs="Arial"/>
          <w:color w:val="000000"/>
          <w:sz w:val="24"/>
          <w:szCs w:val="24"/>
          <w:bdr w:val="none" w:sz="0" w:space="0" w:color="auto" w:frame="1"/>
        </w:rPr>
        <w:t>The Count() function is used to find the total number of items in a dictionary.</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Remove(): </w:t>
      </w:r>
      <w:r w:rsidRPr="00A620AE">
        <w:rPr>
          <w:rFonts w:ascii="Maiandra GD" w:eastAsia="Times New Roman" w:hAnsi="Maiandra GD" w:cs="Arial"/>
          <w:color w:val="000000"/>
          <w:sz w:val="24"/>
          <w:szCs w:val="24"/>
          <w:bdr w:val="none" w:sz="0" w:space="0" w:color="auto" w:frame="1"/>
        </w:rPr>
        <w:t>If you want to remove an item from the dictionary collection, then you need to use the Remove() method.</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Clear():</w:t>
      </w:r>
      <w:r w:rsidRPr="00A620AE">
        <w:rPr>
          <w:rFonts w:ascii="Maiandra GD" w:eastAsia="Times New Roman" w:hAnsi="Maiandra GD" w:cs="Arial"/>
          <w:color w:val="000000"/>
          <w:sz w:val="24"/>
          <w:szCs w:val="24"/>
          <w:bdr w:val="none" w:sz="0" w:space="0" w:color="auto" w:frame="1"/>
        </w:rPr>
        <w:t> The Clear() method is used to remove all the items from the dictionary.</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Note:</w:t>
      </w:r>
      <w:r w:rsidRPr="00A620AE">
        <w:rPr>
          <w:rFonts w:ascii="Maiandra GD" w:eastAsia="Times New Roman" w:hAnsi="Maiandra GD" w:cs="Arial"/>
          <w:color w:val="000000"/>
          <w:sz w:val="24"/>
          <w:szCs w:val="24"/>
          <w:bdr w:val="none" w:sz="0" w:space="0" w:color="auto" w:frame="1"/>
        </w:rPr>
        <w:t> We will see how to use LINQ extension methods with Dictionary and different ways to convert an array into a dictionary.</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Example to understand the above methods.</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code is self-explained. Please go through the comments.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DictionaryCollectionDemo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//Create Employee object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emp1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"Pranaya"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20000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emp2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102</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"Priyanka"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30000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 xml:space="preserve">Employee emp3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"Anurag"</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40000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Create a Dictionary collection where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Employee ID is the key and the key Type is int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Employee object is the value and the value Type is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dictionaryEmployees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Dictionary</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Add Employee objects to the dictionary collection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Employee ID is the key and the employee object is the value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emp1.</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emp2.</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dictionaryEmployees.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If you are not sure if a key is present or not in the dictionary,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then you can use the TryGetValue() method to get the value from a dictionary because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if you are not using TryGetValue then at that case you will get KeyNotFoundException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emp777;</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if</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dictionaryEmployees.</w:t>
      </w:r>
      <w:r w:rsidRPr="00AE7DD3">
        <w:rPr>
          <w:rFonts w:ascii="Maiandra GD" w:eastAsia="Times New Roman" w:hAnsi="Maiandra GD" w:cs="Consolas"/>
          <w:color w:val="4284AE"/>
          <w:sz w:val="24"/>
          <w:szCs w:val="24"/>
        </w:rPr>
        <w:t>TryGetValue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777</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out</w:t>
      </w:r>
      <w:r w:rsidRPr="00AE7DD3">
        <w:rPr>
          <w:rFonts w:ascii="Maiandra GD" w:eastAsia="Times New Roman" w:hAnsi="Maiandra GD" w:cs="Consolas"/>
          <w:color w:val="CFD5E0"/>
          <w:sz w:val="24"/>
          <w:szCs w:val="24"/>
        </w:rPr>
        <w:t xml:space="preserve"> emp777</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emp777.</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emp777.</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emp777.</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emp777.</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else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"Employee with Key = 777 is not found in the dictionary"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To find the total number of items in a dictionary use Count()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"Total items in Employee Dictionary = {0}"</w:t>
      </w:r>
      <w:r w:rsidRPr="00AE7DD3">
        <w:rPr>
          <w:rFonts w:ascii="Maiandra GD" w:eastAsia="Times New Roman" w:hAnsi="Maiandra GD" w:cs="Consolas"/>
          <w:color w:val="CFD5E0"/>
          <w:sz w:val="24"/>
          <w:szCs w:val="24"/>
        </w:rPr>
        <w:t>, dictionaryEmployees.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lastRenderedPageBreak/>
        <w:t>// Or You can use the Count Property</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Console.WriteLine("Total items in Employee Dictionary = {0}", dictionaryEmployees.Count);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LINQ extension methods can also be used with the Dictionary.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For example, to find the total employees whose Gender is Male.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"Total Employees in the dictionary where Gender is Male = {0}"</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kvp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kvp.</w:t>
      </w:r>
      <w:r w:rsidRPr="00AE7DD3">
        <w:rPr>
          <w:rFonts w:ascii="Maiandra GD" w:eastAsia="Times New Roman" w:hAnsi="Maiandra GD" w:cs="Consolas"/>
          <w:color w:val="4284AE"/>
          <w:sz w:val="24"/>
          <w:szCs w:val="24"/>
        </w:rPr>
        <w:t>Value</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To remove an item from the dictionary, use Remove()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dictionaryEmployees.</w:t>
      </w:r>
      <w:r w:rsidRPr="00AE7DD3">
        <w:rPr>
          <w:rFonts w:ascii="Maiandra GD" w:eastAsia="Times New Roman" w:hAnsi="Maiandra GD" w:cs="Consolas"/>
          <w:color w:val="4284AE"/>
          <w:sz w:val="24"/>
          <w:szCs w:val="24"/>
        </w:rPr>
        <w:t>Remove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101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To remove all items from the dictionary, use Clear()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dictionaryEmployees.</w:t>
      </w:r>
      <w:r w:rsidRPr="00AE7DD3">
        <w:rPr>
          <w:rFonts w:ascii="Maiandra GD" w:eastAsia="Times New Roman" w:hAnsi="Maiandra GD" w:cs="Consolas"/>
          <w:color w:val="4284AE"/>
          <w:sz w:val="24"/>
          <w:szCs w:val="24"/>
        </w:rPr>
        <w:t>Clear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//Now our dictionary is empty</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Create an array of employees with size 3</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Store the 3 employees into the array</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arrayEmployees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Employee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arrayEmployees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emp1;</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arrayEmployees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emp2;</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arrayEmployees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emp3;</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Convert Employee array to a dictionary using ToDictionary()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In this example, key is Employee ID and the value is the employee object itself</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dict = arrayEmployees.</w:t>
      </w:r>
      <w:r w:rsidRPr="00AE7DD3">
        <w:rPr>
          <w:rFonts w:ascii="Maiandra GD" w:eastAsia="Times New Roman" w:hAnsi="Maiandra GD" w:cs="Consolas"/>
          <w:color w:val="4284AE"/>
          <w:sz w:val="24"/>
          <w:szCs w:val="24"/>
        </w:rPr>
        <w:t>ToDictionary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employee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employee.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employee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OR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Dictionary&lt;int, Employee&gt; dict = arrayEmployees.ToDictionary(employee =&gt; employee.ID);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//OR use a foreach loop</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//Dictionary&lt; int, Employee&gt; dict = new Dictionary&lt;int, Employee&gt;();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//foreach (Employee emp in arrayEmployees)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dict.Add(emp.ID, emp);</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lastRenderedPageBreak/>
        <w:t>// Loop thru the dictionary and print the key/value pairs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KeyValuePair</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kvp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dict</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"Key = {0}"</w:t>
      </w:r>
      <w:r w:rsidRPr="00AE7DD3">
        <w:rPr>
          <w:rFonts w:ascii="Maiandra GD" w:eastAsia="Times New Roman" w:hAnsi="Maiandra GD" w:cs="Consolas"/>
          <w:color w:val="CFD5E0"/>
          <w:sz w:val="24"/>
          <w:szCs w:val="24"/>
        </w:rPr>
        <w:t>, kvp.</w:t>
      </w:r>
      <w:r w:rsidRPr="00AE7DD3">
        <w:rPr>
          <w:rFonts w:ascii="Maiandra GD" w:eastAsia="Times New Roman" w:hAnsi="Maiandra GD" w:cs="Consolas"/>
          <w:color w:val="4284AE"/>
          <w:sz w:val="24"/>
          <w:szCs w:val="24"/>
        </w:rPr>
        <w:t>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emp = kvp.</w:t>
      </w:r>
      <w:r w:rsidRPr="00AE7DD3">
        <w:rPr>
          <w:rFonts w:ascii="Maiandra GD" w:eastAsia="Times New Roman" w:hAnsi="Maiandra GD" w:cs="Consolas"/>
          <w:color w:val="4284AE"/>
          <w:sz w:val="24"/>
          <w:szCs w:val="24"/>
        </w:rPr>
        <w:t>Value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ID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Name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Gender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Salary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p>
    <w:p w:rsidR="00D342CB" w:rsidRDefault="00A620AE" w:rsidP="00A620AE">
      <w:pPr>
        <w:shd w:val="clear" w:color="auto" w:fill="FFFFFF"/>
        <w:spacing w:after="0" w:line="240" w:lineRule="auto"/>
        <w:jc w:val="both"/>
        <w:textAlignment w:val="baseline"/>
        <w:rPr>
          <w:rFonts w:ascii="Maiandra GD" w:eastAsia="Times New Roman" w:hAnsi="Maiandra GD" w:cs="Arial"/>
          <w:color w:val="212529"/>
          <w:sz w:val="24"/>
          <w:szCs w:val="24"/>
          <w:bdr w:val="none" w:sz="0" w:space="0" w:color="auto" w:frame="1"/>
        </w:rPr>
      </w:pPr>
      <w:r w:rsidRPr="00AE7DD3">
        <w:rPr>
          <w:rFonts w:ascii="Maiandra GD" w:eastAsia="Times New Roman" w:hAnsi="Maiandra GD" w:cs="Arial"/>
          <w:noProof/>
          <w:color w:val="212529"/>
          <w:sz w:val="24"/>
          <w:szCs w:val="24"/>
          <w:bdr w:val="none" w:sz="0" w:space="0" w:color="auto" w:frame="1"/>
        </w:rPr>
        <w:drawing>
          <wp:inline distT="0" distB="0" distL="0" distR="0">
            <wp:extent cx="5210175" cy="2424430"/>
            <wp:effectExtent l="19050" t="0" r="9525" b="0"/>
            <wp:docPr id="88" name="Picture 88" descr="Generic Dictionary Class important method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eneric Dictionary Class important methods in C#"/>
                    <pic:cNvPicPr>
                      <a:picLocks noChangeAspect="1" noChangeArrowheads="1"/>
                    </pic:cNvPicPr>
                  </pic:nvPicPr>
                  <pic:blipFill>
                    <a:blip r:embed="rId77"/>
                    <a:srcRect/>
                    <a:stretch>
                      <a:fillRect/>
                    </a:stretch>
                  </pic:blipFill>
                  <pic:spPr bwMode="auto">
                    <a:xfrm>
                      <a:off x="0" y="0"/>
                      <a:ext cx="5210175" cy="2424430"/>
                    </a:xfrm>
                    <a:prstGeom prst="rect">
                      <a:avLst/>
                    </a:prstGeom>
                    <a:noFill/>
                    <a:ln w="9525">
                      <a:noFill/>
                      <a:miter lim="800000"/>
                      <a:headEnd/>
                      <a:tailEnd/>
                    </a:ln>
                  </pic:spPr>
                </pic:pic>
              </a:graphicData>
            </a:graphic>
          </wp:inline>
        </w:drawing>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212529"/>
          <w:sz w:val="24"/>
          <w:szCs w:val="24"/>
          <w:bdr w:val="none" w:sz="0" w:space="0" w:color="auto" w:frame="1"/>
        </w:rPr>
        <w:t>  </w:t>
      </w:r>
    </w:p>
    <w:p w:rsidR="00A620AE" w:rsidRPr="00AE7DD3" w:rsidRDefault="00A620AE">
      <w:pPr>
        <w:pBdr>
          <w:bottom w:val="double" w:sz="6" w:space="1" w:color="auto"/>
        </w:pBdr>
        <w:rPr>
          <w:rFonts w:ascii="Maiandra GD" w:hAnsi="Maiandra GD"/>
          <w:sz w:val="24"/>
          <w:szCs w:val="24"/>
        </w:rPr>
      </w:pPr>
    </w:p>
    <w:p w:rsidR="00A620AE" w:rsidRPr="002B0FDC" w:rsidRDefault="00A620AE" w:rsidP="00A620AE">
      <w:pPr>
        <w:spacing w:after="48" w:line="240" w:lineRule="auto"/>
        <w:textAlignment w:val="baseline"/>
        <w:outlineLvl w:val="0"/>
        <w:rPr>
          <w:rFonts w:ascii="Maiandra GD" w:eastAsia="Times New Roman" w:hAnsi="Maiandra GD" w:cs="Times New Roman"/>
          <w:b/>
          <w:color w:val="3A3A3A"/>
          <w:kern w:val="36"/>
          <w:sz w:val="24"/>
          <w:szCs w:val="24"/>
        </w:rPr>
      </w:pPr>
      <w:r w:rsidRPr="002B0FDC">
        <w:rPr>
          <w:rFonts w:ascii="Maiandra GD" w:eastAsia="Times New Roman" w:hAnsi="Maiandra GD" w:cs="Times New Roman"/>
          <w:b/>
          <w:color w:val="3A3A3A"/>
          <w:kern w:val="36"/>
          <w:sz w:val="24"/>
          <w:szCs w:val="24"/>
          <w:highlight w:val="yellow"/>
        </w:rPr>
        <w:t>Conversion Between Array List and Dictionary in C#</w:t>
      </w:r>
    </w:p>
    <w:p w:rsidR="00A620AE" w:rsidRPr="00A620AE" w:rsidRDefault="002B0FDC" w:rsidP="00A620AE">
      <w:pPr>
        <w:shd w:val="clear" w:color="auto" w:fill="FFFFFF"/>
        <w:spacing w:after="0" w:line="240" w:lineRule="auto"/>
        <w:textAlignment w:val="baseline"/>
        <w:rPr>
          <w:rFonts w:ascii="Maiandra GD" w:eastAsia="Times New Roman" w:hAnsi="Maiandra GD" w:cs="Segoe UI"/>
          <w:color w:val="212529"/>
          <w:sz w:val="24"/>
          <w:szCs w:val="24"/>
        </w:rPr>
      </w:pPr>
      <w:r>
        <w:rPr>
          <w:rFonts w:ascii="Maiandra GD" w:eastAsia="Times New Roman" w:hAnsi="Maiandra GD" w:cs="Segoe UI"/>
          <w:color w:val="212529"/>
          <w:sz w:val="24"/>
          <w:szCs w:val="24"/>
        </w:rPr>
        <w:lastRenderedPageBreak/>
        <w:t xml:space="preserve"> </w:t>
      </w:r>
    </w:p>
    <w:p w:rsidR="00A620AE" w:rsidRPr="00A620AE" w:rsidRDefault="00A620AE" w:rsidP="00A620A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Conversion between Array List and Dictionary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In this article, we will discuss how to perform </w:t>
      </w:r>
      <w:r w:rsidRPr="00AE7DD3">
        <w:rPr>
          <w:rFonts w:ascii="Maiandra GD" w:eastAsia="Times New Roman" w:hAnsi="Maiandra GD" w:cs="Arial"/>
          <w:b/>
          <w:bCs/>
          <w:color w:val="000000"/>
          <w:sz w:val="24"/>
          <w:szCs w:val="24"/>
        </w:rPr>
        <w:t>Conversion Between Array List and Dictionary in C#</w:t>
      </w:r>
      <w:r w:rsidRPr="00A620AE">
        <w:rPr>
          <w:rFonts w:ascii="Maiandra GD" w:eastAsia="Times New Roman" w:hAnsi="Maiandra GD" w:cs="Arial"/>
          <w:color w:val="000000"/>
          <w:sz w:val="24"/>
          <w:szCs w:val="24"/>
          <w:bdr w:val="none" w:sz="0" w:space="0" w:color="auto" w:frame="1"/>
        </w:rPr>
        <w:t>. Please read our previous article where we discussed </w:t>
      </w:r>
      <w:hyperlink r:id="rId78" w:history="1">
        <w:r w:rsidRPr="00AE7DD3">
          <w:rPr>
            <w:rFonts w:ascii="Maiandra GD" w:eastAsia="Times New Roman" w:hAnsi="Maiandra GD" w:cs="Arial"/>
            <w:b/>
            <w:bCs/>
            <w:color w:val="007BFF"/>
            <w:sz w:val="24"/>
            <w:szCs w:val="24"/>
          </w:rPr>
          <w:t>Dictionary in C#</w:t>
        </w:r>
      </w:hyperlink>
      <w:r w:rsidRPr="00A620AE">
        <w:rPr>
          <w:rFonts w:ascii="Maiandra GD" w:eastAsia="Times New Roman" w:hAnsi="Maiandra GD" w:cs="Arial"/>
          <w:color w:val="000000"/>
          <w:sz w:val="24"/>
          <w:szCs w:val="24"/>
          <w:bdr w:val="none" w:sz="0" w:space="0" w:color="auto" w:frame="1"/>
        </w:rPr>
        <w:t> with examples. As part of this article, we will discuss the following six things.</w:t>
      </w:r>
    </w:p>
    <w:p w:rsidR="00A620AE" w:rsidRPr="00A620AE" w:rsidRDefault="00A620AE" w:rsidP="00A620AE">
      <w:pPr>
        <w:numPr>
          <w:ilvl w:val="0"/>
          <w:numId w:val="30"/>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212529"/>
          <w:sz w:val="24"/>
          <w:szCs w:val="24"/>
        </w:rPr>
        <w:t>Convert an array to a List – Use </w:t>
      </w:r>
      <w:r w:rsidRPr="00AE7DD3">
        <w:rPr>
          <w:rFonts w:ascii="Maiandra GD" w:eastAsia="Times New Roman" w:hAnsi="Maiandra GD" w:cs="Arial"/>
          <w:b/>
          <w:bCs/>
          <w:sz w:val="24"/>
          <w:szCs w:val="24"/>
        </w:rPr>
        <w:t>ToList()</w:t>
      </w:r>
      <w:r w:rsidRPr="00AE7DD3">
        <w:rPr>
          <w:rFonts w:ascii="Maiandra GD" w:eastAsia="Times New Roman" w:hAnsi="Maiandra GD" w:cs="Arial"/>
          <w:b/>
          <w:bCs/>
          <w:color w:val="212529"/>
          <w:sz w:val="24"/>
          <w:szCs w:val="24"/>
        </w:rPr>
        <w:t> method</w:t>
      </w:r>
    </w:p>
    <w:p w:rsidR="00A620AE" w:rsidRPr="00A620AE" w:rsidRDefault="00A620AE" w:rsidP="00A620AE">
      <w:pPr>
        <w:numPr>
          <w:ilvl w:val="0"/>
          <w:numId w:val="30"/>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212529"/>
          <w:sz w:val="24"/>
          <w:szCs w:val="24"/>
        </w:rPr>
        <w:t>Convert a list to an array – Use </w:t>
      </w:r>
      <w:r w:rsidRPr="00AE7DD3">
        <w:rPr>
          <w:rFonts w:ascii="Maiandra GD" w:eastAsia="Times New Roman" w:hAnsi="Maiandra GD" w:cs="Arial"/>
          <w:b/>
          <w:bCs/>
          <w:sz w:val="24"/>
          <w:szCs w:val="24"/>
        </w:rPr>
        <w:t>ToArray()</w:t>
      </w:r>
      <w:r w:rsidRPr="00AE7DD3">
        <w:rPr>
          <w:rFonts w:ascii="Maiandra GD" w:eastAsia="Times New Roman" w:hAnsi="Maiandra GD" w:cs="Arial"/>
          <w:b/>
          <w:bCs/>
          <w:color w:val="212529"/>
          <w:sz w:val="24"/>
          <w:szCs w:val="24"/>
        </w:rPr>
        <w:t> method</w:t>
      </w:r>
    </w:p>
    <w:p w:rsidR="00A620AE" w:rsidRPr="00A620AE" w:rsidRDefault="00A620AE" w:rsidP="00A620AE">
      <w:pPr>
        <w:numPr>
          <w:ilvl w:val="0"/>
          <w:numId w:val="30"/>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212529"/>
          <w:sz w:val="24"/>
          <w:szCs w:val="24"/>
        </w:rPr>
        <w:t>Convert a List to a Dictionary – Use </w:t>
      </w:r>
      <w:r w:rsidRPr="00AE7DD3">
        <w:rPr>
          <w:rFonts w:ascii="Maiandra GD" w:eastAsia="Times New Roman" w:hAnsi="Maiandra GD" w:cs="Arial"/>
          <w:b/>
          <w:bCs/>
          <w:sz w:val="24"/>
          <w:szCs w:val="24"/>
        </w:rPr>
        <w:t>ToDictionary()</w:t>
      </w:r>
      <w:r w:rsidRPr="00AE7DD3">
        <w:rPr>
          <w:rFonts w:ascii="Maiandra GD" w:eastAsia="Times New Roman" w:hAnsi="Maiandra GD" w:cs="Arial"/>
          <w:b/>
          <w:bCs/>
          <w:color w:val="212529"/>
          <w:sz w:val="24"/>
          <w:szCs w:val="24"/>
        </w:rPr>
        <w:t> method</w:t>
      </w:r>
    </w:p>
    <w:p w:rsidR="00A620AE" w:rsidRPr="00A620AE" w:rsidRDefault="00A620AE" w:rsidP="00A620AE">
      <w:pPr>
        <w:numPr>
          <w:ilvl w:val="0"/>
          <w:numId w:val="30"/>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212529"/>
          <w:sz w:val="24"/>
          <w:szCs w:val="24"/>
        </w:rPr>
        <w:t>Convert an array to a Dictionary – Use </w:t>
      </w:r>
      <w:r w:rsidRPr="00AE7DD3">
        <w:rPr>
          <w:rFonts w:ascii="Maiandra GD" w:eastAsia="Times New Roman" w:hAnsi="Maiandra GD" w:cs="Arial"/>
          <w:b/>
          <w:bCs/>
          <w:sz w:val="24"/>
          <w:szCs w:val="24"/>
        </w:rPr>
        <w:t>ToDictionary()</w:t>
      </w:r>
      <w:r w:rsidRPr="00AE7DD3">
        <w:rPr>
          <w:rFonts w:ascii="Maiandra GD" w:eastAsia="Times New Roman" w:hAnsi="Maiandra GD" w:cs="Arial"/>
          <w:b/>
          <w:bCs/>
          <w:color w:val="212529"/>
          <w:sz w:val="24"/>
          <w:szCs w:val="24"/>
        </w:rPr>
        <w:t> method</w:t>
      </w:r>
    </w:p>
    <w:p w:rsidR="00A620AE" w:rsidRPr="00A620AE" w:rsidRDefault="00A620AE" w:rsidP="00A620AE">
      <w:pPr>
        <w:numPr>
          <w:ilvl w:val="0"/>
          <w:numId w:val="30"/>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212529"/>
          <w:sz w:val="24"/>
          <w:szCs w:val="24"/>
        </w:rPr>
        <w:t>Convert a Dictionary to an array – Use </w:t>
      </w:r>
      <w:r w:rsidRPr="00AE7DD3">
        <w:rPr>
          <w:rFonts w:ascii="Maiandra GD" w:eastAsia="Times New Roman" w:hAnsi="Maiandra GD" w:cs="Arial"/>
          <w:b/>
          <w:bCs/>
          <w:sz w:val="24"/>
          <w:szCs w:val="24"/>
        </w:rPr>
        <w:t>ToArray()</w:t>
      </w:r>
      <w:r w:rsidRPr="00AE7DD3">
        <w:rPr>
          <w:rFonts w:ascii="Maiandra GD" w:eastAsia="Times New Roman" w:hAnsi="Maiandra GD" w:cs="Arial"/>
          <w:b/>
          <w:bCs/>
          <w:color w:val="212529"/>
          <w:sz w:val="24"/>
          <w:szCs w:val="24"/>
        </w:rPr>
        <w:t> method on the </w:t>
      </w:r>
      <w:r w:rsidRPr="00AE7DD3">
        <w:rPr>
          <w:rFonts w:ascii="Maiandra GD" w:eastAsia="Times New Roman" w:hAnsi="Maiandra GD" w:cs="Arial"/>
          <w:b/>
          <w:bCs/>
          <w:sz w:val="24"/>
          <w:szCs w:val="24"/>
        </w:rPr>
        <w:t>Values</w:t>
      </w:r>
      <w:r w:rsidRPr="00AE7DD3">
        <w:rPr>
          <w:rFonts w:ascii="Maiandra GD" w:eastAsia="Times New Roman" w:hAnsi="Maiandra GD" w:cs="Arial"/>
          <w:b/>
          <w:bCs/>
          <w:color w:val="212529"/>
          <w:sz w:val="24"/>
          <w:szCs w:val="24"/>
        </w:rPr>
        <w:t> Property of the dictionary object</w:t>
      </w:r>
    </w:p>
    <w:p w:rsidR="00A620AE" w:rsidRPr="00A620AE" w:rsidRDefault="00A620AE" w:rsidP="00A620AE">
      <w:pPr>
        <w:numPr>
          <w:ilvl w:val="0"/>
          <w:numId w:val="30"/>
        </w:num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212529"/>
          <w:sz w:val="24"/>
          <w:szCs w:val="24"/>
        </w:rPr>
        <w:t>Convert a Dictionary to a List – Use the </w:t>
      </w:r>
      <w:r w:rsidRPr="00AE7DD3">
        <w:rPr>
          <w:rFonts w:ascii="Maiandra GD" w:eastAsia="Times New Roman" w:hAnsi="Maiandra GD" w:cs="Arial"/>
          <w:b/>
          <w:bCs/>
          <w:sz w:val="24"/>
          <w:szCs w:val="24"/>
        </w:rPr>
        <w:t>ToList()</w:t>
      </w:r>
      <w:r w:rsidRPr="00AE7DD3">
        <w:rPr>
          <w:rFonts w:ascii="Maiandra GD" w:eastAsia="Times New Roman" w:hAnsi="Maiandra GD" w:cs="Arial"/>
          <w:b/>
          <w:bCs/>
          <w:color w:val="212529"/>
          <w:sz w:val="24"/>
          <w:szCs w:val="24"/>
        </w:rPr>
        <w:t> method on the </w:t>
      </w:r>
      <w:r w:rsidRPr="00AE7DD3">
        <w:rPr>
          <w:rFonts w:ascii="Maiandra GD" w:eastAsia="Times New Roman" w:hAnsi="Maiandra GD" w:cs="Arial"/>
          <w:b/>
          <w:bCs/>
          <w:sz w:val="24"/>
          <w:szCs w:val="24"/>
        </w:rPr>
        <w:t>Values</w:t>
      </w:r>
      <w:r w:rsidRPr="00AE7DD3">
        <w:rPr>
          <w:rFonts w:ascii="Maiandra GD" w:eastAsia="Times New Roman" w:hAnsi="Maiandra GD" w:cs="Arial"/>
          <w:b/>
          <w:bCs/>
          <w:color w:val="212529"/>
          <w:sz w:val="24"/>
          <w:szCs w:val="24"/>
        </w:rPr>
        <w:t> Property of the dictionary object</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Let us understand this with an example.</w:t>
      </w:r>
    </w:p>
    <w:p w:rsidR="00A620AE" w:rsidRPr="00A620AE" w:rsidRDefault="00A620AE" w:rsidP="00A620AE">
      <w:pPr>
        <w:shd w:val="clear" w:color="auto" w:fill="FFFFFF"/>
        <w:spacing w:after="0" w:line="240" w:lineRule="auto"/>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code is self-explained. Please go through the comments.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DictionaryCollectionDemo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//Create Employee object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emp1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"Pranaya"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20000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emp2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102</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"Priyanka"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30000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emp3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"Anurag"</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40000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Create an array of employees with size 3</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Store the 3 employees into the array</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arrayEmployees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Employee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arrayEmployees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0</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emp1;</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arrayEmployees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emp2;</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arrayEmployees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D19A66"/>
          <w:sz w:val="24"/>
          <w:szCs w:val="24"/>
        </w:rPr>
        <w:t>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emp3;</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To convert an array to a List, use ToList()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listEmployees = arrayEmployees.</w:t>
      </w:r>
      <w:r w:rsidRPr="00AE7DD3">
        <w:rPr>
          <w:rFonts w:ascii="Maiandra GD" w:eastAsia="Times New Roman" w:hAnsi="Maiandra GD" w:cs="Consolas"/>
          <w:color w:val="4284AE"/>
          <w:sz w:val="24"/>
          <w:szCs w:val="24"/>
        </w:rPr>
        <w:t>ToList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To convert a List to an array, use ToLArray()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arrayAllEmployeesFromList = listEmployees.</w:t>
      </w:r>
      <w:r w:rsidRPr="00AE7DD3">
        <w:rPr>
          <w:rFonts w:ascii="Maiandra GD" w:eastAsia="Times New Roman" w:hAnsi="Maiandra GD" w:cs="Consolas"/>
          <w:color w:val="4284AE"/>
          <w:sz w:val="24"/>
          <w:szCs w:val="24"/>
        </w:rPr>
        <w:t>ToArray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arrayAllEmployeesFromList</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To convert a List to a Dictionary, use ToDictionary()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dictionaryEmployees = listEmployees.</w:t>
      </w:r>
      <w:r w:rsidRPr="00AE7DD3">
        <w:rPr>
          <w:rFonts w:ascii="Maiandra GD" w:eastAsia="Times New Roman" w:hAnsi="Maiandra GD" w:cs="Consolas"/>
          <w:color w:val="4284AE"/>
          <w:sz w:val="24"/>
          <w:szCs w:val="24"/>
        </w:rPr>
        <w:t>ToDictionary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x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x.</w:t>
      </w:r>
      <w:r w:rsidRPr="00AE7DD3">
        <w:rPr>
          <w:rFonts w:ascii="Maiandra GD" w:eastAsia="Times New Roman" w:hAnsi="Maiandra GD" w:cs="Consolas"/>
          <w:color w:val="4284AE"/>
          <w:sz w:val="24"/>
          <w:szCs w:val="24"/>
        </w:rPr>
        <w:t>ID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KeyValuePair</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keyValuePairEmployees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dictionaryEmployees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"Key = {0}"</w:t>
      </w:r>
      <w:r w:rsidRPr="00AE7DD3">
        <w:rPr>
          <w:rFonts w:ascii="Maiandra GD" w:eastAsia="Times New Roman" w:hAnsi="Maiandra GD" w:cs="Consolas"/>
          <w:color w:val="CFD5E0"/>
          <w:sz w:val="24"/>
          <w:szCs w:val="24"/>
        </w:rPr>
        <w:t>, keyValuePairEmployees.</w:t>
      </w:r>
      <w:r w:rsidRPr="00AE7DD3">
        <w:rPr>
          <w:rFonts w:ascii="Maiandra GD" w:eastAsia="Times New Roman" w:hAnsi="Maiandra GD" w:cs="Consolas"/>
          <w:color w:val="4284AE"/>
          <w:sz w:val="24"/>
          <w:szCs w:val="24"/>
        </w:rPr>
        <w:t>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emp = keyValuePairEmployees.</w:t>
      </w:r>
      <w:r w:rsidRPr="00AE7DD3">
        <w:rPr>
          <w:rFonts w:ascii="Maiandra GD" w:eastAsia="Times New Roman" w:hAnsi="Maiandra GD" w:cs="Consolas"/>
          <w:color w:val="4284AE"/>
          <w:sz w:val="24"/>
          <w:szCs w:val="24"/>
        </w:rPr>
        <w:t>Value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To convert an array to a Dictionary, use ToDictionary()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dictionaryEmployeesFromArray = arrayEmployees.</w:t>
      </w:r>
      <w:r w:rsidRPr="00AE7DD3">
        <w:rPr>
          <w:rFonts w:ascii="Maiandra GD" w:eastAsia="Times New Roman" w:hAnsi="Maiandra GD" w:cs="Consolas"/>
          <w:color w:val="4284AE"/>
          <w:sz w:val="24"/>
          <w:szCs w:val="24"/>
        </w:rPr>
        <w:t>ToDictionary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employee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employee.</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employee =</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employee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Loop thru the dictionary and print the key/value pairs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KeyValuePair</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kvp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dictionaryEmployeesFromArray</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"Key = {0}"</w:t>
      </w:r>
      <w:r w:rsidRPr="00AE7DD3">
        <w:rPr>
          <w:rFonts w:ascii="Maiandra GD" w:eastAsia="Times New Roman" w:hAnsi="Maiandra GD" w:cs="Consolas"/>
          <w:color w:val="CFD5E0"/>
          <w:sz w:val="24"/>
          <w:szCs w:val="24"/>
        </w:rPr>
        <w:t>, kvp.</w:t>
      </w:r>
      <w:r w:rsidRPr="00AE7DD3">
        <w:rPr>
          <w:rFonts w:ascii="Maiandra GD" w:eastAsia="Times New Roman" w:hAnsi="Maiandra GD" w:cs="Consolas"/>
          <w:color w:val="4284AE"/>
          <w:sz w:val="24"/>
          <w:szCs w:val="24"/>
        </w:rPr>
        <w:t>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emp = kvp.</w:t>
      </w:r>
      <w:r w:rsidRPr="00AE7DD3">
        <w:rPr>
          <w:rFonts w:ascii="Maiandra GD" w:eastAsia="Times New Roman" w:hAnsi="Maiandra GD" w:cs="Consolas"/>
          <w:color w:val="4284AE"/>
          <w:sz w:val="24"/>
          <w:szCs w:val="24"/>
        </w:rPr>
        <w:t>Value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To Convert a dictionaty to an array, use ToArray method on the Values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Peoperty of the dictionary object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arrayAllEmployeesFromDictionary = dictionaryEmployeesFromArray.</w:t>
      </w:r>
      <w:r w:rsidRPr="00AE7DD3">
        <w:rPr>
          <w:rFonts w:ascii="Maiandra GD" w:eastAsia="Times New Roman" w:hAnsi="Maiandra GD" w:cs="Consolas"/>
          <w:color w:val="4284AE"/>
          <w:sz w:val="24"/>
          <w:szCs w:val="24"/>
        </w:rPr>
        <w:t>Values</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ToArray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arrayAllEmployeesFromDictionary</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To Convert a dictionary to a List, use To List method on the Values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Property of the dictionary object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List</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listAllEmployeesFromDictionary = dictionaryEmployeesFromArray.</w:t>
      </w:r>
      <w:r w:rsidRPr="00AE7DD3">
        <w:rPr>
          <w:rFonts w:ascii="Maiandra GD" w:eastAsia="Times New Roman" w:hAnsi="Maiandra GD" w:cs="Consolas"/>
          <w:color w:val="4284AE"/>
          <w:sz w:val="24"/>
          <w:szCs w:val="24"/>
        </w:rPr>
        <w:t>Values</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ToList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listAllEmployeesFromDictionary</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"ID = {0}, Name = {1}, Gender ={2}, Salary = {3}"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ID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Name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Gender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Salary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p>
    <w:p w:rsid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lastRenderedPageBreak/>
        <w:drawing>
          <wp:inline distT="0" distB="0" distL="0" distR="0">
            <wp:extent cx="5231130" cy="5422900"/>
            <wp:effectExtent l="19050" t="0" r="7620" b="0"/>
            <wp:docPr id="93" name="Picture 93" descr="Conversion between Array List and Dictionar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nversion between Array List and Dictionary in C#"/>
                    <pic:cNvPicPr>
                      <a:picLocks noChangeAspect="1" noChangeArrowheads="1"/>
                    </pic:cNvPicPr>
                  </pic:nvPicPr>
                  <pic:blipFill>
                    <a:blip r:embed="rId79"/>
                    <a:srcRect/>
                    <a:stretch>
                      <a:fillRect/>
                    </a:stretch>
                  </pic:blipFill>
                  <pic:spPr bwMode="auto">
                    <a:xfrm>
                      <a:off x="0" y="0"/>
                      <a:ext cx="5231130" cy="5422900"/>
                    </a:xfrm>
                    <a:prstGeom prst="rect">
                      <a:avLst/>
                    </a:prstGeom>
                    <a:noFill/>
                    <a:ln w="9525">
                      <a:noFill/>
                      <a:miter lim="800000"/>
                      <a:headEnd/>
                      <a:tailEnd/>
                    </a:ln>
                  </pic:spPr>
                </pic:pic>
              </a:graphicData>
            </a:graphic>
          </wp:inline>
        </w:drawing>
      </w:r>
    </w:p>
    <w:p w:rsidR="002B0FDC" w:rsidRPr="00A620AE" w:rsidRDefault="002B0FDC" w:rsidP="00A620AE">
      <w:pPr>
        <w:shd w:val="clear" w:color="auto" w:fill="FFFFFF"/>
        <w:spacing w:after="0" w:line="240" w:lineRule="auto"/>
        <w:jc w:val="both"/>
        <w:textAlignment w:val="baseline"/>
        <w:rPr>
          <w:rFonts w:ascii="Maiandra GD" w:eastAsia="Times New Roman" w:hAnsi="Maiandra GD" w:cs="Segoe UI"/>
          <w:color w:val="212529"/>
          <w:sz w:val="24"/>
          <w:szCs w:val="24"/>
        </w:rPr>
      </w:pPr>
    </w:p>
    <w:p w:rsidR="00A620AE" w:rsidRPr="00AE7DD3" w:rsidRDefault="00A620AE">
      <w:pPr>
        <w:pBdr>
          <w:bottom w:val="double" w:sz="6" w:space="1" w:color="auto"/>
        </w:pBdr>
        <w:rPr>
          <w:rFonts w:ascii="Maiandra GD" w:hAnsi="Maiandra GD"/>
          <w:sz w:val="24"/>
          <w:szCs w:val="24"/>
        </w:rPr>
      </w:pPr>
    </w:p>
    <w:p w:rsidR="00A620AE" w:rsidRPr="00A620AE" w:rsidRDefault="00A620AE" w:rsidP="002B0FDC">
      <w:pPr>
        <w:spacing w:after="48" w:line="240" w:lineRule="auto"/>
        <w:textAlignment w:val="baseline"/>
        <w:outlineLvl w:val="0"/>
        <w:rPr>
          <w:rFonts w:ascii="Maiandra GD" w:eastAsia="Times New Roman" w:hAnsi="Maiandra GD" w:cs="Segoe UI"/>
          <w:color w:val="212529"/>
          <w:sz w:val="24"/>
          <w:szCs w:val="24"/>
        </w:rPr>
      </w:pPr>
      <w:r w:rsidRPr="002B0FDC">
        <w:rPr>
          <w:rFonts w:ascii="Maiandra GD" w:eastAsia="Times New Roman" w:hAnsi="Maiandra GD" w:cs="Times New Roman"/>
          <w:b/>
          <w:color w:val="3A3A3A"/>
          <w:kern w:val="36"/>
          <w:sz w:val="24"/>
          <w:szCs w:val="24"/>
          <w:highlight w:val="yellow"/>
        </w:rPr>
        <w:t>List vs Dictionary in C#</w:t>
      </w:r>
      <w:r w:rsidR="002B0FDC">
        <w:rPr>
          <w:rFonts w:ascii="Maiandra GD" w:eastAsia="Times New Roman" w:hAnsi="Maiandra GD" w:cs="Segoe UI"/>
          <w:color w:val="212529"/>
          <w:sz w:val="24"/>
          <w:szCs w:val="24"/>
        </w:rPr>
        <w:t xml:space="preserve"> </w:t>
      </w:r>
    </w:p>
    <w:p w:rsidR="00A620AE" w:rsidRPr="00A620AE" w:rsidRDefault="00A620AE" w:rsidP="00A620A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List vs Dictionary in C# with Examples</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In this article, I am going to discuss </w:t>
      </w:r>
      <w:r w:rsidRPr="00AE7DD3">
        <w:rPr>
          <w:rFonts w:ascii="Maiandra GD" w:eastAsia="Times New Roman" w:hAnsi="Maiandra GD" w:cs="Arial"/>
          <w:b/>
          <w:bCs/>
          <w:color w:val="000000"/>
          <w:sz w:val="24"/>
          <w:szCs w:val="24"/>
        </w:rPr>
        <w:t>List vs Dictionary in C#</w:t>
      </w:r>
      <w:r w:rsidRPr="00A620AE">
        <w:rPr>
          <w:rFonts w:ascii="Maiandra GD" w:eastAsia="Times New Roman" w:hAnsi="Maiandra GD" w:cs="Arial"/>
          <w:color w:val="000000"/>
          <w:sz w:val="24"/>
          <w:szCs w:val="24"/>
          <w:bdr w:val="none" w:sz="0" w:space="0" w:color="auto" w:frame="1"/>
        </w:rPr>
        <w:t> with Examples. Please read our previous article where we discussed </w:t>
      </w:r>
      <w:hyperlink r:id="rId80" w:history="1">
        <w:r w:rsidRPr="00AE7DD3">
          <w:rPr>
            <w:rFonts w:ascii="Maiandra GD" w:eastAsia="Times New Roman" w:hAnsi="Maiandra GD" w:cs="Arial"/>
            <w:b/>
            <w:bCs/>
            <w:color w:val="007BFF"/>
            <w:sz w:val="24"/>
            <w:szCs w:val="24"/>
          </w:rPr>
          <w:t>Conversion Between Array List and Dictionary</w:t>
        </w:r>
      </w:hyperlink>
      <w:r w:rsidRPr="00A620AE">
        <w:rPr>
          <w:rFonts w:ascii="Maiandra GD" w:eastAsia="Times New Roman" w:hAnsi="Maiandra GD" w:cs="Arial"/>
          <w:color w:val="000000"/>
          <w:sz w:val="24"/>
          <w:szCs w:val="24"/>
          <w:bdr w:val="none" w:sz="0" w:space="0" w:color="auto" w:frame="1"/>
        </w:rPr>
        <w:t> in C#. At the end end of this article, you will understand the difference between List and Dictionary as well as you will understand when to use List over Dictionary and vice-versa.</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List vs Dictionary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Both lists and dictionaries belong to Generics collections that is used to store collections of data. Both </w:t>
      </w:r>
      <w:r w:rsidRPr="00AE7DD3">
        <w:rPr>
          <w:rFonts w:ascii="Maiandra GD" w:eastAsia="Times New Roman" w:hAnsi="Maiandra GD" w:cs="Arial"/>
          <w:b/>
          <w:bCs/>
          <w:color w:val="000000"/>
          <w:sz w:val="24"/>
          <w:szCs w:val="24"/>
        </w:rPr>
        <w:t>Dictionary &lt;TKey, TValue&gt;</w:t>
      </w:r>
      <w:r w:rsidRPr="00A620AE">
        <w:rPr>
          <w:rFonts w:ascii="Maiandra GD" w:eastAsia="Times New Roman" w:hAnsi="Maiandra GD" w:cs="Arial"/>
          <w:color w:val="000000"/>
          <w:sz w:val="24"/>
          <w:szCs w:val="24"/>
          <w:bdr w:val="none" w:sz="0" w:space="0" w:color="auto" w:frame="1"/>
        </w:rPr>
        <w:t> and </w:t>
      </w:r>
      <w:r w:rsidRPr="00AE7DD3">
        <w:rPr>
          <w:rFonts w:ascii="Maiandra GD" w:eastAsia="Times New Roman" w:hAnsi="Maiandra GD" w:cs="Arial"/>
          <w:b/>
          <w:bCs/>
          <w:color w:val="000000"/>
          <w:sz w:val="24"/>
          <w:szCs w:val="24"/>
        </w:rPr>
        <w:t>List &lt;T&gt;</w:t>
      </w:r>
      <w:r w:rsidRPr="00A620AE">
        <w:rPr>
          <w:rFonts w:ascii="Maiandra GD" w:eastAsia="Times New Roman" w:hAnsi="Maiandra GD" w:cs="Arial"/>
          <w:color w:val="000000"/>
          <w:sz w:val="24"/>
          <w:szCs w:val="24"/>
          <w:bdr w:val="none" w:sz="0" w:space="0" w:color="auto" w:frame="1"/>
        </w:rPr>
        <w:t xml:space="preserve"> are similar both have random access data structures on top of the .NET framework. The Dictionary is based on a hash table that means it uses a hash lookup, which is an efficient algorithm to look up things, </w:t>
      </w:r>
      <w:r w:rsidRPr="00A620AE">
        <w:rPr>
          <w:rFonts w:ascii="Maiandra GD" w:eastAsia="Times New Roman" w:hAnsi="Maiandra GD" w:cs="Arial"/>
          <w:color w:val="000000"/>
          <w:sz w:val="24"/>
          <w:szCs w:val="24"/>
          <w:bdr w:val="none" w:sz="0" w:space="0" w:color="auto" w:frame="1"/>
        </w:rPr>
        <w:lastRenderedPageBreak/>
        <w:t>on the other hand, a list, has to go and check element by element until it finds the result from the beginning. In this article, we will discuss List vs Dictionary in C#. When comparing with the List data structure, the dictionary is always a more or less fixed lookup time.</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Let’s go into the details.</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Dictionary uses the hashing algorithm to search for the element (data). A Dictionary first calculates a hash value for the key and this hash value leads to the target data bucket. After that, each element in the bucket needs to be checked for equality. But actually, the list will be faster than the dictionary on the first item search because nothing to search in the first step. But in the second step, the list has to look through the first item and then the second item. So each step of the lookup takes more and more time. The larger the list, the longer it takes. Of course, the Dictionary in principle has a faster lookup with O(1) while the lookup performance of a List is an O(n) operation.</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Dictionary maps a key to a value and cannot have duplicate keys, whereas a list just contains a collection of values. Also, Lists allow duplicate items and support linear traversal.</w:t>
      </w:r>
    </w:p>
    <w:p w:rsidR="00A620AE" w:rsidRPr="00A620AE" w:rsidRDefault="00A620AE" w:rsidP="00A620AE">
      <w:pPr>
        <w:shd w:val="clear" w:color="auto" w:fill="FFFFFF"/>
        <w:spacing w:after="0" w:line="240" w:lineRule="auto"/>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Consider the following example:</w:t>
      </w:r>
      <w:r w:rsidRPr="00A620AE">
        <w:rPr>
          <w:rFonts w:ascii="Maiandra GD" w:eastAsia="Times New Roman" w:hAnsi="Maiandra GD" w:cs="Segoe UI"/>
          <w:color w:val="212529"/>
          <w:sz w:val="24"/>
          <w:szCs w:val="24"/>
        </w:rPr>
        <w:br/>
      </w:r>
      <w:r w:rsidRPr="00AE7DD3">
        <w:rPr>
          <w:rFonts w:ascii="Maiandra GD" w:eastAsia="Times New Roman" w:hAnsi="Maiandra GD" w:cs="Arial"/>
          <w:b/>
          <w:bCs/>
          <w:sz w:val="24"/>
          <w:szCs w:val="24"/>
        </w:rPr>
        <w:t>Dictionary&lt;string, int&gt; dictionary = new Dictionary&lt;string, int&gt;();</w:t>
      </w:r>
      <w:r w:rsidRPr="00A620AE">
        <w:rPr>
          <w:rFonts w:ascii="Maiandra GD" w:eastAsia="Times New Roman" w:hAnsi="Maiandra GD" w:cs="Segoe UI"/>
          <w:color w:val="212529"/>
          <w:sz w:val="24"/>
          <w:szCs w:val="24"/>
        </w:rPr>
        <w:br/>
      </w:r>
      <w:r w:rsidRPr="00AE7DD3">
        <w:rPr>
          <w:rFonts w:ascii="Maiandra GD" w:eastAsia="Times New Roman" w:hAnsi="Maiandra GD" w:cs="Arial"/>
          <w:b/>
          <w:bCs/>
          <w:sz w:val="24"/>
          <w:szCs w:val="24"/>
        </w:rPr>
        <w:t>List&lt;int&gt; newList = new List&lt;int&gt;();</w:t>
      </w:r>
    </w:p>
    <w:p w:rsidR="00A620AE" w:rsidRPr="00A620AE" w:rsidRDefault="00A620AE" w:rsidP="00A620AE">
      <w:pPr>
        <w:shd w:val="clear" w:color="auto" w:fill="FFFFFF"/>
        <w:spacing w:after="0" w:line="240" w:lineRule="auto"/>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Add data to the list</w:t>
      </w:r>
      <w:r w:rsidRPr="00A620AE">
        <w:rPr>
          <w:rFonts w:ascii="Maiandra GD" w:eastAsia="Times New Roman" w:hAnsi="Maiandra GD" w:cs="Segoe UI"/>
          <w:color w:val="212529"/>
          <w:sz w:val="24"/>
          <w:szCs w:val="24"/>
        </w:rPr>
        <w:br/>
      </w:r>
      <w:r w:rsidRPr="00AE7DD3">
        <w:rPr>
          <w:rFonts w:ascii="Maiandra GD" w:eastAsia="Times New Roman" w:hAnsi="Maiandra GD" w:cs="Arial"/>
          <w:b/>
          <w:bCs/>
          <w:sz w:val="24"/>
          <w:szCs w:val="24"/>
        </w:rPr>
        <w:t>newList.Add(data);</w:t>
      </w:r>
    </w:p>
    <w:p w:rsidR="00A620AE" w:rsidRPr="00A620AE" w:rsidRDefault="00A620AE" w:rsidP="00A620AE">
      <w:pPr>
        <w:shd w:val="clear" w:color="auto" w:fill="FFFFFF"/>
        <w:spacing w:after="0" w:line="240" w:lineRule="auto"/>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A list can simply add the item at the end of the existing list item. Add data to the Dictionary</w:t>
      </w:r>
      <w:r w:rsidRPr="00A620AE">
        <w:rPr>
          <w:rFonts w:ascii="Maiandra GD" w:eastAsia="Times New Roman" w:hAnsi="Maiandra GD" w:cs="Segoe UI"/>
          <w:color w:val="212529"/>
          <w:sz w:val="24"/>
          <w:szCs w:val="24"/>
        </w:rPr>
        <w:br/>
      </w:r>
      <w:r w:rsidRPr="00AE7DD3">
        <w:rPr>
          <w:rFonts w:ascii="Maiandra GD" w:eastAsia="Times New Roman" w:hAnsi="Maiandra GD" w:cs="Arial"/>
          <w:b/>
          <w:bCs/>
          <w:sz w:val="24"/>
          <w:szCs w:val="24"/>
        </w:rPr>
        <w:t>dictionary.Add(key, data);</w:t>
      </w:r>
    </w:p>
    <w:p w:rsidR="00A620AE" w:rsidRPr="00A620AE" w:rsidRDefault="00A620AE" w:rsidP="00A620AE">
      <w:pPr>
        <w:shd w:val="clear" w:color="auto" w:fill="FFFFFF"/>
        <w:spacing w:after="0" w:line="240" w:lineRule="auto"/>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When you add data to a Dictionary, you should specify a unique key to the data so that it can be uniquely identified.</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A Dictionary has a unique identifier, so whenever you look up a value in a Dictionary, the runtime must compute a hash code from the key. This optimized algorithm is implemented by some low-level bit shifting or modulo divisions. We determine the point at which Dictionary becomes more efficient for lookups than List.</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Example to understand List vs Dictionary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Find() method of the List class loops thru each object in the list until a match is found. So, if we want to look up a value using a key, then a dictionary is better for performance over the list. So, we need to use a dictionary when we know the collection will be primarily used for lookups.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DictionaryCollectionDemo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Country country1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Country</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Code = </w:t>
      </w:r>
      <w:r w:rsidRPr="00AE7DD3">
        <w:rPr>
          <w:rFonts w:ascii="Maiandra GD" w:eastAsia="Times New Roman" w:hAnsi="Maiandra GD" w:cs="Consolas"/>
          <w:color w:val="7CC379"/>
          <w:sz w:val="24"/>
          <w:szCs w:val="24"/>
        </w:rPr>
        <w:t>"AUS"</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"AUSTRALIA"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Capital = </w:t>
      </w:r>
      <w:r w:rsidRPr="00AE7DD3">
        <w:rPr>
          <w:rFonts w:ascii="Maiandra GD" w:eastAsia="Times New Roman" w:hAnsi="Maiandra GD" w:cs="Consolas"/>
          <w:color w:val="7CC379"/>
          <w:sz w:val="24"/>
          <w:szCs w:val="24"/>
        </w:rPr>
        <w:t>"Canberra"</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Country country2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Country</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Code = </w:t>
      </w:r>
      <w:r w:rsidRPr="00AE7DD3">
        <w:rPr>
          <w:rFonts w:ascii="Maiandra GD" w:eastAsia="Times New Roman" w:hAnsi="Maiandra GD" w:cs="Consolas"/>
          <w:color w:val="7CC379"/>
          <w:sz w:val="24"/>
          <w:szCs w:val="24"/>
        </w:rPr>
        <w:t>"IND"</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"INDIA "</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Capital = </w:t>
      </w:r>
      <w:r w:rsidRPr="00AE7DD3">
        <w:rPr>
          <w:rFonts w:ascii="Maiandra GD" w:eastAsia="Times New Roman" w:hAnsi="Maiandra GD" w:cs="Consolas"/>
          <w:color w:val="7CC379"/>
          <w:sz w:val="24"/>
          <w:szCs w:val="24"/>
        </w:rPr>
        <w:t>"New Delhi"</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Country country3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Country</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Code = </w:t>
      </w:r>
      <w:r w:rsidRPr="00AE7DD3">
        <w:rPr>
          <w:rFonts w:ascii="Maiandra GD" w:eastAsia="Times New Roman" w:hAnsi="Maiandra GD" w:cs="Consolas"/>
          <w:color w:val="7CC379"/>
          <w:sz w:val="24"/>
          <w:szCs w:val="24"/>
        </w:rPr>
        <w:t>"USA"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"UNITED STATES"</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Capital = </w:t>
      </w:r>
      <w:r w:rsidRPr="00AE7DD3">
        <w:rPr>
          <w:rFonts w:ascii="Maiandra GD" w:eastAsia="Times New Roman" w:hAnsi="Maiandra GD" w:cs="Consolas"/>
          <w:color w:val="7CC379"/>
          <w:sz w:val="24"/>
          <w:szCs w:val="24"/>
        </w:rPr>
        <w:t>"Washington D.C."</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Country country4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Country</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Code = </w:t>
      </w:r>
      <w:r w:rsidRPr="00AE7DD3">
        <w:rPr>
          <w:rFonts w:ascii="Maiandra GD" w:eastAsia="Times New Roman" w:hAnsi="Maiandra GD" w:cs="Consolas"/>
          <w:color w:val="7CC379"/>
          <w:sz w:val="24"/>
          <w:szCs w:val="24"/>
        </w:rPr>
        <w:t>"GBR"</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"UNITED KINGDOM"</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Capital = </w:t>
      </w:r>
      <w:r w:rsidRPr="00AE7DD3">
        <w:rPr>
          <w:rFonts w:ascii="Maiandra GD" w:eastAsia="Times New Roman" w:hAnsi="Maiandra GD" w:cs="Consolas"/>
          <w:color w:val="7CC379"/>
          <w:sz w:val="24"/>
          <w:szCs w:val="24"/>
        </w:rPr>
        <w:t>"London"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Country country5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Country</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Code = </w:t>
      </w:r>
      <w:r w:rsidRPr="00AE7DD3">
        <w:rPr>
          <w:rFonts w:ascii="Maiandra GD" w:eastAsia="Times New Roman" w:hAnsi="Maiandra GD" w:cs="Consolas"/>
          <w:color w:val="7CC379"/>
          <w:sz w:val="24"/>
          <w:szCs w:val="24"/>
        </w:rPr>
        <w:t>"CAN"</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"CANADA"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Capital = </w:t>
      </w:r>
      <w:r w:rsidRPr="00AE7DD3">
        <w:rPr>
          <w:rFonts w:ascii="Maiandra GD" w:eastAsia="Times New Roman" w:hAnsi="Maiandra GD" w:cs="Consolas"/>
          <w:color w:val="7CC379"/>
          <w:sz w:val="24"/>
          <w:szCs w:val="24"/>
        </w:rPr>
        <w:t>"Ottawa"</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//List&lt;Country&gt; listCountries = new List&lt;Country&gt;();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//listCountries.Add(country1);</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//listCountries.Add(country2);</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//listCountries.Add(country3);</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lastRenderedPageBreak/>
        <w:t>//listCountries.Add(country4);</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//listCountries.Add(country5);</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string, Country</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dictionaryCountries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Dictionary</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string, Country</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dictionaryCountries.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country1.</w:t>
      </w:r>
      <w:r w:rsidRPr="00AE7DD3">
        <w:rPr>
          <w:rFonts w:ascii="Maiandra GD" w:eastAsia="Times New Roman" w:hAnsi="Maiandra GD" w:cs="Consolas"/>
          <w:color w:val="4284AE"/>
          <w:sz w:val="24"/>
          <w:szCs w:val="24"/>
        </w:rPr>
        <w:t>Code</w:t>
      </w:r>
      <w:r w:rsidRPr="00AE7DD3">
        <w:rPr>
          <w:rFonts w:ascii="Maiandra GD" w:eastAsia="Times New Roman" w:hAnsi="Maiandra GD" w:cs="Consolas"/>
          <w:color w:val="CFD5E0"/>
          <w:sz w:val="24"/>
          <w:szCs w:val="24"/>
        </w:rPr>
        <w:t>, country1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dictionaryCountries.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country2.</w:t>
      </w:r>
      <w:r w:rsidRPr="00AE7DD3">
        <w:rPr>
          <w:rFonts w:ascii="Maiandra GD" w:eastAsia="Times New Roman" w:hAnsi="Maiandra GD" w:cs="Consolas"/>
          <w:color w:val="4284AE"/>
          <w:sz w:val="24"/>
          <w:szCs w:val="24"/>
        </w:rPr>
        <w:t>Code</w:t>
      </w:r>
      <w:r w:rsidRPr="00AE7DD3">
        <w:rPr>
          <w:rFonts w:ascii="Maiandra GD" w:eastAsia="Times New Roman" w:hAnsi="Maiandra GD" w:cs="Consolas"/>
          <w:color w:val="CFD5E0"/>
          <w:sz w:val="24"/>
          <w:szCs w:val="24"/>
        </w:rPr>
        <w:t>, country2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dictionaryCountries.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country3.</w:t>
      </w:r>
      <w:r w:rsidRPr="00AE7DD3">
        <w:rPr>
          <w:rFonts w:ascii="Maiandra GD" w:eastAsia="Times New Roman" w:hAnsi="Maiandra GD" w:cs="Consolas"/>
          <w:color w:val="4284AE"/>
          <w:sz w:val="24"/>
          <w:szCs w:val="24"/>
        </w:rPr>
        <w:t>Code</w:t>
      </w:r>
      <w:r w:rsidRPr="00AE7DD3">
        <w:rPr>
          <w:rFonts w:ascii="Maiandra GD" w:eastAsia="Times New Roman" w:hAnsi="Maiandra GD" w:cs="Consolas"/>
          <w:color w:val="CFD5E0"/>
          <w:sz w:val="24"/>
          <w:szCs w:val="24"/>
        </w:rPr>
        <w:t>, country3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dictionaryCountries.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country4.</w:t>
      </w:r>
      <w:r w:rsidRPr="00AE7DD3">
        <w:rPr>
          <w:rFonts w:ascii="Maiandra GD" w:eastAsia="Times New Roman" w:hAnsi="Maiandra GD" w:cs="Consolas"/>
          <w:color w:val="4284AE"/>
          <w:sz w:val="24"/>
          <w:szCs w:val="24"/>
        </w:rPr>
        <w:t>Code</w:t>
      </w:r>
      <w:r w:rsidRPr="00AE7DD3">
        <w:rPr>
          <w:rFonts w:ascii="Maiandra GD" w:eastAsia="Times New Roman" w:hAnsi="Maiandra GD" w:cs="Consolas"/>
          <w:color w:val="CFD5E0"/>
          <w:sz w:val="24"/>
          <w:szCs w:val="24"/>
        </w:rPr>
        <w:t>, country4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dictionaryCountries.</w:t>
      </w:r>
      <w:r w:rsidRPr="00AE7DD3">
        <w:rPr>
          <w:rFonts w:ascii="Maiandra GD" w:eastAsia="Times New Roman" w:hAnsi="Maiandra GD" w:cs="Consolas"/>
          <w:color w:val="4284AE"/>
          <w:sz w:val="24"/>
          <w:szCs w:val="24"/>
        </w:rPr>
        <w:t>Add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country5.</w:t>
      </w:r>
      <w:r w:rsidRPr="00AE7DD3">
        <w:rPr>
          <w:rFonts w:ascii="Maiandra GD" w:eastAsia="Times New Roman" w:hAnsi="Maiandra GD" w:cs="Consolas"/>
          <w:color w:val="4284AE"/>
          <w:sz w:val="24"/>
          <w:szCs w:val="24"/>
        </w:rPr>
        <w:t>Code</w:t>
      </w:r>
      <w:r w:rsidRPr="00AE7DD3">
        <w:rPr>
          <w:rFonts w:ascii="Maiandra GD" w:eastAsia="Times New Roman" w:hAnsi="Maiandra GD" w:cs="Consolas"/>
          <w:color w:val="CFD5E0"/>
          <w:sz w:val="24"/>
          <w:szCs w:val="24"/>
        </w:rPr>
        <w:t>, country5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string strUserChoice = string.</w:t>
      </w:r>
      <w:r w:rsidRPr="00AE7DD3">
        <w:rPr>
          <w:rFonts w:ascii="Maiandra GD" w:eastAsia="Times New Roman" w:hAnsi="Maiandra GD" w:cs="Consolas"/>
          <w:color w:val="4284AE"/>
          <w:sz w:val="24"/>
          <w:szCs w:val="24"/>
        </w:rPr>
        <w:t>Empty</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do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"Please enter country code"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string strCountryCode = Console.</w:t>
      </w:r>
      <w:r w:rsidRPr="00AE7DD3">
        <w:rPr>
          <w:rFonts w:ascii="Maiandra GD" w:eastAsia="Times New Roman" w:hAnsi="Maiandra GD" w:cs="Consolas"/>
          <w:color w:val="4284AE"/>
          <w:sz w:val="24"/>
          <w:szCs w:val="24"/>
        </w:rPr>
        <w:t>ReadLine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ToUpper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Find() method of the list class loops thru each object in the list until a match is found. So, if we want to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lookup a value using a key dictionary is better for performance over list.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Country resultCountry = listCountries. Find(country =&gt; country.Code == strCountryCode);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Country resultCountry = dictionaryCountries.</w:t>
      </w:r>
      <w:r w:rsidRPr="00AE7DD3">
        <w:rPr>
          <w:rFonts w:ascii="Maiandra GD" w:eastAsia="Times New Roman" w:hAnsi="Maiandra GD" w:cs="Consolas"/>
          <w:color w:val="4284AE"/>
          <w:sz w:val="24"/>
          <w:szCs w:val="24"/>
        </w:rPr>
        <w:t>ContainsKey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strCountryCode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dictionaryCountries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strCountryCode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b/>
          <w:bCs/>
          <w:color w:val="D171DD"/>
          <w:sz w:val="24"/>
          <w:szCs w:val="24"/>
        </w:rPr>
        <w:t>null</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if</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resultCountry == </w:t>
      </w:r>
      <w:r w:rsidRPr="00AE7DD3">
        <w:rPr>
          <w:rFonts w:ascii="Maiandra GD" w:eastAsia="Times New Roman" w:hAnsi="Maiandra GD" w:cs="Consolas"/>
          <w:b/>
          <w:bCs/>
          <w:color w:val="D171DD"/>
          <w:sz w:val="24"/>
          <w:szCs w:val="24"/>
        </w:rPr>
        <w:t>null</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"The country code you entered does not exist"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else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"Name = "</w:t>
      </w:r>
      <w:r w:rsidRPr="00AE7DD3">
        <w:rPr>
          <w:rFonts w:ascii="Maiandra GD" w:eastAsia="Times New Roman" w:hAnsi="Maiandra GD" w:cs="Consolas"/>
          <w:color w:val="CFD5E0"/>
          <w:sz w:val="24"/>
          <w:szCs w:val="24"/>
        </w:rPr>
        <w:t xml:space="preserve"> + resultCountry.</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Captial ="</w:t>
      </w:r>
      <w:r w:rsidRPr="00AE7DD3">
        <w:rPr>
          <w:rFonts w:ascii="Maiandra GD" w:eastAsia="Times New Roman" w:hAnsi="Maiandra GD" w:cs="Consolas"/>
          <w:color w:val="CFD5E0"/>
          <w:sz w:val="24"/>
          <w:szCs w:val="24"/>
        </w:rPr>
        <w:t xml:space="preserve"> + resultCountry.</w:t>
      </w:r>
      <w:r w:rsidRPr="00AE7DD3">
        <w:rPr>
          <w:rFonts w:ascii="Maiandra GD" w:eastAsia="Times New Roman" w:hAnsi="Maiandra GD" w:cs="Consolas"/>
          <w:color w:val="4284AE"/>
          <w:sz w:val="24"/>
          <w:szCs w:val="24"/>
        </w:rPr>
        <w:t>Capital</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do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"Do you want to continue - YES or NO?"</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strUserChoice = Console.</w:t>
      </w:r>
      <w:r w:rsidRPr="00AE7DD3">
        <w:rPr>
          <w:rFonts w:ascii="Maiandra GD" w:eastAsia="Times New Roman" w:hAnsi="Maiandra GD" w:cs="Consolas"/>
          <w:color w:val="4284AE"/>
          <w:sz w:val="24"/>
          <w:szCs w:val="24"/>
        </w:rPr>
        <w:t>ReadLine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r w:rsidRPr="00AE7DD3">
        <w:rPr>
          <w:rFonts w:ascii="Maiandra GD" w:eastAsia="Times New Roman" w:hAnsi="Maiandra GD" w:cs="Consolas"/>
          <w:color w:val="4284AE"/>
          <w:sz w:val="24"/>
          <w:szCs w:val="24"/>
        </w:rPr>
        <w:t>ToUpper</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while</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strUserChoice != </w:t>
      </w:r>
      <w:r w:rsidRPr="00AE7DD3">
        <w:rPr>
          <w:rFonts w:ascii="Maiandra GD" w:eastAsia="Times New Roman" w:hAnsi="Maiandra GD" w:cs="Consolas"/>
          <w:color w:val="7CC379"/>
          <w:sz w:val="24"/>
          <w:szCs w:val="24"/>
        </w:rPr>
        <w:t>"NO"</w:t>
      </w:r>
      <w:r w:rsidRPr="00AE7DD3">
        <w:rPr>
          <w:rFonts w:ascii="Maiandra GD" w:eastAsia="Times New Roman" w:hAnsi="Maiandra GD" w:cs="Consolas"/>
          <w:color w:val="CFD5E0"/>
          <w:sz w:val="24"/>
          <w:szCs w:val="24"/>
        </w:rPr>
        <w:t xml:space="preserve"> &amp;&amp; strUserChoice != </w:t>
      </w:r>
      <w:r w:rsidRPr="00AE7DD3">
        <w:rPr>
          <w:rFonts w:ascii="Maiandra GD" w:eastAsia="Times New Roman" w:hAnsi="Maiandra GD" w:cs="Consolas"/>
          <w:color w:val="7CC379"/>
          <w:sz w:val="24"/>
          <w:szCs w:val="24"/>
        </w:rPr>
        <w:t>"YES"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while</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strUserChoice == </w:t>
      </w:r>
      <w:r w:rsidRPr="00AE7DD3">
        <w:rPr>
          <w:rFonts w:ascii="Maiandra GD" w:eastAsia="Times New Roman" w:hAnsi="Maiandra GD" w:cs="Consolas"/>
          <w:color w:val="7CC379"/>
          <w:sz w:val="24"/>
          <w:szCs w:val="24"/>
        </w:rPr>
        <w:t>"YES"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Console.ReadKey();</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Country</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Name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Code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Capital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Output:</w:t>
      </w:r>
    </w:p>
    <w:p w:rsid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drawing>
          <wp:inline distT="0" distB="0" distL="0" distR="0">
            <wp:extent cx="3551555" cy="2019935"/>
            <wp:effectExtent l="19050" t="0" r="0" b="0"/>
            <wp:docPr id="95" name="Picture 95" descr="List vs Dictionar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List vs Dictionary in C#"/>
                    <pic:cNvPicPr>
                      <a:picLocks noChangeAspect="1" noChangeArrowheads="1"/>
                    </pic:cNvPicPr>
                  </pic:nvPicPr>
                  <pic:blipFill>
                    <a:blip r:embed="rId81"/>
                    <a:srcRect/>
                    <a:stretch>
                      <a:fillRect/>
                    </a:stretch>
                  </pic:blipFill>
                  <pic:spPr bwMode="auto">
                    <a:xfrm>
                      <a:off x="0" y="0"/>
                      <a:ext cx="3551555" cy="2019935"/>
                    </a:xfrm>
                    <a:prstGeom prst="rect">
                      <a:avLst/>
                    </a:prstGeom>
                    <a:noFill/>
                    <a:ln w="9525">
                      <a:noFill/>
                      <a:miter lim="800000"/>
                      <a:headEnd/>
                      <a:tailEnd/>
                    </a:ln>
                  </pic:spPr>
                </pic:pic>
              </a:graphicData>
            </a:graphic>
          </wp:inline>
        </w:drawing>
      </w:r>
    </w:p>
    <w:p w:rsidR="002B0FDC" w:rsidRPr="00A620AE" w:rsidRDefault="002B0FDC" w:rsidP="00A620AE">
      <w:pPr>
        <w:shd w:val="clear" w:color="auto" w:fill="FFFFFF"/>
        <w:spacing w:after="0" w:line="240" w:lineRule="auto"/>
        <w:jc w:val="both"/>
        <w:textAlignment w:val="baseline"/>
        <w:rPr>
          <w:rFonts w:ascii="Maiandra GD" w:eastAsia="Times New Roman" w:hAnsi="Maiandra GD" w:cs="Segoe UI"/>
          <w:color w:val="212529"/>
          <w:sz w:val="24"/>
          <w:szCs w:val="24"/>
        </w:rPr>
      </w:pPr>
    </w:p>
    <w:p w:rsidR="00A620AE" w:rsidRPr="00AE7DD3" w:rsidRDefault="00A620AE">
      <w:pPr>
        <w:pBdr>
          <w:bottom w:val="double" w:sz="6" w:space="1" w:color="auto"/>
        </w:pBdr>
        <w:rPr>
          <w:rFonts w:ascii="Maiandra GD" w:hAnsi="Maiandra GD"/>
          <w:sz w:val="24"/>
          <w:szCs w:val="24"/>
        </w:rPr>
      </w:pPr>
    </w:p>
    <w:p w:rsidR="00A620AE" w:rsidRPr="00A620AE" w:rsidRDefault="00A620AE" w:rsidP="002B0FDC">
      <w:pPr>
        <w:spacing w:after="48" w:line="240" w:lineRule="auto"/>
        <w:textAlignment w:val="baseline"/>
        <w:outlineLvl w:val="0"/>
        <w:rPr>
          <w:rFonts w:ascii="Maiandra GD" w:eastAsia="Times New Roman" w:hAnsi="Maiandra GD" w:cs="Segoe UI"/>
          <w:color w:val="212529"/>
          <w:sz w:val="24"/>
          <w:szCs w:val="24"/>
        </w:rPr>
      </w:pPr>
      <w:r w:rsidRPr="002B0FDC">
        <w:rPr>
          <w:rFonts w:ascii="Maiandra GD" w:eastAsia="Times New Roman" w:hAnsi="Maiandra GD" w:cs="Times New Roman"/>
          <w:b/>
          <w:color w:val="3A3A3A"/>
          <w:kern w:val="36"/>
          <w:sz w:val="24"/>
          <w:szCs w:val="24"/>
          <w:highlight w:val="yellow"/>
        </w:rPr>
        <w:t>Generic Stack in C#</w:t>
      </w:r>
      <w:r w:rsidR="002B0FDC">
        <w:rPr>
          <w:rFonts w:ascii="Maiandra GD" w:eastAsia="Times New Roman" w:hAnsi="Maiandra GD" w:cs="Times New Roman"/>
          <w:b/>
          <w:color w:val="3A3A3A"/>
          <w:kern w:val="36"/>
          <w:sz w:val="24"/>
          <w:szCs w:val="24"/>
        </w:rPr>
        <w:t xml:space="preserve"> </w:t>
      </w:r>
    </w:p>
    <w:p w:rsidR="00A620AE" w:rsidRPr="00A620AE" w:rsidRDefault="00A620AE" w:rsidP="00A620A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Generic Stack in C# with Examples</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In this article, I am going to discuss </w:t>
      </w:r>
      <w:r w:rsidRPr="00AE7DD3">
        <w:rPr>
          <w:rFonts w:ascii="Maiandra GD" w:eastAsia="Times New Roman" w:hAnsi="Maiandra GD" w:cs="Arial"/>
          <w:b/>
          <w:bCs/>
          <w:color w:val="000000"/>
          <w:sz w:val="24"/>
          <w:szCs w:val="24"/>
        </w:rPr>
        <w:t>Generic Stack in C#</w:t>
      </w:r>
      <w:r w:rsidRPr="00A620AE">
        <w:rPr>
          <w:rFonts w:ascii="Maiandra GD" w:eastAsia="Times New Roman" w:hAnsi="Maiandra GD" w:cs="Arial"/>
          <w:color w:val="000000"/>
          <w:sz w:val="24"/>
          <w:szCs w:val="24"/>
          <w:bdr w:val="none" w:sz="0" w:space="0" w:color="auto" w:frame="1"/>
        </w:rPr>
        <w:t> with examples. Please read our previous article where we discussed the difference between </w:t>
      </w:r>
      <w:hyperlink r:id="rId82" w:history="1">
        <w:r w:rsidRPr="00AE7DD3">
          <w:rPr>
            <w:rFonts w:ascii="Maiandra GD" w:eastAsia="Times New Roman" w:hAnsi="Maiandra GD" w:cs="Arial"/>
            <w:b/>
            <w:bCs/>
            <w:color w:val="007BFF"/>
            <w:sz w:val="24"/>
            <w:szCs w:val="24"/>
          </w:rPr>
          <w:t>List vs Dictionary</w:t>
        </w:r>
      </w:hyperlink>
      <w:r w:rsidRPr="00A620AE">
        <w:rPr>
          <w:rFonts w:ascii="Maiandra GD" w:eastAsia="Times New Roman" w:hAnsi="Maiandra GD" w:cs="Arial"/>
          <w:color w:val="000000"/>
          <w:sz w:val="24"/>
          <w:szCs w:val="24"/>
          <w:bdr w:val="none" w:sz="0" w:space="0" w:color="auto" w:frame="1"/>
        </w:rPr>
        <w:t> in detail. At the end of this article, you will understand what exactly Generic Stack is and when and how to use Generic Stack in C# with examples. </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What is Generic Stack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w:t>
      </w:r>
      <w:r w:rsidRPr="00AE7DD3">
        <w:rPr>
          <w:rFonts w:ascii="Maiandra GD" w:eastAsia="Times New Roman" w:hAnsi="Maiandra GD" w:cs="Arial"/>
          <w:b/>
          <w:bCs/>
          <w:color w:val="000000"/>
          <w:sz w:val="24"/>
          <w:szCs w:val="24"/>
        </w:rPr>
        <w:t>Generic Stack</w:t>
      </w:r>
      <w:r w:rsidRPr="00A620AE">
        <w:rPr>
          <w:rFonts w:ascii="Maiandra GD" w:eastAsia="Times New Roman" w:hAnsi="Maiandra GD" w:cs="Arial"/>
          <w:color w:val="000000"/>
          <w:sz w:val="24"/>
          <w:szCs w:val="24"/>
          <w:bdr w:val="none" w:sz="0" w:space="0" w:color="auto" w:frame="1"/>
        </w:rPr>
        <w:t> in C# is a collection class which works on the principle of Last In First Out (LIFO) and this class is present in </w:t>
      </w:r>
      <w:r w:rsidRPr="00AE7DD3">
        <w:rPr>
          <w:rFonts w:ascii="Maiandra GD" w:eastAsia="Times New Roman" w:hAnsi="Maiandra GD" w:cs="Arial"/>
          <w:b/>
          <w:bCs/>
          <w:color w:val="000000"/>
          <w:sz w:val="24"/>
          <w:szCs w:val="24"/>
        </w:rPr>
        <w:t>System.Collections.Generic</w:t>
      </w:r>
      <w:r w:rsidRPr="00A620AE">
        <w:rPr>
          <w:rFonts w:ascii="Maiandra GD" w:eastAsia="Times New Roman" w:hAnsi="Maiandra GD" w:cs="Arial"/>
          <w:color w:val="000000"/>
          <w:sz w:val="24"/>
          <w:szCs w:val="24"/>
          <w:bdr w:val="none" w:sz="0" w:space="0" w:color="auto" w:frame="1"/>
        </w:rPr>
        <w:t> namespace.</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lastRenderedPageBreak/>
        <w:t>This Stack collection class is analogous to a stack of plates. For example, if we want to add a new plate to the stack of plates, then we will only place it on top of all the already existing plates. Similarly, if we want to remove a plate from the stack, then we will only remove the one that we have last added. The stack collection class also operates in the similar fashion. The last item to be added (pushed) to the stack will be the first item to be removed (popped) from the stack. </w:t>
      </w:r>
    </w:p>
    <w:p w:rsidR="00A620AE" w:rsidRPr="00A620AE" w:rsidRDefault="00A620AE" w:rsidP="00A620AE">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Methods of Generic Stack Class:</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To insert an item at the top of the stack, we need to use the</w:t>
      </w:r>
      <w:r w:rsidRPr="00AE7DD3">
        <w:rPr>
          <w:rFonts w:ascii="Maiandra GD" w:eastAsia="Times New Roman" w:hAnsi="Maiandra GD" w:cs="Arial"/>
          <w:b/>
          <w:bCs/>
          <w:color w:val="000000"/>
          <w:sz w:val="24"/>
          <w:szCs w:val="24"/>
        </w:rPr>
        <w:t> Push()</w:t>
      </w:r>
      <w:r w:rsidRPr="00A620AE">
        <w:rPr>
          <w:rFonts w:ascii="Maiandra GD" w:eastAsia="Times New Roman" w:hAnsi="Maiandra GD" w:cs="Arial"/>
          <w:color w:val="000000"/>
          <w:sz w:val="24"/>
          <w:szCs w:val="24"/>
          <w:bdr w:val="none" w:sz="0" w:space="0" w:color="auto" w:frame="1"/>
        </w:rPr>
        <w:t> method. Similarly, to remove and return the item that is present at the top of the stack, use</w:t>
      </w:r>
      <w:r w:rsidRPr="00AE7DD3">
        <w:rPr>
          <w:rFonts w:ascii="Maiandra GD" w:eastAsia="Times New Roman" w:hAnsi="Maiandra GD" w:cs="Arial"/>
          <w:b/>
          <w:bCs/>
          <w:color w:val="000000"/>
          <w:sz w:val="24"/>
          <w:szCs w:val="24"/>
        </w:rPr>
        <w:t> Pop()</w:t>
      </w:r>
      <w:r w:rsidRPr="00A620AE">
        <w:rPr>
          <w:rFonts w:ascii="Maiandra GD" w:eastAsia="Times New Roman" w:hAnsi="Maiandra GD" w:cs="Arial"/>
          <w:color w:val="000000"/>
          <w:sz w:val="24"/>
          <w:szCs w:val="24"/>
          <w:bdr w:val="none" w:sz="0" w:space="0" w:color="auto" w:frame="1"/>
        </w:rPr>
        <w:t> method.</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We can use a foreach loop to iterate thru all the items of a stack. The items from the stack are retrieved in</w:t>
      </w:r>
      <w:r w:rsidRPr="00AE7DD3">
        <w:rPr>
          <w:rFonts w:ascii="Maiandra GD" w:eastAsia="Times New Roman" w:hAnsi="Maiandra GD" w:cs="Arial"/>
          <w:b/>
          <w:bCs/>
          <w:color w:val="000000"/>
          <w:sz w:val="24"/>
          <w:szCs w:val="24"/>
        </w:rPr>
        <w:t> </w:t>
      </w:r>
      <w:r w:rsidRPr="00A620AE">
        <w:rPr>
          <w:rFonts w:ascii="Maiandra GD" w:eastAsia="Times New Roman" w:hAnsi="Maiandra GD" w:cs="Arial"/>
          <w:color w:val="000000"/>
          <w:sz w:val="24"/>
          <w:szCs w:val="24"/>
          <w:bdr w:val="none" w:sz="0" w:space="0" w:color="auto" w:frame="1"/>
        </w:rPr>
        <w:t>LIFO</w:t>
      </w:r>
      <w:r w:rsidRPr="00AE7DD3">
        <w:rPr>
          <w:rFonts w:ascii="Maiandra GD" w:eastAsia="Times New Roman" w:hAnsi="Maiandra GD" w:cs="Arial"/>
          <w:b/>
          <w:bCs/>
          <w:color w:val="000000"/>
          <w:sz w:val="24"/>
          <w:szCs w:val="24"/>
        </w:rPr>
        <w:t> </w:t>
      </w:r>
      <w:r w:rsidRPr="00A620AE">
        <w:rPr>
          <w:rFonts w:ascii="Maiandra GD" w:eastAsia="Times New Roman" w:hAnsi="Maiandra GD" w:cs="Arial"/>
          <w:color w:val="000000"/>
          <w:sz w:val="24"/>
          <w:szCs w:val="24"/>
          <w:bdr w:val="none" w:sz="0" w:space="0" w:color="auto" w:frame="1"/>
        </w:rPr>
        <w:t>(Last In First Out), order. The last element added to the Stack is the first item to be removed. To check if an item exists in the stack, use</w:t>
      </w:r>
      <w:r w:rsidRPr="00AE7DD3">
        <w:rPr>
          <w:rFonts w:ascii="Maiandra GD" w:eastAsia="Times New Roman" w:hAnsi="Maiandra GD" w:cs="Arial"/>
          <w:b/>
          <w:bCs/>
          <w:color w:val="000000"/>
          <w:sz w:val="24"/>
          <w:szCs w:val="24"/>
        </w:rPr>
        <w:t> Contains()</w:t>
      </w:r>
      <w:r w:rsidRPr="00A620AE">
        <w:rPr>
          <w:rFonts w:ascii="Maiandra GD" w:eastAsia="Times New Roman" w:hAnsi="Maiandra GD" w:cs="Arial"/>
          <w:color w:val="000000"/>
          <w:sz w:val="24"/>
          <w:szCs w:val="24"/>
          <w:bdr w:val="none" w:sz="0" w:space="0" w:color="auto" w:frame="1"/>
        </w:rPr>
        <w:t> method.</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What is the difference between Pop() and Peek() methods?</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212529"/>
          <w:sz w:val="24"/>
          <w:szCs w:val="24"/>
          <w:bdr w:val="none" w:sz="0" w:space="0" w:color="auto" w:frame="1"/>
        </w:rPr>
        <w:t>The Pop() method removes and returns the item at the top of the stack, whereas the Peek() method returns the item from the top of the stack, without removing it.</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Understanding the Generic Stack collection class with an example.</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Let us understand the Generic Stack Collection class with an example. Create one console application and then copy and paste the following code in the Program class. The following code is self-explained, so please go through the comments.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GenericStackDemo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//Create Employee object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emp1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"Pranaya"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20000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emp2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102</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"Priyanka"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30000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emp3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"Anurag"</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40000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emp4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104</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"Sambit"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40000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emp5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105</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"Preety"</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50000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Create a Generic Stack of Employees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Stack</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stackEmployees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Stack</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To add an item into the stack, use the Push()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emp1 is inserted at the top of the stack</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stackEmployees.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emp2 will be inserted on top of emp1 and now is on top of the stack</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stackEmployees.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emp3 will be inserted on top of emp2 and now is on top of the stack</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stackEmployees.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lastRenderedPageBreak/>
        <w:t>// emp4 will be inserted on top of emp3 and now is on top of the stack</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stackEmployees.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emp5 will be inserted on top of emp4 and now is on top of the stack</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stackEmployees.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If you need to loop thru each items in the stack, then we can use the foreach loop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in the same way as we use it with other collection classes.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The foreach loop will only iterate thru the items in the stack, but will not remove them.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Notice that the items from the stack are retrieved in LIFO (Last In First Out), order.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The last element added to the Stack is the first one to be removed.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"Retrive Using Foreach Loop"</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stackEmployees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"Items left in the Stack = "</w:t>
      </w:r>
      <w:r w:rsidRPr="00AE7DD3">
        <w:rPr>
          <w:rFonts w:ascii="Maiandra GD" w:eastAsia="Times New Roman" w:hAnsi="Maiandra GD" w:cs="Consolas"/>
          <w:color w:val="CFD5E0"/>
          <w:sz w:val="24"/>
          <w:szCs w:val="24"/>
        </w:rPr>
        <w:t xml:space="preserve"> + stackEmployees.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To retrieve an item from the stack, use the Pop() method.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This method removes and returns an object at the top of the stack.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Since emp5 object is the one that is pushed onto the stack last, this object will be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first to be removed and returned from the stack by the Pop()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"Retrive Using Pop Method"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e1 = stackEmployees.</w:t>
      </w:r>
      <w:r w:rsidRPr="00AE7DD3">
        <w:rPr>
          <w:rFonts w:ascii="Maiandra GD" w:eastAsia="Times New Roman" w:hAnsi="Maiandra GD" w:cs="Consolas"/>
          <w:color w:val="4284AE"/>
          <w:sz w:val="24"/>
          <w:szCs w:val="24"/>
        </w:rPr>
        <w:t>Pop</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e1.</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"Items left in the Stack = "</w:t>
      </w:r>
      <w:r w:rsidRPr="00AE7DD3">
        <w:rPr>
          <w:rFonts w:ascii="Maiandra GD" w:eastAsia="Times New Roman" w:hAnsi="Maiandra GD" w:cs="Consolas"/>
          <w:color w:val="CFD5E0"/>
          <w:sz w:val="24"/>
          <w:szCs w:val="24"/>
        </w:rPr>
        <w:t xml:space="preserve"> + stackEmployees.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e2 = stackEmployees.</w:t>
      </w:r>
      <w:r w:rsidRPr="00AE7DD3">
        <w:rPr>
          <w:rFonts w:ascii="Maiandra GD" w:eastAsia="Times New Roman" w:hAnsi="Maiandra GD" w:cs="Consolas"/>
          <w:color w:val="4284AE"/>
          <w:sz w:val="24"/>
          <w:szCs w:val="24"/>
        </w:rPr>
        <w:t>Pop</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e2.</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e2.</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e2.</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e2.</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"Items left in the Stack = "</w:t>
      </w:r>
      <w:r w:rsidRPr="00AE7DD3">
        <w:rPr>
          <w:rFonts w:ascii="Maiandra GD" w:eastAsia="Times New Roman" w:hAnsi="Maiandra GD" w:cs="Consolas"/>
          <w:color w:val="CFD5E0"/>
          <w:sz w:val="24"/>
          <w:szCs w:val="24"/>
        </w:rPr>
        <w:t xml:space="preserve"> + stackEmployees.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e3 = stackEmployees.</w:t>
      </w:r>
      <w:r w:rsidRPr="00AE7DD3">
        <w:rPr>
          <w:rFonts w:ascii="Maiandra GD" w:eastAsia="Times New Roman" w:hAnsi="Maiandra GD" w:cs="Consolas"/>
          <w:color w:val="4284AE"/>
          <w:sz w:val="24"/>
          <w:szCs w:val="24"/>
        </w:rPr>
        <w:t>Pop</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e3.</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e3.</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e3.</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e3.</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"Items left in the Stack = "</w:t>
      </w:r>
      <w:r w:rsidRPr="00AE7DD3">
        <w:rPr>
          <w:rFonts w:ascii="Maiandra GD" w:eastAsia="Times New Roman" w:hAnsi="Maiandra GD" w:cs="Consolas"/>
          <w:color w:val="CFD5E0"/>
          <w:sz w:val="24"/>
          <w:szCs w:val="24"/>
        </w:rPr>
        <w:t xml:space="preserve"> + stackEmployees.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e4 = stackEmployees.</w:t>
      </w:r>
      <w:r w:rsidRPr="00AE7DD3">
        <w:rPr>
          <w:rFonts w:ascii="Maiandra GD" w:eastAsia="Times New Roman" w:hAnsi="Maiandra GD" w:cs="Consolas"/>
          <w:color w:val="4284AE"/>
          <w:sz w:val="24"/>
          <w:szCs w:val="24"/>
        </w:rPr>
        <w:t>Pop</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e4.</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e4.</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e4.</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e4.</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"Items left in the Stack = "</w:t>
      </w:r>
      <w:r w:rsidRPr="00AE7DD3">
        <w:rPr>
          <w:rFonts w:ascii="Maiandra GD" w:eastAsia="Times New Roman" w:hAnsi="Maiandra GD" w:cs="Consolas"/>
          <w:color w:val="CFD5E0"/>
          <w:sz w:val="24"/>
          <w:szCs w:val="24"/>
        </w:rPr>
        <w:t xml:space="preserve"> + stackEmployees.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e5 = stackEmployees.</w:t>
      </w:r>
      <w:r w:rsidRPr="00AE7DD3">
        <w:rPr>
          <w:rFonts w:ascii="Maiandra GD" w:eastAsia="Times New Roman" w:hAnsi="Maiandra GD" w:cs="Consolas"/>
          <w:color w:val="4284AE"/>
          <w:sz w:val="24"/>
          <w:szCs w:val="24"/>
        </w:rPr>
        <w:t>Pop</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e5.</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e5.</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e5.</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e5.</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"Items left in the Stack = "</w:t>
      </w:r>
      <w:r w:rsidRPr="00AE7DD3">
        <w:rPr>
          <w:rFonts w:ascii="Maiandra GD" w:eastAsia="Times New Roman" w:hAnsi="Maiandra GD" w:cs="Consolas"/>
          <w:color w:val="CFD5E0"/>
          <w:sz w:val="24"/>
          <w:szCs w:val="24"/>
        </w:rPr>
        <w:t xml:space="preserve"> + stackEmployees.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Now there will be no items left in the stack.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So, let's push the five objects once again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stackEmployees.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stackEmployees.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stackEmployees.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stackEmployees.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stackEmployees.</w:t>
      </w:r>
      <w:r w:rsidRPr="00AE7DD3">
        <w:rPr>
          <w:rFonts w:ascii="Maiandra GD" w:eastAsia="Times New Roman" w:hAnsi="Maiandra GD" w:cs="Consolas"/>
          <w:color w:val="4284AE"/>
          <w:sz w:val="24"/>
          <w:szCs w:val="24"/>
        </w:rPr>
        <w:t>Push</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To retrieve an item that is present at the top of the stack,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without removing it, then use the Peek()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"Retrive Using Peek Method"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e105 = stackEmployees.</w:t>
      </w:r>
      <w:r w:rsidRPr="00AE7DD3">
        <w:rPr>
          <w:rFonts w:ascii="Maiandra GD" w:eastAsia="Times New Roman" w:hAnsi="Maiandra GD" w:cs="Consolas"/>
          <w:color w:val="4284AE"/>
          <w:sz w:val="24"/>
          <w:szCs w:val="24"/>
        </w:rPr>
        <w:t>Peek</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e105.</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e105.</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e105.</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e105.</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"Items left in the Stack = "</w:t>
      </w:r>
      <w:r w:rsidRPr="00AE7DD3">
        <w:rPr>
          <w:rFonts w:ascii="Maiandra GD" w:eastAsia="Times New Roman" w:hAnsi="Maiandra GD" w:cs="Consolas"/>
          <w:color w:val="CFD5E0"/>
          <w:sz w:val="24"/>
          <w:szCs w:val="24"/>
        </w:rPr>
        <w:t xml:space="preserve"> + stackEmployees.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e104 = stackEmployees.</w:t>
      </w:r>
      <w:r w:rsidRPr="00AE7DD3">
        <w:rPr>
          <w:rFonts w:ascii="Maiandra GD" w:eastAsia="Times New Roman" w:hAnsi="Maiandra GD" w:cs="Consolas"/>
          <w:color w:val="4284AE"/>
          <w:sz w:val="24"/>
          <w:szCs w:val="24"/>
        </w:rPr>
        <w:t>Peek</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e104.</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e104.</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e104.</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e104.</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"Items left in the Stack = "</w:t>
      </w:r>
      <w:r w:rsidRPr="00AE7DD3">
        <w:rPr>
          <w:rFonts w:ascii="Maiandra GD" w:eastAsia="Times New Roman" w:hAnsi="Maiandra GD" w:cs="Consolas"/>
          <w:color w:val="CFD5E0"/>
          <w:sz w:val="24"/>
          <w:szCs w:val="24"/>
        </w:rPr>
        <w:t xml:space="preserve"> + stackEmployees.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To check if an item exists in the stack, use Contains()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if</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stackEmployees.</w:t>
      </w:r>
      <w:r w:rsidRPr="00AE7DD3">
        <w:rPr>
          <w:rFonts w:ascii="Maiandra GD" w:eastAsia="Times New Roman" w:hAnsi="Maiandra GD" w:cs="Consolas"/>
          <w:color w:val="4284AE"/>
          <w:sz w:val="24"/>
          <w:szCs w:val="24"/>
        </w:rPr>
        <w:t>Contains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"Emp3 is in stack"</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else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"Emp3 is not in stack"</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ID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Name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Gender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Salary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384" w:line="240" w:lineRule="auto"/>
        <w:textAlignment w:val="baseline"/>
        <w:rPr>
          <w:rFonts w:ascii="Maiandra GD" w:eastAsia="Times New Roman" w:hAnsi="Maiandra GD" w:cs="Segoe UI"/>
          <w:color w:val="212529"/>
          <w:sz w:val="24"/>
          <w:szCs w:val="24"/>
        </w:rPr>
      </w:pPr>
      <w:r w:rsidRPr="00A620AE">
        <w:rPr>
          <w:rFonts w:ascii="Maiandra GD" w:eastAsia="Times New Roman" w:hAnsi="Maiandra GD" w:cs="Segoe UI"/>
          <w:color w:val="212529"/>
          <w:sz w:val="24"/>
          <w:szCs w:val="24"/>
        </w:rPr>
        <w:t> </w:t>
      </w:r>
    </w:p>
    <w:p w:rsidR="00A620AE" w:rsidRPr="00A620AE" w:rsidRDefault="00A620AE" w:rsidP="00A620AE">
      <w:pPr>
        <w:shd w:val="clear" w:color="auto" w:fill="FFFFFF"/>
        <w:spacing w:after="0"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OUTPUT:</w:t>
      </w:r>
    </w:p>
    <w:p w:rsidR="00A620AE" w:rsidRDefault="00A620AE" w:rsidP="00A620AE">
      <w:pPr>
        <w:shd w:val="clear" w:color="auto" w:fill="FFFFFF"/>
        <w:spacing w:after="384" w:line="240" w:lineRule="auto"/>
        <w:textAlignment w:val="baseline"/>
        <w:rPr>
          <w:rFonts w:ascii="Maiandra GD" w:eastAsia="Times New Roman" w:hAnsi="Maiandra GD" w:cs="Segoe UI"/>
          <w:color w:val="212529"/>
          <w:sz w:val="24"/>
          <w:szCs w:val="24"/>
        </w:rPr>
      </w:pPr>
      <w:r w:rsidRPr="00AE7DD3">
        <w:rPr>
          <w:rFonts w:ascii="Maiandra GD" w:eastAsia="Times New Roman" w:hAnsi="Maiandra GD" w:cs="Segoe UI"/>
          <w:noProof/>
          <w:color w:val="212529"/>
          <w:sz w:val="24"/>
          <w:szCs w:val="24"/>
        </w:rPr>
        <w:lastRenderedPageBreak/>
        <w:drawing>
          <wp:inline distT="0" distB="0" distL="0" distR="0">
            <wp:extent cx="2849245" cy="5667375"/>
            <wp:effectExtent l="19050" t="0" r="8255" b="0"/>
            <wp:docPr id="97" name="Picture 97" descr="Generic Stac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eneric Stack in C#"/>
                    <pic:cNvPicPr>
                      <a:picLocks noChangeAspect="1" noChangeArrowheads="1"/>
                    </pic:cNvPicPr>
                  </pic:nvPicPr>
                  <pic:blipFill>
                    <a:blip r:embed="rId83"/>
                    <a:srcRect/>
                    <a:stretch>
                      <a:fillRect/>
                    </a:stretch>
                  </pic:blipFill>
                  <pic:spPr bwMode="auto">
                    <a:xfrm>
                      <a:off x="0" y="0"/>
                      <a:ext cx="2849245" cy="5667375"/>
                    </a:xfrm>
                    <a:prstGeom prst="rect">
                      <a:avLst/>
                    </a:prstGeom>
                    <a:noFill/>
                    <a:ln w="9525">
                      <a:noFill/>
                      <a:miter lim="800000"/>
                      <a:headEnd/>
                      <a:tailEnd/>
                    </a:ln>
                  </pic:spPr>
                </pic:pic>
              </a:graphicData>
            </a:graphic>
          </wp:inline>
        </w:drawing>
      </w:r>
    </w:p>
    <w:p w:rsidR="00A620AE" w:rsidRPr="00AE7DD3" w:rsidRDefault="00A620AE">
      <w:pPr>
        <w:pBdr>
          <w:bottom w:val="double" w:sz="6" w:space="1" w:color="auto"/>
        </w:pBdr>
        <w:rPr>
          <w:rFonts w:ascii="Maiandra GD" w:hAnsi="Maiandra GD"/>
          <w:sz w:val="24"/>
          <w:szCs w:val="24"/>
        </w:rPr>
      </w:pPr>
    </w:p>
    <w:p w:rsidR="00A620AE" w:rsidRPr="00A620AE" w:rsidRDefault="00A620AE" w:rsidP="002B0FDC">
      <w:pPr>
        <w:spacing w:after="48" w:line="240" w:lineRule="auto"/>
        <w:textAlignment w:val="baseline"/>
        <w:outlineLvl w:val="0"/>
        <w:rPr>
          <w:rFonts w:ascii="Maiandra GD" w:eastAsia="Times New Roman" w:hAnsi="Maiandra GD" w:cs="Segoe UI"/>
          <w:color w:val="212529"/>
          <w:sz w:val="24"/>
          <w:szCs w:val="24"/>
        </w:rPr>
      </w:pPr>
      <w:r w:rsidRPr="002B0FDC">
        <w:rPr>
          <w:rFonts w:ascii="Maiandra GD" w:eastAsia="Times New Roman" w:hAnsi="Maiandra GD" w:cs="Times New Roman"/>
          <w:b/>
          <w:color w:val="3A3A3A"/>
          <w:kern w:val="36"/>
          <w:sz w:val="24"/>
          <w:szCs w:val="24"/>
          <w:highlight w:val="yellow"/>
        </w:rPr>
        <w:t>Generic Queue in C#</w:t>
      </w:r>
      <w:r w:rsidR="002B0FDC">
        <w:rPr>
          <w:rFonts w:ascii="Maiandra GD" w:eastAsia="Times New Roman" w:hAnsi="Maiandra GD" w:cs="Times New Roman"/>
          <w:b/>
          <w:color w:val="3A3A3A"/>
          <w:kern w:val="36"/>
          <w:sz w:val="24"/>
          <w:szCs w:val="24"/>
        </w:rPr>
        <w:t xml:space="preserve"> </w:t>
      </w:r>
    </w:p>
    <w:p w:rsidR="00A620AE" w:rsidRPr="00A620AE" w:rsidRDefault="00A620AE" w:rsidP="00A620A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Generic Queue in C# with Examples</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In this article, I am going to discuss </w:t>
      </w:r>
      <w:r w:rsidRPr="00AE7DD3">
        <w:rPr>
          <w:rFonts w:ascii="Maiandra GD" w:eastAsia="Times New Roman" w:hAnsi="Maiandra GD" w:cs="Arial"/>
          <w:b/>
          <w:bCs/>
          <w:color w:val="000000"/>
          <w:sz w:val="24"/>
          <w:szCs w:val="24"/>
        </w:rPr>
        <w:t>Generic Queue in C#</w:t>
      </w:r>
      <w:r w:rsidRPr="00A620AE">
        <w:rPr>
          <w:rFonts w:ascii="Maiandra GD" w:eastAsia="Times New Roman" w:hAnsi="Maiandra GD" w:cs="Arial"/>
          <w:color w:val="000000"/>
          <w:sz w:val="24"/>
          <w:szCs w:val="24"/>
          <w:bdr w:val="none" w:sz="0" w:space="0" w:color="auto" w:frame="1"/>
        </w:rPr>
        <w:t> with examples. Please read our previous article where we discussed the </w:t>
      </w:r>
      <w:hyperlink r:id="rId84" w:history="1">
        <w:r w:rsidRPr="00AE7DD3">
          <w:rPr>
            <w:rFonts w:ascii="Maiandra GD" w:eastAsia="Times New Roman" w:hAnsi="Maiandra GD" w:cs="Arial"/>
            <w:b/>
            <w:bCs/>
            <w:color w:val="007BFF"/>
            <w:sz w:val="24"/>
            <w:szCs w:val="24"/>
          </w:rPr>
          <w:t>Generic Stack Collection Class</w:t>
        </w:r>
      </w:hyperlink>
      <w:r w:rsidRPr="00A620AE">
        <w:rPr>
          <w:rFonts w:ascii="Maiandra GD" w:eastAsia="Times New Roman" w:hAnsi="Maiandra GD" w:cs="Arial"/>
          <w:color w:val="000000"/>
          <w:sz w:val="24"/>
          <w:szCs w:val="24"/>
          <w:bdr w:val="none" w:sz="0" w:space="0" w:color="auto" w:frame="1"/>
        </w:rPr>
        <w:t> in detail. At the end of this article, you will understand what exactly Generic Queue is and when and how to use Generic Queue in C# with examples. </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What is Generic Queue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w:t>
      </w:r>
      <w:r w:rsidRPr="00AE7DD3">
        <w:rPr>
          <w:rFonts w:ascii="Maiandra GD" w:eastAsia="Times New Roman" w:hAnsi="Maiandra GD" w:cs="Arial"/>
          <w:b/>
          <w:bCs/>
          <w:color w:val="000000"/>
          <w:sz w:val="24"/>
          <w:szCs w:val="24"/>
        </w:rPr>
        <w:t>Generic Queue</w:t>
      </w:r>
      <w:r w:rsidRPr="00A620AE">
        <w:rPr>
          <w:rFonts w:ascii="Maiandra GD" w:eastAsia="Times New Roman" w:hAnsi="Maiandra GD" w:cs="Arial"/>
          <w:color w:val="000000"/>
          <w:sz w:val="24"/>
          <w:szCs w:val="24"/>
          <w:bdr w:val="none" w:sz="0" w:space="0" w:color="auto" w:frame="1"/>
        </w:rPr>
        <w:t> is a collection class which works on the principle of </w:t>
      </w:r>
      <w:r w:rsidRPr="00AE7DD3">
        <w:rPr>
          <w:rFonts w:ascii="Maiandra GD" w:eastAsia="Times New Roman" w:hAnsi="Maiandra GD" w:cs="Arial"/>
          <w:b/>
          <w:bCs/>
          <w:color w:val="000000"/>
          <w:sz w:val="24"/>
          <w:szCs w:val="24"/>
        </w:rPr>
        <w:t>First In First Out (FIFO)</w:t>
      </w:r>
      <w:r w:rsidRPr="00A620AE">
        <w:rPr>
          <w:rFonts w:ascii="Maiandra GD" w:eastAsia="Times New Roman" w:hAnsi="Maiandra GD" w:cs="Arial"/>
          <w:color w:val="000000"/>
          <w:sz w:val="24"/>
          <w:szCs w:val="24"/>
          <w:bdr w:val="none" w:sz="0" w:space="0" w:color="auto" w:frame="1"/>
        </w:rPr>
        <w:t> and this class is present in </w:t>
      </w:r>
      <w:r w:rsidRPr="00AE7DD3">
        <w:rPr>
          <w:rFonts w:ascii="Maiandra GD" w:eastAsia="Times New Roman" w:hAnsi="Maiandra GD" w:cs="Arial"/>
          <w:b/>
          <w:bCs/>
          <w:color w:val="000000"/>
          <w:sz w:val="24"/>
          <w:szCs w:val="24"/>
        </w:rPr>
        <w:t>System.Collections.Generic</w:t>
      </w:r>
      <w:r w:rsidRPr="00A620AE">
        <w:rPr>
          <w:rFonts w:ascii="Maiandra GD" w:eastAsia="Times New Roman" w:hAnsi="Maiandra GD" w:cs="Arial"/>
          <w:color w:val="000000"/>
          <w:sz w:val="24"/>
          <w:szCs w:val="24"/>
          <w:bdr w:val="none" w:sz="0" w:space="0" w:color="auto" w:frame="1"/>
        </w:rPr>
        <w:t> namespace.</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lastRenderedPageBreak/>
        <w:t>The Queue collection class is analogous to a queue at the ATM machine to withdraw money. The order, on which people queue up, will be the order in which they will be able to get out of the queue and withdraw money from the ATM.</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Queue collection class also operates in the same fashion. The first item to be added (enqueued) to the queue, will be the first item to be removed (dequeued) from the Queue. </w:t>
      </w:r>
    </w:p>
    <w:p w:rsidR="00A620AE" w:rsidRPr="00A620AE" w:rsidRDefault="00A620AE" w:rsidP="00A620AE">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3A3A3A"/>
          <w:sz w:val="24"/>
          <w:szCs w:val="24"/>
        </w:rPr>
        <w:t>Methods of Generic Queue class in C#:</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To add items to the end of the queue, use the </w:t>
      </w:r>
      <w:r w:rsidRPr="00AE7DD3">
        <w:rPr>
          <w:rFonts w:ascii="Maiandra GD" w:eastAsia="Times New Roman" w:hAnsi="Maiandra GD" w:cs="Arial"/>
          <w:b/>
          <w:bCs/>
          <w:color w:val="000000"/>
          <w:sz w:val="24"/>
          <w:szCs w:val="24"/>
        </w:rPr>
        <w:t>Enqueue()</w:t>
      </w:r>
      <w:r w:rsidRPr="00A620AE">
        <w:rPr>
          <w:rFonts w:ascii="Maiandra GD" w:eastAsia="Times New Roman" w:hAnsi="Maiandra GD" w:cs="Arial"/>
          <w:color w:val="000000"/>
          <w:sz w:val="24"/>
          <w:szCs w:val="24"/>
          <w:bdr w:val="none" w:sz="0" w:space="0" w:color="auto" w:frame="1"/>
        </w:rPr>
        <w:t> method. Similarly, to remove an item that is present at the beginning of the queue, use </w:t>
      </w:r>
      <w:r w:rsidRPr="00AE7DD3">
        <w:rPr>
          <w:rFonts w:ascii="Maiandra GD" w:eastAsia="Times New Roman" w:hAnsi="Maiandra GD" w:cs="Arial"/>
          <w:b/>
          <w:bCs/>
          <w:color w:val="000000"/>
          <w:sz w:val="24"/>
          <w:szCs w:val="24"/>
        </w:rPr>
        <w:t>Dequeue()</w:t>
      </w:r>
      <w:r w:rsidRPr="00A620AE">
        <w:rPr>
          <w:rFonts w:ascii="Maiandra GD" w:eastAsia="Times New Roman" w:hAnsi="Maiandra GD" w:cs="Arial"/>
          <w:color w:val="000000"/>
          <w:sz w:val="24"/>
          <w:szCs w:val="24"/>
          <w:bdr w:val="none" w:sz="0" w:space="0" w:color="auto" w:frame="1"/>
        </w:rPr>
        <w:t> method. A foreach loop will iterate thru all the items in the queue, but will not remove them from the queue. To check if an item, exists in the queue, use </w:t>
      </w:r>
      <w:r w:rsidRPr="00AE7DD3">
        <w:rPr>
          <w:rFonts w:ascii="Maiandra GD" w:eastAsia="Times New Roman" w:hAnsi="Maiandra GD" w:cs="Arial"/>
          <w:b/>
          <w:bCs/>
          <w:color w:val="000000"/>
          <w:sz w:val="24"/>
          <w:szCs w:val="24"/>
        </w:rPr>
        <w:t>Contains()</w:t>
      </w:r>
      <w:r w:rsidRPr="00A620AE">
        <w:rPr>
          <w:rFonts w:ascii="Maiandra GD" w:eastAsia="Times New Roman" w:hAnsi="Maiandra GD" w:cs="Arial"/>
          <w:color w:val="000000"/>
          <w:sz w:val="24"/>
          <w:szCs w:val="24"/>
          <w:bdr w:val="none" w:sz="0" w:space="0" w:color="auto" w:frame="1"/>
        </w:rPr>
        <w:t> method.</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What is the difference between Dequeue() and Peek() methods?</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The Dequeue() method removes and returns the item at the beginning of the queue, whereas the Peek() method returns the item at the beginning of the queue, without removing it.</w:t>
      </w:r>
    </w:p>
    <w:p w:rsidR="00A620AE" w:rsidRPr="00A620AE" w:rsidRDefault="00A620AE" w:rsidP="00A620A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AE7DD3">
        <w:rPr>
          <w:rFonts w:ascii="Maiandra GD" w:eastAsia="Times New Roman" w:hAnsi="Maiandra GD" w:cs="Arial"/>
          <w:b/>
          <w:bCs/>
          <w:color w:val="000000"/>
          <w:sz w:val="24"/>
          <w:szCs w:val="24"/>
        </w:rPr>
        <w:t>Understanding the Generic Queue Collection class with an example.</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620AE">
        <w:rPr>
          <w:rFonts w:ascii="Maiandra GD" w:eastAsia="Times New Roman" w:hAnsi="Maiandra GD" w:cs="Arial"/>
          <w:color w:val="000000"/>
          <w:sz w:val="24"/>
          <w:szCs w:val="24"/>
          <w:bdr w:val="none" w:sz="0" w:space="0" w:color="auto" w:frame="1"/>
        </w:rPr>
        <w:t>Let us understand the Generic Queue Collection class with an example. First, create one console application and then modify the Program class as shown below. The following code is self-explained, so please go through the comments.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 xml:space="preserve">namespace </w:t>
      </w:r>
      <w:r w:rsidRPr="00AE7DD3">
        <w:rPr>
          <w:rFonts w:ascii="Maiandra GD" w:eastAsia="Times New Roman" w:hAnsi="Maiandra GD" w:cs="Consolas"/>
          <w:i/>
          <w:iCs/>
          <w:color w:val="4284AE"/>
          <w:sz w:val="24"/>
          <w:szCs w:val="24"/>
        </w:rPr>
        <w:t>GenericQueueDemo</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Program</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static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void</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Main</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string</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args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//Create Employee object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emp1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101</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"Pranaya"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20000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emp2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102</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"Priyanka"</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 xml:space="preserve">Salary = </w:t>
      </w:r>
      <w:r w:rsidRPr="00AE7DD3">
        <w:rPr>
          <w:rFonts w:ascii="Maiandra GD" w:eastAsia="Times New Roman" w:hAnsi="Maiandra GD" w:cs="Consolas"/>
          <w:color w:val="D19A66"/>
          <w:sz w:val="24"/>
          <w:szCs w:val="24"/>
        </w:rPr>
        <w:t>30000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emp3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103</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"Anurag"</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40000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emp4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104</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"Sambit"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40000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Employee emp5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4284AE"/>
          <w:sz w:val="24"/>
          <w:szCs w:val="24"/>
        </w:rPr>
        <w:t>Employee</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ID = </w:t>
      </w:r>
      <w:r w:rsidRPr="00AE7DD3">
        <w:rPr>
          <w:rFonts w:ascii="Maiandra GD" w:eastAsia="Times New Roman" w:hAnsi="Maiandra GD" w:cs="Consolas"/>
          <w:color w:val="D19A66"/>
          <w:sz w:val="24"/>
          <w:szCs w:val="24"/>
        </w:rPr>
        <w:t>105</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Name = </w:t>
      </w:r>
      <w:r w:rsidRPr="00AE7DD3">
        <w:rPr>
          <w:rFonts w:ascii="Maiandra GD" w:eastAsia="Times New Roman" w:hAnsi="Maiandra GD" w:cs="Consolas"/>
          <w:color w:val="7CC379"/>
          <w:sz w:val="24"/>
          <w:szCs w:val="24"/>
        </w:rPr>
        <w:t>"Preety"</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Gender = </w:t>
      </w:r>
      <w:r w:rsidRPr="00AE7DD3">
        <w:rPr>
          <w:rFonts w:ascii="Maiandra GD" w:eastAsia="Times New Roman" w:hAnsi="Maiandra GD" w:cs="Consolas"/>
          <w:color w:val="7CC379"/>
          <w:sz w:val="24"/>
          <w:szCs w:val="24"/>
        </w:rPr>
        <w:t>"Female"</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 xml:space="preserve">Salary = </w:t>
      </w:r>
      <w:r w:rsidRPr="00AE7DD3">
        <w:rPr>
          <w:rFonts w:ascii="Maiandra GD" w:eastAsia="Times New Roman" w:hAnsi="Maiandra GD" w:cs="Consolas"/>
          <w:color w:val="D19A66"/>
          <w:sz w:val="24"/>
          <w:szCs w:val="24"/>
        </w:rPr>
        <w:t>50000</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Create a Generic Queue of Employees</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Queue</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 xml:space="preserve"> queueEmployees = </w:t>
      </w:r>
      <w:r w:rsidRPr="00AE7DD3">
        <w:rPr>
          <w:rFonts w:ascii="Maiandra GD" w:eastAsia="Times New Roman" w:hAnsi="Maiandra GD" w:cs="Consolas"/>
          <w:color w:val="4284AE"/>
          <w:sz w:val="24"/>
          <w:szCs w:val="24"/>
        </w:rPr>
        <w:t>new</w:t>
      </w:r>
      <w:r w:rsidRPr="00AE7DD3">
        <w:rPr>
          <w:rFonts w:ascii="Maiandra GD" w:eastAsia="Times New Roman" w:hAnsi="Maiandra GD" w:cs="Consolas"/>
          <w:color w:val="CFD5E0"/>
          <w:sz w:val="24"/>
          <w:szCs w:val="24"/>
        </w:rPr>
        <w:t xml:space="preserve"> Queue</w:t>
      </w:r>
      <w:r w:rsidRPr="00AE7DD3">
        <w:rPr>
          <w:rFonts w:ascii="Maiandra GD" w:eastAsia="Times New Roman" w:hAnsi="Maiandra GD" w:cs="Consolas"/>
          <w:b/>
          <w:bCs/>
          <w:color w:val="6B7C8B"/>
          <w:sz w:val="24"/>
          <w:szCs w:val="24"/>
        </w:rPr>
        <w:t>&lt;</w:t>
      </w:r>
      <w:r w:rsidRPr="00AE7DD3">
        <w:rPr>
          <w:rFonts w:ascii="Maiandra GD" w:eastAsia="Times New Roman" w:hAnsi="Maiandra GD" w:cs="Consolas"/>
          <w:color w:val="CFD5E0"/>
          <w:sz w:val="24"/>
          <w:szCs w:val="24"/>
        </w:rPr>
        <w:t>Employee</w:t>
      </w:r>
      <w:r w:rsidRPr="00AE7DD3">
        <w:rPr>
          <w:rFonts w:ascii="Maiandra GD" w:eastAsia="Times New Roman" w:hAnsi="Maiandra GD" w:cs="Consolas"/>
          <w:b/>
          <w:bCs/>
          <w:color w:val="6B7C8B"/>
          <w:sz w:val="24"/>
          <w:szCs w:val="24"/>
        </w:rPr>
        <w:t>&gt;()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To add an item into the queue, use the Enqueue()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emp1 is added first, so this employee, will be the first to get out of the queue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queueEmployees.</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emp2 will be queued up next, so employee 2 will be second to get out of the queue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queueEmployees.</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emp3 will be queued up next, so employee 3 will be third to get out of the queue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queueEmployees.</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emp3 will be queued up next, so employee 4 will be fourth to get out of the queue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queueEmployees.</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emp5 will be queued up next, so employee 5 will be fifth to get out of the queue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queueEmployees.</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If you need to loop thru each items in the queue, then we can use the foreach loop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in the same way as we use it with other collection classes.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The foreach loop will only iterate thru the items in the queue, but will not remove them.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Notice that the items from the queue are retrieved in FIFI (First In First Out), order.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The First element added to the queue is the first one to be removed.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"Retrive Using Foreach Loop"</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foreach</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Employee emp </w:t>
      </w:r>
      <w:r w:rsidRPr="00AE7DD3">
        <w:rPr>
          <w:rFonts w:ascii="Maiandra GD" w:eastAsia="Times New Roman" w:hAnsi="Maiandra GD" w:cs="Consolas"/>
          <w:color w:val="4284AE"/>
          <w:sz w:val="24"/>
          <w:szCs w:val="24"/>
        </w:rPr>
        <w:t>in</w:t>
      </w:r>
      <w:r w:rsidRPr="00AE7DD3">
        <w:rPr>
          <w:rFonts w:ascii="Maiandra GD" w:eastAsia="Times New Roman" w:hAnsi="Maiandra GD" w:cs="Consolas"/>
          <w:color w:val="CFD5E0"/>
          <w:sz w:val="24"/>
          <w:szCs w:val="24"/>
        </w:rPr>
        <w:t xml:space="preserve"> queueEmployees</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emp.</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emp.</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emp.</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"Items left in the Queue = "</w:t>
      </w:r>
      <w:r w:rsidRPr="00AE7DD3">
        <w:rPr>
          <w:rFonts w:ascii="Maiandra GD" w:eastAsia="Times New Roman" w:hAnsi="Maiandra GD" w:cs="Consolas"/>
          <w:color w:val="CFD5E0"/>
          <w:sz w:val="24"/>
          <w:szCs w:val="24"/>
        </w:rPr>
        <w:t xml:space="preserve"> + queueEmployees.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To retrieve an item from the queue, use the Dequeue() method.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Notice that the items are dequeued in the same order in which they were enqueued.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Dequeue() method removes and returns the item at the beginning of the Queue.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Since emp1 object is the one that is enqueued onto the queue first, this object will be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first to be dequeued and returned from the queue by using Dequeue()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"Retrive Using Dequeue Method"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e1 = queueEmployees.</w:t>
      </w:r>
      <w:r w:rsidRPr="00AE7DD3">
        <w:rPr>
          <w:rFonts w:ascii="Maiandra GD" w:eastAsia="Times New Roman" w:hAnsi="Maiandra GD" w:cs="Consolas"/>
          <w:color w:val="4284AE"/>
          <w:sz w:val="24"/>
          <w:szCs w:val="24"/>
        </w:rPr>
        <w:t>Dequeue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e1.</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e1.</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"Items left in the Queue = "</w:t>
      </w:r>
      <w:r w:rsidRPr="00AE7DD3">
        <w:rPr>
          <w:rFonts w:ascii="Maiandra GD" w:eastAsia="Times New Roman" w:hAnsi="Maiandra GD" w:cs="Consolas"/>
          <w:color w:val="CFD5E0"/>
          <w:sz w:val="24"/>
          <w:szCs w:val="24"/>
        </w:rPr>
        <w:t xml:space="preserve"> + queueEmployees.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e2 = queueEmployees.</w:t>
      </w:r>
      <w:r w:rsidRPr="00AE7DD3">
        <w:rPr>
          <w:rFonts w:ascii="Maiandra GD" w:eastAsia="Times New Roman" w:hAnsi="Maiandra GD" w:cs="Consolas"/>
          <w:color w:val="4284AE"/>
          <w:sz w:val="24"/>
          <w:szCs w:val="24"/>
        </w:rPr>
        <w:t>Dequeue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e2.</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e2.</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e2.</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e2.</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"Items left in the Queue = "</w:t>
      </w:r>
      <w:r w:rsidRPr="00AE7DD3">
        <w:rPr>
          <w:rFonts w:ascii="Maiandra GD" w:eastAsia="Times New Roman" w:hAnsi="Maiandra GD" w:cs="Consolas"/>
          <w:color w:val="CFD5E0"/>
          <w:sz w:val="24"/>
          <w:szCs w:val="24"/>
        </w:rPr>
        <w:t xml:space="preserve"> + queueEmployees.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e3 = queueEmployees.</w:t>
      </w:r>
      <w:r w:rsidRPr="00AE7DD3">
        <w:rPr>
          <w:rFonts w:ascii="Maiandra GD" w:eastAsia="Times New Roman" w:hAnsi="Maiandra GD" w:cs="Consolas"/>
          <w:color w:val="4284AE"/>
          <w:sz w:val="24"/>
          <w:szCs w:val="24"/>
        </w:rPr>
        <w:t>Dequeue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e3.</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e3.</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e3.</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e3.</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"Items left in the Queue = "</w:t>
      </w:r>
      <w:r w:rsidRPr="00AE7DD3">
        <w:rPr>
          <w:rFonts w:ascii="Maiandra GD" w:eastAsia="Times New Roman" w:hAnsi="Maiandra GD" w:cs="Consolas"/>
          <w:color w:val="CFD5E0"/>
          <w:sz w:val="24"/>
          <w:szCs w:val="24"/>
        </w:rPr>
        <w:t xml:space="preserve"> + queueEmployees.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e4 = queueEmployees.</w:t>
      </w:r>
      <w:r w:rsidRPr="00AE7DD3">
        <w:rPr>
          <w:rFonts w:ascii="Maiandra GD" w:eastAsia="Times New Roman" w:hAnsi="Maiandra GD" w:cs="Consolas"/>
          <w:color w:val="4284AE"/>
          <w:sz w:val="24"/>
          <w:szCs w:val="24"/>
        </w:rPr>
        <w:t>Dequeue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lastRenderedPageBreak/>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e4.</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e4.</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e4.</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e4.</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"Items left in the Queue = "</w:t>
      </w:r>
      <w:r w:rsidRPr="00AE7DD3">
        <w:rPr>
          <w:rFonts w:ascii="Maiandra GD" w:eastAsia="Times New Roman" w:hAnsi="Maiandra GD" w:cs="Consolas"/>
          <w:color w:val="CFD5E0"/>
          <w:sz w:val="24"/>
          <w:szCs w:val="24"/>
        </w:rPr>
        <w:t xml:space="preserve"> + queueEmployees.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e5 = queueEmployees.</w:t>
      </w:r>
      <w:r w:rsidRPr="00AE7DD3">
        <w:rPr>
          <w:rFonts w:ascii="Maiandra GD" w:eastAsia="Times New Roman" w:hAnsi="Maiandra GD" w:cs="Consolas"/>
          <w:color w:val="4284AE"/>
          <w:sz w:val="24"/>
          <w:szCs w:val="24"/>
        </w:rPr>
        <w:t>Dequeue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e5.</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e5.</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e5.</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e5.</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"Items left in the Queue = "</w:t>
      </w:r>
      <w:r w:rsidRPr="00AE7DD3">
        <w:rPr>
          <w:rFonts w:ascii="Maiandra GD" w:eastAsia="Times New Roman" w:hAnsi="Maiandra GD" w:cs="Consolas"/>
          <w:color w:val="CFD5E0"/>
          <w:sz w:val="24"/>
          <w:szCs w:val="24"/>
        </w:rPr>
        <w:t xml:space="preserve"> + queueEmployees.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xml:space="preserve">// Now there will be no items left in the queue. </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So, let's Enqueue the five objects once again</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queueEmployees.</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emp1</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queueEmployees.</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emp2</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queueEmployees.</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queueEmployees.</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emp4</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queueEmployees.</w:t>
      </w:r>
      <w:r w:rsidRPr="00AE7DD3">
        <w:rPr>
          <w:rFonts w:ascii="Maiandra GD" w:eastAsia="Times New Roman" w:hAnsi="Maiandra GD" w:cs="Consolas"/>
          <w:color w:val="4284AE"/>
          <w:sz w:val="24"/>
          <w:szCs w:val="24"/>
        </w:rPr>
        <w:t>Enqueue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emp5</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To retrieve an item that is present at the beginning of the queue,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without removing it, then use the Peek()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"Retrive Using Peek Method"</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e101 = queueEmployees.</w:t>
      </w:r>
      <w:r w:rsidRPr="00AE7DD3">
        <w:rPr>
          <w:rFonts w:ascii="Maiandra GD" w:eastAsia="Times New Roman" w:hAnsi="Maiandra GD" w:cs="Consolas"/>
          <w:color w:val="4284AE"/>
          <w:sz w:val="24"/>
          <w:szCs w:val="24"/>
        </w:rPr>
        <w:t>Peek</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e101.</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e101.</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e101.</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e101.</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"Items left in the Queue = "</w:t>
      </w:r>
      <w:r w:rsidRPr="00AE7DD3">
        <w:rPr>
          <w:rFonts w:ascii="Maiandra GD" w:eastAsia="Times New Roman" w:hAnsi="Maiandra GD" w:cs="Consolas"/>
          <w:color w:val="CFD5E0"/>
          <w:sz w:val="24"/>
          <w:szCs w:val="24"/>
        </w:rPr>
        <w:t xml:space="preserve"> + queueEmployees.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Employee e103 = queueEmployees.</w:t>
      </w:r>
      <w:r w:rsidRPr="00AE7DD3">
        <w:rPr>
          <w:rFonts w:ascii="Maiandra GD" w:eastAsia="Times New Roman" w:hAnsi="Maiandra GD" w:cs="Consolas"/>
          <w:color w:val="4284AE"/>
          <w:sz w:val="24"/>
          <w:szCs w:val="24"/>
        </w:rPr>
        <w:t>Peek</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e103.</w:t>
      </w:r>
      <w:r w:rsidRPr="00AE7DD3">
        <w:rPr>
          <w:rFonts w:ascii="Maiandra GD" w:eastAsia="Times New Roman" w:hAnsi="Maiandra GD" w:cs="Consolas"/>
          <w:color w:val="4284AE"/>
          <w:sz w:val="24"/>
          <w:szCs w:val="24"/>
        </w:rPr>
        <w:t>ID</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e103.</w:t>
      </w:r>
      <w:r w:rsidRPr="00AE7DD3">
        <w:rPr>
          <w:rFonts w:ascii="Maiandra GD" w:eastAsia="Times New Roman" w:hAnsi="Maiandra GD" w:cs="Consolas"/>
          <w:color w:val="4284AE"/>
          <w:sz w:val="24"/>
          <w:szCs w:val="24"/>
        </w:rPr>
        <w:t>Name</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e103.</w:t>
      </w:r>
      <w:r w:rsidRPr="00AE7DD3">
        <w:rPr>
          <w:rFonts w:ascii="Maiandra GD" w:eastAsia="Times New Roman" w:hAnsi="Maiandra GD" w:cs="Consolas"/>
          <w:color w:val="4284AE"/>
          <w:sz w:val="24"/>
          <w:szCs w:val="24"/>
        </w:rPr>
        <w:t>Gender</w:t>
      </w:r>
      <w:r w:rsidRPr="00AE7DD3">
        <w:rPr>
          <w:rFonts w:ascii="Maiandra GD" w:eastAsia="Times New Roman" w:hAnsi="Maiandra GD" w:cs="Consolas"/>
          <w:color w:val="CFD5E0"/>
          <w:sz w:val="24"/>
          <w:szCs w:val="24"/>
        </w:rPr>
        <w:t xml:space="preserve"> + </w:t>
      </w:r>
      <w:r w:rsidRPr="00AE7DD3">
        <w:rPr>
          <w:rFonts w:ascii="Maiandra GD" w:eastAsia="Times New Roman" w:hAnsi="Maiandra GD" w:cs="Consolas"/>
          <w:color w:val="7CC379"/>
          <w:sz w:val="24"/>
          <w:szCs w:val="24"/>
        </w:rPr>
        <w:t>" - "</w:t>
      </w:r>
      <w:r w:rsidRPr="00AE7DD3">
        <w:rPr>
          <w:rFonts w:ascii="Maiandra GD" w:eastAsia="Times New Roman" w:hAnsi="Maiandra GD" w:cs="Consolas"/>
          <w:color w:val="CFD5E0"/>
          <w:sz w:val="24"/>
          <w:szCs w:val="24"/>
        </w:rPr>
        <w:t xml:space="preserve"> + e103.</w:t>
      </w:r>
      <w:r w:rsidRPr="00AE7DD3">
        <w:rPr>
          <w:rFonts w:ascii="Maiandra GD" w:eastAsia="Times New Roman" w:hAnsi="Maiandra GD" w:cs="Consolas"/>
          <w:color w:val="4284AE"/>
          <w:sz w:val="24"/>
          <w:szCs w:val="24"/>
        </w:rPr>
        <w:t>Salary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"Items left in the Queue = "</w:t>
      </w:r>
      <w:r w:rsidRPr="00AE7DD3">
        <w:rPr>
          <w:rFonts w:ascii="Maiandra GD" w:eastAsia="Times New Roman" w:hAnsi="Maiandra GD" w:cs="Consolas"/>
          <w:color w:val="CFD5E0"/>
          <w:sz w:val="24"/>
          <w:szCs w:val="24"/>
        </w:rPr>
        <w:t xml:space="preserve"> + queueEmployees.</w:t>
      </w:r>
      <w:r w:rsidRPr="00AE7DD3">
        <w:rPr>
          <w:rFonts w:ascii="Maiandra GD" w:eastAsia="Times New Roman" w:hAnsi="Maiandra GD" w:cs="Consolas"/>
          <w:color w:val="4284AE"/>
          <w:sz w:val="24"/>
          <w:szCs w:val="24"/>
        </w:rPr>
        <w:t>Count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6B7C8B"/>
          <w:sz w:val="24"/>
          <w:szCs w:val="24"/>
        </w:rPr>
        <w:t>// To check if an item exists in the stack, use Contains() method.</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if</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queueEmployees.</w:t>
      </w:r>
      <w:r w:rsidRPr="00AE7DD3">
        <w:rPr>
          <w:rFonts w:ascii="Maiandra GD" w:eastAsia="Times New Roman" w:hAnsi="Maiandra GD" w:cs="Consolas"/>
          <w:color w:val="4284AE"/>
          <w:sz w:val="24"/>
          <w:szCs w:val="24"/>
        </w:rPr>
        <w:t>Contains</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emp3</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"Emp3 is in 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else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WriteLine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7CC379"/>
          <w:sz w:val="24"/>
          <w:szCs w:val="24"/>
        </w:rPr>
        <w:t>"Emp3 is not in queue"</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lastRenderedPageBreak/>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color w:val="CFD5E0"/>
          <w:sz w:val="24"/>
          <w:szCs w:val="24"/>
        </w:rPr>
        <w:t>Console.</w:t>
      </w:r>
      <w:r w:rsidRPr="00AE7DD3">
        <w:rPr>
          <w:rFonts w:ascii="Maiandra GD" w:eastAsia="Times New Roman" w:hAnsi="Maiandra GD" w:cs="Consolas"/>
          <w:color w:val="4284AE"/>
          <w:sz w:val="24"/>
          <w:szCs w:val="24"/>
        </w:rPr>
        <w:t>ReadKey</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class</w:t>
      </w:r>
      <w:r w:rsidRPr="00AE7DD3">
        <w:rPr>
          <w:rFonts w:ascii="Maiandra GD" w:eastAsia="Times New Roman" w:hAnsi="Maiandra GD" w:cs="Consolas"/>
          <w:color w:val="CFD5E0"/>
          <w:sz w:val="24"/>
          <w:szCs w:val="24"/>
        </w:rPr>
        <w:t xml:space="preserve"> Employee</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ID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Name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string Gender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D171DD"/>
          <w:sz w:val="24"/>
          <w:szCs w:val="24"/>
        </w:rPr>
        <w:t>public</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int</w:t>
      </w:r>
      <w:r w:rsidRPr="00AE7DD3">
        <w:rPr>
          <w:rFonts w:ascii="Maiandra GD" w:eastAsia="Times New Roman" w:hAnsi="Maiandra GD" w:cs="Consolas"/>
          <w:color w:val="CFD5E0"/>
          <w:sz w:val="24"/>
          <w:szCs w:val="24"/>
        </w:rPr>
        <w:t xml:space="preserve"> Salary </w:t>
      </w:r>
      <w:r w:rsidRPr="00AE7DD3">
        <w:rPr>
          <w:rFonts w:ascii="Maiandra GD" w:eastAsia="Times New Roman" w:hAnsi="Maiandra GD" w:cs="Consolas"/>
          <w:b/>
          <w:bCs/>
          <w:color w:val="6B7C8B"/>
          <w:sz w:val="24"/>
          <w:szCs w:val="24"/>
        </w:rPr>
        <w: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get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D171DD"/>
          <w:sz w:val="24"/>
          <w:szCs w:val="24"/>
        </w:rPr>
        <w:t>set</w:t>
      </w:r>
      <w:r w:rsidRPr="00AE7DD3">
        <w:rPr>
          <w:rFonts w:ascii="Maiandra GD" w:eastAsia="Times New Roman" w:hAnsi="Maiandra GD" w:cs="Consolas"/>
          <w:color w:val="CFD5E0"/>
          <w:sz w:val="24"/>
          <w:szCs w:val="24"/>
        </w:rPr>
        <w:t xml:space="preserve">; </w:t>
      </w: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after="0"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272B33"/>
        <w:spacing w:line="384" w:lineRule="atLeast"/>
        <w:textAlignment w:val="baseline"/>
        <w:rPr>
          <w:rFonts w:ascii="Maiandra GD" w:eastAsia="Times New Roman" w:hAnsi="Maiandra GD" w:cs="Consolas"/>
          <w:color w:val="596174"/>
          <w:sz w:val="24"/>
          <w:szCs w:val="24"/>
        </w:rPr>
      </w:pPr>
      <w:r w:rsidRPr="00AE7DD3">
        <w:rPr>
          <w:rFonts w:ascii="Maiandra GD" w:eastAsia="Times New Roman" w:hAnsi="Maiandra GD" w:cs="Consolas"/>
          <w:b/>
          <w:bCs/>
          <w:color w:val="6B7C8B"/>
          <w:sz w:val="24"/>
          <w:szCs w:val="24"/>
        </w:rPr>
        <w:t>}</w:t>
      </w:r>
    </w:p>
    <w:p w:rsidR="00A620AE" w:rsidRP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b/>
          <w:bCs/>
          <w:color w:val="000000"/>
          <w:sz w:val="24"/>
          <w:szCs w:val="24"/>
        </w:rPr>
        <w:t>OUTPUT:</w:t>
      </w:r>
    </w:p>
    <w:p w:rsidR="00A620AE" w:rsidRDefault="00A620AE" w:rsidP="00A620AE">
      <w:pPr>
        <w:shd w:val="clear" w:color="auto" w:fill="FFFFFF"/>
        <w:spacing w:after="0" w:line="240" w:lineRule="auto"/>
        <w:jc w:val="both"/>
        <w:textAlignment w:val="baseline"/>
        <w:rPr>
          <w:rFonts w:ascii="Maiandra GD" w:eastAsia="Times New Roman" w:hAnsi="Maiandra GD" w:cs="Segoe UI"/>
          <w:color w:val="212529"/>
          <w:sz w:val="24"/>
          <w:szCs w:val="24"/>
        </w:rPr>
      </w:pPr>
      <w:r w:rsidRPr="00AE7DD3">
        <w:rPr>
          <w:rFonts w:ascii="Maiandra GD" w:eastAsia="Times New Roman" w:hAnsi="Maiandra GD" w:cs="Arial"/>
          <w:noProof/>
          <w:color w:val="212529"/>
          <w:sz w:val="24"/>
          <w:szCs w:val="24"/>
          <w:bdr w:val="none" w:sz="0" w:space="0" w:color="auto" w:frame="1"/>
        </w:rPr>
        <w:lastRenderedPageBreak/>
        <w:drawing>
          <wp:inline distT="0" distB="0" distL="0" distR="0">
            <wp:extent cx="2828290" cy="5645785"/>
            <wp:effectExtent l="19050" t="0" r="0" b="0"/>
            <wp:docPr id="99" name="Picture 99" descr="Generic Queu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eneric Queue in C#"/>
                    <pic:cNvPicPr>
                      <a:picLocks noChangeAspect="1" noChangeArrowheads="1"/>
                    </pic:cNvPicPr>
                  </pic:nvPicPr>
                  <pic:blipFill>
                    <a:blip r:embed="rId85"/>
                    <a:srcRect/>
                    <a:stretch>
                      <a:fillRect/>
                    </a:stretch>
                  </pic:blipFill>
                  <pic:spPr bwMode="auto">
                    <a:xfrm>
                      <a:off x="0" y="0"/>
                      <a:ext cx="2828290" cy="5645785"/>
                    </a:xfrm>
                    <a:prstGeom prst="rect">
                      <a:avLst/>
                    </a:prstGeom>
                    <a:noFill/>
                    <a:ln w="9525">
                      <a:noFill/>
                      <a:miter lim="800000"/>
                      <a:headEnd/>
                      <a:tailEnd/>
                    </a:ln>
                  </pic:spPr>
                </pic:pic>
              </a:graphicData>
            </a:graphic>
          </wp:inline>
        </w:drawing>
      </w:r>
    </w:p>
    <w:p w:rsidR="002B0FDC" w:rsidRPr="00A620AE" w:rsidRDefault="002B0FDC" w:rsidP="00A620AE">
      <w:pPr>
        <w:shd w:val="clear" w:color="auto" w:fill="FFFFFF"/>
        <w:spacing w:after="0" w:line="240" w:lineRule="auto"/>
        <w:jc w:val="both"/>
        <w:textAlignment w:val="baseline"/>
        <w:rPr>
          <w:rFonts w:ascii="Maiandra GD" w:eastAsia="Times New Roman" w:hAnsi="Maiandra GD" w:cs="Segoe UI"/>
          <w:color w:val="212529"/>
          <w:sz w:val="24"/>
          <w:szCs w:val="24"/>
        </w:rPr>
      </w:pPr>
    </w:p>
    <w:p w:rsidR="00A620AE" w:rsidRPr="00AE7DD3" w:rsidRDefault="00A620AE">
      <w:pPr>
        <w:rPr>
          <w:rFonts w:ascii="Maiandra GD" w:hAnsi="Maiandra GD"/>
          <w:sz w:val="24"/>
          <w:szCs w:val="24"/>
        </w:rPr>
      </w:pPr>
    </w:p>
    <w:sectPr w:rsidR="00A620AE" w:rsidRPr="00AE7D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B5E8A"/>
    <w:multiLevelType w:val="multilevel"/>
    <w:tmpl w:val="2C7E4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D4664F"/>
    <w:multiLevelType w:val="multilevel"/>
    <w:tmpl w:val="4368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A514CF"/>
    <w:multiLevelType w:val="multilevel"/>
    <w:tmpl w:val="DF6E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9F6DE6"/>
    <w:multiLevelType w:val="multilevel"/>
    <w:tmpl w:val="A66C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EA1FE9"/>
    <w:multiLevelType w:val="multilevel"/>
    <w:tmpl w:val="D03C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D5419E"/>
    <w:multiLevelType w:val="multilevel"/>
    <w:tmpl w:val="1B0A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196DFC"/>
    <w:multiLevelType w:val="multilevel"/>
    <w:tmpl w:val="4526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D509F2"/>
    <w:multiLevelType w:val="multilevel"/>
    <w:tmpl w:val="6730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1C58AF"/>
    <w:multiLevelType w:val="multilevel"/>
    <w:tmpl w:val="CFEA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2E7999"/>
    <w:multiLevelType w:val="multilevel"/>
    <w:tmpl w:val="8A78A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525695"/>
    <w:multiLevelType w:val="multilevel"/>
    <w:tmpl w:val="8F94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EF4D04"/>
    <w:multiLevelType w:val="multilevel"/>
    <w:tmpl w:val="D384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F36C6A"/>
    <w:multiLevelType w:val="multilevel"/>
    <w:tmpl w:val="BEA6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816763"/>
    <w:multiLevelType w:val="multilevel"/>
    <w:tmpl w:val="1266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C4073F"/>
    <w:multiLevelType w:val="multilevel"/>
    <w:tmpl w:val="7606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842438"/>
    <w:multiLevelType w:val="multilevel"/>
    <w:tmpl w:val="3D36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665D51"/>
    <w:multiLevelType w:val="multilevel"/>
    <w:tmpl w:val="4D540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7E7790"/>
    <w:multiLevelType w:val="multilevel"/>
    <w:tmpl w:val="400A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D4760C"/>
    <w:multiLevelType w:val="multilevel"/>
    <w:tmpl w:val="09D8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F24E39"/>
    <w:multiLevelType w:val="multilevel"/>
    <w:tmpl w:val="536A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990C17"/>
    <w:multiLevelType w:val="multilevel"/>
    <w:tmpl w:val="DF2C2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503A25"/>
    <w:multiLevelType w:val="multilevel"/>
    <w:tmpl w:val="94564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2C5F73"/>
    <w:multiLevelType w:val="multilevel"/>
    <w:tmpl w:val="F12E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387F4B"/>
    <w:multiLevelType w:val="multilevel"/>
    <w:tmpl w:val="42E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B80EBE"/>
    <w:multiLevelType w:val="multilevel"/>
    <w:tmpl w:val="8760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F15E0F"/>
    <w:multiLevelType w:val="multilevel"/>
    <w:tmpl w:val="6E483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1B6A68"/>
    <w:multiLevelType w:val="multilevel"/>
    <w:tmpl w:val="AB46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537AE0"/>
    <w:multiLevelType w:val="multilevel"/>
    <w:tmpl w:val="6D7A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54212B"/>
    <w:multiLevelType w:val="multilevel"/>
    <w:tmpl w:val="5ED8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C3230E"/>
    <w:multiLevelType w:val="multilevel"/>
    <w:tmpl w:val="2D00C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0"/>
  </w:num>
  <w:num w:numId="3">
    <w:abstractNumId w:val="4"/>
  </w:num>
  <w:num w:numId="4">
    <w:abstractNumId w:val="25"/>
  </w:num>
  <w:num w:numId="5">
    <w:abstractNumId w:val="8"/>
  </w:num>
  <w:num w:numId="6">
    <w:abstractNumId w:val="0"/>
  </w:num>
  <w:num w:numId="7">
    <w:abstractNumId w:val="6"/>
  </w:num>
  <w:num w:numId="8">
    <w:abstractNumId w:val="13"/>
  </w:num>
  <w:num w:numId="9">
    <w:abstractNumId w:val="14"/>
  </w:num>
  <w:num w:numId="10">
    <w:abstractNumId w:val="21"/>
  </w:num>
  <w:num w:numId="11">
    <w:abstractNumId w:val="28"/>
  </w:num>
  <w:num w:numId="12">
    <w:abstractNumId w:val="3"/>
  </w:num>
  <w:num w:numId="13">
    <w:abstractNumId w:val="19"/>
  </w:num>
  <w:num w:numId="14">
    <w:abstractNumId w:val="5"/>
  </w:num>
  <w:num w:numId="15">
    <w:abstractNumId w:val="17"/>
  </w:num>
  <w:num w:numId="16">
    <w:abstractNumId w:val="1"/>
  </w:num>
  <w:num w:numId="17">
    <w:abstractNumId w:val="16"/>
  </w:num>
  <w:num w:numId="18">
    <w:abstractNumId w:val="26"/>
  </w:num>
  <w:num w:numId="19">
    <w:abstractNumId w:val="29"/>
  </w:num>
  <w:num w:numId="20">
    <w:abstractNumId w:val="11"/>
  </w:num>
  <w:num w:numId="21">
    <w:abstractNumId w:val="22"/>
  </w:num>
  <w:num w:numId="22">
    <w:abstractNumId w:val="20"/>
  </w:num>
  <w:num w:numId="23">
    <w:abstractNumId w:val="7"/>
  </w:num>
  <w:num w:numId="24">
    <w:abstractNumId w:val="9"/>
  </w:num>
  <w:num w:numId="25">
    <w:abstractNumId w:val="18"/>
  </w:num>
  <w:num w:numId="26">
    <w:abstractNumId w:val="23"/>
  </w:num>
  <w:num w:numId="27">
    <w:abstractNumId w:val="2"/>
  </w:num>
  <w:num w:numId="28">
    <w:abstractNumId w:val="27"/>
  </w:num>
  <w:num w:numId="29">
    <w:abstractNumId w:val="12"/>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A34D48"/>
    <w:rsid w:val="00160E46"/>
    <w:rsid w:val="002B0FDC"/>
    <w:rsid w:val="00A34D48"/>
    <w:rsid w:val="00A620AE"/>
    <w:rsid w:val="00AE7DD3"/>
    <w:rsid w:val="00AF6CC1"/>
    <w:rsid w:val="00D342CB"/>
    <w:rsid w:val="00F605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4D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4D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A34D4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34D4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D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4D4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A34D4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34D48"/>
    <w:rPr>
      <w:rFonts w:ascii="Times New Roman" w:eastAsia="Times New Roman" w:hAnsi="Times New Roman" w:cs="Times New Roman"/>
      <w:b/>
      <w:bCs/>
      <w:sz w:val="15"/>
      <w:szCs w:val="15"/>
    </w:rPr>
  </w:style>
  <w:style w:type="paragraph" w:customStyle="1" w:styleId="llms-parent-course-link">
    <w:name w:val="llms-parent-course-link"/>
    <w:basedOn w:val="Normal"/>
    <w:rsid w:val="00A34D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4D48"/>
    <w:rPr>
      <w:color w:val="0000FF"/>
      <w:u w:val="single"/>
    </w:rPr>
  </w:style>
  <w:style w:type="character" w:styleId="Strong">
    <w:name w:val="Strong"/>
    <w:basedOn w:val="DefaultParagraphFont"/>
    <w:uiPriority w:val="22"/>
    <w:qFormat/>
    <w:rsid w:val="00A34D48"/>
    <w:rPr>
      <w:b/>
      <w:bCs/>
    </w:rPr>
  </w:style>
  <w:style w:type="paragraph" w:styleId="NormalWeb">
    <w:name w:val="Normal (Web)"/>
    <w:basedOn w:val="Normal"/>
    <w:uiPriority w:val="99"/>
    <w:semiHidden/>
    <w:unhideWhenUsed/>
    <w:rsid w:val="00A34D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A34D48"/>
  </w:style>
  <w:style w:type="character" w:customStyle="1" w:styleId="enlighter-k10">
    <w:name w:val="enlighter-k10"/>
    <w:basedOn w:val="DefaultParagraphFont"/>
    <w:rsid w:val="00A34D48"/>
  </w:style>
  <w:style w:type="character" w:customStyle="1" w:styleId="enlighter-g1">
    <w:name w:val="enlighter-g1"/>
    <w:basedOn w:val="DefaultParagraphFont"/>
    <w:rsid w:val="00A34D48"/>
  </w:style>
  <w:style w:type="character" w:customStyle="1" w:styleId="enlighter-text">
    <w:name w:val="enlighter-text"/>
    <w:basedOn w:val="DefaultParagraphFont"/>
    <w:rsid w:val="00A34D48"/>
  </w:style>
  <w:style w:type="character" w:customStyle="1" w:styleId="enlighter-k5">
    <w:name w:val="enlighter-k5"/>
    <w:basedOn w:val="DefaultParagraphFont"/>
    <w:rsid w:val="00A34D48"/>
  </w:style>
  <w:style w:type="character" w:customStyle="1" w:styleId="enlighter-m0">
    <w:name w:val="enlighter-m0"/>
    <w:basedOn w:val="DefaultParagraphFont"/>
    <w:rsid w:val="00A34D48"/>
  </w:style>
  <w:style w:type="character" w:customStyle="1" w:styleId="enlighter-c0">
    <w:name w:val="enlighter-c0"/>
    <w:basedOn w:val="DefaultParagraphFont"/>
    <w:rsid w:val="00A34D48"/>
  </w:style>
  <w:style w:type="character" w:customStyle="1" w:styleId="enlighter-k3">
    <w:name w:val="enlighter-k3"/>
    <w:basedOn w:val="DefaultParagraphFont"/>
    <w:rsid w:val="00A34D48"/>
  </w:style>
  <w:style w:type="character" w:customStyle="1" w:styleId="enlighter-n1">
    <w:name w:val="enlighter-n1"/>
    <w:basedOn w:val="DefaultParagraphFont"/>
    <w:rsid w:val="00A34D48"/>
  </w:style>
  <w:style w:type="character" w:customStyle="1" w:styleId="enlighter-k1">
    <w:name w:val="enlighter-k1"/>
    <w:basedOn w:val="DefaultParagraphFont"/>
    <w:rsid w:val="00A34D48"/>
  </w:style>
  <w:style w:type="character" w:customStyle="1" w:styleId="enlighter-m3">
    <w:name w:val="enlighter-m3"/>
    <w:basedOn w:val="DefaultParagraphFont"/>
    <w:rsid w:val="00A34D48"/>
  </w:style>
  <w:style w:type="character" w:customStyle="1" w:styleId="enlighter-s0">
    <w:name w:val="enlighter-s0"/>
    <w:basedOn w:val="DefaultParagraphFont"/>
    <w:rsid w:val="00A34D48"/>
  </w:style>
  <w:style w:type="character" w:customStyle="1" w:styleId="enlighter-k8">
    <w:name w:val="enlighter-k8"/>
    <w:basedOn w:val="DefaultParagraphFont"/>
    <w:rsid w:val="00A34D48"/>
  </w:style>
  <w:style w:type="character" w:customStyle="1" w:styleId="enlighter-k2">
    <w:name w:val="enlighter-k2"/>
    <w:basedOn w:val="DefaultParagraphFont"/>
    <w:rsid w:val="00A34D48"/>
  </w:style>
  <w:style w:type="paragraph" w:styleId="BalloonText">
    <w:name w:val="Balloon Text"/>
    <w:basedOn w:val="Normal"/>
    <w:link w:val="BalloonTextChar"/>
    <w:uiPriority w:val="99"/>
    <w:semiHidden/>
    <w:unhideWhenUsed/>
    <w:rsid w:val="00A34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D48"/>
    <w:rPr>
      <w:rFonts w:ascii="Tahoma" w:hAnsi="Tahoma" w:cs="Tahoma"/>
      <w:sz w:val="16"/>
      <w:szCs w:val="16"/>
    </w:rPr>
  </w:style>
  <w:style w:type="character" w:customStyle="1" w:styleId="enlighter-e0">
    <w:name w:val="enlighter-e0"/>
    <w:basedOn w:val="DefaultParagraphFont"/>
    <w:rsid w:val="00A34D48"/>
  </w:style>
  <w:style w:type="character" w:customStyle="1" w:styleId="enlighter-n0">
    <w:name w:val="enlighter-n0"/>
    <w:basedOn w:val="DefaultParagraphFont"/>
    <w:rsid w:val="00A34D48"/>
  </w:style>
  <w:style w:type="character" w:customStyle="1" w:styleId="enlighter-s1">
    <w:name w:val="enlighter-s1"/>
    <w:basedOn w:val="DefaultParagraphFont"/>
    <w:rsid w:val="00A34D48"/>
  </w:style>
  <w:style w:type="character" w:customStyle="1" w:styleId="enlighter-s3">
    <w:name w:val="enlighter-s3"/>
    <w:basedOn w:val="DefaultParagraphFont"/>
    <w:rsid w:val="00A34D48"/>
  </w:style>
  <w:style w:type="character" w:styleId="FollowedHyperlink">
    <w:name w:val="FollowedHyperlink"/>
    <w:basedOn w:val="DefaultParagraphFont"/>
    <w:uiPriority w:val="99"/>
    <w:semiHidden/>
    <w:unhideWhenUsed/>
    <w:rsid w:val="00A620AE"/>
    <w:rPr>
      <w:color w:val="800080"/>
      <w:u w:val="single"/>
    </w:rPr>
  </w:style>
  <w:style w:type="character" w:customStyle="1" w:styleId="enlighter-k9">
    <w:name w:val="enlighter-k9"/>
    <w:basedOn w:val="DefaultParagraphFont"/>
    <w:rsid w:val="00A620AE"/>
  </w:style>
  <w:style w:type="character" w:customStyle="1" w:styleId="enlighter-e1">
    <w:name w:val="enlighter-e1"/>
    <w:basedOn w:val="DefaultParagraphFont"/>
    <w:rsid w:val="00A620AE"/>
  </w:style>
</w:styles>
</file>

<file path=word/webSettings.xml><?xml version="1.0" encoding="utf-8"?>
<w:webSettings xmlns:r="http://schemas.openxmlformats.org/officeDocument/2006/relationships" xmlns:w="http://schemas.openxmlformats.org/wordprocessingml/2006/main">
  <w:divs>
    <w:div w:id="39937433">
      <w:bodyDiv w:val="1"/>
      <w:marLeft w:val="0"/>
      <w:marRight w:val="0"/>
      <w:marTop w:val="0"/>
      <w:marBottom w:val="0"/>
      <w:divBdr>
        <w:top w:val="none" w:sz="0" w:space="0" w:color="auto"/>
        <w:left w:val="none" w:sz="0" w:space="0" w:color="auto"/>
        <w:bottom w:val="none" w:sz="0" w:space="0" w:color="auto"/>
        <w:right w:val="none" w:sz="0" w:space="0" w:color="auto"/>
      </w:divBdr>
      <w:divsChild>
        <w:div w:id="1536969427">
          <w:marLeft w:val="0"/>
          <w:marRight w:val="0"/>
          <w:marTop w:val="0"/>
          <w:marBottom w:val="0"/>
          <w:divBdr>
            <w:top w:val="none" w:sz="0" w:space="0" w:color="auto"/>
            <w:left w:val="none" w:sz="0" w:space="0" w:color="auto"/>
            <w:bottom w:val="none" w:sz="0" w:space="0" w:color="auto"/>
            <w:right w:val="none" w:sz="0" w:space="0" w:color="auto"/>
          </w:divBdr>
        </w:div>
        <w:div w:id="1799562826">
          <w:marLeft w:val="0"/>
          <w:marRight w:val="0"/>
          <w:marTop w:val="0"/>
          <w:marBottom w:val="335"/>
          <w:divBdr>
            <w:top w:val="none" w:sz="0" w:space="0" w:color="auto"/>
            <w:left w:val="none" w:sz="0" w:space="0" w:color="auto"/>
            <w:bottom w:val="none" w:sz="0" w:space="0" w:color="auto"/>
            <w:right w:val="none" w:sz="0" w:space="0" w:color="auto"/>
          </w:divBdr>
          <w:divsChild>
            <w:div w:id="1049843174">
              <w:marLeft w:val="0"/>
              <w:marRight w:val="0"/>
              <w:marTop w:val="0"/>
              <w:marBottom w:val="0"/>
              <w:divBdr>
                <w:top w:val="none" w:sz="0" w:space="0" w:color="auto"/>
                <w:left w:val="none" w:sz="0" w:space="0" w:color="auto"/>
                <w:bottom w:val="none" w:sz="0" w:space="0" w:color="auto"/>
                <w:right w:val="none" w:sz="0" w:space="0" w:color="auto"/>
              </w:divBdr>
              <w:divsChild>
                <w:div w:id="966660448">
                  <w:marLeft w:val="0"/>
                  <w:marRight w:val="0"/>
                  <w:marTop w:val="0"/>
                  <w:marBottom w:val="0"/>
                  <w:divBdr>
                    <w:top w:val="single" w:sz="2" w:space="4" w:color="FFFFFF"/>
                    <w:left w:val="single" w:sz="2" w:space="12" w:color="FFFFFF"/>
                    <w:bottom w:val="single" w:sz="2" w:space="1" w:color="FFFFFF"/>
                    <w:right w:val="single" w:sz="2" w:space="4" w:color="FFFFFF"/>
                  </w:divBdr>
                  <w:divsChild>
                    <w:div w:id="382411159">
                      <w:marLeft w:val="0"/>
                      <w:marRight w:val="0"/>
                      <w:marTop w:val="0"/>
                      <w:marBottom w:val="0"/>
                      <w:divBdr>
                        <w:top w:val="none" w:sz="0" w:space="0" w:color="auto"/>
                        <w:left w:val="none" w:sz="0" w:space="0" w:color="auto"/>
                        <w:bottom w:val="none" w:sz="0" w:space="0" w:color="auto"/>
                        <w:right w:val="none" w:sz="0" w:space="0" w:color="auto"/>
                      </w:divBdr>
                    </w:div>
                  </w:divsChild>
                </w:div>
                <w:div w:id="1463572250">
                  <w:marLeft w:val="0"/>
                  <w:marRight w:val="0"/>
                  <w:marTop w:val="0"/>
                  <w:marBottom w:val="0"/>
                  <w:divBdr>
                    <w:top w:val="single" w:sz="2" w:space="1" w:color="FFFFFF"/>
                    <w:left w:val="single" w:sz="2" w:space="12" w:color="FFFFFF"/>
                    <w:bottom w:val="single" w:sz="2" w:space="1" w:color="FFFFFF"/>
                    <w:right w:val="single" w:sz="2" w:space="4" w:color="FFFFFF"/>
                  </w:divBdr>
                  <w:divsChild>
                    <w:div w:id="372845837">
                      <w:marLeft w:val="0"/>
                      <w:marRight w:val="0"/>
                      <w:marTop w:val="0"/>
                      <w:marBottom w:val="0"/>
                      <w:divBdr>
                        <w:top w:val="none" w:sz="0" w:space="0" w:color="auto"/>
                        <w:left w:val="none" w:sz="0" w:space="0" w:color="auto"/>
                        <w:bottom w:val="none" w:sz="0" w:space="0" w:color="auto"/>
                        <w:right w:val="none" w:sz="0" w:space="0" w:color="auto"/>
                      </w:divBdr>
                    </w:div>
                  </w:divsChild>
                </w:div>
                <w:div w:id="545604024">
                  <w:marLeft w:val="0"/>
                  <w:marRight w:val="0"/>
                  <w:marTop w:val="0"/>
                  <w:marBottom w:val="0"/>
                  <w:divBdr>
                    <w:top w:val="single" w:sz="2" w:space="1" w:color="FFFFFF"/>
                    <w:left w:val="single" w:sz="2" w:space="12" w:color="FFFFFF"/>
                    <w:bottom w:val="single" w:sz="2" w:space="1" w:color="FFFFFF"/>
                    <w:right w:val="single" w:sz="2" w:space="4" w:color="FFFFFF"/>
                  </w:divBdr>
                  <w:divsChild>
                    <w:div w:id="725841432">
                      <w:marLeft w:val="0"/>
                      <w:marRight w:val="0"/>
                      <w:marTop w:val="0"/>
                      <w:marBottom w:val="0"/>
                      <w:divBdr>
                        <w:top w:val="none" w:sz="0" w:space="0" w:color="auto"/>
                        <w:left w:val="none" w:sz="0" w:space="0" w:color="auto"/>
                        <w:bottom w:val="none" w:sz="0" w:space="0" w:color="auto"/>
                        <w:right w:val="none" w:sz="0" w:space="0" w:color="auto"/>
                      </w:divBdr>
                    </w:div>
                  </w:divsChild>
                </w:div>
                <w:div w:id="32383892">
                  <w:marLeft w:val="0"/>
                  <w:marRight w:val="0"/>
                  <w:marTop w:val="0"/>
                  <w:marBottom w:val="0"/>
                  <w:divBdr>
                    <w:top w:val="single" w:sz="2" w:space="1" w:color="FFFFFF"/>
                    <w:left w:val="single" w:sz="2" w:space="12" w:color="FFFFFF"/>
                    <w:bottom w:val="single" w:sz="2" w:space="1" w:color="FFFFFF"/>
                    <w:right w:val="single" w:sz="2" w:space="4" w:color="FFFFFF"/>
                  </w:divBdr>
                  <w:divsChild>
                    <w:div w:id="1278365708">
                      <w:marLeft w:val="0"/>
                      <w:marRight w:val="0"/>
                      <w:marTop w:val="0"/>
                      <w:marBottom w:val="0"/>
                      <w:divBdr>
                        <w:top w:val="none" w:sz="0" w:space="0" w:color="auto"/>
                        <w:left w:val="none" w:sz="0" w:space="0" w:color="auto"/>
                        <w:bottom w:val="none" w:sz="0" w:space="0" w:color="auto"/>
                        <w:right w:val="none" w:sz="0" w:space="0" w:color="auto"/>
                      </w:divBdr>
                    </w:div>
                  </w:divsChild>
                </w:div>
                <w:div w:id="975837989">
                  <w:marLeft w:val="0"/>
                  <w:marRight w:val="0"/>
                  <w:marTop w:val="0"/>
                  <w:marBottom w:val="0"/>
                  <w:divBdr>
                    <w:top w:val="single" w:sz="2" w:space="1" w:color="FFFFFF"/>
                    <w:left w:val="single" w:sz="2" w:space="12" w:color="FFFFFF"/>
                    <w:bottom w:val="single" w:sz="2" w:space="1" w:color="FFFFFF"/>
                    <w:right w:val="single" w:sz="2" w:space="4" w:color="FFFFFF"/>
                  </w:divBdr>
                  <w:divsChild>
                    <w:div w:id="2037846883">
                      <w:marLeft w:val="0"/>
                      <w:marRight w:val="0"/>
                      <w:marTop w:val="0"/>
                      <w:marBottom w:val="0"/>
                      <w:divBdr>
                        <w:top w:val="none" w:sz="0" w:space="0" w:color="auto"/>
                        <w:left w:val="none" w:sz="0" w:space="0" w:color="auto"/>
                        <w:bottom w:val="none" w:sz="0" w:space="0" w:color="auto"/>
                        <w:right w:val="none" w:sz="0" w:space="0" w:color="auto"/>
                      </w:divBdr>
                    </w:div>
                  </w:divsChild>
                </w:div>
                <w:div w:id="1056398227">
                  <w:marLeft w:val="0"/>
                  <w:marRight w:val="0"/>
                  <w:marTop w:val="0"/>
                  <w:marBottom w:val="0"/>
                  <w:divBdr>
                    <w:top w:val="single" w:sz="2" w:space="1" w:color="FFFFFF"/>
                    <w:left w:val="single" w:sz="2" w:space="12" w:color="FFFFFF"/>
                    <w:bottom w:val="single" w:sz="2" w:space="1" w:color="FFFFFF"/>
                    <w:right w:val="single" w:sz="2" w:space="4" w:color="FFFFFF"/>
                  </w:divBdr>
                  <w:divsChild>
                    <w:div w:id="2036615972">
                      <w:marLeft w:val="0"/>
                      <w:marRight w:val="0"/>
                      <w:marTop w:val="0"/>
                      <w:marBottom w:val="0"/>
                      <w:divBdr>
                        <w:top w:val="none" w:sz="0" w:space="0" w:color="auto"/>
                        <w:left w:val="none" w:sz="0" w:space="0" w:color="auto"/>
                        <w:bottom w:val="none" w:sz="0" w:space="0" w:color="auto"/>
                        <w:right w:val="none" w:sz="0" w:space="0" w:color="auto"/>
                      </w:divBdr>
                    </w:div>
                  </w:divsChild>
                </w:div>
                <w:div w:id="1422800251">
                  <w:marLeft w:val="0"/>
                  <w:marRight w:val="0"/>
                  <w:marTop w:val="0"/>
                  <w:marBottom w:val="0"/>
                  <w:divBdr>
                    <w:top w:val="single" w:sz="2" w:space="1" w:color="FFFFFF"/>
                    <w:left w:val="single" w:sz="2" w:space="12" w:color="FFFFFF"/>
                    <w:bottom w:val="single" w:sz="2" w:space="1" w:color="FFFFFF"/>
                    <w:right w:val="single" w:sz="2" w:space="4" w:color="FFFFFF"/>
                  </w:divBdr>
                  <w:divsChild>
                    <w:div w:id="919410275">
                      <w:marLeft w:val="0"/>
                      <w:marRight w:val="0"/>
                      <w:marTop w:val="0"/>
                      <w:marBottom w:val="0"/>
                      <w:divBdr>
                        <w:top w:val="none" w:sz="0" w:space="0" w:color="auto"/>
                        <w:left w:val="none" w:sz="0" w:space="0" w:color="auto"/>
                        <w:bottom w:val="none" w:sz="0" w:space="0" w:color="auto"/>
                        <w:right w:val="none" w:sz="0" w:space="0" w:color="auto"/>
                      </w:divBdr>
                    </w:div>
                  </w:divsChild>
                </w:div>
                <w:div w:id="963344642">
                  <w:marLeft w:val="0"/>
                  <w:marRight w:val="0"/>
                  <w:marTop w:val="0"/>
                  <w:marBottom w:val="0"/>
                  <w:divBdr>
                    <w:top w:val="single" w:sz="2" w:space="1" w:color="FFFFFF"/>
                    <w:left w:val="single" w:sz="2" w:space="12" w:color="FFFFFF"/>
                    <w:bottom w:val="single" w:sz="2" w:space="1" w:color="FFFFFF"/>
                    <w:right w:val="single" w:sz="2" w:space="4" w:color="FFFFFF"/>
                  </w:divBdr>
                  <w:divsChild>
                    <w:div w:id="957950126">
                      <w:marLeft w:val="0"/>
                      <w:marRight w:val="0"/>
                      <w:marTop w:val="0"/>
                      <w:marBottom w:val="0"/>
                      <w:divBdr>
                        <w:top w:val="none" w:sz="0" w:space="0" w:color="auto"/>
                        <w:left w:val="none" w:sz="0" w:space="0" w:color="auto"/>
                        <w:bottom w:val="none" w:sz="0" w:space="0" w:color="auto"/>
                        <w:right w:val="none" w:sz="0" w:space="0" w:color="auto"/>
                      </w:divBdr>
                    </w:div>
                  </w:divsChild>
                </w:div>
                <w:div w:id="1671366066">
                  <w:marLeft w:val="0"/>
                  <w:marRight w:val="0"/>
                  <w:marTop w:val="0"/>
                  <w:marBottom w:val="0"/>
                  <w:divBdr>
                    <w:top w:val="single" w:sz="2" w:space="1" w:color="FFFFFF"/>
                    <w:left w:val="single" w:sz="2" w:space="12" w:color="FFFFFF"/>
                    <w:bottom w:val="single" w:sz="2" w:space="1" w:color="FFFFFF"/>
                    <w:right w:val="single" w:sz="2" w:space="4" w:color="FFFFFF"/>
                  </w:divBdr>
                  <w:divsChild>
                    <w:div w:id="1598367486">
                      <w:marLeft w:val="0"/>
                      <w:marRight w:val="0"/>
                      <w:marTop w:val="0"/>
                      <w:marBottom w:val="0"/>
                      <w:divBdr>
                        <w:top w:val="none" w:sz="0" w:space="0" w:color="auto"/>
                        <w:left w:val="none" w:sz="0" w:space="0" w:color="auto"/>
                        <w:bottom w:val="none" w:sz="0" w:space="0" w:color="auto"/>
                        <w:right w:val="none" w:sz="0" w:space="0" w:color="auto"/>
                      </w:divBdr>
                    </w:div>
                  </w:divsChild>
                </w:div>
                <w:div w:id="403725298">
                  <w:marLeft w:val="0"/>
                  <w:marRight w:val="0"/>
                  <w:marTop w:val="0"/>
                  <w:marBottom w:val="0"/>
                  <w:divBdr>
                    <w:top w:val="single" w:sz="2" w:space="1" w:color="FFFFFF"/>
                    <w:left w:val="single" w:sz="2" w:space="12" w:color="FFFFFF"/>
                    <w:bottom w:val="single" w:sz="2" w:space="1" w:color="FFFFFF"/>
                    <w:right w:val="single" w:sz="2" w:space="4" w:color="FFFFFF"/>
                  </w:divBdr>
                  <w:divsChild>
                    <w:div w:id="2036543682">
                      <w:marLeft w:val="0"/>
                      <w:marRight w:val="0"/>
                      <w:marTop w:val="0"/>
                      <w:marBottom w:val="0"/>
                      <w:divBdr>
                        <w:top w:val="none" w:sz="0" w:space="0" w:color="auto"/>
                        <w:left w:val="none" w:sz="0" w:space="0" w:color="auto"/>
                        <w:bottom w:val="none" w:sz="0" w:space="0" w:color="auto"/>
                        <w:right w:val="none" w:sz="0" w:space="0" w:color="auto"/>
                      </w:divBdr>
                    </w:div>
                  </w:divsChild>
                </w:div>
                <w:div w:id="1758937360">
                  <w:marLeft w:val="0"/>
                  <w:marRight w:val="0"/>
                  <w:marTop w:val="0"/>
                  <w:marBottom w:val="0"/>
                  <w:divBdr>
                    <w:top w:val="single" w:sz="2" w:space="1" w:color="FFFFFF"/>
                    <w:left w:val="single" w:sz="2" w:space="12" w:color="FFFFFF"/>
                    <w:bottom w:val="single" w:sz="2" w:space="1" w:color="FFFFFF"/>
                    <w:right w:val="single" w:sz="2" w:space="4" w:color="FFFFFF"/>
                  </w:divBdr>
                  <w:divsChild>
                    <w:div w:id="2135706038">
                      <w:marLeft w:val="0"/>
                      <w:marRight w:val="0"/>
                      <w:marTop w:val="0"/>
                      <w:marBottom w:val="0"/>
                      <w:divBdr>
                        <w:top w:val="none" w:sz="0" w:space="0" w:color="auto"/>
                        <w:left w:val="none" w:sz="0" w:space="0" w:color="auto"/>
                        <w:bottom w:val="none" w:sz="0" w:space="0" w:color="auto"/>
                        <w:right w:val="none" w:sz="0" w:space="0" w:color="auto"/>
                      </w:divBdr>
                    </w:div>
                  </w:divsChild>
                </w:div>
                <w:div w:id="49770077">
                  <w:marLeft w:val="0"/>
                  <w:marRight w:val="0"/>
                  <w:marTop w:val="0"/>
                  <w:marBottom w:val="0"/>
                  <w:divBdr>
                    <w:top w:val="single" w:sz="2" w:space="1" w:color="FFFFFF"/>
                    <w:left w:val="single" w:sz="2" w:space="12" w:color="FFFFFF"/>
                    <w:bottom w:val="single" w:sz="2" w:space="1" w:color="FFFFFF"/>
                    <w:right w:val="single" w:sz="2" w:space="4" w:color="FFFFFF"/>
                  </w:divBdr>
                  <w:divsChild>
                    <w:div w:id="711225599">
                      <w:marLeft w:val="0"/>
                      <w:marRight w:val="0"/>
                      <w:marTop w:val="0"/>
                      <w:marBottom w:val="0"/>
                      <w:divBdr>
                        <w:top w:val="none" w:sz="0" w:space="0" w:color="auto"/>
                        <w:left w:val="none" w:sz="0" w:space="0" w:color="auto"/>
                        <w:bottom w:val="none" w:sz="0" w:space="0" w:color="auto"/>
                        <w:right w:val="none" w:sz="0" w:space="0" w:color="auto"/>
                      </w:divBdr>
                    </w:div>
                  </w:divsChild>
                </w:div>
                <w:div w:id="162358583">
                  <w:marLeft w:val="0"/>
                  <w:marRight w:val="0"/>
                  <w:marTop w:val="0"/>
                  <w:marBottom w:val="0"/>
                  <w:divBdr>
                    <w:top w:val="single" w:sz="2" w:space="1" w:color="FFFFFF"/>
                    <w:left w:val="single" w:sz="2" w:space="12" w:color="FFFFFF"/>
                    <w:bottom w:val="single" w:sz="2" w:space="1" w:color="FFFFFF"/>
                    <w:right w:val="single" w:sz="2" w:space="4" w:color="FFFFFF"/>
                  </w:divBdr>
                  <w:divsChild>
                    <w:div w:id="491265173">
                      <w:marLeft w:val="0"/>
                      <w:marRight w:val="0"/>
                      <w:marTop w:val="0"/>
                      <w:marBottom w:val="0"/>
                      <w:divBdr>
                        <w:top w:val="none" w:sz="0" w:space="0" w:color="auto"/>
                        <w:left w:val="none" w:sz="0" w:space="0" w:color="auto"/>
                        <w:bottom w:val="none" w:sz="0" w:space="0" w:color="auto"/>
                        <w:right w:val="none" w:sz="0" w:space="0" w:color="auto"/>
                      </w:divBdr>
                    </w:div>
                  </w:divsChild>
                </w:div>
                <w:div w:id="1209755564">
                  <w:marLeft w:val="0"/>
                  <w:marRight w:val="0"/>
                  <w:marTop w:val="0"/>
                  <w:marBottom w:val="0"/>
                  <w:divBdr>
                    <w:top w:val="single" w:sz="2" w:space="1" w:color="FFFFFF"/>
                    <w:left w:val="single" w:sz="2" w:space="12" w:color="FFFFFF"/>
                    <w:bottom w:val="single" w:sz="2" w:space="1" w:color="FFFFFF"/>
                    <w:right w:val="single" w:sz="2" w:space="4" w:color="FFFFFF"/>
                  </w:divBdr>
                  <w:divsChild>
                    <w:div w:id="540820503">
                      <w:marLeft w:val="0"/>
                      <w:marRight w:val="0"/>
                      <w:marTop w:val="0"/>
                      <w:marBottom w:val="0"/>
                      <w:divBdr>
                        <w:top w:val="none" w:sz="0" w:space="0" w:color="auto"/>
                        <w:left w:val="none" w:sz="0" w:space="0" w:color="auto"/>
                        <w:bottom w:val="none" w:sz="0" w:space="0" w:color="auto"/>
                        <w:right w:val="none" w:sz="0" w:space="0" w:color="auto"/>
                      </w:divBdr>
                    </w:div>
                  </w:divsChild>
                </w:div>
                <w:div w:id="1744716372">
                  <w:marLeft w:val="0"/>
                  <w:marRight w:val="0"/>
                  <w:marTop w:val="0"/>
                  <w:marBottom w:val="0"/>
                  <w:divBdr>
                    <w:top w:val="single" w:sz="2" w:space="1" w:color="FFFFFF"/>
                    <w:left w:val="single" w:sz="2" w:space="12" w:color="FFFFFF"/>
                    <w:bottom w:val="single" w:sz="2" w:space="1" w:color="FFFFFF"/>
                    <w:right w:val="single" w:sz="2" w:space="4" w:color="FFFFFF"/>
                  </w:divBdr>
                  <w:divsChild>
                    <w:div w:id="1792089623">
                      <w:marLeft w:val="0"/>
                      <w:marRight w:val="0"/>
                      <w:marTop w:val="0"/>
                      <w:marBottom w:val="0"/>
                      <w:divBdr>
                        <w:top w:val="none" w:sz="0" w:space="0" w:color="auto"/>
                        <w:left w:val="none" w:sz="0" w:space="0" w:color="auto"/>
                        <w:bottom w:val="none" w:sz="0" w:space="0" w:color="auto"/>
                        <w:right w:val="none" w:sz="0" w:space="0" w:color="auto"/>
                      </w:divBdr>
                    </w:div>
                  </w:divsChild>
                </w:div>
                <w:div w:id="1662536924">
                  <w:marLeft w:val="0"/>
                  <w:marRight w:val="0"/>
                  <w:marTop w:val="0"/>
                  <w:marBottom w:val="0"/>
                  <w:divBdr>
                    <w:top w:val="single" w:sz="2" w:space="1" w:color="FFFFFF"/>
                    <w:left w:val="single" w:sz="2" w:space="12" w:color="FFFFFF"/>
                    <w:bottom w:val="single" w:sz="2" w:space="1" w:color="FFFFFF"/>
                    <w:right w:val="single" w:sz="2" w:space="4" w:color="FFFFFF"/>
                  </w:divBdr>
                  <w:divsChild>
                    <w:div w:id="564493330">
                      <w:marLeft w:val="0"/>
                      <w:marRight w:val="0"/>
                      <w:marTop w:val="0"/>
                      <w:marBottom w:val="0"/>
                      <w:divBdr>
                        <w:top w:val="none" w:sz="0" w:space="0" w:color="auto"/>
                        <w:left w:val="none" w:sz="0" w:space="0" w:color="auto"/>
                        <w:bottom w:val="none" w:sz="0" w:space="0" w:color="auto"/>
                        <w:right w:val="none" w:sz="0" w:space="0" w:color="auto"/>
                      </w:divBdr>
                    </w:div>
                  </w:divsChild>
                </w:div>
                <w:div w:id="2090619245">
                  <w:marLeft w:val="0"/>
                  <w:marRight w:val="0"/>
                  <w:marTop w:val="0"/>
                  <w:marBottom w:val="0"/>
                  <w:divBdr>
                    <w:top w:val="single" w:sz="2" w:space="1" w:color="FFFFFF"/>
                    <w:left w:val="single" w:sz="2" w:space="12" w:color="FFFFFF"/>
                    <w:bottom w:val="single" w:sz="2" w:space="1" w:color="FFFFFF"/>
                    <w:right w:val="single" w:sz="2" w:space="4" w:color="FFFFFF"/>
                  </w:divBdr>
                  <w:divsChild>
                    <w:div w:id="777021013">
                      <w:marLeft w:val="0"/>
                      <w:marRight w:val="0"/>
                      <w:marTop w:val="0"/>
                      <w:marBottom w:val="0"/>
                      <w:divBdr>
                        <w:top w:val="none" w:sz="0" w:space="0" w:color="auto"/>
                        <w:left w:val="none" w:sz="0" w:space="0" w:color="auto"/>
                        <w:bottom w:val="none" w:sz="0" w:space="0" w:color="auto"/>
                        <w:right w:val="none" w:sz="0" w:space="0" w:color="auto"/>
                      </w:divBdr>
                    </w:div>
                  </w:divsChild>
                </w:div>
                <w:div w:id="1181897665">
                  <w:marLeft w:val="0"/>
                  <w:marRight w:val="0"/>
                  <w:marTop w:val="0"/>
                  <w:marBottom w:val="0"/>
                  <w:divBdr>
                    <w:top w:val="single" w:sz="2" w:space="1" w:color="FFFFFF"/>
                    <w:left w:val="single" w:sz="2" w:space="12" w:color="FFFFFF"/>
                    <w:bottom w:val="single" w:sz="2" w:space="1" w:color="FFFFFF"/>
                    <w:right w:val="single" w:sz="2" w:space="4" w:color="FFFFFF"/>
                  </w:divBdr>
                  <w:divsChild>
                    <w:div w:id="1759713417">
                      <w:marLeft w:val="0"/>
                      <w:marRight w:val="0"/>
                      <w:marTop w:val="0"/>
                      <w:marBottom w:val="0"/>
                      <w:divBdr>
                        <w:top w:val="none" w:sz="0" w:space="0" w:color="auto"/>
                        <w:left w:val="none" w:sz="0" w:space="0" w:color="auto"/>
                        <w:bottom w:val="none" w:sz="0" w:space="0" w:color="auto"/>
                        <w:right w:val="none" w:sz="0" w:space="0" w:color="auto"/>
                      </w:divBdr>
                    </w:div>
                  </w:divsChild>
                </w:div>
                <w:div w:id="652030143">
                  <w:marLeft w:val="0"/>
                  <w:marRight w:val="0"/>
                  <w:marTop w:val="0"/>
                  <w:marBottom w:val="0"/>
                  <w:divBdr>
                    <w:top w:val="single" w:sz="2" w:space="1" w:color="FFFFFF"/>
                    <w:left w:val="single" w:sz="2" w:space="12" w:color="FFFFFF"/>
                    <w:bottom w:val="single" w:sz="2" w:space="1" w:color="FFFFFF"/>
                    <w:right w:val="single" w:sz="2" w:space="4" w:color="FFFFFF"/>
                  </w:divBdr>
                  <w:divsChild>
                    <w:div w:id="1100681828">
                      <w:marLeft w:val="0"/>
                      <w:marRight w:val="0"/>
                      <w:marTop w:val="0"/>
                      <w:marBottom w:val="0"/>
                      <w:divBdr>
                        <w:top w:val="none" w:sz="0" w:space="0" w:color="auto"/>
                        <w:left w:val="none" w:sz="0" w:space="0" w:color="auto"/>
                        <w:bottom w:val="none" w:sz="0" w:space="0" w:color="auto"/>
                        <w:right w:val="none" w:sz="0" w:space="0" w:color="auto"/>
                      </w:divBdr>
                    </w:div>
                  </w:divsChild>
                </w:div>
                <w:div w:id="438574210">
                  <w:marLeft w:val="0"/>
                  <w:marRight w:val="0"/>
                  <w:marTop w:val="0"/>
                  <w:marBottom w:val="0"/>
                  <w:divBdr>
                    <w:top w:val="single" w:sz="2" w:space="1" w:color="FFFFFF"/>
                    <w:left w:val="single" w:sz="2" w:space="12" w:color="FFFFFF"/>
                    <w:bottom w:val="single" w:sz="2" w:space="1" w:color="FFFFFF"/>
                    <w:right w:val="single" w:sz="2" w:space="4" w:color="FFFFFF"/>
                  </w:divBdr>
                  <w:divsChild>
                    <w:div w:id="359553738">
                      <w:marLeft w:val="0"/>
                      <w:marRight w:val="0"/>
                      <w:marTop w:val="0"/>
                      <w:marBottom w:val="0"/>
                      <w:divBdr>
                        <w:top w:val="none" w:sz="0" w:space="0" w:color="auto"/>
                        <w:left w:val="none" w:sz="0" w:space="0" w:color="auto"/>
                        <w:bottom w:val="none" w:sz="0" w:space="0" w:color="auto"/>
                        <w:right w:val="none" w:sz="0" w:space="0" w:color="auto"/>
                      </w:divBdr>
                    </w:div>
                  </w:divsChild>
                </w:div>
                <w:div w:id="280153">
                  <w:marLeft w:val="0"/>
                  <w:marRight w:val="0"/>
                  <w:marTop w:val="0"/>
                  <w:marBottom w:val="0"/>
                  <w:divBdr>
                    <w:top w:val="single" w:sz="2" w:space="1" w:color="FFFFFF"/>
                    <w:left w:val="single" w:sz="2" w:space="12" w:color="FFFFFF"/>
                    <w:bottom w:val="single" w:sz="2" w:space="1" w:color="FFFFFF"/>
                    <w:right w:val="single" w:sz="2" w:space="4" w:color="FFFFFF"/>
                  </w:divBdr>
                  <w:divsChild>
                    <w:div w:id="994452346">
                      <w:marLeft w:val="0"/>
                      <w:marRight w:val="0"/>
                      <w:marTop w:val="0"/>
                      <w:marBottom w:val="0"/>
                      <w:divBdr>
                        <w:top w:val="none" w:sz="0" w:space="0" w:color="auto"/>
                        <w:left w:val="none" w:sz="0" w:space="0" w:color="auto"/>
                        <w:bottom w:val="none" w:sz="0" w:space="0" w:color="auto"/>
                        <w:right w:val="none" w:sz="0" w:space="0" w:color="auto"/>
                      </w:divBdr>
                    </w:div>
                  </w:divsChild>
                </w:div>
                <w:div w:id="491725062">
                  <w:marLeft w:val="0"/>
                  <w:marRight w:val="0"/>
                  <w:marTop w:val="0"/>
                  <w:marBottom w:val="0"/>
                  <w:divBdr>
                    <w:top w:val="single" w:sz="2" w:space="1" w:color="FFFFFF"/>
                    <w:left w:val="single" w:sz="2" w:space="12" w:color="FFFFFF"/>
                    <w:bottom w:val="single" w:sz="2" w:space="1" w:color="FFFFFF"/>
                    <w:right w:val="single" w:sz="2" w:space="4" w:color="FFFFFF"/>
                  </w:divBdr>
                  <w:divsChild>
                    <w:div w:id="1664822116">
                      <w:marLeft w:val="0"/>
                      <w:marRight w:val="0"/>
                      <w:marTop w:val="0"/>
                      <w:marBottom w:val="0"/>
                      <w:divBdr>
                        <w:top w:val="none" w:sz="0" w:space="0" w:color="auto"/>
                        <w:left w:val="none" w:sz="0" w:space="0" w:color="auto"/>
                        <w:bottom w:val="none" w:sz="0" w:space="0" w:color="auto"/>
                        <w:right w:val="none" w:sz="0" w:space="0" w:color="auto"/>
                      </w:divBdr>
                    </w:div>
                  </w:divsChild>
                </w:div>
                <w:div w:id="1282419873">
                  <w:marLeft w:val="0"/>
                  <w:marRight w:val="0"/>
                  <w:marTop w:val="0"/>
                  <w:marBottom w:val="0"/>
                  <w:divBdr>
                    <w:top w:val="single" w:sz="2" w:space="1" w:color="FFFFFF"/>
                    <w:left w:val="single" w:sz="2" w:space="12" w:color="FFFFFF"/>
                    <w:bottom w:val="single" w:sz="2" w:space="1" w:color="FFFFFF"/>
                    <w:right w:val="single" w:sz="2" w:space="4" w:color="FFFFFF"/>
                  </w:divBdr>
                  <w:divsChild>
                    <w:div w:id="101464627">
                      <w:marLeft w:val="0"/>
                      <w:marRight w:val="0"/>
                      <w:marTop w:val="0"/>
                      <w:marBottom w:val="0"/>
                      <w:divBdr>
                        <w:top w:val="none" w:sz="0" w:space="0" w:color="auto"/>
                        <w:left w:val="none" w:sz="0" w:space="0" w:color="auto"/>
                        <w:bottom w:val="none" w:sz="0" w:space="0" w:color="auto"/>
                        <w:right w:val="none" w:sz="0" w:space="0" w:color="auto"/>
                      </w:divBdr>
                    </w:div>
                  </w:divsChild>
                </w:div>
                <w:div w:id="287125356">
                  <w:marLeft w:val="0"/>
                  <w:marRight w:val="0"/>
                  <w:marTop w:val="0"/>
                  <w:marBottom w:val="0"/>
                  <w:divBdr>
                    <w:top w:val="single" w:sz="2" w:space="1" w:color="FFFFFF"/>
                    <w:left w:val="single" w:sz="2" w:space="12" w:color="FFFFFF"/>
                    <w:bottom w:val="single" w:sz="2" w:space="1" w:color="FFFFFF"/>
                    <w:right w:val="single" w:sz="2" w:space="4" w:color="FFFFFF"/>
                  </w:divBdr>
                  <w:divsChild>
                    <w:div w:id="531503480">
                      <w:marLeft w:val="0"/>
                      <w:marRight w:val="0"/>
                      <w:marTop w:val="0"/>
                      <w:marBottom w:val="0"/>
                      <w:divBdr>
                        <w:top w:val="none" w:sz="0" w:space="0" w:color="auto"/>
                        <w:left w:val="none" w:sz="0" w:space="0" w:color="auto"/>
                        <w:bottom w:val="none" w:sz="0" w:space="0" w:color="auto"/>
                        <w:right w:val="none" w:sz="0" w:space="0" w:color="auto"/>
                      </w:divBdr>
                    </w:div>
                  </w:divsChild>
                </w:div>
                <w:div w:id="668945243">
                  <w:marLeft w:val="0"/>
                  <w:marRight w:val="0"/>
                  <w:marTop w:val="0"/>
                  <w:marBottom w:val="0"/>
                  <w:divBdr>
                    <w:top w:val="single" w:sz="2" w:space="1" w:color="FFFFFF"/>
                    <w:left w:val="single" w:sz="2" w:space="12" w:color="FFFFFF"/>
                    <w:bottom w:val="single" w:sz="2" w:space="1" w:color="FFFFFF"/>
                    <w:right w:val="single" w:sz="2" w:space="4" w:color="FFFFFF"/>
                  </w:divBdr>
                  <w:divsChild>
                    <w:div w:id="1423801617">
                      <w:marLeft w:val="0"/>
                      <w:marRight w:val="0"/>
                      <w:marTop w:val="0"/>
                      <w:marBottom w:val="0"/>
                      <w:divBdr>
                        <w:top w:val="none" w:sz="0" w:space="0" w:color="auto"/>
                        <w:left w:val="none" w:sz="0" w:space="0" w:color="auto"/>
                        <w:bottom w:val="none" w:sz="0" w:space="0" w:color="auto"/>
                        <w:right w:val="none" w:sz="0" w:space="0" w:color="auto"/>
                      </w:divBdr>
                    </w:div>
                  </w:divsChild>
                </w:div>
                <w:div w:id="778137921">
                  <w:marLeft w:val="0"/>
                  <w:marRight w:val="0"/>
                  <w:marTop w:val="0"/>
                  <w:marBottom w:val="0"/>
                  <w:divBdr>
                    <w:top w:val="single" w:sz="2" w:space="1" w:color="FFFFFF"/>
                    <w:left w:val="single" w:sz="2" w:space="12" w:color="FFFFFF"/>
                    <w:bottom w:val="single" w:sz="2" w:space="1" w:color="FFFFFF"/>
                    <w:right w:val="single" w:sz="2" w:space="4" w:color="FFFFFF"/>
                  </w:divBdr>
                  <w:divsChild>
                    <w:div w:id="180095234">
                      <w:marLeft w:val="0"/>
                      <w:marRight w:val="0"/>
                      <w:marTop w:val="0"/>
                      <w:marBottom w:val="0"/>
                      <w:divBdr>
                        <w:top w:val="none" w:sz="0" w:space="0" w:color="auto"/>
                        <w:left w:val="none" w:sz="0" w:space="0" w:color="auto"/>
                        <w:bottom w:val="none" w:sz="0" w:space="0" w:color="auto"/>
                        <w:right w:val="none" w:sz="0" w:space="0" w:color="auto"/>
                      </w:divBdr>
                    </w:div>
                  </w:divsChild>
                </w:div>
                <w:div w:id="1965649271">
                  <w:marLeft w:val="0"/>
                  <w:marRight w:val="0"/>
                  <w:marTop w:val="0"/>
                  <w:marBottom w:val="0"/>
                  <w:divBdr>
                    <w:top w:val="single" w:sz="2" w:space="1" w:color="FFFFFF"/>
                    <w:left w:val="single" w:sz="2" w:space="12" w:color="FFFFFF"/>
                    <w:bottom w:val="single" w:sz="2" w:space="1" w:color="FFFFFF"/>
                    <w:right w:val="single" w:sz="2" w:space="4" w:color="FFFFFF"/>
                  </w:divBdr>
                  <w:divsChild>
                    <w:div w:id="70809518">
                      <w:marLeft w:val="0"/>
                      <w:marRight w:val="0"/>
                      <w:marTop w:val="0"/>
                      <w:marBottom w:val="0"/>
                      <w:divBdr>
                        <w:top w:val="none" w:sz="0" w:space="0" w:color="auto"/>
                        <w:left w:val="none" w:sz="0" w:space="0" w:color="auto"/>
                        <w:bottom w:val="none" w:sz="0" w:space="0" w:color="auto"/>
                        <w:right w:val="none" w:sz="0" w:space="0" w:color="auto"/>
                      </w:divBdr>
                    </w:div>
                  </w:divsChild>
                </w:div>
                <w:div w:id="117186322">
                  <w:marLeft w:val="0"/>
                  <w:marRight w:val="0"/>
                  <w:marTop w:val="0"/>
                  <w:marBottom w:val="0"/>
                  <w:divBdr>
                    <w:top w:val="single" w:sz="2" w:space="1" w:color="FFFFFF"/>
                    <w:left w:val="single" w:sz="2" w:space="12" w:color="FFFFFF"/>
                    <w:bottom w:val="single" w:sz="2" w:space="1" w:color="FFFFFF"/>
                    <w:right w:val="single" w:sz="2" w:space="4" w:color="FFFFFF"/>
                  </w:divBdr>
                  <w:divsChild>
                    <w:div w:id="383335905">
                      <w:marLeft w:val="0"/>
                      <w:marRight w:val="0"/>
                      <w:marTop w:val="0"/>
                      <w:marBottom w:val="0"/>
                      <w:divBdr>
                        <w:top w:val="none" w:sz="0" w:space="0" w:color="auto"/>
                        <w:left w:val="none" w:sz="0" w:space="0" w:color="auto"/>
                        <w:bottom w:val="none" w:sz="0" w:space="0" w:color="auto"/>
                        <w:right w:val="none" w:sz="0" w:space="0" w:color="auto"/>
                      </w:divBdr>
                    </w:div>
                  </w:divsChild>
                </w:div>
                <w:div w:id="1428967001">
                  <w:marLeft w:val="0"/>
                  <w:marRight w:val="0"/>
                  <w:marTop w:val="0"/>
                  <w:marBottom w:val="0"/>
                  <w:divBdr>
                    <w:top w:val="single" w:sz="2" w:space="1" w:color="FFFFFF"/>
                    <w:left w:val="single" w:sz="2" w:space="12" w:color="FFFFFF"/>
                    <w:bottom w:val="single" w:sz="2" w:space="1" w:color="FFFFFF"/>
                    <w:right w:val="single" w:sz="2" w:space="4" w:color="FFFFFF"/>
                  </w:divBdr>
                  <w:divsChild>
                    <w:div w:id="87969583">
                      <w:marLeft w:val="0"/>
                      <w:marRight w:val="0"/>
                      <w:marTop w:val="0"/>
                      <w:marBottom w:val="0"/>
                      <w:divBdr>
                        <w:top w:val="none" w:sz="0" w:space="0" w:color="auto"/>
                        <w:left w:val="none" w:sz="0" w:space="0" w:color="auto"/>
                        <w:bottom w:val="none" w:sz="0" w:space="0" w:color="auto"/>
                        <w:right w:val="none" w:sz="0" w:space="0" w:color="auto"/>
                      </w:divBdr>
                    </w:div>
                  </w:divsChild>
                </w:div>
                <w:div w:id="1625037226">
                  <w:marLeft w:val="0"/>
                  <w:marRight w:val="0"/>
                  <w:marTop w:val="0"/>
                  <w:marBottom w:val="0"/>
                  <w:divBdr>
                    <w:top w:val="single" w:sz="2" w:space="1" w:color="FFFFFF"/>
                    <w:left w:val="single" w:sz="2" w:space="12" w:color="FFFFFF"/>
                    <w:bottom w:val="single" w:sz="2" w:space="1" w:color="FFFFFF"/>
                    <w:right w:val="single" w:sz="2" w:space="4" w:color="FFFFFF"/>
                  </w:divBdr>
                  <w:divsChild>
                    <w:div w:id="1082793178">
                      <w:marLeft w:val="0"/>
                      <w:marRight w:val="0"/>
                      <w:marTop w:val="0"/>
                      <w:marBottom w:val="0"/>
                      <w:divBdr>
                        <w:top w:val="none" w:sz="0" w:space="0" w:color="auto"/>
                        <w:left w:val="none" w:sz="0" w:space="0" w:color="auto"/>
                        <w:bottom w:val="none" w:sz="0" w:space="0" w:color="auto"/>
                        <w:right w:val="none" w:sz="0" w:space="0" w:color="auto"/>
                      </w:divBdr>
                    </w:div>
                  </w:divsChild>
                </w:div>
                <w:div w:id="843545960">
                  <w:marLeft w:val="0"/>
                  <w:marRight w:val="0"/>
                  <w:marTop w:val="0"/>
                  <w:marBottom w:val="0"/>
                  <w:divBdr>
                    <w:top w:val="single" w:sz="2" w:space="1" w:color="FFFFFF"/>
                    <w:left w:val="single" w:sz="2" w:space="12" w:color="FFFFFF"/>
                    <w:bottom w:val="single" w:sz="2" w:space="1" w:color="FFFFFF"/>
                    <w:right w:val="single" w:sz="2" w:space="4" w:color="FFFFFF"/>
                  </w:divBdr>
                  <w:divsChild>
                    <w:div w:id="638532997">
                      <w:marLeft w:val="0"/>
                      <w:marRight w:val="0"/>
                      <w:marTop w:val="0"/>
                      <w:marBottom w:val="0"/>
                      <w:divBdr>
                        <w:top w:val="none" w:sz="0" w:space="0" w:color="auto"/>
                        <w:left w:val="none" w:sz="0" w:space="0" w:color="auto"/>
                        <w:bottom w:val="none" w:sz="0" w:space="0" w:color="auto"/>
                        <w:right w:val="none" w:sz="0" w:space="0" w:color="auto"/>
                      </w:divBdr>
                    </w:div>
                  </w:divsChild>
                </w:div>
                <w:div w:id="1288393279">
                  <w:marLeft w:val="0"/>
                  <w:marRight w:val="0"/>
                  <w:marTop w:val="0"/>
                  <w:marBottom w:val="0"/>
                  <w:divBdr>
                    <w:top w:val="single" w:sz="2" w:space="1" w:color="FFFFFF"/>
                    <w:left w:val="single" w:sz="2" w:space="12" w:color="FFFFFF"/>
                    <w:bottom w:val="single" w:sz="2" w:space="1" w:color="FFFFFF"/>
                    <w:right w:val="single" w:sz="2" w:space="4" w:color="FFFFFF"/>
                  </w:divBdr>
                  <w:divsChild>
                    <w:div w:id="761924110">
                      <w:marLeft w:val="0"/>
                      <w:marRight w:val="0"/>
                      <w:marTop w:val="0"/>
                      <w:marBottom w:val="0"/>
                      <w:divBdr>
                        <w:top w:val="none" w:sz="0" w:space="0" w:color="auto"/>
                        <w:left w:val="none" w:sz="0" w:space="0" w:color="auto"/>
                        <w:bottom w:val="none" w:sz="0" w:space="0" w:color="auto"/>
                        <w:right w:val="none" w:sz="0" w:space="0" w:color="auto"/>
                      </w:divBdr>
                    </w:div>
                  </w:divsChild>
                </w:div>
                <w:div w:id="1697273115">
                  <w:marLeft w:val="0"/>
                  <w:marRight w:val="0"/>
                  <w:marTop w:val="0"/>
                  <w:marBottom w:val="0"/>
                  <w:divBdr>
                    <w:top w:val="single" w:sz="2" w:space="1" w:color="FFFFFF"/>
                    <w:left w:val="single" w:sz="2" w:space="12" w:color="FFFFFF"/>
                    <w:bottom w:val="single" w:sz="2" w:space="1" w:color="FFFFFF"/>
                    <w:right w:val="single" w:sz="2" w:space="4" w:color="FFFFFF"/>
                  </w:divBdr>
                  <w:divsChild>
                    <w:div w:id="1238324466">
                      <w:marLeft w:val="0"/>
                      <w:marRight w:val="0"/>
                      <w:marTop w:val="0"/>
                      <w:marBottom w:val="0"/>
                      <w:divBdr>
                        <w:top w:val="none" w:sz="0" w:space="0" w:color="auto"/>
                        <w:left w:val="none" w:sz="0" w:space="0" w:color="auto"/>
                        <w:bottom w:val="none" w:sz="0" w:space="0" w:color="auto"/>
                        <w:right w:val="none" w:sz="0" w:space="0" w:color="auto"/>
                      </w:divBdr>
                    </w:div>
                  </w:divsChild>
                </w:div>
                <w:div w:id="827211154">
                  <w:marLeft w:val="0"/>
                  <w:marRight w:val="0"/>
                  <w:marTop w:val="0"/>
                  <w:marBottom w:val="0"/>
                  <w:divBdr>
                    <w:top w:val="single" w:sz="2" w:space="1" w:color="FFFFFF"/>
                    <w:left w:val="single" w:sz="2" w:space="12" w:color="FFFFFF"/>
                    <w:bottom w:val="single" w:sz="2" w:space="1" w:color="FFFFFF"/>
                    <w:right w:val="single" w:sz="2" w:space="4" w:color="FFFFFF"/>
                  </w:divBdr>
                  <w:divsChild>
                    <w:div w:id="274867100">
                      <w:marLeft w:val="0"/>
                      <w:marRight w:val="0"/>
                      <w:marTop w:val="0"/>
                      <w:marBottom w:val="0"/>
                      <w:divBdr>
                        <w:top w:val="none" w:sz="0" w:space="0" w:color="auto"/>
                        <w:left w:val="none" w:sz="0" w:space="0" w:color="auto"/>
                        <w:bottom w:val="none" w:sz="0" w:space="0" w:color="auto"/>
                        <w:right w:val="none" w:sz="0" w:space="0" w:color="auto"/>
                      </w:divBdr>
                    </w:div>
                  </w:divsChild>
                </w:div>
                <w:div w:id="150605113">
                  <w:marLeft w:val="0"/>
                  <w:marRight w:val="0"/>
                  <w:marTop w:val="0"/>
                  <w:marBottom w:val="0"/>
                  <w:divBdr>
                    <w:top w:val="single" w:sz="2" w:space="1" w:color="FFFFFF"/>
                    <w:left w:val="single" w:sz="2" w:space="12" w:color="FFFFFF"/>
                    <w:bottom w:val="single" w:sz="2" w:space="1" w:color="FFFFFF"/>
                    <w:right w:val="single" w:sz="2" w:space="4" w:color="FFFFFF"/>
                  </w:divBdr>
                  <w:divsChild>
                    <w:div w:id="687408215">
                      <w:marLeft w:val="0"/>
                      <w:marRight w:val="0"/>
                      <w:marTop w:val="0"/>
                      <w:marBottom w:val="0"/>
                      <w:divBdr>
                        <w:top w:val="none" w:sz="0" w:space="0" w:color="auto"/>
                        <w:left w:val="none" w:sz="0" w:space="0" w:color="auto"/>
                        <w:bottom w:val="none" w:sz="0" w:space="0" w:color="auto"/>
                        <w:right w:val="none" w:sz="0" w:space="0" w:color="auto"/>
                      </w:divBdr>
                    </w:div>
                  </w:divsChild>
                </w:div>
                <w:div w:id="2087409082">
                  <w:marLeft w:val="0"/>
                  <w:marRight w:val="0"/>
                  <w:marTop w:val="0"/>
                  <w:marBottom w:val="0"/>
                  <w:divBdr>
                    <w:top w:val="single" w:sz="2" w:space="1" w:color="FFFFFF"/>
                    <w:left w:val="single" w:sz="2" w:space="12" w:color="FFFFFF"/>
                    <w:bottom w:val="single" w:sz="2" w:space="1" w:color="FFFFFF"/>
                    <w:right w:val="single" w:sz="2" w:space="4" w:color="FFFFFF"/>
                  </w:divBdr>
                  <w:divsChild>
                    <w:div w:id="1597711833">
                      <w:marLeft w:val="0"/>
                      <w:marRight w:val="0"/>
                      <w:marTop w:val="0"/>
                      <w:marBottom w:val="0"/>
                      <w:divBdr>
                        <w:top w:val="none" w:sz="0" w:space="0" w:color="auto"/>
                        <w:left w:val="none" w:sz="0" w:space="0" w:color="auto"/>
                        <w:bottom w:val="none" w:sz="0" w:space="0" w:color="auto"/>
                        <w:right w:val="none" w:sz="0" w:space="0" w:color="auto"/>
                      </w:divBdr>
                    </w:div>
                  </w:divsChild>
                </w:div>
                <w:div w:id="1405957059">
                  <w:marLeft w:val="0"/>
                  <w:marRight w:val="0"/>
                  <w:marTop w:val="0"/>
                  <w:marBottom w:val="0"/>
                  <w:divBdr>
                    <w:top w:val="single" w:sz="2" w:space="1" w:color="FFFFFF"/>
                    <w:left w:val="single" w:sz="2" w:space="12" w:color="FFFFFF"/>
                    <w:bottom w:val="single" w:sz="2" w:space="1" w:color="FFFFFF"/>
                    <w:right w:val="single" w:sz="2" w:space="4" w:color="FFFFFF"/>
                  </w:divBdr>
                  <w:divsChild>
                    <w:div w:id="1554151791">
                      <w:marLeft w:val="0"/>
                      <w:marRight w:val="0"/>
                      <w:marTop w:val="0"/>
                      <w:marBottom w:val="0"/>
                      <w:divBdr>
                        <w:top w:val="none" w:sz="0" w:space="0" w:color="auto"/>
                        <w:left w:val="none" w:sz="0" w:space="0" w:color="auto"/>
                        <w:bottom w:val="none" w:sz="0" w:space="0" w:color="auto"/>
                        <w:right w:val="none" w:sz="0" w:space="0" w:color="auto"/>
                      </w:divBdr>
                    </w:div>
                  </w:divsChild>
                </w:div>
                <w:div w:id="1748532067">
                  <w:marLeft w:val="0"/>
                  <w:marRight w:val="0"/>
                  <w:marTop w:val="0"/>
                  <w:marBottom w:val="0"/>
                  <w:divBdr>
                    <w:top w:val="single" w:sz="2" w:space="1" w:color="FFFFFF"/>
                    <w:left w:val="single" w:sz="2" w:space="12" w:color="FFFFFF"/>
                    <w:bottom w:val="single" w:sz="2" w:space="1" w:color="FFFFFF"/>
                    <w:right w:val="single" w:sz="2" w:space="4" w:color="FFFFFF"/>
                  </w:divBdr>
                  <w:divsChild>
                    <w:div w:id="1329282452">
                      <w:marLeft w:val="0"/>
                      <w:marRight w:val="0"/>
                      <w:marTop w:val="0"/>
                      <w:marBottom w:val="0"/>
                      <w:divBdr>
                        <w:top w:val="none" w:sz="0" w:space="0" w:color="auto"/>
                        <w:left w:val="none" w:sz="0" w:space="0" w:color="auto"/>
                        <w:bottom w:val="none" w:sz="0" w:space="0" w:color="auto"/>
                        <w:right w:val="none" w:sz="0" w:space="0" w:color="auto"/>
                      </w:divBdr>
                    </w:div>
                  </w:divsChild>
                </w:div>
                <w:div w:id="2038654003">
                  <w:marLeft w:val="0"/>
                  <w:marRight w:val="0"/>
                  <w:marTop w:val="0"/>
                  <w:marBottom w:val="0"/>
                  <w:divBdr>
                    <w:top w:val="single" w:sz="2" w:space="1" w:color="FFFFFF"/>
                    <w:left w:val="single" w:sz="2" w:space="12" w:color="FFFFFF"/>
                    <w:bottom w:val="single" w:sz="2" w:space="1" w:color="FFFFFF"/>
                    <w:right w:val="single" w:sz="2" w:space="4" w:color="FFFFFF"/>
                  </w:divBdr>
                  <w:divsChild>
                    <w:div w:id="1128624279">
                      <w:marLeft w:val="0"/>
                      <w:marRight w:val="0"/>
                      <w:marTop w:val="0"/>
                      <w:marBottom w:val="0"/>
                      <w:divBdr>
                        <w:top w:val="none" w:sz="0" w:space="0" w:color="auto"/>
                        <w:left w:val="none" w:sz="0" w:space="0" w:color="auto"/>
                        <w:bottom w:val="none" w:sz="0" w:space="0" w:color="auto"/>
                        <w:right w:val="none" w:sz="0" w:space="0" w:color="auto"/>
                      </w:divBdr>
                    </w:div>
                  </w:divsChild>
                </w:div>
                <w:div w:id="1174807408">
                  <w:marLeft w:val="0"/>
                  <w:marRight w:val="0"/>
                  <w:marTop w:val="0"/>
                  <w:marBottom w:val="0"/>
                  <w:divBdr>
                    <w:top w:val="single" w:sz="2" w:space="1" w:color="FFFFFF"/>
                    <w:left w:val="single" w:sz="2" w:space="12" w:color="FFFFFF"/>
                    <w:bottom w:val="single" w:sz="2" w:space="1" w:color="FFFFFF"/>
                    <w:right w:val="single" w:sz="2" w:space="4" w:color="FFFFFF"/>
                  </w:divBdr>
                  <w:divsChild>
                    <w:div w:id="214003988">
                      <w:marLeft w:val="0"/>
                      <w:marRight w:val="0"/>
                      <w:marTop w:val="0"/>
                      <w:marBottom w:val="0"/>
                      <w:divBdr>
                        <w:top w:val="none" w:sz="0" w:space="0" w:color="auto"/>
                        <w:left w:val="none" w:sz="0" w:space="0" w:color="auto"/>
                        <w:bottom w:val="none" w:sz="0" w:space="0" w:color="auto"/>
                        <w:right w:val="none" w:sz="0" w:space="0" w:color="auto"/>
                      </w:divBdr>
                    </w:div>
                  </w:divsChild>
                </w:div>
                <w:div w:id="1588031953">
                  <w:marLeft w:val="0"/>
                  <w:marRight w:val="0"/>
                  <w:marTop w:val="0"/>
                  <w:marBottom w:val="0"/>
                  <w:divBdr>
                    <w:top w:val="single" w:sz="2" w:space="1" w:color="FFFFFF"/>
                    <w:left w:val="single" w:sz="2" w:space="12" w:color="FFFFFF"/>
                    <w:bottom w:val="single" w:sz="2" w:space="1" w:color="FFFFFF"/>
                    <w:right w:val="single" w:sz="2" w:space="4" w:color="FFFFFF"/>
                  </w:divBdr>
                  <w:divsChild>
                    <w:div w:id="104423810">
                      <w:marLeft w:val="0"/>
                      <w:marRight w:val="0"/>
                      <w:marTop w:val="0"/>
                      <w:marBottom w:val="0"/>
                      <w:divBdr>
                        <w:top w:val="none" w:sz="0" w:space="0" w:color="auto"/>
                        <w:left w:val="none" w:sz="0" w:space="0" w:color="auto"/>
                        <w:bottom w:val="none" w:sz="0" w:space="0" w:color="auto"/>
                        <w:right w:val="none" w:sz="0" w:space="0" w:color="auto"/>
                      </w:divBdr>
                    </w:div>
                  </w:divsChild>
                </w:div>
                <w:div w:id="1193229827">
                  <w:marLeft w:val="0"/>
                  <w:marRight w:val="0"/>
                  <w:marTop w:val="0"/>
                  <w:marBottom w:val="0"/>
                  <w:divBdr>
                    <w:top w:val="single" w:sz="2" w:space="1" w:color="FFFFFF"/>
                    <w:left w:val="single" w:sz="2" w:space="12" w:color="FFFFFF"/>
                    <w:bottom w:val="single" w:sz="2" w:space="1" w:color="FFFFFF"/>
                    <w:right w:val="single" w:sz="2" w:space="4" w:color="FFFFFF"/>
                  </w:divBdr>
                  <w:divsChild>
                    <w:div w:id="378670650">
                      <w:marLeft w:val="0"/>
                      <w:marRight w:val="0"/>
                      <w:marTop w:val="0"/>
                      <w:marBottom w:val="0"/>
                      <w:divBdr>
                        <w:top w:val="none" w:sz="0" w:space="0" w:color="auto"/>
                        <w:left w:val="none" w:sz="0" w:space="0" w:color="auto"/>
                        <w:bottom w:val="none" w:sz="0" w:space="0" w:color="auto"/>
                        <w:right w:val="none" w:sz="0" w:space="0" w:color="auto"/>
                      </w:divBdr>
                    </w:div>
                  </w:divsChild>
                </w:div>
                <w:div w:id="31465324">
                  <w:marLeft w:val="0"/>
                  <w:marRight w:val="0"/>
                  <w:marTop w:val="0"/>
                  <w:marBottom w:val="0"/>
                  <w:divBdr>
                    <w:top w:val="single" w:sz="2" w:space="1" w:color="FFFFFF"/>
                    <w:left w:val="single" w:sz="2" w:space="12" w:color="FFFFFF"/>
                    <w:bottom w:val="single" w:sz="2" w:space="1" w:color="FFFFFF"/>
                    <w:right w:val="single" w:sz="2" w:space="4" w:color="FFFFFF"/>
                  </w:divBdr>
                  <w:divsChild>
                    <w:div w:id="361365878">
                      <w:marLeft w:val="0"/>
                      <w:marRight w:val="0"/>
                      <w:marTop w:val="0"/>
                      <w:marBottom w:val="0"/>
                      <w:divBdr>
                        <w:top w:val="none" w:sz="0" w:space="0" w:color="auto"/>
                        <w:left w:val="none" w:sz="0" w:space="0" w:color="auto"/>
                        <w:bottom w:val="none" w:sz="0" w:space="0" w:color="auto"/>
                        <w:right w:val="none" w:sz="0" w:space="0" w:color="auto"/>
                      </w:divBdr>
                    </w:div>
                  </w:divsChild>
                </w:div>
                <w:div w:id="158348402">
                  <w:marLeft w:val="0"/>
                  <w:marRight w:val="0"/>
                  <w:marTop w:val="0"/>
                  <w:marBottom w:val="0"/>
                  <w:divBdr>
                    <w:top w:val="single" w:sz="2" w:space="1" w:color="FFFFFF"/>
                    <w:left w:val="single" w:sz="2" w:space="12" w:color="FFFFFF"/>
                    <w:bottom w:val="single" w:sz="2" w:space="1" w:color="FFFFFF"/>
                    <w:right w:val="single" w:sz="2" w:space="4" w:color="FFFFFF"/>
                  </w:divBdr>
                  <w:divsChild>
                    <w:div w:id="1959674251">
                      <w:marLeft w:val="0"/>
                      <w:marRight w:val="0"/>
                      <w:marTop w:val="0"/>
                      <w:marBottom w:val="0"/>
                      <w:divBdr>
                        <w:top w:val="none" w:sz="0" w:space="0" w:color="auto"/>
                        <w:left w:val="none" w:sz="0" w:space="0" w:color="auto"/>
                        <w:bottom w:val="none" w:sz="0" w:space="0" w:color="auto"/>
                        <w:right w:val="none" w:sz="0" w:space="0" w:color="auto"/>
                      </w:divBdr>
                    </w:div>
                  </w:divsChild>
                </w:div>
                <w:div w:id="343747894">
                  <w:marLeft w:val="0"/>
                  <w:marRight w:val="0"/>
                  <w:marTop w:val="0"/>
                  <w:marBottom w:val="0"/>
                  <w:divBdr>
                    <w:top w:val="single" w:sz="2" w:space="1" w:color="FFFFFF"/>
                    <w:left w:val="single" w:sz="2" w:space="12" w:color="FFFFFF"/>
                    <w:bottom w:val="single" w:sz="2" w:space="1" w:color="FFFFFF"/>
                    <w:right w:val="single" w:sz="2" w:space="4" w:color="FFFFFF"/>
                  </w:divBdr>
                  <w:divsChild>
                    <w:div w:id="168567370">
                      <w:marLeft w:val="0"/>
                      <w:marRight w:val="0"/>
                      <w:marTop w:val="0"/>
                      <w:marBottom w:val="0"/>
                      <w:divBdr>
                        <w:top w:val="none" w:sz="0" w:space="0" w:color="auto"/>
                        <w:left w:val="none" w:sz="0" w:space="0" w:color="auto"/>
                        <w:bottom w:val="none" w:sz="0" w:space="0" w:color="auto"/>
                        <w:right w:val="none" w:sz="0" w:space="0" w:color="auto"/>
                      </w:divBdr>
                    </w:div>
                  </w:divsChild>
                </w:div>
                <w:div w:id="1749837991">
                  <w:marLeft w:val="0"/>
                  <w:marRight w:val="0"/>
                  <w:marTop w:val="0"/>
                  <w:marBottom w:val="0"/>
                  <w:divBdr>
                    <w:top w:val="single" w:sz="2" w:space="1" w:color="FFFFFF"/>
                    <w:left w:val="single" w:sz="2" w:space="12" w:color="FFFFFF"/>
                    <w:bottom w:val="single" w:sz="2" w:space="1" w:color="FFFFFF"/>
                    <w:right w:val="single" w:sz="2" w:space="4" w:color="FFFFFF"/>
                  </w:divBdr>
                  <w:divsChild>
                    <w:div w:id="253364434">
                      <w:marLeft w:val="0"/>
                      <w:marRight w:val="0"/>
                      <w:marTop w:val="0"/>
                      <w:marBottom w:val="0"/>
                      <w:divBdr>
                        <w:top w:val="none" w:sz="0" w:space="0" w:color="auto"/>
                        <w:left w:val="none" w:sz="0" w:space="0" w:color="auto"/>
                        <w:bottom w:val="none" w:sz="0" w:space="0" w:color="auto"/>
                        <w:right w:val="none" w:sz="0" w:space="0" w:color="auto"/>
                      </w:divBdr>
                    </w:div>
                  </w:divsChild>
                </w:div>
                <w:div w:id="708913829">
                  <w:marLeft w:val="0"/>
                  <w:marRight w:val="0"/>
                  <w:marTop w:val="0"/>
                  <w:marBottom w:val="0"/>
                  <w:divBdr>
                    <w:top w:val="single" w:sz="2" w:space="1" w:color="FFFFFF"/>
                    <w:left w:val="single" w:sz="2" w:space="12" w:color="FFFFFF"/>
                    <w:bottom w:val="single" w:sz="2" w:space="1" w:color="FFFFFF"/>
                    <w:right w:val="single" w:sz="2" w:space="4" w:color="FFFFFF"/>
                  </w:divBdr>
                  <w:divsChild>
                    <w:div w:id="1812671959">
                      <w:marLeft w:val="0"/>
                      <w:marRight w:val="0"/>
                      <w:marTop w:val="0"/>
                      <w:marBottom w:val="0"/>
                      <w:divBdr>
                        <w:top w:val="none" w:sz="0" w:space="0" w:color="auto"/>
                        <w:left w:val="none" w:sz="0" w:space="0" w:color="auto"/>
                        <w:bottom w:val="none" w:sz="0" w:space="0" w:color="auto"/>
                        <w:right w:val="none" w:sz="0" w:space="0" w:color="auto"/>
                      </w:divBdr>
                    </w:div>
                  </w:divsChild>
                </w:div>
                <w:div w:id="776102056">
                  <w:marLeft w:val="0"/>
                  <w:marRight w:val="0"/>
                  <w:marTop w:val="0"/>
                  <w:marBottom w:val="0"/>
                  <w:divBdr>
                    <w:top w:val="single" w:sz="2" w:space="1" w:color="FFFFFF"/>
                    <w:left w:val="single" w:sz="2" w:space="12" w:color="FFFFFF"/>
                    <w:bottom w:val="single" w:sz="2" w:space="1" w:color="FFFFFF"/>
                    <w:right w:val="single" w:sz="2" w:space="4" w:color="FFFFFF"/>
                  </w:divBdr>
                  <w:divsChild>
                    <w:div w:id="34157429">
                      <w:marLeft w:val="0"/>
                      <w:marRight w:val="0"/>
                      <w:marTop w:val="0"/>
                      <w:marBottom w:val="0"/>
                      <w:divBdr>
                        <w:top w:val="none" w:sz="0" w:space="0" w:color="auto"/>
                        <w:left w:val="none" w:sz="0" w:space="0" w:color="auto"/>
                        <w:bottom w:val="none" w:sz="0" w:space="0" w:color="auto"/>
                        <w:right w:val="none" w:sz="0" w:space="0" w:color="auto"/>
                      </w:divBdr>
                    </w:div>
                  </w:divsChild>
                </w:div>
                <w:div w:id="950206701">
                  <w:marLeft w:val="0"/>
                  <w:marRight w:val="0"/>
                  <w:marTop w:val="0"/>
                  <w:marBottom w:val="0"/>
                  <w:divBdr>
                    <w:top w:val="single" w:sz="2" w:space="1" w:color="FFFFFF"/>
                    <w:left w:val="single" w:sz="2" w:space="12" w:color="FFFFFF"/>
                    <w:bottom w:val="single" w:sz="2" w:space="1" w:color="FFFFFF"/>
                    <w:right w:val="single" w:sz="2" w:space="4" w:color="FFFFFF"/>
                  </w:divBdr>
                  <w:divsChild>
                    <w:div w:id="670062886">
                      <w:marLeft w:val="0"/>
                      <w:marRight w:val="0"/>
                      <w:marTop w:val="0"/>
                      <w:marBottom w:val="0"/>
                      <w:divBdr>
                        <w:top w:val="none" w:sz="0" w:space="0" w:color="auto"/>
                        <w:left w:val="none" w:sz="0" w:space="0" w:color="auto"/>
                        <w:bottom w:val="none" w:sz="0" w:space="0" w:color="auto"/>
                        <w:right w:val="none" w:sz="0" w:space="0" w:color="auto"/>
                      </w:divBdr>
                    </w:div>
                  </w:divsChild>
                </w:div>
                <w:div w:id="2056388829">
                  <w:marLeft w:val="0"/>
                  <w:marRight w:val="0"/>
                  <w:marTop w:val="0"/>
                  <w:marBottom w:val="0"/>
                  <w:divBdr>
                    <w:top w:val="single" w:sz="2" w:space="1" w:color="FFFFFF"/>
                    <w:left w:val="single" w:sz="2" w:space="12" w:color="FFFFFF"/>
                    <w:bottom w:val="single" w:sz="2" w:space="1" w:color="FFFFFF"/>
                    <w:right w:val="single" w:sz="2" w:space="4" w:color="FFFFFF"/>
                  </w:divBdr>
                  <w:divsChild>
                    <w:div w:id="48841476">
                      <w:marLeft w:val="0"/>
                      <w:marRight w:val="0"/>
                      <w:marTop w:val="0"/>
                      <w:marBottom w:val="0"/>
                      <w:divBdr>
                        <w:top w:val="none" w:sz="0" w:space="0" w:color="auto"/>
                        <w:left w:val="none" w:sz="0" w:space="0" w:color="auto"/>
                        <w:bottom w:val="none" w:sz="0" w:space="0" w:color="auto"/>
                        <w:right w:val="none" w:sz="0" w:space="0" w:color="auto"/>
                      </w:divBdr>
                    </w:div>
                  </w:divsChild>
                </w:div>
                <w:div w:id="1941910946">
                  <w:marLeft w:val="0"/>
                  <w:marRight w:val="0"/>
                  <w:marTop w:val="0"/>
                  <w:marBottom w:val="0"/>
                  <w:divBdr>
                    <w:top w:val="single" w:sz="2" w:space="1" w:color="FFFFFF"/>
                    <w:left w:val="single" w:sz="2" w:space="12" w:color="FFFFFF"/>
                    <w:bottom w:val="single" w:sz="2" w:space="1" w:color="FFFFFF"/>
                    <w:right w:val="single" w:sz="2" w:space="4" w:color="FFFFFF"/>
                  </w:divBdr>
                  <w:divsChild>
                    <w:div w:id="553931248">
                      <w:marLeft w:val="0"/>
                      <w:marRight w:val="0"/>
                      <w:marTop w:val="0"/>
                      <w:marBottom w:val="0"/>
                      <w:divBdr>
                        <w:top w:val="none" w:sz="0" w:space="0" w:color="auto"/>
                        <w:left w:val="none" w:sz="0" w:space="0" w:color="auto"/>
                        <w:bottom w:val="none" w:sz="0" w:space="0" w:color="auto"/>
                        <w:right w:val="none" w:sz="0" w:space="0" w:color="auto"/>
                      </w:divBdr>
                    </w:div>
                  </w:divsChild>
                </w:div>
                <w:div w:id="669679610">
                  <w:marLeft w:val="0"/>
                  <w:marRight w:val="0"/>
                  <w:marTop w:val="0"/>
                  <w:marBottom w:val="0"/>
                  <w:divBdr>
                    <w:top w:val="single" w:sz="2" w:space="1" w:color="FFFFFF"/>
                    <w:left w:val="single" w:sz="2" w:space="12" w:color="FFFFFF"/>
                    <w:bottom w:val="single" w:sz="2" w:space="1" w:color="FFFFFF"/>
                    <w:right w:val="single" w:sz="2" w:space="4" w:color="FFFFFF"/>
                  </w:divBdr>
                  <w:divsChild>
                    <w:div w:id="395978405">
                      <w:marLeft w:val="0"/>
                      <w:marRight w:val="0"/>
                      <w:marTop w:val="0"/>
                      <w:marBottom w:val="0"/>
                      <w:divBdr>
                        <w:top w:val="none" w:sz="0" w:space="0" w:color="auto"/>
                        <w:left w:val="none" w:sz="0" w:space="0" w:color="auto"/>
                        <w:bottom w:val="none" w:sz="0" w:space="0" w:color="auto"/>
                        <w:right w:val="none" w:sz="0" w:space="0" w:color="auto"/>
                      </w:divBdr>
                    </w:div>
                  </w:divsChild>
                </w:div>
                <w:div w:id="2015298051">
                  <w:marLeft w:val="0"/>
                  <w:marRight w:val="0"/>
                  <w:marTop w:val="0"/>
                  <w:marBottom w:val="0"/>
                  <w:divBdr>
                    <w:top w:val="single" w:sz="2" w:space="1" w:color="FFFFFF"/>
                    <w:left w:val="single" w:sz="2" w:space="12" w:color="FFFFFF"/>
                    <w:bottom w:val="single" w:sz="2" w:space="1" w:color="FFFFFF"/>
                    <w:right w:val="single" w:sz="2" w:space="4" w:color="FFFFFF"/>
                  </w:divBdr>
                  <w:divsChild>
                    <w:div w:id="1059328541">
                      <w:marLeft w:val="0"/>
                      <w:marRight w:val="0"/>
                      <w:marTop w:val="0"/>
                      <w:marBottom w:val="0"/>
                      <w:divBdr>
                        <w:top w:val="none" w:sz="0" w:space="0" w:color="auto"/>
                        <w:left w:val="none" w:sz="0" w:space="0" w:color="auto"/>
                        <w:bottom w:val="none" w:sz="0" w:space="0" w:color="auto"/>
                        <w:right w:val="none" w:sz="0" w:space="0" w:color="auto"/>
                      </w:divBdr>
                    </w:div>
                  </w:divsChild>
                </w:div>
                <w:div w:id="208424180">
                  <w:marLeft w:val="0"/>
                  <w:marRight w:val="0"/>
                  <w:marTop w:val="0"/>
                  <w:marBottom w:val="0"/>
                  <w:divBdr>
                    <w:top w:val="single" w:sz="2" w:space="1" w:color="FFFFFF"/>
                    <w:left w:val="single" w:sz="2" w:space="12" w:color="FFFFFF"/>
                    <w:bottom w:val="single" w:sz="2" w:space="1" w:color="FFFFFF"/>
                    <w:right w:val="single" w:sz="2" w:space="4" w:color="FFFFFF"/>
                  </w:divBdr>
                  <w:divsChild>
                    <w:div w:id="907376792">
                      <w:marLeft w:val="0"/>
                      <w:marRight w:val="0"/>
                      <w:marTop w:val="0"/>
                      <w:marBottom w:val="0"/>
                      <w:divBdr>
                        <w:top w:val="none" w:sz="0" w:space="0" w:color="auto"/>
                        <w:left w:val="none" w:sz="0" w:space="0" w:color="auto"/>
                        <w:bottom w:val="none" w:sz="0" w:space="0" w:color="auto"/>
                        <w:right w:val="none" w:sz="0" w:space="0" w:color="auto"/>
                      </w:divBdr>
                    </w:div>
                  </w:divsChild>
                </w:div>
                <w:div w:id="158423181">
                  <w:marLeft w:val="0"/>
                  <w:marRight w:val="0"/>
                  <w:marTop w:val="0"/>
                  <w:marBottom w:val="0"/>
                  <w:divBdr>
                    <w:top w:val="single" w:sz="2" w:space="1" w:color="FFFFFF"/>
                    <w:left w:val="single" w:sz="2" w:space="12" w:color="FFFFFF"/>
                    <w:bottom w:val="single" w:sz="2" w:space="1" w:color="FFFFFF"/>
                    <w:right w:val="single" w:sz="2" w:space="4" w:color="FFFFFF"/>
                  </w:divBdr>
                  <w:divsChild>
                    <w:div w:id="1394817322">
                      <w:marLeft w:val="0"/>
                      <w:marRight w:val="0"/>
                      <w:marTop w:val="0"/>
                      <w:marBottom w:val="0"/>
                      <w:divBdr>
                        <w:top w:val="none" w:sz="0" w:space="0" w:color="auto"/>
                        <w:left w:val="none" w:sz="0" w:space="0" w:color="auto"/>
                        <w:bottom w:val="none" w:sz="0" w:space="0" w:color="auto"/>
                        <w:right w:val="none" w:sz="0" w:space="0" w:color="auto"/>
                      </w:divBdr>
                    </w:div>
                  </w:divsChild>
                </w:div>
                <w:div w:id="1879049173">
                  <w:marLeft w:val="0"/>
                  <w:marRight w:val="0"/>
                  <w:marTop w:val="0"/>
                  <w:marBottom w:val="0"/>
                  <w:divBdr>
                    <w:top w:val="single" w:sz="2" w:space="1" w:color="FFFFFF"/>
                    <w:left w:val="single" w:sz="2" w:space="12" w:color="FFFFFF"/>
                    <w:bottom w:val="single" w:sz="2" w:space="1" w:color="FFFFFF"/>
                    <w:right w:val="single" w:sz="2" w:space="4" w:color="FFFFFF"/>
                  </w:divBdr>
                  <w:divsChild>
                    <w:div w:id="1047686898">
                      <w:marLeft w:val="0"/>
                      <w:marRight w:val="0"/>
                      <w:marTop w:val="0"/>
                      <w:marBottom w:val="0"/>
                      <w:divBdr>
                        <w:top w:val="none" w:sz="0" w:space="0" w:color="auto"/>
                        <w:left w:val="none" w:sz="0" w:space="0" w:color="auto"/>
                        <w:bottom w:val="none" w:sz="0" w:space="0" w:color="auto"/>
                        <w:right w:val="none" w:sz="0" w:space="0" w:color="auto"/>
                      </w:divBdr>
                    </w:div>
                  </w:divsChild>
                </w:div>
                <w:div w:id="1529560452">
                  <w:marLeft w:val="0"/>
                  <w:marRight w:val="0"/>
                  <w:marTop w:val="0"/>
                  <w:marBottom w:val="0"/>
                  <w:divBdr>
                    <w:top w:val="single" w:sz="2" w:space="1" w:color="FFFFFF"/>
                    <w:left w:val="single" w:sz="2" w:space="12" w:color="FFFFFF"/>
                    <w:bottom w:val="single" w:sz="2" w:space="1" w:color="FFFFFF"/>
                    <w:right w:val="single" w:sz="2" w:space="4" w:color="FFFFFF"/>
                  </w:divBdr>
                  <w:divsChild>
                    <w:div w:id="55904903">
                      <w:marLeft w:val="0"/>
                      <w:marRight w:val="0"/>
                      <w:marTop w:val="0"/>
                      <w:marBottom w:val="0"/>
                      <w:divBdr>
                        <w:top w:val="none" w:sz="0" w:space="0" w:color="auto"/>
                        <w:left w:val="none" w:sz="0" w:space="0" w:color="auto"/>
                        <w:bottom w:val="none" w:sz="0" w:space="0" w:color="auto"/>
                        <w:right w:val="none" w:sz="0" w:space="0" w:color="auto"/>
                      </w:divBdr>
                    </w:div>
                  </w:divsChild>
                </w:div>
                <w:div w:id="549652991">
                  <w:marLeft w:val="0"/>
                  <w:marRight w:val="0"/>
                  <w:marTop w:val="0"/>
                  <w:marBottom w:val="0"/>
                  <w:divBdr>
                    <w:top w:val="single" w:sz="2" w:space="1" w:color="FFFFFF"/>
                    <w:left w:val="single" w:sz="2" w:space="12" w:color="FFFFFF"/>
                    <w:bottom w:val="single" w:sz="2" w:space="1" w:color="FFFFFF"/>
                    <w:right w:val="single" w:sz="2" w:space="4" w:color="FFFFFF"/>
                  </w:divBdr>
                  <w:divsChild>
                    <w:div w:id="417292295">
                      <w:marLeft w:val="0"/>
                      <w:marRight w:val="0"/>
                      <w:marTop w:val="0"/>
                      <w:marBottom w:val="0"/>
                      <w:divBdr>
                        <w:top w:val="none" w:sz="0" w:space="0" w:color="auto"/>
                        <w:left w:val="none" w:sz="0" w:space="0" w:color="auto"/>
                        <w:bottom w:val="none" w:sz="0" w:space="0" w:color="auto"/>
                        <w:right w:val="none" w:sz="0" w:space="0" w:color="auto"/>
                      </w:divBdr>
                    </w:div>
                  </w:divsChild>
                </w:div>
                <w:div w:id="1591966266">
                  <w:marLeft w:val="0"/>
                  <w:marRight w:val="0"/>
                  <w:marTop w:val="0"/>
                  <w:marBottom w:val="0"/>
                  <w:divBdr>
                    <w:top w:val="single" w:sz="2" w:space="1" w:color="FFFFFF"/>
                    <w:left w:val="single" w:sz="2" w:space="12" w:color="FFFFFF"/>
                    <w:bottom w:val="single" w:sz="2" w:space="1" w:color="FFFFFF"/>
                    <w:right w:val="single" w:sz="2" w:space="4" w:color="FFFFFF"/>
                  </w:divBdr>
                  <w:divsChild>
                    <w:div w:id="239339149">
                      <w:marLeft w:val="0"/>
                      <w:marRight w:val="0"/>
                      <w:marTop w:val="0"/>
                      <w:marBottom w:val="0"/>
                      <w:divBdr>
                        <w:top w:val="none" w:sz="0" w:space="0" w:color="auto"/>
                        <w:left w:val="none" w:sz="0" w:space="0" w:color="auto"/>
                        <w:bottom w:val="none" w:sz="0" w:space="0" w:color="auto"/>
                        <w:right w:val="none" w:sz="0" w:space="0" w:color="auto"/>
                      </w:divBdr>
                    </w:div>
                  </w:divsChild>
                </w:div>
                <w:div w:id="301889045">
                  <w:marLeft w:val="0"/>
                  <w:marRight w:val="0"/>
                  <w:marTop w:val="0"/>
                  <w:marBottom w:val="0"/>
                  <w:divBdr>
                    <w:top w:val="single" w:sz="2" w:space="1" w:color="FFFFFF"/>
                    <w:left w:val="single" w:sz="2" w:space="12" w:color="FFFFFF"/>
                    <w:bottom w:val="single" w:sz="2" w:space="1" w:color="FFFFFF"/>
                    <w:right w:val="single" w:sz="2" w:space="4" w:color="FFFFFF"/>
                  </w:divBdr>
                  <w:divsChild>
                    <w:div w:id="999381776">
                      <w:marLeft w:val="0"/>
                      <w:marRight w:val="0"/>
                      <w:marTop w:val="0"/>
                      <w:marBottom w:val="0"/>
                      <w:divBdr>
                        <w:top w:val="none" w:sz="0" w:space="0" w:color="auto"/>
                        <w:left w:val="none" w:sz="0" w:space="0" w:color="auto"/>
                        <w:bottom w:val="none" w:sz="0" w:space="0" w:color="auto"/>
                        <w:right w:val="none" w:sz="0" w:space="0" w:color="auto"/>
                      </w:divBdr>
                    </w:div>
                  </w:divsChild>
                </w:div>
                <w:div w:id="865750157">
                  <w:marLeft w:val="0"/>
                  <w:marRight w:val="0"/>
                  <w:marTop w:val="0"/>
                  <w:marBottom w:val="0"/>
                  <w:divBdr>
                    <w:top w:val="single" w:sz="2" w:space="1" w:color="FFFFFF"/>
                    <w:left w:val="single" w:sz="2" w:space="12" w:color="FFFFFF"/>
                    <w:bottom w:val="single" w:sz="2" w:space="1" w:color="FFFFFF"/>
                    <w:right w:val="single" w:sz="2" w:space="4" w:color="FFFFFF"/>
                  </w:divBdr>
                  <w:divsChild>
                    <w:div w:id="985474265">
                      <w:marLeft w:val="0"/>
                      <w:marRight w:val="0"/>
                      <w:marTop w:val="0"/>
                      <w:marBottom w:val="0"/>
                      <w:divBdr>
                        <w:top w:val="none" w:sz="0" w:space="0" w:color="auto"/>
                        <w:left w:val="none" w:sz="0" w:space="0" w:color="auto"/>
                        <w:bottom w:val="none" w:sz="0" w:space="0" w:color="auto"/>
                        <w:right w:val="none" w:sz="0" w:space="0" w:color="auto"/>
                      </w:divBdr>
                    </w:div>
                  </w:divsChild>
                </w:div>
                <w:div w:id="494540194">
                  <w:marLeft w:val="0"/>
                  <w:marRight w:val="0"/>
                  <w:marTop w:val="0"/>
                  <w:marBottom w:val="0"/>
                  <w:divBdr>
                    <w:top w:val="single" w:sz="2" w:space="1" w:color="FFFFFF"/>
                    <w:left w:val="single" w:sz="2" w:space="12" w:color="FFFFFF"/>
                    <w:bottom w:val="single" w:sz="2" w:space="1" w:color="FFFFFF"/>
                    <w:right w:val="single" w:sz="2" w:space="4" w:color="FFFFFF"/>
                  </w:divBdr>
                  <w:divsChild>
                    <w:div w:id="1799301320">
                      <w:marLeft w:val="0"/>
                      <w:marRight w:val="0"/>
                      <w:marTop w:val="0"/>
                      <w:marBottom w:val="0"/>
                      <w:divBdr>
                        <w:top w:val="none" w:sz="0" w:space="0" w:color="auto"/>
                        <w:left w:val="none" w:sz="0" w:space="0" w:color="auto"/>
                        <w:bottom w:val="none" w:sz="0" w:space="0" w:color="auto"/>
                        <w:right w:val="none" w:sz="0" w:space="0" w:color="auto"/>
                      </w:divBdr>
                    </w:div>
                  </w:divsChild>
                </w:div>
                <w:div w:id="1358433281">
                  <w:marLeft w:val="0"/>
                  <w:marRight w:val="0"/>
                  <w:marTop w:val="0"/>
                  <w:marBottom w:val="0"/>
                  <w:divBdr>
                    <w:top w:val="single" w:sz="2" w:space="1" w:color="FFFFFF"/>
                    <w:left w:val="single" w:sz="2" w:space="12" w:color="FFFFFF"/>
                    <w:bottom w:val="single" w:sz="2" w:space="1" w:color="FFFFFF"/>
                    <w:right w:val="single" w:sz="2" w:space="4" w:color="FFFFFF"/>
                  </w:divBdr>
                  <w:divsChild>
                    <w:div w:id="2119256018">
                      <w:marLeft w:val="0"/>
                      <w:marRight w:val="0"/>
                      <w:marTop w:val="0"/>
                      <w:marBottom w:val="0"/>
                      <w:divBdr>
                        <w:top w:val="none" w:sz="0" w:space="0" w:color="auto"/>
                        <w:left w:val="none" w:sz="0" w:space="0" w:color="auto"/>
                        <w:bottom w:val="none" w:sz="0" w:space="0" w:color="auto"/>
                        <w:right w:val="none" w:sz="0" w:space="0" w:color="auto"/>
                      </w:divBdr>
                    </w:div>
                  </w:divsChild>
                </w:div>
                <w:div w:id="209416868">
                  <w:marLeft w:val="0"/>
                  <w:marRight w:val="0"/>
                  <w:marTop w:val="0"/>
                  <w:marBottom w:val="0"/>
                  <w:divBdr>
                    <w:top w:val="single" w:sz="2" w:space="1" w:color="FFFFFF"/>
                    <w:left w:val="single" w:sz="2" w:space="12" w:color="FFFFFF"/>
                    <w:bottom w:val="single" w:sz="2" w:space="1" w:color="FFFFFF"/>
                    <w:right w:val="single" w:sz="2" w:space="4" w:color="FFFFFF"/>
                  </w:divBdr>
                  <w:divsChild>
                    <w:div w:id="317611065">
                      <w:marLeft w:val="0"/>
                      <w:marRight w:val="0"/>
                      <w:marTop w:val="0"/>
                      <w:marBottom w:val="0"/>
                      <w:divBdr>
                        <w:top w:val="none" w:sz="0" w:space="0" w:color="auto"/>
                        <w:left w:val="none" w:sz="0" w:space="0" w:color="auto"/>
                        <w:bottom w:val="none" w:sz="0" w:space="0" w:color="auto"/>
                        <w:right w:val="none" w:sz="0" w:space="0" w:color="auto"/>
                      </w:divBdr>
                    </w:div>
                  </w:divsChild>
                </w:div>
                <w:div w:id="305667837">
                  <w:marLeft w:val="0"/>
                  <w:marRight w:val="0"/>
                  <w:marTop w:val="0"/>
                  <w:marBottom w:val="0"/>
                  <w:divBdr>
                    <w:top w:val="single" w:sz="2" w:space="1" w:color="FFFFFF"/>
                    <w:left w:val="single" w:sz="2" w:space="12" w:color="FFFFFF"/>
                    <w:bottom w:val="single" w:sz="2" w:space="1" w:color="FFFFFF"/>
                    <w:right w:val="single" w:sz="2" w:space="4" w:color="FFFFFF"/>
                  </w:divBdr>
                  <w:divsChild>
                    <w:div w:id="961348462">
                      <w:marLeft w:val="0"/>
                      <w:marRight w:val="0"/>
                      <w:marTop w:val="0"/>
                      <w:marBottom w:val="0"/>
                      <w:divBdr>
                        <w:top w:val="none" w:sz="0" w:space="0" w:color="auto"/>
                        <w:left w:val="none" w:sz="0" w:space="0" w:color="auto"/>
                        <w:bottom w:val="none" w:sz="0" w:space="0" w:color="auto"/>
                        <w:right w:val="none" w:sz="0" w:space="0" w:color="auto"/>
                      </w:divBdr>
                    </w:div>
                  </w:divsChild>
                </w:div>
                <w:div w:id="1509783995">
                  <w:marLeft w:val="0"/>
                  <w:marRight w:val="0"/>
                  <w:marTop w:val="0"/>
                  <w:marBottom w:val="0"/>
                  <w:divBdr>
                    <w:top w:val="single" w:sz="2" w:space="1" w:color="FFFFFF"/>
                    <w:left w:val="single" w:sz="2" w:space="12" w:color="FFFFFF"/>
                    <w:bottom w:val="single" w:sz="2" w:space="1" w:color="FFFFFF"/>
                    <w:right w:val="single" w:sz="2" w:space="4" w:color="FFFFFF"/>
                  </w:divBdr>
                  <w:divsChild>
                    <w:div w:id="1777095131">
                      <w:marLeft w:val="0"/>
                      <w:marRight w:val="0"/>
                      <w:marTop w:val="0"/>
                      <w:marBottom w:val="0"/>
                      <w:divBdr>
                        <w:top w:val="none" w:sz="0" w:space="0" w:color="auto"/>
                        <w:left w:val="none" w:sz="0" w:space="0" w:color="auto"/>
                        <w:bottom w:val="none" w:sz="0" w:space="0" w:color="auto"/>
                        <w:right w:val="none" w:sz="0" w:space="0" w:color="auto"/>
                      </w:divBdr>
                    </w:div>
                  </w:divsChild>
                </w:div>
                <w:div w:id="131025051">
                  <w:marLeft w:val="0"/>
                  <w:marRight w:val="0"/>
                  <w:marTop w:val="0"/>
                  <w:marBottom w:val="0"/>
                  <w:divBdr>
                    <w:top w:val="single" w:sz="2" w:space="1" w:color="FFFFFF"/>
                    <w:left w:val="single" w:sz="2" w:space="12" w:color="FFFFFF"/>
                    <w:bottom w:val="single" w:sz="2" w:space="1" w:color="FFFFFF"/>
                    <w:right w:val="single" w:sz="2" w:space="4" w:color="FFFFFF"/>
                  </w:divBdr>
                  <w:divsChild>
                    <w:div w:id="456989668">
                      <w:marLeft w:val="0"/>
                      <w:marRight w:val="0"/>
                      <w:marTop w:val="0"/>
                      <w:marBottom w:val="0"/>
                      <w:divBdr>
                        <w:top w:val="none" w:sz="0" w:space="0" w:color="auto"/>
                        <w:left w:val="none" w:sz="0" w:space="0" w:color="auto"/>
                        <w:bottom w:val="none" w:sz="0" w:space="0" w:color="auto"/>
                        <w:right w:val="none" w:sz="0" w:space="0" w:color="auto"/>
                      </w:divBdr>
                    </w:div>
                  </w:divsChild>
                </w:div>
                <w:div w:id="1486435828">
                  <w:marLeft w:val="0"/>
                  <w:marRight w:val="0"/>
                  <w:marTop w:val="0"/>
                  <w:marBottom w:val="0"/>
                  <w:divBdr>
                    <w:top w:val="single" w:sz="2" w:space="1" w:color="FFFFFF"/>
                    <w:left w:val="single" w:sz="2" w:space="12" w:color="FFFFFF"/>
                    <w:bottom w:val="single" w:sz="2" w:space="1" w:color="FFFFFF"/>
                    <w:right w:val="single" w:sz="2" w:space="4" w:color="FFFFFF"/>
                  </w:divBdr>
                  <w:divsChild>
                    <w:div w:id="18433068">
                      <w:marLeft w:val="0"/>
                      <w:marRight w:val="0"/>
                      <w:marTop w:val="0"/>
                      <w:marBottom w:val="0"/>
                      <w:divBdr>
                        <w:top w:val="none" w:sz="0" w:space="0" w:color="auto"/>
                        <w:left w:val="none" w:sz="0" w:space="0" w:color="auto"/>
                        <w:bottom w:val="none" w:sz="0" w:space="0" w:color="auto"/>
                        <w:right w:val="none" w:sz="0" w:space="0" w:color="auto"/>
                      </w:divBdr>
                    </w:div>
                  </w:divsChild>
                </w:div>
                <w:div w:id="564142897">
                  <w:marLeft w:val="0"/>
                  <w:marRight w:val="0"/>
                  <w:marTop w:val="0"/>
                  <w:marBottom w:val="0"/>
                  <w:divBdr>
                    <w:top w:val="single" w:sz="2" w:space="1" w:color="FFFFFF"/>
                    <w:left w:val="single" w:sz="2" w:space="12" w:color="FFFFFF"/>
                    <w:bottom w:val="single" w:sz="2" w:space="1" w:color="FFFFFF"/>
                    <w:right w:val="single" w:sz="2" w:space="4" w:color="FFFFFF"/>
                  </w:divBdr>
                  <w:divsChild>
                    <w:div w:id="1606232488">
                      <w:marLeft w:val="0"/>
                      <w:marRight w:val="0"/>
                      <w:marTop w:val="0"/>
                      <w:marBottom w:val="0"/>
                      <w:divBdr>
                        <w:top w:val="none" w:sz="0" w:space="0" w:color="auto"/>
                        <w:left w:val="none" w:sz="0" w:space="0" w:color="auto"/>
                        <w:bottom w:val="none" w:sz="0" w:space="0" w:color="auto"/>
                        <w:right w:val="none" w:sz="0" w:space="0" w:color="auto"/>
                      </w:divBdr>
                    </w:div>
                  </w:divsChild>
                </w:div>
                <w:div w:id="1168984390">
                  <w:marLeft w:val="0"/>
                  <w:marRight w:val="0"/>
                  <w:marTop w:val="0"/>
                  <w:marBottom w:val="0"/>
                  <w:divBdr>
                    <w:top w:val="single" w:sz="2" w:space="1" w:color="FFFFFF"/>
                    <w:left w:val="single" w:sz="2" w:space="12" w:color="FFFFFF"/>
                    <w:bottom w:val="single" w:sz="2" w:space="1" w:color="FFFFFF"/>
                    <w:right w:val="single" w:sz="2" w:space="4" w:color="FFFFFF"/>
                  </w:divBdr>
                  <w:divsChild>
                    <w:div w:id="825433772">
                      <w:marLeft w:val="0"/>
                      <w:marRight w:val="0"/>
                      <w:marTop w:val="0"/>
                      <w:marBottom w:val="0"/>
                      <w:divBdr>
                        <w:top w:val="none" w:sz="0" w:space="0" w:color="auto"/>
                        <w:left w:val="none" w:sz="0" w:space="0" w:color="auto"/>
                        <w:bottom w:val="none" w:sz="0" w:space="0" w:color="auto"/>
                        <w:right w:val="none" w:sz="0" w:space="0" w:color="auto"/>
                      </w:divBdr>
                    </w:div>
                  </w:divsChild>
                </w:div>
                <w:div w:id="1492138685">
                  <w:marLeft w:val="0"/>
                  <w:marRight w:val="0"/>
                  <w:marTop w:val="0"/>
                  <w:marBottom w:val="0"/>
                  <w:divBdr>
                    <w:top w:val="single" w:sz="2" w:space="1" w:color="FFFFFF"/>
                    <w:left w:val="single" w:sz="2" w:space="12" w:color="FFFFFF"/>
                    <w:bottom w:val="single" w:sz="2" w:space="1" w:color="FFFFFF"/>
                    <w:right w:val="single" w:sz="2" w:space="4" w:color="FFFFFF"/>
                  </w:divBdr>
                  <w:divsChild>
                    <w:div w:id="822894544">
                      <w:marLeft w:val="0"/>
                      <w:marRight w:val="0"/>
                      <w:marTop w:val="0"/>
                      <w:marBottom w:val="0"/>
                      <w:divBdr>
                        <w:top w:val="none" w:sz="0" w:space="0" w:color="auto"/>
                        <w:left w:val="none" w:sz="0" w:space="0" w:color="auto"/>
                        <w:bottom w:val="none" w:sz="0" w:space="0" w:color="auto"/>
                        <w:right w:val="none" w:sz="0" w:space="0" w:color="auto"/>
                      </w:divBdr>
                    </w:div>
                  </w:divsChild>
                </w:div>
                <w:div w:id="288782790">
                  <w:marLeft w:val="0"/>
                  <w:marRight w:val="0"/>
                  <w:marTop w:val="0"/>
                  <w:marBottom w:val="0"/>
                  <w:divBdr>
                    <w:top w:val="single" w:sz="2" w:space="1" w:color="FFFFFF"/>
                    <w:left w:val="single" w:sz="2" w:space="12" w:color="FFFFFF"/>
                    <w:bottom w:val="single" w:sz="2" w:space="1" w:color="FFFFFF"/>
                    <w:right w:val="single" w:sz="2" w:space="4" w:color="FFFFFF"/>
                  </w:divBdr>
                  <w:divsChild>
                    <w:div w:id="221139614">
                      <w:marLeft w:val="0"/>
                      <w:marRight w:val="0"/>
                      <w:marTop w:val="0"/>
                      <w:marBottom w:val="0"/>
                      <w:divBdr>
                        <w:top w:val="none" w:sz="0" w:space="0" w:color="auto"/>
                        <w:left w:val="none" w:sz="0" w:space="0" w:color="auto"/>
                        <w:bottom w:val="none" w:sz="0" w:space="0" w:color="auto"/>
                        <w:right w:val="none" w:sz="0" w:space="0" w:color="auto"/>
                      </w:divBdr>
                    </w:div>
                  </w:divsChild>
                </w:div>
                <w:div w:id="934554857">
                  <w:marLeft w:val="0"/>
                  <w:marRight w:val="0"/>
                  <w:marTop w:val="0"/>
                  <w:marBottom w:val="0"/>
                  <w:divBdr>
                    <w:top w:val="single" w:sz="2" w:space="1" w:color="FFFFFF"/>
                    <w:left w:val="single" w:sz="2" w:space="12" w:color="FFFFFF"/>
                    <w:bottom w:val="single" w:sz="2" w:space="1" w:color="FFFFFF"/>
                    <w:right w:val="single" w:sz="2" w:space="4" w:color="FFFFFF"/>
                  </w:divBdr>
                  <w:divsChild>
                    <w:div w:id="1057047078">
                      <w:marLeft w:val="0"/>
                      <w:marRight w:val="0"/>
                      <w:marTop w:val="0"/>
                      <w:marBottom w:val="0"/>
                      <w:divBdr>
                        <w:top w:val="none" w:sz="0" w:space="0" w:color="auto"/>
                        <w:left w:val="none" w:sz="0" w:space="0" w:color="auto"/>
                        <w:bottom w:val="none" w:sz="0" w:space="0" w:color="auto"/>
                        <w:right w:val="none" w:sz="0" w:space="0" w:color="auto"/>
                      </w:divBdr>
                    </w:div>
                  </w:divsChild>
                </w:div>
                <w:div w:id="1653022071">
                  <w:marLeft w:val="0"/>
                  <w:marRight w:val="0"/>
                  <w:marTop w:val="0"/>
                  <w:marBottom w:val="0"/>
                  <w:divBdr>
                    <w:top w:val="single" w:sz="2" w:space="1" w:color="FFFFFF"/>
                    <w:left w:val="single" w:sz="2" w:space="12" w:color="FFFFFF"/>
                    <w:bottom w:val="single" w:sz="2" w:space="1" w:color="FFFFFF"/>
                    <w:right w:val="single" w:sz="2" w:space="4" w:color="FFFFFF"/>
                  </w:divBdr>
                  <w:divsChild>
                    <w:div w:id="2045788881">
                      <w:marLeft w:val="0"/>
                      <w:marRight w:val="0"/>
                      <w:marTop w:val="0"/>
                      <w:marBottom w:val="0"/>
                      <w:divBdr>
                        <w:top w:val="none" w:sz="0" w:space="0" w:color="auto"/>
                        <w:left w:val="none" w:sz="0" w:space="0" w:color="auto"/>
                        <w:bottom w:val="none" w:sz="0" w:space="0" w:color="auto"/>
                        <w:right w:val="none" w:sz="0" w:space="0" w:color="auto"/>
                      </w:divBdr>
                    </w:div>
                  </w:divsChild>
                </w:div>
                <w:div w:id="1761296309">
                  <w:marLeft w:val="0"/>
                  <w:marRight w:val="0"/>
                  <w:marTop w:val="0"/>
                  <w:marBottom w:val="0"/>
                  <w:divBdr>
                    <w:top w:val="single" w:sz="2" w:space="1" w:color="FFFFFF"/>
                    <w:left w:val="single" w:sz="2" w:space="12" w:color="FFFFFF"/>
                    <w:bottom w:val="single" w:sz="2" w:space="1" w:color="FFFFFF"/>
                    <w:right w:val="single" w:sz="2" w:space="4" w:color="FFFFFF"/>
                  </w:divBdr>
                  <w:divsChild>
                    <w:div w:id="1539389426">
                      <w:marLeft w:val="0"/>
                      <w:marRight w:val="0"/>
                      <w:marTop w:val="0"/>
                      <w:marBottom w:val="0"/>
                      <w:divBdr>
                        <w:top w:val="none" w:sz="0" w:space="0" w:color="auto"/>
                        <w:left w:val="none" w:sz="0" w:space="0" w:color="auto"/>
                        <w:bottom w:val="none" w:sz="0" w:space="0" w:color="auto"/>
                        <w:right w:val="none" w:sz="0" w:space="0" w:color="auto"/>
                      </w:divBdr>
                    </w:div>
                  </w:divsChild>
                </w:div>
                <w:div w:id="751898459">
                  <w:marLeft w:val="0"/>
                  <w:marRight w:val="0"/>
                  <w:marTop w:val="0"/>
                  <w:marBottom w:val="0"/>
                  <w:divBdr>
                    <w:top w:val="single" w:sz="2" w:space="1" w:color="FFFFFF"/>
                    <w:left w:val="single" w:sz="2" w:space="12" w:color="FFFFFF"/>
                    <w:bottom w:val="single" w:sz="2" w:space="1" w:color="FFFFFF"/>
                    <w:right w:val="single" w:sz="2" w:space="4" w:color="FFFFFF"/>
                  </w:divBdr>
                  <w:divsChild>
                    <w:div w:id="680939416">
                      <w:marLeft w:val="0"/>
                      <w:marRight w:val="0"/>
                      <w:marTop w:val="0"/>
                      <w:marBottom w:val="0"/>
                      <w:divBdr>
                        <w:top w:val="none" w:sz="0" w:space="0" w:color="auto"/>
                        <w:left w:val="none" w:sz="0" w:space="0" w:color="auto"/>
                        <w:bottom w:val="none" w:sz="0" w:space="0" w:color="auto"/>
                        <w:right w:val="none" w:sz="0" w:space="0" w:color="auto"/>
                      </w:divBdr>
                    </w:div>
                  </w:divsChild>
                </w:div>
                <w:div w:id="173227653">
                  <w:marLeft w:val="0"/>
                  <w:marRight w:val="0"/>
                  <w:marTop w:val="0"/>
                  <w:marBottom w:val="0"/>
                  <w:divBdr>
                    <w:top w:val="single" w:sz="2" w:space="1" w:color="FFFFFF"/>
                    <w:left w:val="single" w:sz="2" w:space="12" w:color="FFFFFF"/>
                    <w:bottom w:val="single" w:sz="2" w:space="1" w:color="FFFFFF"/>
                    <w:right w:val="single" w:sz="2" w:space="4" w:color="FFFFFF"/>
                  </w:divBdr>
                  <w:divsChild>
                    <w:div w:id="396897246">
                      <w:marLeft w:val="0"/>
                      <w:marRight w:val="0"/>
                      <w:marTop w:val="0"/>
                      <w:marBottom w:val="0"/>
                      <w:divBdr>
                        <w:top w:val="none" w:sz="0" w:space="0" w:color="auto"/>
                        <w:left w:val="none" w:sz="0" w:space="0" w:color="auto"/>
                        <w:bottom w:val="none" w:sz="0" w:space="0" w:color="auto"/>
                        <w:right w:val="none" w:sz="0" w:space="0" w:color="auto"/>
                      </w:divBdr>
                    </w:div>
                  </w:divsChild>
                </w:div>
                <w:div w:id="335575498">
                  <w:marLeft w:val="0"/>
                  <w:marRight w:val="0"/>
                  <w:marTop w:val="0"/>
                  <w:marBottom w:val="0"/>
                  <w:divBdr>
                    <w:top w:val="single" w:sz="2" w:space="1" w:color="FFFFFF"/>
                    <w:left w:val="single" w:sz="2" w:space="12" w:color="FFFFFF"/>
                    <w:bottom w:val="single" w:sz="2" w:space="1" w:color="FFFFFF"/>
                    <w:right w:val="single" w:sz="2" w:space="4" w:color="FFFFFF"/>
                  </w:divBdr>
                  <w:divsChild>
                    <w:div w:id="2097441103">
                      <w:marLeft w:val="0"/>
                      <w:marRight w:val="0"/>
                      <w:marTop w:val="0"/>
                      <w:marBottom w:val="0"/>
                      <w:divBdr>
                        <w:top w:val="none" w:sz="0" w:space="0" w:color="auto"/>
                        <w:left w:val="none" w:sz="0" w:space="0" w:color="auto"/>
                        <w:bottom w:val="none" w:sz="0" w:space="0" w:color="auto"/>
                        <w:right w:val="none" w:sz="0" w:space="0" w:color="auto"/>
                      </w:divBdr>
                    </w:div>
                  </w:divsChild>
                </w:div>
                <w:div w:id="2039504145">
                  <w:marLeft w:val="0"/>
                  <w:marRight w:val="0"/>
                  <w:marTop w:val="0"/>
                  <w:marBottom w:val="0"/>
                  <w:divBdr>
                    <w:top w:val="single" w:sz="2" w:space="1" w:color="FFFFFF"/>
                    <w:left w:val="single" w:sz="2" w:space="12" w:color="FFFFFF"/>
                    <w:bottom w:val="single" w:sz="2" w:space="1" w:color="FFFFFF"/>
                    <w:right w:val="single" w:sz="2" w:space="4" w:color="FFFFFF"/>
                  </w:divBdr>
                  <w:divsChild>
                    <w:div w:id="1440104182">
                      <w:marLeft w:val="0"/>
                      <w:marRight w:val="0"/>
                      <w:marTop w:val="0"/>
                      <w:marBottom w:val="0"/>
                      <w:divBdr>
                        <w:top w:val="none" w:sz="0" w:space="0" w:color="auto"/>
                        <w:left w:val="none" w:sz="0" w:space="0" w:color="auto"/>
                        <w:bottom w:val="none" w:sz="0" w:space="0" w:color="auto"/>
                        <w:right w:val="none" w:sz="0" w:space="0" w:color="auto"/>
                      </w:divBdr>
                    </w:div>
                  </w:divsChild>
                </w:div>
                <w:div w:id="251816886">
                  <w:marLeft w:val="0"/>
                  <w:marRight w:val="0"/>
                  <w:marTop w:val="0"/>
                  <w:marBottom w:val="0"/>
                  <w:divBdr>
                    <w:top w:val="single" w:sz="2" w:space="1" w:color="FFFFFF"/>
                    <w:left w:val="single" w:sz="2" w:space="12" w:color="FFFFFF"/>
                    <w:bottom w:val="single" w:sz="2" w:space="1" w:color="FFFFFF"/>
                    <w:right w:val="single" w:sz="2" w:space="4" w:color="FFFFFF"/>
                  </w:divBdr>
                  <w:divsChild>
                    <w:div w:id="1785542834">
                      <w:marLeft w:val="0"/>
                      <w:marRight w:val="0"/>
                      <w:marTop w:val="0"/>
                      <w:marBottom w:val="0"/>
                      <w:divBdr>
                        <w:top w:val="none" w:sz="0" w:space="0" w:color="auto"/>
                        <w:left w:val="none" w:sz="0" w:space="0" w:color="auto"/>
                        <w:bottom w:val="none" w:sz="0" w:space="0" w:color="auto"/>
                        <w:right w:val="none" w:sz="0" w:space="0" w:color="auto"/>
                      </w:divBdr>
                    </w:div>
                  </w:divsChild>
                </w:div>
                <w:div w:id="1189754690">
                  <w:marLeft w:val="0"/>
                  <w:marRight w:val="0"/>
                  <w:marTop w:val="0"/>
                  <w:marBottom w:val="0"/>
                  <w:divBdr>
                    <w:top w:val="single" w:sz="2" w:space="1" w:color="FFFFFF"/>
                    <w:left w:val="single" w:sz="2" w:space="12" w:color="FFFFFF"/>
                    <w:bottom w:val="single" w:sz="2" w:space="1" w:color="FFFFFF"/>
                    <w:right w:val="single" w:sz="2" w:space="4" w:color="FFFFFF"/>
                  </w:divBdr>
                  <w:divsChild>
                    <w:div w:id="1516000410">
                      <w:marLeft w:val="0"/>
                      <w:marRight w:val="0"/>
                      <w:marTop w:val="0"/>
                      <w:marBottom w:val="0"/>
                      <w:divBdr>
                        <w:top w:val="none" w:sz="0" w:space="0" w:color="auto"/>
                        <w:left w:val="none" w:sz="0" w:space="0" w:color="auto"/>
                        <w:bottom w:val="none" w:sz="0" w:space="0" w:color="auto"/>
                        <w:right w:val="none" w:sz="0" w:space="0" w:color="auto"/>
                      </w:divBdr>
                    </w:div>
                  </w:divsChild>
                </w:div>
                <w:div w:id="124545940">
                  <w:marLeft w:val="0"/>
                  <w:marRight w:val="0"/>
                  <w:marTop w:val="0"/>
                  <w:marBottom w:val="0"/>
                  <w:divBdr>
                    <w:top w:val="single" w:sz="2" w:space="1" w:color="FFFFFF"/>
                    <w:left w:val="single" w:sz="2" w:space="12" w:color="FFFFFF"/>
                    <w:bottom w:val="single" w:sz="2" w:space="1" w:color="FFFFFF"/>
                    <w:right w:val="single" w:sz="2" w:space="4" w:color="FFFFFF"/>
                  </w:divBdr>
                  <w:divsChild>
                    <w:div w:id="2094889936">
                      <w:marLeft w:val="0"/>
                      <w:marRight w:val="0"/>
                      <w:marTop w:val="0"/>
                      <w:marBottom w:val="0"/>
                      <w:divBdr>
                        <w:top w:val="none" w:sz="0" w:space="0" w:color="auto"/>
                        <w:left w:val="none" w:sz="0" w:space="0" w:color="auto"/>
                        <w:bottom w:val="none" w:sz="0" w:space="0" w:color="auto"/>
                        <w:right w:val="none" w:sz="0" w:space="0" w:color="auto"/>
                      </w:divBdr>
                    </w:div>
                  </w:divsChild>
                </w:div>
                <w:div w:id="1036589816">
                  <w:marLeft w:val="0"/>
                  <w:marRight w:val="0"/>
                  <w:marTop w:val="0"/>
                  <w:marBottom w:val="0"/>
                  <w:divBdr>
                    <w:top w:val="single" w:sz="2" w:space="1" w:color="FFFFFF"/>
                    <w:left w:val="single" w:sz="2" w:space="12" w:color="FFFFFF"/>
                    <w:bottom w:val="single" w:sz="2" w:space="1" w:color="FFFFFF"/>
                    <w:right w:val="single" w:sz="2" w:space="4" w:color="FFFFFF"/>
                  </w:divBdr>
                  <w:divsChild>
                    <w:div w:id="1181167948">
                      <w:marLeft w:val="0"/>
                      <w:marRight w:val="0"/>
                      <w:marTop w:val="0"/>
                      <w:marBottom w:val="0"/>
                      <w:divBdr>
                        <w:top w:val="none" w:sz="0" w:space="0" w:color="auto"/>
                        <w:left w:val="none" w:sz="0" w:space="0" w:color="auto"/>
                        <w:bottom w:val="none" w:sz="0" w:space="0" w:color="auto"/>
                        <w:right w:val="none" w:sz="0" w:space="0" w:color="auto"/>
                      </w:divBdr>
                    </w:div>
                  </w:divsChild>
                </w:div>
                <w:div w:id="515195548">
                  <w:marLeft w:val="0"/>
                  <w:marRight w:val="0"/>
                  <w:marTop w:val="0"/>
                  <w:marBottom w:val="0"/>
                  <w:divBdr>
                    <w:top w:val="single" w:sz="2" w:space="1" w:color="FFFFFF"/>
                    <w:left w:val="single" w:sz="2" w:space="12" w:color="FFFFFF"/>
                    <w:bottom w:val="single" w:sz="2" w:space="1" w:color="FFFFFF"/>
                    <w:right w:val="single" w:sz="2" w:space="4" w:color="FFFFFF"/>
                  </w:divBdr>
                  <w:divsChild>
                    <w:div w:id="576591587">
                      <w:marLeft w:val="0"/>
                      <w:marRight w:val="0"/>
                      <w:marTop w:val="0"/>
                      <w:marBottom w:val="0"/>
                      <w:divBdr>
                        <w:top w:val="none" w:sz="0" w:space="0" w:color="auto"/>
                        <w:left w:val="none" w:sz="0" w:space="0" w:color="auto"/>
                        <w:bottom w:val="none" w:sz="0" w:space="0" w:color="auto"/>
                        <w:right w:val="none" w:sz="0" w:space="0" w:color="auto"/>
                      </w:divBdr>
                    </w:div>
                  </w:divsChild>
                </w:div>
                <w:div w:id="191915640">
                  <w:marLeft w:val="0"/>
                  <w:marRight w:val="0"/>
                  <w:marTop w:val="0"/>
                  <w:marBottom w:val="0"/>
                  <w:divBdr>
                    <w:top w:val="single" w:sz="2" w:space="1" w:color="FFFFFF"/>
                    <w:left w:val="single" w:sz="2" w:space="12" w:color="FFFFFF"/>
                    <w:bottom w:val="single" w:sz="2" w:space="1" w:color="FFFFFF"/>
                    <w:right w:val="single" w:sz="2" w:space="4" w:color="FFFFFF"/>
                  </w:divBdr>
                  <w:divsChild>
                    <w:div w:id="1838809135">
                      <w:marLeft w:val="0"/>
                      <w:marRight w:val="0"/>
                      <w:marTop w:val="0"/>
                      <w:marBottom w:val="0"/>
                      <w:divBdr>
                        <w:top w:val="none" w:sz="0" w:space="0" w:color="auto"/>
                        <w:left w:val="none" w:sz="0" w:space="0" w:color="auto"/>
                        <w:bottom w:val="none" w:sz="0" w:space="0" w:color="auto"/>
                        <w:right w:val="none" w:sz="0" w:space="0" w:color="auto"/>
                      </w:divBdr>
                    </w:div>
                  </w:divsChild>
                </w:div>
                <w:div w:id="919752716">
                  <w:marLeft w:val="0"/>
                  <w:marRight w:val="0"/>
                  <w:marTop w:val="0"/>
                  <w:marBottom w:val="0"/>
                  <w:divBdr>
                    <w:top w:val="single" w:sz="2" w:space="1" w:color="FFFFFF"/>
                    <w:left w:val="single" w:sz="2" w:space="12" w:color="FFFFFF"/>
                    <w:bottom w:val="single" w:sz="2" w:space="1" w:color="FFFFFF"/>
                    <w:right w:val="single" w:sz="2" w:space="4" w:color="FFFFFF"/>
                  </w:divBdr>
                  <w:divsChild>
                    <w:div w:id="579408495">
                      <w:marLeft w:val="0"/>
                      <w:marRight w:val="0"/>
                      <w:marTop w:val="0"/>
                      <w:marBottom w:val="0"/>
                      <w:divBdr>
                        <w:top w:val="none" w:sz="0" w:space="0" w:color="auto"/>
                        <w:left w:val="none" w:sz="0" w:space="0" w:color="auto"/>
                        <w:bottom w:val="none" w:sz="0" w:space="0" w:color="auto"/>
                        <w:right w:val="none" w:sz="0" w:space="0" w:color="auto"/>
                      </w:divBdr>
                    </w:div>
                  </w:divsChild>
                </w:div>
                <w:div w:id="1795899702">
                  <w:marLeft w:val="0"/>
                  <w:marRight w:val="0"/>
                  <w:marTop w:val="0"/>
                  <w:marBottom w:val="0"/>
                  <w:divBdr>
                    <w:top w:val="single" w:sz="2" w:space="1" w:color="FFFFFF"/>
                    <w:left w:val="single" w:sz="2" w:space="12" w:color="FFFFFF"/>
                    <w:bottom w:val="single" w:sz="2" w:space="1" w:color="FFFFFF"/>
                    <w:right w:val="single" w:sz="2" w:space="4" w:color="FFFFFF"/>
                  </w:divBdr>
                  <w:divsChild>
                    <w:div w:id="177280881">
                      <w:marLeft w:val="0"/>
                      <w:marRight w:val="0"/>
                      <w:marTop w:val="0"/>
                      <w:marBottom w:val="0"/>
                      <w:divBdr>
                        <w:top w:val="none" w:sz="0" w:space="0" w:color="auto"/>
                        <w:left w:val="none" w:sz="0" w:space="0" w:color="auto"/>
                        <w:bottom w:val="none" w:sz="0" w:space="0" w:color="auto"/>
                        <w:right w:val="none" w:sz="0" w:space="0" w:color="auto"/>
                      </w:divBdr>
                    </w:div>
                  </w:divsChild>
                </w:div>
                <w:div w:id="855264377">
                  <w:marLeft w:val="0"/>
                  <w:marRight w:val="0"/>
                  <w:marTop w:val="0"/>
                  <w:marBottom w:val="0"/>
                  <w:divBdr>
                    <w:top w:val="single" w:sz="2" w:space="1" w:color="FFFFFF"/>
                    <w:left w:val="single" w:sz="2" w:space="12" w:color="FFFFFF"/>
                    <w:bottom w:val="single" w:sz="2" w:space="1" w:color="FFFFFF"/>
                    <w:right w:val="single" w:sz="2" w:space="4" w:color="FFFFFF"/>
                  </w:divBdr>
                  <w:divsChild>
                    <w:div w:id="1260598587">
                      <w:marLeft w:val="0"/>
                      <w:marRight w:val="0"/>
                      <w:marTop w:val="0"/>
                      <w:marBottom w:val="0"/>
                      <w:divBdr>
                        <w:top w:val="none" w:sz="0" w:space="0" w:color="auto"/>
                        <w:left w:val="none" w:sz="0" w:space="0" w:color="auto"/>
                        <w:bottom w:val="none" w:sz="0" w:space="0" w:color="auto"/>
                        <w:right w:val="none" w:sz="0" w:space="0" w:color="auto"/>
                      </w:divBdr>
                    </w:div>
                  </w:divsChild>
                </w:div>
                <w:div w:id="1042242975">
                  <w:marLeft w:val="0"/>
                  <w:marRight w:val="0"/>
                  <w:marTop w:val="0"/>
                  <w:marBottom w:val="0"/>
                  <w:divBdr>
                    <w:top w:val="single" w:sz="2" w:space="1" w:color="FFFFFF"/>
                    <w:left w:val="single" w:sz="2" w:space="12" w:color="FFFFFF"/>
                    <w:bottom w:val="single" w:sz="2" w:space="1" w:color="FFFFFF"/>
                    <w:right w:val="single" w:sz="2" w:space="4" w:color="FFFFFF"/>
                  </w:divBdr>
                  <w:divsChild>
                    <w:div w:id="1812015525">
                      <w:marLeft w:val="0"/>
                      <w:marRight w:val="0"/>
                      <w:marTop w:val="0"/>
                      <w:marBottom w:val="0"/>
                      <w:divBdr>
                        <w:top w:val="none" w:sz="0" w:space="0" w:color="auto"/>
                        <w:left w:val="none" w:sz="0" w:space="0" w:color="auto"/>
                        <w:bottom w:val="none" w:sz="0" w:space="0" w:color="auto"/>
                        <w:right w:val="none" w:sz="0" w:space="0" w:color="auto"/>
                      </w:divBdr>
                    </w:div>
                  </w:divsChild>
                </w:div>
                <w:div w:id="1769152516">
                  <w:marLeft w:val="0"/>
                  <w:marRight w:val="0"/>
                  <w:marTop w:val="0"/>
                  <w:marBottom w:val="0"/>
                  <w:divBdr>
                    <w:top w:val="single" w:sz="2" w:space="1" w:color="FFFFFF"/>
                    <w:left w:val="single" w:sz="2" w:space="12" w:color="FFFFFF"/>
                    <w:bottom w:val="single" w:sz="2" w:space="1" w:color="FFFFFF"/>
                    <w:right w:val="single" w:sz="2" w:space="4" w:color="FFFFFF"/>
                  </w:divBdr>
                  <w:divsChild>
                    <w:div w:id="1378511695">
                      <w:marLeft w:val="0"/>
                      <w:marRight w:val="0"/>
                      <w:marTop w:val="0"/>
                      <w:marBottom w:val="0"/>
                      <w:divBdr>
                        <w:top w:val="none" w:sz="0" w:space="0" w:color="auto"/>
                        <w:left w:val="none" w:sz="0" w:space="0" w:color="auto"/>
                        <w:bottom w:val="none" w:sz="0" w:space="0" w:color="auto"/>
                        <w:right w:val="none" w:sz="0" w:space="0" w:color="auto"/>
                      </w:divBdr>
                    </w:div>
                  </w:divsChild>
                </w:div>
                <w:div w:id="1130250511">
                  <w:marLeft w:val="0"/>
                  <w:marRight w:val="0"/>
                  <w:marTop w:val="0"/>
                  <w:marBottom w:val="0"/>
                  <w:divBdr>
                    <w:top w:val="single" w:sz="2" w:space="1" w:color="FFFFFF"/>
                    <w:left w:val="single" w:sz="2" w:space="12" w:color="FFFFFF"/>
                    <w:bottom w:val="single" w:sz="2" w:space="1" w:color="FFFFFF"/>
                    <w:right w:val="single" w:sz="2" w:space="4" w:color="FFFFFF"/>
                  </w:divBdr>
                  <w:divsChild>
                    <w:div w:id="1106659405">
                      <w:marLeft w:val="0"/>
                      <w:marRight w:val="0"/>
                      <w:marTop w:val="0"/>
                      <w:marBottom w:val="0"/>
                      <w:divBdr>
                        <w:top w:val="none" w:sz="0" w:space="0" w:color="auto"/>
                        <w:left w:val="none" w:sz="0" w:space="0" w:color="auto"/>
                        <w:bottom w:val="none" w:sz="0" w:space="0" w:color="auto"/>
                        <w:right w:val="none" w:sz="0" w:space="0" w:color="auto"/>
                      </w:divBdr>
                    </w:div>
                  </w:divsChild>
                </w:div>
                <w:div w:id="197400790">
                  <w:marLeft w:val="0"/>
                  <w:marRight w:val="0"/>
                  <w:marTop w:val="0"/>
                  <w:marBottom w:val="0"/>
                  <w:divBdr>
                    <w:top w:val="single" w:sz="2" w:space="1" w:color="FFFFFF"/>
                    <w:left w:val="single" w:sz="2" w:space="12" w:color="FFFFFF"/>
                    <w:bottom w:val="single" w:sz="2" w:space="1" w:color="FFFFFF"/>
                    <w:right w:val="single" w:sz="2" w:space="4" w:color="FFFFFF"/>
                  </w:divBdr>
                  <w:divsChild>
                    <w:div w:id="1741059184">
                      <w:marLeft w:val="0"/>
                      <w:marRight w:val="0"/>
                      <w:marTop w:val="0"/>
                      <w:marBottom w:val="0"/>
                      <w:divBdr>
                        <w:top w:val="none" w:sz="0" w:space="0" w:color="auto"/>
                        <w:left w:val="none" w:sz="0" w:space="0" w:color="auto"/>
                        <w:bottom w:val="none" w:sz="0" w:space="0" w:color="auto"/>
                        <w:right w:val="none" w:sz="0" w:space="0" w:color="auto"/>
                      </w:divBdr>
                    </w:div>
                  </w:divsChild>
                </w:div>
                <w:div w:id="1283534733">
                  <w:marLeft w:val="0"/>
                  <w:marRight w:val="0"/>
                  <w:marTop w:val="0"/>
                  <w:marBottom w:val="0"/>
                  <w:divBdr>
                    <w:top w:val="single" w:sz="2" w:space="1" w:color="FFFFFF"/>
                    <w:left w:val="single" w:sz="2" w:space="12" w:color="FFFFFF"/>
                    <w:bottom w:val="single" w:sz="2" w:space="1" w:color="FFFFFF"/>
                    <w:right w:val="single" w:sz="2" w:space="4" w:color="FFFFFF"/>
                  </w:divBdr>
                  <w:divsChild>
                    <w:div w:id="1733309959">
                      <w:marLeft w:val="0"/>
                      <w:marRight w:val="0"/>
                      <w:marTop w:val="0"/>
                      <w:marBottom w:val="0"/>
                      <w:divBdr>
                        <w:top w:val="none" w:sz="0" w:space="0" w:color="auto"/>
                        <w:left w:val="none" w:sz="0" w:space="0" w:color="auto"/>
                        <w:bottom w:val="none" w:sz="0" w:space="0" w:color="auto"/>
                        <w:right w:val="none" w:sz="0" w:space="0" w:color="auto"/>
                      </w:divBdr>
                    </w:div>
                  </w:divsChild>
                </w:div>
                <w:div w:id="86468175">
                  <w:marLeft w:val="0"/>
                  <w:marRight w:val="0"/>
                  <w:marTop w:val="0"/>
                  <w:marBottom w:val="0"/>
                  <w:divBdr>
                    <w:top w:val="single" w:sz="2" w:space="1" w:color="FFFFFF"/>
                    <w:left w:val="single" w:sz="2" w:space="12" w:color="FFFFFF"/>
                    <w:bottom w:val="single" w:sz="2" w:space="1" w:color="FFFFFF"/>
                    <w:right w:val="single" w:sz="2" w:space="4" w:color="FFFFFF"/>
                  </w:divBdr>
                  <w:divsChild>
                    <w:div w:id="1071776878">
                      <w:marLeft w:val="0"/>
                      <w:marRight w:val="0"/>
                      <w:marTop w:val="0"/>
                      <w:marBottom w:val="0"/>
                      <w:divBdr>
                        <w:top w:val="none" w:sz="0" w:space="0" w:color="auto"/>
                        <w:left w:val="none" w:sz="0" w:space="0" w:color="auto"/>
                        <w:bottom w:val="none" w:sz="0" w:space="0" w:color="auto"/>
                        <w:right w:val="none" w:sz="0" w:space="0" w:color="auto"/>
                      </w:divBdr>
                    </w:div>
                  </w:divsChild>
                </w:div>
                <w:div w:id="1118137798">
                  <w:marLeft w:val="0"/>
                  <w:marRight w:val="0"/>
                  <w:marTop w:val="0"/>
                  <w:marBottom w:val="0"/>
                  <w:divBdr>
                    <w:top w:val="single" w:sz="2" w:space="1" w:color="FFFFFF"/>
                    <w:left w:val="single" w:sz="2" w:space="12" w:color="FFFFFF"/>
                    <w:bottom w:val="single" w:sz="2" w:space="1" w:color="FFFFFF"/>
                    <w:right w:val="single" w:sz="2" w:space="4" w:color="FFFFFF"/>
                  </w:divBdr>
                  <w:divsChild>
                    <w:div w:id="283539676">
                      <w:marLeft w:val="0"/>
                      <w:marRight w:val="0"/>
                      <w:marTop w:val="0"/>
                      <w:marBottom w:val="0"/>
                      <w:divBdr>
                        <w:top w:val="none" w:sz="0" w:space="0" w:color="auto"/>
                        <w:left w:val="none" w:sz="0" w:space="0" w:color="auto"/>
                        <w:bottom w:val="none" w:sz="0" w:space="0" w:color="auto"/>
                        <w:right w:val="none" w:sz="0" w:space="0" w:color="auto"/>
                      </w:divBdr>
                    </w:div>
                  </w:divsChild>
                </w:div>
                <w:div w:id="1925064160">
                  <w:marLeft w:val="0"/>
                  <w:marRight w:val="0"/>
                  <w:marTop w:val="0"/>
                  <w:marBottom w:val="0"/>
                  <w:divBdr>
                    <w:top w:val="single" w:sz="2" w:space="1" w:color="FFFFFF"/>
                    <w:left w:val="single" w:sz="2" w:space="12" w:color="FFFFFF"/>
                    <w:bottom w:val="single" w:sz="2" w:space="1" w:color="FFFFFF"/>
                    <w:right w:val="single" w:sz="2" w:space="4" w:color="FFFFFF"/>
                  </w:divBdr>
                  <w:divsChild>
                    <w:div w:id="1977879375">
                      <w:marLeft w:val="0"/>
                      <w:marRight w:val="0"/>
                      <w:marTop w:val="0"/>
                      <w:marBottom w:val="0"/>
                      <w:divBdr>
                        <w:top w:val="none" w:sz="0" w:space="0" w:color="auto"/>
                        <w:left w:val="none" w:sz="0" w:space="0" w:color="auto"/>
                        <w:bottom w:val="none" w:sz="0" w:space="0" w:color="auto"/>
                        <w:right w:val="none" w:sz="0" w:space="0" w:color="auto"/>
                      </w:divBdr>
                    </w:div>
                  </w:divsChild>
                </w:div>
                <w:div w:id="2064600776">
                  <w:marLeft w:val="0"/>
                  <w:marRight w:val="0"/>
                  <w:marTop w:val="0"/>
                  <w:marBottom w:val="0"/>
                  <w:divBdr>
                    <w:top w:val="single" w:sz="2" w:space="1" w:color="FFFFFF"/>
                    <w:left w:val="single" w:sz="2" w:space="12" w:color="FFFFFF"/>
                    <w:bottom w:val="single" w:sz="2" w:space="1" w:color="FFFFFF"/>
                    <w:right w:val="single" w:sz="2" w:space="4" w:color="FFFFFF"/>
                  </w:divBdr>
                  <w:divsChild>
                    <w:div w:id="213471194">
                      <w:marLeft w:val="0"/>
                      <w:marRight w:val="0"/>
                      <w:marTop w:val="0"/>
                      <w:marBottom w:val="0"/>
                      <w:divBdr>
                        <w:top w:val="none" w:sz="0" w:space="0" w:color="auto"/>
                        <w:left w:val="none" w:sz="0" w:space="0" w:color="auto"/>
                        <w:bottom w:val="none" w:sz="0" w:space="0" w:color="auto"/>
                        <w:right w:val="none" w:sz="0" w:space="0" w:color="auto"/>
                      </w:divBdr>
                    </w:div>
                  </w:divsChild>
                </w:div>
                <w:div w:id="1696036417">
                  <w:marLeft w:val="0"/>
                  <w:marRight w:val="0"/>
                  <w:marTop w:val="0"/>
                  <w:marBottom w:val="0"/>
                  <w:divBdr>
                    <w:top w:val="single" w:sz="2" w:space="1" w:color="FFFFFF"/>
                    <w:left w:val="single" w:sz="2" w:space="12" w:color="FFFFFF"/>
                    <w:bottom w:val="single" w:sz="2" w:space="1" w:color="FFFFFF"/>
                    <w:right w:val="single" w:sz="2" w:space="4" w:color="FFFFFF"/>
                  </w:divBdr>
                  <w:divsChild>
                    <w:div w:id="1698775224">
                      <w:marLeft w:val="0"/>
                      <w:marRight w:val="0"/>
                      <w:marTop w:val="0"/>
                      <w:marBottom w:val="0"/>
                      <w:divBdr>
                        <w:top w:val="none" w:sz="0" w:space="0" w:color="auto"/>
                        <w:left w:val="none" w:sz="0" w:space="0" w:color="auto"/>
                        <w:bottom w:val="none" w:sz="0" w:space="0" w:color="auto"/>
                        <w:right w:val="none" w:sz="0" w:space="0" w:color="auto"/>
                      </w:divBdr>
                    </w:div>
                  </w:divsChild>
                </w:div>
                <w:div w:id="1876382163">
                  <w:marLeft w:val="0"/>
                  <w:marRight w:val="0"/>
                  <w:marTop w:val="0"/>
                  <w:marBottom w:val="0"/>
                  <w:divBdr>
                    <w:top w:val="single" w:sz="2" w:space="1" w:color="FFFFFF"/>
                    <w:left w:val="single" w:sz="2" w:space="12" w:color="FFFFFF"/>
                    <w:bottom w:val="single" w:sz="2" w:space="1" w:color="FFFFFF"/>
                    <w:right w:val="single" w:sz="2" w:space="4" w:color="FFFFFF"/>
                  </w:divBdr>
                  <w:divsChild>
                    <w:div w:id="1073893021">
                      <w:marLeft w:val="0"/>
                      <w:marRight w:val="0"/>
                      <w:marTop w:val="0"/>
                      <w:marBottom w:val="0"/>
                      <w:divBdr>
                        <w:top w:val="none" w:sz="0" w:space="0" w:color="auto"/>
                        <w:left w:val="none" w:sz="0" w:space="0" w:color="auto"/>
                        <w:bottom w:val="none" w:sz="0" w:space="0" w:color="auto"/>
                        <w:right w:val="none" w:sz="0" w:space="0" w:color="auto"/>
                      </w:divBdr>
                    </w:div>
                  </w:divsChild>
                </w:div>
                <w:div w:id="1472284107">
                  <w:marLeft w:val="0"/>
                  <w:marRight w:val="0"/>
                  <w:marTop w:val="0"/>
                  <w:marBottom w:val="0"/>
                  <w:divBdr>
                    <w:top w:val="single" w:sz="2" w:space="1" w:color="FFFFFF"/>
                    <w:left w:val="single" w:sz="2" w:space="12" w:color="FFFFFF"/>
                    <w:bottom w:val="single" w:sz="2" w:space="1" w:color="FFFFFF"/>
                    <w:right w:val="single" w:sz="2" w:space="4" w:color="FFFFFF"/>
                  </w:divBdr>
                  <w:divsChild>
                    <w:div w:id="552350839">
                      <w:marLeft w:val="0"/>
                      <w:marRight w:val="0"/>
                      <w:marTop w:val="0"/>
                      <w:marBottom w:val="0"/>
                      <w:divBdr>
                        <w:top w:val="none" w:sz="0" w:space="0" w:color="auto"/>
                        <w:left w:val="none" w:sz="0" w:space="0" w:color="auto"/>
                        <w:bottom w:val="none" w:sz="0" w:space="0" w:color="auto"/>
                        <w:right w:val="none" w:sz="0" w:space="0" w:color="auto"/>
                      </w:divBdr>
                    </w:div>
                  </w:divsChild>
                </w:div>
                <w:div w:id="2041544702">
                  <w:marLeft w:val="0"/>
                  <w:marRight w:val="0"/>
                  <w:marTop w:val="0"/>
                  <w:marBottom w:val="0"/>
                  <w:divBdr>
                    <w:top w:val="single" w:sz="2" w:space="1" w:color="FFFFFF"/>
                    <w:left w:val="single" w:sz="2" w:space="12" w:color="FFFFFF"/>
                    <w:bottom w:val="single" w:sz="2" w:space="1" w:color="FFFFFF"/>
                    <w:right w:val="single" w:sz="2" w:space="4" w:color="FFFFFF"/>
                  </w:divBdr>
                  <w:divsChild>
                    <w:div w:id="141889624">
                      <w:marLeft w:val="0"/>
                      <w:marRight w:val="0"/>
                      <w:marTop w:val="0"/>
                      <w:marBottom w:val="0"/>
                      <w:divBdr>
                        <w:top w:val="none" w:sz="0" w:space="0" w:color="auto"/>
                        <w:left w:val="none" w:sz="0" w:space="0" w:color="auto"/>
                        <w:bottom w:val="none" w:sz="0" w:space="0" w:color="auto"/>
                        <w:right w:val="none" w:sz="0" w:space="0" w:color="auto"/>
                      </w:divBdr>
                    </w:div>
                  </w:divsChild>
                </w:div>
                <w:div w:id="1632402119">
                  <w:marLeft w:val="0"/>
                  <w:marRight w:val="0"/>
                  <w:marTop w:val="0"/>
                  <w:marBottom w:val="0"/>
                  <w:divBdr>
                    <w:top w:val="single" w:sz="2" w:space="1" w:color="FFFFFF"/>
                    <w:left w:val="single" w:sz="2" w:space="12" w:color="FFFFFF"/>
                    <w:bottom w:val="single" w:sz="2" w:space="1" w:color="FFFFFF"/>
                    <w:right w:val="single" w:sz="2" w:space="4" w:color="FFFFFF"/>
                  </w:divBdr>
                  <w:divsChild>
                    <w:div w:id="1514101912">
                      <w:marLeft w:val="0"/>
                      <w:marRight w:val="0"/>
                      <w:marTop w:val="0"/>
                      <w:marBottom w:val="0"/>
                      <w:divBdr>
                        <w:top w:val="none" w:sz="0" w:space="0" w:color="auto"/>
                        <w:left w:val="none" w:sz="0" w:space="0" w:color="auto"/>
                        <w:bottom w:val="none" w:sz="0" w:space="0" w:color="auto"/>
                        <w:right w:val="none" w:sz="0" w:space="0" w:color="auto"/>
                      </w:divBdr>
                    </w:div>
                  </w:divsChild>
                </w:div>
                <w:div w:id="1711957511">
                  <w:marLeft w:val="0"/>
                  <w:marRight w:val="0"/>
                  <w:marTop w:val="0"/>
                  <w:marBottom w:val="0"/>
                  <w:divBdr>
                    <w:top w:val="single" w:sz="2" w:space="1" w:color="FFFFFF"/>
                    <w:left w:val="single" w:sz="2" w:space="12" w:color="FFFFFF"/>
                    <w:bottom w:val="single" w:sz="2" w:space="1" w:color="FFFFFF"/>
                    <w:right w:val="single" w:sz="2" w:space="4" w:color="FFFFFF"/>
                  </w:divBdr>
                  <w:divsChild>
                    <w:div w:id="1432702527">
                      <w:marLeft w:val="0"/>
                      <w:marRight w:val="0"/>
                      <w:marTop w:val="0"/>
                      <w:marBottom w:val="0"/>
                      <w:divBdr>
                        <w:top w:val="none" w:sz="0" w:space="0" w:color="auto"/>
                        <w:left w:val="none" w:sz="0" w:space="0" w:color="auto"/>
                        <w:bottom w:val="none" w:sz="0" w:space="0" w:color="auto"/>
                        <w:right w:val="none" w:sz="0" w:space="0" w:color="auto"/>
                      </w:divBdr>
                    </w:div>
                  </w:divsChild>
                </w:div>
                <w:div w:id="1542324883">
                  <w:marLeft w:val="0"/>
                  <w:marRight w:val="0"/>
                  <w:marTop w:val="0"/>
                  <w:marBottom w:val="0"/>
                  <w:divBdr>
                    <w:top w:val="single" w:sz="2" w:space="1" w:color="FFFFFF"/>
                    <w:left w:val="single" w:sz="2" w:space="12" w:color="FFFFFF"/>
                    <w:bottom w:val="single" w:sz="2" w:space="1" w:color="FFFFFF"/>
                    <w:right w:val="single" w:sz="2" w:space="4" w:color="FFFFFF"/>
                  </w:divBdr>
                  <w:divsChild>
                    <w:div w:id="1016809566">
                      <w:marLeft w:val="0"/>
                      <w:marRight w:val="0"/>
                      <w:marTop w:val="0"/>
                      <w:marBottom w:val="0"/>
                      <w:divBdr>
                        <w:top w:val="none" w:sz="0" w:space="0" w:color="auto"/>
                        <w:left w:val="none" w:sz="0" w:space="0" w:color="auto"/>
                        <w:bottom w:val="none" w:sz="0" w:space="0" w:color="auto"/>
                        <w:right w:val="none" w:sz="0" w:space="0" w:color="auto"/>
                      </w:divBdr>
                    </w:div>
                  </w:divsChild>
                </w:div>
                <w:div w:id="1571578386">
                  <w:marLeft w:val="0"/>
                  <w:marRight w:val="0"/>
                  <w:marTop w:val="0"/>
                  <w:marBottom w:val="0"/>
                  <w:divBdr>
                    <w:top w:val="single" w:sz="2" w:space="1" w:color="FFFFFF"/>
                    <w:left w:val="single" w:sz="2" w:space="12" w:color="FFFFFF"/>
                    <w:bottom w:val="single" w:sz="2" w:space="1" w:color="FFFFFF"/>
                    <w:right w:val="single" w:sz="2" w:space="4" w:color="FFFFFF"/>
                  </w:divBdr>
                  <w:divsChild>
                    <w:div w:id="1032850135">
                      <w:marLeft w:val="0"/>
                      <w:marRight w:val="0"/>
                      <w:marTop w:val="0"/>
                      <w:marBottom w:val="0"/>
                      <w:divBdr>
                        <w:top w:val="none" w:sz="0" w:space="0" w:color="auto"/>
                        <w:left w:val="none" w:sz="0" w:space="0" w:color="auto"/>
                        <w:bottom w:val="none" w:sz="0" w:space="0" w:color="auto"/>
                        <w:right w:val="none" w:sz="0" w:space="0" w:color="auto"/>
                      </w:divBdr>
                    </w:div>
                  </w:divsChild>
                </w:div>
                <w:div w:id="1654142353">
                  <w:marLeft w:val="0"/>
                  <w:marRight w:val="0"/>
                  <w:marTop w:val="0"/>
                  <w:marBottom w:val="0"/>
                  <w:divBdr>
                    <w:top w:val="single" w:sz="2" w:space="1" w:color="FFFFFF"/>
                    <w:left w:val="single" w:sz="2" w:space="12" w:color="FFFFFF"/>
                    <w:bottom w:val="single" w:sz="2" w:space="1" w:color="FFFFFF"/>
                    <w:right w:val="single" w:sz="2" w:space="4" w:color="FFFFFF"/>
                  </w:divBdr>
                  <w:divsChild>
                    <w:div w:id="1768883720">
                      <w:marLeft w:val="0"/>
                      <w:marRight w:val="0"/>
                      <w:marTop w:val="0"/>
                      <w:marBottom w:val="0"/>
                      <w:divBdr>
                        <w:top w:val="none" w:sz="0" w:space="0" w:color="auto"/>
                        <w:left w:val="none" w:sz="0" w:space="0" w:color="auto"/>
                        <w:bottom w:val="none" w:sz="0" w:space="0" w:color="auto"/>
                        <w:right w:val="none" w:sz="0" w:space="0" w:color="auto"/>
                      </w:divBdr>
                    </w:div>
                  </w:divsChild>
                </w:div>
                <w:div w:id="1633557531">
                  <w:marLeft w:val="0"/>
                  <w:marRight w:val="0"/>
                  <w:marTop w:val="0"/>
                  <w:marBottom w:val="0"/>
                  <w:divBdr>
                    <w:top w:val="single" w:sz="2" w:space="1" w:color="FFFFFF"/>
                    <w:left w:val="single" w:sz="2" w:space="12" w:color="FFFFFF"/>
                    <w:bottom w:val="single" w:sz="2" w:space="1" w:color="FFFFFF"/>
                    <w:right w:val="single" w:sz="2" w:space="4" w:color="FFFFFF"/>
                  </w:divBdr>
                  <w:divsChild>
                    <w:div w:id="170608574">
                      <w:marLeft w:val="0"/>
                      <w:marRight w:val="0"/>
                      <w:marTop w:val="0"/>
                      <w:marBottom w:val="0"/>
                      <w:divBdr>
                        <w:top w:val="none" w:sz="0" w:space="0" w:color="auto"/>
                        <w:left w:val="none" w:sz="0" w:space="0" w:color="auto"/>
                        <w:bottom w:val="none" w:sz="0" w:space="0" w:color="auto"/>
                        <w:right w:val="none" w:sz="0" w:space="0" w:color="auto"/>
                      </w:divBdr>
                    </w:div>
                  </w:divsChild>
                </w:div>
                <w:div w:id="928737548">
                  <w:marLeft w:val="0"/>
                  <w:marRight w:val="0"/>
                  <w:marTop w:val="0"/>
                  <w:marBottom w:val="0"/>
                  <w:divBdr>
                    <w:top w:val="single" w:sz="2" w:space="1" w:color="FFFFFF"/>
                    <w:left w:val="single" w:sz="2" w:space="12" w:color="FFFFFF"/>
                    <w:bottom w:val="single" w:sz="2" w:space="1" w:color="FFFFFF"/>
                    <w:right w:val="single" w:sz="2" w:space="4" w:color="FFFFFF"/>
                  </w:divBdr>
                  <w:divsChild>
                    <w:div w:id="1157307098">
                      <w:marLeft w:val="0"/>
                      <w:marRight w:val="0"/>
                      <w:marTop w:val="0"/>
                      <w:marBottom w:val="0"/>
                      <w:divBdr>
                        <w:top w:val="none" w:sz="0" w:space="0" w:color="auto"/>
                        <w:left w:val="none" w:sz="0" w:space="0" w:color="auto"/>
                        <w:bottom w:val="none" w:sz="0" w:space="0" w:color="auto"/>
                        <w:right w:val="none" w:sz="0" w:space="0" w:color="auto"/>
                      </w:divBdr>
                    </w:div>
                  </w:divsChild>
                </w:div>
                <w:div w:id="413745038">
                  <w:marLeft w:val="0"/>
                  <w:marRight w:val="0"/>
                  <w:marTop w:val="0"/>
                  <w:marBottom w:val="0"/>
                  <w:divBdr>
                    <w:top w:val="single" w:sz="2" w:space="1" w:color="FFFFFF"/>
                    <w:left w:val="single" w:sz="2" w:space="12" w:color="FFFFFF"/>
                    <w:bottom w:val="single" w:sz="2" w:space="1" w:color="FFFFFF"/>
                    <w:right w:val="single" w:sz="2" w:space="4" w:color="FFFFFF"/>
                  </w:divBdr>
                  <w:divsChild>
                    <w:div w:id="679897580">
                      <w:marLeft w:val="0"/>
                      <w:marRight w:val="0"/>
                      <w:marTop w:val="0"/>
                      <w:marBottom w:val="0"/>
                      <w:divBdr>
                        <w:top w:val="none" w:sz="0" w:space="0" w:color="auto"/>
                        <w:left w:val="none" w:sz="0" w:space="0" w:color="auto"/>
                        <w:bottom w:val="none" w:sz="0" w:space="0" w:color="auto"/>
                        <w:right w:val="none" w:sz="0" w:space="0" w:color="auto"/>
                      </w:divBdr>
                    </w:div>
                  </w:divsChild>
                </w:div>
                <w:div w:id="1495335947">
                  <w:marLeft w:val="0"/>
                  <w:marRight w:val="0"/>
                  <w:marTop w:val="0"/>
                  <w:marBottom w:val="0"/>
                  <w:divBdr>
                    <w:top w:val="single" w:sz="2" w:space="1" w:color="FFFFFF"/>
                    <w:left w:val="single" w:sz="2" w:space="12" w:color="FFFFFF"/>
                    <w:bottom w:val="single" w:sz="2" w:space="1" w:color="FFFFFF"/>
                    <w:right w:val="single" w:sz="2" w:space="4" w:color="FFFFFF"/>
                  </w:divBdr>
                  <w:divsChild>
                    <w:div w:id="1322081886">
                      <w:marLeft w:val="0"/>
                      <w:marRight w:val="0"/>
                      <w:marTop w:val="0"/>
                      <w:marBottom w:val="0"/>
                      <w:divBdr>
                        <w:top w:val="none" w:sz="0" w:space="0" w:color="auto"/>
                        <w:left w:val="none" w:sz="0" w:space="0" w:color="auto"/>
                        <w:bottom w:val="none" w:sz="0" w:space="0" w:color="auto"/>
                        <w:right w:val="none" w:sz="0" w:space="0" w:color="auto"/>
                      </w:divBdr>
                    </w:div>
                  </w:divsChild>
                </w:div>
                <w:div w:id="1162742205">
                  <w:marLeft w:val="0"/>
                  <w:marRight w:val="0"/>
                  <w:marTop w:val="0"/>
                  <w:marBottom w:val="0"/>
                  <w:divBdr>
                    <w:top w:val="single" w:sz="2" w:space="1" w:color="FFFFFF"/>
                    <w:left w:val="single" w:sz="2" w:space="12" w:color="FFFFFF"/>
                    <w:bottom w:val="single" w:sz="2" w:space="1" w:color="FFFFFF"/>
                    <w:right w:val="single" w:sz="2" w:space="4" w:color="FFFFFF"/>
                  </w:divBdr>
                  <w:divsChild>
                    <w:div w:id="369572963">
                      <w:marLeft w:val="0"/>
                      <w:marRight w:val="0"/>
                      <w:marTop w:val="0"/>
                      <w:marBottom w:val="0"/>
                      <w:divBdr>
                        <w:top w:val="none" w:sz="0" w:space="0" w:color="auto"/>
                        <w:left w:val="none" w:sz="0" w:space="0" w:color="auto"/>
                        <w:bottom w:val="none" w:sz="0" w:space="0" w:color="auto"/>
                        <w:right w:val="none" w:sz="0" w:space="0" w:color="auto"/>
                      </w:divBdr>
                    </w:div>
                  </w:divsChild>
                </w:div>
                <w:div w:id="1555771811">
                  <w:marLeft w:val="0"/>
                  <w:marRight w:val="0"/>
                  <w:marTop w:val="0"/>
                  <w:marBottom w:val="0"/>
                  <w:divBdr>
                    <w:top w:val="single" w:sz="2" w:space="1" w:color="FFFFFF"/>
                    <w:left w:val="single" w:sz="2" w:space="12" w:color="FFFFFF"/>
                    <w:bottom w:val="single" w:sz="2" w:space="1" w:color="FFFFFF"/>
                    <w:right w:val="single" w:sz="2" w:space="4" w:color="FFFFFF"/>
                  </w:divBdr>
                  <w:divsChild>
                    <w:div w:id="374818670">
                      <w:marLeft w:val="0"/>
                      <w:marRight w:val="0"/>
                      <w:marTop w:val="0"/>
                      <w:marBottom w:val="0"/>
                      <w:divBdr>
                        <w:top w:val="none" w:sz="0" w:space="0" w:color="auto"/>
                        <w:left w:val="none" w:sz="0" w:space="0" w:color="auto"/>
                        <w:bottom w:val="none" w:sz="0" w:space="0" w:color="auto"/>
                        <w:right w:val="none" w:sz="0" w:space="0" w:color="auto"/>
                      </w:divBdr>
                    </w:div>
                  </w:divsChild>
                </w:div>
                <w:div w:id="138346700">
                  <w:marLeft w:val="0"/>
                  <w:marRight w:val="0"/>
                  <w:marTop w:val="0"/>
                  <w:marBottom w:val="0"/>
                  <w:divBdr>
                    <w:top w:val="single" w:sz="2" w:space="1" w:color="FFFFFF"/>
                    <w:left w:val="single" w:sz="2" w:space="12" w:color="FFFFFF"/>
                    <w:bottom w:val="single" w:sz="2" w:space="1" w:color="FFFFFF"/>
                    <w:right w:val="single" w:sz="2" w:space="4" w:color="FFFFFF"/>
                  </w:divBdr>
                  <w:divsChild>
                    <w:div w:id="1597445779">
                      <w:marLeft w:val="0"/>
                      <w:marRight w:val="0"/>
                      <w:marTop w:val="0"/>
                      <w:marBottom w:val="0"/>
                      <w:divBdr>
                        <w:top w:val="none" w:sz="0" w:space="0" w:color="auto"/>
                        <w:left w:val="none" w:sz="0" w:space="0" w:color="auto"/>
                        <w:bottom w:val="none" w:sz="0" w:space="0" w:color="auto"/>
                        <w:right w:val="none" w:sz="0" w:space="0" w:color="auto"/>
                      </w:divBdr>
                    </w:div>
                  </w:divsChild>
                </w:div>
                <w:div w:id="2046715962">
                  <w:marLeft w:val="0"/>
                  <w:marRight w:val="0"/>
                  <w:marTop w:val="0"/>
                  <w:marBottom w:val="0"/>
                  <w:divBdr>
                    <w:top w:val="single" w:sz="2" w:space="1" w:color="FFFFFF"/>
                    <w:left w:val="single" w:sz="2" w:space="12" w:color="FFFFFF"/>
                    <w:bottom w:val="single" w:sz="2" w:space="1" w:color="FFFFFF"/>
                    <w:right w:val="single" w:sz="2" w:space="4" w:color="FFFFFF"/>
                  </w:divBdr>
                  <w:divsChild>
                    <w:div w:id="292564438">
                      <w:marLeft w:val="0"/>
                      <w:marRight w:val="0"/>
                      <w:marTop w:val="0"/>
                      <w:marBottom w:val="0"/>
                      <w:divBdr>
                        <w:top w:val="none" w:sz="0" w:space="0" w:color="auto"/>
                        <w:left w:val="none" w:sz="0" w:space="0" w:color="auto"/>
                        <w:bottom w:val="none" w:sz="0" w:space="0" w:color="auto"/>
                        <w:right w:val="none" w:sz="0" w:space="0" w:color="auto"/>
                      </w:divBdr>
                    </w:div>
                  </w:divsChild>
                </w:div>
                <w:div w:id="312101530">
                  <w:marLeft w:val="0"/>
                  <w:marRight w:val="0"/>
                  <w:marTop w:val="0"/>
                  <w:marBottom w:val="0"/>
                  <w:divBdr>
                    <w:top w:val="single" w:sz="2" w:space="1" w:color="FFFFFF"/>
                    <w:left w:val="single" w:sz="2" w:space="12" w:color="FFFFFF"/>
                    <w:bottom w:val="single" w:sz="2" w:space="1" w:color="FFFFFF"/>
                    <w:right w:val="single" w:sz="2" w:space="4" w:color="FFFFFF"/>
                  </w:divBdr>
                  <w:divsChild>
                    <w:div w:id="770198350">
                      <w:marLeft w:val="0"/>
                      <w:marRight w:val="0"/>
                      <w:marTop w:val="0"/>
                      <w:marBottom w:val="0"/>
                      <w:divBdr>
                        <w:top w:val="none" w:sz="0" w:space="0" w:color="auto"/>
                        <w:left w:val="none" w:sz="0" w:space="0" w:color="auto"/>
                        <w:bottom w:val="none" w:sz="0" w:space="0" w:color="auto"/>
                        <w:right w:val="none" w:sz="0" w:space="0" w:color="auto"/>
                      </w:divBdr>
                    </w:div>
                  </w:divsChild>
                </w:div>
                <w:div w:id="43524271">
                  <w:marLeft w:val="0"/>
                  <w:marRight w:val="0"/>
                  <w:marTop w:val="0"/>
                  <w:marBottom w:val="0"/>
                  <w:divBdr>
                    <w:top w:val="single" w:sz="2" w:space="1" w:color="FFFFFF"/>
                    <w:left w:val="single" w:sz="2" w:space="12" w:color="FFFFFF"/>
                    <w:bottom w:val="single" w:sz="2" w:space="1" w:color="FFFFFF"/>
                    <w:right w:val="single" w:sz="2" w:space="4" w:color="FFFFFF"/>
                  </w:divBdr>
                  <w:divsChild>
                    <w:div w:id="640769177">
                      <w:marLeft w:val="0"/>
                      <w:marRight w:val="0"/>
                      <w:marTop w:val="0"/>
                      <w:marBottom w:val="0"/>
                      <w:divBdr>
                        <w:top w:val="none" w:sz="0" w:space="0" w:color="auto"/>
                        <w:left w:val="none" w:sz="0" w:space="0" w:color="auto"/>
                        <w:bottom w:val="none" w:sz="0" w:space="0" w:color="auto"/>
                        <w:right w:val="none" w:sz="0" w:space="0" w:color="auto"/>
                      </w:divBdr>
                    </w:div>
                  </w:divsChild>
                </w:div>
                <w:div w:id="1733263297">
                  <w:marLeft w:val="0"/>
                  <w:marRight w:val="0"/>
                  <w:marTop w:val="0"/>
                  <w:marBottom w:val="0"/>
                  <w:divBdr>
                    <w:top w:val="single" w:sz="2" w:space="1" w:color="FFFFFF"/>
                    <w:left w:val="single" w:sz="2" w:space="12" w:color="FFFFFF"/>
                    <w:bottom w:val="single" w:sz="2" w:space="1" w:color="FFFFFF"/>
                    <w:right w:val="single" w:sz="2" w:space="4" w:color="FFFFFF"/>
                  </w:divBdr>
                  <w:divsChild>
                    <w:div w:id="1768039466">
                      <w:marLeft w:val="0"/>
                      <w:marRight w:val="0"/>
                      <w:marTop w:val="0"/>
                      <w:marBottom w:val="0"/>
                      <w:divBdr>
                        <w:top w:val="none" w:sz="0" w:space="0" w:color="auto"/>
                        <w:left w:val="none" w:sz="0" w:space="0" w:color="auto"/>
                        <w:bottom w:val="none" w:sz="0" w:space="0" w:color="auto"/>
                        <w:right w:val="none" w:sz="0" w:space="0" w:color="auto"/>
                      </w:divBdr>
                    </w:div>
                  </w:divsChild>
                </w:div>
                <w:div w:id="103229187">
                  <w:marLeft w:val="0"/>
                  <w:marRight w:val="0"/>
                  <w:marTop w:val="0"/>
                  <w:marBottom w:val="0"/>
                  <w:divBdr>
                    <w:top w:val="single" w:sz="2" w:space="1" w:color="FFFFFF"/>
                    <w:left w:val="single" w:sz="2" w:space="12" w:color="FFFFFF"/>
                    <w:bottom w:val="single" w:sz="2" w:space="1" w:color="FFFFFF"/>
                    <w:right w:val="single" w:sz="2" w:space="4" w:color="FFFFFF"/>
                  </w:divBdr>
                  <w:divsChild>
                    <w:div w:id="1289241078">
                      <w:marLeft w:val="0"/>
                      <w:marRight w:val="0"/>
                      <w:marTop w:val="0"/>
                      <w:marBottom w:val="0"/>
                      <w:divBdr>
                        <w:top w:val="none" w:sz="0" w:space="0" w:color="auto"/>
                        <w:left w:val="none" w:sz="0" w:space="0" w:color="auto"/>
                        <w:bottom w:val="none" w:sz="0" w:space="0" w:color="auto"/>
                        <w:right w:val="none" w:sz="0" w:space="0" w:color="auto"/>
                      </w:divBdr>
                    </w:div>
                  </w:divsChild>
                </w:div>
                <w:div w:id="2043478929">
                  <w:marLeft w:val="0"/>
                  <w:marRight w:val="0"/>
                  <w:marTop w:val="0"/>
                  <w:marBottom w:val="0"/>
                  <w:divBdr>
                    <w:top w:val="single" w:sz="2" w:space="1" w:color="FFFFFF"/>
                    <w:left w:val="single" w:sz="2" w:space="12" w:color="FFFFFF"/>
                    <w:bottom w:val="single" w:sz="2" w:space="1" w:color="FFFFFF"/>
                    <w:right w:val="single" w:sz="2" w:space="4" w:color="FFFFFF"/>
                  </w:divBdr>
                  <w:divsChild>
                    <w:div w:id="744301827">
                      <w:marLeft w:val="0"/>
                      <w:marRight w:val="0"/>
                      <w:marTop w:val="0"/>
                      <w:marBottom w:val="0"/>
                      <w:divBdr>
                        <w:top w:val="none" w:sz="0" w:space="0" w:color="auto"/>
                        <w:left w:val="none" w:sz="0" w:space="0" w:color="auto"/>
                        <w:bottom w:val="none" w:sz="0" w:space="0" w:color="auto"/>
                        <w:right w:val="none" w:sz="0" w:space="0" w:color="auto"/>
                      </w:divBdr>
                    </w:div>
                  </w:divsChild>
                </w:div>
                <w:div w:id="959997009">
                  <w:marLeft w:val="0"/>
                  <w:marRight w:val="0"/>
                  <w:marTop w:val="0"/>
                  <w:marBottom w:val="0"/>
                  <w:divBdr>
                    <w:top w:val="single" w:sz="2" w:space="1" w:color="FFFFFF"/>
                    <w:left w:val="single" w:sz="2" w:space="12" w:color="FFFFFF"/>
                    <w:bottom w:val="single" w:sz="2" w:space="1" w:color="FFFFFF"/>
                    <w:right w:val="single" w:sz="2" w:space="4" w:color="FFFFFF"/>
                  </w:divBdr>
                  <w:divsChild>
                    <w:div w:id="1835098207">
                      <w:marLeft w:val="0"/>
                      <w:marRight w:val="0"/>
                      <w:marTop w:val="0"/>
                      <w:marBottom w:val="0"/>
                      <w:divBdr>
                        <w:top w:val="none" w:sz="0" w:space="0" w:color="auto"/>
                        <w:left w:val="none" w:sz="0" w:space="0" w:color="auto"/>
                        <w:bottom w:val="none" w:sz="0" w:space="0" w:color="auto"/>
                        <w:right w:val="none" w:sz="0" w:space="0" w:color="auto"/>
                      </w:divBdr>
                    </w:div>
                  </w:divsChild>
                </w:div>
                <w:div w:id="622541796">
                  <w:marLeft w:val="0"/>
                  <w:marRight w:val="0"/>
                  <w:marTop w:val="0"/>
                  <w:marBottom w:val="0"/>
                  <w:divBdr>
                    <w:top w:val="single" w:sz="2" w:space="1" w:color="FFFFFF"/>
                    <w:left w:val="single" w:sz="2" w:space="12" w:color="FFFFFF"/>
                    <w:bottom w:val="single" w:sz="2" w:space="1" w:color="FFFFFF"/>
                    <w:right w:val="single" w:sz="2" w:space="4" w:color="FFFFFF"/>
                  </w:divBdr>
                  <w:divsChild>
                    <w:div w:id="718476273">
                      <w:marLeft w:val="0"/>
                      <w:marRight w:val="0"/>
                      <w:marTop w:val="0"/>
                      <w:marBottom w:val="0"/>
                      <w:divBdr>
                        <w:top w:val="none" w:sz="0" w:space="0" w:color="auto"/>
                        <w:left w:val="none" w:sz="0" w:space="0" w:color="auto"/>
                        <w:bottom w:val="none" w:sz="0" w:space="0" w:color="auto"/>
                        <w:right w:val="none" w:sz="0" w:space="0" w:color="auto"/>
                      </w:divBdr>
                    </w:div>
                  </w:divsChild>
                </w:div>
                <w:div w:id="2109545443">
                  <w:marLeft w:val="0"/>
                  <w:marRight w:val="0"/>
                  <w:marTop w:val="0"/>
                  <w:marBottom w:val="0"/>
                  <w:divBdr>
                    <w:top w:val="single" w:sz="2" w:space="1" w:color="FFFFFF"/>
                    <w:left w:val="single" w:sz="2" w:space="12" w:color="FFFFFF"/>
                    <w:bottom w:val="single" w:sz="2" w:space="1" w:color="FFFFFF"/>
                    <w:right w:val="single" w:sz="2" w:space="4" w:color="FFFFFF"/>
                  </w:divBdr>
                  <w:divsChild>
                    <w:div w:id="606815113">
                      <w:marLeft w:val="0"/>
                      <w:marRight w:val="0"/>
                      <w:marTop w:val="0"/>
                      <w:marBottom w:val="0"/>
                      <w:divBdr>
                        <w:top w:val="none" w:sz="0" w:space="0" w:color="auto"/>
                        <w:left w:val="none" w:sz="0" w:space="0" w:color="auto"/>
                        <w:bottom w:val="none" w:sz="0" w:space="0" w:color="auto"/>
                        <w:right w:val="none" w:sz="0" w:space="0" w:color="auto"/>
                      </w:divBdr>
                    </w:div>
                  </w:divsChild>
                </w:div>
                <w:div w:id="2142309065">
                  <w:marLeft w:val="0"/>
                  <w:marRight w:val="0"/>
                  <w:marTop w:val="0"/>
                  <w:marBottom w:val="0"/>
                  <w:divBdr>
                    <w:top w:val="single" w:sz="2" w:space="1" w:color="FFFFFF"/>
                    <w:left w:val="single" w:sz="2" w:space="12" w:color="FFFFFF"/>
                    <w:bottom w:val="single" w:sz="2" w:space="1" w:color="FFFFFF"/>
                    <w:right w:val="single" w:sz="2" w:space="4" w:color="FFFFFF"/>
                  </w:divBdr>
                  <w:divsChild>
                    <w:div w:id="1421214176">
                      <w:marLeft w:val="0"/>
                      <w:marRight w:val="0"/>
                      <w:marTop w:val="0"/>
                      <w:marBottom w:val="0"/>
                      <w:divBdr>
                        <w:top w:val="none" w:sz="0" w:space="0" w:color="auto"/>
                        <w:left w:val="none" w:sz="0" w:space="0" w:color="auto"/>
                        <w:bottom w:val="none" w:sz="0" w:space="0" w:color="auto"/>
                        <w:right w:val="none" w:sz="0" w:space="0" w:color="auto"/>
                      </w:divBdr>
                    </w:div>
                  </w:divsChild>
                </w:div>
                <w:div w:id="186452777">
                  <w:marLeft w:val="0"/>
                  <w:marRight w:val="0"/>
                  <w:marTop w:val="0"/>
                  <w:marBottom w:val="0"/>
                  <w:divBdr>
                    <w:top w:val="single" w:sz="2" w:space="1" w:color="FFFFFF"/>
                    <w:left w:val="single" w:sz="2" w:space="12" w:color="FFFFFF"/>
                    <w:bottom w:val="single" w:sz="2" w:space="1" w:color="FFFFFF"/>
                    <w:right w:val="single" w:sz="2" w:space="4" w:color="FFFFFF"/>
                  </w:divBdr>
                  <w:divsChild>
                    <w:div w:id="1463770015">
                      <w:marLeft w:val="0"/>
                      <w:marRight w:val="0"/>
                      <w:marTop w:val="0"/>
                      <w:marBottom w:val="0"/>
                      <w:divBdr>
                        <w:top w:val="none" w:sz="0" w:space="0" w:color="auto"/>
                        <w:left w:val="none" w:sz="0" w:space="0" w:color="auto"/>
                        <w:bottom w:val="none" w:sz="0" w:space="0" w:color="auto"/>
                        <w:right w:val="none" w:sz="0" w:space="0" w:color="auto"/>
                      </w:divBdr>
                    </w:div>
                  </w:divsChild>
                </w:div>
                <w:div w:id="1485704358">
                  <w:marLeft w:val="0"/>
                  <w:marRight w:val="0"/>
                  <w:marTop w:val="0"/>
                  <w:marBottom w:val="0"/>
                  <w:divBdr>
                    <w:top w:val="single" w:sz="2" w:space="1" w:color="FFFFFF"/>
                    <w:left w:val="single" w:sz="2" w:space="12" w:color="FFFFFF"/>
                    <w:bottom w:val="single" w:sz="2" w:space="4" w:color="FFFFFF"/>
                    <w:right w:val="single" w:sz="2" w:space="4" w:color="FFFFFF"/>
                  </w:divBdr>
                  <w:divsChild>
                    <w:div w:id="8907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3341">
      <w:bodyDiv w:val="1"/>
      <w:marLeft w:val="0"/>
      <w:marRight w:val="0"/>
      <w:marTop w:val="0"/>
      <w:marBottom w:val="0"/>
      <w:divBdr>
        <w:top w:val="none" w:sz="0" w:space="0" w:color="auto"/>
        <w:left w:val="none" w:sz="0" w:space="0" w:color="auto"/>
        <w:bottom w:val="none" w:sz="0" w:space="0" w:color="auto"/>
        <w:right w:val="none" w:sz="0" w:space="0" w:color="auto"/>
      </w:divBdr>
      <w:divsChild>
        <w:div w:id="339820764">
          <w:marLeft w:val="0"/>
          <w:marRight w:val="0"/>
          <w:marTop w:val="0"/>
          <w:marBottom w:val="0"/>
          <w:divBdr>
            <w:top w:val="none" w:sz="0" w:space="0" w:color="auto"/>
            <w:left w:val="none" w:sz="0" w:space="0" w:color="auto"/>
            <w:bottom w:val="none" w:sz="0" w:space="0" w:color="auto"/>
            <w:right w:val="none" w:sz="0" w:space="0" w:color="auto"/>
          </w:divBdr>
        </w:div>
        <w:div w:id="502278480">
          <w:marLeft w:val="0"/>
          <w:marRight w:val="0"/>
          <w:marTop w:val="0"/>
          <w:marBottom w:val="335"/>
          <w:divBdr>
            <w:top w:val="none" w:sz="0" w:space="0" w:color="auto"/>
            <w:left w:val="none" w:sz="0" w:space="0" w:color="auto"/>
            <w:bottom w:val="none" w:sz="0" w:space="0" w:color="auto"/>
            <w:right w:val="none" w:sz="0" w:space="0" w:color="auto"/>
          </w:divBdr>
          <w:divsChild>
            <w:div w:id="1969624810">
              <w:marLeft w:val="0"/>
              <w:marRight w:val="0"/>
              <w:marTop w:val="0"/>
              <w:marBottom w:val="0"/>
              <w:divBdr>
                <w:top w:val="none" w:sz="0" w:space="0" w:color="auto"/>
                <w:left w:val="none" w:sz="0" w:space="0" w:color="auto"/>
                <w:bottom w:val="none" w:sz="0" w:space="0" w:color="auto"/>
                <w:right w:val="none" w:sz="0" w:space="0" w:color="auto"/>
              </w:divBdr>
              <w:divsChild>
                <w:div w:id="1843619207">
                  <w:marLeft w:val="0"/>
                  <w:marRight w:val="0"/>
                  <w:marTop w:val="0"/>
                  <w:marBottom w:val="0"/>
                  <w:divBdr>
                    <w:top w:val="single" w:sz="2" w:space="4" w:color="FFFFFF"/>
                    <w:left w:val="single" w:sz="2" w:space="12" w:color="FFFFFF"/>
                    <w:bottom w:val="single" w:sz="2" w:space="1" w:color="FFFFFF"/>
                    <w:right w:val="single" w:sz="2" w:space="4" w:color="FFFFFF"/>
                  </w:divBdr>
                  <w:divsChild>
                    <w:div w:id="1385177593">
                      <w:marLeft w:val="0"/>
                      <w:marRight w:val="0"/>
                      <w:marTop w:val="0"/>
                      <w:marBottom w:val="0"/>
                      <w:divBdr>
                        <w:top w:val="none" w:sz="0" w:space="0" w:color="auto"/>
                        <w:left w:val="none" w:sz="0" w:space="0" w:color="auto"/>
                        <w:bottom w:val="none" w:sz="0" w:space="0" w:color="auto"/>
                        <w:right w:val="none" w:sz="0" w:space="0" w:color="auto"/>
                      </w:divBdr>
                    </w:div>
                  </w:divsChild>
                </w:div>
                <w:div w:id="987974744">
                  <w:marLeft w:val="0"/>
                  <w:marRight w:val="0"/>
                  <w:marTop w:val="0"/>
                  <w:marBottom w:val="0"/>
                  <w:divBdr>
                    <w:top w:val="single" w:sz="2" w:space="1" w:color="FFFFFF"/>
                    <w:left w:val="single" w:sz="2" w:space="12" w:color="FFFFFF"/>
                    <w:bottom w:val="single" w:sz="2" w:space="1" w:color="FFFFFF"/>
                    <w:right w:val="single" w:sz="2" w:space="4" w:color="FFFFFF"/>
                  </w:divBdr>
                  <w:divsChild>
                    <w:div w:id="612709918">
                      <w:marLeft w:val="0"/>
                      <w:marRight w:val="0"/>
                      <w:marTop w:val="0"/>
                      <w:marBottom w:val="0"/>
                      <w:divBdr>
                        <w:top w:val="none" w:sz="0" w:space="0" w:color="auto"/>
                        <w:left w:val="none" w:sz="0" w:space="0" w:color="auto"/>
                        <w:bottom w:val="none" w:sz="0" w:space="0" w:color="auto"/>
                        <w:right w:val="none" w:sz="0" w:space="0" w:color="auto"/>
                      </w:divBdr>
                    </w:div>
                  </w:divsChild>
                </w:div>
                <w:div w:id="406810631">
                  <w:marLeft w:val="0"/>
                  <w:marRight w:val="0"/>
                  <w:marTop w:val="0"/>
                  <w:marBottom w:val="0"/>
                  <w:divBdr>
                    <w:top w:val="single" w:sz="2" w:space="1" w:color="FFFFFF"/>
                    <w:left w:val="single" w:sz="2" w:space="12" w:color="FFFFFF"/>
                    <w:bottom w:val="single" w:sz="2" w:space="1" w:color="FFFFFF"/>
                    <w:right w:val="single" w:sz="2" w:space="4" w:color="FFFFFF"/>
                  </w:divBdr>
                  <w:divsChild>
                    <w:div w:id="1540044461">
                      <w:marLeft w:val="0"/>
                      <w:marRight w:val="0"/>
                      <w:marTop w:val="0"/>
                      <w:marBottom w:val="0"/>
                      <w:divBdr>
                        <w:top w:val="none" w:sz="0" w:space="0" w:color="auto"/>
                        <w:left w:val="none" w:sz="0" w:space="0" w:color="auto"/>
                        <w:bottom w:val="none" w:sz="0" w:space="0" w:color="auto"/>
                        <w:right w:val="none" w:sz="0" w:space="0" w:color="auto"/>
                      </w:divBdr>
                    </w:div>
                  </w:divsChild>
                </w:div>
                <w:div w:id="1869446262">
                  <w:marLeft w:val="0"/>
                  <w:marRight w:val="0"/>
                  <w:marTop w:val="0"/>
                  <w:marBottom w:val="0"/>
                  <w:divBdr>
                    <w:top w:val="single" w:sz="2" w:space="1" w:color="FFFFFF"/>
                    <w:left w:val="single" w:sz="2" w:space="12" w:color="FFFFFF"/>
                    <w:bottom w:val="single" w:sz="2" w:space="1" w:color="FFFFFF"/>
                    <w:right w:val="single" w:sz="2" w:space="4" w:color="FFFFFF"/>
                  </w:divBdr>
                  <w:divsChild>
                    <w:div w:id="1941138259">
                      <w:marLeft w:val="0"/>
                      <w:marRight w:val="0"/>
                      <w:marTop w:val="0"/>
                      <w:marBottom w:val="0"/>
                      <w:divBdr>
                        <w:top w:val="none" w:sz="0" w:space="0" w:color="auto"/>
                        <w:left w:val="none" w:sz="0" w:space="0" w:color="auto"/>
                        <w:bottom w:val="none" w:sz="0" w:space="0" w:color="auto"/>
                        <w:right w:val="none" w:sz="0" w:space="0" w:color="auto"/>
                      </w:divBdr>
                    </w:div>
                  </w:divsChild>
                </w:div>
                <w:div w:id="2092582731">
                  <w:marLeft w:val="0"/>
                  <w:marRight w:val="0"/>
                  <w:marTop w:val="0"/>
                  <w:marBottom w:val="0"/>
                  <w:divBdr>
                    <w:top w:val="single" w:sz="2" w:space="1" w:color="FFFFFF"/>
                    <w:left w:val="single" w:sz="2" w:space="12" w:color="FFFFFF"/>
                    <w:bottom w:val="single" w:sz="2" w:space="1" w:color="FFFFFF"/>
                    <w:right w:val="single" w:sz="2" w:space="4" w:color="FFFFFF"/>
                  </w:divBdr>
                  <w:divsChild>
                    <w:div w:id="2021465036">
                      <w:marLeft w:val="0"/>
                      <w:marRight w:val="0"/>
                      <w:marTop w:val="0"/>
                      <w:marBottom w:val="0"/>
                      <w:divBdr>
                        <w:top w:val="none" w:sz="0" w:space="0" w:color="auto"/>
                        <w:left w:val="none" w:sz="0" w:space="0" w:color="auto"/>
                        <w:bottom w:val="none" w:sz="0" w:space="0" w:color="auto"/>
                        <w:right w:val="none" w:sz="0" w:space="0" w:color="auto"/>
                      </w:divBdr>
                    </w:div>
                  </w:divsChild>
                </w:div>
                <w:div w:id="1550068629">
                  <w:marLeft w:val="0"/>
                  <w:marRight w:val="0"/>
                  <w:marTop w:val="0"/>
                  <w:marBottom w:val="0"/>
                  <w:divBdr>
                    <w:top w:val="single" w:sz="2" w:space="1" w:color="FFFFFF"/>
                    <w:left w:val="single" w:sz="2" w:space="12" w:color="FFFFFF"/>
                    <w:bottom w:val="single" w:sz="2" w:space="1" w:color="FFFFFF"/>
                    <w:right w:val="single" w:sz="2" w:space="4" w:color="FFFFFF"/>
                  </w:divBdr>
                  <w:divsChild>
                    <w:div w:id="549682791">
                      <w:marLeft w:val="0"/>
                      <w:marRight w:val="0"/>
                      <w:marTop w:val="0"/>
                      <w:marBottom w:val="0"/>
                      <w:divBdr>
                        <w:top w:val="none" w:sz="0" w:space="0" w:color="auto"/>
                        <w:left w:val="none" w:sz="0" w:space="0" w:color="auto"/>
                        <w:bottom w:val="none" w:sz="0" w:space="0" w:color="auto"/>
                        <w:right w:val="none" w:sz="0" w:space="0" w:color="auto"/>
                      </w:divBdr>
                    </w:div>
                  </w:divsChild>
                </w:div>
                <w:div w:id="2057656842">
                  <w:marLeft w:val="0"/>
                  <w:marRight w:val="0"/>
                  <w:marTop w:val="0"/>
                  <w:marBottom w:val="0"/>
                  <w:divBdr>
                    <w:top w:val="single" w:sz="2" w:space="1" w:color="FFFFFF"/>
                    <w:left w:val="single" w:sz="2" w:space="12" w:color="FFFFFF"/>
                    <w:bottom w:val="single" w:sz="2" w:space="1" w:color="FFFFFF"/>
                    <w:right w:val="single" w:sz="2" w:space="4" w:color="FFFFFF"/>
                  </w:divBdr>
                  <w:divsChild>
                    <w:div w:id="119955683">
                      <w:marLeft w:val="0"/>
                      <w:marRight w:val="0"/>
                      <w:marTop w:val="0"/>
                      <w:marBottom w:val="0"/>
                      <w:divBdr>
                        <w:top w:val="none" w:sz="0" w:space="0" w:color="auto"/>
                        <w:left w:val="none" w:sz="0" w:space="0" w:color="auto"/>
                        <w:bottom w:val="none" w:sz="0" w:space="0" w:color="auto"/>
                        <w:right w:val="none" w:sz="0" w:space="0" w:color="auto"/>
                      </w:divBdr>
                    </w:div>
                  </w:divsChild>
                </w:div>
                <w:div w:id="546987912">
                  <w:marLeft w:val="0"/>
                  <w:marRight w:val="0"/>
                  <w:marTop w:val="0"/>
                  <w:marBottom w:val="0"/>
                  <w:divBdr>
                    <w:top w:val="single" w:sz="2" w:space="1" w:color="FFFFFF"/>
                    <w:left w:val="single" w:sz="2" w:space="12" w:color="FFFFFF"/>
                    <w:bottom w:val="single" w:sz="2" w:space="1" w:color="FFFFFF"/>
                    <w:right w:val="single" w:sz="2" w:space="4" w:color="FFFFFF"/>
                  </w:divBdr>
                  <w:divsChild>
                    <w:div w:id="1452095519">
                      <w:marLeft w:val="0"/>
                      <w:marRight w:val="0"/>
                      <w:marTop w:val="0"/>
                      <w:marBottom w:val="0"/>
                      <w:divBdr>
                        <w:top w:val="none" w:sz="0" w:space="0" w:color="auto"/>
                        <w:left w:val="none" w:sz="0" w:space="0" w:color="auto"/>
                        <w:bottom w:val="none" w:sz="0" w:space="0" w:color="auto"/>
                        <w:right w:val="none" w:sz="0" w:space="0" w:color="auto"/>
                      </w:divBdr>
                    </w:div>
                  </w:divsChild>
                </w:div>
                <w:div w:id="161043964">
                  <w:marLeft w:val="0"/>
                  <w:marRight w:val="0"/>
                  <w:marTop w:val="0"/>
                  <w:marBottom w:val="0"/>
                  <w:divBdr>
                    <w:top w:val="single" w:sz="2" w:space="1" w:color="FFFFFF"/>
                    <w:left w:val="single" w:sz="2" w:space="12" w:color="FFFFFF"/>
                    <w:bottom w:val="single" w:sz="2" w:space="1" w:color="FFFFFF"/>
                    <w:right w:val="single" w:sz="2" w:space="4" w:color="FFFFFF"/>
                  </w:divBdr>
                  <w:divsChild>
                    <w:div w:id="188375294">
                      <w:marLeft w:val="0"/>
                      <w:marRight w:val="0"/>
                      <w:marTop w:val="0"/>
                      <w:marBottom w:val="0"/>
                      <w:divBdr>
                        <w:top w:val="none" w:sz="0" w:space="0" w:color="auto"/>
                        <w:left w:val="none" w:sz="0" w:space="0" w:color="auto"/>
                        <w:bottom w:val="none" w:sz="0" w:space="0" w:color="auto"/>
                        <w:right w:val="none" w:sz="0" w:space="0" w:color="auto"/>
                      </w:divBdr>
                    </w:div>
                  </w:divsChild>
                </w:div>
                <w:div w:id="1608730564">
                  <w:marLeft w:val="0"/>
                  <w:marRight w:val="0"/>
                  <w:marTop w:val="0"/>
                  <w:marBottom w:val="0"/>
                  <w:divBdr>
                    <w:top w:val="single" w:sz="2" w:space="1" w:color="FFFFFF"/>
                    <w:left w:val="single" w:sz="2" w:space="12" w:color="FFFFFF"/>
                    <w:bottom w:val="single" w:sz="2" w:space="1" w:color="FFFFFF"/>
                    <w:right w:val="single" w:sz="2" w:space="4" w:color="FFFFFF"/>
                  </w:divBdr>
                  <w:divsChild>
                    <w:div w:id="1470441647">
                      <w:marLeft w:val="0"/>
                      <w:marRight w:val="0"/>
                      <w:marTop w:val="0"/>
                      <w:marBottom w:val="0"/>
                      <w:divBdr>
                        <w:top w:val="none" w:sz="0" w:space="0" w:color="auto"/>
                        <w:left w:val="none" w:sz="0" w:space="0" w:color="auto"/>
                        <w:bottom w:val="none" w:sz="0" w:space="0" w:color="auto"/>
                        <w:right w:val="none" w:sz="0" w:space="0" w:color="auto"/>
                      </w:divBdr>
                    </w:div>
                  </w:divsChild>
                </w:div>
                <w:div w:id="2142384257">
                  <w:marLeft w:val="0"/>
                  <w:marRight w:val="0"/>
                  <w:marTop w:val="0"/>
                  <w:marBottom w:val="0"/>
                  <w:divBdr>
                    <w:top w:val="single" w:sz="2" w:space="1" w:color="FFFFFF"/>
                    <w:left w:val="single" w:sz="2" w:space="12" w:color="FFFFFF"/>
                    <w:bottom w:val="single" w:sz="2" w:space="1" w:color="FFFFFF"/>
                    <w:right w:val="single" w:sz="2" w:space="4" w:color="FFFFFF"/>
                  </w:divBdr>
                  <w:divsChild>
                    <w:div w:id="988704499">
                      <w:marLeft w:val="0"/>
                      <w:marRight w:val="0"/>
                      <w:marTop w:val="0"/>
                      <w:marBottom w:val="0"/>
                      <w:divBdr>
                        <w:top w:val="none" w:sz="0" w:space="0" w:color="auto"/>
                        <w:left w:val="none" w:sz="0" w:space="0" w:color="auto"/>
                        <w:bottom w:val="none" w:sz="0" w:space="0" w:color="auto"/>
                        <w:right w:val="none" w:sz="0" w:space="0" w:color="auto"/>
                      </w:divBdr>
                    </w:div>
                  </w:divsChild>
                </w:div>
                <w:div w:id="599603268">
                  <w:marLeft w:val="0"/>
                  <w:marRight w:val="0"/>
                  <w:marTop w:val="0"/>
                  <w:marBottom w:val="0"/>
                  <w:divBdr>
                    <w:top w:val="single" w:sz="2" w:space="1" w:color="FFFFFF"/>
                    <w:left w:val="single" w:sz="2" w:space="12" w:color="FFFFFF"/>
                    <w:bottom w:val="single" w:sz="2" w:space="1" w:color="FFFFFF"/>
                    <w:right w:val="single" w:sz="2" w:space="4" w:color="FFFFFF"/>
                  </w:divBdr>
                  <w:divsChild>
                    <w:div w:id="1808935366">
                      <w:marLeft w:val="0"/>
                      <w:marRight w:val="0"/>
                      <w:marTop w:val="0"/>
                      <w:marBottom w:val="0"/>
                      <w:divBdr>
                        <w:top w:val="none" w:sz="0" w:space="0" w:color="auto"/>
                        <w:left w:val="none" w:sz="0" w:space="0" w:color="auto"/>
                        <w:bottom w:val="none" w:sz="0" w:space="0" w:color="auto"/>
                        <w:right w:val="none" w:sz="0" w:space="0" w:color="auto"/>
                      </w:divBdr>
                    </w:div>
                  </w:divsChild>
                </w:div>
                <w:div w:id="1169906793">
                  <w:marLeft w:val="0"/>
                  <w:marRight w:val="0"/>
                  <w:marTop w:val="0"/>
                  <w:marBottom w:val="0"/>
                  <w:divBdr>
                    <w:top w:val="single" w:sz="2" w:space="1" w:color="FFFFFF"/>
                    <w:left w:val="single" w:sz="2" w:space="12" w:color="FFFFFF"/>
                    <w:bottom w:val="single" w:sz="2" w:space="1" w:color="FFFFFF"/>
                    <w:right w:val="single" w:sz="2" w:space="4" w:color="FFFFFF"/>
                  </w:divBdr>
                  <w:divsChild>
                    <w:div w:id="331643190">
                      <w:marLeft w:val="0"/>
                      <w:marRight w:val="0"/>
                      <w:marTop w:val="0"/>
                      <w:marBottom w:val="0"/>
                      <w:divBdr>
                        <w:top w:val="none" w:sz="0" w:space="0" w:color="auto"/>
                        <w:left w:val="none" w:sz="0" w:space="0" w:color="auto"/>
                        <w:bottom w:val="none" w:sz="0" w:space="0" w:color="auto"/>
                        <w:right w:val="none" w:sz="0" w:space="0" w:color="auto"/>
                      </w:divBdr>
                    </w:div>
                  </w:divsChild>
                </w:div>
                <w:div w:id="560679661">
                  <w:marLeft w:val="0"/>
                  <w:marRight w:val="0"/>
                  <w:marTop w:val="0"/>
                  <w:marBottom w:val="0"/>
                  <w:divBdr>
                    <w:top w:val="single" w:sz="2" w:space="1" w:color="FFFFFF"/>
                    <w:left w:val="single" w:sz="2" w:space="12" w:color="FFFFFF"/>
                    <w:bottom w:val="single" w:sz="2" w:space="1" w:color="FFFFFF"/>
                    <w:right w:val="single" w:sz="2" w:space="4" w:color="FFFFFF"/>
                  </w:divBdr>
                  <w:divsChild>
                    <w:div w:id="1091581877">
                      <w:marLeft w:val="0"/>
                      <w:marRight w:val="0"/>
                      <w:marTop w:val="0"/>
                      <w:marBottom w:val="0"/>
                      <w:divBdr>
                        <w:top w:val="none" w:sz="0" w:space="0" w:color="auto"/>
                        <w:left w:val="none" w:sz="0" w:space="0" w:color="auto"/>
                        <w:bottom w:val="none" w:sz="0" w:space="0" w:color="auto"/>
                        <w:right w:val="none" w:sz="0" w:space="0" w:color="auto"/>
                      </w:divBdr>
                    </w:div>
                  </w:divsChild>
                </w:div>
                <w:div w:id="1765569571">
                  <w:marLeft w:val="0"/>
                  <w:marRight w:val="0"/>
                  <w:marTop w:val="0"/>
                  <w:marBottom w:val="0"/>
                  <w:divBdr>
                    <w:top w:val="single" w:sz="2" w:space="1" w:color="FFFFFF"/>
                    <w:left w:val="single" w:sz="2" w:space="12" w:color="FFFFFF"/>
                    <w:bottom w:val="single" w:sz="2" w:space="1" w:color="FFFFFF"/>
                    <w:right w:val="single" w:sz="2" w:space="4" w:color="FFFFFF"/>
                  </w:divBdr>
                  <w:divsChild>
                    <w:div w:id="62798134">
                      <w:marLeft w:val="0"/>
                      <w:marRight w:val="0"/>
                      <w:marTop w:val="0"/>
                      <w:marBottom w:val="0"/>
                      <w:divBdr>
                        <w:top w:val="none" w:sz="0" w:space="0" w:color="auto"/>
                        <w:left w:val="none" w:sz="0" w:space="0" w:color="auto"/>
                        <w:bottom w:val="none" w:sz="0" w:space="0" w:color="auto"/>
                        <w:right w:val="none" w:sz="0" w:space="0" w:color="auto"/>
                      </w:divBdr>
                    </w:div>
                  </w:divsChild>
                </w:div>
                <w:div w:id="1449853363">
                  <w:marLeft w:val="0"/>
                  <w:marRight w:val="0"/>
                  <w:marTop w:val="0"/>
                  <w:marBottom w:val="0"/>
                  <w:divBdr>
                    <w:top w:val="single" w:sz="2" w:space="1" w:color="FFFFFF"/>
                    <w:left w:val="single" w:sz="2" w:space="12" w:color="FFFFFF"/>
                    <w:bottom w:val="single" w:sz="2" w:space="1" w:color="FFFFFF"/>
                    <w:right w:val="single" w:sz="2" w:space="4" w:color="FFFFFF"/>
                  </w:divBdr>
                  <w:divsChild>
                    <w:div w:id="2059208523">
                      <w:marLeft w:val="0"/>
                      <w:marRight w:val="0"/>
                      <w:marTop w:val="0"/>
                      <w:marBottom w:val="0"/>
                      <w:divBdr>
                        <w:top w:val="none" w:sz="0" w:space="0" w:color="auto"/>
                        <w:left w:val="none" w:sz="0" w:space="0" w:color="auto"/>
                        <w:bottom w:val="none" w:sz="0" w:space="0" w:color="auto"/>
                        <w:right w:val="none" w:sz="0" w:space="0" w:color="auto"/>
                      </w:divBdr>
                    </w:div>
                  </w:divsChild>
                </w:div>
                <w:div w:id="536158022">
                  <w:marLeft w:val="0"/>
                  <w:marRight w:val="0"/>
                  <w:marTop w:val="0"/>
                  <w:marBottom w:val="0"/>
                  <w:divBdr>
                    <w:top w:val="single" w:sz="2" w:space="1" w:color="FFFFFF"/>
                    <w:left w:val="single" w:sz="2" w:space="12" w:color="FFFFFF"/>
                    <w:bottom w:val="single" w:sz="2" w:space="1" w:color="FFFFFF"/>
                    <w:right w:val="single" w:sz="2" w:space="4" w:color="FFFFFF"/>
                  </w:divBdr>
                  <w:divsChild>
                    <w:div w:id="1124302147">
                      <w:marLeft w:val="0"/>
                      <w:marRight w:val="0"/>
                      <w:marTop w:val="0"/>
                      <w:marBottom w:val="0"/>
                      <w:divBdr>
                        <w:top w:val="none" w:sz="0" w:space="0" w:color="auto"/>
                        <w:left w:val="none" w:sz="0" w:space="0" w:color="auto"/>
                        <w:bottom w:val="none" w:sz="0" w:space="0" w:color="auto"/>
                        <w:right w:val="none" w:sz="0" w:space="0" w:color="auto"/>
                      </w:divBdr>
                    </w:div>
                  </w:divsChild>
                </w:div>
                <w:div w:id="289282709">
                  <w:marLeft w:val="0"/>
                  <w:marRight w:val="0"/>
                  <w:marTop w:val="0"/>
                  <w:marBottom w:val="0"/>
                  <w:divBdr>
                    <w:top w:val="single" w:sz="2" w:space="1" w:color="FFFFFF"/>
                    <w:left w:val="single" w:sz="2" w:space="12" w:color="FFFFFF"/>
                    <w:bottom w:val="single" w:sz="2" w:space="1" w:color="FFFFFF"/>
                    <w:right w:val="single" w:sz="2" w:space="4" w:color="FFFFFF"/>
                  </w:divBdr>
                  <w:divsChild>
                    <w:div w:id="1198665148">
                      <w:marLeft w:val="0"/>
                      <w:marRight w:val="0"/>
                      <w:marTop w:val="0"/>
                      <w:marBottom w:val="0"/>
                      <w:divBdr>
                        <w:top w:val="none" w:sz="0" w:space="0" w:color="auto"/>
                        <w:left w:val="none" w:sz="0" w:space="0" w:color="auto"/>
                        <w:bottom w:val="none" w:sz="0" w:space="0" w:color="auto"/>
                        <w:right w:val="none" w:sz="0" w:space="0" w:color="auto"/>
                      </w:divBdr>
                    </w:div>
                  </w:divsChild>
                </w:div>
                <w:div w:id="853114145">
                  <w:marLeft w:val="0"/>
                  <w:marRight w:val="0"/>
                  <w:marTop w:val="0"/>
                  <w:marBottom w:val="0"/>
                  <w:divBdr>
                    <w:top w:val="single" w:sz="2" w:space="1" w:color="FFFFFF"/>
                    <w:left w:val="single" w:sz="2" w:space="12" w:color="FFFFFF"/>
                    <w:bottom w:val="single" w:sz="2" w:space="1" w:color="FFFFFF"/>
                    <w:right w:val="single" w:sz="2" w:space="4" w:color="FFFFFF"/>
                  </w:divBdr>
                  <w:divsChild>
                    <w:div w:id="1663436381">
                      <w:marLeft w:val="0"/>
                      <w:marRight w:val="0"/>
                      <w:marTop w:val="0"/>
                      <w:marBottom w:val="0"/>
                      <w:divBdr>
                        <w:top w:val="none" w:sz="0" w:space="0" w:color="auto"/>
                        <w:left w:val="none" w:sz="0" w:space="0" w:color="auto"/>
                        <w:bottom w:val="none" w:sz="0" w:space="0" w:color="auto"/>
                        <w:right w:val="none" w:sz="0" w:space="0" w:color="auto"/>
                      </w:divBdr>
                    </w:div>
                  </w:divsChild>
                </w:div>
                <w:div w:id="1659797225">
                  <w:marLeft w:val="0"/>
                  <w:marRight w:val="0"/>
                  <w:marTop w:val="0"/>
                  <w:marBottom w:val="0"/>
                  <w:divBdr>
                    <w:top w:val="single" w:sz="2" w:space="1" w:color="FFFFFF"/>
                    <w:left w:val="single" w:sz="2" w:space="12" w:color="FFFFFF"/>
                    <w:bottom w:val="single" w:sz="2" w:space="1" w:color="FFFFFF"/>
                    <w:right w:val="single" w:sz="2" w:space="4" w:color="FFFFFF"/>
                  </w:divBdr>
                  <w:divsChild>
                    <w:div w:id="2065979247">
                      <w:marLeft w:val="0"/>
                      <w:marRight w:val="0"/>
                      <w:marTop w:val="0"/>
                      <w:marBottom w:val="0"/>
                      <w:divBdr>
                        <w:top w:val="none" w:sz="0" w:space="0" w:color="auto"/>
                        <w:left w:val="none" w:sz="0" w:space="0" w:color="auto"/>
                        <w:bottom w:val="none" w:sz="0" w:space="0" w:color="auto"/>
                        <w:right w:val="none" w:sz="0" w:space="0" w:color="auto"/>
                      </w:divBdr>
                    </w:div>
                  </w:divsChild>
                </w:div>
                <w:div w:id="1546599918">
                  <w:marLeft w:val="0"/>
                  <w:marRight w:val="0"/>
                  <w:marTop w:val="0"/>
                  <w:marBottom w:val="0"/>
                  <w:divBdr>
                    <w:top w:val="single" w:sz="2" w:space="1" w:color="FFFFFF"/>
                    <w:left w:val="single" w:sz="2" w:space="12" w:color="FFFFFF"/>
                    <w:bottom w:val="single" w:sz="2" w:space="1" w:color="FFFFFF"/>
                    <w:right w:val="single" w:sz="2" w:space="4" w:color="FFFFFF"/>
                  </w:divBdr>
                  <w:divsChild>
                    <w:div w:id="1630823657">
                      <w:marLeft w:val="0"/>
                      <w:marRight w:val="0"/>
                      <w:marTop w:val="0"/>
                      <w:marBottom w:val="0"/>
                      <w:divBdr>
                        <w:top w:val="none" w:sz="0" w:space="0" w:color="auto"/>
                        <w:left w:val="none" w:sz="0" w:space="0" w:color="auto"/>
                        <w:bottom w:val="none" w:sz="0" w:space="0" w:color="auto"/>
                        <w:right w:val="none" w:sz="0" w:space="0" w:color="auto"/>
                      </w:divBdr>
                    </w:div>
                  </w:divsChild>
                </w:div>
                <w:div w:id="181554955">
                  <w:marLeft w:val="0"/>
                  <w:marRight w:val="0"/>
                  <w:marTop w:val="0"/>
                  <w:marBottom w:val="0"/>
                  <w:divBdr>
                    <w:top w:val="single" w:sz="2" w:space="1" w:color="FFFFFF"/>
                    <w:left w:val="single" w:sz="2" w:space="12" w:color="FFFFFF"/>
                    <w:bottom w:val="single" w:sz="2" w:space="1" w:color="FFFFFF"/>
                    <w:right w:val="single" w:sz="2" w:space="4" w:color="FFFFFF"/>
                  </w:divBdr>
                  <w:divsChild>
                    <w:div w:id="1891378542">
                      <w:marLeft w:val="0"/>
                      <w:marRight w:val="0"/>
                      <w:marTop w:val="0"/>
                      <w:marBottom w:val="0"/>
                      <w:divBdr>
                        <w:top w:val="none" w:sz="0" w:space="0" w:color="auto"/>
                        <w:left w:val="none" w:sz="0" w:space="0" w:color="auto"/>
                        <w:bottom w:val="none" w:sz="0" w:space="0" w:color="auto"/>
                        <w:right w:val="none" w:sz="0" w:space="0" w:color="auto"/>
                      </w:divBdr>
                    </w:div>
                  </w:divsChild>
                </w:div>
                <w:div w:id="276183235">
                  <w:marLeft w:val="0"/>
                  <w:marRight w:val="0"/>
                  <w:marTop w:val="0"/>
                  <w:marBottom w:val="0"/>
                  <w:divBdr>
                    <w:top w:val="single" w:sz="2" w:space="1" w:color="FFFFFF"/>
                    <w:left w:val="single" w:sz="2" w:space="12" w:color="FFFFFF"/>
                    <w:bottom w:val="single" w:sz="2" w:space="1" w:color="FFFFFF"/>
                    <w:right w:val="single" w:sz="2" w:space="4" w:color="FFFFFF"/>
                  </w:divBdr>
                  <w:divsChild>
                    <w:div w:id="1764060962">
                      <w:marLeft w:val="0"/>
                      <w:marRight w:val="0"/>
                      <w:marTop w:val="0"/>
                      <w:marBottom w:val="0"/>
                      <w:divBdr>
                        <w:top w:val="none" w:sz="0" w:space="0" w:color="auto"/>
                        <w:left w:val="none" w:sz="0" w:space="0" w:color="auto"/>
                        <w:bottom w:val="none" w:sz="0" w:space="0" w:color="auto"/>
                        <w:right w:val="none" w:sz="0" w:space="0" w:color="auto"/>
                      </w:divBdr>
                    </w:div>
                  </w:divsChild>
                </w:div>
                <w:div w:id="1448428183">
                  <w:marLeft w:val="0"/>
                  <w:marRight w:val="0"/>
                  <w:marTop w:val="0"/>
                  <w:marBottom w:val="0"/>
                  <w:divBdr>
                    <w:top w:val="single" w:sz="2" w:space="1" w:color="FFFFFF"/>
                    <w:left w:val="single" w:sz="2" w:space="12" w:color="FFFFFF"/>
                    <w:bottom w:val="single" w:sz="2" w:space="1" w:color="FFFFFF"/>
                    <w:right w:val="single" w:sz="2" w:space="4" w:color="FFFFFF"/>
                  </w:divBdr>
                  <w:divsChild>
                    <w:div w:id="438725879">
                      <w:marLeft w:val="0"/>
                      <w:marRight w:val="0"/>
                      <w:marTop w:val="0"/>
                      <w:marBottom w:val="0"/>
                      <w:divBdr>
                        <w:top w:val="none" w:sz="0" w:space="0" w:color="auto"/>
                        <w:left w:val="none" w:sz="0" w:space="0" w:color="auto"/>
                        <w:bottom w:val="none" w:sz="0" w:space="0" w:color="auto"/>
                        <w:right w:val="none" w:sz="0" w:space="0" w:color="auto"/>
                      </w:divBdr>
                    </w:div>
                  </w:divsChild>
                </w:div>
                <w:div w:id="992835970">
                  <w:marLeft w:val="0"/>
                  <w:marRight w:val="0"/>
                  <w:marTop w:val="0"/>
                  <w:marBottom w:val="0"/>
                  <w:divBdr>
                    <w:top w:val="single" w:sz="2" w:space="1" w:color="FFFFFF"/>
                    <w:left w:val="single" w:sz="2" w:space="12" w:color="FFFFFF"/>
                    <w:bottom w:val="single" w:sz="2" w:space="1" w:color="FFFFFF"/>
                    <w:right w:val="single" w:sz="2" w:space="4" w:color="FFFFFF"/>
                  </w:divBdr>
                  <w:divsChild>
                    <w:div w:id="993097661">
                      <w:marLeft w:val="0"/>
                      <w:marRight w:val="0"/>
                      <w:marTop w:val="0"/>
                      <w:marBottom w:val="0"/>
                      <w:divBdr>
                        <w:top w:val="none" w:sz="0" w:space="0" w:color="auto"/>
                        <w:left w:val="none" w:sz="0" w:space="0" w:color="auto"/>
                        <w:bottom w:val="none" w:sz="0" w:space="0" w:color="auto"/>
                        <w:right w:val="none" w:sz="0" w:space="0" w:color="auto"/>
                      </w:divBdr>
                    </w:div>
                  </w:divsChild>
                </w:div>
                <w:div w:id="1755784480">
                  <w:marLeft w:val="0"/>
                  <w:marRight w:val="0"/>
                  <w:marTop w:val="0"/>
                  <w:marBottom w:val="0"/>
                  <w:divBdr>
                    <w:top w:val="single" w:sz="2" w:space="1" w:color="FFFFFF"/>
                    <w:left w:val="single" w:sz="2" w:space="12" w:color="FFFFFF"/>
                    <w:bottom w:val="single" w:sz="2" w:space="1" w:color="FFFFFF"/>
                    <w:right w:val="single" w:sz="2" w:space="4" w:color="FFFFFF"/>
                  </w:divBdr>
                  <w:divsChild>
                    <w:div w:id="510025420">
                      <w:marLeft w:val="0"/>
                      <w:marRight w:val="0"/>
                      <w:marTop w:val="0"/>
                      <w:marBottom w:val="0"/>
                      <w:divBdr>
                        <w:top w:val="none" w:sz="0" w:space="0" w:color="auto"/>
                        <w:left w:val="none" w:sz="0" w:space="0" w:color="auto"/>
                        <w:bottom w:val="none" w:sz="0" w:space="0" w:color="auto"/>
                        <w:right w:val="none" w:sz="0" w:space="0" w:color="auto"/>
                      </w:divBdr>
                    </w:div>
                  </w:divsChild>
                </w:div>
                <w:div w:id="1793136458">
                  <w:marLeft w:val="0"/>
                  <w:marRight w:val="0"/>
                  <w:marTop w:val="0"/>
                  <w:marBottom w:val="0"/>
                  <w:divBdr>
                    <w:top w:val="single" w:sz="2" w:space="1" w:color="FFFFFF"/>
                    <w:left w:val="single" w:sz="2" w:space="12" w:color="FFFFFF"/>
                    <w:bottom w:val="single" w:sz="2" w:space="1" w:color="FFFFFF"/>
                    <w:right w:val="single" w:sz="2" w:space="4" w:color="FFFFFF"/>
                  </w:divBdr>
                  <w:divsChild>
                    <w:div w:id="1238520774">
                      <w:marLeft w:val="0"/>
                      <w:marRight w:val="0"/>
                      <w:marTop w:val="0"/>
                      <w:marBottom w:val="0"/>
                      <w:divBdr>
                        <w:top w:val="none" w:sz="0" w:space="0" w:color="auto"/>
                        <w:left w:val="none" w:sz="0" w:space="0" w:color="auto"/>
                        <w:bottom w:val="none" w:sz="0" w:space="0" w:color="auto"/>
                        <w:right w:val="none" w:sz="0" w:space="0" w:color="auto"/>
                      </w:divBdr>
                    </w:div>
                  </w:divsChild>
                </w:div>
                <w:div w:id="2088728352">
                  <w:marLeft w:val="0"/>
                  <w:marRight w:val="0"/>
                  <w:marTop w:val="0"/>
                  <w:marBottom w:val="0"/>
                  <w:divBdr>
                    <w:top w:val="single" w:sz="2" w:space="1" w:color="FFFFFF"/>
                    <w:left w:val="single" w:sz="2" w:space="12" w:color="FFFFFF"/>
                    <w:bottom w:val="single" w:sz="2" w:space="1" w:color="FFFFFF"/>
                    <w:right w:val="single" w:sz="2" w:space="4" w:color="FFFFFF"/>
                  </w:divBdr>
                  <w:divsChild>
                    <w:div w:id="15083546">
                      <w:marLeft w:val="0"/>
                      <w:marRight w:val="0"/>
                      <w:marTop w:val="0"/>
                      <w:marBottom w:val="0"/>
                      <w:divBdr>
                        <w:top w:val="none" w:sz="0" w:space="0" w:color="auto"/>
                        <w:left w:val="none" w:sz="0" w:space="0" w:color="auto"/>
                        <w:bottom w:val="none" w:sz="0" w:space="0" w:color="auto"/>
                        <w:right w:val="none" w:sz="0" w:space="0" w:color="auto"/>
                      </w:divBdr>
                    </w:div>
                  </w:divsChild>
                </w:div>
                <w:div w:id="1980105710">
                  <w:marLeft w:val="0"/>
                  <w:marRight w:val="0"/>
                  <w:marTop w:val="0"/>
                  <w:marBottom w:val="0"/>
                  <w:divBdr>
                    <w:top w:val="single" w:sz="2" w:space="1" w:color="FFFFFF"/>
                    <w:left w:val="single" w:sz="2" w:space="12" w:color="FFFFFF"/>
                    <w:bottom w:val="single" w:sz="2" w:space="1" w:color="FFFFFF"/>
                    <w:right w:val="single" w:sz="2" w:space="4" w:color="FFFFFF"/>
                  </w:divBdr>
                  <w:divsChild>
                    <w:div w:id="1001785284">
                      <w:marLeft w:val="0"/>
                      <w:marRight w:val="0"/>
                      <w:marTop w:val="0"/>
                      <w:marBottom w:val="0"/>
                      <w:divBdr>
                        <w:top w:val="none" w:sz="0" w:space="0" w:color="auto"/>
                        <w:left w:val="none" w:sz="0" w:space="0" w:color="auto"/>
                        <w:bottom w:val="none" w:sz="0" w:space="0" w:color="auto"/>
                        <w:right w:val="none" w:sz="0" w:space="0" w:color="auto"/>
                      </w:divBdr>
                    </w:div>
                  </w:divsChild>
                </w:div>
                <w:div w:id="1017343651">
                  <w:marLeft w:val="0"/>
                  <w:marRight w:val="0"/>
                  <w:marTop w:val="0"/>
                  <w:marBottom w:val="0"/>
                  <w:divBdr>
                    <w:top w:val="single" w:sz="2" w:space="1" w:color="FFFFFF"/>
                    <w:left w:val="single" w:sz="2" w:space="12" w:color="FFFFFF"/>
                    <w:bottom w:val="single" w:sz="2" w:space="1" w:color="FFFFFF"/>
                    <w:right w:val="single" w:sz="2" w:space="4" w:color="FFFFFF"/>
                  </w:divBdr>
                  <w:divsChild>
                    <w:div w:id="1547182364">
                      <w:marLeft w:val="0"/>
                      <w:marRight w:val="0"/>
                      <w:marTop w:val="0"/>
                      <w:marBottom w:val="0"/>
                      <w:divBdr>
                        <w:top w:val="none" w:sz="0" w:space="0" w:color="auto"/>
                        <w:left w:val="none" w:sz="0" w:space="0" w:color="auto"/>
                        <w:bottom w:val="none" w:sz="0" w:space="0" w:color="auto"/>
                        <w:right w:val="none" w:sz="0" w:space="0" w:color="auto"/>
                      </w:divBdr>
                    </w:div>
                  </w:divsChild>
                </w:div>
                <w:div w:id="2027977802">
                  <w:marLeft w:val="0"/>
                  <w:marRight w:val="0"/>
                  <w:marTop w:val="0"/>
                  <w:marBottom w:val="0"/>
                  <w:divBdr>
                    <w:top w:val="single" w:sz="2" w:space="1" w:color="FFFFFF"/>
                    <w:left w:val="single" w:sz="2" w:space="12" w:color="FFFFFF"/>
                    <w:bottom w:val="single" w:sz="2" w:space="1" w:color="FFFFFF"/>
                    <w:right w:val="single" w:sz="2" w:space="4" w:color="FFFFFF"/>
                  </w:divBdr>
                  <w:divsChild>
                    <w:div w:id="91974840">
                      <w:marLeft w:val="0"/>
                      <w:marRight w:val="0"/>
                      <w:marTop w:val="0"/>
                      <w:marBottom w:val="0"/>
                      <w:divBdr>
                        <w:top w:val="none" w:sz="0" w:space="0" w:color="auto"/>
                        <w:left w:val="none" w:sz="0" w:space="0" w:color="auto"/>
                        <w:bottom w:val="none" w:sz="0" w:space="0" w:color="auto"/>
                        <w:right w:val="none" w:sz="0" w:space="0" w:color="auto"/>
                      </w:divBdr>
                    </w:div>
                  </w:divsChild>
                </w:div>
                <w:div w:id="836383677">
                  <w:marLeft w:val="0"/>
                  <w:marRight w:val="0"/>
                  <w:marTop w:val="0"/>
                  <w:marBottom w:val="0"/>
                  <w:divBdr>
                    <w:top w:val="single" w:sz="2" w:space="1" w:color="FFFFFF"/>
                    <w:left w:val="single" w:sz="2" w:space="12" w:color="FFFFFF"/>
                    <w:bottom w:val="single" w:sz="2" w:space="1" w:color="FFFFFF"/>
                    <w:right w:val="single" w:sz="2" w:space="4" w:color="FFFFFF"/>
                  </w:divBdr>
                  <w:divsChild>
                    <w:div w:id="1382091381">
                      <w:marLeft w:val="0"/>
                      <w:marRight w:val="0"/>
                      <w:marTop w:val="0"/>
                      <w:marBottom w:val="0"/>
                      <w:divBdr>
                        <w:top w:val="none" w:sz="0" w:space="0" w:color="auto"/>
                        <w:left w:val="none" w:sz="0" w:space="0" w:color="auto"/>
                        <w:bottom w:val="none" w:sz="0" w:space="0" w:color="auto"/>
                        <w:right w:val="none" w:sz="0" w:space="0" w:color="auto"/>
                      </w:divBdr>
                    </w:div>
                  </w:divsChild>
                </w:div>
                <w:div w:id="1683242173">
                  <w:marLeft w:val="0"/>
                  <w:marRight w:val="0"/>
                  <w:marTop w:val="0"/>
                  <w:marBottom w:val="0"/>
                  <w:divBdr>
                    <w:top w:val="single" w:sz="2" w:space="1" w:color="FFFFFF"/>
                    <w:left w:val="single" w:sz="2" w:space="12" w:color="FFFFFF"/>
                    <w:bottom w:val="single" w:sz="2" w:space="1" w:color="FFFFFF"/>
                    <w:right w:val="single" w:sz="2" w:space="4" w:color="FFFFFF"/>
                  </w:divBdr>
                  <w:divsChild>
                    <w:div w:id="2084375612">
                      <w:marLeft w:val="0"/>
                      <w:marRight w:val="0"/>
                      <w:marTop w:val="0"/>
                      <w:marBottom w:val="0"/>
                      <w:divBdr>
                        <w:top w:val="none" w:sz="0" w:space="0" w:color="auto"/>
                        <w:left w:val="none" w:sz="0" w:space="0" w:color="auto"/>
                        <w:bottom w:val="none" w:sz="0" w:space="0" w:color="auto"/>
                        <w:right w:val="none" w:sz="0" w:space="0" w:color="auto"/>
                      </w:divBdr>
                    </w:div>
                  </w:divsChild>
                </w:div>
                <w:div w:id="1242175385">
                  <w:marLeft w:val="0"/>
                  <w:marRight w:val="0"/>
                  <w:marTop w:val="0"/>
                  <w:marBottom w:val="0"/>
                  <w:divBdr>
                    <w:top w:val="single" w:sz="2" w:space="1" w:color="FFFFFF"/>
                    <w:left w:val="single" w:sz="2" w:space="12" w:color="FFFFFF"/>
                    <w:bottom w:val="single" w:sz="2" w:space="1" w:color="FFFFFF"/>
                    <w:right w:val="single" w:sz="2" w:space="4" w:color="FFFFFF"/>
                  </w:divBdr>
                  <w:divsChild>
                    <w:div w:id="881212058">
                      <w:marLeft w:val="0"/>
                      <w:marRight w:val="0"/>
                      <w:marTop w:val="0"/>
                      <w:marBottom w:val="0"/>
                      <w:divBdr>
                        <w:top w:val="none" w:sz="0" w:space="0" w:color="auto"/>
                        <w:left w:val="none" w:sz="0" w:space="0" w:color="auto"/>
                        <w:bottom w:val="none" w:sz="0" w:space="0" w:color="auto"/>
                        <w:right w:val="none" w:sz="0" w:space="0" w:color="auto"/>
                      </w:divBdr>
                    </w:div>
                  </w:divsChild>
                </w:div>
                <w:div w:id="880484755">
                  <w:marLeft w:val="0"/>
                  <w:marRight w:val="0"/>
                  <w:marTop w:val="0"/>
                  <w:marBottom w:val="0"/>
                  <w:divBdr>
                    <w:top w:val="single" w:sz="2" w:space="1" w:color="FFFFFF"/>
                    <w:left w:val="single" w:sz="2" w:space="12" w:color="FFFFFF"/>
                    <w:bottom w:val="single" w:sz="2" w:space="1" w:color="FFFFFF"/>
                    <w:right w:val="single" w:sz="2" w:space="4" w:color="FFFFFF"/>
                  </w:divBdr>
                  <w:divsChild>
                    <w:div w:id="1493108581">
                      <w:marLeft w:val="0"/>
                      <w:marRight w:val="0"/>
                      <w:marTop w:val="0"/>
                      <w:marBottom w:val="0"/>
                      <w:divBdr>
                        <w:top w:val="none" w:sz="0" w:space="0" w:color="auto"/>
                        <w:left w:val="none" w:sz="0" w:space="0" w:color="auto"/>
                        <w:bottom w:val="none" w:sz="0" w:space="0" w:color="auto"/>
                        <w:right w:val="none" w:sz="0" w:space="0" w:color="auto"/>
                      </w:divBdr>
                    </w:div>
                  </w:divsChild>
                </w:div>
                <w:div w:id="1656253296">
                  <w:marLeft w:val="0"/>
                  <w:marRight w:val="0"/>
                  <w:marTop w:val="0"/>
                  <w:marBottom w:val="0"/>
                  <w:divBdr>
                    <w:top w:val="single" w:sz="2" w:space="1" w:color="FFFFFF"/>
                    <w:left w:val="single" w:sz="2" w:space="12" w:color="FFFFFF"/>
                    <w:bottom w:val="single" w:sz="2" w:space="1" w:color="FFFFFF"/>
                    <w:right w:val="single" w:sz="2" w:space="4" w:color="FFFFFF"/>
                  </w:divBdr>
                  <w:divsChild>
                    <w:div w:id="217672057">
                      <w:marLeft w:val="0"/>
                      <w:marRight w:val="0"/>
                      <w:marTop w:val="0"/>
                      <w:marBottom w:val="0"/>
                      <w:divBdr>
                        <w:top w:val="none" w:sz="0" w:space="0" w:color="auto"/>
                        <w:left w:val="none" w:sz="0" w:space="0" w:color="auto"/>
                        <w:bottom w:val="none" w:sz="0" w:space="0" w:color="auto"/>
                        <w:right w:val="none" w:sz="0" w:space="0" w:color="auto"/>
                      </w:divBdr>
                    </w:div>
                  </w:divsChild>
                </w:div>
                <w:div w:id="1600867864">
                  <w:marLeft w:val="0"/>
                  <w:marRight w:val="0"/>
                  <w:marTop w:val="0"/>
                  <w:marBottom w:val="0"/>
                  <w:divBdr>
                    <w:top w:val="single" w:sz="2" w:space="1" w:color="FFFFFF"/>
                    <w:left w:val="single" w:sz="2" w:space="12" w:color="FFFFFF"/>
                    <w:bottom w:val="single" w:sz="2" w:space="1" w:color="FFFFFF"/>
                    <w:right w:val="single" w:sz="2" w:space="4" w:color="FFFFFF"/>
                  </w:divBdr>
                  <w:divsChild>
                    <w:div w:id="1044133430">
                      <w:marLeft w:val="0"/>
                      <w:marRight w:val="0"/>
                      <w:marTop w:val="0"/>
                      <w:marBottom w:val="0"/>
                      <w:divBdr>
                        <w:top w:val="none" w:sz="0" w:space="0" w:color="auto"/>
                        <w:left w:val="none" w:sz="0" w:space="0" w:color="auto"/>
                        <w:bottom w:val="none" w:sz="0" w:space="0" w:color="auto"/>
                        <w:right w:val="none" w:sz="0" w:space="0" w:color="auto"/>
                      </w:divBdr>
                    </w:div>
                  </w:divsChild>
                </w:div>
                <w:div w:id="319428043">
                  <w:marLeft w:val="0"/>
                  <w:marRight w:val="0"/>
                  <w:marTop w:val="0"/>
                  <w:marBottom w:val="0"/>
                  <w:divBdr>
                    <w:top w:val="single" w:sz="2" w:space="1" w:color="FFFFFF"/>
                    <w:left w:val="single" w:sz="2" w:space="12" w:color="FFFFFF"/>
                    <w:bottom w:val="single" w:sz="2" w:space="1" w:color="FFFFFF"/>
                    <w:right w:val="single" w:sz="2" w:space="4" w:color="FFFFFF"/>
                  </w:divBdr>
                  <w:divsChild>
                    <w:div w:id="400178184">
                      <w:marLeft w:val="0"/>
                      <w:marRight w:val="0"/>
                      <w:marTop w:val="0"/>
                      <w:marBottom w:val="0"/>
                      <w:divBdr>
                        <w:top w:val="none" w:sz="0" w:space="0" w:color="auto"/>
                        <w:left w:val="none" w:sz="0" w:space="0" w:color="auto"/>
                        <w:bottom w:val="none" w:sz="0" w:space="0" w:color="auto"/>
                        <w:right w:val="none" w:sz="0" w:space="0" w:color="auto"/>
                      </w:divBdr>
                    </w:div>
                  </w:divsChild>
                </w:div>
                <w:div w:id="1952319577">
                  <w:marLeft w:val="0"/>
                  <w:marRight w:val="0"/>
                  <w:marTop w:val="0"/>
                  <w:marBottom w:val="0"/>
                  <w:divBdr>
                    <w:top w:val="single" w:sz="2" w:space="1" w:color="FFFFFF"/>
                    <w:left w:val="single" w:sz="2" w:space="12" w:color="FFFFFF"/>
                    <w:bottom w:val="single" w:sz="2" w:space="1" w:color="FFFFFF"/>
                    <w:right w:val="single" w:sz="2" w:space="4" w:color="FFFFFF"/>
                  </w:divBdr>
                  <w:divsChild>
                    <w:div w:id="552353556">
                      <w:marLeft w:val="0"/>
                      <w:marRight w:val="0"/>
                      <w:marTop w:val="0"/>
                      <w:marBottom w:val="0"/>
                      <w:divBdr>
                        <w:top w:val="none" w:sz="0" w:space="0" w:color="auto"/>
                        <w:left w:val="none" w:sz="0" w:space="0" w:color="auto"/>
                        <w:bottom w:val="none" w:sz="0" w:space="0" w:color="auto"/>
                        <w:right w:val="none" w:sz="0" w:space="0" w:color="auto"/>
                      </w:divBdr>
                    </w:div>
                  </w:divsChild>
                </w:div>
                <w:div w:id="2077707602">
                  <w:marLeft w:val="0"/>
                  <w:marRight w:val="0"/>
                  <w:marTop w:val="0"/>
                  <w:marBottom w:val="0"/>
                  <w:divBdr>
                    <w:top w:val="single" w:sz="2" w:space="1" w:color="FFFFFF"/>
                    <w:left w:val="single" w:sz="2" w:space="12" w:color="FFFFFF"/>
                    <w:bottom w:val="single" w:sz="2" w:space="1" w:color="FFFFFF"/>
                    <w:right w:val="single" w:sz="2" w:space="4" w:color="FFFFFF"/>
                  </w:divBdr>
                  <w:divsChild>
                    <w:div w:id="1140422647">
                      <w:marLeft w:val="0"/>
                      <w:marRight w:val="0"/>
                      <w:marTop w:val="0"/>
                      <w:marBottom w:val="0"/>
                      <w:divBdr>
                        <w:top w:val="none" w:sz="0" w:space="0" w:color="auto"/>
                        <w:left w:val="none" w:sz="0" w:space="0" w:color="auto"/>
                        <w:bottom w:val="none" w:sz="0" w:space="0" w:color="auto"/>
                        <w:right w:val="none" w:sz="0" w:space="0" w:color="auto"/>
                      </w:divBdr>
                    </w:div>
                  </w:divsChild>
                </w:div>
                <w:div w:id="2135977917">
                  <w:marLeft w:val="0"/>
                  <w:marRight w:val="0"/>
                  <w:marTop w:val="0"/>
                  <w:marBottom w:val="0"/>
                  <w:divBdr>
                    <w:top w:val="single" w:sz="2" w:space="1" w:color="FFFFFF"/>
                    <w:left w:val="single" w:sz="2" w:space="12" w:color="FFFFFF"/>
                    <w:bottom w:val="single" w:sz="2" w:space="1" w:color="FFFFFF"/>
                    <w:right w:val="single" w:sz="2" w:space="4" w:color="FFFFFF"/>
                  </w:divBdr>
                  <w:divsChild>
                    <w:div w:id="1914243863">
                      <w:marLeft w:val="0"/>
                      <w:marRight w:val="0"/>
                      <w:marTop w:val="0"/>
                      <w:marBottom w:val="0"/>
                      <w:divBdr>
                        <w:top w:val="none" w:sz="0" w:space="0" w:color="auto"/>
                        <w:left w:val="none" w:sz="0" w:space="0" w:color="auto"/>
                        <w:bottom w:val="none" w:sz="0" w:space="0" w:color="auto"/>
                        <w:right w:val="none" w:sz="0" w:space="0" w:color="auto"/>
                      </w:divBdr>
                    </w:div>
                  </w:divsChild>
                </w:div>
                <w:div w:id="2146508284">
                  <w:marLeft w:val="0"/>
                  <w:marRight w:val="0"/>
                  <w:marTop w:val="0"/>
                  <w:marBottom w:val="0"/>
                  <w:divBdr>
                    <w:top w:val="single" w:sz="2" w:space="1" w:color="FFFFFF"/>
                    <w:left w:val="single" w:sz="2" w:space="12" w:color="FFFFFF"/>
                    <w:bottom w:val="single" w:sz="2" w:space="1" w:color="FFFFFF"/>
                    <w:right w:val="single" w:sz="2" w:space="4" w:color="FFFFFF"/>
                  </w:divBdr>
                  <w:divsChild>
                    <w:div w:id="1588538307">
                      <w:marLeft w:val="0"/>
                      <w:marRight w:val="0"/>
                      <w:marTop w:val="0"/>
                      <w:marBottom w:val="0"/>
                      <w:divBdr>
                        <w:top w:val="none" w:sz="0" w:space="0" w:color="auto"/>
                        <w:left w:val="none" w:sz="0" w:space="0" w:color="auto"/>
                        <w:bottom w:val="none" w:sz="0" w:space="0" w:color="auto"/>
                        <w:right w:val="none" w:sz="0" w:space="0" w:color="auto"/>
                      </w:divBdr>
                    </w:div>
                  </w:divsChild>
                </w:div>
                <w:div w:id="1123035205">
                  <w:marLeft w:val="0"/>
                  <w:marRight w:val="0"/>
                  <w:marTop w:val="0"/>
                  <w:marBottom w:val="0"/>
                  <w:divBdr>
                    <w:top w:val="single" w:sz="2" w:space="1" w:color="FFFFFF"/>
                    <w:left w:val="single" w:sz="2" w:space="12" w:color="FFFFFF"/>
                    <w:bottom w:val="single" w:sz="2" w:space="1" w:color="FFFFFF"/>
                    <w:right w:val="single" w:sz="2" w:space="4" w:color="FFFFFF"/>
                  </w:divBdr>
                  <w:divsChild>
                    <w:div w:id="1545559745">
                      <w:marLeft w:val="0"/>
                      <w:marRight w:val="0"/>
                      <w:marTop w:val="0"/>
                      <w:marBottom w:val="0"/>
                      <w:divBdr>
                        <w:top w:val="none" w:sz="0" w:space="0" w:color="auto"/>
                        <w:left w:val="none" w:sz="0" w:space="0" w:color="auto"/>
                        <w:bottom w:val="none" w:sz="0" w:space="0" w:color="auto"/>
                        <w:right w:val="none" w:sz="0" w:space="0" w:color="auto"/>
                      </w:divBdr>
                    </w:div>
                  </w:divsChild>
                </w:div>
                <w:div w:id="848063206">
                  <w:marLeft w:val="0"/>
                  <w:marRight w:val="0"/>
                  <w:marTop w:val="0"/>
                  <w:marBottom w:val="0"/>
                  <w:divBdr>
                    <w:top w:val="single" w:sz="2" w:space="1" w:color="FFFFFF"/>
                    <w:left w:val="single" w:sz="2" w:space="12" w:color="FFFFFF"/>
                    <w:bottom w:val="single" w:sz="2" w:space="1" w:color="FFFFFF"/>
                    <w:right w:val="single" w:sz="2" w:space="4" w:color="FFFFFF"/>
                  </w:divBdr>
                  <w:divsChild>
                    <w:div w:id="1825968824">
                      <w:marLeft w:val="0"/>
                      <w:marRight w:val="0"/>
                      <w:marTop w:val="0"/>
                      <w:marBottom w:val="0"/>
                      <w:divBdr>
                        <w:top w:val="none" w:sz="0" w:space="0" w:color="auto"/>
                        <w:left w:val="none" w:sz="0" w:space="0" w:color="auto"/>
                        <w:bottom w:val="none" w:sz="0" w:space="0" w:color="auto"/>
                        <w:right w:val="none" w:sz="0" w:space="0" w:color="auto"/>
                      </w:divBdr>
                    </w:div>
                  </w:divsChild>
                </w:div>
                <w:div w:id="1442724159">
                  <w:marLeft w:val="0"/>
                  <w:marRight w:val="0"/>
                  <w:marTop w:val="0"/>
                  <w:marBottom w:val="0"/>
                  <w:divBdr>
                    <w:top w:val="single" w:sz="2" w:space="1" w:color="FFFFFF"/>
                    <w:left w:val="single" w:sz="2" w:space="12" w:color="FFFFFF"/>
                    <w:bottom w:val="single" w:sz="2" w:space="1" w:color="FFFFFF"/>
                    <w:right w:val="single" w:sz="2" w:space="4" w:color="FFFFFF"/>
                  </w:divBdr>
                  <w:divsChild>
                    <w:div w:id="388386800">
                      <w:marLeft w:val="0"/>
                      <w:marRight w:val="0"/>
                      <w:marTop w:val="0"/>
                      <w:marBottom w:val="0"/>
                      <w:divBdr>
                        <w:top w:val="none" w:sz="0" w:space="0" w:color="auto"/>
                        <w:left w:val="none" w:sz="0" w:space="0" w:color="auto"/>
                        <w:bottom w:val="none" w:sz="0" w:space="0" w:color="auto"/>
                        <w:right w:val="none" w:sz="0" w:space="0" w:color="auto"/>
                      </w:divBdr>
                    </w:div>
                  </w:divsChild>
                </w:div>
                <w:div w:id="491802273">
                  <w:marLeft w:val="0"/>
                  <w:marRight w:val="0"/>
                  <w:marTop w:val="0"/>
                  <w:marBottom w:val="0"/>
                  <w:divBdr>
                    <w:top w:val="single" w:sz="2" w:space="1" w:color="FFFFFF"/>
                    <w:left w:val="single" w:sz="2" w:space="12" w:color="FFFFFF"/>
                    <w:bottom w:val="single" w:sz="2" w:space="1" w:color="FFFFFF"/>
                    <w:right w:val="single" w:sz="2" w:space="4" w:color="FFFFFF"/>
                  </w:divBdr>
                  <w:divsChild>
                    <w:div w:id="1200701962">
                      <w:marLeft w:val="0"/>
                      <w:marRight w:val="0"/>
                      <w:marTop w:val="0"/>
                      <w:marBottom w:val="0"/>
                      <w:divBdr>
                        <w:top w:val="none" w:sz="0" w:space="0" w:color="auto"/>
                        <w:left w:val="none" w:sz="0" w:space="0" w:color="auto"/>
                        <w:bottom w:val="none" w:sz="0" w:space="0" w:color="auto"/>
                        <w:right w:val="none" w:sz="0" w:space="0" w:color="auto"/>
                      </w:divBdr>
                    </w:div>
                  </w:divsChild>
                </w:div>
                <w:div w:id="1242914190">
                  <w:marLeft w:val="0"/>
                  <w:marRight w:val="0"/>
                  <w:marTop w:val="0"/>
                  <w:marBottom w:val="0"/>
                  <w:divBdr>
                    <w:top w:val="single" w:sz="2" w:space="1" w:color="FFFFFF"/>
                    <w:left w:val="single" w:sz="2" w:space="12" w:color="FFFFFF"/>
                    <w:bottom w:val="single" w:sz="2" w:space="1" w:color="FFFFFF"/>
                    <w:right w:val="single" w:sz="2" w:space="4" w:color="FFFFFF"/>
                  </w:divBdr>
                  <w:divsChild>
                    <w:div w:id="111754066">
                      <w:marLeft w:val="0"/>
                      <w:marRight w:val="0"/>
                      <w:marTop w:val="0"/>
                      <w:marBottom w:val="0"/>
                      <w:divBdr>
                        <w:top w:val="none" w:sz="0" w:space="0" w:color="auto"/>
                        <w:left w:val="none" w:sz="0" w:space="0" w:color="auto"/>
                        <w:bottom w:val="none" w:sz="0" w:space="0" w:color="auto"/>
                        <w:right w:val="none" w:sz="0" w:space="0" w:color="auto"/>
                      </w:divBdr>
                    </w:div>
                  </w:divsChild>
                </w:div>
                <w:div w:id="1485778826">
                  <w:marLeft w:val="0"/>
                  <w:marRight w:val="0"/>
                  <w:marTop w:val="0"/>
                  <w:marBottom w:val="0"/>
                  <w:divBdr>
                    <w:top w:val="single" w:sz="2" w:space="1" w:color="FFFFFF"/>
                    <w:left w:val="single" w:sz="2" w:space="12" w:color="FFFFFF"/>
                    <w:bottom w:val="single" w:sz="2" w:space="1" w:color="FFFFFF"/>
                    <w:right w:val="single" w:sz="2" w:space="4" w:color="FFFFFF"/>
                  </w:divBdr>
                  <w:divsChild>
                    <w:div w:id="651837303">
                      <w:marLeft w:val="0"/>
                      <w:marRight w:val="0"/>
                      <w:marTop w:val="0"/>
                      <w:marBottom w:val="0"/>
                      <w:divBdr>
                        <w:top w:val="none" w:sz="0" w:space="0" w:color="auto"/>
                        <w:left w:val="none" w:sz="0" w:space="0" w:color="auto"/>
                        <w:bottom w:val="none" w:sz="0" w:space="0" w:color="auto"/>
                        <w:right w:val="none" w:sz="0" w:space="0" w:color="auto"/>
                      </w:divBdr>
                    </w:div>
                  </w:divsChild>
                </w:div>
                <w:div w:id="600335356">
                  <w:marLeft w:val="0"/>
                  <w:marRight w:val="0"/>
                  <w:marTop w:val="0"/>
                  <w:marBottom w:val="0"/>
                  <w:divBdr>
                    <w:top w:val="single" w:sz="2" w:space="1" w:color="FFFFFF"/>
                    <w:left w:val="single" w:sz="2" w:space="12" w:color="FFFFFF"/>
                    <w:bottom w:val="single" w:sz="2" w:space="1" w:color="FFFFFF"/>
                    <w:right w:val="single" w:sz="2" w:space="4" w:color="FFFFFF"/>
                  </w:divBdr>
                  <w:divsChild>
                    <w:div w:id="1272662989">
                      <w:marLeft w:val="0"/>
                      <w:marRight w:val="0"/>
                      <w:marTop w:val="0"/>
                      <w:marBottom w:val="0"/>
                      <w:divBdr>
                        <w:top w:val="none" w:sz="0" w:space="0" w:color="auto"/>
                        <w:left w:val="none" w:sz="0" w:space="0" w:color="auto"/>
                        <w:bottom w:val="none" w:sz="0" w:space="0" w:color="auto"/>
                        <w:right w:val="none" w:sz="0" w:space="0" w:color="auto"/>
                      </w:divBdr>
                    </w:div>
                  </w:divsChild>
                </w:div>
                <w:div w:id="1502508609">
                  <w:marLeft w:val="0"/>
                  <w:marRight w:val="0"/>
                  <w:marTop w:val="0"/>
                  <w:marBottom w:val="0"/>
                  <w:divBdr>
                    <w:top w:val="single" w:sz="2" w:space="1" w:color="FFFFFF"/>
                    <w:left w:val="single" w:sz="2" w:space="12" w:color="FFFFFF"/>
                    <w:bottom w:val="single" w:sz="2" w:space="1" w:color="FFFFFF"/>
                    <w:right w:val="single" w:sz="2" w:space="4" w:color="FFFFFF"/>
                  </w:divBdr>
                  <w:divsChild>
                    <w:div w:id="1695574900">
                      <w:marLeft w:val="0"/>
                      <w:marRight w:val="0"/>
                      <w:marTop w:val="0"/>
                      <w:marBottom w:val="0"/>
                      <w:divBdr>
                        <w:top w:val="none" w:sz="0" w:space="0" w:color="auto"/>
                        <w:left w:val="none" w:sz="0" w:space="0" w:color="auto"/>
                        <w:bottom w:val="none" w:sz="0" w:space="0" w:color="auto"/>
                        <w:right w:val="none" w:sz="0" w:space="0" w:color="auto"/>
                      </w:divBdr>
                    </w:div>
                  </w:divsChild>
                </w:div>
                <w:div w:id="1125126237">
                  <w:marLeft w:val="0"/>
                  <w:marRight w:val="0"/>
                  <w:marTop w:val="0"/>
                  <w:marBottom w:val="0"/>
                  <w:divBdr>
                    <w:top w:val="single" w:sz="2" w:space="1" w:color="FFFFFF"/>
                    <w:left w:val="single" w:sz="2" w:space="12" w:color="FFFFFF"/>
                    <w:bottom w:val="single" w:sz="2" w:space="1" w:color="FFFFFF"/>
                    <w:right w:val="single" w:sz="2" w:space="4" w:color="FFFFFF"/>
                  </w:divBdr>
                  <w:divsChild>
                    <w:div w:id="1378814418">
                      <w:marLeft w:val="0"/>
                      <w:marRight w:val="0"/>
                      <w:marTop w:val="0"/>
                      <w:marBottom w:val="0"/>
                      <w:divBdr>
                        <w:top w:val="none" w:sz="0" w:space="0" w:color="auto"/>
                        <w:left w:val="none" w:sz="0" w:space="0" w:color="auto"/>
                        <w:bottom w:val="none" w:sz="0" w:space="0" w:color="auto"/>
                        <w:right w:val="none" w:sz="0" w:space="0" w:color="auto"/>
                      </w:divBdr>
                    </w:div>
                  </w:divsChild>
                </w:div>
                <w:div w:id="1604262031">
                  <w:marLeft w:val="0"/>
                  <w:marRight w:val="0"/>
                  <w:marTop w:val="0"/>
                  <w:marBottom w:val="0"/>
                  <w:divBdr>
                    <w:top w:val="single" w:sz="2" w:space="1" w:color="FFFFFF"/>
                    <w:left w:val="single" w:sz="2" w:space="12" w:color="FFFFFF"/>
                    <w:bottom w:val="single" w:sz="2" w:space="1" w:color="FFFFFF"/>
                    <w:right w:val="single" w:sz="2" w:space="4" w:color="FFFFFF"/>
                  </w:divBdr>
                  <w:divsChild>
                    <w:div w:id="1325940286">
                      <w:marLeft w:val="0"/>
                      <w:marRight w:val="0"/>
                      <w:marTop w:val="0"/>
                      <w:marBottom w:val="0"/>
                      <w:divBdr>
                        <w:top w:val="none" w:sz="0" w:space="0" w:color="auto"/>
                        <w:left w:val="none" w:sz="0" w:space="0" w:color="auto"/>
                        <w:bottom w:val="none" w:sz="0" w:space="0" w:color="auto"/>
                        <w:right w:val="none" w:sz="0" w:space="0" w:color="auto"/>
                      </w:divBdr>
                    </w:div>
                  </w:divsChild>
                </w:div>
                <w:div w:id="1943419053">
                  <w:marLeft w:val="0"/>
                  <w:marRight w:val="0"/>
                  <w:marTop w:val="0"/>
                  <w:marBottom w:val="0"/>
                  <w:divBdr>
                    <w:top w:val="single" w:sz="2" w:space="1" w:color="FFFFFF"/>
                    <w:left w:val="single" w:sz="2" w:space="12" w:color="FFFFFF"/>
                    <w:bottom w:val="single" w:sz="2" w:space="1" w:color="FFFFFF"/>
                    <w:right w:val="single" w:sz="2" w:space="4" w:color="FFFFFF"/>
                  </w:divBdr>
                  <w:divsChild>
                    <w:div w:id="1116411265">
                      <w:marLeft w:val="0"/>
                      <w:marRight w:val="0"/>
                      <w:marTop w:val="0"/>
                      <w:marBottom w:val="0"/>
                      <w:divBdr>
                        <w:top w:val="none" w:sz="0" w:space="0" w:color="auto"/>
                        <w:left w:val="none" w:sz="0" w:space="0" w:color="auto"/>
                        <w:bottom w:val="none" w:sz="0" w:space="0" w:color="auto"/>
                        <w:right w:val="none" w:sz="0" w:space="0" w:color="auto"/>
                      </w:divBdr>
                    </w:div>
                  </w:divsChild>
                </w:div>
                <w:div w:id="427391842">
                  <w:marLeft w:val="0"/>
                  <w:marRight w:val="0"/>
                  <w:marTop w:val="0"/>
                  <w:marBottom w:val="0"/>
                  <w:divBdr>
                    <w:top w:val="single" w:sz="2" w:space="1" w:color="FFFFFF"/>
                    <w:left w:val="single" w:sz="2" w:space="12" w:color="FFFFFF"/>
                    <w:bottom w:val="single" w:sz="2" w:space="1" w:color="FFFFFF"/>
                    <w:right w:val="single" w:sz="2" w:space="4" w:color="FFFFFF"/>
                  </w:divBdr>
                  <w:divsChild>
                    <w:div w:id="1575385200">
                      <w:marLeft w:val="0"/>
                      <w:marRight w:val="0"/>
                      <w:marTop w:val="0"/>
                      <w:marBottom w:val="0"/>
                      <w:divBdr>
                        <w:top w:val="none" w:sz="0" w:space="0" w:color="auto"/>
                        <w:left w:val="none" w:sz="0" w:space="0" w:color="auto"/>
                        <w:bottom w:val="none" w:sz="0" w:space="0" w:color="auto"/>
                        <w:right w:val="none" w:sz="0" w:space="0" w:color="auto"/>
                      </w:divBdr>
                    </w:div>
                  </w:divsChild>
                </w:div>
                <w:div w:id="1286618223">
                  <w:marLeft w:val="0"/>
                  <w:marRight w:val="0"/>
                  <w:marTop w:val="0"/>
                  <w:marBottom w:val="0"/>
                  <w:divBdr>
                    <w:top w:val="single" w:sz="2" w:space="1" w:color="FFFFFF"/>
                    <w:left w:val="single" w:sz="2" w:space="12" w:color="FFFFFF"/>
                    <w:bottom w:val="single" w:sz="2" w:space="1" w:color="FFFFFF"/>
                    <w:right w:val="single" w:sz="2" w:space="4" w:color="FFFFFF"/>
                  </w:divBdr>
                  <w:divsChild>
                    <w:div w:id="2025017208">
                      <w:marLeft w:val="0"/>
                      <w:marRight w:val="0"/>
                      <w:marTop w:val="0"/>
                      <w:marBottom w:val="0"/>
                      <w:divBdr>
                        <w:top w:val="none" w:sz="0" w:space="0" w:color="auto"/>
                        <w:left w:val="none" w:sz="0" w:space="0" w:color="auto"/>
                        <w:bottom w:val="none" w:sz="0" w:space="0" w:color="auto"/>
                        <w:right w:val="none" w:sz="0" w:space="0" w:color="auto"/>
                      </w:divBdr>
                    </w:div>
                  </w:divsChild>
                </w:div>
                <w:div w:id="487867634">
                  <w:marLeft w:val="0"/>
                  <w:marRight w:val="0"/>
                  <w:marTop w:val="0"/>
                  <w:marBottom w:val="0"/>
                  <w:divBdr>
                    <w:top w:val="single" w:sz="2" w:space="1" w:color="FFFFFF"/>
                    <w:left w:val="single" w:sz="2" w:space="12" w:color="FFFFFF"/>
                    <w:bottom w:val="single" w:sz="2" w:space="1" w:color="FFFFFF"/>
                    <w:right w:val="single" w:sz="2" w:space="4" w:color="FFFFFF"/>
                  </w:divBdr>
                  <w:divsChild>
                    <w:div w:id="400441900">
                      <w:marLeft w:val="0"/>
                      <w:marRight w:val="0"/>
                      <w:marTop w:val="0"/>
                      <w:marBottom w:val="0"/>
                      <w:divBdr>
                        <w:top w:val="none" w:sz="0" w:space="0" w:color="auto"/>
                        <w:left w:val="none" w:sz="0" w:space="0" w:color="auto"/>
                        <w:bottom w:val="none" w:sz="0" w:space="0" w:color="auto"/>
                        <w:right w:val="none" w:sz="0" w:space="0" w:color="auto"/>
                      </w:divBdr>
                    </w:div>
                  </w:divsChild>
                </w:div>
                <w:div w:id="1253855083">
                  <w:marLeft w:val="0"/>
                  <w:marRight w:val="0"/>
                  <w:marTop w:val="0"/>
                  <w:marBottom w:val="0"/>
                  <w:divBdr>
                    <w:top w:val="single" w:sz="2" w:space="1" w:color="FFFFFF"/>
                    <w:left w:val="single" w:sz="2" w:space="12" w:color="FFFFFF"/>
                    <w:bottom w:val="single" w:sz="2" w:space="1" w:color="FFFFFF"/>
                    <w:right w:val="single" w:sz="2" w:space="4" w:color="FFFFFF"/>
                  </w:divBdr>
                  <w:divsChild>
                    <w:div w:id="505218410">
                      <w:marLeft w:val="0"/>
                      <w:marRight w:val="0"/>
                      <w:marTop w:val="0"/>
                      <w:marBottom w:val="0"/>
                      <w:divBdr>
                        <w:top w:val="none" w:sz="0" w:space="0" w:color="auto"/>
                        <w:left w:val="none" w:sz="0" w:space="0" w:color="auto"/>
                        <w:bottom w:val="none" w:sz="0" w:space="0" w:color="auto"/>
                        <w:right w:val="none" w:sz="0" w:space="0" w:color="auto"/>
                      </w:divBdr>
                    </w:div>
                  </w:divsChild>
                </w:div>
                <w:div w:id="2025012055">
                  <w:marLeft w:val="0"/>
                  <w:marRight w:val="0"/>
                  <w:marTop w:val="0"/>
                  <w:marBottom w:val="0"/>
                  <w:divBdr>
                    <w:top w:val="single" w:sz="2" w:space="1" w:color="FFFFFF"/>
                    <w:left w:val="single" w:sz="2" w:space="12" w:color="FFFFFF"/>
                    <w:bottom w:val="single" w:sz="2" w:space="1" w:color="FFFFFF"/>
                    <w:right w:val="single" w:sz="2" w:space="4" w:color="FFFFFF"/>
                  </w:divBdr>
                  <w:divsChild>
                    <w:div w:id="1232696214">
                      <w:marLeft w:val="0"/>
                      <w:marRight w:val="0"/>
                      <w:marTop w:val="0"/>
                      <w:marBottom w:val="0"/>
                      <w:divBdr>
                        <w:top w:val="none" w:sz="0" w:space="0" w:color="auto"/>
                        <w:left w:val="none" w:sz="0" w:space="0" w:color="auto"/>
                        <w:bottom w:val="none" w:sz="0" w:space="0" w:color="auto"/>
                        <w:right w:val="none" w:sz="0" w:space="0" w:color="auto"/>
                      </w:divBdr>
                    </w:div>
                  </w:divsChild>
                </w:div>
                <w:div w:id="42607019">
                  <w:marLeft w:val="0"/>
                  <w:marRight w:val="0"/>
                  <w:marTop w:val="0"/>
                  <w:marBottom w:val="0"/>
                  <w:divBdr>
                    <w:top w:val="single" w:sz="2" w:space="1" w:color="FFFFFF"/>
                    <w:left w:val="single" w:sz="2" w:space="12" w:color="FFFFFF"/>
                    <w:bottom w:val="single" w:sz="2" w:space="1" w:color="FFFFFF"/>
                    <w:right w:val="single" w:sz="2" w:space="4" w:color="FFFFFF"/>
                  </w:divBdr>
                  <w:divsChild>
                    <w:div w:id="164168534">
                      <w:marLeft w:val="0"/>
                      <w:marRight w:val="0"/>
                      <w:marTop w:val="0"/>
                      <w:marBottom w:val="0"/>
                      <w:divBdr>
                        <w:top w:val="none" w:sz="0" w:space="0" w:color="auto"/>
                        <w:left w:val="none" w:sz="0" w:space="0" w:color="auto"/>
                        <w:bottom w:val="none" w:sz="0" w:space="0" w:color="auto"/>
                        <w:right w:val="none" w:sz="0" w:space="0" w:color="auto"/>
                      </w:divBdr>
                    </w:div>
                  </w:divsChild>
                </w:div>
                <w:div w:id="507331992">
                  <w:marLeft w:val="0"/>
                  <w:marRight w:val="0"/>
                  <w:marTop w:val="0"/>
                  <w:marBottom w:val="0"/>
                  <w:divBdr>
                    <w:top w:val="single" w:sz="2" w:space="1" w:color="FFFFFF"/>
                    <w:left w:val="single" w:sz="2" w:space="12" w:color="FFFFFF"/>
                    <w:bottom w:val="single" w:sz="2" w:space="1" w:color="FFFFFF"/>
                    <w:right w:val="single" w:sz="2" w:space="4" w:color="FFFFFF"/>
                  </w:divBdr>
                  <w:divsChild>
                    <w:div w:id="939066963">
                      <w:marLeft w:val="0"/>
                      <w:marRight w:val="0"/>
                      <w:marTop w:val="0"/>
                      <w:marBottom w:val="0"/>
                      <w:divBdr>
                        <w:top w:val="none" w:sz="0" w:space="0" w:color="auto"/>
                        <w:left w:val="none" w:sz="0" w:space="0" w:color="auto"/>
                        <w:bottom w:val="none" w:sz="0" w:space="0" w:color="auto"/>
                        <w:right w:val="none" w:sz="0" w:space="0" w:color="auto"/>
                      </w:divBdr>
                    </w:div>
                  </w:divsChild>
                </w:div>
                <w:div w:id="2004158795">
                  <w:marLeft w:val="0"/>
                  <w:marRight w:val="0"/>
                  <w:marTop w:val="0"/>
                  <w:marBottom w:val="0"/>
                  <w:divBdr>
                    <w:top w:val="single" w:sz="2" w:space="1" w:color="FFFFFF"/>
                    <w:left w:val="single" w:sz="2" w:space="12" w:color="FFFFFF"/>
                    <w:bottom w:val="single" w:sz="2" w:space="1" w:color="FFFFFF"/>
                    <w:right w:val="single" w:sz="2" w:space="4" w:color="FFFFFF"/>
                  </w:divBdr>
                  <w:divsChild>
                    <w:div w:id="1661419240">
                      <w:marLeft w:val="0"/>
                      <w:marRight w:val="0"/>
                      <w:marTop w:val="0"/>
                      <w:marBottom w:val="0"/>
                      <w:divBdr>
                        <w:top w:val="none" w:sz="0" w:space="0" w:color="auto"/>
                        <w:left w:val="none" w:sz="0" w:space="0" w:color="auto"/>
                        <w:bottom w:val="none" w:sz="0" w:space="0" w:color="auto"/>
                        <w:right w:val="none" w:sz="0" w:space="0" w:color="auto"/>
                      </w:divBdr>
                    </w:div>
                  </w:divsChild>
                </w:div>
                <w:div w:id="1854299024">
                  <w:marLeft w:val="0"/>
                  <w:marRight w:val="0"/>
                  <w:marTop w:val="0"/>
                  <w:marBottom w:val="0"/>
                  <w:divBdr>
                    <w:top w:val="single" w:sz="2" w:space="1" w:color="FFFFFF"/>
                    <w:left w:val="single" w:sz="2" w:space="12" w:color="FFFFFF"/>
                    <w:bottom w:val="single" w:sz="2" w:space="1" w:color="FFFFFF"/>
                    <w:right w:val="single" w:sz="2" w:space="4" w:color="FFFFFF"/>
                  </w:divBdr>
                  <w:divsChild>
                    <w:div w:id="135463045">
                      <w:marLeft w:val="0"/>
                      <w:marRight w:val="0"/>
                      <w:marTop w:val="0"/>
                      <w:marBottom w:val="0"/>
                      <w:divBdr>
                        <w:top w:val="none" w:sz="0" w:space="0" w:color="auto"/>
                        <w:left w:val="none" w:sz="0" w:space="0" w:color="auto"/>
                        <w:bottom w:val="none" w:sz="0" w:space="0" w:color="auto"/>
                        <w:right w:val="none" w:sz="0" w:space="0" w:color="auto"/>
                      </w:divBdr>
                    </w:div>
                  </w:divsChild>
                </w:div>
                <w:div w:id="1829903279">
                  <w:marLeft w:val="0"/>
                  <w:marRight w:val="0"/>
                  <w:marTop w:val="0"/>
                  <w:marBottom w:val="0"/>
                  <w:divBdr>
                    <w:top w:val="single" w:sz="2" w:space="1" w:color="FFFFFF"/>
                    <w:left w:val="single" w:sz="2" w:space="12" w:color="FFFFFF"/>
                    <w:bottom w:val="single" w:sz="2" w:space="1" w:color="FFFFFF"/>
                    <w:right w:val="single" w:sz="2" w:space="4" w:color="FFFFFF"/>
                  </w:divBdr>
                  <w:divsChild>
                    <w:div w:id="1033847542">
                      <w:marLeft w:val="0"/>
                      <w:marRight w:val="0"/>
                      <w:marTop w:val="0"/>
                      <w:marBottom w:val="0"/>
                      <w:divBdr>
                        <w:top w:val="none" w:sz="0" w:space="0" w:color="auto"/>
                        <w:left w:val="none" w:sz="0" w:space="0" w:color="auto"/>
                        <w:bottom w:val="none" w:sz="0" w:space="0" w:color="auto"/>
                        <w:right w:val="none" w:sz="0" w:space="0" w:color="auto"/>
                      </w:divBdr>
                    </w:div>
                  </w:divsChild>
                </w:div>
                <w:div w:id="828600098">
                  <w:marLeft w:val="0"/>
                  <w:marRight w:val="0"/>
                  <w:marTop w:val="0"/>
                  <w:marBottom w:val="0"/>
                  <w:divBdr>
                    <w:top w:val="single" w:sz="2" w:space="1" w:color="FFFFFF"/>
                    <w:left w:val="single" w:sz="2" w:space="12" w:color="FFFFFF"/>
                    <w:bottom w:val="single" w:sz="2" w:space="1" w:color="FFFFFF"/>
                    <w:right w:val="single" w:sz="2" w:space="4" w:color="FFFFFF"/>
                  </w:divBdr>
                  <w:divsChild>
                    <w:div w:id="669596894">
                      <w:marLeft w:val="0"/>
                      <w:marRight w:val="0"/>
                      <w:marTop w:val="0"/>
                      <w:marBottom w:val="0"/>
                      <w:divBdr>
                        <w:top w:val="none" w:sz="0" w:space="0" w:color="auto"/>
                        <w:left w:val="none" w:sz="0" w:space="0" w:color="auto"/>
                        <w:bottom w:val="none" w:sz="0" w:space="0" w:color="auto"/>
                        <w:right w:val="none" w:sz="0" w:space="0" w:color="auto"/>
                      </w:divBdr>
                    </w:div>
                  </w:divsChild>
                </w:div>
                <w:div w:id="1341393947">
                  <w:marLeft w:val="0"/>
                  <w:marRight w:val="0"/>
                  <w:marTop w:val="0"/>
                  <w:marBottom w:val="0"/>
                  <w:divBdr>
                    <w:top w:val="single" w:sz="2" w:space="1" w:color="FFFFFF"/>
                    <w:left w:val="single" w:sz="2" w:space="12" w:color="FFFFFF"/>
                    <w:bottom w:val="single" w:sz="2" w:space="1" w:color="FFFFFF"/>
                    <w:right w:val="single" w:sz="2" w:space="4" w:color="FFFFFF"/>
                  </w:divBdr>
                  <w:divsChild>
                    <w:div w:id="495998544">
                      <w:marLeft w:val="0"/>
                      <w:marRight w:val="0"/>
                      <w:marTop w:val="0"/>
                      <w:marBottom w:val="0"/>
                      <w:divBdr>
                        <w:top w:val="none" w:sz="0" w:space="0" w:color="auto"/>
                        <w:left w:val="none" w:sz="0" w:space="0" w:color="auto"/>
                        <w:bottom w:val="none" w:sz="0" w:space="0" w:color="auto"/>
                        <w:right w:val="none" w:sz="0" w:space="0" w:color="auto"/>
                      </w:divBdr>
                    </w:div>
                  </w:divsChild>
                </w:div>
                <w:div w:id="367292106">
                  <w:marLeft w:val="0"/>
                  <w:marRight w:val="0"/>
                  <w:marTop w:val="0"/>
                  <w:marBottom w:val="0"/>
                  <w:divBdr>
                    <w:top w:val="single" w:sz="2" w:space="1" w:color="FFFFFF"/>
                    <w:left w:val="single" w:sz="2" w:space="12" w:color="FFFFFF"/>
                    <w:bottom w:val="single" w:sz="2" w:space="1" w:color="FFFFFF"/>
                    <w:right w:val="single" w:sz="2" w:space="4" w:color="FFFFFF"/>
                  </w:divBdr>
                  <w:divsChild>
                    <w:div w:id="1931113374">
                      <w:marLeft w:val="0"/>
                      <w:marRight w:val="0"/>
                      <w:marTop w:val="0"/>
                      <w:marBottom w:val="0"/>
                      <w:divBdr>
                        <w:top w:val="none" w:sz="0" w:space="0" w:color="auto"/>
                        <w:left w:val="none" w:sz="0" w:space="0" w:color="auto"/>
                        <w:bottom w:val="none" w:sz="0" w:space="0" w:color="auto"/>
                        <w:right w:val="none" w:sz="0" w:space="0" w:color="auto"/>
                      </w:divBdr>
                    </w:div>
                  </w:divsChild>
                </w:div>
                <w:div w:id="464469051">
                  <w:marLeft w:val="0"/>
                  <w:marRight w:val="0"/>
                  <w:marTop w:val="0"/>
                  <w:marBottom w:val="0"/>
                  <w:divBdr>
                    <w:top w:val="single" w:sz="2" w:space="1" w:color="FFFFFF"/>
                    <w:left w:val="single" w:sz="2" w:space="12" w:color="FFFFFF"/>
                    <w:bottom w:val="single" w:sz="2" w:space="1" w:color="FFFFFF"/>
                    <w:right w:val="single" w:sz="2" w:space="4" w:color="FFFFFF"/>
                  </w:divBdr>
                  <w:divsChild>
                    <w:div w:id="1830365915">
                      <w:marLeft w:val="0"/>
                      <w:marRight w:val="0"/>
                      <w:marTop w:val="0"/>
                      <w:marBottom w:val="0"/>
                      <w:divBdr>
                        <w:top w:val="none" w:sz="0" w:space="0" w:color="auto"/>
                        <w:left w:val="none" w:sz="0" w:space="0" w:color="auto"/>
                        <w:bottom w:val="none" w:sz="0" w:space="0" w:color="auto"/>
                        <w:right w:val="none" w:sz="0" w:space="0" w:color="auto"/>
                      </w:divBdr>
                    </w:div>
                  </w:divsChild>
                </w:div>
                <w:div w:id="2104254269">
                  <w:marLeft w:val="0"/>
                  <w:marRight w:val="0"/>
                  <w:marTop w:val="0"/>
                  <w:marBottom w:val="0"/>
                  <w:divBdr>
                    <w:top w:val="single" w:sz="2" w:space="1" w:color="FFFFFF"/>
                    <w:left w:val="single" w:sz="2" w:space="12" w:color="FFFFFF"/>
                    <w:bottom w:val="single" w:sz="2" w:space="1" w:color="FFFFFF"/>
                    <w:right w:val="single" w:sz="2" w:space="4" w:color="FFFFFF"/>
                  </w:divBdr>
                  <w:divsChild>
                    <w:div w:id="1018122626">
                      <w:marLeft w:val="0"/>
                      <w:marRight w:val="0"/>
                      <w:marTop w:val="0"/>
                      <w:marBottom w:val="0"/>
                      <w:divBdr>
                        <w:top w:val="none" w:sz="0" w:space="0" w:color="auto"/>
                        <w:left w:val="none" w:sz="0" w:space="0" w:color="auto"/>
                        <w:bottom w:val="none" w:sz="0" w:space="0" w:color="auto"/>
                        <w:right w:val="none" w:sz="0" w:space="0" w:color="auto"/>
                      </w:divBdr>
                    </w:div>
                  </w:divsChild>
                </w:div>
                <w:div w:id="1597204223">
                  <w:marLeft w:val="0"/>
                  <w:marRight w:val="0"/>
                  <w:marTop w:val="0"/>
                  <w:marBottom w:val="0"/>
                  <w:divBdr>
                    <w:top w:val="single" w:sz="2" w:space="1" w:color="FFFFFF"/>
                    <w:left w:val="single" w:sz="2" w:space="12" w:color="FFFFFF"/>
                    <w:bottom w:val="single" w:sz="2" w:space="1" w:color="FFFFFF"/>
                    <w:right w:val="single" w:sz="2" w:space="4" w:color="FFFFFF"/>
                  </w:divBdr>
                  <w:divsChild>
                    <w:div w:id="1369720716">
                      <w:marLeft w:val="0"/>
                      <w:marRight w:val="0"/>
                      <w:marTop w:val="0"/>
                      <w:marBottom w:val="0"/>
                      <w:divBdr>
                        <w:top w:val="none" w:sz="0" w:space="0" w:color="auto"/>
                        <w:left w:val="none" w:sz="0" w:space="0" w:color="auto"/>
                        <w:bottom w:val="none" w:sz="0" w:space="0" w:color="auto"/>
                        <w:right w:val="none" w:sz="0" w:space="0" w:color="auto"/>
                      </w:divBdr>
                    </w:div>
                  </w:divsChild>
                </w:div>
                <w:div w:id="708384077">
                  <w:marLeft w:val="0"/>
                  <w:marRight w:val="0"/>
                  <w:marTop w:val="0"/>
                  <w:marBottom w:val="0"/>
                  <w:divBdr>
                    <w:top w:val="single" w:sz="2" w:space="1" w:color="FFFFFF"/>
                    <w:left w:val="single" w:sz="2" w:space="12" w:color="FFFFFF"/>
                    <w:bottom w:val="single" w:sz="2" w:space="1" w:color="FFFFFF"/>
                    <w:right w:val="single" w:sz="2" w:space="4" w:color="FFFFFF"/>
                  </w:divBdr>
                  <w:divsChild>
                    <w:div w:id="2062436782">
                      <w:marLeft w:val="0"/>
                      <w:marRight w:val="0"/>
                      <w:marTop w:val="0"/>
                      <w:marBottom w:val="0"/>
                      <w:divBdr>
                        <w:top w:val="none" w:sz="0" w:space="0" w:color="auto"/>
                        <w:left w:val="none" w:sz="0" w:space="0" w:color="auto"/>
                        <w:bottom w:val="none" w:sz="0" w:space="0" w:color="auto"/>
                        <w:right w:val="none" w:sz="0" w:space="0" w:color="auto"/>
                      </w:divBdr>
                    </w:div>
                  </w:divsChild>
                </w:div>
                <w:div w:id="1789003135">
                  <w:marLeft w:val="0"/>
                  <w:marRight w:val="0"/>
                  <w:marTop w:val="0"/>
                  <w:marBottom w:val="0"/>
                  <w:divBdr>
                    <w:top w:val="single" w:sz="2" w:space="1" w:color="FFFFFF"/>
                    <w:left w:val="single" w:sz="2" w:space="12" w:color="FFFFFF"/>
                    <w:bottom w:val="single" w:sz="2" w:space="1" w:color="FFFFFF"/>
                    <w:right w:val="single" w:sz="2" w:space="4" w:color="FFFFFF"/>
                  </w:divBdr>
                  <w:divsChild>
                    <w:div w:id="863978684">
                      <w:marLeft w:val="0"/>
                      <w:marRight w:val="0"/>
                      <w:marTop w:val="0"/>
                      <w:marBottom w:val="0"/>
                      <w:divBdr>
                        <w:top w:val="none" w:sz="0" w:space="0" w:color="auto"/>
                        <w:left w:val="none" w:sz="0" w:space="0" w:color="auto"/>
                        <w:bottom w:val="none" w:sz="0" w:space="0" w:color="auto"/>
                        <w:right w:val="none" w:sz="0" w:space="0" w:color="auto"/>
                      </w:divBdr>
                    </w:div>
                  </w:divsChild>
                </w:div>
                <w:div w:id="1054084316">
                  <w:marLeft w:val="0"/>
                  <w:marRight w:val="0"/>
                  <w:marTop w:val="0"/>
                  <w:marBottom w:val="0"/>
                  <w:divBdr>
                    <w:top w:val="single" w:sz="2" w:space="1" w:color="FFFFFF"/>
                    <w:left w:val="single" w:sz="2" w:space="12" w:color="FFFFFF"/>
                    <w:bottom w:val="single" w:sz="2" w:space="1" w:color="FFFFFF"/>
                    <w:right w:val="single" w:sz="2" w:space="4" w:color="FFFFFF"/>
                  </w:divBdr>
                  <w:divsChild>
                    <w:div w:id="1392919024">
                      <w:marLeft w:val="0"/>
                      <w:marRight w:val="0"/>
                      <w:marTop w:val="0"/>
                      <w:marBottom w:val="0"/>
                      <w:divBdr>
                        <w:top w:val="none" w:sz="0" w:space="0" w:color="auto"/>
                        <w:left w:val="none" w:sz="0" w:space="0" w:color="auto"/>
                        <w:bottom w:val="none" w:sz="0" w:space="0" w:color="auto"/>
                        <w:right w:val="none" w:sz="0" w:space="0" w:color="auto"/>
                      </w:divBdr>
                    </w:div>
                  </w:divsChild>
                </w:div>
                <w:div w:id="1786608419">
                  <w:marLeft w:val="0"/>
                  <w:marRight w:val="0"/>
                  <w:marTop w:val="0"/>
                  <w:marBottom w:val="0"/>
                  <w:divBdr>
                    <w:top w:val="single" w:sz="2" w:space="1" w:color="FFFFFF"/>
                    <w:left w:val="single" w:sz="2" w:space="12" w:color="FFFFFF"/>
                    <w:bottom w:val="single" w:sz="2" w:space="1" w:color="FFFFFF"/>
                    <w:right w:val="single" w:sz="2" w:space="4" w:color="FFFFFF"/>
                  </w:divBdr>
                  <w:divsChild>
                    <w:div w:id="1488670178">
                      <w:marLeft w:val="0"/>
                      <w:marRight w:val="0"/>
                      <w:marTop w:val="0"/>
                      <w:marBottom w:val="0"/>
                      <w:divBdr>
                        <w:top w:val="none" w:sz="0" w:space="0" w:color="auto"/>
                        <w:left w:val="none" w:sz="0" w:space="0" w:color="auto"/>
                        <w:bottom w:val="none" w:sz="0" w:space="0" w:color="auto"/>
                        <w:right w:val="none" w:sz="0" w:space="0" w:color="auto"/>
                      </w:divBdr>
                    </w:div>
                  </w:divsChild>
                </w:div>
                <w:div w:id="2068844655">
                  <w:marLeft w:val="0"/>
                  <w:marRight w:val="0"/>
                  <w:marTop w:val="0"/>
                  <w:marBottom w:val="0"/>
                  <w:divBdr>
                    <w:top w:val="single" w:sz="2" w:space="1" w:color="FFFFFF"/>
                    <w:left w:val="single" w:sz="2" w:space="12" w:color="FFFFFF"/>
                    <w:bottom w:val="single" w:sz="2" w:space="1" w:color="FFFFFF"/>
                    <w:right w:val="single" w:sz="2" w:space="4" w:color="FFFFFF"/>
                  </w:divBdr>
                  <w:divsChild>
                    <w:div w:id="761990492">
                      <w:marLeft w:val="0"/>
                      <w:marRight w:val="0"/>
                      <w:marTop w:val="0"/>
                      <w:marBottom w:val="0"/>
                      <w:divBdr>
                        <w:top w:val="none" w:sz="0" w:space="0" w:color="auto"/>
                        <w:left w:val="none" w:sz="0" w:space="0" w:color="auto"/>
                        <w:bottom w:val="none" w:sz="0" w:space="0" w:color="auto"/>
                        <w:right w:val="none" w:sz="0" w:space="0" w:color="auto"/>
                      </w:divBdr>
                    </w:div>
                  </w:divsChild>
                </w:div>
                <w:div w:id="1691223588">
                  <w:marLeft w:val="0"/>
                  <w:marRight w:val="0"/>
                  <w:marTop w:val="0"/>
                  <w:marBottom w:val="0"/>
                  <w:divBdr>
                    <w:top w:val="single" w:sz="2" w:space="1" w:color="FFFFFF"/>
                    <w:left w:val="single" w:sz="2" w:space="12" w:color="FFFFFF"/>
                    <w:bottom w:val="single" w:sz="2" w:space="1" w:color="FFFFFF"/>
                    <w:right w:val="single" w:sz="2" w:space="4" w:color="FFFFFF"/>
                  </w:divBdr>
                  <w:divsChild>
                    <w:div w:id="2061778617">
                      <w:marLeft w:val="0"/>
                      <w:marRight w:val="0"/>
                      <w:marTop w:val="0"/>
                      <w:marBottom w:val="0"/>
                      <w:divBdr>
                        <w:top w:val="none" w:sz="0" w:space="0" w:color="auto"/>
                        <w:left w:val="none" w:sz="0" w:space="0" w:color="auto"/>
                        <w:bottom w:val="none" w:sz="0" w:space="0" w:color="auto"/>
                        <w:right w:val="none" w:sz="0" w:space="0" w:color="auto"/>
                      </w:divBdr>
                    </w:div>
                  </w:divsChild>
                </w:div>
                <w:div w:id="889221218">
                  <w:marLeft w:val="0"/>
                  <w:marRight w:val="0"/>
                  <w:marTop w:val="0"/>
                  <w:marBottom w:val="0"/>
                  <w:divBdr>
                    <w:top w:val="single" w:sz="2" w:space="1" w:color="FFFFFF"/>
                    <w:left w:val="single" w:sz="2" w:space="12" w:color="FFFFFF"/>
                    <w:bottom w:val="single" w:sz="2" w:space="1" w:color="FFFFFF"/>
                    <w:right w:val="single" w:sz="2" w:space="4" w:color="FFFFFF"/>
                  </w:divBdr>
                  <w:divsChild>
                    <w:div w:id="384334107">
                      <w:marLeft w:val="0"/>
                      <w:marRight w:val="0"/>
                      <w:marTop w:val="0"/>
                      <w:marBottom w:val="0"/>
                      <w:divBdr>
                        <w:top w:val="none" w:sz="0" w:space="0" w:color="auto"/>
                        <w:left w:val="none" w:sz="0" w:space="0" w:color="auto"/>
                        <w:bottom w:val="none" w:sz="0" w:space="0" w:color="auto"/>
                        <w:right w:val="none" w:sz="0" w:space="0" w:color="auto"/>
                      </w:divBdr>
                    </w:div>
                  </w:divsChild>
                </w:div>
                <w:div w:id="2019307469">
                  <w:marLeft w:val="0"/>
                  <w:marRight w:val="0"/>
                  <w:marTop w:val="0"/>
                  <w:marBottom w:val="0"/>
                  <w:divBdr>
                    <w:top w:val="single" w:sz="2" w:space="1" w:color="FFFFFF"/>
                    <w:left w:val="single" w:sz="2" w:space="12" w:color="FFFFFF"/>
                    <w:bottom w:val="single" w:sz="2" w:space="1" w:color="FFFFFF"/>
                    <w:right w:val="single" w:sz="2" w:space="4" w:color="FFFFFF"/>
                  </w:divBdr>
                  <w:divsChild>
                    <w:div w:id="34165689">
                      <w:marLeft w:val="0"/>
                      <w:marRight w:val="0"/>
                      <w:marTop w:val="0"/>
                      <w:marBottom w:val="0"/>
                      <w:divBdr>
                        <w:top w:val="none" w:sz="0" w:space="0" w:color="auto"/>
                        <w:left w:val="none" w:sz="0" w:space="0" w:color="auto"/>
                        <w:bottom w:val="none" w:sz="0" w:space="0" w:color="auto"/>
                        <w:right w:val="none" w:sz="0" w:space="0" w:color="auto"/>
                      </w:divBdr>
                    </w:div>
                  </w:divsChild>
                </w:div>
                <w:div w:id="1897738945">
                  <w:marLeft w:val="0"/>
                  <w:marRight w:val="0"/>
                  <w:marTop w:val="0"/>
                  <w:marBottom w:val="0"/>
                  <w:divBdr>
                    <w:top w:val="single" w:sz="2" w:space="1" w:color="FFFFFF"/>
                    <w:left w:val="single" w:sz="2" w:space="12" w:color="FFFFFF"/>
                    <w:bottom w:val="single" w:sz="2" w:space="1" w:color="FFFFFF"/>
                    <w:right w:val="single" w:sz="2" w:space="4" w:color="FFFFFF"/>
                  </w:divBdr>
                  <w:divsChild>
                    <w:div w:id="1531451216">
                      <w:marLeft w:val="0"/>
                      <w:marRight w:val="0"/>
                      <w:marTop w:val="0"/>
                      <w:marBottom w:val="0"/>
                      <w:divBdr>
                        <w:top w:val="none" w:sz="0" w:space="0" w:color="auto"/>
                        <w:left w:val="none" w:sz="0" w:space="0" w:color="auto"/>
                        <w:bottom w:val="none" w:sz="0" w:space="0" w:color="auto"/>
                        <w:right w:val="none" w:sz="0" w:space="0" w:color="auto"/>
                      </w:divBdr>
                    </w:div>
                  </w:divsChild>
                </w:div>
                <w:div w:id="2069259797">
                  <w:marLeft w:val="0"/>
                  <w:marRight w:val="0"/>
                  <w:marTop w:val="0"/>
                  <w:marBottom w:val="0"/>
                  <w:divBdr>
                    <w:top w:val="single" w:sz="2" w:space="1" w:color="FFFFFF"/>
                    <w:left w:val="single" w:sz="2" w:space="12" w:color="FFFFFF"/>
                    <w:bottom w:val="single" w:sz="2" w:space="1" w:color="FFFFFF"/>
                    <w:right w:val="single" w:sz="2" w:space="4" w:color="FFFFFF"/>
                  </w:divBdr>
                  <w:divsChild>
                    <w:div w:id="1027755480">
                      <w:marLeft w:val="0"/>
                      <w:marRight w:val="0"/>
                      <w:marTop w:val="0"/>
                      <w:marBottom w:val="0"/>
                      <w:divBdr>
                        <w:top w:val="none" w:sz="0" w:space="0" w:color="auto"/>
                        <w:left w:val="none" w:sz="0" w:space="0" w:color="auto"/>
                        <w:bottom w:val="none" w:sz="0" w:space="0" w:color="auto"/>
                        <w:right w:val="none" w:sz="0" w:space="0" w:color="auto"/>
                      </w:divBdr>
                    </w:div>
                  </w:divsChild>
                </w:div>
                <w:div w:id="698966965">
                  <w:marLeft w:val="0"/>
                  <w:marRight w:val="0"/>
                  <w:marTop w:val="0"/>
                  <w:marBottom w:val="0"/>
                  <w:divBdr>
                    <w:top w:val="single" w:sz="2" w:space="1" w:color="FFFFFF"/>
                    <w:left w:val="single" w:sz="2" w:space="12" w:color="FFFFFF"/>
                    <w:bottom w:val="single" w:sz="2" w:space="1" w:color="FFFFFF"/>
                    <w:right w:val="single" w:sz="2" w:space="4" w:color="FFFFFF"/>
                  </w:divBdr>
                  <w:divsChild>
                    <w:div w:id="1472167449">
                      <w:marLeft w:val="0"/>
                      <w:marRight w:val="0"/>
                      <w:marTop w:val="0"/>
                      <w:marBottom w:val="0"/>
                      <w:divBdr>
                        <w:top w:val="none" w:sz="0" w:space="0" w:color="auto"/>
                        <w:left w:val="none" w:sz="0" w:space="0" w:color="auto"/>
                        <w:bottom w:val="none" w:sz="0" w:space="0" w:color="auto"/>
                        <w:right w:val="none" w:sz="0" w:space="0" w:color="auto"/>
                      </w:divBdr>
                    </w:div>
                  </w:divsChild>
                </w:div>
                <w:div w:id="725497515">
                  <w:marLeft w:val="0"/>
                  <w:marRight w:val="0"/>
                  <w:marTop w:val="0"/>
                  <w:marBottom w:val="0"/>
                  <w:divBdr>
                    <w:top w:val="single" w:sz="2" w:space="1" w:color="FFFFFF"/>
                    <w:left w:val="single" w:sz="2" w:space="12" w:color="FFFFFF"/>
                    <w:bottom w:val="single" w:sz="2" w:space="1" w:color="FFFFFF"/>
                    <w:right w:val="single" w:sz="2" w:space="4" w:color="FFFFFF"/>
                  </w:divBdr>
                  <w:divsChild>
                    <w:div w:id="1111557298">
                      <w:marLeft w:val="0"/>
                      <w:marRight w:val="0"/>
                      <w:marTop w:val="0"/>
                      <w:marBottom w:val="0"/>
                      <w:divBdr>
                        <w:top w:val="none" w:sz="0" w:space="0" w:color="auto"/>
                        <w:left w:val="none" w:sz="0" w:space="0" w:color="auto"/>
                        <w:bottom w:val="none" w:sz="0" w:space="0" w:color="auto"/>
                        <w:right w:val="none" w:sz="0" w:space="0" w:color="auto"/>
                      </w:divBdr>
                    </w:div>
                  </w:divsChild>
                </w:div>
                <w:div w:id="1281841142">
                  <w:marLeft w:val="0"/>
                  <w:marRight w:val="0"/>
                  <w:marTop w:val="0"/>
                  <w:marBottom w:val="0"/>
                  <w:divBdr>
                    <w:top w:val="single" w:sz="2" w:space="1" w:color="FFFFFF"/>
                    <w:left w:val="single" w:sz="2" w:space="12" w:color="FFFFFF"/>
                    <w:bottom w:val="single" w:sz="2" w:space="1" w:color="FFFFFF"/>
                    <w:right w:val="single" w:sz="2" w:space="4" w:color="FFFFFF"/>
                  </w:divBdr>
                  <w:divsChild>
                    <w:div w:id="1500081395">
                      <w:marLeft w:val="0"/>
                      <w:marRight w:val="0"/>
                      <w:marTop w:val="0"/>
                      <w:marBottom w:val="0"/>
                      <w:divBdr>
                        <w:top w:val="none" w:sz="0" w:space="0" w:color="auto"/>
                        <w:left w:val="none" w:sz="0" w:space="0" w:color="auto"/>
                        <w:bottom w:val="none" w:sz="0" w:space="0" w:color="auto"/>
                        <w:right w:val="none" w:sz="0" w:space="0" w:color="auto"/>
                      </w:divBdr>
                    </w:div>
                  </w:divsChild>
                </w:div>
                <w:div w:id="1584602990">
                  <w:marLeft w:val="0"/>
                  <w:marRight w:val="0"/>
                  <w:marTop w:val="0"/>
                  <w:marBottom w:val="0"/>
                  <w:divBdr>
                    <w:top w:val="single" w:sz="2" w:space="1" w:color="FFFFFF"/>
                    <w:left w:val="single" w:sz="2" w:space="12" w:color="FFFFFF"/>
                    <w:bottom w:val="single" w:sz="2" w:space="1" w:color="FFFFFF"/>
                    <w:right w:val="single" w:sz="2" w:space="4" w:color="FFFFFF"/>
                  </w:divBdr>
                  <w:divsChild>
                    <w:div w:id="206727665">
                      <w:marLeft w:val="0"/>
                      <w:marRight w:val="0"/>
                      <w:marTop w:val="0"/>
                      <w:marBottom w:val="0"/>
                      <w:divBdr>
                        <w:top w:val="none" w:sz="0" w:space="0" w:color="auto"/>
                        <w:left w:val="none" w:sz="0" w:space="0" w:color="auto"/>
                        <w:bottom w:val="none" w:sz="0" w:space="0" w:color="auto"/>
                        <w:right w:val="none" w:sz="0" w:space="0" w:color="auto"/>
                      </w:divBdr>
                    </w:div>
                  </w:divsChild>
                </w:div>
                <w:div w:id="1792240031">
                  <w:marLeft w:val="0"/>
                  <w:marRight w:val="0"/>
                  <w:marTop w:val="0"/>
                  <w:marBottom w:val="0"/>
                  <w:divBdr>
                    <w:top w:val="single" w:sz="2" w:space="1" w:color="FFFFFF"/>
                    <w:left w:val="single" w:sz="2" w:space="12" w:color="FFFFFF"/>
                    <w:bottom w:val="single" w:sz="2" w:space="1" w:color="FFFFFF"/>
                    <w:right w:val="single" w:sz="2" w:space="4" w:color="FFFFFF"/>
                  </w:divBdr>
                  <w:divsChild>
                    <w:div w:id="1117675800">
                      <w:marLeft w:val="0"/>
                      <w:marRight w:val="0"/>
                      <w:marTop w:val="0"/>
                      <w:marBottom w:val="0"/>
                      <w:divBdr>
                        <w:top w:val="none" w:sz="0" w:space="0" w:color="auto"/>
                        <w:left w:val="none" w:sz="0" w:space="0" w:color="auto"/>
                        <w:bottom w:val="none" w:sz="0" w:space="0" w:color="auto"/>
                        <w:right w:val="none" w:sz="0" w:space="0" w:color="auto"/>
                      </w:divBdr>
                    </w:div>
                  </w:divsChild>
                </w:div>
                <w:div w:id="1858107651">
                  <w:marLeft w:val="0"/>
                  <w:marRight w:val="0"/>
                  <w:marTop w:val="0"/>
                  <w:marBottom w:val="0"/>
                  <w:divBdr>
                    <w:top w:val="single" w:sz="2" w:space="1" w:color="FFFFFF"/>
                    <w:left w:val="single" w:sz="2" w:space="12" w:color="FFFFFF"/>
                    <w:bottom w:val="single" w:sz="2" w:space="1" w:color="FFFFFF"/>
                    <w:right w:val="single" w:sz="2" w:space="4" w:color="FFFFFF"/>
                  </w:divBdr>
                  <w:divsChild>
                    <w:div w:id="259602679">
                      <w:marLeft w:val="0"/>
                      <w:marRight w:val="0"/>
                      <w:marTop w:val="0"/>
                      <w:marBottom w:val="0"/>
                      <w:divBdr>
                        <w:top w:val="none" w:sz="0" w:space="0" w:color="auto"/>
                        <w:left w:val="none" w:sz="0" w:space="0" w:color="auto"/>
                        <w:bottom w:val="none" w:sz="0" w:space="0" w:color="auto"/>
                        <w:right w:val="none" w:sz="0" w:space="0" w:color="auto"/>
                      </w:divBdr>
                    </w:div>
                  </w:divsChild>
                </w:div>
                <w:div w:id="250892964">
                  <w:marLeft w:val="0"/>
                  <w:marRight w:val="0"/>
                  <w:marTop w:val="0"/>
                  <w:marBottom w:val="0"/>
                  <w:divBdr>
                    <w:top w:val="single" w:sz="2" w:space="1" w:color="FFFFFF"/>
                    <w:left w:val="single" w:sz="2" w:space="12" w:color="FFFFFF"/>
                    <w:bottom w:val="single" w:sz="2" w:space="1" w:color="FFFFFF"/>
                    <w:right w:val="single" w:sz="2" w:space="4" w:color="FFFFFF"/>
                  </w:divBdr>
                  <w:divsChild>
                    <w:div w:id="355160210">
                      <w:marLeft w:val="0"/>
                      <w:marRight w:val="0"/>
                      <w:marTop w:val="0"/>
                      <w:marBottom w:val="0"/>
                      <w:divBdr>
                        <w:top w:val="none" w:sz="0" w:space="0" w:color="auto"/>
                        <w:left w:val="none" w:sz="0" w:space="0" w:color="auto"/>
                        <w:bottom w:val="none" w:sz="0" w:space="0" w:color="auto"/>
                        <w:right w:val="none" w:sz="0" w:space="0" w:color="auto"/>
                      </w:divBdr>
                    </w:div>
                  </w:divsChild>
                </w:div>
                <w:div w:id="965427966">
                  <w:marLeft w:val="0"/>
                  <w:marRight w:val="0"/>
                  <w:marTop w:val="0"/>
                  <w:marBottom w:val="0"/>
                  <w:divBdr>
                    <w:top w:val="single" w:sz="2" w:space="1" w:color="FFFFFF"/>
                    <w:left w:val="single" w:sz="2" w:space="12" w:color="FFFFFF"/>
                    <w:bottom w:val="single" w:sz="2" w:space="1" w:color="FFFFFF"/>
                    <w:right w:val="single" w:sz="2" w:space="4" w:color="FFFFFF"/>
                  </w:divBdr>
                  <w:divsChild>
                    <w:div w:id="82728183">
                      <w:marLeft w:val="0"/>
                      <w:marRight w:val="0"/>
                      <w:marTop w:val="0"/>
                      <w:marBottom w:val="0"/>
                      <w:divBdr>
                        <w:top w:val="none" w:sz="0" w:space="0" w:color="auto"/>
                        <w:left w:val="none" w:sz="0" w:space="0" w:color="auto"/>
                        <w:bottom w:val="none" w:sz="0" w:space="0" w:color="auto"/>
                        <w:right w:val="none" w:sz="0" w:space="0" w:color="auto"/>
                      </w:divBdr>
                    </w:div>
                  </w:divsChild>
                </w:div>
                <w:div w:id="776368104">
                  <w:marLeft w:val="0"/>
                  <w:marRight w:val="0"/>
                  <w:marTop w:val="0"/>
                  <w:marBottom w:val="0"/>
                  <w:divBdr>
                    <w:top w:val="single" w:sz="2" w:space="1" w:color="FFFFFF"/>
                    <w:left w:val="single" w:sz="2" w:space="12" w:color="FFFFFF"/>
                    <w:bottom w:val="single" w:sz="2" w:space="1" w:color="FFFFFF"/>
                    <w:right w:val="single" w:sz="2" w:space="4" w:color="FFFFFF"/>
                  </w:divBdr>
                  <w:divsChild>
                    <w:div w:id="621957247">
                      <w:marLeft w:val="0"/>
                      <w:marRight w:val="0"/>
                      <w:marTop w:val="0"/>
                      <w:marBottom w:val="0"/>
                      <w:divBdr>
                        <w:top w:val="none" w:sz="0" w:space="0" w:color="auto"/>
                        <w:left w:val="none" w:sz="0" w:space="0" w:color="auto"/>
                        <w:bottom w:val="none" w:sz="0" w:space="0" w:color="auto"/>
                        <w:right w:val="none" w:sz="0" w:space="0" w:color="auto"/>
                      </w:divBdr>
                    </w:div>
                  </w:divsChild>
                </w:div>
                <w:div w:id="1595239135">
                  <w:marLeft w:val="0"/>
                  <w:marRight w:val="0"/>
                  <w:marTop w:val="0"/>
                  <w:marBottom w:val="0"/>
                  <w:divBdr>
                    <w:top w:val="single" w:sz="2" w:space="1" w:color="FFFFFF"/>
                    <w:left w:val="single" w:sz="2" w:space="12" w:color="FFFFFF"/>
                    <w:bottom w:val="single" w:sz="2" w:space="1" w:color="FFFFFF"/>
                    <w:right w:val="single" w:sz="2" w:space="4" w:color="FFFFFF"/>
                  </w:divBdr>
                  <w:divsChild>
                    <w:div w:id="867644238">
                      <w:marLeft w:val="0"/>
                      <w:marRight w:val="0"/>
                      <w:marTop w:val="0"/>
                      <w:marBottom w:val="0"/>
                      <w:divBdr>
                        <w:top w:val="none" w:sz="0" w:space="0" w:color="auto"/>
                        <w:left w:val="none" w:sz="0" w:space="0" w:color="auto"/>
                        <w:bottom w:val="none" w:sz="0" w:space="0" w:color="auto"/>
                        <w:right w:val="none" w:sz="0" w:space="0" w:color="auto"/>
                      </w:divBdr>
                    </w:div>
                  </w:divsChild>
                </w:div>
                <w:div w:id="774325873">
                  <w:marLeft w:val="0"/>
                  <w:marRight w:val="0"/>
                  <w:marTop w:val="0"/>
                  <w:marBottom w:val="0"/>
                  <w:divBdr>
                    <w:top w:val="single" w:sz="2" w:space="1" w:color="FFFFFF"/>
                    <w:left w:val="single" w:sz="2" w:space="12" w:color="FFFFFF"/>
                    <w:bottom w:val="single" w:sz="2" w:space="1" w:color="FFFFFF"/>
                    <w:right w:val="single" w:sz="2" w:space="4" w:color="FFFFFF"/>
                  </w:divBdr>
                  <w:divsChild>
                    <w:div w:id="450444373">
                      <w:marLeft w:val="0"/>
                      <w:marRight w:val="0"/>
                      <w:marTop w:val="0"/>
                      <w:marBottom w:val="0"/>
                      <w:divBdr>
                        <w:top w:val="none" w:sz="0" w:space="0" w:color="auto"/>
                        <w:left w:val="none" w:sz="0" w:space="0" w:color="auto"/>
                        <w:bottom w:val="none" w:sz="0" w:space="0" w:color="auto"/>
                        <w:right w:val="none" w:sz="0" w:space="0" w:color="auto"/>
                      </w:divBdr>
                    </w:div>
                  </w:divsChild>
                </w:div>
                <w:div w:id="1744334212">
                  <w:marLeft w:val="0"/>
                  <w:marRight w:val="0"/>
                  <w:marTop w:val="0"/>
                  <w:marBottom w:val="0"/>
                  <w:divBdr>
                    <w:top w:val="single" w:sz="2" w:space="1" w:color="FFFFFF"/>
                    <w:left w:val="single" w:sz="2" w:space="12" w:color="FFFFFF"/>
                    <w:bottom w:val="single" w:sz="2" w:space="1" w:color="FFFFFF"/>
                    <w:right w:val="single" w:sz="2" w:space="4" w:color="FFFFFF"/>
                  </w:divBdr>
                  <w:divsChild>
                    <w:div w:id="2010669743">
                      <w:marLeft w:val="0"/>
                      <w:marRight w:val="0"/>
                      <w:marTop w:val="0"/>
                      <w:marBottom w:val="0"/>
                      <w:divBdr>
                        <w:top w:val="none" w:sz="0" w:space="0" w:color="auto"/>
                        <w:left w:val="none" w:sz="0" w:space="0" w:color="auto"/>
                        <w:bottom w:val="none" w:sz="0" w:space="0" w:color="auto"/>
                        <w:right w:val="none" w:sz="0" w:space="0" w:color="auto"/>
                      </w:divBdr>
                    </w:div>
                  </w:divsChild>
                </w:div>
                <w:div w:id="1983148486">
                  <w:marLeft w:val="0"/>
                  <w:marRight w:val="0"/>
                  <w:marTop w:val="0"/>
                  <w:marBottom w:val="0"/>
                  <w:divBdr>
                    <w:top w:val="single" w:sz="2" w:space="1" w:color="FFFFFF"/>
                    <w:left w:val="single" w:sz="2" w:space="12" w:color="FFFFFF"/>
                    <w:bottom w:val="single" w:sz="2" w:space="1" w:color="FFFFFF"/>
                    <w:right w:val="single" w:sz="2" w:space="4" w:color="FFFFFF"/>
                  </w:divBdr>
                  <w:divsChild>
                    <w:div w:id="2046784850">
                      <w:marLeft w:val="0"/>
                      <w:marRight w:val="0"/>
                      <w:marTop w:val="0"/>
                      <w:marBottom w:val="0"/>
                      <w:divBdr>
                        <w:top w:val="none" w:sz="0" w:space="0" w:color="auto"/>
                        <w:left w:val="none" w:sz="0" w:space="0" w:color="auto"/>
                        <w:bottom w:val="none" w:sz="0" w:space="0" w:color="auto"/>
                        <w:right w:val="none" w:sz="0" w:space="0" w:color="auto"/>
                      </w:divBdr>
                    </w:div>
                  </w:divsChild>
                </w:div>
                <w:div w:id="255555275">
                  <w:marLeft w:val="0"/>
                  <w:marRight w:val="0"/>
                  <w:marTop w:val="0"/>
                  <w:marBottom w:val="0"/>
                  <w:divBdr>
                    <w:top w:val="single" w:sz="2" w:space="1" w:color="FFFFFF"/>
                    <w:left w:val="single" w:sz="2" w:space="12" w:color="FFFFFF"/>
                    <w:bottom w:val="single" w:sz="2" w:space="1" w:color="FFFFFF"/>
                    <w:right w:val="single" w:sz="2" w:space="4" w:color="FFFFFF"/>
                  </w:divBdr>
                  <w:divsChild>
                    <w:div w:id="1477575180">
                      <w:marLeft w:val="0"/>
                      <w:marRight w:val="0"/>
                      <w:marTop w:val="0"/>
                      <w:marBottom w:val="0"/>
                      <w:divBdr>
                        <w:top w:val="none" w:sz="0" w:space="0" w:color="auto"/>
                        <w:left w:val="none" w:sz="0" w:space="0" w:color="auto"/>
                        <w:bottom w:val="none" w:sz="0" w:space="0" w:color="auto"/>
                        <w:right w:val="none" w:sz="0" w:space="0" w:color="auto"/>
                      </w:divBdr>
                    </w:div>
                  </w:divsChild>
                </w:div>
                <w:div w:id="1329601832">
                  <w:marLeft w:val="0"/>
                  <w:marRight w:val="0"/>
                  <w:marTop w:val="0"/>
                  <w:marBottom w:val="0"/>
                  <w:divBdr>
                    <w:top w:val="single" w:sz="2" w:space="1" w:color="FFFFFF"/>
                    <w:left w:val="single" w:sz="2" w:space="12" w:color="FFFFFF"/>
                    <w:bottom w:val="single" w:sz="2" w:space="1" w:color="FFFFFF"/>
                    <w:right w:val="single" w:sz="2" w:space="4" w:color="FFFFFF"/>
                  </w:divBdr>
                  <w:divsChild>
                    <w:div w:id="2007240403">
                      <w:marLeft w:val="0"/>
                      <w:marRight w:val="0"/>
                      <w:marTop w:val="0"/>
                      <w:marBottom w:val="0"/>
                      <w:divBdr>
                        <w:top w:val="none" w:sz="0" w:space="0" w:color="auto"/>
                        <w:left w:val="none" w:sz="0" w:space="0" w:color="auto"/>
                        <w:bottom w:val="none" w:sz="0" w:space="0" w:color="auto"/>
                        <w:right w:val="none" w:sz="0" w:space="0" w:color="auto"/>
                      </w:divBdr>
                    </w:div>
                  </w:divsChild>
                </w:div>
                <w:div w:id="1216623833">
                  <w:marLeft w:val="0"/>
                  <w:marRight w:val="0"/>
                  <w:marTop w:val="0"/>
                  <w:marBottom w:val="0"/>
                  <w:divBdr>
                    <w:top w:val="single" w:sz="2" w:space="1" w:color="FFFFFF"/>
                    <w:left w:val="single" w:sz="2" w:space="12" w:color="FFFFFF"/>
                    <w:bottom w:val="single" w:sz="2" w:space="1" w:color="FFFFFF"/>
                    <w:right w:val="single" w:sz="2" w:space="4" w:color="FFFFFF"/>
                  </w:divBdr>
                  <w:divsChild>
                    <w:div w:id="300497806">
                      <w:marLeft w:val="0"/>
                      <w:marRight w:val="0"/>
                      <w:marTop w:val="0"/>
                      <w:marBottom w:val="0"/>
                      <w:divBdr>
                        <w:top w:val="none" w:sz="0" w:space="0" w:color="auto"/>
                        <w:left w:val="none" w:sz="0" w:space="0" w:color="auto"/>
                        <w:bottom w:val="none" w:sz="0" w:space="0" w:color="auto"/>
                        <w:right w:val="none" w:sz="0" w:space="0" w:color="auto"/>
                      </w:divBdr>
                    </w:div>
                  </w:divsChild>
                </w:div>
                <w:div w:id="493108282">
                  <w:marLeft w:val="0"/>
                  <w:marRight w:val="0"/>
                  <w:marTop w:val="0"/>
                  <w:marBottom w:val="0"/>
                  <w:divBdr>
                    <w:top w:val="single" w:sz="2" w:space="1" w:color="FFFFFF"/>
                    <w:left w:val="single" w:sz="2" w:space="12" w:color="FFFFFF"/>
                    <w:bottom w:val="single" w:sz="2" w:space="1" w:color="FFFFFF"/>
                    <w:right w:val="single" w:sz="2" w:space="4" w:color="FFFFFF"/>
                  </w:divBdr>
                  <w:divsChild>
                    <w:div w:id="2006205502">
                      <w:marLeft w:val="0"/>
                      <w:marRight w:val="0"/>
                      <w:marTop w:val="0"/>
                      <w:marBottom w:val="0"/>
                      <w:divBdr>
                        <w:top w:val="none" w:sz="0" w:space="0" w:color="auto"/>
                        <w:left w:val="none" w:sz="0" w:space="0" w:color="auto"/>
                        <w:bottom w:val="none" w:sz="0" w:space="0" w:color="auto"/>
                        <w:right w:val="none" w:sz="0" w:space="0" w:color="auto"/>
                      </w:divBdr>
                    </w:div>
                  </w:divsChild>
                </w:div>
                <w:div w:id="1790004011">
                  <w:marLeft w:val="0"/>
                  <w:marRight w:val="0"/>
                  <w:marTop w:val="0"/>
                  <w:marBottom w:val="0"/>
                  <w:divBdr>
                    <w:top w:val="single" w:sz="2" w:space="1" w:color="FFFFFF"/>
                    <w:left w:val="single" w:sz="2" w:space="12" w:color="FFFFFF"/>
                    <w:bottom w:val="single" w:sz="2" w:space="1" w:color="FFFFFF"/>
                    <w:right w:val="single" w:sz="2" w:space="4" w:color="FFFFFF"/>
                  </w:divBdr>
                  <w:divsChild>
                    <w:div w:id="444927720">
                      <w:marLeft w:val="0"/>
                      <w:marRight w:val="0"/>
                      <w:marTop w:val="0"/>
                      <w:marBottom w:val="0"/>
                      <w:divBdr>
                        <w:top w:val="none" w:sz="0" w:space="0" w:color="auto"/>
                        <w:left w:val="none" w:sz="0" w:space="0" w:color="auto"/>
                        <w:bottom w:val="none" w:sz="0" w:space="0" w:color="auto"/>
                        <w:right w:val="none" w:sz="0" w:space="0" w:color="auto"/>
                      </w:divBdr>
                    </w:div>
                  </w:divsChild>
                </w:div>
                <w:div w:id="364523698">
                  <w:marLeft w:val="0"/>
                  <w:marRight w:val="0"/>
                  <w:marTop w:val="0"/>
                  <w:marBottom w:val="0"/>
                  <w:divBdr>
                    <w:top w:val="single" w:sz="2" w:space="1" w:color="FFFFFF"/>
                    <w:left w:val="single" w:sz="2" w:space="12" w:color="FFFFFF"/>
                    <w:bottom w:val="single" w:sz="2" w:space="1" w:color="FFFFFF"/>
                    <w:right w:val="single" w:sz="2" w:space="4" w:color="FFFFFF"/>
                  </w:divBdr>
                  <w:divsChild>
                    <w:div w:id="1226256505">
                      <w:marLeft w:val="0"/>
                      <w:marRight w:val="0"/>
                      <w:marTop w:val="0"/>
                      <w:marBottom w:val="0"/>
                      <w:divBdr>
                        <w:top w:val="none" w:sz="0" w:space="0" w:color="auto"/>
                        <w:left w:val="none" w:sz="0" w:space="0" w:color="auto"/>
                        <w:bottom w:val="none" w:sz="0" w:space="0" w:color="auto"/>
                        <w:right w:val="none" w:sz="0" w:space="0" w:color="auto"/>
                      </w:divBdr>
                    </w:div>
                  </w:divsChild>
                </w:div>
                <w:div w:id="1016463726">
                  <w:marLeft w:val="0"/>
                  <w:marRight w:val="0"/>
                  <w:marTop w:val="0"/>
                  <w:marBottom w:val="0"/>
                  <w:divBdr>
                    <w:top w:val="single" w:sz="2" w:space="1" w:color="FFFFFF"/>
                    <w:left w:val="single" w:sz="2" w:space="12" w:color="FFFFFF"/>
                    <w:bottom w:val="single" w:sz="2" w:space="1" w:color="FFFFFF"/>
                    <w:right w:val="single" w:sz="2" w:space="4" w:color="FFFFFF"/>
                  </w:divBdr>
                  <w:divsChild>
                    <w:div w:id="675234188">
                      <w:marLeft w:val="0"/>
                      <w:marRight w:val="0"/>
                      <w:marTop w:val="0"/>
                      <w:marBottom w:val="0"/>
                      <w:divBdr>
                        <w:top w:val="none" w:sz="0" w:space="0" w:color="auto"/>
                        <w:left w:val="none" w:sz="0" w:space="0" w:color="auto"/>
                        <w:bottom w:val="none" w:sz="0" w:space="0" w:color="auto"/>
                        <w:right w:val="none" w:sz="0" w:space="0" w:color="auto"/>
                      </w:divBdr>
                    </w:div>
                  </w:divsChild>
                </w:div>
                <w:div w:id="509880760">
                  <w:marLeft w:val="0"/>
                  <w:marRight w:val="0"/>
                  <w:marTop w:val="0"/>
                  <w:marBottom w:val="0"/>
                  <w:divBdr>
                    <w:top w:val="single" w:sz="2" w:space="1" w:color="FFFFFF"/>
                    <w:left w:val="single" w:sz="2" w:space="12" w:color="FFFFFF"/>
                    <w:bottom w:val="single" w:sz="2" w:space="1" w:color="FFFFFF"/>
                    <w:right w:val="single" w:sz="2" w:space="4" w:color="FFFFFF"/>
                  </w:divBdr>
                  <w:divsChild>
                    <w:div w:id="1552382829">
                      <w:marLeft w:val="0"/>
                      <w:marRight w:val="0"/>
                      <w:marTop w:val="0"/>
                      <w:marBottom w:val="0"/>
                      <w:divBdr>
                        <w:top w:val="none" w:sz="0" w:space="0" w:color="auto"/>
                        <w:left w:val="none" w:sz="0" w:space="0" w:color="auto"/>
                        <w:bottom w:val="none" w:sz="0" w:space="0" w:color="auto"/>
                        <w:right w:val="none" w:sz="0" w:space="0" w:color="auto"/>
                      </w:divBdr>
                    </w:div>
                  </w:divsChild>
                </w:div>
                <w:div w:id="1084650399">
                  <w:marLeft w:val="0"/>
                  <w:marRight w:val="0"/>
                  <w:marTop w:val="0"/>
                  <w:marBottom w:val="0"/>
                  <w:divBdr>
                    <w:top w:val="single" w:sz="2" w:space="1" w:color="FFFFFF"/>
                    <w:left w:val="single" w:sz="2" w:space="12" w:color="FFFFFF"/>
                    <w:bottom w:val="single" w:sz="2" w:space="1" w:color="FFFFFF"/>
                    <w:right w:val="single" w:sz="2" w:space="4" w:color="FFFFFF"/>
                  </w:divBdr>
                  <w:divsChild>
                    <w:div w:id="486552278">
                      <w:marLeft w:val="0"/>
                      <w:marRight w:val="0"/>
                      <w:marTop w:val="0"/>
                      <w:marBottom w:val="0"/>
                      <w:divBdr>
                        <w:top w:val="none" w:sz="0" w:space="0" w:color="auto"/>
                        <w:left w:val="none" w:sz="0" w:space="0" w:color="auto"/>
                        <w:bottom w:val="none" w:sz="0" w:space="0" w:color="auto"/>
                        <w:right w:val="none" w:sz="0" w:space="0" w:color="auto"/>
                      </w:divBdr>
                    </w:div>
                  </w:divsChild>
                </w:div>
                <w:div w:id="1030837990">
                  <w:marLeft w:val="0"/>
                  <w:marRight w:val="0"/>
                  <w:marTop w:val="0"/>
                  <w:marBottom w:val="0"/>
                  <w:divBdr>
                    <w:top w:val="single" w:sz="2" w:space="1" w:color="FFFFFF"/>
                    <w:left w:val="single" w:sz="2" w:space="12" w:color="FFFFFF"/>
                    <w:bottom w:val="single" w:sz="2" w:space="1" w:color="FFFFFF"/>
                    <w:right w:val="single" w:sz="2" w:space="4" w:color="FFFFFF"/>
                  </w:divBdr>
                  <w:divsChild>
                    <w:div w:id="982538952">
                      <w:marLeft w:val="0"/>
                      <w:marRight w:val="0"/>
                      <w:marTop w:val="0"/>
                      <w:marBottom w:val="0"/>
                      <w:divBdr>
                        <w:top w:val="none" w:sz="0" w:space="0" w:color="auto"/>
                        <w:left w:val="none" w:sz="0" w:space="0" w:color="auto"/>
                        <w:bottom w:val="none" w:sz="0" w:space="0" w:color="auto"/>
                        <w:right w:val="none" w:sz="0" w:space="0" w:color="auto"/>
                      </w:divBdr>
                    </w:div>
                  </w:divsChild>
                </w:div>
                <w:div w:id="1272472249">
                  <w:marLeft w:val="0"/>
                  <w:marRight w:val="0"/>
                  <w:marTop w:val="0"/>
                  <w:marBottom w:val="0"/>
                  <w:divBdr>
                    <w:top w:val="single" w:sz="2" w:space="1" w:color="FFFFFF"/>
                    <w:left w:val="single" w:sz="2" w:space="12" w:color="FFFFFF"/>
                    <w:bottom w:val="single" w:sz="2" w:space="1" w:color="FFFFFF"/>
                    <w:right w:val="single" w:sz="2" w:space="4" w:color="FFFFFF"/>
                  </w:divBdr>
                  <w:divsChild>
                    <w:div w:id="1245139755">
                      <w:marLeft w:val="0"/>
                      <w:marRight w:val="0"/>
                      <w:marTop w:val="0"/>
                      <w:marBottom w:val="0"/>
                      <w:divBdr>
                        <w:top w:val="none" w:sz="0" w:space="0" w:color="auto"/>
                        <w:left w:val="none" w:sz="0" w:space="0" w:color="auto"/>
                        <w:bottom w:val="none" w:sz="0" w:space="0" w:color="auto"/>
                        <w:right w:val="none" w:sz="0" w:space="0" w:color="auto"/>
                      </w:divBdr>
                    </w:div>
                  </w:divsChild>
                </w:div>
                <w:div w:id="35550831">
                  <w:marLeft w:val="0"/>
                  <w:marRight w:val="0"/>
                  <w:marTop w:val="0"/>
                  <w:marBottom w:val="0"/>
                  <w:divBdr>
                    <w:top w:val="single" w:sz="2" w:space="1" w:color="FFFFFF"/>
                    <w:left w:val="single" w:sz="2" w:space="12" w:color="FFFFFF"/>
                    <w:bottom w:val="single" w:sz="2" w:space="1" w:color="FFFFFF"/>
                    <w:right w:val="single" w:sz="2" w:space="4" w:color="FFFFFF"/>
                  </w:divBdr>
                  <w:divsChild>
                    <w:div w:id="2094353927">
                      <w:marLeft w:val="0"/>
                      <w:marRight w:val="0"/>
                      <w:marTop w:val="0"/>
                      <w:marBottom w:val="0"/>
                      <w:divBdr>
                        <w:top w:val="none" w:sz="0" w:space="0" w:color="auto"/>
                        <w:left w:val="none" w:sz="0" w:space="0" w:color="auto"/>
                        <w:bottom w:val="none" w:sz="0" w:space="0" w:color="auto"/>
                        <w:right w:val="none" w:sz="0" w:space="0" w:color="auto"/>
                      </w:divBdr>
                    </w:div>
                  </w:divsChild>
                </w:div>
                <w:div w:id="2078821733">
                  <w:marLeft w:val="0"/>
                  <w:marRight w:val="0"/>
                  <w:marTop w:val="0"/>
                  <w:marBottom w:val="0"/>
                  <w:divBdr>
                    <w:top w:val="single" w:sz="2" w:space="1" w:color="FFFFFF"/>
                    <w:left w:val="single" w:sz="2" w:space="12" w:color="FFFFFF"/>
                    <w:bottom w:val="single" w:sz="2" w:space="1" w:color="FFFFFF"/>
                    <w:right w:val="single" w:sz="2" w:space="4" w:color="FFFFFF"/>
                  </w:divBdr>
                  <w:divsChild>
                    <w:div w:id="1011880184">
                      <w:marLeft w:val="0"/>
                      <w:marRight w:val="0"/>
                      <w:marTop w:val="0"/>
                      <w:marBottom w:val="0"/>
                      <w:divBdr>
                        <w:top w:val="none" w:sz="0" w:space="0" w:color="auto"/>
                        <w:left w:val="none" w:sz="0" w:space="0" w:color="auto"/>
                        <w:bottom w:val="none" w:sz="0" w:space="0" w:color="auto"/>
                        <w:right w:val="none" w:sz="0" w:space="0" w:color="auto"/>
                      </w:divBdr>
                    </w:div>
                  </w:divsChild>
                </w:div>
                <w:div w:id="1139834713">
                  <w:marLeft w:val="0"/>
                  <w:marRight w:val="0"/>
                  <w:marTop w:val="0"/>
                  <w:marBottom w:val="0"/>
                  <w:divBdr>
                    <w:top w:val="single" w:sz="2" w:space="1" w:color="FFFFFF"/>
                    <w:left w:val="single" w:sz="2" w:space="12" w:color="FFFFFF"/>
                    <w:bottom w:val="single" w:sz="2" w:space="1" w:color="FFFFFF"/>
                    <w:right w:val="single" w:sz="2" w:space="4" w:color="FFFFFF"/>
                  </w:divBdr>
                  <w:divsChild>
                    <w:div w:id="1276407130">
                      <w:marLeft w:val="0"/>
                      <w:marRight w:val="0"/>
                      <w:marTop w:val="0"/>
                      <w:marBottom w:val="0"/>
                      <w:divBdr>
                        <w:top w:val="none" w:sz="0" w:space="0" w:color="auto"/>
                        <w:left w:val="none" w:sz="0" w:space="0" w:color="auto"/>
                        <w:bottom w:val="none" w:sz="0" w:space="0" w:color="auto"/>
                        <w:right w:val="none" w:sz="0" w:space="0" w:color="auto"/>
                      </w:divBdr>
                    </w:div>
                  </w:divsChild>
                </w:div>
                <w:div w:id="967322218">
                  <w:marLeft w:val="0"/>
                  <w:marRight w:val="0"/>
                  <w:marTop w:val="0"/>
                  <w:marBottom w:val="0"/>
                  <w:divBdr>
                    <w:top w:val="single" w:sz="2" w:space="1" w:color="FFFFFF"/>
                    <w:left w:val="single" w:sz="2" w:space="12" w:color="FFFFFF"/>
                    <w:bottom w:val="single" w:sz="2" w:space="1" w:color="FFFFFF"/>
                    <w:right w:val="single" w:sz="2" w:space="4" w:color="FFFFFF"/>
                  </w:divBdr>
                  <w:divsChild>
                    <w:div w:id="537206664">
                      <w:marLeft w:val="0"/>
                      <w:marRight w:val="0"/>
                      <w:marTop w:val="0"/>
                      <w:marBottom w:val="0"/>
                      <w:divBdr>
                        <w:top w:val="none" w:sz="0" w:space="0" w:color="auto"/>
                        <w:left w:val="none" w:sz="0" w:space="0" w:color="auto"/>
                        <w:bottom w:val="none" w:sz="0" w:space="0" w:color="auto"/>
                        <w:right w:val="none" w:sz="0" w:space="0" w:color="auto"/>
                      </w:divBdr>
                    </w:div>
                  </w:divsChild>
                </w:div>
                <w:div w:id="1236011781">
                  <w:marLeft w:val="0"/>
                  <w:marRight w:val="0"/>
                  <w:marTop w:val="0"/>
                  <w:marBottom w:val="0"/>
                  <w:divBdr>
                    <w:top w:val="single" w:sz="2" w:space="1" w:color="FFFFFF"/>
                    <w:left w:val="single" w:sz="2" w:space="12" w:color="FFFFFF"/>
                    <w:bottom w:val="single" w:sz="2" w:space="1" w:color="FFFFFF"/>
                    <w:right w:val="single" w:sz="2" w:space="4" w:color="FFFFFF"/>
                  </w:divBdr>
                  <w:divsChild>
                    <w:div w:id="938489024">
                      <w:marLeft w:val="0"/>
                      <w:marRight w:val="0"/>
                      <w:marTop w:val="0"/>
                      <w:marBottom w:val="0"/>
                      <w:divBdr>
                        <w:top w:val="none" w:sz="0" w:space="0" w:color="auto"/>
                        <w:left w:val="none" w:sz="0" w:space="0" w:color="auto"/>
                        <w:bottom w:val="none" w:sz="0" w:space="0" w:color="auto"/>
                        <w:right w:val="none" w:sz="0" w:space="0" w:color="auto"/>
                      </w:divBdr>
                    </w:div>
                  </w:divsChild>
                </w:div>
                <w:div w:id="519659581">
                  <w:marLeft w:val="0"/>
                  <w:marRight w:val="0"/>
                  <w:marTop w:val="0"/>
                  <w:marBottom w:val="0"/>
                  <w:divBdr>
                    <w:top w:val="single" w:sz="2" w:space="1" w:color="FFFFFF"/>
                    <w:left w:val="single" w:sz="2" w:space="12" w:color="FFFFFF"/>
                    <w:bottom w:val="single" w:sz="2" w:space="1" w:color="FFFFFF"/>
                    <w:right w:val="single" w:sz="2" w:space="4" w:color="FFFFFF"/>
                  </w:divBdr>
                  <w:divsChild>
                    <w:div w:id="1044521997">
                      <w:marLeft w:val="0"/>
                      <w:marRight w:val="0"/>
                      <w:marTop w:val="0"/>
                      <w:marBottom w:val="0"/>
                      <w:divBdr>
                        <w:top w:val="none" w:sz="0" w:space="0" w:color="auto"/>
                        <w:left w:val="none" w:sz="0" w:space="0" w:color="auto"/>
                        <w:bottom w:val="none" w:sz="0" w:space="0" w:color="auto"/>
                        <w:right w:val="none" w:sz="0" w:space="0" w:color="auto"/>
                      </w:divBdr>
                    </w:div>
                  </w:divsChild>
                </w:div>
                <w:div w:id="869951994">
                  <w:marLeft w:val="0"/>
                  <w:marRight w:val="0"/>
                  <w:marTop w:val="0"/>
                  <w:marBottom w:val="0"/>
                  <w:divBdr>
                    <w:top w:val="single" w:sz="2" w:space="1" w:color="FFFFFF"/>
                    <w:left w:val="single" w:sz="2" w:space="12" w:color="FFFFFF"/>
                    <w:bottom w:val="single" w:sz="2" w:space="1" w:color="FFFFFF"/>
                    <w:right w:val="single" w:sz="2" w:space="4" w:color="FFFFFF"/>
                  </w:divBdr>
                  <w:divsChild>
                    <w:div w:id="918562830">
                      <w:marLeft w:val="0"/>
                      <w:marRight w:val="0"/>
                      <w:marTop w:val="0"/>
                      <w:marBottom w:val="0"/>
                      <w:divBdr>
                        <w:top w:val="none" w:sz="0" w:space="0" w:color="auto"/>
                        <w:left w:val="none" w:sz="0" w:space="0" w:color="auto"/>
                        <w:bottom w:val="none" w:sz="0" w:space="0" w:color="auto"/>
                        <w:right w:val="none" w:sz="0" w:space="0" w:color="auto"/>
                      </w:divBdr>
                    </w:div>
                  </w:divsChild>
                </w:div>
                <w:div w:id="628173658">
                  <w:marLeft w:val="0"/>
                  <w:marRight w:val="0"/>
                  <w:marTop w:val="0"/>
                  <w:marBottom w:val="0"/>
                  <w:divBdr>
                    <w:top w:val="single" w:sz="2" w:space="1" w:color="FFFFFF"/>
                    <w:left w:val="single" w:sz="2" w:space="12" w:color="FFFFFF"/>
                    <w:bottom w:val="single" w:sz="2" w:space="1" w:color="FFFFFF"/>
                    <w:right w:val="single" w:sz="2" w:space="4" w:color="FFFFFF"/>
                  </w:divBdr>
                  <w:divsChild>
                    <w:div w:id="1423336292">
                      <w:marLeft w:val="0"/>
                      <w:marRight w:val="0"/>
                      <w:marTop w:val="0"/>
                      <w:marBottom w:val="0"/>
                      <w:divBdr>
                        <w:top w:val="none" w:sz="0" w:space="0" w:color="auto"/>
                        <w:left w:val="none" w:sz="0" w:space="0" w:color="auto"/>
                        <w:bottom w:val="none" w:sz="0" w:space="0" w:color="auto"/>
                        <w:right w:val="none" w:sz="0" w:space="0" w:color="auto"/>
                      </w:divBdr>
                    </w:div>
                  </w:divsChild>
                </w:div>
                <w:div w:id="837886672">
                  <w:marLeft w:val="0"/>
                  <w:marRight w:val="0"/>
                  <w:marTop w:val="0"/>
                  <w:marBottom w:val="0"/>
                  <w:divBdr>
                    <w:top w:val="single" w:sz="2" w:space="1" w:color="FFFFFF"/>
                    <w:left w:val="single" w:sz="2" w:space="12" w:color="FFFFFF"/>
                    <w:bottom w:val="single" w:sz="2" w:space="1" w:color="FFFFFF"/>
                    <w:right w:val="single" w:sz="2" w:space="4" w:color="FFFFFF"/>
                  </w:divBdr>
                  <w:divsChild>
                    <w:div w:id="1105537665">
                      <w:marLeft w:val="0"/>
                      <w:marRight w:val="0"/>
                      <w:marTop w:val="0"/>
                      <w:marBottom w:val="0"/>
                      <w:divBdr>
                        <w:top w:val="none" w:sz="0" w:space="0" w:color="auto"/>
                        <w:left w:val="none" w:sz="0" w:space="0" w:color="auto"/>
                        <w:bottom w:val="none" w:sz="0" w:space="0" w:color="auto"/>
                        <w:right w:val="none" w:sz="0" w:space="0" w:color="auto"/>
                      </w:divBdr>
                    </w:div>
                  </w:divsChild>
                </w:div>
                <w:div w:id="200636960">
                  <w:marLeft w:val="0"/>
                  <w:marRight w:val="0"/>
                  <w:marTop w:val="0"/>
                  <w:marBottom w:val="0"/>
                  <w:divBdr>
                    <w:top w:val="single" w:sz="2" w:space="1" w:color="FFFFFF"/>
                    <w:left w:val="single" w:sz="2" w:space="12" w:color="FFFFFF"/>
                    <w:bottom w:val="single" w:sz="2" w:space="1" w:color="FFFFFF"/>
                    <w:right w:val="single" w:sz="2" w:space="4" w:color="FFFFFF"/>
                  </w:divBdr>
                  <w:divsChild>
                    <w:div w:id="445273051">
                      <w:marLeft w:val="0"/>
                      <w:marRight w:val="0"/>
                      <w:marTop w:val="0"/>
                      <w:marBottom w:val="0"/>
                      <w:divBdr>
                        <w:top w:val="none" w:sz="0" w:space="0" w:color="auto"/>
                        <w:left w:val="none" w:sz="0" w:space="0" w:color="auto"/>
                        <w:bottom w:val="none" w:sz="0" w:space="0" w:color="auto"/>
                        <w:right w:val="none" w:sz="0" w:space="0" w:color="auto"/>
                      </w:divBdr>
                    </w:div>
                  </w:divsChild>
                </w:div>
                <w:div w:id="2118140215">
                  <w:marLeft w:val="0"/>
                  <w:marRight w:val="0"/>
                  <w:marTop w:val="0"/>
                  <w:marBottom w:val="0"/>
                  <w:divBdr>
                    <w:top w:val="single" w:sz="2" w:space="1" w:color="FFFFFF"/>
                    <w:left w:val="single" w:sz="2" w:space="12" w:color="FFFFFF"/>
                    <w:bottom w:val="single" w:sz="2" w:space="1" w:color="FFFFFF"/>
                    <w:right w:val="single" w:sz="2" w:space="4" w:color="FFFFFF"/>
                  </w:divBdr>
                  <w:divsChild>
                    <w:div w:id="1024818885">
                      <w:marLeft w:val="0"/>
                      <w:marRight w:val="0"/>
                      <w:marTop w:val="0"/>
                      <w:marBottom w:val="0"/>
                      <w:divBdr>
                        <w:top w:val="none" w:sz="0" w:space="0" w:color="auto"/>
                        <w:left w:val="none" w:sz="0" w:space="0" w:color="auto"/>
                        <w:bottom w:val="none" w:sz="0" w:space="0" w:color="auto"/>
                        <w:right w:val="none" w:sz="0" w:space="0" w:color="auto"/>
                      </w:divBdr>
                    </w:div>
                  </w:divsChild>
                </w:div>
                <w:div w:id="60446846">
                  <w:marLeft w:val="0"/>
                  <w:marRight w:val="0"/>
                  <w:marTop w:val="0"/>
                  <w:marBottom w:val="0"/>
                  <w:divBdr>
                    <w:top w:val="single" w:sz="2" w:space="1" w:color="FFFFFF"/>
                    <w:left w:val="single" w:sz="2" w:space="12" w:color="FFFFFF"/>
                    <w:bottom w:val="single" w:sz="2" w:space="1" w:color="FFFFFF"/>
                    <w:right w:val="single" w:sz="2" w:space="4" w:color="FFFFFF"/>
                  </w:divBdr>
                  <w:divsChild>
                    <w:div w:id="1778329015">
                      <w:marLeft w:val="0"/>
                      <w:marRight w:val="0"/>
                      <w:marTop w:val="0"/>
                      <w:marBottom w:val="0"/>
                      <w:divBdr>
                        <w:top w:val="none" w:sz="0" w:space="0" w:color="auto"/>
                        <w:left w:val="none" w:sz="0" w:space="0" w:color="auto"/>
                        <w:bottom w:val="none" w:sz="0" w:space="0" w:color="auto"/>
                        <w:right w:val="none" w:sz="0" w:space="0" w:color="auto"/>
                      </w:divBdr>
                    </w:div>
                  </w:divsChild>
                </w:div>
                <w:div w:id="1717662177">
                  <w:marLeft w:val="0"/>
                  <w:marRight w:val="0"/>
                  <w:marTop w:val="0"/>
                  <w:marBottom w:val="0"/>
                  <w:divBdr>
                    <w:top w:val="single" w:sz="2" w:space="1" w:color="FFFFFF"/>
                    <w:left w:val="single" w:sz="2" w:space="12" w:color="FFFFFF"/>
                    <w:bottom w:val="single" w:sz="2" w:space="1" w:color="FFFFFF"/>
                    <w:right w:val="single" w:sz="2" w:space="4" w:color="FFFFFF"/>
                  </w:divBdr>
                  <w:divsChild>
                    <w:div w:id="1998531853">
                      <w:marLeft w:val="0"/>
                      <w:marRight w:val="0"/>
                      <w:marTop w:val="0"/>
                      <w:marBottom w:val="0"/>
                      <w:divBdr>
                        <w:top w:val="none" w:sz="0" w:space="0" w:color="auto"/>
                        <w:left w:val="none" w:sz="0" w:space="0" w:color="auto"/>
                        <w:bottom w:val="none" w:sz="0" w:space="0" w:color="auto"/>
                        <w:right w:val="none" w:sz="0" w:space="0" w:color="auto"/>
                      </w:divBdr>
                    </w:div>
                  </w:divsChild>
                </w:div>
                <w:div w:id="539513307">
                  <w:marLeft w:val="0"/>
                  <w:marRight w:val="0"/>
                  <w:marTop w:val="0"/>
                  <w:marBottom w:val="0"/>
                  <w:divBdr>
                    <w:top w:val="single" w:sz="2" w:space="1" w:color="FFFFFF"/>
                    <w:left w:val="single" w:sz="2" w:space="12" w:color="FFFFFF"/>
                    <w:bottom w:val="single" w:sz="2" w:space="1" w:color="FFFFFF"/>
                    <w:right w:val="single" w:sz="2" w:space="4" w:color="FFFFFF"/>
                  </w:divBdr>
                  <w:divsChild>
                    <w:div w:id="1656840079">
                      <w:marLeft w:val="0"/>
                      <w:marRight w:val="0"/>
                      <w:marTop w:val="0"/>
                      <w:marBottom w:val="0"/>
                      <w:divBdr>
                        <w:top w:val="none" w:sz="0" w:space="0" w:color="auto"/>
                        <w:left w:val="none" w:sz="0" w:space="0" w:color="auto"/>
                        <w:bottom w:val="none" w:sz="0" w:space="0" w:color="auto"/>
                        <w:right w:val="none" w:sz="0" w:space="0" w:color="auto"/>
                      </w:divBdr>
                    </w:div>
                  </w:divsChild>
                </w:div>
                <w:div w:id="1735541366">
                  <w:marLeft w:val="0"/>
                  <w:marRight w:val="0"/>
                  <w:marTop w:val="0"/>
                  <w:marBottom w:val="0"/>
                  <w:divBdr>
                    <w:top w:val="single" w:sz="2" w:space="1" w:color="FFFFFF"/>
                    <w:left w:val="single" w:sz="2" w:space="12" w:color="FFFFFF"/>
                    <w:bottom w:val="single" w:sz="2" w:space="1" w:color="FFFFFF"/>
                    <w:right w:val="single" w:sz="2" w:space="4" w:color="FFFFFF"/>
                  </w:divBdr>
                  <w:divsChild>
                    <w:div w:id="1670668194">
                      <w:marLeft w:val="0"/>
                      <w:marRight w:val="0"/>
                      <w:marTop w:val="0"/>
                      <w:marBottom w:val="0"/>
                      <w:divBdr>
                        <w:top w:val="none" w:sz="0" w:space="0" w:color="auto"/>
                        <w:left w:val="none" w:sz="0" w:space="0" w:color="auto"/>
                        <w:bottom w:val="none" w:sz="0" w:space="0" w:color="auto"/>
                        <w:right w:val="none" w:sz="0" w:space="0" w:color="auto"/>
                      </w:divBdr>
                    </w:div>
                  </w:divsChild>
                </w:div>
                <w:div w:id="1667199750">
                  <w:marLeft w:val="0"/>
                  <w:marRight w:val="0"/>
                  <w:marTop w:val="0"/>
                  <w:marBottom w:val="0"/>
                  <w:divBdr>
                    <w:top w:val="single" w:sz="2" w:space="1" w:color="FFFFFF"/>
                    <w:left w:val="single" w:sz="2" w:space="12" w:color="FFFFFF"/>
                    <w:bottom w:val="single" w:sz="2" w:space="1" w:color="FFFFFF"/>
                    <w:right w:val="single" w:sz="2" w:space="4" w:color="FFFFFF"/>
                  </w:divBdr>
                  <w:divsChild>
                    <w:div w:id="888765578">
                      <w:marLeft w:val="0"/>
                      <w:marRight w:val="0"/>
                      <w:marTop w:val="0"/>
                      <w:marBottom w:val="0"/>
                      <w:divBdr>
                        <w:top w:val="none" w:sz="0" w:space="0" w:color="auto"/>
                        <w:left w:val="none" w:sz="0" w:space="0" w:color="auto"/>
                        <w:bottom w:val="none" w:sz="0" w:space="0" w:color="auto"/>
                        <w:right w:val="none" w:sz="0" w:space="0" w:color="auto"/>
                      </w:divBdr>
                    </w:div>
                  </w:divsChild>
                </w:div>
                <w:div w:id="540556885">
                  <w:marLeft w:val="0"/>
                  <w:marRight w:val="0"/>
                  <w:marTop w:val="0"/>
                  <w:marBottom w:val="0"/>
                  <w:divBdr>
                    <w:top w:val="single" w:sz="2" w:space="1" w:color="FFFFFF"/>
                    <w:left w:val="single" w:sz="2" w:space="12" w:color="FFFFFF"/>
                    <w:bottom w:val="single" w:sz="2" w:space="1" w:color="FFFFFF"/>
                    <w:right w:val="single" w:sz="2" w:space="4" w:color="FFFFFF"/>
                  </w:divBdr>
                  <w:divsChild>
                    <w:div w:id="1232694487">
                      <w:marLeft w:val="0"/>
                      <w:marRight w:val="0"/>
                      <w:marTop w:val="0"/>
                      <w:marBottom w:val="0"/>
                      <w:divBdr>
                        <w:top w:val="none" w:sz="0" w:space="0" w:color="auto"/>
                        <w:left w:val="none" w:sz="0" w:space="0" w:color="auto"/>
                        <w:bottom w:val="none" w:sz="0" w:space="0" w:color="auto"/>
                        <w:right w:val="none" w:sz="0" w:space="0" w:color="auto"/>
                      </w:divBdr>
                    </w:div>
                  </w:divsChild>
                </w:div>
                <w:div w:id="1156343638">
                  <w:marLeft w:val="0"/>
                  <w:marRight w:val="0"/>
                  <w:marTop w:val="0"/>
                  <w:marBottom w:val="0"/>
                  <w:divBdr>
                    <w:top w:val="single" w:sz="2" w:space="1" w:color="FFFFFF"/>
                    <w:left w:val="single" w:sz="2" w:space="12" w:color="FFFFFF"/>
                    <w:bottom w:val="single" w:sz="2" w:space="1" w:color="FFFFFF"/>
                    <w:right w:val="single" w:sz="2" w:space="4" w:color="FFFFFF"/>
                  </w:divBdr>
                  <w:divsChild>
                    <w:div w:id="1703898929">
                      <w:marLeft w:val="0"/>
                      <w:marRight w:val="0"/>
                      <w:marTop w:val="0"/>
                      <w:marBottom w:val="0"/>
                      <w:divBdr>
                        <w:top w:val="none" w:sz="0" w:space="0" w:color="auto"/>
                        <w:left w:val="none" w:sz="0" w:space="0" w:color="auto"/>
                        <w:bottom w:val="none" w:sz="0" w:space="0" w:color="auto"/>
                        <w:right w:val="none" w:sz="0" w:space="0" w:color="auto"/>
                      </w:divBdr>
                    </w:div>
                  </w:divsChild>
                </w:div>
                <w:div w:id="1793551783">
                  <w:marLeft w:val="0"/>
                  <w:marRight w:val="0"/>
                  <w:marTop w:val="0"/>
                  <w:marBottom w:val="0"/>
                  <w:divBdr>
                    <w:top w:val="single" w:sz="2" w:space="1" w:color="FFFFFF"/>
                    <w:left w:val="single" w:sz="2" w:space="12" w:color="FFFFFF"/>
                    <w:bottom w:val="single" w:sz="2" w:space="1" w:color="FFFFFF"/>
                    <w:right w:val="single" w:sz="2" w:space="4" w:color="FFFFFF"/>
                  </w:divBdr>
                  <w:divsChild>
                    <w:div w:id="1856915407">
                      <w:marLeft w:val="0"/>
                      <w:marRight w:val="0"/>
                      <w:marTop w:val="0"/>
                      <w:marBottom w:val="0"/>
                      <w:divBdr>
                        <w:top w:val="none" w:sz="0" w:space="0" w:color="auto"/>
                        <w:left w:val="none" w:sz="0" w:space="0" w:color="auto"/>
                        <w:bottom w:val="none" w:sz="0" w:space="0" w:color="auto"/>
                        <w:right w:val="none" w:sz="0" w:space="0" w:color="auto"/>
                      </w:divBdr>
                    </w:div>
                  </w:divsChild>
                </w:div>
                <w:div w:id="653724985">
                  <w:marLeft w:val="0"/>
                  <w:marRight w:val="0"/>
                  <w:marTop w:val="0"/>
                  <w:marBottom w:val="0"/>
                  <w:divBdr>
                    <w:top w:val="single" w:sz="2" w:space="1" w:color="FFFFFF"/>
                    <w:left w:val="single" w:sz="2" w:space="12" w:color="FFFFFF"/>
                    <w:bottom w:val="single" w:sz="2" w:space="1" w:color="FFFFFF"/>
                    <w:right w:val="single" w:sz="2" w:space="4" w:color="FFFFFF"/>
                  </w:divBdr>
                  <w:divsChild>
                    <w:div w:id="1433086766">
                      <w:marLeft w:val="0"/>
                      <w:marRight w:val="0"/>
                      <w:marTop w:val="0"/>
                      <w:marBottom w:val="0"/>
                      <w:divBdr>
                        <w:top w:val="none" w:sz="0" w:space="0" w:color="auto"/>
                        <w:left w:val="none" w:sz="0" w:space="0" w:color="auto"/>
                        <w:bottom w:val="none" w:sz="0" w:space="0" w:color="auto"/>
                        <w:right w:val="none" w:sz="0" w:space="0" w:color="auto"/>
                      </w:divBdr>
                    </w:div>
                  </w:divsChild>
                </w:div>
                <w:div w:id="352339659">
                  <w:marLeft w:val="0"/>
                  <w:marRight w:val="0"/>
                  <w:marTop w:val="0"/>
                  <w:marBottom w:val="0"/>
                  <w:divBdr>
                    <w:top w:val="single" w:sz="2" w:space="1" w:color="FFFFFF"/>
                    <w:left w:val="single" w:sz="2" w:space="12" w:color="FFFFFF"/>
                    <w:bottom w:val="single" w:sz="2" w:space="1" w:color="FFFFFF"/>
                    <w:right w:val="single" w:sz="2" w:space="4" w:color="FFFFFF"/>
                  </w:divBdr>
                  <w:divsChild>
                    <w:div w:id="1067268544">
                      <w:marLeft w:val="0"/>
                      <w:marRight w:val="0"/>
                      <w:marTop w:val="0"/>
                      <w:marBottom w:val="0"/>
                      <w:divBdr>
                        <w:top w:val="none" w:sz="0" w:space="0" w:color="auto"/>
                        <w:left w:val="none" w:sz="0" w:space="0" w:color="auto"/>
                        <w:bottom w:val="none" w:sz="0" w:space="0" w:color="auto"/>
                        <w:right w:val="none" w:sz="0" w:space="0" w:color="auto"/>
                      </w:divBdr>
                    </w:div>
                  </w:divsChild>
                </w:div>
                <w:div w:id="1947303644">
                  <w:marLeft w:val="0"/>
                  <w:marRight w:val="0"/>
                  <w:marTop w:val="0"/>
                  <w:marBottom w:val="0"/>
                  <w:divBdr>
                    <w:top w:val="single" w:sz="2" w:space="1" w:color="FFFFFF"/>
                    <w:left w:val="single" w:sz="2" w:space="12" w:color="FFFFFF"/>
                    <w:bottom w:val="single" w:sz="2" w:space="1" w:color="FFFFFF"/>
                    <w:right w:val="single" w:sz="2" w:space="4" w:color="FFFFFF"/>
                  </w:divBdr>
                  <w:divsChild>
                    <w:div w:id="2013291083">
                      <w:marLeft w:val="0"/>
                      <w:marRight w:val="0"/>
                      <w:marTop w:val="0"/>
                      <w:marBottom w:val="0"/>
                      <w:divBdr>
                        <w:top w:val="none" w:sz="0" w:space="0" w:color="auto"/>
                        <w:left w:val="none" w:sz="0" w:space="0" w:color="auto"/>
                        <w:bottom w:val="none" w:sz="0" w:space="0" w:color="auto"/>
                        <w:right w:val="none" w:sz="0" w:space="0" w:color="auto"/>
                      </w:divBdr>
                    </w:div>
                  </w:divsChild>
                </w:div>
                <w:div w:id="207183815">
                  <w:marLeft w:val="0"/>
                  <w:marRight w:val="0"/>
                  <w:marTop w:val="0"/>
                  <w:marBottom w:val="0"/>
                  <w:divBdr>
                    <w:top w:val="single" w:sz="2" w:space="1" w:color="FFFFFF"/>
                    <w:left w:val="single" w:sz="2" w:space="12" w:color="FFFFFF"/>
                    <w:bottom w:val="single" w:sz="2" w:space="4" w:color="FFFFFF"/>
                    <w:right w:val="single" w:sz="2" w:space="4" w:color="FFFFFF"/>
                  </w:divBdr>
                  <w:divsChild>
                    <w:div w:id="20807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99966">
      <w:bodyDiv w:val="1"/>
      <w:marLeft w:val="0"/>
      <w:marRight w:val="0"/>
      <w:marTop w:val="0"/>
      <w:marBottom w:val="0"/>
      <w:divBdr>
        <w:top w:val="none" w:sz="0" w:space="0" w:color="auto"/>
        <w:left w:val="none" w:sz="0" w:space="0" w:color="auto"/>
        <w:bottom w:val="none" w:sz="0" w:space="0" w:color="auto"/>
        <w:right w:val="none" w:sz="0" w:space="0" w:color="auto"/>
      </w:divBdr>
      <w:divsChild>
        <w:div w:id="855315013">
          <w:marLeft w:val="0"/>
          <w:marRight w:val="0"/>
          <w:marTop w:val="0"/>
          <w:marBottom w:val="0"/>
          <w:divBdr>
            <w:top w:val="none" w:sz="0" w:space="0" w:color="auto"/>
            <w:left w:val="none" w:sz="0" w:space="0" w:color="auto"/>
            <w:bottom w:val="none" w:sz="0" w:space="0" w:color="auto"/>
            <w:right w:val="none" w:sz="0" w:space="0" w:color="auto"/>
          </w:divBdr>
        </w:div>
      </w:divsChild>
    </w:div>
    <w:div w:id="240913185">
      <w:bodyDiv w:val="1"/>
      <w:marLeft w:val="0"/>
      <w:marRight w:val="0"/>
      <w:marTop w:val="0"/>
      <w:marBottom w:val="0"/>
      <w:divBdr>
        <w:top w:val="none" w:sz="0" w:space="0" w:color="auto"/>
        <w:left w:val="none" w:sz="0" w:space="0" w:color="auto"/>
        <w:bottom w:val="none" w:sz="0" w:space="0" w:color="auto"/>
        <w:right w:val="none" w:sz="0" w:space="0" w:color="auto"/>
      </w:divBdr>
      <w:divsChild>
        <w:div w:id="1797094688">
          <w:marLeft w:val="0"/>
          <w:marRight w:val="0"/>
          <w:marTop w:val="0"/>
          <w:marBottom w:val="0"/>
          <w:divBdr>
            <w:top w:val="none" w:sz="0" w:space="0" w:color="auto"/>
            <w:left w:val="none" w:sz="0" w:space="0" w:color="auto"/>
            <w:bottom w:val="none" w:sz="0" w:space="0" w:color="auto"/>
            <w:right w:val="none" w:sz="0" w:space="0" w:color="auto"/>
          </w:divBdr>
        </w:div>
        <w:div w:id="404300212">
          <w:marLeft w:val="0"/>
          <w:marRight w:val="0"/>
          <w:marTop w:val="0"/>
          <w:marBottom w:val="335"/>
          <w:divBdr>
            <w:top w:val="none" w:sz="0" w:space="0" w:color="auto"/>
            <w:left w:val="none" w:sz="0" w:space="0" w:color="auto"/>
            <w:bottom w:val="none" w:sz="0" w:space="0" w:color="auto"/>
            <w:right w:val="none" w:sz="0" w:space="0" w:color="auto"/>
          </w:divBdr>
          <w:divsChild>
            <w:div w:id="1301182356">
              <w:marLeft w:val="0"/>
              <w:marRight w:val="0"/>
              <w:marTop w:val="0"/>
              <w:marBottom w:val="0"/>
              <w:divBdr>
                <w:top w:val="none" w:sz="0" w:space="0" w:color="auto"/>
                <w:left w:val="none" w:sz="0" w:space="0" w:color="auto"/>
                <w:bottom w:val="none" w:sz="0" w:space="0" w:color="auto"/>
                <w:right w:val="none" w:sz="0" w:space="0" w:color="auto"/>
              </w:divBdr>
              <w:divsChild>
                <w:div w:id="262111215">
                  <w:marLeft w:val="0"/>
                  <w:marRight w:val="0"/>
                  <w:marTop w:val="0"/>
                  <w:marBottom w:val="0"/>
                  <w:divBdr>
                    <w:top w:val="single" w:sz="2" w:space="4" w:color="FFFFFF"/>
                    <w:left w:val="single" w:sz="2" w:space="12" w:color="FFFFFF"/>
                    <w:bottom w:val="single" w:sz="2" w:space="1" w:color="FFFFFF"/>
                    <w:right w:val="single" w:sz="2" w:space="4" w:color="FFFFFF"/>
                  </w:divBdr>
                  <w:divsChild>
                    <w:div w:id="1550456737">
                      <w:marLeft w:val="0"/>
                      <w:marRight w:val="0"/>
                      <w:marTop w:val="0"/>
                      <w:marBottom w:val="0"/>
                      <w:divBdr>
                        <w:top w:val="none" w:sz="0" w:space="0" w:color="auto"/>
                        <w:left w:val="none" w:sz="0" w:space="0" w:color="auto"/>
                        <w:bottom w:val="none" w:sz="0" w:space="0" w:color="auto"/>
                        <w:right w:val="none" w:sz="0" w:space="0" w:color="auto"/>
                      </w:divBdr>
                    </w:div>
                  </w:divsChild>
                </w:div>
                <w:div w:id="897084199">
                  <w:marLeft w:val="0"/>
                  <w:marRight w:val="0"/>
                  <w:marTop w:val="0"/>
                  <w:marBottom w:val="0"/>
                  <w:divBdr>
                    <w:top w:val="single" w:sz="2" w:space="1" w:color="FFFFFF"/>
                    <w:left w:val="single" w:sz="2" w:space="12" w:color="FFFFFF"/>
                    <w:bottom w:val="single" w:sz="2" w:space="1" w:color="FFFFFF"/>
                    <w:right w:val="single" w:sz="2" w:space="4" w:color="FFFFFF"/>
                  </w:divBdr>
                  <w:divsChild>
                    <w:div w:id="809636837">
                      <w:marLeft w:val="0"/>
                      <w:marRight w:val="0"/>
                      <w:marTop w:val="0"/>
                      <w:marBottom w:val="0"/>
                      <w:divBdr>
                        <w:top w:val="none" w:sz="0" w:space="0" w:color="auto"/>
                        <w:left w:val="none" w:sz="0" w:space="0" w:color="auto"/>
                        <w:bottom w:val="none" w:sz="0" w:space="0" w:color="auto"/>
                        <w:right w:val="none" w:sz="0" w:space="0" w:color="auto"/>
                      </w:divBdr>
                    </w:div>
                  </w:divsChild>
                </w:div>
                <w:div w:id="331644621">
                  <w:marLeft w:val="0"/>
                  <w:marRight w:val="0"/>
                  <w:marTop w:val="0"/>
                  <w:marBottom w:val="0"/>
                  <w:divBdr>
                    <w:top w:val="single" w:sz="2" w:space="1" w:color="FFFFFF"/>
                    <w:left w:val="single" w:sz="2" w:space="12" w:color="FFFFFF"/>
                    <w:bottom w:val="single" w:sz="2" w:space="1" w:color="FFFFFF"/>
                    <w:right w:val="single" w:sz="2" w:space="4" w:color="FFFFFF"/>
                  </w:divBdr>
                  <w:divsChild>
                    <w:div w:id="1634485006">
                      <w:marLeft w:val="0"/>
                      <w:marRight w:val="0"/>
                      <w:marTop w:val="0"/>
                      <w:marBottom w:val="0"/>
                      <w:divBdr>
                        <w:top w:val="none" w:sz="0" w:space="0" w:color="auto"/>
                        <w:left w:val="none" w:sz="0" w:space="0" w:color="auto"/>
                        <w:bottom w:val="none" w:sz="0" w:space="0" w:color="auto"/>
                        <w:right w:val="none" w:sz="0" w:space="0" w:color="auto"/>
                      </w:divBdr>
                    </w:div>
                  </w:divsChild>
                </w:div>
                <w:div w:id="1499270891">
                  <w:marLeft w:val="0"/>
                  <w:marRight w:val="0"/>
                  <w:marTop w:val="0"/>
                  <w:marBottom w:val="0"/>
                  <w:divBdr>
                    <w:top w:val="single" w:sz="2" w:space="1" w:color="FFFFFF"/>
                    <w:left w:val="single" w:sz="2" w:space="12" w:color="FFFFFF"/>
                    <w:bottom w:val="single" w:sz="2" w:space="1" w:color="FFFFFF"/>
                    <w:right w:val="single" w:sz="2" w:space="4" w:color="FFFFFF"/>
                  </w:divBdr>
                  <w:divsChild>
                    <w:div w:id="547183024">
                      <w:marLeft w:val="0"/>
                      <w:marRight w:val="0"/>
                      <w:marTop w:val="0"/>
                      <w:marBottom w:val="0"/>
                      <w:divBdr>
                        <w:top w:val="none" w:sz="0" w:space="0" w:color="auto"/>
                        <w:left w:val="none" w:sz="0" w:space="0" w:color="auto"/>
                        <w:bottom w:val="none" w:sz="0" w:space="0" w:color="auto"/>
                        <w:right w:val="none" w:sz="0" w:space="0" w:color="auto"/>
                      </w:divBdr>
                    </w:div>
                  </w:divsChild>
                </w:div>
                <w:div w:id="1669216068">
                  <w:marLeft w:val="0"/>
                  <w:marRight w:val="0"/>
                  <w:marTop w:val="0"/>
                  <w:marBottom w:val="0"/>
                  <w:divBdr>
                    <w:top w:val="single" w:sz="2" w:space="1" w:color="FFFFFF"/>
                    <w:left w:val="single" w:sz="2" w:space="12" w:color="FFFFFF"/>
                    <w:bottom w:val="single" w:sz="2" w:space="1" w:color="FFFFFF"/>
                    <w:right w:val="single" w:sz="2" w:space="4" w:color="FFFFFF"/>
                  </w:divBdr>
                  <w:divsChild>
                    <w:div w:id="1256935912">
                      <w:marLeft w:val="0"/>
                      <w:marRight w:val="0"/>
                      <w:marTop w:val="0"/>
                      <w:marBottom w:val="0"/>
                      <w:divBdr>
                        <w:top w:val="none" w:sz="0" w:space="0" w:color="auto"/>
                        <w:left w:val="none" w:sz="0" w:space="0" w:color="auto"/>
                        <w:bottom w:val="none" w:sz="0" w:space="0" w:color="auto"/>
                        <w:right w:val="none" w:sz="0" w:space="0" w:color="auto"/>
                      </w:divBdr>
                    </w:div>
                  </w:divsChild>
                </w:div>
                <w:div w:id="1022705694">
                  <w:marLeft w:val="0"/>
                  <w:marRight w:val="0"/>
                  <w:marTop w:val="0"/>
                  <w:marBottom w:val="0"/>
                  <w:divBdr>
                    <w:top w:val="single" w:sz="2" w:space="1" w:color="FFFFFF"/>
                    <w:left w:val="single" w:sz="2" w:space="12" w:color="FFFFFF"/>
                    <w:bottom w:val="single" w:sz="2" w:space="1" w:color="FFFFFF"/>
                    <w:right w:val="single" w:sz="2" w:space="4" w:color="FFFFFF"/>
                  </w:divBdr>
                  <w:divsChild>
                    <w:div w:id="1043754964">
                      <w:marLeft w:val="0"/>
                      <w:marRight w:val="0"/>
                      <w:marTop w:val="0"/>
                      <w:marBottom w:val="0"/>
                      <w:divBdr>
                        <w:top w:val="none" w:sz="0" w:space="0" w:color="auto"/>
                        <w:left w:val="none" w:sz="0" w:space="0" w:color="auto"/>
                        <w:bottom w:val="none" w:sz="0" w:space="0" w:color="auto"/>
                        <w:right w:val="none" w:sz="0" w:space="0" w:color="auto"/>
                      </w:divBdr>
                    </w:div>
                  </w:divsChild>
                </w:div>
                <w:div w:id="1219516214">
                  <w:marLeft w:val="0"/>
                  <w:marRight w:val="0"/>
                  <w:marTop w:val="0"/>
                  <w:marBottom w:val="0"/>
                  <w:divBdr>
                    <w:top w:val="single" w:sz="2" w:space="1" w:color="FFFFFF"/>
                    <w:left w:val="single" w:sz="2" w:space="12" w:color="FFFFFF"/>
                    <w:bottom w:val="single" w:sz="2" w:space="1" w:color="FFFFFF"/>
                    <w:right w:val="single" w:sz="2" w:space="4" w:color="FFFFFF"/>
                  </w:divBdr>
                  <w:divsChild>
                    <w:div w:id="1499923515">
                      <w:marLeft w:val="0"/>
                      <w:marRight w:val="0"/>
                      <w:marTop w:val="0"/>
                      <w:marBottom w:val="0"/>
                      <w:divBdr>
                        <w:top w:val="none" w:sz="0" w:space="0" w:color="auto"/>
                        <w:left w:val="none" w:sz="0" w:space="0" w:color="auto"/>
                        <w:bottom w:val="none" w:sz="0" w:space="0" w:color="auto"/>
                        <w:right w:val="none" w:sz="0" w:space="0" w:color="auto"/>
                      </w:divBdr>
                    </w:div>
                  </w:divsChild>
                </w:div>
                <w:div w:id="1716999763">
                  <w:marLeft w:val="0"/>
                  <w:marRight w:val="0"/>
                  <w:marTop w:val="0"/>
                  <w:marBottom w:val="0"/>
                  <w:divBdr>
                    <w:top w:val="single" w:sz="2" w:space="1" w:color="FFFFFF"/>
                    <w:left w:val="single" w:sz="2" w:space="12" w:color="FFFFFF"/>
                    <w:bottom w:val="single" w:sz="2" w:space="1" w:color="FFFFFF"/>
                    <w:right w:val="single" w:sz="2" w:space="4" w:color="FFFFFF"/>
                  </w:divBdr>
                  <w:divsChild>
                    <w:div w:id="1644430055">
                      <w:marLeft w:val="0"/>
                      <w:marRight w:val="0"/>
                      <w:marTop w:val="0"/>
                      <w:marBottom w:val="0"/>
                      <w:divBdr>
                        <w:top w:val="none" w:sz="0" w:space="0" w:color="auto"/>
                        <w:left w:val="none" w:sz="0" w:space="0" w:color="auto"/>
                        <w:bottom w:val="none" w:sz="0" w:space="0" w:color="auto"/>
                        <w:right w:val="none" w:sz="0" w:space="0" w:color="auto"/>
                      </w:divBdr>
                    </w:div>
                  </w:divsChild>
                </w:div>
                <w:div w:id="1680500624">
                  <w:marLeft w:val="0"/>
                  <w:marRight w:val="0"/>
                  <w:marTop w:val="0"/>
                  <w:marBottom w:val="0"/>
                  <w:divBdr>
                    <w:top w:val="single" w:sz="2" w:space="1" w:color="FFFFFF"/>
                    <w:left w:val="single" w:sz="2" w:space="12" w:color="FFFFFF"/>
                    <w:bottom w:val="single" w:sz="2" w:space="1" w:color="FFFFFF"/>
                    <w:right w:val="single" w:sz="2" w:space="4" w:color="FFFFFF"/>
                  </w:divBdr>
                  <w:divsChild>
                    <w:div w:id="1244870756">
                      <w:marLeft w:val="0"/>
                      <w:marRight w:val="0"/>
                      <w:marTop w:val="0"/>
                      <w:marBottom w:val="0"/>
                      <w:divBdr>
                        <w:top w:val="none" w:sz="0" w:space="0" w:color="auto"/>
                        <w:left w:val="none" w:sz="0" w:space="0" w:color="auto"/>
                        <w:bottom w:val="none" w:sz="0" w:space="0" w:color="auto"/>
                        <w:right w:val="none" w:sz="0" w:space="0" w:color="auto"/>
                      </w:divBdr>
                    </w:div>
                  </w:divsChild>
                </w:div>
                <w:div w:id="924725030">
                  <w:marLeft w:val="0"/>
                  <w:marRight w:val="0"/>
                  <w:marTop w:val="0"/>
                  <w:marBottom w:val="0"/>
                  <w:divBdr>
                    <w:top w:val="single" w:sz="2" w:space="1" w:color="FFFFFF"/>
                    <w:left w:val="single" w:sz="2" w:space="12" w:color="FFFFFF"/>
                    <w:bottom w:val="single" w:sz="2" w:space="1" w:color="FFFFFF"/>
                    <w:right w:val="single" w:sz="2" w:space="4" w:color="FFFFFF"/>
                  </w:divBdr>
                  <w:divsChild>
                    <w:div w:id="383990232">
                      <w:marLeft w:val="0"/>
                      <w:marRight w:val="0"/>
                      <w:marTop w:val="0"/>
                      <w:marBottom w:val="0"/>
                      <w:divBdr>
                        <w:top w:val="none" w:sz="0" w:space="0" w:color="auto"/>
                        <w:left w:val="none" w:sz="0" w:space="0" w:color="auto"/>
                        <w:bottom w:val="none" w:sz="0" w:space="0" w:color="auto"/>
                        <w:right w:val="none" w:sz="0" w:space="0" w:color="auto"/>
                      </w:divBdr>
                    </w:div>
                  </w:divsChild>
                </w:div>
                <w:div w:id="1077048116">
                  <w:marLeft w:val="0"/>
                  <w:marRight w:val="0"/>
                  <w:marTop w:val="0"/>
                  <w:marBottom w:val="0"/>
                  <w:divBdr>
                    <w:top w:val="single" w:sz="2" w:space="1" w:color="FFFFFF"/>
                    <w:left w:val="single" w:sz="2" w:space="12" w:color="FFFFFF"/>
                    <w:bottom w:val="single" w:sz="2" w:space="1" w:color="FFFFFF"/>
                    <w:right w:val="single" w:sz="2" w:space="4" w:color="FFFFFF"/>
                  </w:divBdr>
                  <w:divsChild>
                    <w:div w:id="1619992790">
                      <w:marLeft w:val="0"/>
                      <w:marRight w:val="0"/>
                      <w:marTop w:val="0"/>
                      <w:marBottom w:val="0"/>
                      <w:divBdr>
                        <w:top w:val="none" w:sz="0" w:space="0" w:color="auto"/>
                        <w:left w:val="none" w:sz="0" w:space="0" w:color="auto"/>
                        <w:bottom w:val="none" w:sz="0" w:space="0" w:color="auto"/>
                        <w:right w:val="none" w:sz="0" w:space="0" w:color="auto"/>
                      </w:divBdr>
                    </w:div>
                  </w:divsChild>
                </w:div>
                <w:div w:id="1096631225">
                  <w:marLeft w:val="0"/>
                  <w:marRight w:val="0"/>
                  <w:marTop w:val="0"/>
                  <w:marBottom w:val="0"/>
                  <w:divBdr>
                    <w:top w:val="single" w:sz="2" w:space="1" w:color="FFFFFF"/>
                    <w:left w:val="single" w:sz="2" w:space="12" w:color="FFFFFF"/>
                    <w:bottom w:val="single" w:sz="2" w:space="1" w:color="FFFFFF"/>
                    <w:right w:val="single" w:sz="2" w:space="4" w:color="FFFFFF"/>
                  </w:divBdr>
                  <w:divsChild>
                    <w:div w:id="1254970889">
                      <w:marLeft w:val="0"/>
                      <w:marRight w:val="0"/>
                      <w:marTop w:val="0"/>
                      <w:marBottom w:val="0"/>
                      <w:divBdr>
                        <w:top w:val="none" w:sz="0" w:space="0" w:color="auto"/>
                        <w:left w:val="none" w:sz="0" w:space="0" w:color="auto"/>
                        <w:bottom w:val="none" w:sz="0" w:space="0" w:color="auto"/>
                        <w:right w:val="none" w:sz="0" w:space="0" w:color="auto"/>
                      </w:divBdr>
                    </w:div>
                  </w:divsChild>
                </w:div>
                <w:div w:id="422192938">
                  <w:marLeft w:val="0"/>
                  <w:marRight w:val="0"/>
                  <w:marTop w:val="0"/>
                  <w:marBottom w:val="0"/>
                  <w:divBdr>
                    <w:top w:val="single" w:sz="2" w:space="1" w:color="FFFFFF"/>
                    <w:left w:val="single" w:sz="2" w:space="12" w:color="FFFFFF"/>
                    <w:bottom w:val="single" w:sz="2" w:space="1" w:color="FFFFFF"/>
                    <w:right w:val="single" w:sz="2" w:space="4" w:color="FFFFFF"/>
                  </w:divBdr>
                  <w:divsChild>
                    <w:div w:id="999385863">
                      <w:marLeft w:val="0"/>
                      <w:marRight w:val="0"/>
                      <w:marTop w:val="0"/>
                      <w:marBottom w:val="0"/>
                      <w:divBdr>
                        <w:top w:val="none" w:sz="0" w:space="0" w:color="auto"/>
                        <w:left w:val="none" w:sz="0" w:space="0" w:color="auto"/>
                        <w:bottom w:val="none" w:sz="0" w:space="0" w:color="auto"/>
                        <w:right w:val="none" w:sz="0" w:space="0" w:color="auto"/>
                      </w:divBdr>
                    </w:div>
                  </w:divsChild>
                </w:div>
                <w:div w:id="1413546264">
                  <w:marLeft w:val="0"/>
                  <w:marRight w:val="0"/>
                  <w:marTop w:val="0"/>
                  <w:marBottom w:val="0"/>
                  <w:divBdr>
                    <w:top w:val="single" w:sz="2" w:space="1" w:color="FFFFFF"/>
                    <w:left w:val="single" w:sz="2" w:space="12" w:color="FFFFFF"/>
                    <w:bottom w:val="single" w:sz="2" w:space="1" w:color="FFFFFF"/>
                    <w:right w:val="single" w:sz="2" w:space="4" w:color="FFFFFF"/>
                  </w:divBdr>
                  <w:divsChild>
                    <w:div w:id="54210489">
                      <w:marLeft w:val="0"/>
                      <w:marRight w:val="0"/>
                      <w:marTop w:val="0"/>
                      <w:marBottom w:val="0"/>
                      <w:divBdr>
                        <w:top w:val="none" w:sz="0" w:space="0" w:color="auto"/>
                        <w:left w:val="none" w:sz="0" w:space="0" w:color="auto"/>
                        <w:bottom w:val="none" w:sz="0" w:space="0" w:color="auto"/>
                        <w:right w:val="none" w:sz="0" w:space="0" w:color="auto"/>
                      </w:divBdr>
                    </w:div>
                  </w:divsChild>
                </w:div>
                <w:div w:id="50231901">
                  <w:marLeft w:val="0"/>
                  <w:marRight w:val="0"/>
                  <w:marTop w:val="0"/>
                  <w:marBottom w:val="0"/>
                  <w:divBdr>
                    <w:top w:val="single" w:sz="2" w:space="1" w:color="FFFFFF"/>
                    <w:left w:val="single" w:sz="2" w:space="12" w:color="FFFFFF"/>
                    <w:bottom w:val="single" w:sz="2" w:space="1" w:color="FFFFFF"/>
                    <w:right w:val="single" w:sz="2" w:space="4" w:color="FFFFFF"/>
                  </w:divBdr>
                  <w:divsChild>
                    <w:div w:id="220796519">
                      <w:marLeft w:val="0"/>
                      <w:marRight w:val="0"/>
                      <w:marTop w:val="0"/>
                      <w:marBottom w:val="0"/>
                      <w:divBdr>
                        <w:top w:val="none" w:sz="0" w:space="0" w:color="auto"/>
                        <w:left w:val="none" w:sz="0" w:space="0" w:color="auto"/>
                        <w:bottom w:val="none" w:sz="0" w:space="0" w:color="auto"/>
                        <w:right w:val="none" w:sz="0" w:space="0" w:color="auto"/>
                      </w:divBdr>
                    </w:div>
                  </w:divsChild>
                </w:div>
                <w:div w:id="1836072387">
                  <w:marLeft w:val="0"/>
                  <w:marRight w:val="0"/>
                  <w:marTop w:val="0"/>
                  <w:marBottom w:val="0"/>
                  <w:divBdr>
                    <w:top w:val="single" w:sz="2" w:space="1" w:color="FFFFFF"/>
                    <w:left w:val="single" w:sz="2" w:space="12" w:color="FFFFFF"/>
                    <w:bottom w:val="single" w:sz="2" w:space="1" w:color="FFFFFF"/>
                    <w:right w:val="single" w:sz="2" w:space="4" w:color="FFFFFF"/>
                  </w:divBdr>
                  <w:divsChild>
                    <w:div w:id="1766145698">
                      <w:marLeft w:val="0"/>
                      <w:marRight w:val="0"/>
                      <w:marTop w:val="0"/>
                      <w:marBottom w:val="0"/>
                      <w:divBdr>
                        <w:top w:val="none" w:sz="0" w:space="0" w:color="auto"/>
                        <w:left w:val="none" w:sz="0" w:space="0" w:color="auto"/>
                        <w:bottom w:val="none" w:sz="0" w:space="0" w:color="auto"/>
                        <w:right w:val="none" w:sz="0" w:space="0" w:color="auto"/>
                      </w:divBdr>
                    </w:div>
                  </w:divsChild>
                </w:div>
                <w:div w:id="2064670788">
                  <w:marLeft w:val="0"/>
                  <w:marRight w:val="0"/>
                  <w:marTop w:val="0"/>
                  <w:marBottom w:val="0"/>
                  <w:divBdr>
                    <w:top w:val="single" w:sz="2" w:space="1" w:color="FFFFFF"/>
                    <w:left w:val="single" w:sz="2" w:space="12" w:color="FFFFFF"/>
                    <w:bottom w:val="single" w:sz="2" w:space="1" w:color="FFFFFF"/>
                    <w:right w:val="single" w:sz="2" w:space="4" w:color="FFFFFF"/>
                  </w:divBdr>
                  <w:divsChild>
                    <w:div w:id="2144811949">
                      <w:marLeft w:val="0"/>
                      <w:marRight w:val="0"/>
                      <w:marTop w:val="0"/>
                      <w:marBottom w:val="0"/>
                      <w:divBdr>
                        <w:top w:val="none" w:sz="0" w:space="0" w:color="auto"/>
                        <w:left w:val="none" w:sz="0" w:space="0" w:color="auto"/>
                        <w:bottom w:val="none" w:sz="0" w:space="0" w:color="auto"/>
                        <w:right w:val="none" w:sz="0" w:space="0" w:color="auto"/>
                      </w:divBdr>
                    </w:div>
                  </w:divsChild>
                </w:div>
                <w:div w:id="1523392801">
                  <w:marLeft w:val="0"/>
                  <w:marRight w:val="0"/>
                  <w:marTop w:val="0"/>
                  <w:marBottom w:val="0"/>
                  <w:divBdr>
                    <w:top w:val="single" w:sz="2" w:space="1" w:color="FFFFFF"/>
                    <w:left w:val="single" w:sz="2" w:space="12" w:color="FFFFFF"/>
                    <w:bottom w:val="single" w:sz="2" w:space="1" w:color="FFFFFF"/>
                    <w:right w:val="single" w:sz="2" w:space="4" w:color="FFFFFF"/>
                  </w:divBdr>
                  <w:divsChild>
                    <w:div w:id="749620315">
                      <w:marLeft w:val="0"/>
                      <w:marRight w:val="0"/>
                      <w:marTop w:val="0"/>
                      <w:marBottom w:val="0"/>
                      <w:divBdr>
                        <w:top w:val="none" w:sz="0" w:space="0" w:color="auto"/>
                        <w:left w:val="none" w:sz="0" w:space="0" w:color="auto"/>
                        <w:bottom w:val="none" w:sz="0" w:space="0" w:color="auto"/>
                        <w:right w:val="none" w:sz="0" w:space="0" w:color="auto"/>
                      </w:divBdr>
                    </w:div>
                  </w:divsChild>
                </w:div>
                <w:div w:id="1164735884">
                  <w:marLeft w:val="0"/>
                  <w:marRight w:val="0"/>
                  <w:marTop w:val="0"/>
                  <w:marBottom w:val="0"/>
                  <w:divBdr>
                    <w:top w:val="single" w:sz="2" w:space="1" w:color="FFFFFF"/>
                    <w:left w:val="single" w:sz="2" w:space="12" w:color="FFFFFF"/>
                    <w:bottom w:val="single" w:sz="2" w:space="1" w:color="FFFFFF"/>
                    <w:right w:val="single" w:sz="2" w:space="4" w:color="FFFFFF"/>
                  </w:divBdr>
                  <w:divsChild>
                    <w:div w:id="2071145867">
                      <w:marLeft w:val="0"/>
                      <w:marRight w:val="0"/>
                      <w:marTop w:val="0"/>
                      <w:marBottom w:val="0"/>
                      <w:divBdr>
                        <w:top w:val="none" w:sz="0" w:space="0" w:color="auto"/>
                        <w:left w:val="none" w:sz="0" w:space="0" w:color="auto"/>
                        <w:bottom w:val="none" w:sz="0" w:space="0" w:color="auto"/>
                        <w:right w:val="none" w:sz="0" w:space="0" w:color="auto"/>
                      </w:divBdr>
                    </w:div>
                  </w:divsChild>
                </w:div>
                <w:div w:id="1218005551">
                  <w:marLeft w:val="0"/>
                  <w:marRight w:val="0"/>
                  <w:marTop w:val="0"/>
                  <w:marBottom w:val="0"/>
                  <w:divBdr>
                    <w:top w:val="single" w:sz="2" w:space="1" w:color="FFFFFF"/>
                    <w:left w:val="single" w:sz="2" w:space="12" w:color="FFFFFF"/>
                    <w:bottom w:val="single" w:sz="2" w:space="1" w:color="FFFFFF"/>
                    <w:right w:val="single" w:sz="2" w:space="4" w:color="FFFFFF"/>
                  </w:divBdr>
                  <w:divsChild>
                    <w:div w:id="530804942">
                      <w:marLeft w:val="0"/>
                      <w:marRight w:val="0"/>
                      <w:marTop w:val="0"/>
                      <w:marBottom w:val="0"/>
                      <w:divBdr>
                        <w:top w:val="none" w:sz="0" w:space="0" w:color="auto"/>
                        <w:left w:val="none" w:sz="0" w:space="0" w:color="auto"/>
                        <w:bottom w:val="none" w:sz="0" w:space="0" w:color="auto"/>
                        <w:right w:val="none" w:sz="0" w:space="0" w:color="auto"/>
                      </w:divBdr>
                    </w:div>
                  </w:divsChild>
                </w:div>
                <w:div w:id="869956861">
                  <w:marLeft w:val="0"/>
                  <w:marRight w:val="0"/>
                  <w:marTop w:val="0"/>
                  <w:marBottom w:val="0"/>
                  <w:divBdr>
                    <w:top w:val="single" w:sz="2" w:space="1" w:color="FFFFFF"/>
                    <w:left w:val="single" w:sz="2" w:space="12" w:color="FFFFFF"/>
                    <w:bottom w:val="single" w:sz="2" w:space="1" w:color="FFFFFF"/>
                    <w:right w:val="single" w:sz="2" w:space="4" w:color="FFFFFF"/>
                  </w:divBdr>
                  <w:divsChild>
                    <w:div w:id="498663425">
                      <w:marLeft w:val="0"/>
                      <w:marRight w:val="0"/>
                      <w:marTop w:val="0"/>
                      <w:marBottom w:val="0"/>
                      <w:divBdr>
                        <w:top w:val="none" w:sz="0" w:space="0" w:color="auto"/>
                        <w:left w:val="none" w:sz="0" w:space="0" w:color="auto"/>
                        <w:bottom w:val="none" w:sz="0" w:space="0" w:color="auto"/>
                        <w:right w:val="none" w:sz="0" w:space="0" w:color="auto"/>
                      </w:divBdr>
                    </w:div>
                  </w:divsChild>
                </w:div>
                <w:div w:id="1325427416">
                  <w:marLeft w:val="0"/>
                  <w:marRight w:val="0"/>
                  <w:marTop w:val="0"/>
                  <w:marBottom w:val="0"/>
                  <w:divBdr>
                    <w:top w:val="single" w:sz="2" w:space="1" w:color="FFFFFF"/>
                    <w:left w:val="single" w:sz="2" w:space="12" w:color="FFFFFF"/>
                    <w:bottom w:val="single" w:sz="2" w:space="1" w:color="FFFFFF"/>
                    <w:right w:val="single" w:sz="2" w:space="4" w:color="FFFFFF"/>
                  </w:divBdr>
                  <w:divsChild>
                    <w:div w:id="603466253">
                      <w:marLeft w:val="0"/>
                      <w:marRight w:val="0"/>
                      <w:marTop w:val="0"/>
                      <w:marBottom w:val="0"/>
                      <w:divBdr>
                        <w:top w:val="none" w:sz="0" w:space="0" w:color="auto"/>
                        <w:left w:val="none" w:sz="0" w:space="0" w:color="auto"/>
                        <w:bottom w:val="none" w:sz="0" w:space="0" w:color="auto"/>
                        <w:right w:val="none" w:sz="0" w:space="0" w:color="auto"/>
                      </w:divBdr>
                    </w:div>
                  </w:divsChild>
                </w:div>
                <w:div w:id="1404795429">
                  <w:marLeft w:val="0"/>
                  <w:marRight w:val="0"/>
                  <w:marTop w:val="0"/>
                  <w:marBottom w:val="0"/>
                  <w:divBdr>
                    <w:top w:val="single" w:sz="2" w:space="1" w:color="FFFFFF"/>
                    <w:left w:val="single" w:sz="2" w:space="12" w:color="FFFFFF"/>
                    <w:bottom w:val="single" w:sz="2" w:space="1" w:color="FFFFFF"/>
                    <w:right w:val="single" w:sz="2" w:space="4" w:color="FFFFFF"/>
                  </w:divBdr>
                  <w:divsChild>
                    <w:div w:id="368533716">
                      <w:marLeft w:val="0"/>
                      <w:marRight w:val="0"/>
                      <w:marTop w:val="0"/>
                      <w:marBottom w:val="0"/>
                      <w:divBdr>
                        <w:top w:val="none" w:sz="0" w:space="0" w:color="auto"/>
                        <w:left w:val="none" w:sz="0" w:space="0" w:color="auto"/>
                        <w:bottom w:val="none" w:sz="0" w:space="0" w:color="auto"/>
                        <w:right w:val="none" w:sz="0" w:space="0" w:color="auto"/>
                      </w:divBdr>
                    </w:div>
                  </w:divsChild>
                </w:div>
                <w:div w:id="1156612018">
                  <w:marLeft w:val="0"/>
                  <w:marRight w:val="0"/>
                  <w:marTop w:val="0"/>
                  <w:marBottom w:val="0"/>
                  <w:divBdr>
                    <w:top w:val="single" w:sz="2" w:space="1" w:color="FFFFFF"/>
                    <w:left w:val="single" w:sz="2" w:space="12" w:color="FFFFFF"/>
                    <w:bottom w:val="single" w:sz="2" w:space="1" w:color="FFFFFF"/>
                    <w:right w:val="single" w:sz="2" w:space="4" w:color="FFFFFF"/>
                  </w:divBdr>
                  <w:divsChild>
                    <w:div w:id="402146364">
                      <w:marLeft w:val="0"/>
                      <w:marRight w:val="0"/>
                      <w:marTop w:val="0"/>
                      <w:marBottom w:val="0"/>
                      <w:divBdr>
                        <w:top w:val="none" w:sz="0" w:space="0" w:color="auto"/>
                        <w:left w:val="none" w:sz="0" w:space="0" w:color="auto"/>
                        <w:bottom w:val="none" w:sz="0" w:space="0" w:color="auto"/>
                        <w:right w:val="none" w:sz="0" w:space="0" w:color="auto"/>
                      </w:divBdr>
                    </w:div>
                  </w:divsChild>
                </w:div>
                <w:div w:id="357586335">
                  <w:marLeft w:val="0"/>
                  <w:marRight w:val="0"/>
                  <w:marTop w:val="0"/>
                  <w:marBottom w:val="0"/>
                  <w:divBdr>
                    <w:top w:val="single" w:sz="2" w:space="1" w:color="FFFFFF"/>
                    <w:left w:val="single" w:sz="2" w:space="12" w:color="FFFFFF"/>
                    <w:bottom w:val="single" w:sz="2" w:space="1" w:color="FFFFFF"/>
                    <w:right w:val="single" w:sz="2" w:space="4" w:color="FFFFFF"/>
                  </w:divBdr>
                  <w:divsChild>
                    <w:div w:id="153450521">
                      <w:marLeft w:val="0"/>
                      <w:marRight w:val="0"/>
                      <w:marTop w:val="0"/>
                      <w:marBottom w:val="0"/>
                      <w:divBdr>
                        <w:top w:val="none" w:sz="0" w:space="0" w:color="auto"/>
                        <w:left w:val="none" w:sz="0" w:space="0" w:color="auto"/>
                        <w:bottom w:val="none" w:sz="0" w:space="0" w:color="auto"/>
                        <w:right w:val="none" w:sz="0" w:space="0" w:color="auto"/>
                      </w:divBdr>
                    </w:div>
                  </w:divsChild>
                </w:div>
                <w:div w:id="439300398">
                  <w:marLeft w:val="0"/>
                  <w:marRight w:val="0"/>
                  <w:marTop w:val="0"/>
                  <w:marBottom w:val="0"/>
                  <w:divBdr>
                    <w:top w:val="single" w:sz="2" w:space="1" w:color="FFFFFF"/>
                    <w:left w:val="single" w:sz="2" w:space="12" w:color="FFFFFF"/>
                    <w:bottom w:val="single" w:sz="2" w:space="1" w:color="FFFFFF"/>
                    <w:right w:val="single" w:sz="2" w:space="4" w:color="FFFFFF"/>
                  </w:divBdr>
                  <w:divsChild>
                    <w:div w:id="1430390902">
                      <w:marLeft w:val="0"/>
                      <w:marRight w:val="0"/>
                      <w:marTop w:val="0"/>
                      <w:marBottom w:val="0"/>
                      <w:divBdr>
                        <w:top w:val="none" w:sz="0" w:space="0" w:color="auto"/>
                        <w:left w:val="none" w:sz="0" w:space="0" w:color="auto"/>
                        <w:bottom w:val="none" w:sz="0" w:space="0" w:color="auto"/>
                        <w:right w:val="none" w:sz="0" w:space="0" w:color="auto"/>
                      </w:divBdr>
                    </w:div>
                  </w:divsChild>
                </w:div>
                <w:div w:id="480998192">
                  <w:marLeft w:val="0"/>
                  <w:marRight w:val="0"/>
                  <w:marTop w:val="0"/>
                  <w:marBottom w:val="0"/>
                  <w:divBdr>
                    <w:top w:val="single" w:sz="2" w:space="1" w:color="FFFFFF"/>
                    <w:left w:val="single" w:sz="2" w:space="12" w:color="FFFFFF"/>
                    <w:bottom w:val="single" w:sz="2" w:space="1" w:color="FFFFFF"/>
                    <w:right w:val="single" w:sz="2" w:space="4" w:color="FFFFFF"/>
                  </w:divBdr>
                  <w:divsChild>
                    <w:div w:id="1293025951">
                      <w:marLeft w:val="0"/>
                      <w:marRight w:val="0"/>
                      <w:marTop w:val="0"/>
                      <w:marBottom w:val="0"/>
                      <w:divBdr>
                        <w:top w:val="none" w:sz="0" w:space="0" w:color="auto"/>
                        <w:left w:val="none" w:sz="0" w:space="0" w:color="auto"/>
                        <w:bottom w:val="none" w:sz="0" w:space="0" w:color="auto"/>
                        <w:right w:val="none" w:sz="0" w:space="0" w:color="auto"/>
                      </w:divBdr>
                    </w:div>
                  </w:divsChild>
                </w:div>
                <w:div w:id="2027558733">
                  <w:marLeft w:val="0"/>
                  <w:marRight w:val="0"/>
                  <w:marTop w:val="0"/>
                  <w:marBottom w:val="0"/>
                  <w:divBdr>
                    <w:top w:val="single" w:sz="2" w:space="1" w:color="FFFFFF"/>
                    <w:left w:val="single" w:sz="2" w:space="12" w:color="FFFFFF"/>
                    <w:bottom w:val="single" w:sz="2" w:space="1" w:color="FFFFFF"/>
                    <w:right w:val="single" w:sz="2" w:space="4" w:color="FFFFFF"/>
                  </w:divBdr>
                  <w:divsChild>
                    <w:div w:id="369915328">
                      <w:marLeft w:val="0"/>
                      <w:marRight w:val="0"/>
                      <w:marTop w:val="0"/>
                      <w:marBottom w:val="0"/>
                      <w:divBdr>
                        <w:top w:val="none" w:sz="0" w:space="0" w:color="auto"/>
                        <w:left w:val="none" w:sz="0" w:space="0" w:color="auto"/>
                        <w:bottom w:val="none" w:sz="0" w:space="0" w:color="auto"/>
                        <w:right w:val="none" w:sz="0" w:space="0" w:color="auto"/>
                      </w:divBdr>
                    </w:div>
                  </w:divsChild>
                </w:div>
                <w:div w:id="403184594">
                  <w:marLeft w:val="0"/>
                  <w:marRight w:val="0"/>
                  <w:marTop w:val="0"/>
                  <w:marBottom w:val="0"/>
                  <w:divBdr>
                    <w:top w:val="single" w:sz="2" w:space="1" w:color="FFFFFF"/>
                    <w:left w:val="single" w:sz="2" w:space="12" w:color="FFFFFF"/>
                    <w:bottom w:val="single" w:sz="2" w:space="1" w:color="FFFFFF"/>
                    <w:right w:val="single" w:sz="2" w:space="4" w:color="FFFFFF"/>
                  </w:divBdr>
                  <w:divsChild>
                    <w:div w:id="1711880146">
                      <w:marLeft w:val="0"/>
                      <w:marRight w:val="0"/>
                      <w:marTop w:val="0"/>
                      <w:marBottom w:val="0"/>
                      <w:divBdr>
                        <w:top w:val="none" w:sz="0" w:space="0" w:color="auto"/>
                        <w:left w:val="none" w:sz="0" w:space="0" w:color="auto"/>
                        <w:bottom w:val="none" w:sz="0" w:space="0" w:color="auto"/>
                        <w:right w:val="none" w:sz="0" w:space="0" w:color="auto"/>
                      </w:divBdr>
                    </w:div>
                  </w:divsChild>
                </w:div>
                <w:div w:id="1122841477">
                  <w:marLeft w:val="0"/>
                  <w:marRight w:val="0"/>
                  <w:marTop w:val="0"/>
                  <w:marBottom w:val="0"/>
                  <w:divBdr>
                    <w:top w:val="single" w:sz="2" w:space="1" w:color="FFFFFF"/>
                    <w:left w:val="single" w:sz="2" w:space="12" w:color="FFFFFF"/>
                    <w:bottom w:val="single" w:sz="2" w:space="1" w:color="FFFFFF"/>
                    <w:right w:val="single" w:sz="2" w:space="4" w:color="FFFFFF"/>
                  </w:divBdr>
                  <w:divsChild>
                    <w:div w:id="1768769149">
                      <w:marLeft w:val="0"/>
                      <w:marRight w:val="0"/>
                      <w:marTop w:val="0"/>
                      <w:marBottom w:val="0"/>
                      <w:divBdr>
                        <w:top w:val="none" w:sz="0" w:space="0" w:color="auto"/>
                        <w:left w:val="none" w:sz="0" w:space="0" w:color="auto"/>
                        <w:bottom w:val="none" w:sz="0" w:space="0" w:color="auto"/>
                        <w:right w:val="none" w:sz="0" w:space="0" w:color="auto"/>
                      </w:divBdr>
                    </w:div>
                  </w:divsChild>
                </w:div>
                <w:div w:id="1176923348">
                  <w:marLeft w:val="0"/>
                  <w:marRight w:val="0"/>
                  <w:marTop w:val="0"/>
                  <w:marBottom w:val="0"/>
                  <w:divBdr>
                    <w:top w:val="single" w:sz="2" w:space="1" w:color="FFFFFF"/>
                    <w:left w:val="single" w:sz="2" w:space="12" w:color="FFFFFF"/>
                    <w:bottom w:val="single" w:sz="2" w:space="1" w:color="FFFFFF"/>
                    <w:right w:val="single" w:sz="2" w:space="4" w:color="FFFFFF"/>
                  </w:divBdr>
                  <w:divsChild>
                    <w:div w:id="269818990">
                      <w:marLeft w:val="0"/>
                      <w:marRight w:val="0"/>
                      <w:marTop w:val="0"/>
                      <w:marBottom w:val="0"/>
                      <w:divBdr>
                        <w:top w:val="none" w:sz="0" w:space="0" w:color="auto"/>
                        <w:left w:val="none" w:sz="0" w:space="0" w:color="auto"/>
                        <w:bottom w:val="none" w:sz="0" w:space="0" w:color="auto"/>
                        <w:right w:val="none" w:sz="0" w:space="0" w:color="auto"/>
                      </w:divBdr>
                    </w:div>
                  </w:divsChild>
                </w:div>
                <w:div w:id="2083985365">
                  <w:marLeft w:val="0"/>
                  <w:marRight w:val="0"/>
                  <w:marTop w:val="0"/>
                  <w:marBottom w:val="0"/>
                  <w:divBdr>
                    <w:top w:val="single" w:sz="2" w:space="1" w:color="FFFFFF"/>
                    <w:left w:val="single" w:sz="2" w:space="12" w:color="FFFFFF"/>
                    <w:bottom w:val="single" w:sz="2" w:space="1" w:color="FFFFFF"/>
                    <w:right w:val="single" w:sz="2" w:space="4" w:color="FFFFFF"/>
                  </w:divBdr>
                  <w:divsChild>
                    <w:div w:id="561141552">
                      <w:marLeft w:val="0"/>
                      <w:marRight w:val="0"/>
                      <w:marTop w:val="0"/>
                      <w:marBottom w:val="0"/>
                      <w:divBdr>
                        <w:top w:val="none" w:sz="0" w:space="0" w:color="auto"/>
                        <w:left w:val="none" w:sz="0" w:space="0" w:color="auto"/>
                        <w:bottom w:val="none" w:sz="0" w:space="0" w:color="auto"/>
                        <w:right w:val="none" w:sz="0" w:space="0" w:color="auto"/>
                      </w:divBdr>
                    </w:div>
                  </w:divsChild>
                </w:div>
                <w:div w:id="1712152433">
                  <w:marLeft w:val="0"/>
                  <w:marRight w:val="0"/>
                  <w:marTop w:val="0"/>
                  <w:marBottom w:val="0"/>
                  <w:divBdr>
                    <w:top w:val="single" w:sz="2" w:space="1" w:color="FFFFFF"/>
                    <w:left w:val="single" w:sz="2" w:space="12" w:color="FFFFFF"/>
                    <w:bottom w:val="single" w:sz="2" w:space="1" w:color="FFFFFF"/>
                    <w:right w:val="single" w:sz="2" w:space="4" w:color="FFFFFF"/>
                  </w:divBdr>
                  <w:divsChild>
                    <w:div w:id="1519464968">
                      <w:marLeft w:val="0"/>
                      <w:marRight w:val="0"/>
                      <w:marTop w:val="0"/>
                      <w:marBottom w:val="0"/>
                      <w:divBdr>
                        <w:top w:val="none" w:sz="0" w:space="0" w:color="auto"/>
                        <w:left w:val="none" w:sz="0" w:space="0" w:color="auto"/>
                        <w:bottom w:val="none" w:sz="0" w:space="0" w:color="auto"/>
                        <w:right w:val="none" w:sz="0" w:space="0" w:color="auto"/>
                      </w:divBdr>
                    </w:div>
                  </w:divsChild>
                </w:div>
                <w:div w:id="2133397710">
                  <w:marLeft w:val="0"/>
                  <w:marRight w:val="0"/>
                  <w:marTop w:val="0"/>
                  <w:marBottom w:val="0"/>
                  <w:divBdr>
                    <w:top w:val="single" w:sz="2" w:space="1" w:color="FFFFFF"/>
                    <w:left w:val="single" w:sz="2" w:space="12" w:color="FFFFFF"/>
                    <w:bottom w:val="single" w:sz="2" w:space="1" w:color="FFFFFF"/>
                    <w:right w:val="single" w:sz="2" w:space="4" w:color="FFFFFF"/>
                  </w:divBdr>
                  <w:divsChild>
                    <w:div w:id="561451006">
                      <w:marLeft w:val="0"/>
                      <w:marRight w:val="0"/>
                      <w:marTop w:val="0"/>
                      <w:marBottom w:val="0"/>
                      <w:divBdr>
                        <w:top w:val="none" w:sz="0" w:space="0" w:color="auto"/>
                        <w:left w:val="none" w:sz="0" w:space="0" w:color="auto"/>
                        <w:bottom w:val="none" w:sz="0" w:space="0" w:color="auto"/>
                        <w:right w:val="none" w:sz="0" w:space="0" w:color="auto"/>
                      </w:divBdr>
                    </w:div>
                  </w:divsChild>
                </w:div>
                <w:div w:id="288168988">
                  <w:marLeft w:val="0"/>
                  <w:marRight w:val="0"/>
                  <w:marTop w:val="0"/>
                  <w:marBottom w:val="0"/>
                  <w:divBdr>
                    <w:top w:val="single" w:sz="2" w:space="1" w:color="FFFFFF"/>
                    <w:left w:val="single" w:sz="2" w:space="12" w:color="FFFFFF"/>
                    <w:bottom w:val="single" w:sz="2" w:space="1" w:color="FFFFFF"/>
                    <w:right w:val="single" w:sz="2" w:space="4" w:color="FFFFFF"/>
                  </w:divBdr>
                  <w:divsChild>
                    <w:div w:id="1265461396">
                      <w:marLeft w:val="0"/>
                      <w:marRight w:val="0"/>
                      <w:marTop w:val="0"/>
                      <w:marBottom w:val="0"/>
                      <w:divBdr>
                        <w:top w:val="none" w:sz="0" w:space="0" w:color="auto"/>
                        <w:left w:val="none" w:sz="0" w:space="0" w:color="auto"/>
                        <w:bottom w:val="none" w:sz="0" w:space="0" w:color="auto"/>
                        <w:right w:val="none" w:sz="0" w:space="0" w:color="auto"/>
                      </w:divBdr>
                    </w:div>
                  </w:divsChild>
                </w:div>
                <w:div w:id="1796755010">
                  <w:marLeft w:val="0"/>
                  <w:marRight w:val="0"/>
                  <w:marTop w:val="0"/>
                  <w:marBottom w:val="0"/>
                  <w:divBdr>
                    <w:top w:val="single" w:sz="2" w:space="1" w:color="FFFFFF"/>
                    <w:left w:val="single" w:sz="2" w:space="12" w:color="FFFFFF"/>
                    <w:bottom w:val="single" w:sz="2" w:space="1" w:color="FFFFFF"/>
                    <w:right w:val="single" w:sz="2" w:space="4" w:color="FFFFFF"/>
                  </w:divBdr>
                  <w:divsChild>
                    <w:div w:id="1772779368">
                      <w:marLeft w:val="0"/>
                      <w:marRight w:val="0"/>
                      <w:marTop w:val="0"/>
                      <w:marBottom w:val="0"/>
                      <w:divBdr>
                        <w:top w:val="none" w:sz="0" w:space="0" w:color="auto"/>
                        <w:left w:val="none" w:sz="0" w:space="0" w:color="auto"/>
                        <w:bottom w:val="none" w:sz="0" w:space="0" w:color="auto"/>
                        <w:right w:val="none" w:sz="0" w:space="0" w:color="auto"/>
                      </w:divBdr>
                    </w:div>
                  </w:divsChild>
                </w:div>
                <w:div w:id="628513031">
                  <w:marLeft w:val="0"/>
                  <w:marRight w:val="0"/>
                  <w:marTop w:val="0"/>
                  <w:marBottom w:val="0"/>
                  <w:divBdr>
                    <w:top w:val="single" w:sz="2" w:space="1" w:color="FFFFFF"/>
                    <w:left w:val="single" w:sz="2" w:space="12" w:color="FFFFFF"/>
                    <w:bottom w:val="single" w:sz="2" w:space="1" w:color="FFFFFF"/>
                    <w:right w:val="single" w:sz="2" w:space="4" w:color="FFFFFF"/>
                  </w:divBdr>
                  <w:divsChild>
                    <w:div w:id="1683780006">
                      <w:marLeft w:val="0"/>
                      <w:marRight w:val="0"/>
                      <w:marTop w:val="0"/>
                      <w:marBottom w:val="0"/>
                      <w:divBdr>
                        <w:top w:val="none" w:sz="0" w:space="0" w:color="auto"/>
                        <w:left w:val="none" w:sz="0" w:space="0" w:color="auto"/>
                        <w:bottom w:val="none" w:sz="0" w:space="0" w:color="auto"/>
                        <w:right w:val="none" w:sz="0" w:space="0" w:color="auto"/>
                      </w:divBdr>
                    </w:div>
                  </w:divsChild>
                </w:div>
                <w:div w:id="1512837687">
                  <w:marLeft w:val="0"/>
                  <w:marRight w:val="0"/>
                  <w:marTop w:val="0"/>
                  <w:marBottom w:val="0"/>
                  <w:divBdr>
                    <w:top w:val="single" w:sz="2" w:space="1" w:color="FFFFFF"/>
                    <w:left w:val="single" w:sz="2" w:space="12" w:color="FFFFFF"/>
                    <w:bottom w:val="single" w:sz="2" w:space="1" w:color="FFFFFF"/>
                    <w:right w:val="single" w:sz="2" w:space="4" w:color="FFFFFF"/>
                  </w:divBdr>
                  <w:divsChild>
                    <w:div w:id="2004967286">
                      <w:marLeft w:val="0"/>
                      <w:marRight w:val="0"/>
                      <w:marTop w:val="0"/>
                      <w:marBottom w:val="0"/>
                      <w:divBdr>
                        <w:top w:val="none" w:sz="0" w:space="0" w:color="auto"/>
                        <w:left w:val="none" w:sz="0" w:space="0" w:color="auto"/>
                        <w:bottom w:val="none" w:sz="0" w:space="0" w:color="auto"/>
                        <w:right w:val="none" w:sz="0" w:space="0" w:color="auto"/>
                      </w:divBdr>
                    </w:div>
                  </w:divsChild>
                </w:div>
                <w:div w:id="1147478081">
                  <w:marLeft w:val="0"/>
                  <w:marRight w:val="0"/>
                  <w:marTop w:val="0"/>
                  <w:marBottom w:val="0"/>
                  <w:divBdr>
                    <w:top w:val="single" w:sz="2" w:space="1" w:color="FFFFFF"/>
                    <w:left w:val="single" w:sz="2" w:space="12" w:color="FFFFFF"/>
                    <w:bottom w:val="single" w:sz="2" w:space="1" w:color="FFFFFF"/>
                    <w:right w:val="single" w:sz="2" w:space="4" w:color="FFFFFF"/>
                  </w:divBdr>
                  <w:divsChild>
                    <w:div w:id="1679500339">
                      <w:marLeft w:val="0"/>
                      <w:marRight w:val="0"/>
                      <w:marTop w:val="0"/>
                      <w:marBottom w:val="0"/>
                      <w:divBdr>
                        <w:top w:val="none" w:sz="0" w:space="0" w:color="auto"/>
                        <w:left w:val="none" w:sz="0" w:space="0" w:color="auto"/>
                        <w:bottom w:val="none" w:sz="0" w:space="0" w:color="auto"/>
                        <w:right w:val="none" w:sz="0" w:space="0" w:color="auto"/>
                      </w:divBdr>
                    </w:div>
                  </w:divsChild>
                </w:div>
                <w:div w:id="1331298490">
                  <w:marLeft w:val="0"/>
                  <w:marRight w:val="0"/>
                  <w:marTop w:val="0"/>
                  <w:marBottom w:val="0"/>
                  <w:divBdr>
                    <w:top w:val="single" w:sz="2" w:space="1" w:color="FFFFFF"/>
                    <w:left w:val="single" w:sz="2" w:space="12" w:color="FFFFFF"/>
                    <w:bottom w:val="single" w:sz="2" w:space="1" w:color="FFFFFF"/>
                    <w:right w:val="single" w:sz="2" w:space="4" w:color="FFFFFF"/>
                  </w:divBdr>
                  <w:divsChild>
                    <w:div w:id="1840346626">
                      <w:marLeft w:val="0"/>
                      <w:marRight w:val="0"/>
                      <w:marTop w:val="0"/>
                      <w:marBottom w:val="0"/>
                      <w:divBdr>
                        <w:top w:val="none" w:sz="0" w:space="0" w:color="auto"/>
                        <w:left w:val="none" w:sz="0" w:space="0" w:color="auto"/>
                        <w:bottom w:val="none" w:sz="0" w:space="0" w:color="auto"/>
                        <w:right w:val="none" w:sz="0" w:space="0" w:color="auto"/>
                      </w:divBdr>
                    </w:div>
                  </w:divsChild>
                </w:div>
                <w:div w:id="1266230609">
                  <w:marLeft w:val="0"/>
                  <w:marRight w:val="0"/>
                  <w:marTop w:val="0"/>
                  <w:marBottom w:val="0"/>
                  <w:divBdr>
                    <w:top w:val="single" w:sz="2" w:space="1" w:color="FFFFFF"/>
                    <w:left w:val="single" w:sz="2" w:space="12" w:color="FFFFFF"/>
                    <w:bottom w:val="single" w:sz="2" w:space="1" w:color="FFFFFF"/>
                    <w:right w:val="single" w:sz="2" w:space="4" w:color="FFFFFF"/>
                  </w:divBdr>
                  <w:divsChild>
                    <w:div w:id="1587421692">
                      <w:marLeft w:val="0"/>
                      <w:marRight w:val="0"/>
                      <w:marTop w:val="0"/>
                      <w:marBottom w:val="0"/>
                      <w:divBdr>
                        <w:top w:val="none" w:sz="0" w:space="0" w:color="auto"/>
                        <w:left w:val="none" w:sz="0" w:space="0" w:color="auto"/>
                        <w:bottom w:val="none" w:sz="0" w:space="0" w:color="auto"/>
                        <w:right w:val="none" w:sz="0" w:space="0" w:color="auto"/>
                      </w:divBdr>
                    </w:div>
                  </w:divsChild>
                </w:div>
                <w:div w:id="402607597">
                  <w:marLeft w:val="0"/>
                  <w:marRight w:val="0"/>
                  <w:marTop w:val="0"/>
                  <w:marBottom w:val="0"/>
                  <w:divBdr>
                    <w:top w:val="single" w:sz="2" w:space="1" w:color="FFFFFF"/>
                    <w:left w:val="single" w:sz="2" w:space="12" w:color="FFFFFF"/>
                    <w:bottom w:val="single" w:sz="2" w:space="1" w:color="FFFFFF"/>
                    <w:right w:val="single" w:sz="2" w:space="4" w:color="FFFFFF"/>
                  </w:divBdr>
                  <w:divsChild>
                    <w:div w:id="740492606">
                      <w:marLeft w:val="0"/>
                      <w:marRight w:val="0"/>
                      <w:marTop w:val="0"/>
                      <w:marBottom w:val="0"/>
                      <w:divBdr>
                        <w:top w:val="none" w:sz="0" w:space="0" w:color="auto"/>
                        <w:left w:val="none" w:sz="0" w:space="0" w:color="auto"/>
                        <w:bottom w:val="none" w:sz="0" w:space="0" w:color="auto"/>
                        <w:right w:val="none" w:sz="0" w:space="0" w:color="auto"/>
                      </w:divBdr>
                    </w:div>
                  </w:divsChild>
                </w:div>
                <w:div w:id="1763452470">
                  <w:marLeft w:val="0"/>
                  <w:marRight w:val="0"/>
                  <w:marTop w:val="0"/>
                  <w:marBottom w:val="0"/>
                  <w:divBdr>
                    <w:top w:val="single" w:sz="2" w:space="1" w:color="FFFFFF"/>
                    <w:left w:val="single" w:sz="2" w:space="12" w:color="FFFFFF"/>
                    <w:bottom w:val="single" w:sz="2" w:space="1" w:color="FFFFFF"/>
                    <w:right w:val="single" w:sz="2" w:space="4" w:color="FFFFFF"/>
                  </w:divBdr>
                  <w:divsChild>
                    <w:div w:id="378628453">
                      <w:marLeft w:val="0"/>
                      <w:marRight w:val="0"/>
                      <w:marTop w:val="0"/>
                      <w:marBottom w:val="0"/>
                      <w:divBdr>
                        <w:top w:val="none" w:sz="0" w:space="0" w:color="auto"/>
                        <w:left w:val="none" w:sz="0" w:space="0" w:color="auto"/>
                        <w:bottom w:val="none" w:sz="0" w:space="0" w:color="auto"/>
                        <w:right w:val="none" w:sz="0" w:space="0" w:color="auto"/>
                      </w:divBdr>
                    </w:div>
                  </w:divsChild>
                </w:div>
                <w:div w:id="577400449">
                  <w:marLeft w:val="0"/>
                  <w:marRight w:val="0"/>
                  <w:marTop w:val="0"/>
                  <w:marBottom w:val="0"/>
                  <w:divBdr>
                    <w:top w:val="single" w:sz="2" w:space="1" w:color="FFFFFF"/>
                    <w:left w:val="single" w:sz="2" w:space="12" w:color="FFFFFF"/>
                    <w:bottom w:val="single" w:sz="2" w:space="1" w:color="FFFFFF"/>
                    <w:right w:val="single" w:sz="2" w:space="4" w:color="FFFFFF"/>
                  </w:divBdr>
                  <w:divsChild>
                    <w:div w:id="108672511">
                      <w:marLeft w:val="0"/>
                      <w:marRight w:val="0"/>
                      <w:marTop w:val="0"/>
                      <w:marBottom w:val="0"/>
                      <w:divBdr>
                        <w:top w:val="none" w:sz="0" w:space="0" w:color="auto"/>
                        <w:left w:val="none" w:sz="0" w:space="0" w:color="auto"/>
                        <w:bottom w:val="none" w:sz="0" w:space="0" w:color="auto"/>
                        <w:right w:val="none" w:sz="0" w:space="0" w:color="auto"/>
                      </w:divBdr>
                    </w:div>
                  </w:divsChild>
                </w:div>
                <w:div w:id="16392933">
                  <w:marLeft w:val="0"/>
                  <w:marRight w:val="0"/>
                  <w:marTop w:val="0"/>
                  <w:marBottom w:val="0"/>
                  <w:divBdr>
                    <w:top w:val="single" w:sz="2" w:space="1" w:color="FFFFFF"/>
                    <w:left w:val="single" w:sz="2" w:space="12" w:color="FFFFFF"/>
                    <w:bottom w:val="single" w:sz="2" w:space="1" w:color="FFFFFF"/>
                    <w:right w:val="single" w:sz="2" w:space="4" w:color="FFFFFF"/>
                  </w:divBdr>
                  <w:divsChild>
                    <w:div w:id="2014412662">
                      <w:marLeft w:val="0"/>
                      <w:marRight w:val="0"/>
                      <w:marTop w:val="0"/>
                      <w:marBottom w:val="0"/>
                      <w:divBdr>
                        <w:top w:val="none" w:sz="0" w:space="0" w:color="auto"/>
                        <w:left w:val="none" w:sz="0" w:space="0" w:color="auto"/>
                        <w:bottom w:val="none" w:sz="0" w:space="0" w:color="auto"/>
                        <w:right w:val="none" w:sz="0" w:space="0" w:color="auto"/>
                      </w:divBdr>
                    </w:div>
                  </w:divsChild>
                </w:div>
                <w:div w:id="1415660564">
                  <w:marLeft w:val="0"/>
                  <w:marRight w:val="0"/>
                  <w:marTop w:val="0"/>
                  <w:marBottom w:val="0"/>
                  <w:divBdr>
                    <w:top w:val="single" w:sz="2" w:space="1" w:color="FFFFFF"/>
                    <w:left w:val="single" w:sz="2" w:space="12" w:color="FFFFFF"/>
                    <w:bottom w:val="single" w:sz="2" w:space="1" w:color="FFFFFF"/>
                    <w:right w:val="single" w:sz="2" w:space="4" w:color="FFFFFF"/>
                  </w:divBdr>
                  <w:divsChild>
                    <w:div w:id="767429842">
                      <w:marLeft w:val="0"/>
                      <w:marRight w:val="0"/>
                      <w:marTop w:val="0"/>
                      <w:marBottom w:val="0"/>
                      <w:divBdr>
                        <w:top w:val="none" w:sz="0" w:space="0" w:color="auto"/>
                        <w:left w:val="none" w:sz="0" w:space="0" w:color="auto"/>
                        <w:bottom w:val="none" w:sz="0" w:space="0" w:color="auto"/>
                        <w:right w:val="none" w:sz="0" w:space="0" w:color="auto"/>
                      </w:divBdr>
                    </w:div>
                  </w:divsChild>
                </w:div>
                <w:div w:id="1421683383">
                  <w:marLeft w:val="0"/>
                  <w:marRight w:val="0"/>
                  <w:marTop w:val="0"/>
                  <w:marBottom w:val="0"/>
                  <w:divBdr>
                    <w:top w:val="single" w:sz="2" w:space="1" w:color="FFFFFF"/>
                    <w:left w:val="single" w:sz="2" w:space="12" w:color="FFFFFF"/>
                    <w:bottom w:val="single" w:sz="2" w:space="1" w:color="FFFFFF"/>
                    <w:right w:val="single" w:sz="2" w:space="4" w:color="FFFFFF"/>
                  </w:divBdr>
                  <w:divsChild>
                    <w:div w:id="1069229217">
                      <w:marLeft w:val="0"/>
                      <w:marRight w:val="0"/>
                      <w:marTop w:val="0"/>
                      <w:marBottom w:val="0"/>
                      <w:divBdr>
                        <w:top w:val="none" w:sz="0" w:space="0" w:color="auto"/>
                        <w:left w:val="none" w:sz="0" w:space="0" w:color="auto"/>
                        <w:bottom w:val="none" w:sz="0" w:space="0" w:color="auto"/>
                        <w:right w:val="none" w:sz="0" w:space="0" w:color="auto"/>
                      </w:divBdr>
                    </w:div>
                  </w:divsChild>
                </w:div>
                <w:div w:id="153844119">
                  <w:marLeft w:val="0"/>
                  <w:marRight w:val="0"/>
                  <w:marTop w:val="0"/>
                  <w:marBottom w:val="0"/>
                  <w:divBdr>
                    <w:top w:val="single" w:sz="2" w:space="1" w:color="FFFFFF"/>
                    <w:left w:val="single" w:sz="2" w:space="12" w:color="FFFFFF"/>
                    <w:bottom w:val="single" w:sz="2" w:space="1" w:color="FFFFFF"/>
                    <w:right w:val="single" w:sz="2" w:space="4" w:color="FFFFFF"/>
                  </w:divBdr>
                  <w:divsChild>
                    <w:div w:id="991327547">
                      <w:marLeft w:val="0"/>
                      <w:marRight w:val="0"/>
                      <w:marTop w:val="0"/>
                      <w:marBottom w:val="0"/>
                      <w:divBdr>
                        <w:top w:val="none" w:sz="0" w:space="0" w:color="auto"/>
                        <w:left w:val="none" w:sz="0" w:space="0" w:color="auto"/>
                        <w:bottom w:val="none" w:sz="0" w:space="0" w:color="auto"/>
                        <w:right w:val="none" w:sz="0" w:space="0" w:color="auto"/>
                      </w:divBdr>
                    </w:div>
                  </w:divsChild>
                </w:div>
                <w:div w:id="1692486182">
                  <w:marLeft w:val="0"/>
                  <w:marRight w:val="0"/>
                  <w:marTop w:val="0"/>
                  <w:marBottom w:val="0"/>
                  <w:divBdr>
                    <w:top w:val="single" w:sz="2" w:space="1" w:color="FFFFFF"/>
                    <w:left w:val="single" w:sz="2" w:space="12" w:color="FFFFFF"/>
                    <w:bottom w:val="single" w:sz="2" w:space="1" w:color="FFFFFF"/>
                    <w:right w:val="single" w:sz="2" w:space="4" w:color="FFFFFF"/>
                  </w:divBdr>
                  <w:divsChild>
                    <w:div w:id="943997902">
                      <w:marLeft w:val="0"/>
                      <w:marRight w:val="0"/>
                      <w:marTop w:val="0"/>
                      <w:marBottom w:val="0"/>
                      <w:divBdr>
                        <w:top w:val="none" w:sz="0" w:space="0" w:color="auto"/>
                        <w:left w:val="none" w:sz="0" w:space="0" w:color="auto"/>
                        <w:bottom w:val="none" w:sz="0" w:space="0" w:color="auto"/>
                        <w:right w:val="none" w:sz="0" w:space="0" w:color="auto"/>
                      </w:divBdr>
                    </w:div>
                  </w:divsChild>
                </w:div>
                <w:div w:id="615673291">
                  <w:marLeft w:val="0"/>
                  <w:marRight w:val="0"/>
                  <w:marTop w:val="0"/>
                  <w:marBottom w:val="0"/>
                  <w:divBdr>
                    <w:top w:val="single" w:sz="2" w:space="1" w:color="FFFFFF"/>
                    <w:left w:val="single" w:sz="2" w:space="12" w:color="FFFFFF"/>
                    <w:bottom w:val="single" w:sz="2" w:space="1" w:color="FFFFFF"/>
                    <w:right w:val="single" w:sz="2" w:space="4" w:color="FFFFFF"/>
                  </w:divBdr>
                  <w:divsChild>
                    <w:div w:id="788009986">
                      <w:marLeft w:val="0"/>
                      <w:marRight w:val="0"/>
                      <w:marTop w:val="0"/>
                      <w:marBottom w:val="0"/>
                      <w:divBdr>
                        <w:top w:val="none" w:sz="0" w:space="0" w:color="auto"/>
                        <w:left w:val="none" w:sz="0" w:space="0" w:color="auto"/>
                        <w:bottom w:val="none" w:sz="0" w:space="0" w:color="auto"/>
                        <w:right w:val="none" w:sz="0" w:space="0" w:color="auto"/>
                      </w:divBdr>
                    </w:div>
                  </w:divsChild>
                </w:div>
                <w:div w:id="1810243168">
                  <w:marLeft w:val="0"/>
                  <w:marRight w:val="0"/>
                  <w:marTop w:val="0"/>
                  <w:marBottom w:val="0"/>
                  <w:divBdr>
                    <w:top w:val="single" w:sz="2" w:space="1" w:color="FFFFFF"/>
                    <w:left w:val="single" w:sz="2" w:space="12" w:color="FFFFFF"/>
                    <w:bottom w:val="single" w:sz="2" w:space="1" w:color="FFFFFF"/>
                    <w:right w:val="single" w:sz="2" w:space="4" w:color="FFFFFF"/>
                  </w:divBdr>
                  <w:divsChild>
                    <w:div w:id="632561649">
                      <w:marLeft w:val="0"/>
                      <w:marRight w:val="0"/>
                      <w:marTop w:val="0"/>
                      <w:marBottom w:val="0"/>
                      <w:divBdr>
                        <w:top w:val="none" w:sz="0" w:space="0" w:color="auto"/>
                        <w:left w:val="none" w:sz="0" w:space="0" w:color="auto"/>
                        <w:bottom w:val="none" w:sz="0" w:space="0" w:color="auto"/>
                        <w:right w:val="none" w:sz="0" w:space="0" w:color="auto"/>
                      </w:divBdr>
                    </w:div>
                  </w:divsChild>
                </w:div>
                <w:div w:id="1725257354">
                  <w:marLeft w:val="0"/>
                  <w:marRight w:val="0"/>
                  <w:marTop w:val="0"/>
                  <w:marBottom w:val="0"/>
                  <w:divBdr>
                    <w:top w:val="single" w:sz="2" w:space="1" w:color="FFFFFF"/>
                    <w:left w:val="single" w:sz="2" w:space="12" w:color="FFFFFF"/>
                    <w:bottom w:val="single" w:sz="2" w:space="1" w:color="FFFFFF"/>
                    <w:right w:val="single" w:sz="2" w:space="4" w:color="FFFFFF"/>
                  </w:divBdr>
                  <w:divsChild>
                    <w:div w:id="1499346036">
                      <w:marLeft w:val="0"/>
                      <w:marRight w:val="0"/>
                      <w:marTop w:val="0"/>
                      <w:marBottom w:val="0"/>
                      <w:divBdr>
                        <w:top w:val="none" w:sz="0" w:space="0" w:color="auto"/>
                        <w:left w:val="none" w:sz="0" w:space="0" w:color="auto"/>
                        <w:bottom w:val="none" w:sz="0" w:space="0" w:color="auto"/>
                        <w:right w:val="none" w:sz="0" w:space="0" w:color="auto"/>
                      </w:divBdr>
                    </w:div>
                  </w:divsChild>
                </w:div>
                <w:div w:id="1363943031">
                  <w:marLeft w:val="0"/>
                  <w:marRight w:val="0"/>
                  <w:marTop w:val="0"/>
                  <w:marBottom w:val="0"/>
                  <w:divBdr>
                    <w:top w:val="single" w:sz="2" w:space="1" w:color="FFFFFF"/>
                    <w:left w:val="single" w:sz="2" w:space="12" w:color="FFFFFF"/>
                    <w:bottom w:val="single" w:sz="2" w:space="1" w:color="FFFFFF"/>
                    <w:right w:val="single" w:sz="2" w:space="4" w:color="FFFFFF"/>
                  </w:divBdr>
                  <w:divsChild>
                    <w:div w:id="314383627">
                      <w:marLeft w:val="0"/>
                      <w:marRight w:val="0"/>
                      <w:marTop w:val="0"/>
                      <w:marBottom w:val="0"/>
                      <w:divBdr>
                        <w:top w:val="none" w:sz="0" w:space="0" w:color="auto"/>
                        <w:left w:val="none" w:sz="0" w:space="0" w:color="auto"/>
                        <w:bottom w:val="none" w:sz="0" w:space="0" w:color="auto"/>
                        <w:right w:val="none" w:sz="0" w:space="0" w:color="auto"/>
                      </w:divBdr>
                    </w:div>
                  </w:divsChild>
                </w:div>
                <w:div w:id="2029943292">
                  <w:marLeft w:val="0"/>
                  <w:marRight w:val="0"/>
                  <w:marTop w:val="0"/>
                  <w:marBottom w:val="0"/>
                  <w:divBdr>
                    <w:top w:val="single" w:sz="2" w:space="1" w:color="FFFFFF"/>
                    <w:left w:val="single" w:sz="2" w:space="12" w:color="FFFFFF"/>
                    <w:bottom w:val="single" w:sz="2" w:space="1" w:color="FFFFFF"/>
                    <w:right w:val="single" w:sz="2" w:space="4" w:color="FFFFFF"/>
                  </w:divBdr>
                  <w:divsChild>
                    <w:div w:id="1048450690">
                      <w:marLeft w:val="0"/>
                      <w:marRight w:val="0"/>
                      <w:marTop w:val="0"/>
                      <w:marBottom w:val="0"/>
                      <w:divBdr>
                        <w:top w:val="none" w:sz="0" w:space="0" w:color="auto"/>
                        <w:left w:val="none" w:sz="0" w:space="0" w:color="auto"/>
                        <w:bottom w:val="none" w:sz="0" w:space="0" w:color="auto"/>
                        <w:right w:val="none" w:sz="0" w:space="0" w:color="auto"/>
                      </w:divBdr>
                    </w:div>
                  </w:divsChild>
                </w:div>
                <w:div w:id="1455254172">
                  <w:marLeft w:val="0"/>
                  <w:marRight w:val="0"/>
                  <w:marTop w:val="0"/>
                  <w:marBottom w:val="0"/>
                  <w:divBdr>
                    <w:top w:val="single" w:sz="2" w:space="1" w:color="FFFFFF"/>
                    <w:left w:val="single" w:sz="2" w:space="12" w:color="FFFFFF"/>
                    <w:bottom w:val="single" w:sz="2" w:space="1" w:color="FFFFFF"/>
                    <w:right w:val="single" w:sz="2" w:space="4" w:color="FFFFFF"/>
                  </w:divBdr>
                  <w:divsChild>
                    <w:div w:id="1551109907">
                      <w:marLeft w:val="0"/>
                      <w:marRight w:val="0"/>
                      <w:marTop w:val="0"/>
                      <w:marBottom w:val="0"/>
                      <w:divBdr>
                        <w:top w:val="none" w:sz="0" w:space="0" w:color="auto"/>
                        <w:left w:val="none" w:sz="0" w:space="0" w:color="auto"/>
                        <w:bottom w:val="none" w:sz="0" w:space="0" w:color="auto"/>
                        <w:right w:val="none" w:sz="0" w:space="0" w:color="auto"/>
                      </w:divBdr>
                    </w:div>
                  </w:divsChild>
                </w:div>
                <w:div w:id="612249370">
                  <w:marLeft w:val="0"/>
                  <w:marRight w:val="0"/>
                  <w:marTop w:val="0"/>
                  <w:marBottom w:val="0"/>
                  <w:divBdr>
                    <w:top w:val="single" w:sz="2" w:space="1" w:color="FFFFFF"/>
                    <w:left w:val="single" w:sz="2" w:space="12" w:color="FFFFFF"/>
                    <w:bottom w:val="single" w:sz="2" w:space="1" w:color="FFFFFF"/>
                    <w:right w:val="single" w:sz="2" w:space="4" w:color="FFFFFF"/>
                  </w:divBdr>
                  <w:divsChild>
                    <w:div w:id="2118596880">
                      <w:marLeft w:val="0"/>
                      <w:marRight w:val="0"/>
                      <w:marTop w:val="0"/>
                      <w:marBottom w:val="0"/>
                      <w:divBdr>
                        <w:top w:val="none" w:sz="0" w:space="0" w:color="auto"/>
                        <w:left w:val="none" w:sz="0" w:space="0" w:color="auto"/>
                        <w:bottom w:val="none" w:sz="0" w:space="0" w:color="auto"/>
                        <w:right w:val="none" w:sz="0" w:space="0" w:color="auto"/>
                      </w:divBdr>
                    </w:div>
                  </w:divsChild>
                </w:div>
                <w:div w:id="1775709821">
                  <w:marLeft w:val="0"/>
                  <w:marRight w:val="0"/>
                  <w:marTop w:val="0"/>
                  <w:marBottom w:val="0"/>
                  <w:divBdr>
                    <w:top w:val="single" w:sz="2" w:space="1" w:color="FFFFFF"/>
                    <w:left w:val="single" w:sz="2" w:space="12" w:color="FFFFFF"/>
                    <w:bottom w:val="single" w:sz="2" w:space="1" w:color="FFFFFF"/>
                    <w:right w:val="single" w:sz="2" w:space="4" w:color="FFFFFF"/>
                  </w:divBdr>
                  <w:divsChild>
                    <w:div w:id="167405861">
                      <w:marLeft w:val="0"/>
                      <w:marRight w:val="0"/>
                      <w:marTop w:val="0"/>
                      <w:marBottom w:val="0"/>
                      <w:divBdr>
                        <w:top w:val="none" w:sz="0" w:space="0" w:color="auto"/>
                        <w:left w:val="none" w:sz="0" w:space="0" w:color="auto"/>
                        <w:bottom w:val="none" w:sz="0" w:space="0" w:color="auto"/>
                        <w:right w:val="none" w:sz="0" w:space="0" w:color="auto"/>
                      </w:divBdr>
                    </w:div>
                  </w:divsChild>
                </w:div>
                <w:div w:id="1786804168">
                  <w:marLeft w:val="0"/>
                  <w:marRight w:val="0"/>
                  <w:marTop w:val="0"/>
                  <w:marBottom w:val="0"/>
                  <w:divBdr>
                    <w:top w:val="single" w:sz="2" w:space="1" w:color="FFFFFF"/>
                    <w:left w:val="single" w:sz="2" w:space="12" w:color="FFFFFF"/>
                    <w:bottom w:val="single" w:sz="2" w:space="1" w:color="FFFFFF"/>
                    <w:right w:val="single" w:sz="2" w:space="4" w:color="FFFFFF"/>
                  </w:divBdr>
                  <w:divsChild>
                    <w:div w:id="1977300468">
                      <w:marLeft w:val="0"/>
                      <w:marRight w:val="0"/>
                      <w:marTop w:val="0"/>
                      <w:marBottom w:val="0"/>
                      <w:divBdr>
                        <w:top w:val="none" w:sz="0" w:space="0" w:color="auto"/>
                        <w:left w:val="none" w:sz="0" w:space="0" w:color="auto"/>
                        <w:bottom w:val="none" w:sz="0" w:space="0" w:color="auto"/>
                        <w:right w:val="none" w:sz="0" w:space="0" w:color="auto"/>
                      </w:divBdr>
                    </w:div>
                  </w:divsChild>
                </w:div>
                <w:div w:id="2038846602">
                  <w:marLeft w:val="0"/>
                  <w:marRight w:val="0"/>
                  <w:marTop w:val="0"/>
                  <w:marBottom w:val="0"/>
                  <w:divBdr>
                    <w:top w:val="single" w:sz="2" w:space="1" w:color="FFFFFF"/>
                    <w:left w:val="single" w:sz="2" w:space="12" w:color="FFFFFF"/>
                    <w:bottom w:val="single" w:sz="2" w:space="1" w:color="FFFFFF"/>
                    <w:right w:val="single" w:sz="2" w:space="4" w:color="FFFFFF"/>
                  </w:divBdr>
                  <w:divsChild>
                    <w:div w:id="1903635565">
                      <w:marLeft w:val="0"/>
                      <w:marRight w:val="0"/>
                      <w:marTop w:val="0"/>
                      <w:marBottom w:val="0"/>
                      <w:divBdr>
                        <w:top w:val="none" w:sz="0" w:space="0" w:color="auto"/>
                        <w:left w:val="none" w:sz="0" w:space="0" w:color="auto"/>
                        <w:bottom w:val="none" w:sz="0" w:space="0" w:color="auto"/>
                        <w:right w:val="none" w:sz="0" w:space="0" w:color="auto"/>
                      </w:divBdr>
                    </w:div>
                  </w:divsChild>
                </w:div>
                <w:div w:id="800805206">
                  <w:marLeft w:val="0"/>
                  <w:marRight w:val="0"/>
                  <w:marTop w:val="0"/>
                  <w:marBottom w:val="0"/>
                  <w:divBdr>
                    <w:top w:val="single" w:sz="2" w:space="1" w:color="FFFFFF"/>
                    <w:left w:val="single" w:sz="2" w:space="12" w:color="FFFFFF"/>
                    <w:bottom w:val="single" w:sz="2" w:space="1" w:color="FFFFFF"/>
                    <w:right w:val="single" w:sz="2" w:space="4" w:color="FFFFFF"/>
                  </w:divBdr>
                  <w:divsChild>
                    <w:div w:id="1508130735">
                      <w:marLeft w:val="0"/>
                      <w:marRight w:val="0"/>
                      <w:marTop w:val="0"/>
                      <w:marBottom w:val="0"/>
                      <w:divBdr>
                        <w:top w:val="none" w:sz="0" w:space="0" w:color="auto"/>
                        <w:left w:val="none" w:sz="0" w:space="0" w:color="auto"/>
                        <w:bottom w:val="none" w:sz="0" w:space="0" w:color="auto"/>
                        <w:right w:val="none" w:sz="0" w:space="0" w:color="auto"/>
                      </w:divBdr>
                    </w:div>
                  </w:divsChild>
                </w:div>
                <w:div w:id="1515607809">
                  <w:marLeft w:val="0"/>
                  <w:marRight w:val="0"/>
                  <w:marTop w:val="0"/>
                  <w:marBottom w:val="0"/>
                  <w:divBdr>
                    <w:top w:val="single" w:sz="2" w:space="1" w:color="FFFFFF"/>
                    <w:left w:val="single" w:sz="2" w:space="12" w:color="FFFFFF"/>
                    <w:bottom w:val="single" w:sz="2" w:space="1" w:color="FFFFFF"/>
                    <w:right w:val="single" w:sz="2" w:space="4" w:color="FFFFFF"/>
                  </w:divBdr>
                  <w:divsChild>
                    <w:div w:id="1657689770">
                      <w:marLeft w:val="0"/>
                      <w:marRight w:val="0"/>
                      <w:marTop w:val="0"/>
                      <w:marBottom w:val="0"/>
                      <w:divBdr>
                        <w:top w:val="none" w:sz="0" w:space="0" w:color="auto"/>
                        <w:left w:val="none" w:sz="0" w:space="0" w:color="auto"/>
                        <w:bottom w:val="none" w:sz="0" w:space="0" w:color="auto"/>
                        <w:right w:val="none" w:sz="0" w:space="0" w:color="auto"/>
                      </w:divBdr>
                    </w:div>
                  </w:divsChild>
                </w:div>
                <w:div w:id="2106921099">
                  <w:marLeft w:val="0"/>
                  <w:marRight w:val="0"/>
                  <w:marTop w:val="0"/>
                  <w:marBottom w:val="0"/>
                  <w:divBdr>
                    <w:top w:val="single" w:sz="2" w:space="1" w:color="FFFFFF"/>
                    <w:left w:val="single" w:sz="2" w:space="12" w:color="FFFFFF"/>
                    <w:bottom w:val="single" w:sz="2" w:space="1" w:color="FFFFFF"/>
                    <w:right w:val="single" w:sz="2" w:space="4" w:color="FFFFFF"/>
                  </w:divBdr>
                  <w:divsChild>
                    <w:div w:id="1954704325">
                      <w:marLeft w:val="0"/>
                      <w:marRight w:val="0"/>
                      <w:marTop w:val="0"/>
                      <w:marBottom w:val="0"/>
                      <w:divBdr>
                        <w:top w:val="none" w:sz="0" w:space="0" w:color="auto"/>
                        <w:left w:val="none" w:sz="0" w:space="0" w:color="auto"/>
                        <w:bottom w:val="none" w:sz="0" w:space="0" w:color="auto"/>
                        <w:right w:val="none" w:sz="0" w:space="0" w:color="auto"/>
                      </w:divBdr>
                    </w:div>
                  </w:divsChild>
                </w:div>
                <w:div w:id="675115159">
                  <w:marLeft w:val="0"/>
                  <w:marRight w:val="0"/>
                  <w:marTop w:val="0"/>
                  <w:marBottom w:val="0"/>
                  <w:divBdr>
                    <w:top w:val="single" w:sz="2" w:space="1" w:color="FFFFFF"/>
                    <w:left w:val="single" w:sz="2" w:space="12" w:color="FFFFFF"/>
                    <w:bottom w:val="single" w:sz="2" w:space="1" w:color="FFFFFF"/>
                    <w:right w:val="single" w:sz="2" w:space="4" w:color="FFFFFF"/>
                  </w:divBdr>
                  <w:divsChild>
                    <w:div w:id="629094058">
                      <w:marLeft w:val="0"/>
                      <w:marRight w:val="0"/>
                      <w:marTop w:val="0"/>
                      <w:marBottom w:val="0"/>
                      <w:divBdr>
                        <w:top w:val="none" w:sz="0" w:space="0" w:color="auto"/>
                        <w:left w:val="none" w:sz="0" w:space="0" w:color="auto"/>
                        <w:bottom w:val="none" w:sz="0" w:space="0" w:color="auto"/>
                        <w:right w:val="none" w:sz="0" w:space="0" w:color="auto"/>
                      </w:divBdr>
                    </w:div>
                  </w:divsChild>
                </w:div>
                <w:div w:id="1185316542">
                  <w:marLeft w:val="0"/>
                  <w:marRight w:val="0"/>
                  <w:marTop w:val="0"/>
                  <w:marBottom w:val="0"/>
                  <w:divBdr>
                    <w:top w:val="single" w:sz="2" w:space="1" w:color="FFFFFF"/>
                    <w:left w:val="single" w:sz="2" w:space="12" w:color="FFFFFF"/>
                    <w:bottom w:val="single" w:sz="2" w:space="1" w:color="FFFFFF"/>
                    <w:right w:val="single" w:sz="2" w:space="4" w:color="FFFFFF"/>
                  </w:divBdr>
                  <w:divsChild>
                    <w:div w:id="1838959633">
                      <w:marLeft w:val="0"/>
                      <w:marRight w:val="0"/>
                      <w:marTop w:val="0"/>
                      <w:marBottom w:val="0"/>
                      <w:divBdr>
                        <w:top w:val="none" w:sz="0" w:space="0" w:color="auto"/>
                        <w:left w:val="none" w:sz="0" w:space="0" w:color="auto"/>
                        <w:bottom w:val="none" w:sz="0" w:space="0" w:color="auto"/>
                        <w:right w:val="none" w:sz="0" w:space="0" w:color="auto"/>
                      </w:divBdr>
                    </w:div>
                  </w:divsChild>
                </w:div>
                <w:div w:id="346256243">
                  <w:marLeft w:val="0"/>
                  <w:marRight w:val="0"/>
                  <w:marTop w:val="0"/>
                  <w:marBottom w:val="0"/>
                  <w:divBdr>
                    <w:top w:val="single" w:sz="2" w:space="1" w:color="FFFFFF"/>
                    <w:left w:val="single" w:sz="2" w:space="12" w:color="FFFFFF"/>
                    <w:bottom w:val="single" w:sz="2" w:space="1" w:color="FFFFFF"/>
                    <w:right w:val="single" w:sz="2" w:space="4" w:color="FFFFFF"/>
                  </w:divBdr>
                  <w:divsChild>
                    <w:div w:id="1626160313">
                      <w:marLeft w:val="0"/>
                      <w:marRight w:val="0"/>
                      <w:marTop w:val="0"/>
                      <w:marBottom w:val="0"/>
                      <w:divBdr>
                        <w:top w:val="none" w:sz="0" w:space="0" w:color="auto"/>
                        <w:left w:val="none" w:sz="0" w:space="0" w:color="auto"/>
                        <w:bottom w:val="none" w:sz="0" w:space="0" w:color="auto"/>
                        <w:right w:val="none" w:sz="0" w:space="0" w:color="auto"/>
                      </w:divBdr>
                    </w:div>
                  </w:divsChild>
                </w:div>
                <w:div w:id="561718767">
                  <w:marLeft w:val="0"/>
                  <w:marRight w:val="0"/>
                  <w:marTop w:val="0"/>
                  <w:marBottom w:val="0"/>
                  <w:divBdr>
                    <w:top w:val="single" w:sz="2" w:space="1" w:color="FFFFFF"/>
                    <w:left w:val="single" w:sz="2" w:space="12" w:color="FFFFFF"/>
                    <w:bottom w:val="single" w:sz="2" w:space="1" w:color="FFFFFF"/>
                    <w:right w:val="single" w:sz="2" w:space="4" w:color="FFFFFF"/>
                  </w:divBdr>
                  <w:divsChild>
                    <w:div w:id="539705783">
                      <w:marLeft w:val="0"/>
                      <w:marRight w:val="0"/>
                      <w:marTop w:val="0"/>
                      <w:marBottom w:val="0"/>
                      <w:divBdr>
                        <w:top w:val="none" w:sz="0" w:space="0" w:color="auto"/>
                        <w:left w:val="none" w:sz="0" w:space="0" w:color="auto"/>
                        <w:bottom w:val="none" w:sz="0" w:space="0" w:color="auto"/>
                        <w:right w:val="none" w:sz="0" w:space="0" w:color="auto"/>
                      </w:divBdr>
                    </w:div>
                  </w:divsChild>
                </w:div>
                <w:div w:id="1828202192">
                  <w:marLeft w:val="0"/>
                  <w:marRight w:val="0"/>
                  <w:marTop w:val="0"/>
                  <w:marBottom w:val="0"/>
                  <w:divBdr>
                    <w:top w:val="single" w:sz="2" w:space="1" w:color="FFFFFF"/>
                    <w:left w:val="single" w:sz="2" w:space="12" w:color="FFFFFF"/>
                    <w:bottom w:val="single" w:sz="2" w:space="1" w:color="FFFFFF"/>
                    <w:right w:val="single" w:sz="2" w:space="4" w:color="FFFFFF"/>
                  </w:divBdr>
                  <w:divsChild>
                    <w:div w:id="1452939258">
                      <w:marLeft w:val="0"/>
                      <w:marRight w:val="0"/>
                      <w:marTop w:val="0"/>
                      <w:marBottom w:val="0"/>
                      <w:divBdr>
                        <w:top w:val="none" w:sz="0" w:space="0" w:color="auto"/>
                        <w:left w:val="none" w:sz="0" w:space="0" w:color="auto"/>
                        <w:bottom w:val="none" w:sz="0" w:space="0" w:color="auto"/>
                        <w:right w:val="none" w:sz="0" w:space="0" w:color="auto"/>
                      </w:divBdr>
                    </w:div>
                  </w:divsChild>
                </w:div>
                <w:div w:id="2136211796">
                  <w:marLeft w:val="0"/>
                  <w:marRight w:val="0"/>
                  <w:marTop w:val="0"/>
                  <w:marBottom w:val="0"/>
                  <w:divBdr>
                    <w:top w:val="single" w:sz="2" w:space="1" w:color="FFFFFF"/>
                    <w:left w:val="single" w:sz="2" w:space="12" w:color="FFFFFF"/>
                    <w:bottom w:val="single" w:sz="2" w:space="1" w:color="FFFFFF"/>
                    <w:right w:val="single" w:sz="2" w:space="4" w:color="FFFFFF"/>
                  </w:divBdr>
                  <w:divsChild>
                    <w:div w:id="277177317">
                      <w:marLeft w:val="0"/>
                      <w:marRight w:val="0"/>
                      <w:marTop w:val="0"/>
                      <w:marBottom w:val="0"/>
                      <w:divBdr>
                        <w:top w:val="none" w:sz="0" w:space="0" w:color="auto"/>
                        <w:left w:val="none" w:sz="0" w:space="0" w:color="auto"/>
                        <w:bottom w:val="none" w:sz="0" w:space="0" w:color="auto"/>
                        <w:right w:val="none" w:sz="0" w:space="0" w:color="auto"/>
                      </w:divBdr>
                    </w:div>
                  </w:divsChild>
                </w:div>
                <w:div w:id="1057562">
                  <w:marLeft w:val="0"/>
                  <w:marRight w:val="0"/>
                  <w:marTop w:val="0"/>
                  <w:marBottom w:val="0"/>
                  <w:divBdr>
                    <w:top w:val="single" w:sz="2" w:space="1" w:color="FFFFFF"/>
                    <w:left w:val="single" w:sz="2" w:space="12" w:color="FFFFFF"/>
                    <w:bottom w:val="single" w:sz="2" w:space="1" w:color="FFFFFF"/>
                    <w:right w:val="single" w:sz="2" w:space="4" w:color="FFFFFF"/>
                  </w:divBdr>
                  <w:divsChild>
                    <w:div w:id="1872298017">
                      <w:marLeft w:val="0"/>
                      <w:marRight w:val="0"/>
                      <w:marTop w:val="0"/>
                      <w:marBottom w:val="0"/>
                      <w:divBdr>
                        <w:top w:val="none" w:sz="0" w:space="0" w:color="auto"/>
                        <w:left w:val="none" w:sz="0" w:space="0" w:color="auto"/>
                        <w:bottom w:val="none" w:sz="0" w:space="0" w:color="auto"/>
                        <w:right w:val="none" w:sz="0" w:space="0" w:color="auto"/>
                      </w:divBdr>
                    </w:div>
                  </w:divsChild>
                </w:div>
                <w:div w:id="1765027287">
                  <w:marLeft w:val="0"/>
                  <w:marRight w:val="0"/>
                  <w:marTop w:val="0"/>
                  <w:marBottom w:val="0"/>
                  <w:divBdr>
                    <w:top w:val="single" w:sz="2" w:space="1" w:color="FFFFFF"/>
                    <w:left w:val="single" w:sz="2" w:space="12" w:color="FFFFFF"/>
                    <w:bottom w:val="single" w:sz="2" w:space="1" w:color="FFFFFF"/>
                    <w:right w:val="single" w:sz="2" w:space="4" w:color="FFFFFF"/>
                  </w:divBdr>
                  <w:divsChild>
                    <w:div w:id="499197774">
                      <w:marLeft w:val="0"/>
                      <w:marRight w:val="0"/>
                      <w:marTop w:val="0"/>
                      <w:marBottom w:val="0"/>
                      <w:divBdr>
                        <w:top w:val="none" w:sz="0" w:space="0" w:color="auto"/>
                        <w:left w:val="none" w:sz="0" w:space="0" w:color="auto"/>
                        <w:bottom w:val="none" w:sz="0" w:space="0" w:color="auto"/>
                        <w:right w:val="none" w:sz="0" w:space="0" w:color="auto"/>
                      </w:divBdr>
                    </w:div>
                  </w:divsChild>
                </w:div>
                <w:div w:id="608124287">
                  <w:marLeft w:val="0"/>
                  <w:marRight w:val="0"/>
                  <w:marTop w:val="0"/>
                  <w:marBottom w:val="0"/>
                  <w:divBdr>
                    <w:top w:val="single" w:sz="2" w:space="1" w:color="FFFFFF"/>
                    <w:left w:val="single" w:sz="2" w:space="12" w:color="FFFFFF"/>
                    <w:bottom w:val="single" w:sz="2" w:space="1" w:color="FFFFFF"/>
                    <w:right w:val="single" w:sz="2" w:space="4" w:color="FFFFFF"/>
                  </w:divBdr>
                  <w:divsChild>
                    <w:div w:id="355932863">
                      <w:marLeft w:val="0"/>
                      <w:marRight w:val="0"/>
                      <w:marTop w:val="0"/>
                      <w:marBottom w:val="0"/>
                      <w:divBdr>
                        <w:top w:val="none" w:sz="0" w:space="0" w:color="auto"/>
                        <w:left w:val="none" w:sz="0" w:space="0" w:color="auto"/>
                        <w:bottom w:val="none" w:sz="0" w:space="0" w:color="auto"/>
                        <w:right w:val="none" w:sz="0" w:space="0" w:color="auto"/>
                      </w:divBdr>
                    </w:div>
                  </w:divsChild>
                </w:div>
                <w:div w:id="1275363069">
                  <w:marLeft w:val="0"/>
                  <w:marRight w:val="0"/>
                  <w:marTop w:val="0"/>
                  <w:marBottom w:val="0"/>
                  <w:divBdr>
                    <w:top w:val="single" w:sz="2" w:space="1" w:color="FFFFFF"/>
                    <w:left w:val="single" w:sz="2" w:space="12" w:color="FFFFFF"/>
                    <w:bottom w:val="single" w:sz="2" w:space="1" w:color="FFFFFF"/>
                    <w:right w:val="single" w:sz="2" w:space="4" w:color="FFFFFF"/>
                  </w:divBdr>
                  <w:divsChild>
                    <w:div w:id="1484199542">
                      <w:marLeft w:val="0"/>
                      <w:marRight w:val="0"/>
                      <w:marTop w:val="0"/>
                      <w:marBottom w:val="0"/>
                      <w:divBdr>
                        <w:top w:val="none" w:sz="0" w:space="0" w:color="auto"/>
                        <w:left w:val="none" w:sz="0" w:space="0" w:color="auto"/>
                        <w:bottom w:val="none" w:sz="0" w:space="0" w:color="auto"/>
                        <w:right w:val="none" w:sz="0" w:space="0" w:color="auto"/>
                      </w:divBdr>
                    </w:div>
                  </w:divsChild>
                </w:div>
                <w:div w:id="1623538306">
                  <w:marLeft w:val="0"/>
                  <w:marRight w:val="0"/>
                  <w:marTop w:val="0"/>
                  <w:marBottom w:val="0"/>
                  <w:divBdr>
                    <w:top w:val="single" w:sz="2" w:space="1" w:color="FFFFFF"/>
                    <w:left w:val="single" w:sz="2" w:space="12" w:color="FFFFFF"/>
                    <w:bottom w:val="single" w:sz="2" w:space="1" w:color="FFFFFF"/>
                    <w:right w:val="single" w:sz="2" w:space="4" w:color="FFFFFF"/>
                  </w:divBdr>
                  <w:divsChild>
                    <w:div w:id="1307397448">
                      <w:marLeft w:val="0"/>
                      <w:marRight w:val="0"/>
                      <w:marTop w:val="0"/>
                      <w:marBottom w:val="0"/>
                      <w:divBdr>
                        <w:top w:val="none" w:sz="0" w:space="0" w:color="auto"/>
                        <w:left w:val="none" w:sz="0" w:space="0" w:color="auto"/>
                        <w:bottom w:val="none" w:sz="0" w:space="0" w:color="auto"/>
                        <w:right w:val="none" w:sz="0" w:space="0" w:color="auto"/>
                      </w:divBdr>
                    </w:div>
                  </w:divsChild>
                </w:div>
                <w:div w:id="813252729">
                  <w:marLeft w:val="0"/>
                  <w:marRight w:val="0"/>
                  <w:marTop w:val="0"/>
                  <w:marBottom w:val="0"/>
                  <w:divBdr>
                    <w:top w:val="single" w:sz="2" w:space="1" w:color="FFFFFF"/>
                    <w:left w:val="single" w:sz="2" w:space="12" w:color="FFFFFF"/>
                    <w:bottom w:val="single" w:sz="2" w:space="1" w:color="FFFFFF"/>
                    <w:right w:val="single" w:sz="2" w:space="4" w:color="FFFFFF"/>
                  </w:divBdr>
                  <w:divsChild>
                    <w:div w:id="920522544">
                      <w:marLeft w:val="0"/>
                      <w:marRight w:val="0"/>
                      <w:marTop w:val="0"/>
                      <w:marBottom w:val="0"/>
                      <w:divBdr>
                        <w:top w:val="none" w:sz="0" w:space="0" w:color="auto"/>
                        <w:left w:val="none" w:sz="0" w:space="0" w:color="auto"/>
                        <w:bottom w:val="none" w:sz="0" w:space="0" w:color="auto"/>
                        <w:right w:val="none" w:sz="0" w:space="0" w:color="auto"/>
                      </w:divBdr>
                    </w:div>
                  </w:divsChild>
                </w:div>
                <w:div w:id="605423401">
                  <w:marLeft w:val="0"/>
                  <w:marRight w:val="0"/>
                  <w:marTop w:val="0"/>
                  <w:marBottom w:val="0"/>
                  <w:divBdr>
                    <w:top w:val="single" w:sz="2" w:space="1" w:color="FFFFFF"/>
                    <w:left w:val="single" w:sz="2" w:space="12" w:color="FFFFFF"/>
                    <w:bottom w:val="single" w:sz="2" w:space="1" w:color="FFFFFF"/>
                    <w:right w:val="single" w:sz="2" w:space="4" w:color="FFFFFF"/>
                  </w:divBdr>
                  <w:divsChild>
                    <w:div w:id="1832208723">
                      <w:marLeft w:val="0"/>
                      <w:marRight w:val="0"/>
                      <w:marTop w:val="0"/>
                      <w:marBottom w:val="0"/>
                      <w:divBdr>
                        <w:top w:val="none" w:sz="0" w:space="0" w:color="auto"/>
                        <w:left w:val="none" w:sz="0" w:space="0" w:color="auto"/>
                        <w:bottom w:val="none" w:sz="0" w:space="0" w:color="auto"/>
                        <w:right w:val="none" w:sz="0" w:space="0" w:color="auto"/>
                      </w:divBdr>
                    </w:div>
                  </w:divsChild>
                </w:div>
                <w:div w:id="1698893495">
                  <w:marLeft w:val="0"/>
                  <w:marRight w:val="0"/>
                  <w:marTop w:val="0"/>
                  <w:marBottom w:val="0"/>
                  <w:divBdr>
                    <w:top w:val="single" w:sz="2" w:space="1" w:color="FFFFFF"/>
                    <w:left w:val="single" w:sz="2" w:space="12" w:color="FFFFFF"/>
                    <w:bottom w:val="single" w:sz="2" w:space="1" w:color="FFFFFF"/>
                    <w:right w:val="single" w:sz="2" w:space="4" w:color="FFFFFF"/>
                  </w:divBdr>
                  <w:divsChild>
                    <w:div w:id="775714023">
                      <w:marLeft w:val="0"/>
                      <w:marRight w:val="0"/>
                      <w:marTop w:val="0"/>
                      <w:marBottom w:val="0"/>
                      <w:divBdr>
                        <w:top w:val="none" w:sz="0" w:space="0" w:color="auto"/>
                        <w:left w:val="none" w:sz="0" w:space="0" w:color="auto"/>
                        <w:bottom w:val="none" w:sz="0" w:space="0" w:color="auto"/>
                        <w:right w:val="none" w:sz="0" w:space="0" w:color="auto"/>
                      </w:divBdr>
                    </w:div>
                  </w:divsChild>
                </w:div>
                <w:div w:id="1726752865">
                  <w:marLeft w:val="0"/>
                  <w:marRight w:val="0"/>
                  <w:marTop w:val="0"/>
                  <w:marBottom w:val="0"/>
                  <w:divBdr>
                    <w:top w:val="single" w:sz="2" w:space="1" w:color="FFFFFF"/>
                    <w:left w:val="single" w:sz="2" w:space="12" w:color="FFFFFF"/>
                    <w:bottom w:val="single" w:sz="2" w:space="1" w:color="FFFFFF"/>
                    <w:right w:val="single" w:sz="2" w:space="4" w:color="FFFFFF"/>
                  </w:divBdr>
                  <w:divsChild>
                    <w:div w:id="360976721">
                      <w:marLeft w:val="0"/>
                      <w:marRight w:val="0"/>
                      <w:marTop w:val="0"/>
                      <w:marBottom w:val="0"/>
                      <w:divBdr>
                        <w:top w:val="none" w:sz="0" w:space="0" w:color="auto"/>
                        <w:left w:val="none" w:sz="0" w:space="0" w:color="auto"/>
                        <w:bottom w:val="none" w:sz="0" w:space="0" w:color="auto"/>
                        <w:right w:val="none" w:sz="0" w:space="0" w:color="auto"/>
                      </w:divBdr>
                    </w:div>
                  </w:divsChild>
                </w:div>
                <w:div w:id="1984040432">
                  <w:marLeft w:val="0"/>
                  <w:marRight w:val="0"/>
                  <w:marTop w:val="0"/>
                  <w:marBottom w:val="0"/>
                  <w:divBdr>
                    <w:top w:val="single" w:sz="2" w:space="1" w:color="FFFFFF"/>
                    <w:left w:val="single" w:sz="2" w:space="12" w:color="FFFFFF"/>
                    <w:bottom w:val="single" w:sz="2" w:space="1" w:color="FFFFFF"/>
                    <w:right w:val="single" w:sz="2" w:space="4" w:color="FFFFFF"/>
                  </w:divBdr>
                  <w:divsChild>
                    <w:div w:id="412899257">
                      <w:marLeft w:val="0"/>
                      <w:marRight w:val="0"/>
                      <w:marTop w:val="0"/>
                      <w:marBottom w:val="0"/>
                      <w:divBdr>
                        <w:top w:val="none" w:sz="0" w:space="0" w:color="auto"/>
                        <w:left w:val="none" w:sz="0" w:space="0" w:color="auto"/>
                        <w:bottom w:val="none" w:sz="0" w:space="0" w:color="auto"/>
                        <w:right w:val="none" w:sz="0" w:space="0" w:color="auto"/>
                      </w:divBdr>
                    </w:div>
                  </w:divsChild>
                </w:div>
                <w:div w:id="400058980">
                  <w:marLeft w:val="0"/>
                  <w:marRight w:val="0"/>
                  <w:marTop w:val="0"/>
                  <w:marBottom w:val="0"/>
                  <w:divBdr>
                    <w:top w:val="single" w:sz="2" w:space="1" w:color="FFFFFF"/>
                    <w:left w:val="single" w:sz="2" w:space="12" w:color="FFFFFF"/>
                    <w:bottom w:val="single" w:sz="2" w:space="1" w:color="FFFFFF"/>
                    <w:right w:val="single" w:sz="2" w:space="4" w:color="FFFFFF"/>
                  </w:divBdr>
                  <w:divsChild>
                    <w:div w:id="1135952464">
                      <w:marLeft w:val="0"/>
                      <w:marRight w:val="0"/>
                      <w:marTop w:val="0"/>
                      <w:marBottom w:val="0"/>
                      <w:divBdr>
                        <w:top w:val="none" w:sz="0" w:space="0" w:color="auto"/>
                        <w:left w:val="none" w:sz="0" w:space="0" w:color="auto"/>
                        <w:bottom w:val="none" w:sz="0" w:space="0" w:color="auto"/>
                        <w:right w:val="none" w:sz="0" w:space="0" w:color="auto"/>
                      </w:divBdr>
                    </w:div>
                  </w:divsChild>
                </w:div>
                <w:div w:id="1384333650">
                  <w:marLeft w:val="0"/>
                  <w:marRight w:val="0"/>
                  <w:marTop w:val="0"/>
                  <w:marBottom w:val="0"/>
                  <w:divBdr>
                    <w:top w:val="single" w:sz="2" w:space="1" w:color="FFFFFF"/>
                    <w:left w:val="single" w:sz="2" w:space="12" w:color="FFFFFF"/>
                    <w:bottom w:val="single" w:sz="2" w:space="1" w:color="FFFFFF"/>
                    <w:right w:val="single" w:sz="2" w:space="4" w:color="FFFFFF"/>
                  </w:divBdr>
                  <w:divsChild>
                    <w:div w:id="646976088">
                      <w:marLeft w:val="0"/>
                      <w:marRight w:val="0"/>
                      <w:marTop w:val="0"/>
                      <w:marBottom w:val="0"/>
                      <w:divBdr>
                        <w:top w:val="none" w:sz="0" w:space="0" w:color="auto"/>
                        <w:left w:val="none" w:sz="0" w:space="0" w:color="auto"/>
                        <w:bottom w:val="none" w:sz="0" w:space="0" w:color="auto"/>
                        <w:right w:val="none" w:sz="0" w:space="0" w:color="auto"/>
                      </w:divBdr>
                    </w:div>
                  </w:divsChild>
                </w:div>
                <w:div w:id="1536969217">
                  <w:marLeft w:val="0"/>
                  <w:marRight w:val="0"/>
                  <w:marTop w:val="0"/>
                  <w:marBottom w:val="0"/>
                  <w:divBdr>
                    <w:top w:val="single" w:sz="2" w:space="1" w:color="FFFFFF"/>
                    <w:left w:val="single" w:sz="2" w:space="12" w:color="FFFFFF"/>
                    <w:bottom w:val="single" w:sz="2" w:space="1" w:color="FFFFFF"/>
                    <w:right w:val="single" w:sz="2" w:space="4" w:color="FFFFFF"/>
                  </w:divBdr>
                  <w:divsChild>
                    <w:div w:id="231476831">
                      <w:marLeft w:val="0"/>
                      <w:marRight w:val="0"/>
                      <w:marTop w:val="0"/>
                      <w:marBottom w:val="0"/>
                      <w:divBdr>
                        <w:top w:val="none" w:sz="0" w:space="0" w:color="auto"/>
                        <w:left w:val="none" w:sz="0" w:space="0" w:color="auto"/>
                        <w:bottom w:val="none" w:sz="0" w:space="0" w:color="auto"/>
                        <w:right w:val="none" w:sz="0" w:space="0" w:color="auto"/>
                      </w:divBdr>
                    </w:div>
                  </w:divsChild>
                </w:div>
                <w:div w:id="921649080">
                  <w:marLeft w:val="0"/>
                  <w:marRight w:val="0"/>
                  <w:marTop w:val="0"/>
                  <w:marBottom w:val="0"/>
                  <w:divBdr>
                    <w:top w:val="single" w:sz="2" w:space="1" w:color="FFFFFF"/>
                    <w:left w:val="single" w:sz="2" w:space="12" w:color="FFFFFF"/>
                    <w:bottom w:val="single" w:sz="2" w:space="1" w:color="FFFFFF"/>
                    <w:right w:val="single" w:sz="2" w:space="4" w:color="FFFFFF"/>
                  </w:divBdr>
                  <w:divsChild>
                    <w:div w:id="716584885">
                      <w:marLeft w:val="0"/>
                      <w:marRight w:val="0"/>
                      <w:marTop w:val="0"/>
                      <w:marBottom w:val="0"/>
                      <w:divBdr>
                        <w:top w:val="none" w:sz="0" w:space="0" w:color="auto"/>
                        <w:left w:val="none" w:sz="0" w:space="0" w:color="auto"/>
                        <w:bottom w:val="none" w:sz="0" w:space="0" w:color="auto"/>
                        <w:right w:val="none" w:sz="0" w:space="0" w:color="auto"/>
                      </w:divBdr>
                    </w:div>
                  </w:divsChild>
                </w:div>
                <w:div w:id="2003922740">
                  <w:marLeft w:val="0"/>
                  <w:marRight w:val="0"/>
                  <w:marTop w:val="0"/>
                  <w:marBottom w:val="0"/>
                  <w:divBdr>
                    <w:top w:val="single" w:sz="2" w:space="1" w:color="FFFFFF"/>
                    <w:left w:val="single" w:sz="2" w:space="12" w:color="FFFFFF"/>
                    <w:bottom w:val="single" w:sz="2" w:space="4" w:color="FFFFFF"/>
                    <w:right w:val="single" w:sz="2" w:space="4" w:color="FFFFFF"/>
                  </w:divBdr>
                  <w:divsChild>
                    <w:div w:id="438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701870">
      <w:bodyDiv w:val="1"/>
      <w:marLeft w:val="0"/>
      <w:marRight w:val="0"/>
      <w:marTop w:val="0"/>
      <w:marBottom w:val="0"/>
      <w:divBdr>
        <w:top w:val="none" w:sz="0" w:space="0" w:color="auto"/>
        <w:left w:val="none" w:sz="0" w:space="0" w:color="auto"/>
        <w:bottom w:val="none" w:sz="0" w:space="0" w:color="auto"/>
        <w:right w:val="none" w:sz="0" w:space="0" w:color="auto"/>
      </w:divBdr>
      <w:divsChild>
        <w:div w:id="1290936185">
          <w:marLeft w:val="0"/>
          <w:marRight w:val="0"/>
          <w:marTop w:val="0"/>
          <w:marBottom w:val="0"/>
          <w:divBdr>
            <w:top w:val="none" w:sz="0" w:space="0" w:color="auto"/>
            <w:left w:val="none" w:sz="0" w:space="0" w:color="auto"/>
            <w:bottom w:val="none" w:sz="0" w:space="0" w:color="auto"/>
            <w:right w:val="none" w:sz="0" w:space="0" w:color="auto"/>
          </w:divBdr>
        </w:div>
        <w:div w:id="1016224607">
          <w:marLeft w:val="0"/>
          <w:marRight w:val="0"/>
          <w:marTop w:val="0"/>
          <w:marBottom w:val="335"/>
          <w:divBdr>
            <w:top w:val="none" w:sz="0" w:space="0" w:color="auto"/>
            <w:left w:val="none" w:sz="0" w:space="0" w:color="auto"/>
            <w:bottom w:val="none" w:sz="0" w:space="0" w:color="auto"/>
            <w:right w:val="none" w:sz="0" w:space="0" w:color="auto"/>
          </w:divBdr>
          <w:divsChild>
            <w:div w:id="927617898">
              <w:marLeft w:val="0"/>
              <w:marRight w:val="0"/>
              <w:marTop w:val="0"/>
              <w:marBottom w:val="0"/>
              <w:divBdr>
                <w:top w:val="none" w:sz="0" w:space="0" w:color="auto"/>
                <w:left w:val="none" w:sz="0" w:space="0" w:color="auto"/>
                <w:bottom w:val="none" w:sz="0" w:space="0" w:color="auto"/>
                <w:right w:val="none" w:sz="0" w:space="0" w:color="auto"/>
              </w:divBdr>
              <w:divsChild>
                <w:div w:id="87624095">
                  <w:marLeft w:val="0"/>
                  <w:marRight w:val="0"/>
                  <w:marTop w:val="0"/>
                  <w:marBottom w:val="0"/>
                  <w:divBdr>
                    <w:top w:val="single" w:sz="2" w:space="4" w:color="FFFFFF"/>
                    <w:left w:val="single" w:sz="2" w:space="12" w:color="FFFFFF"/>
                    <w:bottom w:val="single" w:sz="2" w:space="1" w:color="FFFFFF"/>
                    <w:right w:val="single" w:sz="2" w:space="4" w:color="FFFFFF"/>
                  </w:divBdr>
                  <w:divsChild>
                    <w:div w:id="73864087">
                      <w:marLeft w:val="0"/>
                      <w:marRight w:val="0"/>
                      <w:marTop w:val="0"/>
                      <w:marBottom w:val="0"/>
                      <w:divBdr>
                        <w:top w:val="none" w:sz="0" w:space="0" w:color="auto"/>
                        <w:left w:val="none" w:sz="0" w:space="0" w:color="auto"/>
                        <w:bottom w:val="none" w:sz="0" w:space="0" w:color="auto"/>
                        <w:right w:val="none" w:sz="0" w:space="0" w:color="auto"/>
                      </w:divBdr>
                    </w:div>
                  </w:divsChild>
                </w:div>
                <w:div w:id="589004353">
                  <w:marLeft w:val="0"/>
                  <w:marRight w:val="0"/>
                  <w:marTop w:val="0"/>
                  <w:marBottom w:val="0"/>
                  <w:divBdr>
                    <w:top w:val="single" w:sz="2" w:space="1" w:color="FFFFFF"/>
                    <w:left w:val="single" w:sz="2" w:space="12" w:color="FFFFFF"/>
                    <w:bottom w:val="single" w:sz="2" w:space="1" w:color="FFFFFF"/>
                    <w:right w:val="single" w:sz="2" w:space="4" w:color="FFFFFF"/>
                  </w:divBdr>
                  <w:divsChild>
                    <w:div w:id="372196681">
                      <w:marLeft w:val="0"/>
                      <w:marRight w:val="0"/>
                      <w:marTop w:val="0"/>
                      <w:marBottom w:val="0"/>
                      <w:divBdr>
                        <w:top w:val="none" w:sz="0" w:space="0" w:color="auto"/>
                        <w:left w:val="none" w:sz="0" w:space="0" w:color="auto"/>
                        <w:bottom w:val="none" w:sz="0" w:space="0" w:color="auto"/>
                        <w:right w:val="none" w:sz="0" w:space="0" w:color="auto"/>
                      </w:divBdr>
                    </w:div>
                  </w:divsChild>
                </w:div>
                <w:div w:id="1378776255">
                  <w:marLeft w:val="0"/>
                  <w:marRight w:val="0"/>
                  <w:marTop w:val="0"/>
                  <w:marBottom w:val="0"/>
                  <w:divBdr>
                    <w:top w:val="single" w:sz="2" w:space="1" w:color="FFFFFF"/>
                    <w:left w:val="single" w:sz="2" w:space="12" w:color="FFFFFF"/>
                    <w:bottom w:val="single" w:sz="2" w:space="1" w:color="FFFFFF"/>
                    <w:right w:val="single" w:sz="2" w:space="4" w:color="FFFFFF"/>
                  </w:divBdr>
                  <w:divsChild>
                    <w:div w:id="958608600">
                      <w:marLeft w:val="0"/>
                      <w:marRight w:val="0"/>
                      <w:marTop w:val="0"/>
                      <w:marBottom w:val="0"/>
                      <w:divBdr>
                        <w:top w:val="none" w:sz="0" w:space="0" w:color="auto"/>
                        <w:left w:val="none" w:sz="0" w:space="0" w:color="auto"/>
                        <w:bottom w:val="none" w:sz="0" w:space="0" w:color="auto"/>
                        <w:right w:val="none" w:sz="0" w:space="0" w:color="auto"/>
                      </w:divBdr>
                    </w:div>
                  </w:divsChild>
                </w:div>
                <w:div w:id="510461085">
                  <w:marLeft w:val="0"/>
                  <w:marRight w:val="0"/>
                  <w:marTop w:val="0"/>
                  <w:marBottom w:val="0"/>
                  <w:divBdr>
                    <w:top w:val="single" w:sz="2" w:space="1" w:color="FFFFFF"/>
                    <w:left w:val="single" w:sz="2" w:space="12" w:color="FFFFFF"/>
                    <w:bottom w:val="single" w:sz="2" w:space="1" w:color="FFFFFF"/>
                    <w:right w:val="single" w:sz="2" w:space="4" w:color="FFFFFF"/>
                  </w:divBdr>
                  <w:divsChild>
                    <w:div w:id="2143182308">
                      <w:marLeft w:val="0"/>
                      <w:marRight w:val="0"/>
                      <w:marTop w:val="0"/>
                      <w:marBottom w:val="0"/>
                      <w:divBdr>
                        <w:top w:val="none" w:sz="0" w:space="0" w:color="auto"/>
                        <w:left w:val="none" w:sz="0" w:space="0" w:color="auto"/>
                        <w:bottom w:val="none" w:sz="0" w:space="0" w:color="auto"/>
                        <w:right w:val="none" w:sz="0" w:space="0" w:color="auto"/>
                      </w:divBdr>
                    </w:div>
                  </w:divsChild>
                </w:div>
                <w:div w:id="1878544480">
                  <w:marLeft w:val="0"/>
                  <w:marRight w:val="0"/>
                  <w:marTop w:val="0"/>
                  <w:marBottom w:val="0"/>
                  <w:divBdr>
                    <w:top w:val="single" w:sz="2" w:space="1" w:color="FFFFFF"/>
                    <w:left w:val="single" w:sz="2" w:space="12" w:color="FFFFFF"/>
                    <w:bottom w:val="single" w:sz="2" w:space="1" w:color="FFFFFF"/>
                    <w:right w:val="single" w:sz="2" w:space="4" w:color="FFFFFF"/>
                  </w:divBdr>
                  <w:divsChild>
                    <w:div w:id="1928222495">
                      <w:marLeft w:val="0"/>
                      <w:marRight w:val="0"/>
                      <w:marTop w:val="0"/>
                      <w:marBottom w:val="0"/>
                      <w:divBdr>
                        <w:top w:val="none" w:sz="0" w:space="0" w:color="auto"/>
                        <w:left w:val="none" w:sz="0" w:space="0" w:color="auto"/>
                        <w:bottom w:val="none" w:sz="0" w:space="0" w:color="auto"/>
                        <w:right w:val="none" w:sz="0" w:space="0" w:color="auto"/>
                      </w:divBdr>
                    </w:div>
                  </w:divsChild>
                </w:div>
                <w:div w:id="2142528544">
                  <w:marLeft w:val="0"/>
                  <w:marRight w:val="0"/>
                  <w:marTop w:val="0"/>
                  <w:marBottom w:val="0"/>
                  <w:divBdr>
                    <w:top w:val="single" w:sz="2" w:space="1" w:color="FFFFFF"/>
                    <w:left w:val="single" w:sz="2" w:space="12" w:color="FFFFFF"/>
                    <w:bottom w:val="single" w:sz="2" w:space="1" w:color="FFFFFF"/>
                    <w:right w:val="single" w:sz="2" w:space="4" w:color="FFFFFF"/>
                  </w:divBdr>
                  <w:divsChild>
                    <w:div w:id="568081322">
                      <w:marLeft w:val="0"/>
                      <w:marRight w:val="0"/>
                      <w:marTop w:val="0"/>
                      <w:marBottom w:val="0"/>
                      <w:divBdr>
                        <w:top w:val="none" w:sz="0" w:space="0" w:color="auto"/>
                        <w:left w:val="none" w:sz="0" w:space="0" w:color="auto"/>
                        <w:bottom w:val="none" w:sz="0" w:space="0" w:color="auto"/>
                        <w:right w:val="none" w:sz="0" w:space="0" w:color="auto"/>
                      </w:divBdr>
                    </w:div>
                  </w:divsChild>
                </w:div>
                <w:div w:id="884681241">
                  <w:marLeft w:val="0"/>
                  <w:marRight w:val="0"/>
                  <w:marTop w:val="0"/>
                  <w:marBottom w:val="0"/>
                  <w:divBdr>
                    <w:top w:val="single" w:sz="2" w:space="1" w:color="FFFFFF"/>
                    <w:left w:val="single" w:sz="2" w:space="12" w:color="FFFFFF"/>
                    <w:bottom w:val="single" w:sz="2" w:space="1" w:color="FFFFFF"/>
                    <w:right w:val="single" w:sz="2" w:space="4" w:color="FFFFFF"/>
                  </w:divBdr>
                  <w:divsChild>
                    <w:div w:id="1224827035">
                      <w:marLeft w:val="0"/>
                      <w:marRight w:val="0"/>
                      <w:marTop w:val="0"/>
                      <w:marBottom w:val="0"/>
                      <w:divBdr>
                        <w:top w:val="none" w:sz="0" w:space="0" w:color="auto"/>
                        <w:left w:val="none" w:sz="0" w:space="0" w:color="auto"/>
                        <w:bottom w:val="none" w:sz="0" w:space="0" w:color="auto"/>
                        <w:right w:val="none" w:sz="0" w:space="0" w:color="auto"/>
                      </w:divBdr>
                    </w:div>
                  </w:divsChild>
                </w:div>
                <w:div w:id="1626304294">
                  <w:marLeft w:val="0"/>
                  <w:marRight w:val="0"/>
                  <w:marTop w:val="0"/>
                  <w:marBottom w:val="0"/>
                  <w:divBdr>
                    <w:top w:val="single" w:sz="2" w:space="1" w:color="FFFFFF"/>
                    <w:left w:val="single" w:sz="2" w:space="12" w:color="FFFFFF"/>
                    <w:bottom w:val="single" w:sz="2" w:space="1" w:color="FFFFFF"/>
                    <w:right w:val="single" w:sz="2" w:space="4" w:color="FFFFFF"/>
                  </w:divBdr>
                  <w:divsChild>
                    <w:div w:id="522401411">
                      <w:marLeft w:val="0"/>
                      <w:marRight w:val="0"/>
                      <w:marTop w:val="0"/>
                      <w:marBottom w:val="0"/>
                      <w:divBdr>
                        <w:top w:val="none" w:sz="0" w:space="0" w:color="auto"/>
                        <w:left w:val="none" w:sz="0" w:space="0" w:color="auto"/>
                        <w:bottom w:val="none" w:sz="0" w:space="0" w:color="auto"/>
                        <w:right w:val="none" w:sz="0" w:space="0" w:color="auto"/>
                      </w:divBdr>
                    </w:div>
                  </w:divsChild>
                </w:div>
                <w:div w:id="1048184595">
                  <w:marLeft w:val="0"/>
                  <w:marRight w:val="0"/>
                  <w:marTop w:val="0"/>
                  <w:marBottom w:val="0"/>
                  <w:divBdr>
                    <w:top w:val="single" w:sz="2" w:space="1" w:color="FFFFFF"/>
                    <w:left w:val="single" w:sz="2" w:space="12" w:color="FFFFFF"/>
                    <w:bottom w:val="single" w:sz="2" w:space="1" w:color="FFFFFF"/>
                    <w:right w:val="single" w:sz="2" w:space="4" w:color="FFFFFF"/>
                  </w:divBdr>
                  <w:divsChild>
                    <w:div w:id="661470858">
                      <w:marLeft w:val="0"/>
                      <w:marRight w:val="0"/>
                      <w:marTop w:val="0"/>
                      <w:marBottom w:val="0"/>
                      <w:divBdr>
                        <w:top w:val="none" w:sz="0" w:space="0" w:color="auto"/>
                        <w:left w:val="none" w:sz="0" w:space="0" w:color="auto"/>
                        <w:bottom w:val="none" w:sz="0" w:space="0" w:color="auto"/>
                        <w:right w:val="none" w:sz="0" w:space="0" w:color="auto"/>
                      </w:divBdr>
                    </w:div>
                  </w:divsChild>
                </w:div>
                <w:div w:id="1077635397">
                  <w:marLeft w:val="0"/>
                  <w:marRight w:val="0"/>
                  <w:marTop w:val="0"/>
                  <w:marBottom w:val="0"/>
                  <w:divBdr>
                    <w:top w:val="single" w:sz="2" w:space="1" w:color="FFFFFF"/>
                    <w:left w:val="single" w:sz="2" w:space="12" w:color="FFFFFF"/>
                    <w:bottom w:val="single" w:sz="2" w:space="1" w:color="FFFFFF"/>
                    <w:right w:val="single" w:sz="2" w:space="4" w:color="FFFFFF"/>
                  </w:divBdr>
                  <w:divsChild>
                    <w:div w:id="2119182307">
                      <w:marLeft w:val="0"/>
                      <w:marRight w:val="0"/>
                      <w:marTop w:val="0"/>
                      <w:marBottom w:val="0"/>
                      <w:divBdr>
                        <w:top w:val="none" w:sz="0" w:space="0" w:color="auto"/>
                        <w:left w:val="none" w:sz="0" w:space="0" w:color="auto"/>
                        <w:bottom w:val="none" w:sz="0" w:space="0" w:color="auto"/>
                        <w:right w:val="none" w:sz="0" w:space="0" w:color="auto"/>
                      </w:divBdr>
                    </w:div>
                  </w:divsChild>
                </w:div>
                <w:div w:id="347564466">
                  <w:marLeft w:val="0"/>
                  <w:marRight w:val="0"/>
                  <w:marTop w:val="0"/>
                  <w:marBottom w:val="0"/>
                  <w:divBdr>
                    <w:top w:val="single" w:sz="2" w:space="1" w:color="FFFFFF"/>
                    <w:left w:val="single" w:sz="2" w:space="12" w:color="FFFFFF"/>
                    <w:bottom w:val="single" w:sz="2" w:space="1" w:color="FFFFFF"/>
                    <w:right w:val="single" w:sz="2" w:space="4" w:color="FFFFFF"/>
                  </w:divBdr>
                  <w:divsChild>
                    <w:div w:id="834225651">
                      <w:marLeft w:val="0"/>
                      <w:marRight w:val="0"/>
                      <w:marTop w:val="0"/>
                      <w:marBottom w:val="0"/>
                      <w:divBdr>
                        <w:top w:val="none" w:sz="0" w:space="0" w:color="auto"/>
                        <w:left w:val="none" w:sz="0" w:space="0" w:color="auto"/>
                        <w:bottom w:val="none" w:sz="0" w:space="0" w:color="auto"/>
                        <w:right w:val="none" w:sz="0" w:space="0" w:color="auto"/>
                      </w:divBdr>
                    </w:div>
                  </w:divsChild>
                </w:div>
                <w:div w:id="1924290196">
                  <w:marLeft w:val="0"/>
                  <w:marRight w:val="0"/>
                  <w:marTop w:val="0"/>
                  <w:marBottom w:val="0"/>
                  <w:divBdr>
                    <w:top w:val="single" w:sz="2" w:space="1" w:color="FFFFFF"/>
                    <w:left w:val="single" w:sz="2" w:space="12" w:color="FFFFFF"/>
                    <w:bottom w:val="single" w:sz="2" w:space="1" w:color="FFFFFF"/>
                    <w:right w:val="single" w:sz="2" w:space="4" w:color="FFFFFF"/>
                  </w:divBdr>
                  <w:divsChild>
                    <w:div w:id="57289430">
                      <w:marLeft w:val="0"/>
                      <w:marRight w:val="0"/>
                      <w:marTop w:val="0"/>
                      <w:marBottom w:val="0"/>
                      <w:divBdr>
                        <w:top w:val="none" w:sz="0" w:space="0" w:color="auto"/>
                        <w:left w:val="none" w:sz="0" w:space="0" w:color="auto"/>
                        <w:bottom w:val="none" w:sz="0" w:space="0" w:color="auto"/>
                        <w:right w:val="none" w:sz="0" w:space="0" w:color="auto"/>
                      </w:divBdr>
                    </w:div>
                  </w:divsChild>
                </w:div>
                <w:div w:id="1402757296">
                  <w:marLeft w:val="0"/>
                  <w:marRight w:val="0"/>
                  <w:marTop w:val="0"/>
                  <w:marBottom w:val="0"/>
                  <w:divBdr>
                    <w:top w:val="single" w:sz="2" w:space="1" w:color="FFFFFF"/>
                    <w:left w:val="single" w:sz="2" w:space="12" w:color="FFFFFF"/>
                    <w:bottom w:val="single" w:sz="2" w:space="1" w:color="FFFFFF"/>
                    <w:right w:val="single" w:sz="2" w:space="4" w:color="FFFFFF"/>
                  </w:divBdr>
                  <w:divsChild>
                    <w:div w:id="2059087614">
                      <w:marLeft w:val="0"/>
                      <w:marRight w:val="0"/>
                      <w:marTop w:val="0"/>
                      <w:marBottom w:val="0"/>
                      <w:divBdr>
                        <w:top w:val="none" w:sz="0" w:space="0" w:color="auto"/>
                        <w:left w:val="none" w:sz="0" w:space="0" w:color="auto"/>
                        <w:bottom w:val="none" w:sz="0" w:space="0" w:color="auto"/>
                        <w:right w:val="none" w:sz="0" w:space="0" w:color="auto"/>
                      </w:divBdr>
                    </w:div>
                  </w:divsChild>
                </w:div>
                <w:div w:id="549272892">
                  <w:marLeft w:val="0"/>
                  <w:marRight w:val="0"/>
                  <w:marTop w:val="0"/>
                  <w:marBottom w:val="0"/>
                  <w:divBdr>
                    <w:top w:val="single" w:sz="2" w:space="1" w:color="FFFFFF"/>
                    <w:left w:val="single" w:sz="2" w:space="12" w:color="FFFFFF"/>
                    <w:bottom w:val="single" w:sz="2" w:space="1" w:color="FFFFFF"/>
                    <w:right w:val="single" w:sz="2" w:space="4" w:color="FFFFFF"/>
                  </w:divBdr>
                  <w:divsChild>
                    <w:div w:id="1394309416">
                      <w:marLeft w:val="0"/>
                      <w:marRight w:val="0"/>
                      <w:marTop w:val="0"/>
                      <w:marBottom w:val="0"/>
                      <w:divBdr>
                        <w:top w:val="none" w:sz="0" w:space="0" w:color="auto"/>
                        <w:left w:val="none" w:sz="0" w:space="0" w:color="auto"/>
                        <w:bottom w:val="none" w:sz="0" w:space="0" w:color="auto"/>
                        <w:right w:val="none" w:sz="0" w:space="0" w:color="auto"/>
                      </w:divBdr>
                    </w:div>
                  </w:divsChild>
                </w:div>
                <w:div w:id="728111030">
                  <w:marLeft w:val="0"/>
                  <w:marRight w:val="0"/>
                  <w:marTop w:val="0"/>
                  <w:marBottom w:val="0"/>
                  <w:divBdr>
                    <w:top w:val="single" w:sz="2" w:space="1" w:color="FFFFFF"/>
                    <w:left w:val="single" w:sz="2" w:space="12" w:color="FFFFFF"/>
                    <w:bottom w:val="single" w:sz="2" w:space="1" w:color="FFFFFF"/>
                    <w:right w:val="single" w:sz="2" w:space="4" w:color="FFFFFF"/>
                  </w:divBdr>
                  <w:divsChild>
                    <w:div w:id="814374132">
                      <w:marLeft w:val="0"/>
                      <w:marRight w:val="0"/>
                      <w:marTop w:val="0"/>
                      <w:marBottom w:val="0"/>
                      <w:divBdr>
                        <w:top w:val="none" w:sz="0" w:space="0" w:color="auto"/>
                        <w:left w:val="none" w:sz="0" w:space="0" w:color="auto"/>
                        <w:bottom w:val="none" w:sz="0" w:space="0" w:color="auto"/>
                        <w:right w:val="none" w:sz="0" w:space="0" w:color="auto"/>
                      </w:divBdr>
                    </w:div>
                  </w:divsChild>
                </w:div>
                <w:div w:id="422336485">
                  <w:marLeft w:val="0"/>
                  <w:marRight w:val="0"/>
                  <w:marTop w:val="0"/>
                  <w:marBottom w:val="0"/>
                  <w:divBdr>
                    <w:top w:val="single" w:sz="2" w:space="1" w:color="FFFFFF"/>
                    <w:left w:val="single" w:sz="2" w:space="12" w:color="FFFFFF"/>
                    <w:bottom w:val="single" w:sz="2" w:space="1" w:color="FFFFFF"/>
                    <w:right w:val="single" w:sz="2" w:space="4" w:color="FFFFFF"/>
                  </w:divBdr>
                  <w:divsChild>
                    <w:div w:id="632635113">
                      <w:marLeft w:val="0"/>
                      <w:marRight w:val="0"/>
                      <w:marTop w:val="0"/>
                      <w:marBottom w:val="0"/>
                      <w:divBdr>
                        <w:top w:val="none" w:sz="0" w:space="0" w:color="auto"/>
                        <w:left w:val="none" w:sz="0" w:space="0" w:color="auto"/>
                        <w:bottom w:val="none" w:sz="0" w:space="0" w:color="auto"/>
                        <w:right w:val="none" w:sz="0" w:space="0" w:color="auto"/>
                      </w:divBdr>
                    </w:div>
                  </w:divsChild>
                </w:div>
                <w:div w:id="1269049453">
                  <w:marLeft w:val="0"/>
                  <w:marRight w:val="0"/>
                  <w:marTop w:val="0"/>
                  <w:marBottom w:val="0"/>
                  <w:divBdr>
                    <w:top w:val="single" w:sz="2" w:space="1" w:color="FFFFFF"/>
                    <w:left w:val="single" w:sz="2" w:space="12" w:color="FFFFFF"/>
                    <w:bottom w:val="single" w:sz="2" w:space="1" w:color="FFFFFF"/>
                    <w:right w:val="single" w:sz="2" w:space="4" w:color="FFFFFF"/>
                  </w:divBdr>
                  <w:divsChild>
                    <w:div w:id="179709516">
                      <w:marLeft w:val="0"/>
                      <w:marRight w:val="0"/>
                      <w:marTop w:val="0"/>
                      <w:marBottom w:val="0"/>
                      <w:divBdr>
                        <w:top w:val="none" w:sz="0" w:space="0" w:color="auto"/>
                        <w:left w:val="none" w:sz="0" w:space="0" w:color="auto"/>
                        <w:bottom w:val="none" w:sz="0" w:space="0" w:color="auto"/>
                        <w:right w:val="none" w:sz="0" w:space="0" w:color="auto"/>
                      </w:divBdr>
                    </w:div>
                  </w:divsChild>
                </w:div>
                <w:div w:id="884681175">
                  <w:marLeft w:val="0"/>
                  <w:marRight w:val="0"/>
                  <w:marTop w:val="0"/>
                  <w:marBottom w:val="0"/>
                  <w:divBdr>
                    <w:top w:val="single" w:sz="2" w:space="1" w:color="FFFFFF"/>
                    <w:left w:val="single" w:sz="2" w:space="12" w:color="FFFFFF"/>
                    <w:bottom w:val="single" w:sz="2" w:space="1" w:color="FFFFFF"/>
                    <w:right w:val="single" w:sz="2" w:space="4" w:color="FFFFFF"/>
                  </w:divBdr>
                  <w:divsChild>
                    <w:div w:id="1912932150">
                      <w:marLeft w:val="0"/>
                      <w:marRight w:val="0"/>
                      <w:marTop w:val="0"/>
                      <w:marBottom w:val="0"/>
                      <w:divBdr>
                        <w:top w:val="none" w:sz="0" w:space="0" w:color="auto"/>
                        <w:left w:val="none" w:sz="0" w:space="0" w:color="auto"/>
                        <w:bottom w:val="none" w:sz="0" w:space="0" w:color="auto"/>
                        <w:right w:val="none" w:sz="0" w:space="0" w:color="auto"/>
                      </w:divBdr>
                    </w:div>
                  </w:divsChild>
                </w:div>
                <w:div w:id="992755528">
                  <w:marLeft w:val="0"/>
                  <w:marRight w:val="0"/>
                  <w:marTop w:val="0"/>
                  <w:marBottom w:val="0"/>
                  <w:divBdr>
                    <w:top w:val="single" w:sz="2" w:space="1" w:color="FFFFFF"/>
                    <w:left w:val="single" w:sz="2" w:space="12" w:color="FFFFFF"/>
                    <w:bottom w:val="single" w:sz="2" w:space="1" w:color="FFFFFF"/>
                    <w:right w:val="single" w:sz="2" w:space="4" w:color="FFFFFF"/>
                  </w:divBdr>
                  <w:divsChild>
                    <w:div w:id="801845440">
                      <w:marLeft w:val="0"/>
                      <w:marRight w:val="0"/>
                      <w:marTop w:val="0"/>
                      <w:marBottom w:val="0"/>
                      <w:divBdr>
                        <w:top w:val="none" w:sz="0" w:space="0" w:color="auto"/>
                        <w:left w:val="none" w:sz="0" w:space="0" w:color="auto"/>
                        <w:bottom w:val="none" w:sz="0" w:space="0" w:color="auto"/>
                        <w:right w:val="none" w:sz="0" w:space="0" w:color="auto"/>
                      </w:divBdr>
                    </w:div>
                  </w:divsChild>
                </w:div>
                <w:div w:id="1289315648">
                  <w:marLeft w:val="0"/>
                  <w:marRight w:val="0"/>
                  <w:marTop w:val="0"/>
                  <w:marBottom w:val="0"/>
                  <w:divBdr>
                    <w:top w:val="single" w:sz="2" w:space="1" w:color="FFFFFF"/>
                    <w:left w:val="single" w:sz="2" w:space="12" w:color="FFFFFF"/>
                    <w:bottom w:val="single" w:sz="2" w:space="1" w:color="FFFFFF"/>
                    <w:right w:val="single" w:sz="2" w:space="4" w:color="FFFFFF"/>
                  </w:divBdr>
                  <w:divsChild>
                    <w:div w:id="1457914488">
                      <w:marLeft w:val="0"/>
                      <w:marRight w:val="0"/>
                      <w:marTop w:val="0"/>
                      <w:marBottom w:val="0"/>
                      <w:divBdr>
                        <w:top w:val="none" w:sz="0" w:space="0" w:color="auto"/>
                        <w:left w:val="none" w:sz="0" w:space="0" w:color="auto"/>
                        <w:bottom w:val="none" w:sz="0" w:space="0" w:color="auto"/>
                        <w:right w:val="none" w:sz="0" w:space="0" w:color="auto"/>
                      </w:divBdr>
                    </w:div>
                  </w:divsChild>
                </w:div>
                <w:div w:id="468327709">
                  <w:marLeft w:val="0"/>
                  <w:marRight w:val="0"/>
                  <w:marTop w:val="0"/>
                  <w:marBottom w:val="0"/>
                  <w:divBdr>
                    <w:top w:val="single" w:sz="2" w:space="1" w:color="FFFFFF"/>
                    <w:left w:val="single" w:sz="2" w:space="12" w:color="FFFFFF"/>
                    <w:bottom w:val="single" w:sz="2" w:space="1" w:color="FFFFFF"/>
                    <w:right w:val="single" w:sz="2" w:space="4" w:color="FFFFFF"/>
                  </w:divBdr>
                  <w:divsChild>
                    <w:div w:id="1774786672">
                      <w:marLeft w:val="0"/>
                      <w:marRight w:val="0"/>
                      <w:marTop w:val="0"/>
                      <w:marBottom w:val="0"/>
                      <w:divBdr>
                        <w:top w:val="none" w:sz="0" w:space="0" w:color="auto"/>
                        <w:left w:val="none" w:sz="0" w:space="0" w:color="auto"/>
                        <w:bottom w:val="none" w:sz="0" w:space="0" w:color="auto"/>
                        <w:right w:val="none" w:sz="0" w:space="0" w:color="auto"/>
                      </w:divBdr>
                    </w:div>
                  </w:divsChild>
                </w:div>
                <w:div w:id="202135735">
                  <w:marLeft w:val="0"/>
                  <w:marRight w:val="0"/>
                  <w:marTop w:val="0"/>
                  <w:marBottom w:val="0"/>
                  <w:divBdr>
                    <w:top w:val="single" w:sz="2" w:space="1" w:color="FFFFFF"/>
                    <w:left w:val="single" w:sz="2" w:space="12" w:color="FFFFFF"/>
                    <w:bottom w:val="single" w:sz="2" w:space="1" w:color="FFFFFF"/>
                    <w:right w:val="single" w:sz="2" w:space="4" w:color="FFFFFF"/>
                  </w:divBdr>
                  <w:divsChild>
                    <w:div w:id="1630629355">
                      <w:marLeft w:val="0"/>
                      <w:marRight w:val="0"/>
                      <w:marTop w:val="0"/>
                      <w:marBottom w:val="0"/>
                      <w:divBdr>
                        <w:top w:val="none" w:sz="0" w:space="0" w:color="auto"/>
                        <w:left w:val="none" w:sz="0" w:space="0" w:color="auto"/>
                        <w:bottom w:val="none" w:sz="0" w:space="0" w:color="auto"/>
                        <w:right w:val="none" w:sz="0" w:space="0" w:color="auto"/>
                      </w:divBdr>
                    </w:div>
                  </w:divsChild>
                </w:div>
                <w:div w:id="1235048636">
                  <w:marLeft w:val="0"/>
                  <w:marRight w:val="0"/>
                  <w:marTop w:val="0"/>
                  <w:marBottom w:val="0"/>
                  <w:divBdr>
                    <w:top w:val="single" w:sz="2" w:space="1" w:color="FFFFFF"/>
                    <w:left w:val="single" w:sz="2" w:space="12" w:color="FFFFFF"/>
                    <w:bottom w:val="single" w:sz="2" w:space="1" w:color="FFFFFF"/>
                    <w:right w:val="single" w:sz="2" w:space="4" w:color="FFFFFF"/>
                  </w:divBdr>
                  <w:divsChild>
                    <w:div w:id="324478036">
                      <w:marLeft w:val="0"/>
                      <w:marRight w:val="0"/>
                      <w:marTop w:val="0"/>
                      <w:marBottom w:val="0"/>
                      <w:divBdr>
                        <w:top w:val="none" w:sz="0" w:space="0" w:color="auto"/>
                        <w:left w:val="none" w:sz="0" w:space="0" w:color="auto"/>
                        <w:bottom w:val="none" w:sz="0" w:space="0" w:color="auto"/>
                        <w:right w:val="none" w:sz="0" w:space="0" w:color="auto"/>
                      </w:divBdr>
                    </w:div>
                  </w:divsChild>
                </w:div>
                <w:div w:id="176383870">
                  <w:marLeft w:val="0"/>
                  <w:marRight w:val="0"/>
                  <w:marTop w:val="0"/>
                  <w:marBottom w:val="0"/>
                  <w:divBdr>
                    <w:top w:val="single" w:sz="2" w:space="1" w:color="FFFFFF"/>
                    <w:left w:val="single" w:sz="2" w:space="12" w:color="FFFFFF"/>
                    <w:bottom w:val="single" w:sz="2" w:space="1" w:color="FFFFFF"/>
                    <w:right w:val="single" w:sz="2" w:space="4" w:color="FFFFFF"/>
                  </w:divBdr>
                  <w:divsChild>
                    <w:div w:id="1141922619">
                      <w:marLeft w:val="0"/>
                      <w:marRight w:val="0"/>
                      <w:marTop w:val="0"/>
                      <w:marBottom w:val="0"/>
                      <w:divBdr>
                        <w:top w:val="none" w:sz="0" w:space="0" w:color="auto"/>
                        <w:left w:val="none" w:sz="0" w:space="0" w:color="auto"/>
                        <w:bottom w:val="none" w:sz="0" w:space="0" w:color="auto"/>
                        <w:right w:val="none" w:sz="0" w:space="0" w:color="auto"/>
                      </w:divBdr>
                    </w:div>
                  </w:divsChild>
                </w:div>
                <w:div w:id="645280657">
                  <w:marLeft w:val="0"/>
                  <w:marRight w:val="0"/>
                  <w:marTop w:val="0"/>
                  <w:marBottom w:val="0"/>
                  <w:divBdr>
                    <w:top w:val="single" w:sz="2" w:space="1" w:color="FFFFFF"/>
                    <w:left w:val="single" w:sz="2" w:space="12" w:color="FFFFFF"/>
                    <w:bottom w:val="single" w:sz="2" w:space="1" w:color="FFFFFF"/>
                    <w:right w:val="single" w:sz="2" w:space="4" w:color="FFFFFF"/>
                  </w:divBdr>
                  <w:divsChild>
                    <w:div w:id="1622419296">
                      <w:marLeft w:val="0"/>
                      <w:marRight w:val="0"/>
                      <w:marTop w:val="0"/>
                      <w:marBottom w:val="0"/>
                      <w:divBdr>
                        <w:top w:val="none" w:sz="0" w:space="0" w:color="auto"/>
                        <w:left w:val="none" w:sz="0" w:space="0" w:color="auto"/>
                        <w:bottom w:val="none" w:sz="0" w:space="0" w:color="auto"/>
                        <w:right w:val="none" w:sz="0" w:space="0" w:color="auto"/>
                      </w:divBdr>
                    </w:div>
                  </w:divsChild>
                </w:div>
                <w:div w:id="978388104">
                  <w:marLeft w:val="0"/>
                  <w:marRight w:val="0"/>
                  <w:marTop w:val="0"/>
                  <w:marBottom w:val="0"/>
                  <w:divBdr>
                    <w:top w:val="single" w:sz="2" w:space="1" w:color="FFFFFF"/>
                    <w:left w:val="single" w:sz="2" w:space="12" w:color="FFFFFF"/>
                    <w:bottom w:val="single" w:sz="2" w:space="1" w:color="FFFFFF"/>
                    <w:right w:val="single" w:sz="2" w:space="4" w:color="FFFFFF"/>
                  </w:divBdr>
                  <w:divsChild>
                    <w:div w:id="1778910823">
                      <w:marLeft w:val="0"/>
                      <w:marRight w:val="0"/>
                      <w:marTop w:val="0"/>
                      <w:marBottom w:val="0"/>
                      <w:divBdr>
                        <w:top w:val="none" w:sz="0" w:space="0" w:color="auto"/>
                        <w:left w:val="none" w:sz="0" w:space="0" w:color="auto"/>
                        <w:bottom w:val="none" w:sz="0" w:space="0" w:color="auto"/>
                        <w:right w:val="none" w:sz="0" w:space="0" w:color="auto"/>
                      </w:divBdr>
                    </w:div>
                  </w:divsChild>
                </w:div>
                <w:div w:id="1593976884">
                  <w:marLeft w:val="0"/>
                  <w:marRight w:val="0"/>
                  <w:marTop w:val="0"/>
                  <w:marBottom w:val="0"/>
                  <w:divBdr>
                    <w:top w:val="single" w:sz="2" w:space="1" w:color="FFFFFF"/>
                    <w:left w:val="single" w:sz="2" w:space="12" w:color="FFFFFF"/>
                    <w:bottom w:val="single" w:sz="2" w:space="1" w:color="FFFFFF"/>
                    <w:right w:val="single" w:sz="2" w:space="4" w:color="FFFFFF"/>
                  </w:divBdr>
                  <w:divsChild>
                    <w:div w:id="1404135113">
                      <w:marLeft w:val="0"/>
                      <w:marRight w:val="0"/>
                      <w:marTop w:val="0"/>
                      <w:marBottom w:val="0"/>
                      <w:divBdr>
                        <w:top w:val="none" w:sz="0" w:space="0" w:color="auto"/>
                        <w:left w:val="none" w:sz="0" w:space="0" w:color="auto"/>
                        <w:bottom w:val="none" w:sz="0" w:space="0" w:color="auto"/>
                        <w:right w:val="none" w:sz="0" w:space="0" w:color="auto"/>
                      </w:divBdr>
                    </w:div>
                  </w:divsChild>
                </w:div>
                <w:div w:id="474108685">
                  <w:marLeft w:val="0"/>
                  <w:marRight w:val="0"/>
                  <w:marTop w:val="0"/>
                  <w:marBottom w:val="0"/>
                  <w:divBdr>
                    <w:top w:val="single" w:sz="2" w:space="1" w:color="FFFFFF"/>
                    <w:left w:val="single" w:sz="2" w:space="12" w:color="FFFFFF"/>
                    <w:bottom w:val="single" w:sz="2" w:space="1" w:color="FFFFFF"/>
                    <w:right w:val="single" w:sz="2" w:space="4" w:color="FFFFFF"/>
                  </w:divBdr>
                  <w:divsChild>
                    <w:div w:id="1638410033">
                      <w:marLeft w:val="0"/>
                      <w:marRight w:val="0"/>
                      <w:marTop w:val="0"/>
                      <w:marBottom w:val="0"/>
                      <w:divBdr>
                        <w:top w:val="none" w:sz="0" w:space="0" w:color="auto"/>
                        <w:left w:val="none" w:sz="0" w:space="0" w:color="auto"/>
                        <w:bottom w:val="none" w:sz="0" w:space="0" w:color="auto"/>
                        <w:right w:val="none" w:sz="0" w:space="0" w:color="auto"/>
                      </w:divBdr>
                    </w:div>
                  </w:divsChild>
                </w:div>
                <w:div w:id="197084238">
                  <w:marLeft w:val="0"/>
                  <w:marRight w:val="0"/>
                  <w:marTop w:val="0"/>
                  <w:marBottom w:val="0"/>
                  <w:divBdr>
                    <w:top w:val="single" w:sz="2" w:space="1" w:color="FFFFFF"/>
                    <w:left w:val="single" w:sz="2" w:space="12" w:color="FFFFFF"/>
                    <w:bottom w:val="single" w:sz="2" w:space="1" w:color="FFFFFF"/>
                    <w:right w:val="single" w:sz="2" w:space="4" w:color="FFFFFF"/>
                  </w:divBdr>
                  <w:divsChild>
                    <w:div w:id="1138451867">
                      <w:marLeft w:val="0"/>
                      <w:marRight w:val="0"/>
                      <w:marTop w:val="0"/>
                      <w:marBottom w:val="0"/>
                      <w:divBdr>
                        <w:top w:val="none" w:sz="0" w:space="0" w:color="auto"/>
                        <w:left w:val="none" w:sz="0" w:space="0" w:color="auto"/>
                        <w:bottom w:val="none" w:sz="0" w:space="0" w:color="auto"/>
                        <w:right w:val="none" w:sz="0" w:space="0" w:color="auto"/>
                      </w:divBdr>
                    </w:div>
                  </w:divsChild>
                </w:div>
                <w:div w:id="269315743">
                  <w:marLeft w:val="0"/>
                  <w:marRight w:val="0"/>
                  <w:marTop w:val="0"/>
                  <w:marBottom w:val="0"/>
                  <w:divBdr>
                    <w:top w:val="single" w:sz="2" w:space="1" w:color="FFFFFF"/>
                    <w:left w:val="single" w:sz="2" w:space="12" w:color="FFFFFF"/>
                    <w:bottom w:val="single" w:sz="2" w:space="1" w:color="FFFFFF"/>
                    <w:right w:val="single" w:sz="2" w:space="4" w:color="FFFFFF"/>
                  </w:divBdr>
                  <w:divsChild>
                    <w:div w:id="2041542081">
                      <w:marLeft w:val="0"/>
                      <w:marRight w:val="0"/>
                      <w:marTop w:val="0"/>
                      <w:marBottom w:val="0"/>
                      <w:divBdr>
                        <w:top w:val="none" w:sz="0" w:space="0" w:color="auto"/>
                        <w:left w:val="none" w:sz="0" w:space="0" w:color="auto"/>
                        <w:bottom w:val="none" w:sz="0" w:space="0" w:color="auto"/>
                        <w:right w:val="none" w:sz="0" w:space="0" w:color="auto"/>
                      </w:divBdr>
                    </w:div>
                  </w:divsChild>
                </w:div>
                <w:div w:id="1027415865">
                  <w:marLeft w:val="0"/>
                  <w:marRight w:val="0"/>
                  <w:marTop w:val="0"/>
                  <w:marBottom w:val="0"/>
                  <w:divBdr>
                    <w:top w:val="single" w:sz="2" w:space="1" w:color="FFFFFF"/>
                    <w:left w:val="single" w:sz="2" w:space="12" w:color="FFFFFF"/>
                    <w:bottom w:val="single" w:sz="2" w:space="1" w:color="FFFFFF"/>
                    <w:right w:val="single" w:sz="2" w:space="4" w:color="FFFFFF"/>
                  </w:divBdr>
                  <w:divsChild>
                    <w:div w:id="1897623788">
                      <w:marLeft w:val="0"/>
                      <w:marRight w:val="0"/>
                      <w:marTop w:val="0"/>
                      <w:marBottom w:val="0"/>
                      <w:divBdr>
                        <w:top w:val="none" w:sz="0" w:space="0" w:color="auto"/>
                        <w:left w:val="none" w:sz="0" w:space="0" w:color="auto"/>
                        <w:bottom w:val="none" w:sz="0" w:space="0" w:color="auto"/>
                        <w:right w:val="none" w:sz="0" w:space="0" w:color="auto"/>
                      </w:divBdr>
                    </w:div>
                  </w:divsChild>
                </w:div>
                <w:div w:id="1099445416">
                  <w:marLeft w:val="0"/>
                  <w:marRight w:val="0"/>
                  <w:marTop w:val="0"/>
                  <w:marBottom w:val="0"/>
                  <w:divBdr>
                    <w:top w:val="single" w:sz="2" w:space="1" w:color="FFFFFF"/>
                    <w:left w:val="single" w:sz="2" w:space="12" w:color="FFFFFF"/>
                    <w:bottom w:val="single" w:sz="2" w:space="4" w:color="FFFFFF"/>
                    <w:right w:val="single" w:sz="2" w:space="4" w:color="FFFFFF"/>
                  </w:divBdr>
                  <w:divsChild>
                    <w:div w:id="16459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24904">
          <w:marLeft w:val="0"/>
          <w:marRight w:val="0"/>
          <w:marTop w:val="0"/>
          <w:marBottom w:val="335"/>
          <w:divBdr>
            <w:top w:val="none" w:sz="0" w:space="0" w:color="auto"/>
            <w:left w:val="none" w:sz="0" w:space="0" w:color="auto"/>
            <w:bottom w:val="none" w:sz="0" w:space="0" w:color="auto"/>
            <w:right w:val="none" w:sz="0" w:space="0" w:color="auto"/>
          </w:divBdr>
          <w:divsChild>
            <w:div w:id="1406145111">
              <w:marLeft w:val="0"/>
              <w:marRight w:val="0"/>
              <w:marTop w:val="0"/>
              <w:marBottom w:val="0"/>
              <w:divBdr>
                <w:top w:val="none" w:sz="0" w:space="0" w:color="auto"/>
                <w:left w:val="none" w:sz="0" w:space="0" w:color="auto"/>
                <w:bottom w:val="none" w:sz="0" w:space="0" w:color="auto"/>
                <w:right w:val="none" w:sz="0" w:space="0" w:color="auto"/>
              </w:divBdr>
              <w:divsChild>
                <w:div w:id="432672625">
                  <w:marLeft w:val="0"/>
                  <w:marRight w:val="0"/>
                  <w:marTop w:val="0"/>
                  <w:marBottom w:val="0"/>
                  <w:divBdr>
                    <w:top w:val="single" w:sz="2" w:space="4" w:color="FFFFFF"/>
                    <w:left w:val="single" w:sz="2" w:space="12" w:color="FFFFFF"/>
                    <w:bottom w:val="single" w:sz="2" w:space="1" w:color="FFFFFF"/>
                    <w:right w:val="single" w:sz="2" w:space="4" w:color="FFFFFF"/>
                  </w:divBdr>
                  <w:divsChild>
                    <w:div w:id="75371552">
                      <w:marLeft w:val="0"/>
                      <w:marRight w:val="0"/>
                      <w:marTop w:val="0"/>
                      <w:marBottom w:val="0"/>
                      <w:divBdr>
                        <w:top w:val="none" w:sz="0" w:space="0" w:color="auto"/>
                        <w:left w:val="none" w:sz="0" w:space="0" w:color="auto"/>
                        <w:bottom w:val="none" w:sz="0" w:space="0" w:color="auto"/>
                        <w:right w:val="none" w:sz="0" w:space="0" w:color="auto"/>
                      </w:divBdr>
                    </w:div>
                  </w:divsChild>
                </w:div>
                <w:div w:id="1600748801">
                  <w:marLeft w:val="0"/>
                  <w:marRight w:val="0"/>
                  <w:marTop w:val="0"/>
                  <w:marBottom w:val="0"/>
                  <w:divBdr>
                    <w:top w:val="single" w:sz="2" w:space="1" w:color="FFFFFF"/>
                    <w:left w:val="single" w:sz="2" w:space="12" w:color="FFFFFF"/>
                    <w:bottom w:val="single" w:sz="2" w:space="1" w:color="FFFFFF"/>
                    <w:right w:val="single" w:sz="2" w:space="4" w:color="FFFFFF"/>
                  </w:divBdr>
                  <w:divsChild>
                    <w:div w:id="1565023711">
                      <w:marLeft w:val="0"/>
                      <w:marRight w:val="0"/>
                      <w:marTop w:val="0"/>
                      <w:marBottom w:val="0"/>
                      <w:divBdr>
                        <w:top w:val="none" w:sz="0" w:space="0" w:color="auto"/>
                        <w:left w:val="none" w:sz="0" w:space="0" w:color="auto"/>
                        <w:bottom w:val="none" w:sz="0" w:space="0" w:color="auto"/>
                        <w:right w:val="none" w:sz="0" w:space="0" w:color="auto"/>
                      </w:divBdr>
                    </w:div>
                  </w:divsChild>
                </w:div>
                <w:div w:id="823007071">
                  <w:marLeft w:val="0"/>
                  <w:marRight w:val="0"/>
                  <w:marTop w:val="0"/>
                  <w:marBottom w:val="0"/>
                  <w:divBdr>
                    <w:top w:val="single" w:sz="2" w:space="1" w:color="FFFFFF"/>
                    <w:left w:val="single" w:sz="2" w:space="12" w:color="FFFFFF"/>
                    <w:bottom w:val="single" w:sz="2" w:space="1" w:color="FFFFFF"/>
                    <w:right w:val="single" w:sz="2" w:space="4" w:color="FFFFFF"/>
                  </w:divBdr>
                  <w:divsChild>
                    <w:div w:id="1037464402">
                      <w:marLeft w:val="0"/>
                      <w:marRight w:val="0"/>
                      <w:marTop w:val="0"/>
                      <w:marBottom w:val="0"/>
                      <w:divBdr>
                        <w:top w:val="none" w:sz="0" w:space="0" w:color="auto"/>
                        <w:left w:val="none" w:sz="0" w:space="0" w:color="auto"/>
                        <w:bottom w:val="none" w:sz="0" w:space="0" w:color="auto"/>
                        <w:right w:val="none" w:sz="0" w:space="0" w:color="auto"/>
                      </w:divBdr>
                    </w:div>
                  </w:divsChild>
                </w:div>
                <w:div w:id="312300648">
                  <w:marLeft w:val="0"/>
                  <w:marRight w:val="0"/>
                  <w:marTop w:val="0"/>
                  <w:marBottom w:val="0"/>
                  <w:divBdr>
                    <w:top w:val="single" w:sz="2" w:space="1" w:color="FFFFFF"/>
                    <w:left w:val="single" w:sz="2" w:space="12" w:color="FFFFFF"/>
                    <w:bottom w:val="single" w:sz="2" w:space="1" w:color="FFFFFF"/>
                    <w:right w:val="single" w:sz="2" w:space="4" w:color="FFFFFF"/>
                  </w:divBdr>
                  <w:divsChild>
                    <w:div w:id="870413360">
                      <w:marLeft w:val="0"/>
                      <w:marRight w:val="0"/>
                      <w:marTop w:val="0"/>
                      <w:marBottom w:val="0"/>
                      <w:divBdr>
                        <w:top w:val="none" w:sz="0" w:space="0" w:color="auto"/>
                        <w:left w:val="none" w:sz="0" w:space="0" w:color="auto"/>
                        <w:bottom w:val="none" w:sz="0" w:space="0" w:color="auto"/>
                        <w:right w:val="none" w:sz="0" w:space="0" w:color="auto"/>
                      </w:divBdr>
                    </w:div>
                  </w:divsChild>
                </w:div>
                <w:div w:id="1796176180">
                  <w:marLeft w:val="0"/>
                  <w:marRight w:val="0"/>
                  <w:marTop w:val="0"/>
                  <w:marBottom w:val="0"/>
                  <w:divBdr>
                    <w:top w:val="single" w:sz="2" w:space="1" w:color="FFFFFF"/>
                    <w:left w:val="single" w:sz="2" w:space="12" w:color="FFFFFF"/>
                    <w:bottom w:val="single" w:sz="2" w:space="1" w:color="FFFFFF"/>
                    <w:right w:val="single" w:sz="2" w:space="4" w:color="FFFFFF"/>
                  </w:divBdr>
                  <w:divsChild>
                    <w:div w:id="1130054787">
                      <w:marLeft w:val="0"/>
                      <w:marRight w:val="0"/>
                      <w:marTop w:val="0"/>
                      <w:marBottom w:val="0"/>
                      <w:divBdr>
                        <w:top w:val="none" w:sz="0" w:space="0" w:color="auto"/>
                        <w:left w:val="none" w:sz="0" w:space="0" w:color="auto"/>
                        <w:bottom w:val="none" w:sz="0" w:space="0" w:color="auto"/>
                        <w:right w:val="none" w:sz="0" w:space="0" w:color="auto"/>
                      </w:divBdr>
                    </w:div>
                  </w:divsChild>
                </w:div>
                <w:div w:id="37245697">
                  <w:marLeft w:val="0"/>
                  <w:marRight w:val="0"/>
                  <w:marTop w:val="0"/>
                  <w:marBottom w:val="0"/>
                  <w:divBdr>
                    <w:top w:val="single" w:sz="2" w:space="1" w:color="FFFFFF"/>
                    <w:left w:val="single" w:sz="2" w:space="12" w:color="FFFFFF"/>
                    <w:bottom w:val="single" w:sz="2" w:space="1" w:color="FFFFFF"/>
                    <w:right w:val="single" w:sz="2" w:space="4" w:color="FFFFFF"/>
                  </w:divBdr>
                  <w:divsChild>
                    <w:div w:id="1891919772">
                      <w:marLeft w:val="0"/>
                      <w:marRight w:val="0"/>
                      <w:marTop w:val="0"/>
                      <w:marBottom w:val="0"/>
                      <w:divBdr>
                        <w:top w:val="none" w:sz="0" w:space="0" w:color="auto"/>
                        <w:left w:val="none" w:sz="0" w:space="0" w:color="auto"/>
                        <w:bottom w:val="none" w:sz="0" w:space="0" w:color="auto"/>
                        <w:right w:val="none" w:sz="0" w:space="0" w:color="auto"/>
                      </w:divBdr>
                    </w:div>
                  </w:divsChild>
                </w:div>
                <w:div w:id="450714017">
                  <w:marLeft w:val="0"/>
                  <w:marRight w:val="0"/>
                  <w:marTop w:val="0"/>
                  <w:marBottom w:val="0"/>
                  <w:divBdr>
                    <w:top w:val="single" w:sz="2" w:space="1" w:color="FFFFFF"/>
                    <w:left w:val="single" w:sz="2" w:space="12" w:color="FFFFFF"/>
                    <w:bottom w:val="single" w:sz="2" w:space="1" w:color="FFFFFF"/>
                    <w:right w:val="single" w:sz="2" w:space="4" w:color="FFFFFF"/>
                  </w:divBdr>
                  <w:divsChild>
                    <w:div w:id="1867327998">
                      <w:marLeft w:val="0"/>
                      <w:marRight w:val="0"/>
                      <w:marTop w:val="0"/>
                      <w:marBottom w:val="0"/>
                      <w:divBdr>
                        <w:top w:val="none" w:sz="0" w:space="0" w:color="auto"/>
                        <w:left w:val="none" w:sz="0" w:space="0" w:color="auto"/>
                        <w:bottom w:val="none" w:sz="0" w:space="0" w:color="auto"/>
                        <w:right w:val="none" w:sz="0" w:space="0" w:color="auto"/>
                      </w:divBdr>
                    </w:div>
                  </w:divsChild>
                </w:div>
                <w:div w:id="1300377166">
                  <w:marLeft w:val="0"/>
                  <w:marRight w:val="0"/>
                  <w:marTop w:val="0"/>
                  <w:marBottom w:val="0"/>
                  <w:divBdr>
                    <w:top w:val="single" w:sz="2" w:space="1" w:color="FFFFFF"/>
                    <w:left w:val="single" w:sz="2" w:space="12" w:color="FFFFFF"/>
                    <w:bottom w:val="single" w:sz="2" w:space="1" w:color="FFFFFF"/>
                    <w:right w:val="single" w:sz="2" w:space="4" w:color="FFFFFF"/>
                  </w:divBdr>
                  <w:divsChild>
                    <w:div w:id="467163678">
                      <w:marLeft w:val="0"/>
                      <w:marRight w:val="0"/>
                      <w:marTop w:val="0"/>
                      <w:marBottom w:val="0"/>
                      <w:divBdr>
                        <w:top w:val="none" w:sz="0" w:space="0" w:color="auto"/>
                        <w:left w:val="none" w:sz="0" w:space="0" w:color="auto"/>
                        <w:bottom w:val="none" w:sz="0" w:space="0" w:color="auto"/>
                        <w:right w:val="none" w:sz="0" w:space="0" w:color="auto"/>
                      </w:divBdr>
                    </w:div>
                  </w:divsChild>
                </w:div>
                <w:div w:id="474640029">
                  <w:marLeft w:val="0"/>
                  <w:marRight w:val="0"/>
                  <w:marTop w:val="0"/>
                  <w:marBottom w:val="0"/>
                  <w:divBdr>
                    <w:top w:val="single" w:sz="2" w:space="1" w:color="FFFFFF"/>
                    <w:left w:val="single" w:sz="2" w:space="12" w:color="FFFFFF"/>
                    <w:bottom w:val="single" w:sz="2" w:space="1" w:color="FFFFFF"/>
                    <w:right w:val="single" w:sz="2" w:space="4" w:color="FFFFFF"/>
                  </w:divBdr>
                  <w:divsChild>
                    <w:div w:id="1877738273">
                      <w:marLeft w:val="0"/>
                      <w:marRight w:val="0"/>
                      <w:marTop w:val="0"/>
                      <w:marBottom w:val="0"/>
                      <w:divBdr>
                        <w:top w:val="none" w:sz="0" w:space="0" w:color="auto"/>
                        <w:left w:val="none" w:sz="0" w:space="0" w:color="auto"/>
                        <w:bottom w:val="none" w:sz="0" w:space="0" w:color="auto"/>
                        <w:right w:val="none" w:sz="0" w:space="0" w:color="auto"/>
                      </w:divBdr>
                    </w:div>
                  </w:divsChild>
                </w:div>
                <w:div w:id="550121524">
                  <w:marLeft w:val="0"/>
                  <w:marRight w:val="0"/>
                  <w:marTop w:val="0"/>
                  <w:marBottom w:val="0"/>
                  <w:divBdr>
                    <w:top w:val="single" w:sz="2" w:space="1" w:color="FFFFFF"/>
                    <w:left w:val="single" w:sz="2" w:space="12" w:color="FFFFFF"/>
                    <w:bottom w:val="single" w:sz="2" w:space="1" w:color="FFFFFF"/>
                    <w:right w:val="single" w:sz="2" w:space="4" w:color="FFFFFF"/>
                  </w:divBdr>
                  <w:divsChild>
                    <w:div w:id="878468554">
                      <w:marLeft w:val="0"/>
                      <w:marRight w:val="0"/>
                      <w:marTop w:val="0"/>
                      <w:marBottom w:val="0"/>
                      <w:divBdr>
                        <w:top w:val="none" w:sz="0" w:space="0" w:color="auto"/>
                        <w:left w:val="none" w:sz="0" w:space="0" w:color="auto"/>
                        <w:bottom w:val="none" w:sz="0" w:space="0" w:color="auto"/>
                        <w:right w:val="none" w:sz="0" w:space="0" w:color="auto"/>
                      </w:divBdr>
                    </w:div>
                  </w:divsChild>
                </w:div>
                <w:div w:id="1578637115">
                  <w:marLeft w:val="0"/>
                  <w:marRight w:val="0"/>
                  <w:marTop w:val="0"/>
                  <w:marBottom w:val="0"/>
                  <w:divBdr>
                    <w:top w:val="single" w:sz="2" w:space="1" w:color="FFFFFF"/>
                    <w:left w:val="single" w:sz="2" w:space="12" w:color="FFFFFF"/>
                    <w:bottom w:val="single" w:sz="2" w:space="1" w:color="FFFFFF"/>
                    <w:right w:val="single" w:sz="2" w:space="4" w:color="FFFFFF"/>
                  </w:divBdr>
                  <w:divsChild>
                    <w:div w:id="1259287208">
                      <w:marLeft w:val="0"/>
                      <w:marRight w:val="0"/>
                      <w:marTop w:val="0"/>
                      <w:marBottom w:val="0"/>
                      <w:divBdr>
                        <w:top w:val="none" w:sz="0" w:space="0" w:color="auto"/>
                        <w:left w:val="none" w:sz="0" w:space="0" w:color="auto"/>
                        <w:bottom w:val="none" w:sz="0" w:space="0" w:color="auto"/>
                        <w:right w:val="none" w:sz="0" w:space="0" w:color="auto"/>
                      </w:divBdr>
                    </w:div>
                  </w:divsChild>
                </w:div>
                <w:div w:id="644117142">
                  <w:marLeft w:val="0"/>
                  <w:marRight w:val="0"/>
                  <w:marTop w:val="0"/>
                  <w:marBottom w:val="0"/>
                  <w:divBdr>
                    <w:top w:val="single" w:sz="2" w:space="1" w:color="FFFFFF"/>
                    <w:left w:val="single" w:sz="2" w:space="12" w:color="FFFFFF"/>
                    <w:bottom w:val="single" w:sz="2" w:space="1" w:color="FFFFFF"/>
                    <w:right w:val="single" w:sz="2" w:space="4" w:color="FFFFFF"/>
                  </w:divBdr>
                  <w:divsChild>
                    <w:div w:id="1229612684">
                      <w:marLeft w:val="0"/>
                      <w:marRight w:val="0"/>
                      <w:marTop w:val="0"/>
                      <w:marBottom w:val="0"/>
                      <w:divBdr>
                        <w:top w:val="none" w:sz="0" w:space="0" w:color="auto"/>
                        <w:left w:val="none" w:sz="0" w:space="0" w:color="auto"/>
                        <w:bottom w:val="none" w:sz="0" w:space="0" w:color="auto"/>
                        <w:right w:val="none" w:sz="0" w:space="0" w:color="auto"/>
                      </w:divBdr>
                    </w:div>
                  </w:divsChild>
                </w:div>
                <w:div w:id="1234193901">
                  <w:marLeft w:val="0"/>
                  <w:marRight w:val="0"/>
                  <w:marTop w:val="0"/>
                  <w:marBottom w:val="0"/>
                  <w:divBdr>
                    <w:top w:val="single" w:sz="2" w:space="1" w:color="FFFFFF"/>
                    <w:left w:val="single" w:sz="2" w:space="12" w:color="FFFFFF"/>
                    <w:bottom w:val="single" w:sz="2" w:space="1" w:color="FFFFFF"/>
                    <w:right w:val="single" w:sz="2" w:space="4" w:color="FFFFFF"/>
                  </w:divBdr>
                  <w:divsChild>
                    <w:div w:id="402025798">
                      <w:marLeft w:val="0"/>
                      <w:marRight w:val="0"/>
                      <w:marTop w:val="0"/>
                      <w:marBottom w:val="0"/>
                      <w:divBdr>
                        <w:top w:val="none" w:sz="0" w:space="0" w:color="auto"/>
                        <w:left w:val="none" w:sz="0" w:space="0" w:color="auto"/>
                        <w:bottom w:val="none" w:sz="0" w:space="0" w:color="auto"/>
                        <w:right w:val="none" w:sz="0" w:space="0" w:color="auto"/>
                      </w:divBdr>
                    </w:div>
                  </w:divsChild>
                </w:div>
                <w:div w:id="144249365">
                  <w:marLeft w:val="0"/>
                  <w:marRight w:val="0"/>
                  <w:marTop w:val="0"/>
                  <w:marBottom w:val="0"/>
                  <w:divBdr>
                    <w:top w:val="single" w:sz="2" w:space="1" w:color="FFFFFF"/>
                    <w:left w:val="single" w:sz="2" w:space="12" w:color="FFFFFF"/>
                    <w:bottom w:val="single" w:sz="2" w:space="1" w:color="FFFFFF"/>
                    <w:right w:val="single" w:sz="2" w:space="4" w:color="FFFFFF"/>
                  </w:divBdr>
                  <w:divsChild>
                    <w:div w:id="293952675">
                      <w:marLeft w:val="0"/>
                      <w:marRight w:val="0"/>
                      <w:marTop w:val="0"/>
                      <w:marBottom w:val="0"/>
                      <w:divBdr>
                        <w:top w:val="none" w:sz="0" w:space="0" w:color="auto"/>
                        <w:left w:val="none" w:sz="0" w:space="0" w:color="auto"/>
                        <w:bottom w:val="none" w:sz="0" w:space="0" w:color="auto"/>
                        <w:right w:val="none" w:sz="0" w:space="0" w:color="auto"/>
                      </w:divBdr>
                    </w:div>
                  </w:divsChild>
                </w:div>
                <w:div w:id="1365641038">
                  <w:marLeft w:val="0"/>
                  <w:marRight w:val="0"/>
                  <w:marTop w:val="0"/>
                  <w:marBottom w:val="0"/>
                  <w:divBdr>
                    <w:top w:val="single" w:sz="2" w:space="1" w:color="FFFFFF"/>
                    <w:left w:val="single" w:sz="2" w:space="12" w:color="FFFFFF"/>
                    <w:bottom w:val="single" w:sz="2" w:space="1" w:color="FFFFFF"/>
                    <w:right w:val="single" w:sz="2" w:space="4" w:color="FFFFFF"/>
                  </w:divBdr>
                  <w:divsChild>
                    <w:div w:id="1045254222">
                      <w:marLeft w:val="0"/>
                      <w:marRight w:val="0"/>
                      <w:marTop w:val="0"/>
                      <w:marBottom w:val="0"/>
                      <w:divBdr>
                        <w:top w:val="none" w:sz="0" w:space="0" w:color="auto"/>
                        <w:left w:val="none" w:sz="0" w:space="0" w:color="auto"/>
                        <w:bottom w:val="none" w:sz="0" w:space="0" w:color="auto"/>
                        <w:right w:val="none" w:sz="0" w:space="0" w:color="auto"/>
                      </w:divBdr>
                    </w:div>
                  </w:divsChild>
                </w:div>
                <w:div w:id="1317759781">
                  <w:marLeft w:val="0"/>
                  <w:marRight w:val="0"/>
                  <w:marTop w:val="0"/>
                  <w:marBottom w:val="0"/>
                  <w:divBdr>
                    <w:top w:val="single" w:sz="2" w:space="1" w:color="FFFFFF"/>
                    <w:left w:val="single" w:sz="2" w:space="12" w:color="FFFFFF"/>
                    <w:bottom w:val="single" w:sz="2" w:space="1" w:color="FFFFFF"/>
                    <w:right w:val="single" w:sz="2" w:space="4" w:color="FFFFFF"/>
                  </w:divBdr>
                  <w:divsChild>
                    <w:div w:id="1075669615">
                      <w:marLeft w:val="0"/>
                      <w:marRight w:val="0"/>
                      <w:marTop w:val="0"/>
                      <w:marBottom w:val="0"/>
                      <w:divBdr>
                        <w:top w:val="none" w:sz="0" w:space="0" w:color="auto"/>
                        <w:left w:val="none" w:sz="0" w:space="0" w:color="auto"/>
                        <w:bottom w:val="none" w:sz="0" w:space="0" w:color="auto"/>
                        <w:right w:val="none" w:sz="0" w:space="0" w:color="auto"/>
                      </w:divBdr>
                    </w:div>
                  </w:divsChild>
                </w:div>
                <w:div w:id="239170660">
                  <w:marLeft w:val="0"/>
                  <w:marRight w:val="0"/>
                  <w:marTop w:val="0"/>
                  <w:marBottom w:val="0"/>
                  <w:divBdr>
                    <w:top w:val="single" w:sz="2" w:space="1" w:color="FFFFFF"/>
                    <w:left w:val="single" w:sz="2" w:space="12" w:color="FFFFFF"/>
                    <w:bottom w:val="single" w:sz="2" w:space="1" w:color="FFFFFF"/>
                    <w:right w:val="single" w:sz="2" w:space="4" w:color="FFFFFF"/>
                  </w:divBdr>
                  <w:divsChild>
                    <w:div w:id="257182105">
                      <w:marLeft w:val="0"/>
                      <w:marRight w:val="0"/>
                      <w:marTop w:val="0"/>
                      <w:marBottom w:val="0"/>
                      <w:divBdr>
                        <w:top w:val="none" w:sz="0" w:space="0" w:color="auto"/>
                        <w:left w:val="none" w:sz="0" w:space="0" w:color="auto"/>
                        <w:bottom w:val="none" w:sz="0" w:space="0" w:color="auto"/>
                        <w:right w:val="none" w:sz="0" w:space="0" w:color="auto"/>
                      </w:divBdr>
                    </w:div>
                  </w:divsChild>
                </w:div>
                <w:div w:id="2129664037">
                  <w:marLeft w:val="0"/>
                  <w:marRight w:val="0"/>
                  <w:marTop w:val="0"/>
                  <w:marBottom w:val="0"/>
                  <w:divBdr>
                    <w:top w:val="single" w:sz="2" w:space="1" w:color="FFFFFF"/>
                    <w:left w:val="single" w:sz="2" w:space="12" w:color="FFFFFF"/>
                    <w:bottom w:val="single" w:sz="2" w:space="1" w:color="FFFFFF"/>
                    <w:right w:val="single" w:sz="2" w:space="4" w:color="FFFFFF"/>
                  </w:divBdr>
                  <w:divsChild>
                    <w:div w:id="1348171951">
                      <w:marLeft w:val="0"/>
                      <w:marRight w:val="0"/>
                      <w:marTop w:val="0"/>
                      <w:marBottom w:val="0"/>
                      <w:divBdr>
                        <w:top w:val="none" w:sz="0" w:space="0" w:color="auto"/>
                        <w:left w:val="none" w:sz="0" w:space="0" w:color="auto"/>
                        <w:bottom w:val="none" w:sz="0" w:space="0" w:color="auto"/>
                        <w:right w:val="none" w:sz="0" w:space="0" w:color="auto"/>
                      </w:divBdr>
                    </w:div>
                  </w:divsChild>
                </w:div>
                <w:div w:id="264004662">
                  <w:marLeft w:val="0"/>
                  <w:marRight w:val="0"/>
                  <w:marTop w:val="0"/>
                  <w:marBottom w:val="0"/>
                  <w:divBdr>
                    <w:top w:val="single" w:sz="2" w:space="1" w:color="FFFFFF"/>
                    <w:left w:val="single" w:sz="2" w:space="12" w:color="FFFFFF"/>
                    <w:bottom w:val="single" w:sz="2" w:space="1" w:color="FFFFFF"/>
                    <w:right w:val="single" w:sz="2" w:space="4" w:color="FFFFFF"/>
                  </w:divBdr>
                  <w:divsChild>
                    <w:div w:id="1197355202">
                      <w:marLeft w:val="0"/>
                      <w:marRight w:val="0"/>
                      <w:marTop w:val="0"/>
                      <w:marBottom w:val="0"/>
                      <w:divBdr>
                        <w:top w:val="none" w:sz="0" w:space="0" w:color="auto"/>
                        <w:left w:val="none" w:sz="0" w:space="0" w:color="auto"/>
                        <w:bottom w:val="none" w:sz="0" w:space="0" w:color="auto"/>
                        <w:right w:val="none" w:sz="0" w:space="0" w:color="auto"/>
                      </w:divBdr>
                    </w:div>
                  </w:divsChild>
                </w:div>
                <w:div w:id="511798925">
                  <w:marLeft w:val="0"/>
                  <w:marRight w:val="0"/>
                  <w:marTop w:val="0"/>
                  <w:marBottom w:val="0"/>
                  <w:divBdr>
                    <w:top w:val="single" w:sz="2" w:space="1" w:color="FFFFFF"/>
                    <w:left w:val="single" w:sz="2" w:space="12" w:color="FFFFFF"/>
                    <w:bottom w:val="single" w:sz="2" w:space="1" w:color="FFFFFF"/>
                    <w:right w:val="single" w:sz="2" w:space="4" w:color="FFFFFF"/>
                  </w:divBdr>
                  <w:divsChild>
                    <w:div w:id="413556964">
                      <w:marLeft w:val="0"/>
                      <w:marRight w:val="0"/>
                      <w:marTop w:val="0"/>
                      <w:marBottom w:val="0"/>
                      <w:divBdr>
                        <w:top w:val="none" w:sz="0" w:space="0" w:color="auto"/>
                        <w:left w:val="none" w:sz="0" w:space="0" w:color="auto"/>
                        <w:bottom w:val="none" w:sz="0" w:space="0" w:color="auto"/>
                        <w:right w:val="none" w:sz="0" w:space="0" w:color="auto"/>
                      </w:divBdr>
                    </w:div>
                  </w:divsChild>
                </w:div>
                <w:div w:id="249043145">
                  <w:marLeft w:val="0"/>
                  <w:marRight w:val="0"/>
                  <w:marTop w:val="0"/>
                  <w:marBottom w:val="0"/>
                  <w:divBdr>
                    <w:top w:val="single" w:sz="2" w:space="1" w:color="FFFFFF"/>
                    <w:left w:val="single" w:sz="2" w:space="12" w:color="FFFFFF"/>
                    <w:bottom w:val="single" w:sz="2" w:space="1" w:color="FFFFFF"/>
                    <w:right w:val="single" w:sz="2" w:space="4" w:color="FFFFFF"/>
                  </w:divBdr>
                  <w:divsChild>
                    <w:div w:id="800659254">
                      <w:marLeft w:val="0"/>
                      <w:marRight w:val="0"/>
                      <w:marTop w:val="0"/>
                      <w:marBottom w:val="0"/>
                      <w:divBdr>
                        <w:top w:val="none" w:sz="0" w:space="0" w:color="auto"/>
                        <w:left w:val="none" w:sz="0" w:space="0" w:color="auto"/>
                        <w:bottom w:val="none" w:sz="0" w:space="0" w:color="auto"/>
                        <w:right w:val="none" w:sz="0" w:space="0" w:color="auto"/>
                      </w:divBdr>
                    </w:div>
                  </w:divsChild>
                </w:div>
                <w:div w:id="1554924121">
                  <w:marLeft w:val="0"/>
                  <w:marRight w:val="0"/>
                  <w:marTop w:val="0"/>
                  <w:marBottom w:val="0"/>
                  <w:divBdr>
                    <w:top w:val="single" w:sz="2" w:space="1" w:color="FFFFFF"/>
                    <w:left w:val="single" w:sz="2" w:space="12" w:color="FFFFFF"/>
                    <w:bottom w:val="single" w:sz="2" w:space="1" w:color="FFFFFF"/>
                    <w:right w:val="single" w:sz="2" w:space="4" w:color="FFFFFF"/>
                  </w:divBdr>
                  <w:divsChild>
                    <w:div w:id="1460957051">
                      <w:marLeft w:val="0"/>
                      <w:marRight w:val="0"/>
                      <w:marTop w:val="0"/>
                      <w:marBottom w:val="0"/>
                      <w:divBdr>
                        <w:top w:val="none" w:sz="0" w:space="0" w:color="auto"/>
                        <w:left w:val="none" w:sz="0" w:space="0" w:color="auto"/>
                        <w:bottom w:val="none" w:sz="0" w:space="0" w:color="auto"/>
                        <w:right w:val="none" w:sz="0" w:space="0" w:color="auto"/>
                      </w:divBdr>
                    </w:div>
                  </w:divsChild>
                </w:div>
                <w:div w:id="1743065636">
                  <w:marLeft w:val="0"/>
                  <w:marRight w:val="0"/>
                  <w:marTop w:val="0"/>
                  <w:marBottom w:val="0"/>
                  <w:divBdr>
                    <w:top w:val="single" w:sz="2" w:space="1" w:color="FFFFFF"/>
                    <w:left w:val="single" w:sz="2" w:space="12" w:color="FFFFFF"/>
                    <w:bottom w:val="single" w:sz="2" w:space="1" w:color="FFFFFF"/>
                    <w:right w:val="single" w:sz="2" w:space="4" w:color="FFFFFF"/>
                  </w:divBdr>
                  <w:divsChild>
                    <w:div w:id="1865168659">
                      <w:marLeft w:val="0"/>
                      <w:marRight w:val="0"/>
                      <w:marTop w:val="0"/>
                      <w:marBottom w:val="0"/>
                      <w:divBdr>
                        <w:top w:val="none" w:sz="0" w:space="0" w:color="auto"/>
                        <w:left w:val="none" w:sz="0" w:space="0" w:color="auto"/>
                        <w:bottom w:val="none" w:sz="0" w:space="0" w:color="auto"/>
                        <w:right w:val="none" w:sz="0" w:space="0" w:color="auto"/>
                      </w:divBdr>
                    </w:div>
                  </w:divsChild>
                </w:div>
                <w:div w:id="1146387446">
                  <w:marLeft w:val="0"/>
                  <w:marRight w:val="0"/>
                  <w:marTop w:val="0"/>
                  <w:marBottom w:val="0"/>
                  <w:divBdr>
                    <w:top w:val="single" w:sz="2" w:space="1" w:color="FFFFFF"/>
                    <w:left w:val="single" w:sz="2" w:space="12" w:color="FFFFFF"/>
                    <w:bottom w:val="single" w:sz="2" w:space="1" w:color="FFFFFF"/>
                    <w:right w:val="single" w:sz="2" w:space="4" w:color="FFFFFF"/>
                  </w:divBdr>
                  <w:divsChild>
                    <w:div w:id="225576815">
                      <w:marLeft w:val="0"/>
                      <w:marRight w:val="0"/>
                      <w:marTop w:val="0"/>
                      <w:marBottom w:val="0"/>
                      <w:divBdr>
                        <w:top w:val="none" w:sz="0" w:space="0" w:color="auto"/>
                        <w:left w:val="none" w:sz="0" w:space="0" w:color="auto"/>
                        <w:bottom w:val="none" w:sz="0" w:space="0" w:color="auto"/>
                        <w:right w:val="none" w:sz="0" w:space="0" w:color="auto"/>
                      </w:divBdr>
                    </w:div>
                  </w:divsChild>
                </w:div>
                <w:div w:id="235171207">
                  <w:marLeft w:val="0"/>
                  <w:marRight w:val="0"/>
                  <w:marTop w:val="0"/>
                  <w:marBottom w:val="0"/>
                  <w:divBdr>
                    <w:top w:val="single" w:sz="2" w:space="1" w:color="FFFFFF"/>
                    <w:left w:val="single" w:sz="2" w:space="12" w:color="FFFFFF"/>
                    <w:bottom w:val="single" w:sz="2" w:space="1" w:color="FFFFFF"/>
                    <w:right w:val="single" w:sz="2" w:space="4" w:color="FFFFFF"/>
                  </w:divBdr>
                  <w:divsChild>
                    <w:div w:id="974335226">
                      <w:marLeft w:val="0"/>
                      <w:marRight w:val="0"/>
                      <w:marTop w:val="0"/>
                      <w:marBottom w:val="0"/>
                      <w:divBdr>
                        <w:top w:val="none" w:sz="0" w:space="0" w:color="auto"/>
                        <w:left w:val="none" w:sz="0" w:space="0" w:color="auto"/>
                        <w:bottom w:val="none" w:sz="0" w:space="0" w:color="auto"/>
                        <w:right w:val="none" w:sz="0" w:space="0" w:color="auto"/>
                      </w:divBdr>
                    </w:div>
                  </w:divsChild>
                </w:div>
                <w:div w:id="1971521165">
                  <w:marLeft w:val="0"/>
                  <w:marRight w:val="0"/>
                  <w:marTop w:val="0"/>
                  <w:marBottom w:val="0"/>
                  <w:divBdr>
                    <w:top w:val="single" w:sz="2" w:space="1" w:color="FFFFFF"/>
                    <w:left w:val="single" w:sz="2" w:space="12" w:color="FFFFFF"/>
                    <w:bottom w:val="single" w:sz="2" w:space="1" w:color="FFFFFF"/>
                    <w:right w:val="single" w:sz="2" w:space="4" w:color="FFFFFF"/>
                  </w:divBdr>
                  <w:divsChild>
                    <w:div w:id="231355542">
                      <w:marLeft w:val="0"/>
                      <w:marRight w:val="0"/>
                      <w:marTop w:val="0"/>
                      <w:marBottom w:val="0"/>
                      <w:divBdr>
                        <w:top w:val="none" w:sz="0" w:space="0" w:color="auto"/>
                        <w:left w:val="none" w:sz="0" w:space="0" w:color="auto"/>
                        <w:bottom w:val="none" w:sz="0" w:space="0" w:color="auto"/>
                        <w:right w:val="none" w:sz="0" w:space="0" w:color="auto"/>
                      </w:divBdr>
                    </w:div>
                  </w:divsChild>
                </w:div>
                <w:div w:id="1077173126">
                  <w:marLeft w:val="0"/>
                  <w:marRight w:val="0"/>
                  <w:marTop w:val="0"/>
                  <w:marBottom w:val="0"/>
                  <w:divBdr>
                    <w:top w:val="single" w:sz="2" w:space="1" w:color="FFFFFF"/>
                    <w:left w:val="single" w:sz="2" w:space="12" w:color="FFFFFF"/>
                    <w:bottom w:val="single" w:sz="2" w:space="1" w:color="FFFFFF"/>
                    <w:right w:val="single" w:sz="2" w:space="4" w:color="FFFFFF"/>
                  </w:divBdr>
                  <w:divsChild>
                    <w:div w:id="1580024011">
                      <w:marLeft w:val="0"/>
                      <w:marRight w:val="0"/>
                      <w:marTop w:val="0"/>
                      <w:marBottom w:val="0"/>
                      <w:divBdr>
                        <w:top w:val="none" w:sz="0" w:space="0" w:color="auto"/>
                        <w:left w:val="none" w:sz="0" w:space="0" w:color="auto"/>
                        <w:bottom w:val="none" w:sz="0" w:space="0" w:color="auto"/>
                        <w:right w:val="none" w:sz="0" w:space="0" w:color="auto"/>
                      </w:divBdr>
                    </w:div>
                  </w:divsChild>
                </w:div>
                <w:div w:id="335301578">
                  <w:marLeft w:val="0"/>
                  <w:marRight w:val="0"/>
                  <w:marTop w:val="0"/>
                  <w:marBottom w:val="0"/>
                  <w:divBdr>
                    <w:top w:val="single" w:sz="2" w:space="1" w:color="FFFFFF"/>
                    <w:left w:val="single" w:sz="2" w:space="12" w:color="FFFFFF"/>
                    <w:bottom w:val="single" w:sz="2" w:space="1" w:color="FFFFFF"/>
                    <w:right w:val="single" w:sz="2" w:space="4" w:color="FFFFFF"/>
                  </w:divBdr>
                  <w:divsChild>
                    <w:div w:id="1169711915">
                      <w:marLeft w:val="0"/>
                      <w:marRight w:val="0"/>
                      <w:marTop w:val="0"/>
                      <w:marBottom w:val="0"/>
                      <w:divBdr>
                        <w:top w:val="none" w:sz="0" w:space="0" w:color="auto"/>
                        <w:left w:val="none" w:sz="0" w:space="0" w:color="auto"/>
                        <w:bottom w:val="none" w:sz="0" w:space="0" w:color="auto"/>
                        <w:right w:val="none" w:sz="0" w:space="0" w:color="auto"/>
                      </w:divBdr>
                    </w:div>
                  </w:divsChild>
                </w:div>
                <w:div w:id="1136289882">
                  <w:marLeft w:val="0"/>
                  <w:marRight w:val="0"/>
                  <w:marTop w:val="0"/>
                  <w:marBottom w:val="0"/>
                  <w:divBdr>
                    <w:top w:val="single" w:sz="2" w:space="1" w:color="FFFFFF"/>
                    <w:left w:val="single" w:sz="2" w:space="12" w:color="FFFFFF"/>
                    <w:bottom w:val="single" w:sz="2" w:space="1" w:color="FFFFFF"/>
                    <w:right w:val="single" w:sz="2" w:space="4" w:color="FFFFFF"/>
                  </w:divBdr>
                  <w:divsChild>
                    <w:div w:id="899243590">
                      <w:marLeft w:val="0"/>
                      <w:marRight w:val="0"/>
                      <w:marTop w:val="0"/>
                      <w:marBottom w:val="0"/>
                      <w:divBdr>
                        <w:top w:val="none" w:sz="0" w:space="0" w:color="auto"/>
                        <w:left w:val="none" w:sz="0" w:space="0" w:color="auto"/>
                        <w:bottom w:val="none" w:sz="0" w:space="0" w:color="auto"/>
                        <w:right w:val="none" w:sz="0" w:space="0" w:color="auto"/>
                      </w:divBdr>
                    </w:div>
                  </w:divsChild>
                </w:div>
                <w:div w:id="377583859">
                  <w:marLeft w:val="0"/>
                  <w:marRight w:val="0"/>
                  <w:marTop w:val="0"/>
                  <w:marBottom w:val="0"/>
                  <w:divBdr>
                    <w:top w:val="single" w:sz="2" w:space="1" w:color="FFFFFF"/>
                    <w:left w:val="single" w:sz="2" w:space="12" w:color="FFFFFF"/>
                    <w:bottom w:val="single" w:sz="2" w:space="1" w:color="FFFFFF"/>
                    <w:right w:val="single" w:sz="2" w:space="4" w:color="FFFFFF"/>
                  </w:divBdr>
                  <w:divsChild>
                    <w:div w:id="1656834277">
                      <w:marLeft w:val="0"/>
                      <w:marRight w:val="0"/>
                      <w:marTop w:val="0"/>
                      <w:marBottom w:val="0"/>
                      <w:divBdr>
                        <w:top w:val="none" w:sz="0" w:space="0" w:color="auto"/>
                        <w:left w:val="none" w:sz="0" w:space="0" w:color="auto"/>
                        <w:bottom w:val="none" w:sz="0" w:space="0" w:color="auto"/>
                        <w:right w:val="none" w:sz="0" w:space="0" w:color="auto"/>
                      </w:divBdr>
                    </w:div>
                  </w:divsChild>
                </w:div>
                <w:div w:id="1420981611">
                  <w:marLeft w:val="0"/>
                  <w:marRight w:val="0"/>
                  <w:marTop w:val="0"/>
                  <w:marBottom w:val="0"/>
                  <w:divBdr>
                    <w:top w:val="single" w:sz="2" w:space="1" w:color="FFFFFF"/>
                    <w:left w:val="single" w:sz="2" w:space="12" w:color="FFFFFF"/>
                    <w:bottom w:val="single" w:sz="2" w:space="1" w:color="FFFFFF"/>
                    <w:right w:val="single" w:sz="2" w:space="4" w:color="FFFFFF"/>
                  </w:divBdr>
                  <w:divsChild>
                    <w:div w:id="984357161">
                      <w:marLeft w:val="0"/>
                      <w:marRight w:val="0"/>
                      <w:marTop w:val="0"/>
                      <w:marBottom w:val="0"/>
                      <w:divBdr>
                        <w:top w:val="none" w:sz="0" w:space="0" w:color="auto"/>
                        <w:left w:val="none" w:sz="0" w:space="0" w:color="auto"/>
                        <w:bottom w:val="none" w:sz="0" w:space="0" w:color="auto"/>
                        <w:right w:val="none" w:sz="0" w:space="0" w:color="auto"/>
                      </w:divBdr>
                    </w:div>
                  </w:divsChild>
                </w:div>
                <w:div w:id="1673334133">
                  <w:marLeft w:val="0"/>
                  <w:marRight w:val="0"/>
                  <w:marTop w:val="0"/>
                  <w:marBottom w:val="0"/>
                  <w:divBdr>
                    <w:top w:val="single" w:sz="2" w:space="1" w:color="FFFFFF"/>
                    <w:left w:val="single" w:sz="2" w:space="12" w:color="FFFFFF"/>
                    <w:bottom w:val="single" w:sz="2" w:space="1" w:color="FFFFFF"/>
                    <w:right w:val="single" w:sz="2" w:space="4" w:color="FFFFFF"/>
                  </w:divBdr>
                  <w:divsChild>
                    <w:div w:id="667904073">
                      <w:marLeft w:val="0"/>
                      <w:marRight w:val="0"/>
                      <w:marTop w:val="0"/>
                      <w:marBottom w:val="0"/>
                      <w:divBdr>
                        <w:top w:val="none" w:sz="0" w:space="0" w:color="auto"/>
                        <w:left w:val="none" w:sz="0" w:space="0" w:color="auto"/>
                        <w:bottom w:val="none" w:sz="0" w:space="0" w:color="auto"/>
                        <w:right w:val="none" w:sz="0" w:space="0" w:color="auto"/>
                      </w:divBdr>
                    </w:div>
                  </w:divsChild>
                </w:div>
                <w:div w:id="529419335">
                  <w:marLeft w:val="0"/>
                  <w:marRight w:val="0"/>
                  <w:marTop w:val="0"/>
                  <w:marBottom w:val="0"/>
                  <w:divBdr>
                    <w:top w:val="single" w:sz="2" w:space="1" w:color="FFFFFF"/>
                    <w:left w:val="single" w:sz="2" w:space="12" w:color="FFFFFF"/>
                    <w:bottom w:val="single" w:sz="2" w:space="1" w:color="FFFFFF"/>
                    <w:right w:val="single" w:sz="2" w:space="4" w:color="FFFFFF"/>
                  </w:divBdr>
                  <w:divsChild>
                    <w:div w:id="1559241768">
                      <w:marLeft w:val="0"/>
                      <w:marRight w:val="0"/>
                      <w:marTop w:val="0"/>
                      <w:marBottom w:val="0"/>
                      <w:divBdr>
                        <w:top w:val="none" w:sz="0" w:space="0" w:color="auto"/>
                        <w:left w:val="none" w:sz="0" w:space="0" w:color="auto"/>
                        <w:bottom w:val="none" w:sz="0" w:space="0" w:color="auto"/>
                        <w:right w:val="none" w:sz="0" w:space="0" w:color="auto"/>
                      </w:divBdr>
                    </w:div>
                  </w:divsChild>
                </w:div>
                <w:div w:id="963733888">
                  <w:marLeft w:val="0"/>
                  <w:marRight w:val="0"/>
                  <w:marTop w:val="0"/>
                  <w:marBottom w:val="0"/>
                  <w:divBdr>
                    <w:top w:val="single" w:sz="2" w:space="1" w:color="FFFFFF"/>
                    <w:left w:val="single" w:sz="2" w:space="12" w:color="FFFFFF"/>
                    <w:bottom w:val="single" w:sz="2" w:space="1" w:color="FFFFFF"/>
                    <w:right w:val="single" w:sz="2" w:space="4" w:color="FFFFFF"/>
                  </w:divBdr>
                  <w:divsChild>
                    <w:div w:id="1877044620">
                      <w:marLeft w:val="0"/>
                      <w:marRight w:val="0"/>
                      <w:marTop w:val="0"/>
                      <w:marBottom w:val="0"/>
                      <w:divBdr>
                        <w:top w:val="none" w:sz="0" w:space="0" w:color="auto"/>
                        <w:left w:val="none" w:sz="0" w:space="0" w:color="auto"/>
                        <w:bottom w:val="none" w:sz="0" w:space="0" w:color="auto"/>
                        <w:right w:val="none" w:sz="0" w:space="0" w:color="auto"/>
                      </w:divBdr>
                    </w:div>
                  </w:divsChild>
                </w:div>
                <w:div w:id="1009523123">
                  <w:marLeft w:val="0"/>
                  <w:marRight w:val="0"/>
                  <w:marTop w:val="0"/>
                  <w:marBottom w:val="0"/>
                  <w:divBdr>
                    <w:top w:val="single" w:sz="2" w:space="1" w:color="FFFFFF"/>
                    <w:left w:val="single" w:sz="2" w:space="12" w:color="FFFFFF"/>
                    <w:bottom w:val="single" w:sz="2" w:space="1" w:color="FFFFFF"/>
                    <w:right w:val="single" w:sz="2" w:space="4" w:color="FFFFFF"/>
                  </w:divBdr>
                  <w:divsChild>
                    <w:div w:id="2126385401">
                      <w:marLeft w:val="0"/>
                      <w:marRight w:val="0"/>
                      <w:marTop w:val="0"/>
                      <w:marBottom w:val="0"/>
                      <w:divBdr>
                        <w:top w:val="none" w:sz="0" w:space="0" w:color="auto"/>
                        <w:left w:val="none" w:sz="0" w:space="0" w:color="auto"/>
                        <w:bottom w:val="none" w:sz="0" w:space="0" w:color="auto"/>
                        <w:right w:val="none" w:sz="0" w:space="0" w:color="auto"/>
                      </w:divBdr>
                    </w:div>
                  </w:divsChild>
                </w:div>
                <w:div w:id="1825707514">
                  <w:marLeft w:val="0"/>
                  <w:marRight w:val="0"/>
                  <w:marTop w:val="0"/>
                  <w:marBottom w:val="0"/>
                  <w:divBdr>
                    <w:top w:val="single" w:sz="2" w:space="1" w:color="FFFFFF"/>
                    <w:left w:val="single" w:sz="2" w:space="12" w:color="FFFFFF"/>
                    <w:bottom w:val="single" w:sz="2" w:space="1" w:color="FFFFFF"/>
                    <w:right w:val="single" w:sz="2" w:space="4" w:color="FFFFFF"/>
                  </w:divBdr>
                  <w:divsChild>
                    <w:div w:id="2034307626">
                      <w:marLeft w:val="0"/>
                      <w:marRight w:val="0"/>
                      <w:marTop w:val="0"/>
                      <w:marBottom w:val="0"/>
                      <w:divBdr>
                        <w:top w:val="none" w:sz="0" w:space="0" w:color="auto"/>
                        <w:left w:val="none" w:sz="0" w:space="0" w:color="auto"/>
                        <w:bottom w:val="none" w:sz="0" w:space="0" w:color="auto"/>
                        <w:right w:val="none" w:sz="0" w:space="0" w:color="auto"/>
                      </w:divBdr>
                    </w:div>
                  </w:divsChild>
                </w:div>
                <w:div w:id="1898005294">
                  <w:marLeft w:val="0"/>
                  <w:marRight w:val="0"/>
                  <w:marTop w:val="0"/>
                  <w:marBottom w:val="0"/>
                  <w:divBdr>
                    <w:top w:val="single" w:sz="2" w:space="1" w:color="FFFFFF"/>
                    <w:left w:val="single" w:sz="2" w:space="12" w:color="FFFFFF"/>
                    <w:bottom w:val="single" w:sz="2" w:space="1" w:color="FFFFFF"/>
                    <w:right w:val="single" w:sz="2" w:space="4" w:color="FFFFFF"/>
                  </w:divBdr>
                  <w:divsChild>
                    <w:div w:id="691759775">
                      <w:marLeft w:val="0"/>
                      <w:marRight w:val="0"/>
                      <w:marTop w:val="0"/>
                      <w:marBottom w:val="0"/>
                      <w:divBdr>
                        <w:top w:val="none" w:sz="0" w:space="0" w:color="auto"/>
                        <w:left w:val="none" w:sz="0" w:space="0" w:color="auto"/>
                        <w:bottom w:val="none" w:sz="0" w:space="0" w:color="auto"/>
                        <w:right w:val="none" w:sz="0" w:space="0" w:color="auto"/>
                      </w:divBdr>
                    </w:div>
                  </w:divsChild>
                </w:div>
                <w:div w:id="502669300">
                  <w:marLeft w:val="0"/>
                  <w:marRight w:val="0"/>
                  <w:marTop w:val="0"/>
                  <w:marBottom w:val="0"/>
                  <w:divBdr>
                    <w:top w:val="single" w:sz="2" w:space="1" w:color="FFFFFF"/>
                    <w:left w:val="single" w:sz="2" w:space="12" w:color="FFFFFF"/>
                    <w:bottom w:val="single" w:sz="2" w:space="1" w:color="FFFFFF"/>
                    <w:right w:val="single" w:sz="2" w:space="4" w:color="FFFFFF"/>
                  </w:divBdr>
                  <w:divsChild>
                    <w:div w:id="1588341747">
                      <w:marLeft w:val="0"/>
                      <w:marRight w:val="0"/>
                      <w:marTop w:val="0"/>
                      <w:marBottom w:val="0"/>
                      <w:divBdr>
                        <w:top w:val="none" w:sz="0" w:space="0" w:color="auto"/>
                        <w:left w:val="none" w:sz="0" w:space="0" w:color="auto"/>
                        <w:bottom w:val="none" w:sz="0" w:space="0" w:color="auto"/>
                        <w:right w:val="none" w:sz="0" w:space="0" w:color="auto"/>
                      </w:divBdr>
                    </w:div>
                  </w:divsChild>
                </w:div>
                <w:div w:id="1228682365">
                  <w:marLeft w:val="0"/>
                  <w:marRight w:val="0"/>
                  <w:marTop w:val="0"/>
                  <w:marBottom w:val="0"/>
                  <w:divBdr>
                    <w:top w:val="single" w:sz="2" w:space="1" w:color="FFFFFF"/>
                    <w:left w:val="single" w:sz="2" w:space="12" w:color="FFFFFF"/>
                    <w:bottom w:val="single" w:sz="2" w:space="1" w:color="FFFFFF"/>
                    <w:right w:val="single" w:sz="2" w:space="4" w:color="FFFFFF"/>
                  </w:divBdr>
                  <w:divsChild>
                    <w:div w:id="1446149371">
                      <w:marLeft w:val="0"/>
                      <w:marRight w:val="0"/>
                      <w:marTop w:val="0"/>
                      <w:marBottom w:val="0"/>
                      <w:divBdr>
                        <w:top w:val="none" w:sz="0" w:space="0" w:color="auto"/>
                        <w:left w:val="none" w:sz="0" w:space="0" w:color="auto"/>
                        <w:bottom w:val="none" w:sz="0" w:space="0" w:color="auto"/>
                        <w:right w:val="none" w:sz="0" w:space="0" w:color="auto"/>
                      </w:divBdr>
                    </w:div>
                  </w:divsChild>
                </w:div>
                <w:div w:id="641498684">
                  <w:marLeft w:val="0"/>
                  <w:marRight w:val="0"/>
                  <w:marTop w:val="0"/>
                  <w:marBottom w:val="0"/>
                  <w:divBdr>
                    <w:top w:val="single" w:sz="2" w:space="1" w:color="FFFFFF"/>
                    <w:left w:val="single" w:sz="2" w:space="12" w:color="FFFFFF"/>
                    <w:bottom w:val="single" w:sz="2" w:space="1" w:color="FFFFFF"/>
                    <w:right w:val="single" w:sz="2" w:space="4" w:color="FFFFFF"/>
                  </w:divBdr>
                  <w:divsChild>
                    <w:div w:id="704410363">
                      <w:marLeft w:val="0"/>
                      <w:marRight w:val="0"/>
                      <w:marTop w:val="0"/>
                      <w:marBottom w:val="0"/>
                      <w:divBdr>
                        <w:top w:val="none" w:sz="0" w:space="0" w:color="auto"/>
                        <w:left w:val="none" w:sz="0" w:space="0" w:color="auto"/>
                        <w:bottom w:val="none" w:sz="0" w:space="0" w:color="auto"/>
                        <w:right w:val="none" w:sz="0" w:space="0" w:color="auto"/>
                      </w:divBdr>
                    </w:div>
                  </w:divsChild>
                </w:div>
                <w:div w:id="1829781473">
                  <w:marLeft w:val="0"/>
                  <w:marRight w:val="0"/>
                  <w:marTop w:val="0"/>
                  <w:marBottom w:val="0"/>
                  <w:divBdr>
                    <w:top w:val="single" w:sz="2" w:space="1" w:color="FFFFFF"/>
                    <w:left w:val="single" w:sz="2" w:space="12" w:color="FFFFFF"/>
                    <w:bottom w:val="single" w:sz="2" w:space="1" w:color="FFFFFF"/>
                    <w:right w:val="single" w:sz="2" w:space="4" w:color="FFFFFF"/>
                  </w:divBdr>
                  <w:divsChild>
                    <w:div w:id="1763068446">
                      <w:marLeft w:val="0"/>
                      <w:marRight w:val="0"/>
                      <w:marTop w:val="0"/>
                      <w:marBottom w:val="0"/>
                      <w:divBdr>
                        <w:top w:val="none" w:sz="0" w:space="0" w:color="auto"/>
                        <w:left w:val="none" w:sz="0" w:space="0" w:color="auto"/>
                        <w:bottom w:val="none" w:sz="0" w:space="0" w:color="auto"/>
                        <w:right w:val="none" w:sz="0" w:space="0" w:color="auto"/>
                      </w:divBdr>
                    </w:div>
                  </w:divsChild>
                </w:div>
                <w:div w:id="1822698939">
                  <w:marLeft w:val="0"/>
                  <w:marRight w:val="0"/>
                  <w:marTop w:val="0"/>
                  <w:marBottom w:val="0"/>
                  <w:divBdr>
                    <w:top w:val="single" w:sz="2" w:space="1" w:color="FFFFFF"/>
                    <w:left w:val="single" w:sz="2" w:space="12" w:color="FFFFFF"/>
                    <w:bottom w:val="single" w:sz="2" w:space="1" w:color="FFFFFF"/>
                    <w:right w:val="single" w:sz="2" w:space="4" w:color="FFFFFF"/>
                  </w:divBdr>
                  <w:divsChild>
                    <w:div w:id="770932261">
                      <w:marLeft w:val="0"/>
                      <w:marRight w:val="0"/>
                      <w:marTop w:val="0"/>
                      <w:marBottom w:val="0"/>
                      <w:divBdr>
                        <w:top w:val="none" w:sz="0" w:space="0" w:color="auto"/>
                        <w:left w:val="none" w:sz="0" w:space="0" w:color="auto"/>
                        <w:bottom w:val="none" w:sz="0" w:space="0" w:color="auto"/>
                        <w:right w:val="none" w:sz="0" w:space="0" w:color="auto"/>
                      </w:divBdr>
                    </w:div>
                  </w:divsChild>
                </w:div>
                <w:div w:id="186875770">
                  <w:marLeft w:val="0"/>
                  <w:marRight w:val="0"/>
                  <w:marTop w:val="0"/>
                  <w:marBottom w:val="0"/>
                  <w:divBdr>
                    <w:top w:val="single" w:sz="2" w:space="1" w:color="FFFFFF"/>
                    <w:left w:val="single" w:sz="2" w:space="12" w:color="FFFFFF"/>
                    <w:bottom w:val="single" w:sz="2" w:space="1" w:color="FFFFFF"/>
                    <w:right w:val="single" w:sz="2" w:space="4" w:color="FFFFFF"/>
                  </w:divBdr>
                  <w:divsChild>
                    <w:div w:id="1728840948">
                      <w:marLeft w:val="0"/>
                      <w:marRight w:val="0"/>
                      <w:marTop w:val="0"/>
                      <w:marBottom w:val="0"/>
                      <w:divBdr>
                        <w:top w:val="none" w:sz="0" w:space="0" w:color="auto"/>
                        <w:left w:val="none" w:sz="0" w:space="0" w:color="auto"/>
                        <w:bottom w:val="none" w:sz="0" w:space="0" w:color="auto"/>
                        <w:right w:val="none" w:sz="0" w:space="0" w:color="auto"/>
                      </w:divBdr>
                    </w:div>
                  </w:divsChild>
                </w:div>
                <w:div w:id="1047491197">
                  <w:marLeft w:val="0"/>
                  <w:marRight w:val="0"/>
                  <w:marTop w:val="0"/>
                  <w:marBottom w:val="0"/>
                  <w:divBdr>
                    <w:top w:val="single" w:sz="2" w:space="1" w:color="FFFFFF"/>
                    <w:left w:val="single" w:sz="2" w:space="12" w:color="FFFFFF"/>
                    <w:bottom w:val="single" w:sz="2" w:space="1" w:color="FFFFFF"/>
                    <w:right w:val="single" w:sz="2" w:space="4" w:color="FFFFFF"/>
                  </w:divBdr>
                  <w:divsChild>
                    <w:div w:id="305472362">
                      <w:marLeft w:val="0"/>
                      <w:marRight w:val="0"/>
                      <w:marTop w:val="0"/>
                      <w:marBottom w:val="0"/>
                      <w:divBdr>
                        <w:top w:val="none" w:sz="0" w:space="0" w:color="auto"/>
                        <w:left w:val="none" w:sz="0" w:space="0" w:color="auto"/>
                        <w:bottom w:val="none" w:sz="0" w:space="0" w:color="auto"/>
                        <w:right w:val="none" w:sz="0" w:space="0" w:color="auto"/>
                      </w:divBdr>
                    </w:div>
                  </w:divsChild>
                </w:div>
                <w:div w:id="1809739975">
                  <w:marLeft w:val="0"/>
                  <w:marRight w:val="0"/>
                  <w:marTop w:val="0"/>
                  <w:marBottom w:val="0"/>
                  <w:divBdr>
                    <w:top w:val="single" w:sz="2" w:space="1" w:color="FFFFFF"/>
                    <w:left w:val="single" w:sz="2" w:space="12" w:color="FFFFFF"/>
                    <w:bottom w:val="single" w:sz="2" w:space="1" w:color="FFFFFF"/>
                    <w:right w:val="single" w:sz="2" w:space="4" w:color="FFFFFF"/>
                  </w:divBdr>
                  <w:divsChild>
                    <w:div w:id="1275791286">
                      <w:marLeft w:val="0"/>
                      <w:marRight w:val="0"/>
                      <w:marTop w:val="0"/>
                      <w:marBottom w:val="0"/>
                      <w:divBdr>
                        <w:top w:val="none" w:sz="0" w:space="0" w:color="auto"/>
                        <w:left w:val="none" w:sz="0" w:space="0" w:color="auto"/>
                        <w:bottom w:val="none" w:sz="0" w:space="0" w:color="auto"/>
                        <w:right w:val="none" w:sz="0" w:space="0" w:color="auto"/>
                      </w:divBdr>
                    </w:div>
                  </w:divsChild>
                </w:div>
                <w:div w:id="88549863">
                  <w:marLeft w:val="0"/>
                  <w:marRight w:val="0"/>
                  <w:marTop w:val="0"/>
                  <w:marBottom w:val="0"/>
                  <w:divBdr>
                    <w:top w:val="single" w:sz="2" w:space="1" w:color="FFFFFF"/>
                    <w:left w:val="single" w:sz="2" w:space="12" w:color="FFFFFF"/>
                    <w:bottom w:val="single" w:sz="2" w:space="1" w:color="FFFFFF"/>
                    <w:right w:val="single" w:sz="2" w:space="4" w:color="FFFFFF"/>
                  </w:divBdr>
                  <w:divsChild>
                    <w:div w:id="419252336">
                      <w:marLeft w:val="0"/>
                      <w:marRight w:val="0"/>
                      <w:marTop w:val="0"/>
                      <w:marBottom w:val="0"/>
                      <w:divBdr>
                        <w:top w:val="none" w:sz="0" w:space="0" w:color="auto"/>
                        <w:left w:val="none" w:sz="0" w:space="0" w:color="auto"/>
                        <w:bottom w:val="none" w:sz="0" w:space="0" w:color="auto"/>
                        <w:right w:val="none" w:sz="0" w:space="0" w:color="auto"/>
                      </w:divBdr>
                    </w:div>
                  </w:divsChild>
                </w:div>
                <w:div w:id="235819653">
                  <w:marLeft w:val="0"/>
                  <w:marRight w:val="0"/>
                  <w:marTop w:val="0"/>
                  <w:marBottom w:val="0"/>
                  <w:divBdr>
                    <w:top w:val="single" w:sz="2" w:space="1" w:color="FFFFFF"/>
                    <w:left w:val="single" w:sz="2" w:space="12" w:color="FFFFFF"/>
                    <w:bottom w:val="single" w:sz="2" w:space="1" w:color="FFFFFF"/>
                    <w:right w:val="single" w:sz="2" w:space="4" w:color="FFFFFF"/>
                  </w:divBdr>
                  <w:divsChild>
                    <w:div w:id="252903574">
                      <w:marLeft w:val="0"/>
                      <w:marRight w:val="0"/>
                      <w:marTop w:val="0"/>
                      <w:marBottom w:val="0"/>
                      <w:divBdr>
                        <w:top w:val="none" w:sz="0" w:space="0" w:color="auto"/>
                        <w:left w:val="none" w:sz="0" w:space="0" w:color="auto"/>
                        <w:bottom w:val="none" w:sz="0" w:space="0" w:color="auto"/>
                        <w:right w:val="none" w:sz="0" w:space="0" w:color="auto"/>
                      </w:divBdr>
                    </w:div>
                  </w:divsChild>
                </w:div>
                <w:div w:id="1591230683">
                  <w:marLeft w:val="0"/>
                  <w:marRight w:val="0"/>
                  <w:marTop w:val="0"/>
                  <w:marBottom w:val="0"/>
                  <w:divBdr>
                    <w:top w:val="single" w:sz="2" w:space="1" w:color="FFFFFF"/>
                    <w:left w:val="single" w:sz="2" w:space="12" w:color="FFFFFF"/>
                    <w:bottom w:val="single" w:sz="2" w:space="1" w:color="FFFFFF"/>
                    <w:right w:val="single" w:sz="2" w:space="4" w:color="FFFFFF"/>
                  </w:divBdr>
                  <w:divsChild>
                    <w:div w:id="1298101422">
                      <w:marLeft w:val="0"/>
                      <w:marRight w:val="0"/>
                      <w:marTop w:val="0"/>
                      <w:marBottom w:val="0"/>
                      <w:divBdr>
                        <w:top w:val="none" w:sz="0" w:space="0" w:color="auto"/>
                        <w:left w:val="none" w:sz="0" w:space="0" w:color="auto"/>
                        <w:bottom w:val="none" w:sz="0" w:space="0" w:color="auto"/>
                        <w:right w:val="none" w:sz="0" w:space="0" w:color="auto"/>
                      </w:divBdr>
                    </w:div>
                  </w:divsChild>
                </w:div>
                <w:div w:id="1377856560">
                  <w:marLeft w:val="0"/>
                  <w:marRight w:val="0"/>
                  <w:marTop w:val="0"/>
                  <w:marBottom w:val="0"/>
                  <w:divBdr>
                    <w:top w:val="single" w:sz="2" w:space="1" w:color="FFFFFF"/>
                    <w:left w:val="single" w:sz="2" w:space="12" w:color="FFFFFF"/>
                    <w:bottom w:val="single" w:sz="2" w:space="1" w:color="FFFFFF"/>
                    <w:right w:val="single" w:sz="2" w:space="4" w:color="FFFFFF"/>
                  </w:divBdr>
                  <w:divsChild>
                    <w:div w:id="865826162">
                      <w:marLeft w:val="0"/>
                      <w:marRight w:val="0"/>
                      <w:marTop w:val="0"/>
                      <w:marBottom w:val="0"/>
                      <w:divBdr>
                        <w:top w:val="none" w:sz="0" w:space="0" w:color="auto"/>
                        <w:left w:val="none" w:sz="0" w:space="0" w:color="auto"/>
                        <w:bottom w:val="none" w:sz="0" w:space="0" w:color="auto"/>
                        <w:right w:val="none" w:sz="0" w:space="0" w:color="auto"/>
                      </w:divBdr>
                    </w:div>
                  </w:divsChild>
                </w:div>
                <w:div w:id="651832262">
                  <w:marLeft w:val="0"/>
                  <w:marRight w:val="0"/>
                  <w:marTop w:val="0"/>
                  <w:marBottom w:val="0"/>
                  <w:divBdr>
                    <w:top w:val="single" w:sz="2" w:space="1" w:color="FFFFFF"/>
                    <w:left w:val="single" w:sz="2" w:space="12" w:color="FFFFFF"/>
                    <w:bottom w:val="single" w:sz="2" w:space="1" w:color="FFFFFF"/>
                    <w:right w:val="single" w:sz="2" w:space="4" w:color="FFFFFF"/>
                  </w:divBdr>
                  <w:divsChild>
                    <w:div w:id="311957303">
                      <w:marLeft w:val="0"/>
                      <w:marRight w:val="0"/>
                      <w:marTop w:val="0"/>
                      <w:marBottom w:val="0"/>
                      <w:divBdr>
                        <w:top w:val="none" w:sz="0" w:space="0" w:color="auto"/>
                        <w:left w:val="none" w:sz="0" w:space="0" w:color="auto"/>
                        <w:bottom w:val="none" w:sz="0" w:space="0" w:color="auto"/>
                        <w:right w:val="none" w:sz="0" w:space="0" w:color="auto"/>
                      </w:divBdr>
                    </w:div>
                  </w:divsChild>
                </w:div>
                <w:div w:id="425417612">
                  <w:marLeft w:val="0"/>
                  <w:marRight w:val="0"/>
                  <w:marTop w:val="0"/>
                  <w:marBottom w:val="0"/>
                  <w:divBdr>
                    <w:top w:val="single" w:sz="2" w:space="1" w:color="FFFFFF"/>
                    <w:left w:val="single" w:sz="2" w:space="12" w:color="FFFFFF"/>
                    <w:bottom w:val="single" w:sz="2" w:space="1" w:color="FFFFFF"/>
                    <w:right w:val="single" w:sz="2" w:space="4" w:color="FFFFFF"/>
                  </w:divBdr>
                  <w:divsChild>
                    <w:div w:id="1509830553">
                      <w:marLeft w:val="0"/>
                      <w:marRight w:val="0"/>
                      <w:marTop w:val="0"/>
                      <w:marBottom w:val="0"/>
                      <w:divBdr>
                        <w:top w:val="none" w:sz="0" w:space="0" w:color="auto"/>
                        <w:left w:val="none" w:sz="0" w:space="0" w:color="auto"/>
                        <w:bottom w:val="none" w:sz="0" w:space="0" w:color="auto"/>
                        <w:right w:val="none" w:sz="0" w:space="0" w:color="auto"/>
                      </w:divBdr>
                    </w:div>
                  </w:divsChild>
                </w:div>
                <w:div w:id="287853722">
                  <w:marLeft w:val="0"/>
                  <w:marRight w:val="0"/>
                  <w:marTop w:val="0"/>
                  <w:marBottom w:val="0"/>
                  <w:divBdr>
                    <w:top w:val="single" w:sz="2" w:space="1" w:color="FFFFFF"/>
                    <w:left w:val="single" w:sz="2" w:space="12" w:color="FFFFFF"/>
                    <w:bottom w:val="single" w:sz="2" w:space="4" w:color="FFFFFF"/>
                    <w:right w:val="single" w:sz="2" w:space="4" w:color="FFFFFF"/>
                  </w:divBdr>
                  <w:divsChild>
                    <w:div w:id="10140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4752">
          <w:marLeft w:val="0"/>
          <w:marRight w:val="0"/>
          <w:marTop w:val="0"/>
          <w:marBottom w:val="335"/>
          <w:divBdr>
            <w:top w:val="none" w:sz="0" w:space="0" w:color="auto"/>
            <w:left w:val="none" w:sz="0" w:space="0" w:color="auto"/>
            <w:bottom w:val="none" w:sz="0" w:space="0" w:color="auto"/>
            <w:right w:val="none" w:sz="0" w:space="0" w:color="auto"/>
          </w:divBdr>
          <w:divsChild>
            <w:div w:id="1700009509">
              <w:marLeft w:val="0"/>
              <w:marRight w:val="0"/>
              <w:marTop w:val="0"/>
              <w:marBottom w:val="0"/>
              <w:divBdr>
                <w:top w:val="none" w:sz="0" w:space="0" w:color="auto"/>
                <w:left w:val="none" w:sz="0" w:space="0" w:color="auto"/>
                <w:bottom w:val="none" w:sz="0" w:space="0" w:color="auto"/>
                <w:right w:val="none" w:sz="0" w:space="0" w:color="auto"/>
              </w:divBdr>
              <w:divsChild>
                <w:div w:id="1548684148">
                  <w:marLeft w:val="0"/>
                  <w:marRight w:val="0"/>
                  <w:marTop w:val="0"/>
                  <w:marBottom w:val="0"/>
                  <w:divBdr>
                    <w:top w:val="single" w:sz="2" w:space="4" w:color="FFFFFF"/>
                    <w:left w:val="single" w:sz="2" w:space="12" w:color="FFFFFF"/>
                    <w:bottom w:val="single" w:sz="2" w:space="1" w:color="FFFFFF"/>
                    <w:right w:val="single" w:sz="2" w:space="4" w:color="FFFFFF"/>
                  </w:divBdr>
                  <w:divsChild>
                    <w:div w:id="914555603">
                      <w:marLeft w:val="0"/>
                      <w:marRight w:val="0"/>
                      <w:marTop w:val="0"/>
                      <w:marBottom w:val="0"/>
                      <w:divBdr>
                        <w:top w:val="none" w:sz="0" w:space="0" w:color="auto"/>
                        <w:left w:val="none" w:sz="0" w:space="0" w:color="auto"/>
                        <w:bottom w:val="none" w:sz="0" w:space="0" w:color="auto"/>
                        <w:right w:val="none" w:sz="0" w:space="0" w:color="auto"/>
                      </w:divBdr>
                    </w:div>
                  </w:divsChild>
                </w:div>
                <w:div w:id="921842178">
                  <w:marLeft w:val="0"/>
                  <w:marRight w:val="0"/>
                  <w:marTop w:val="0"/>
                  <w:marBottom w:val="0"/>
                  <w:divBdr>
                    <w:top w:val="single" w:sz="2" w:space="1" w:color="FFFFFF"/>
                    <w:left w:val="single" w:sz="2" w:space="12" w:color="FFFFFF"/>
                    <w:bottom w:val="single" w:sz="2" w:space="1" w:color="FFFFFF"/>
                    <w:right w:val="single" w:sz="2" w:space="4" w:color="FFFFFF"/>
                  </w:divBdr>
                  <w:divsChild>
                    <w:div w:id="1789230150">
                      <w:marLeft w:val="0"/>
                      <w:marRight w:val="0"/>
                      <w:marTop w:val="0"/>
                      <w:marBottom w:val="0"/>
                      <w:divBdr>
                        <w:top w:val="none" w:sz="0" w:space="0" w:color="auto"/>
                        <w:left w:val="none" w:sz="0" w:space="0" w:color="auto"/>
                        <w:bottom w:val="none" w:sz="0" w:space="0" w:color="auto"/>
                        <w:right w:val="none" w:sz="0" w:space="0" w:color="auto"/>
                      </w:divBdr>
                    </w:div>
                  </w:divsChild>
                </w:div>
                <w:div w:id="1307972357">
                  <w:marLeft w:val="0"/>
                  <w:marRight w:val="0"/>
                  <w:marTop w:val="0"/>
                  <w:marBottom w:val="0"/>
                  <w:divBdr>
                    <w:top w:val="single" w:sz="2" w:space="1" w:color="FFFFFF"/>
                    <w:left w:val="single" w:sz="2" w:space="12" w:color="FFFFFF"/>
                    <w:bottom w:val="single" w:sz="2" w:space="1" w:color="FFFFFF"/>
                    <w:right w:val="single" w:sz="2" w:space="4" w:color="FFFFFF"/>
                  </w:divBdr>
                  <w:divsChild>
                    <w:div w:id="22941832">
                      <w:marLeft w:val="0"/>
                      <w:marRight w:val="0"/>
                      <w:marTop w:val="0"/>
                      <w:marBottom w:val="0"/>
                      <w:divBdr>
                        <w:top w:val="none" w:sz="0" w:space="0" w:color="auto"/>
                        <w:left w:val="none" w:sz="0" w:space="0" w:color="auto"/>
                        <w:bottom w:val="none" w:sz="0" w:space="0" w:color="auto"/>
                        <w:right w:val="none" w:sz="0" w:space="0" w:color="auto"/>
                      </w:divBdr>
                    </w:div>
                  </w:divsChild>
                </w:div>
                <w:div w:id="1065450147">
                  <w:marLeft w:val="0"/>
                  <w:marRight w:val="0"/>
                  <w:marTop w:val="0"/>
                  <w:marBottom w:val="0"/>
                  <w:divBdr>
                    <w:top w:val="single" w:sz="2" w:space="1" w:color="FFFFFF"/>
                    <w:left w:val="single" w:sz="2" w:space="12" w:color="FFFFFF"/>
                    <w:bottom w:val="single" w:sz="2" w:space="1" w:color="FFFFFF"/>
                    <w:right w:val="single" w:sz="2" w:space="4" w:color="FFFFFF"/>
                  </w:divBdr>
                  <w:divsChild>
                    <w:div w:id="1113288063">
                      <w:marLeft w:val="0"/>
                      <w:marRight w:val="0"/>
                      <w:marTop w:val="0"/>
                      <w:marBottom w:val="0"/>
                      <w:divBdr>
                        <w:top w:val="none" w:sz="0" w:space="0" w:color="auto"/>
                        <w:left w:val="none" w:sz="0" w:space="0" w:color="auto"/>
                        <w:bottom w:val="none" w:sz="0" w:space="0" w:color="auto"/>
                        <w:right w:val="none" w:sz="0" w:space="0" w:color="auto"/>
                      </w:divBdr>
                    </w:div>
                  </w:divsChild>
                </w:div>
                <w:div w:id="559097998">
                  <w:marLeft w:val="0"/>
                  <w:marRight w:val="0"/>
                  <w:marTop w:val="0"/>
                  <w:marBottom w:val="0"/>
                  <w:divBdr>
                    <w:top w:val="single" w:sz="2" w:space="1" w:color="FFFFFF"/>
                    <w:left w:val="single" w:sz="2" w:space="12" w:color="FFFFFF"/>
                    <w:bottom w:val="single" w:sz="2" w:space="1" w:color="FFFFFF"/>
                    <w:right w:val="single" w:sz="2" w:space="4" w:color="FFFFFF"/>
                  </w:divBdr>
                  <w:divsChild>
                    <w:div w:id="2048942157">
                      <w:marLeft w:val="0"/>
                      <w:marRight w:val="0"/>
                      <w:marTop w:val="0"/>
                      <w:marBottom w:val="0"/>
                      <w:divBdr>
                        <w:top w:val="none" w:sz="0" w:space="0" w:color="auto"/>
                        <w:left w:val="none" w:sz="0" w:space="0" w:color="auto"/>
                        <w:bottom w:val="none" w:sz="0" w:space="0" w:color="auto"/>
                        <w:right w:val="none" w:sz="0" w:space="0" w:color="auto"/>
                      </w:divBdr>
                    </w:div>
                  </w:divsChild>
                </w:div>
                <w:div w:id="2024898292">
                  <w:marLeft w:val="0"/>
                  <w:marRight w:val="0"/>
                  <w:marTop w:val="0"/>
                  <w:marBottom w:val="0"/>
                  <w:divBdr>
                    <w:top w:val="single" w:sz="2" w:space="1" w:color="FFFFFF"/>
                    <w:left w:val="single" w:sz="2" w:space="12" w:color="FFFFFF"/>
                    <w:bottom w:val="single" w:sz="2" w:space="1" w:color="FFFFFF"/>
                    <w:right w:val="single" w:sz="2" w:space="4" w:color="FFFFFF"/>
                  </w:divBdr>
                  <w:divsChild>
                    <w:div w:id="1673992257">
                      <w:marLeft w:val="0"/>
                      <w:marRight w:val="0"/>
                      <w:marTop w:val="0"/>
                      <w:marBottom w:val="0"/>
                      <w:divBdr>
                        <w:top w:val="none" w:sz="0" w:space="0" w:color="auto"/>
                        <w:left w:val="none" w:sz="0" w:space="0" w:color="auto"/>
                        <w:bottom w:val="none" w:sz="0" w:space="0" w:color="auto"/>
                        <w:right w:val="none" w:sz="0" w:space="0" w:color="auto"/>
                      </w:divBdr>
                    </w:div>
                  </w:divsChild>
                </w:div>
                <w:div w:id="1009596316">
                  <w:marLeft w:val="0"/>
                  <w:marRight w:val="0"/>
                  <w:marTop w:val="0"/>
                  <w:marBottom w:val="0"/>
                  <w:divBdr>
                    <w:top w:val="single" w:sz="2" w:space="1" w:color="FFFFFF"/>
                    <w:left w:val="single" w:sz="2" w:space="12" w:color="FFFFFF"/>
                    <w:bottom w:val="single" w:sz="2" w:space="1" w:color="FFFFFF"/>
                    <w:right w:val="single" w:sz="2" w:space="4" w:color="FFFFFF"/>
                  </w:divBdr>
                  <w:divsChild>
                    <w:div w:id="348531857">
                      <w:marLeft w:val="0"/>
                      <w:marRight w:val="0"/>
                      <w:marTop w:val="0"/>
                      <w:marBottom w:val="0"/>
                      <w:divBdr>
                        <w:top w:val="none" w:sz="0" w:space="0" w:color="auto"/>
                        <w:left w:val="none" w:sz="0" w:space="0" w:color="auto"/>
                        <w:bottom w:val="none" w:sz="0" w:space="0" w:color="auto"/>
                        <w:right w:val="none" w:sz="0" w:space="0" w:color="auto"/>
                      </w:divBdr>
                    </w:div>
                  </w:divsChild>
                </w:div>
                <w:div w:id="835341260">
                  <w:marLeft w:val="0"/>
                  <w:marRight w:val="0"/>
                  <w:marTop w:val="0"/>
                  <w:marBottom w:val="0"/>
                  <w:divBdr>
                    <w:top w:val="single" w:sz="2" w:space="1" w:color="FFFFFF"/>
                    <w:left w:val="single" w:sz="2" w:space="12" w:color="FFFFFF"/>
                    <w:bottom w:val="single" w:sz="2" w:space="1" w:color="FFFFFF"/>
                    <w:right w:val="single" w:sz="2" w:space="4" w:color="FFFFFF"/>
                  </w:divBdr>
                  <w:divsChild>
                    <w:div w:id="1821072065">
                      <w:marLeft w:val="0"/>
                      <w:marRight w:val="0"/>
                      <w:marTop w:val="0"/>
                      <w:marBottom w:val="0"/>
                      <w:divBdr>
                        <w:top w:val="none" w:sz="0" w:space="0" w:color="auto"/>
                        <w:left w:val="none" w:sz="0" w:space="0" w:color="auto"/>
                        <w:bottom w:val="none" w:sz="0" w:space="0" w:color="auto"/>
                        <w:right w:val="none" w:sz="0" w:space="0" w:color="auto"/>
                      </w:divBdr>
                    </w:div>
                  </w:divsChild>
                </w:div>
                <w:div w:id="1624923344">
                  <w:marLeft w:val="0"/>
                  <w:marRight w:val="0"/>
                  <w:marTop w:val="0"/>
                  <w:marBottom w:val="0"/>
                  <w:divBdr>
                    <w:top w:val="single" w:sz="2" w:space="1" w:color="FFFFFF"/>
                    <w:left w:val="single" w:sz="2" w:space="12" w:color="FFFFFF"/>
                    <w:bottom w:val="single" w:sz="2" w:space="1" w:color="FFFFFF"/>
                    <w:right w:val="single" w:sz="2" w:space="4" w:color="FFFFFF"/>
                  </w:divBdr>
                  <w:divsChild>
                    <w:div w:id="1766920619">
                      <w:marLeft w:val="0"/>
                      <w:marRight w:val="0"/>
                      <w:marTop w:val="0"/>
                      <w:marBottom w:val="0"/>
                      <w:divBdr>
                        <w:top w:val="none" w:sz="0" w:space="0" w:color="auto"/>
                        <w:left w:val="none" w:sz="0" w:space="0" w:color="auto"/>
                        <w:bottom w:val="none" w:sz="0" w:space="0" w:color="auto"/>
                        <w:right w:val="none" w:sz="0" w:space="0" w:color="auto"/>
                      </w:divBdr>
                    </w:div>
                  </w:divsChild>
                </w:div>
                <w:div w:id="1447197130">
                  <w:marLeft w:val="0"/>
                  <w:marRight w:val="0"/>
                  <w:marTop w:val="0"/>
                  <w:marBottom w:val="0"/>
                  <w:divBdr>
                    <w:top w:val="single" w:sz="2" w:space="1" w:color="FFFFFF"/>
                    <w:left w:val="single" w:sz="2" w:space="12" w:color="FFFFFF"/>
                    <w:bottom w:val="single" w:sz="2" w:space="1" w:color="FFFFFF"/>
                    <w:right w:val="single" w:sz="2" w:space="4" w:color="FFFFFF"/>
                  </w:divBdr>
                  <w:divsChild>
                    <w:div w:id="960499218">
                      <w:marLeft w:val="0"/>
                      <w:marRight w:val="0"/>
                      <w:marTop w:val="0"/>
                      <w:marBottom w:val="0"/>
                      <w:divBdr>
                        <w:top w:val="none" w:sz="0" w:space="0" w:color="auto"/>
                        <w:left w:val="none" w:sz="0" w:space="0" w:color="auto"/>
                        <w:bottom w:val="none" w:sz="0" w:space="0" w:color="auto"/>
                        <w:right w:val="none" w:sz="0" w:space="0" w:color="auto"/>
                      </w:divBdr>
                    </w:div>
                  </w:divsChild>
                </w:div>
                <w:div w:id="1379893041">
                  <w:marLeft w:val="0"/>
                  <w:marRight w:val="0"/>
                  <w:marTop w:val="0"/>
                  <w:marBottom w:val="0"/>
                  <w:divBdr>
                    <w:top w:val="single" w:sz="2" w:space="1" w:color="FFFFFF"/>
                    <w:left w:val="single" w:sz="2" w:space="12" w:color="FFFFFF"/>
                    <w:bottom w:val="single" w:sz="2" w:space="1" w:color="FFFFFF"/>
                    <w:right w:val="single" w:sz="2" w:space="4" w:color="FFFFFF"/>
                  </w:divBdr>
                  <w:divsChild>
                    <w:div w:id="1884514333">
                      <w:marLeft w:val="0"/>
                      <w:marRight w:val="0"/>
                      <w:marTop w:val="0"/>
                      <w:marBottom w:val="0"/>
                      <w:divBdr>
                        <w:top w:val="none" w:sz="0" w:space="0" w:color="auto"/>
                        <w:left w:val="none" w:sz="0" w:space="0" w:color="auto"/>
                        <w:bottom w:val="none" w:sz="0" w:space="0" w:color="auto"/>
                        <w:right w:val="none" w:sz="0" w:space="0" w:color="auto"/>
                      </w:divBdr>
                    </w:div>
                  </w:divsChild>
                </w:div>
                <w:div w:id="999577825">
                  <w:marLeft w:val="0"/>
                  <w:marRight w:val="0"/>
                  <w:marTop w:val="0"/>
                  <w:marBottom w:val="0"/>
                  <w:divBdr>
                    <w:top w:val="single" w:sz="2" w:space="1" w:color="FFFFFF"/>
                    <w:left w:val="single" w:sz="2" w:space="12" w:color="FFFFFF"/>
                    <w:bottom w:val="single" w:sz="2" w:space="1" w:color="FFFFFF"/>
                    <w:right w:val="single" w:sz="2" w:space="4" w:color="FFFFFF"/>
                  </w:divBdr>
                  <w:divsChild>
                    <w:div w:id="371733472">
                      <w:marLeft w:val="0"/>
                      <w:marRight w:val="0"/>
                      <w:marTop w:val="0"/>
                      <w:marBottom w:val="0"/>
                      <w:divBdr>
                        <w:top w:val="none" w:sz="0" w:space="0" w:color="auto"/>
                        <w:left w:val="none" w:sz="0" w:space="0" w:color="auto"/>
                        <w:bottom w:val="none" w:sz="0" w:space="0" w:color="auto"/>
                        <w:right w:val="none" w:sz="0" w:space="0" w:color="auto"/>
                      </w:divBdr>
                    </w:div>
                  </w:divsChild>
                </w:div>
                <w:div w:id="1258440755">
                  <w:marLeft w:val="0"/>
                  <w:marRight w:val="0"/>
                  <w:marTop w:val="0"/>
                  <w:marBottom w:val="0"/>
                  <w:divBdr>
                    <w:top w:val="single" w:sz="2" w:space="1" w:color="FFFFFF"/>
                    <w:left w:val="single" w:sz="2" w:space="12" w:color="FFFFFF"/>
                    <w:bottom w:val="single" w:sz="2" w:space="1" w:color="FFFFFF"/>
                    <w:right w:val="single" w:sz="2" w:space="4" w:color="FFFFFF"/>
                  </w:divBdr>
                  <w:divsChild>
                    <w:div w:id="1639608680">
                      <w:marLeft w:val="0"/>
                      <w:marRight w:val="0"/>
                      <w:marTop w:val="0"/>
                      <w:marBottom w:val="0"/>
                      <w:divBdr>
                        <w:top w:val="none" w:sz="0" w:space="0" w:color="auto"/>
                        <w:left w:val="none" w:sz="0" w:space="0" w:color="auto"/>
                        <w:bottom w:val="none" w:sz="0" w:space="0" w:color="auto"/>
                        <w:right w:val="none" w:sz="0" w:space="0" w:color="auto"/>
                      </w:divBdr>
                    </w:div>
                  </w:divsChild>
                </w:div>
                <w:div w:id="1210610720">
                  <w:marLeft w:val="0"/>
                  <w:marRight w:val="0"/>
                  <w:marTop w:val="0"/>
                  <w:marBottom w:val="0"/>
                  <w:divBdr>
                    <w:top w:val="single" w:sz="2" w:space="1" w:color="FFFFFF"/>
                    <w:left w:val="single" w:sz="2" w:space="12" w:color="FFFFFF"/>
                    <w:bottom w:val="single" w:sz="2" w:space="1" w:color="FFFFFF"/>
                    <w:right w:val="single" w:sz="2" w:space="4" w:color="FFFFFF"/>
                  </w:divBdr>
                  <w:divsChild>
                    <w:div w:id="2028941958">
                      <w:marLeft w:val="0"/>
                      <w:marRight w:val="0"/>
                      <w:marTop w:val="0"/>
                      <w:marBottom w:val="0"/>
                      <w:divBdr>
                        <w:top w:val="none" w:sz="0" w:space="0" w:color="auto"/>
                        <w:left w:val="none" w:sz="0" w:space="0" w:color="auto"/>
                        <w:bottom w:val="none" w:sz="0" w:space="0" w:color="auto"/>
                        <w:right w:val="none" w:sz="0" w:space="0" w:color="auto"/>
                      </w:divBdr>
                    </w:div>
                  </w:divsChild>
                </w:div>
                <w:div w:id="1055809875">
                  <w:marLeft w:val="0"/>
                  <w:marRight w:val="0"/>
                  <w:marTop w:val="0"/>
                  <w:marBottom w:val="0"/>
                  <w:divBdr>
                    <w:top w:val="single" w:sz="2" w:space="1" w:color="FFFFFF"/>
                    <w:left w:val="single" w:sz="2" w:space="12" w:color="FFFFFF"/>
                    <w:bottom w:val="single" w:sz="2" w:space="4" w:color="FFFFFF"/>
                    <w:right w:val="single" w:sz="2" w:space="4" w:color="FFFFFF"/>
                  </w:divBdr>
                  <w:divsChild>
                    <w:div w:id="7208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86193">
      <w:bodyDiv w:val="1"/>
      <w:marLeft w:val="0"/>
      <w:marRight w:val="0"/>
      <w:marTop w:val="0"/>
      <w:marBottom w:val="0"/>
      <w:divBdr>
        <w:top w:val="none" w:sz="0" w:space="0" w:color="auto"/>
        <w:left w:val="none" w:sz="0" w:space="0" w:color="auto"/>
        <w:bottom w:val="none" w:sz="0" w:space="0" w:color="auto"/>
        <w:right w:val="none" w:sz="0" w:space="0" w:color="auto"/>
      </w:divBdr>
      <w:divsChild>
        <w:div w:id="186990265">
          <w:marLeft w:val="0"/>
          <w:marRight w:val="0"/>
          <w:marTop w:val="0"/>
          <w:marBottom w:val="0"/>
          <w:divBdr>
            <w:top w:val="none" w:sz="0" w:space="0" w:color="auto"/>
            <w:left w:val="none" w:sz="0" w:space="0" w:color="auto"/>
            <w:bottom w:val="none" w:sz="0" w:space="0" w:color="auto"/>
            <w:right w:val="none" w:sz="0" w:space="0" w:color="auto"/>
          </w:divBdr>
        </w:div>
        <w:div w:id="1757020398">
          <w:marLeft w:val="0"/>
          <w:marRight w:val="0"/>
          <w:marTop w:val="0"/>
          <w:marBottom w:val="335"/>
          <w:divBdr>
            <w:top w:val="none" w:sz="0" w:space="0" w:color="auto"/>
            <w:left w:val="none" w:sz="0" w:space="0" w:color="auto"/>
            <w:bottom w:val="none" w:sz="0" w:space="0" w:color="auto"/>
            <w:right w:val="none" w:sz="0" w:space="0" w:color="auto"/>
          </w:divBdr>
          <w:divsChild>
            <w:div w:id="1117673878">
              <w:marLeft w:val="0"/>
              <w:marRight w:val="0"/>
              <w:marTop w:val="0"/>
              <w:marBottom w:val="0"/>
              <w:divBdr>
                <w:top w:val="none" w:sz="0" w:space="0" w:color="auto"/>
                <w:left w:val="none" w:sz="0" w:space="0" w:color="auto"/>
                <w:bottom w:val="none" w:sz="0" w:space="0" w:color="auto"/>
                <w:right w:val="none" w:sz="0" w:space="0" w:color="auto"/>
              </w:divBdr>
              <w:divsChild>
                <w:div w:id="573904466">
                  <w:marLeft w:val="0"/>
                  <w:marRight w:val="0"/>
                  <w:marTop w:val="0"/>
                  <w:marBottom w:val="0"/>
                  <w:divBdr>
                    <w:top w:val="single" w:sz="2" w:space="4" w:color="FFFFFF"/>
                    <w:left w:val="single" w:sz="2" w:space="12" w:color="FFFFFF"/>
                    <w:bottom w:val="single" w:sz="2" w:space="1" w:color="FFFFFF"/>
                    <w:right w:val="single" w:sz="2" w:space="4" w:color="FFFFFF"/>
                  </w:divBdr>
                  <w:divsChild>
                    <w:div w:id="1498575234">
                      <w:marLeft w:val="0"/>
                      <w:marRight w:val="0"/>
                      <w:marTop w:val="0"/>
                      <w:marBottom w:val="0"/>
                      <w:divBdr>
                        <w:top w:val="none" w:sz="0" w:space="0" w:color="auto"/>
                        <w:left w:val="none" w:sz="0" w:space="0" w:color="auto"/>
                        <w:bottom w:val="none" w:sz="0" w:space="0" w:color="auto"/>
                        <w:right w:val="none" w:sz="0" w:space="0" w:color="auto"/>
                      </w:divBdr>
                    </w:div>
                  </w:divsChild>
                </w:div>
                <w:div w:id="547034183">
                  <w:marLeft w:val="0"/>
                  <w:marRight w:val="0"/>
                  <w:marTop w:val="0"/>
                  <w:marBottom w:val="0"/>
                  <w:divBdr>
                    <w:top w:val="single" w:sz="2" w:space="1" w:color="FFFFFF"/>
                    <w:left w:val="single" w:sz="2" w:space="12" w:color="FFFFFF"/>
                    <w:bottom w:val="single" w:sz="2" w:space="1" w:color="FFFFFF"/>
                    <w:right w:val="single" w:sz="2" w:space="4" w:color="FFFFFF"/>
                  </w:divBdr>
                  <w:divsChild>
                    <w:div w:id="1497502148">
                      <w:marLeft w:val="0"/>
                      <w:marRight w:val="0"/>
                      <w:marTop w:val="0"/>
                      <w:marBottom w:val="0"/>
                      <w:divBdr>
                        <w:top w:val="none" w:sz="0" w:space="0" w:color="auto"/>
                        <w:left w:val="none" w:sz="0" w:space="0" w:color="auto"/>
                        <w:bottom w:val="none" w:sz="0" w:space="0" w:color="auto"/>
                        <w:right w:val="none" w:sz="0" w:space="0" w:color="auto"/>
                      </w:divBdr>
                    </w:div>
                  </w:divsChild>
                </w:div>
                <w:div w:id="734864056">
                  <w:marLeft w:val="0"/>
                  <w:marRight w:val="0"/>
                  <w:marTop w:val="0"/>
                  <w:marBottom w:val="0"/>
                  <w:divBdr>
                    <w:top w:val="single" w:sz="2" w:space="1" w:color="FFFFFF"/>
                    <w:left w:val="single" w:sz="2" w:space="12" w:color="FFFFFF"/>
                    <w:bottom w:val="single" w:sz="2" w:space="1" w:color="FFFFFF"/>
                    <w:right w:val="single" w:sz="2" w:space="4" w:color="FFFFFF"/>
                  </w:divBdr>
                  <w:divsChild>
                    <w:div w:id="2028367854">
                      <w:marLeft w:val="0"/>
                      <w:marRight w:val="0"/>
                      <w:marTop w:val="0"/>
                      <w:marBottom w:val="0"/>
                      <w:divBdr>
                        <w:top w:val="none" w:sz="0" w:space="0" w:color="auto"/>
                        <w:left w:val="none" w:sz="0" w:space="0" w:color="auto"/>
                        <w:bottom w:val="none" w:sz="0" w:space="0" w:color="auto"/>
                        <w:right w:val="none" w:sz="0" w:space="0" w:color="auto"/>
                      </w:divBdr>
                    </w:div>
                  </w:divsChild>
                </w:div>
                <w:div w:id="2101020163">
                  <w:marLeft w:val="0"/>
                  <w:marRight w:val="0"/>
                  <w:marTop w:val="0"/>
                  <w:marBottom w:val="0"/>
                  <w:divBdr>
                    <w:top w:val="single" w:sz="2" w:space="1" w:color="FFFFFF"/>
                    <w:left w:val="single" w:sz="2" w:space="12" w:color="FFFFFF"/>
                    <w:bottom w:val="single" w:sz="2" w:space="1" w:color="FFFFFF"/>
                    <w:right w:val="single" w:sz="2" w:space="4" w:color="FFFFFF"/>
                  </w:divBdr>
                  <w:divsChild>
                    <w:div w:id="2106072820">
                      <w:marLeft w:val="0"/>
                      <w:marRight w:val="0"/>
                      <w:marTop w:val="0"/>
                      <w:marBottom w:val="0"/>
                      <w:divBdr>
                        <w:top w:val="none" w:sz="0" w:space="0" w:color="auto"/>
                        <w:left w:val="none" w:sz="0" w:space="0" w:color="auto"/>
                        <w:bottom w:val="none" w:sz="0" w:space="0" w:color="auto"/>
                        <w:right w:val="none" w:sz="0" w:space="0" w:color="auto"/>
                      </w:divBdr>
                    </w:div>
                  </w:divsChild>
                </w:div>
                <w:div w:id="214900587">
                  <w:marLeft w:val="0"/>
                  <w:marRight w:val="0"/>
                  <w:marTop w:val="0"/>
                  <w:marBottom w:val="0"/>
                  <w:divBdr>
                    <w:top w:val="single" w:sz="2" w:space="1" w:color="FFFFFF"/>
                    <w:left w:val="single" w:sz="2" w:space="12" w:color="FFFFFF"/>
                    <w:bottom w:val="single" w:sz="2" w:space="1" w:color="FFFFFF"/>
                    <w:right w:val="single" w:sz="2" w:space="4" w:color="FFFFFF"/>
                  </w:divBdr>
                  <w:divsChild>
                    <w:div w:id="663364684">
                      <w:marLeft w:val="0"/>
                      <w:marRight w:val="0"/>
                      <w:marTop w:val="0"/>
                      <w:marBottom w:val="0"/>
                      <w:divBdr>
                        <w:top w:val="none" w:sz="0" w:space="0" w:color="auto"/>
                        <w:left w:val="none" w:sz="0" w:space="0" w:color="auto"/>
                        <w:bottom w:val="none" w:sz="0" w:space="0" w:color="auto"/>
                        <w:right w:val="none" w:sz="0" w:space="0" w:color="auto"/>
                      </w:divBdr>
                    </w:div>
                  </w:divsChild>
                </w:div>
                <w:div w:id="848298574">
                  <w:marLeft w:val="0"/>
                  <w:marRight w:val="0"/>
                  <w:marTop w:val="0"/>
                  <w:marBottom w:val="0"/>
                  <w:divBdr>
                    <w:top w:val="single" w:sz="2" w:space="1" w:color="FFFFFF"/>
                    <w:left w:val="single" w:sz="2" w:space="12" w:color="FFFFFF"/>
                    <w:bottom w:val="single" w:sz="2" w:space="1" w:color="FFFFFF"/>
                    <w:right w:val="single" w:sz="2" w:space="4" w:color="FFFFFF"/>
                  </w:divBdr>
                  <w:divsChild>
                    <w:div w:id="1611862946">
                      <w:marLeft w:val="0"/>
                      <w:marRight w:val="0"/>
                      <w:marTop w:val="0"/>
                      <w:marBottom w:val="0"/>
                      <w:divBdr>
                        <w:top w:val="none" w:sz="0" w:space="0" w:color="auto"/>
                        <w:left w:val="none" w:sz="0" w:space="0" w:color="auto"/>
                        <w:bottom w:val="none" w:sz="0" w:space="0" w:color="auto"/>
                        <w:right w:val="none" w:sz="0" w:space="0" w:color="auto"/>
                      </w:divBdr>
                    </w:div>
                  </w:divsChild>
                </w:div>
                <w:div w:id="1015425277">
                  <w:marLeft w:val="0"/>
                  <w:marRight w:val="0"/>
                  <w:marTop w:val="0"/>
                  <w:marBottom w:val="0"/>
                  <w:divBdr>
                    <w:top w:val="single" w:sz="2" w:space="1" w:color="FFFFFF"/>
                    <w:left w:val="single" w:sz="2" w:space="12" w:color="FFFFFF"/>
                    <w:bottom w:val="single" w:sz="2" w:space="1" w:color="FFFFFF"/>
                    <w:right w:val="single" w:sz="2" w:space="4" w:color="FFFFFF"/>
                  </w:divBdr>
                  <w:divsChild>
                    <w:div w:id="1908345141">
                      <w:marLeft w:val="0"/>
                      <w:marRight w:val="0"/>
                      <w:marTop w:val="0"/>
                      <w:marBottom w:val="0"/>
                      <w:divBdr>
                        <w:top w:val="none" w:sz="0" w:space="0" w:color="auto"/>
                        <w:left w:val="none" w:sz="0" w:space="0" w:color="auto"/>
                        <w:bottom w:val="none" w:sz="0" w:space="0" w:color="auto"/>
                        <w:right w:val="none" w:sz="0" w:space="0" w:color="auto"/>
                      </w:divBdr>
                    </w:div>
                  </w:divsChild>
                </w:div>
                <w:div w:id="969675160">
                  <w:marLeft w:val="0"/>
                  <w:marRight w:val="0"/>
                  <w:marTop w:val="0"/>
                  <w:marBottom w:val="0"/>
                  <w:divBdr>
                    <w:top w:val="single" w:sz="2" w:space="1" w:color="FFFFFF"/>
                    <w:left w:val="single" w:sz="2" w:space="12" w:color="FFFFFF"/>
                    <w:bottom w:val="single" w:sz="2" w:space="1" w:color="FFFFFF"/>
                    <w:right w:val="single" w:sz="2" w:space="4" w:color="FFFFFF"/>
                  </w:divBdr>
                  <w:divsChild>
                    <w:div w:id="2121485599">
                      <w:marLeft w:val="0"/>
                      <w:marRight w:val="0"/>
                      <w:marTop w:val="0"/>
                      <w:marBottom w:val="0"/>
                      <w:divBdr>
                        <w:top w:val="none" w:sz="0" w:space="0" w:color="auto"/>
                        <w:left w:val="none" w:sz="0" w:space="0" w:color="auto"/>
                        <w:bottom w:val="none" w:sz="0" w:space="0" w:color="auto"/>
                        <w:right w:val="none" w:sz="0" w:space="0" w:color="auto"/>
                      </w:divBdr>
                    </w:div>
                  </w:divsChild>
                </w:div>
                <w:div w:id="710569006">
                  <w:marLeft w:val="0"/>
                  <w:marRight w:val="0"/>
                  <w:marTop w:val="0"/>
                  <w:marBottom w:val="0"/>
                  <w:divBdr>
                    <w:top w:val="single" w:sz="2" w:space="1" w:color="FFFFFF"/>
                    <w:left w:val="single" w:sz="2" w:space="12" w:color="FFFFFF"/>
                    <w:bottom w:val="single" w:sz="2" w:space="1" w:color="FFFFFF"/>
                    <w:right w:val="single" w:sz="2" w:space="4" w:color="FFFFFF"/>
                  </w:divBdr>
                  <w:divsChild>
                    <w:div w:id="2053113414">
                      <w:marLeft w:val="0"/>
                      <w:marRight w:val="0"/>
                      <w:marTop w:val="0"/>
                      <w:marBottom w:val="0"/>
                      <w:divBdr>
                        <w:top w:val="none" w:sz="0" w:space="0" w:color="auto"/>
                        <w:left w:val="none" w:sz="0" w:space="0" w:color="auto"/>
                        <w:bottom w:val="none" w:sz="0" w:space="0" w:color="auto"/>
                        <w:right w:val="none" w:sz="0" w:space="0" w:color="auto"/>
                      </w:divBdr>
                    </w:div>
                  </w:divsChild>
                </w:div>
                <w:div w:id="491920073">
                  <w:marLeft w:val="0"/>
                  <w:marRight w:val="0"/>
                  <w:marTop w:val="0"/>
                  <w:marBottom w:val="0"/>
                  <w:divBdr>
                    <w:top w:val="single" w:sz="2" w:space="1" w:color="FFFFFF"/>
                    <w:left w:val="single" w:sz="2" w:space="12" w:color="FFFFFF"/>
                    <w:bottom w:val="single" w:sz="2" w:space="1" w:color="FFFFFF"/>
                    <w:right w:val="single" w:sz="2" w:space="4" w:color="FFFFFF"/>
                  </w:divBdr>
                  <w:divsChild>
                    <w:div w:id="1115716521">
                      <w:marLeft w:val="0"/>
                      <w:marRight w:val="0"/>
                      <w:marTop w:val="0"/>
                      <w:marBottom w:val="0"/>
                      <w:divBdr>
                        <w:top w:val="none" w:sz="0" w:space="0" w:color="auto"/>
                        <w:left w:val="none" w:sz="0" w:space="0" w:color="auto"/>
                        <w:bottom w:val="none" w:sz="0" w:space="0" w:color="auto"/>
                        <w:right w:val="none" w:sz="0" w:space="0" w:color="auto"/>
                      </w:divBdr>
                    </w:div>
                  </w:divsChild>
                </w:div>
                <w:div w:id="1425374217">
                  <w:marLeft w:val="0"/>
                  <w:marRight w:val="0"/>
                  <w:marTop w:val="0"/>
                  <w:marBottom w:val="0"/>
                  <w:divBdr>
                    <w:top w:val="single" w:sz="2" w:space="1" w:color="FFFFFF"/>
                    <w:left w:val="single" w:sz="2" w:space="12" w:color="FFFFFF"/>
                    <w:bottom w:val="single" w:sz="2" w:space="1" w:color="FFFFFF"/>
                    <w:right w:val="single" w:sz="2" w:space="4" w:color="FFFFFF"/>
                  </w:divBdr>
                  <w:divsChild>
                    <w:div w:id="866522209">
                      <w:marLeft w:val="0"/>
                      <w:marRight w:val="0"/>
                      <w:marTop w:val="0"/>
                      <w:marBottom w:val="0"/>
                      <w:divBdr>
                        <w:top w:val="none" w:sz="0" w:space="0" w:color="auto"/>
                        <w:left w:val="none" w:sz="0" w:space="0" w:color="auto"/>
                        <w:bottom w:val="none" w:sz="0" w:space="0" w:color="auto"/>
                        <w:right w:val="none" w:sz="0" w:space="0" w:color="auto"/>
                      </w:divBdr>
                    </w:div>
                  </w:divsChild>
                </w:div>
                <w:div w:id="1784109996">
                  <w:marLeft w:val="0"/>
                  <w:marRight w:val="0"/>
                  <w:marTop w:val="0"/>
                  <w:marBottom w:val="0"/>
                  <w:divBdr>
                    <w:top w:val="single" w:sz="2" w:space="1" w:color="FFFFFF"/>
                    <w:left w:val="single" w:sz="2" w:space="12" w:color="FFFFFF"/>
                    <w:bottom w:val="single" w:sz="2" w:space="1" w:color="FFFFFF"/>
                    <w:right w:val="single" w:sz="2" w:space="4" w:color="FFFFFF"/>
                  </w:divBdr>
                  <w:divsChild>
                    <w:div w:id="475102640">
                      <w:marLeft w:val="0"/>
                      <w:marRight w:val="0"/>
                      <w:marTop w:val="0"/>
                      <w:marBottom w:val="0"/>
                      <w:divBdr>
                        <w:top w:val="none" w:sz="0" w:space="0" w:color="auto"/>
                        <w:left w:val="none" w:sz="0" w:space="0" w:color="auto"/>
                        <w:bottom w:val="none" w:sz="0" w:space="0" w:color="auto"/>
                        <w:right w:val="none" w:sz="0" w:space="0" w:color="auto"/>
                      </w:divBdr>
                    </w:div>
                  </w:divsChild>
                </w:div>
                <w:div w:id="192233587">
                  <w:marLeft w:val="0"/>
                  <w:marRight w:val="0"/>
                  <w:marTop w:val="0"/>
                  <w:marBottom w:val="0"/>
                  <w:divBdr>
                    <w:top w:val="single" w:sz="2" w:space="1" w:color="FFFFFF"/>
                    <w:left w:val="single" w:sz="2" w:space="12" w:color="FFFFFF"/>
                    <w:bottom w:val="single" w:sz="2" w:space="1" w:color="FFFFFF"/>
                    <w:right w:val="single" w:sz="2" w:space="4" w:color="FFFFFF"/>
                  </w:divBdr>
                  <w:divsChild>
                    <w:div w:id="1813867798">
                      <w:marLeft w:val="0"/>
                      <w:marRight w:val="0"/>
                      <w:marTop w:val="0"/>
                      <w:marBottom w:val="0"/>
                      <w:divBdr>
                        <w:top w:val="none" w:sz="0" w:space="0" w:color="auto"/>
                        <w:left w:val="none" w:sz="0" w:space="0" w:color="auto"/>
                        <w:bottom w:val="none" w:sz="0" w:space="0" w:color="auto"/>
                        <w:right w:val="none" w:sz="0" w:space="0" w:color="auto"/>
                      </w:divBdr>
                    </w:div>
                  </w:divsChild>
                </w:div>
                <w:div w:id="730151879">
                  <w:marLeft w:val="0"/>
                  <w:marRight w:val="0"/>
                  <w:marTop w:val="0"/>
                  <w:marBottom w:val="0"/>
                  <w:divBdr>
                    <w:top w:val="single" w:sz="2" w:space="1" w:color="FFFFFF"/>
                    <w:left w:val="single" w:sz="2" w:space="12" w:color="FFFFFF"/>
                    <w:bottom w:val="single" w:sz="2" w:space="1" w:color="FFFFFF"/>
                    <w:right w:val="single" w:sz="2" w:space="4" w:color="FFFFFF"/>
                  </w:divBdr>
                  <w:divsChild>
                    <w:div w:id="485828131">
                      <w:marLeft w:val="0"/>
                      <w:marRight w:val="0"/>
                      <w:marTop w:val="0"/>
                      <w:marBottom w:val="0"/>
                      <w:divBdr>
                        <w:top w:val="none" w:sz="0" w:space="0" w:color="auto"/>
                        <w:left w:val="none" w:sz="0" w:space="0" w:color="auto"/>
                        <w:bottom w:val="none" w:sz="0" w:space="0" w:color="auto"/>
                        <w:right w:val="none" w:sz="0" w:space="0" w:color="auto"/>
                      </w:divBdr>
                    </w:div>
                  </w:divsChild>
                </w:div>
                <w:div w:id="1609853374">
                  <w:marLeft w:val="0"/>
                  <w:marRight w:val="0"/>
                  <w:marTop w:val="0"/>
                  <w:marBottom w:val="0"/>
                  <w:divBdr>
                    <w:top w:val="single" w:sz="2" w:space="1" w:color="FFFFFF"/>
                    <w:left w:val="single" w:sz="2" w:space="12" w:color="FFFFFF"/>
                    <w:bottom w:val="single" w:sz="2" w:space="1" w:color="FFFFFF"/>
                    <w:right w:val="single" w:sz="2" w:space="4" w:color="FFFFFF"/>
                  </w:divBdr>
                  <w:divsChild>
                    <w:div w:id="1667050271">
                      <w:marLeft w:val="0"/>
                      <w:marRight w:val="0"/>
                      <w:marTop w:val="0"/>
                      <w:marBottom w:val="0"/>
                      <w:divBdr>
                        <w:top w:val="none" w:sz="0" w:space="0" w:color="auto"/>
                        <w:left w:val="none" w:sz="0" w:space="0" w:color="auto"/>
                        <w:bottom w:val="none" w:sz="0" w:space="0" w:color="auto"/>
                        <w:right w:val="none" w:sz="0" w:space="0" w:color="auto"/>
                      </w:divBdr>
                    </w:div>
                  </w:divsChild>
                </w:div>
                <w:div w:id="1958563636">
                  <w:marLeft w:val="0"/>
                  <w:marRight w:val="0"/>
                  <w:marTop w:val="0"/>
                  <w:marBottom w:val="0"/>
                  <w:divBdr>
                    <w:top w:val="single" w:sz="2" w:space="1" w:color="FFFFFF"/>
                    <w:left w:val="single" w:sz="2" w:space="12" w:color="FFFFFF"/>
                    <w:bottom w:val="single" w:sz="2" w:space="1" w:color="FFFFFF"/>
                    <w:right w:val="single" w:sz="2" w:space="4" w:color="FFFFFF"/>
                  </w:divBdr>
                  <w:divsChild>
                    <w:div w:id="1290749229">
                      <w:marLeft w:val="0"/>
                      <w:marRight w:val="0"/>
                      <w:marTop w:val="0"/>
                      <w:marBottom w:val="0"/>
                      <w:divBdr>
                        <w:top w:val="none" w:sz="0" w:space="0" w:color="auto"/>
                        <w:left w:val="none" w:sz="0" w:space="0" w:color="auto"/>
                        <w:bottom w:val="none" w:sz="0" w:space="0" w:color="auto"/>
                        <w:right w:val="none" w:sz="0" w:space="0" w:color="auto"/>
                      </w:divBdr>
                    </w:div>
                  </w:divsChild>
                </w:div>
                <w:div w:id="1778325921">
                  <w:marLeft w:val="0"/>
                  <w:marRight w:val="0"/>
                  <w:marTop w:val="0"/>
                  <w:marBottom w:val="0"/>
                  <w:divBdr>
                    <w:top w:val="single" w:sz="2" w:space="1" w:color="FFFFFF"/>
                    <w:left w:val="single" w:sz="2" w:space="12" w:color="FFFFFF"/>
                    <w:bottom w:val="single" w:sz="2" w:space="1" w:color="FFFFFF"/>
                    <w:right w:val="single" w:sz="2" w:space="4" w:color="FFFFFF"/>
                  </w:divBdr>
                  <w:divsChild>
                    <w:div w:id="586811982">
                      <w:marLeft w:val="0"/>
                      <w:marRight w:val="0"/>
                      <w:marTop w:val="0"/>
                      <w:marBottom w:val="0"/>
                      <w:divBdr>
                        <w:top w:val="none" w:sz="0" w:space="0" w:color="auto"/>
                        <w:left w:val="none" w:sz="0" w:space="0" w:color="auto"/>
                        <w:bottom w:val="none" w:sz="0" w:space="0" w:color="auto"/>
                        <w:right w:val="none" w:sz="0" w:space="0" w:color="auto"/>
                      </w:divBdr>
                    </w:div>
                  </w:divsChild>
                </w:div>
                <w:div w:id="2041080310">
                  <w:marLeft w:val="0"/>
                  <w:marRight w:val="0"/>
                  <w:marTop w:val="0"/>
                  <w:marBottom w:val="0"/>
                  <w:divBdr>
                    <w:top w:val="single" w:sz="2" w:space="1" w:color="FFFFFF"/>
                    <w:left w:val="single" w:sz="2" w:space="12" w:color="FFFFFF"/>
                    <w:bottom w:val="single" w:sz="2" w:space="1" w:color="FFFFFF"/>
                    <w:right w:val="single" w:sz="2" w:space="4" w:color="FFFFFF"/>
                  </w:divBdr>
                  <w:divsChild>
                    <w:div w:id="1161196145">
                      <w:marLeft w:val="0"/>
                      <w:marRight w:val="0"/>
                      <w:marTop w:val="0"/>
                      <w:marBottom w:val="0"/>
                      <w:divBdr>
                        <w:top w:val="none" w:sz="0" w:space="0" w:color="auto"/>
                        <w:left w:val="none" w:sz="0" w:space="0" w:color="auto"/>
                        <w:bottom w:val="none" w:sz="0" w:space="0" w:color="auto"/>
                        <w:right w:val="none" w:sz="0" w:space="0" w:color="auto"/>
                      </w:divBdr>
                    </w:div>
                  </w:divsChild>
                </w:div>
                <w:div w:id="1423837550">
                  <w:marLeft w:val="0"/>
                  <w:marRight w:val="0"/>
                  <w:marTop w:val="0"/>
                  <w:marBottom w:val="0"/>
                  <w:divBdr>
                    <w:top w:val="single" w:sz="2" w:space="1" w:color="FFFFFF"/>
                    <w:left w:val="single" w:sz="2" w:space="12" w:color="FFFFFF"/>
                    <w:bottom w:val="single" w:sz="2" w:space="1" w:color="FFFFFF"/>
                    <w:right w:val="single" w:sz="2" w:space="4" w:color="FFFFFF"/>
                  </w:divBdr>
                  <w:divsChild>
                    <w:div w:id="640694165">
                      <w:marLeft w:val="0"/>
                      <w:marRight w:val="0"/>
                      <w:marTop w:val="0"/>
                      <w:marBottom w:val="0"/>
                      <w:divBdr>
                        <w:top w:val="none" w:sz="0" w:space="0" w:color="auto"/>
                        <w:left w:val="none" w:sz="0" w:space="0" w:color="auto"/>
                        <w:bottom w:val="none" w:sz="0" w:space="0" w:color="auto"/>
                        <w:right w:val="none" w:sz="0" w:space="0" w:color="auto"/>
                      </w:divBdr>
                    </w:div>
                  </w:divsChild>
                </w:div>
                <w:div w:id="24838595">
                  <w:marLeft w:val="0"/>
                  <w:marRight w:val="0"/>
                  <w:marTop w:val="0"/>
                  <w:marBottom w:val="0"/>
                  <w:divBdr>
                    <w:top w:val="single" w:sz="2" w:space="1" w:color="FFFFFF"/>
                    <w:left w:val="single" w:sz="2" w:space="12" w:color="FFFFFF"/>
                    <w:bottom w:val="single" w:sz="2" w:space="1" w:color="FFFFFF"/>
                    <w:right w:val="single" w:sz="2" w:space="4" w:color="FFFFFF"/>
                  </w:divBdr>
                  <w:divsChild>
                    <w:div w:id="1347903431">
                      <w:marLeft w:val="0"/>
                      <w:marRight w:val="0"/>
                      <w:marTop w:val="0"/>
                      <w:marBottom w:val="0"/>
                      <w:divBdr>
                        <w:top w:val="none" w:sz="0" w:space="0" w:color="auto"/>
                        <w:left w:val="none" w:sz="0" w:space="0" w:color="auto"/>
                        <w:bottom w:val="none" w:sz="0" w:space="0" w:color="auto"/>
                        <w:right w:val="none" w:sz="0" w:space="0" w:color="auto"/>
                      </w:divBdr>
                    </w:div>
                  </w:divsChild>
                </w:div>
                <w:div w:id="684484383">
                  <w:marLeft w:val="0"/>
                  <w:marRight w:val="0"/>
                  <w:marTop w:val="0"/>
                  <w:marBottom w:val="0"/>
                  <w:divBdr>
                    <w:top w:val="single" w:sz="2" w:space="1" w:color="FFFFFF"/>
                    <w:left w:val="single" w:sz="2" w:space="12" w:color="FFFFFF"/>
                    <w:bottom w:val="single" w:sz="2" w:space="1" w:color="FFFFFF"/>
                    <w:right w:val="single" w:sz="2" w:space="4" w:color="FFFFFF"/>
                  </w:divBdr>
                  <w:divsChild>
                    <w:div w:id="630672620">
                      <w:marLeft w:val="0"/>
                      <w:marRight w:val="0"/>
                      <w:marTop w:val="0"/>
                      <w:marBottom w:val="0"/>
                      <w:divBdr>
                        <w:top w:val="none" w:sz="0" w:space="0" w:color="auto"/>
                        <w:left w:val="none" w:sz="0" w:space="0" w:color="auto"/>
                        <w:bottom w:val="none" w:sz="0" w:space="0" w:color="auto"/>
                        <w:right w:val="none" w:sz="0" w:space="0" w:color="auto"/>
                      </w:divBdr>
                    </w:div>
                  </w:divsChild>
                </w:div>
                <w:div w:id="1458256346">
                  <w:marLeft w:val="0"/>
                  <w:marRight w:val="0"/>
                  <w:marTop w:val="0"/>
                  <w:marBottom w:val="0"/>
                  <w:divBdr>
                    <w:top w:val="single" w:sz="2" w:space="1" w:color="FFFFFF"/>
                    <w:left w:val="single" w:sz="2" w:space="12" w:color="FFFFFF"/>
                    <w:bottom w:val="single" w:sz="2" w:space="1" w:color="FFFFFF"/>
                    <w:right w:val="single" w:sz="2" w:space="4" w:color="FFFFFF"/>
                  </w:divBdr>
                  <w:divsChild>
                    <w:div w:id="905803510">
                      <w:marLeft w:val="0"/>
                      <w:marRight w:val="0"/>
                      <w:marTop w:val="0"/>
                      <w:marBottom w:val="0"/>
                      <w:divBdr>
                        <w:top w:val="none" w:sz="0" w:space="0" w:color="auto"/>
                        <w:left w:val="none" w:sz="0" w:space="0" w:color="auto"/>
                        <w:bottom w:val="none" w:sz="0" w:space="0" w:color="auto"/>
                        <w:right w:val="none" w:sz="0" w:space="0" w:color="auto"/>
                      </w:divBdr>
                    </w:div>
                  </w:divsChild>
                </w:div>
                <w:div w:id="1347950206">
                  <w:marLeft w:val="0"/>
                  <w:marRight w:val="0"/>
                  <w:marTop w:val="0"/>
                  <w:marBottom w:val="0"/>
                  <w:divBdr>
                    <w:top w:val="single" w:sz="2" w:space="1" w:color="FFFFFF"/>
                    <w:left w:val="single" w:sz="2" w:space="12" w:color="FFFFFF"/>
                    <w:bottom w:val="single" w:sz="2" w:space="1" w:color="FFFFFF"/>
                    <w:right w:val="single" w:sz="2" w:space="4" w:color="FFFFFF"/>
                  </w:divBdr>
                  <w:divsChild>
                    <w:div w:id="127356085">
                      <w:marLeft w:val="0"/>
                      <w:marRight w:val="0"/>
                      <w:marTop w:val="0"/>
                      <w:marBottom w:val="0"/>
                      <w:divBdr>
                        <w:top w:val="none" w:sz="0" w:space="0" w:color="auto"/>
                        <w:left w:val="none" w:sz="0" w:space="0" w:color="auto"/>
                        <w:bottom w:val="none" w:sz="0" w:space="0" w:color="auto"/>
                        <w:right w:val="none" w:sz="0" w:space="0" w:color="auto"/>
                      </w:divBdr>
                    </w:div>
                  </w:divsChild>
                </w:div>
                <w:div w:id="1001812494">
                  <w:marLeft w:val="0"/>
                  <w:marRight w:val="0"/>
                  <w:marTop w:val="0"/>
                  <w:marBottom w:val="0"/>
                  <w:divBdr>
                    <w:top w:val="single" w:sz="2" w:space="1" w:color="FFFFFF"/>
                    <w:left w:val="single" w:sz="2" w:space="12" w:color="FFFFFF"/>
                    <w:bottom w:val="single" w:sz="2" w:space="1" w:color="FFFFFF"/>
                    <w:right w:val="single" w:sz="2" w:space="4" w:color="FFFFFF"/>
                  </w:divBdr>
                  <w:divsChild>
                    <w:div w:id="2130319119">
                      <w:marLeft w:val="0"/>
                      <w:marRight w:val="0"/>
                      <w:marTop w:val="0"/>
                      <w:marBottom w:val="0"/>
                      <w:divBdr>
                        <w:top w:val="none" w:sz="0" w:space="0" w:color="auto"/>
                        <w:left w:val="none" w:sz="0" w:space="0" w:color="auto"/>
                        <w:bottom w:val="none" w:sz="0" w:space="0" w:color="auto"/>
                        <w:right w:val="none" w:sz="0" w:space="0" w:color="auto"/>
                      </w:divBdr>
                    </w:div>
                  </w:divsChild>
                </w:div>
                <w:div w:id="199560927">
                  <w:marLeft w:val="0"/>
                  <w:marRight w:val="0"/>
                  <w:marTop w:val="0"/>
                  <w:marBottom w:val="0"/>
                  <w:divBdr>
                    <w:top w:val="single" w:sz="2" w:space="1" w:color="FFFFFF"/>
                    <w:left w:val="single" w:sz="2" w:space="12" w:color="FFFFFF"/>
                    <w:bottom w:val="single" w:sz="2" w:space="1" w:color="FFFFFF"/>
                    <w:right w:val="single" w:sz="2" w:space="4" w:color="FFFFFF"/>
                  </w:divBdr>
                  <w:divsChild>
                    <w:div w:id="831026144">
                      <w:marLeft w:val="0"/>
                      <w:marRight w:val="0"/>
                      <w:marTop w:val="0"/>
                      <w:marBottom w:val="0"/>
                      <w:divBdr>
                        <w:top w:val="none" w:sz="0" w:space="0" w:color="auto"/>
                        <w:left w:val="none" w:sz="0" w:space="0" w:color="auto"/>
                        <w:bottom w:val="none" w:sz="0" w:space="0" w:color="auto"/>
                        <w:right w:val="none" w:sz="0" w:space="0" w:color="auto"/>
                      </w:divBdr>
                    </w:div>
                  </w:divsChild>
                </w:div>
                <w:div w:id="707536754">
                  <w:marLeft w:val="0"/>
                  <w:marRight w:val="0"/>
                  <w:marTop w:val="0"/>
                  <w:marBottom w:val="0"/>
                  <w:divBdr>
                    <w:top w:val="single" w:sz="2" w:space="1" w:color="FFFFFF"/>
                    <w:left w:val="single" w:sz="2" w:space="12" w:color="FFFFFF"/>
                    <w:bottom w:val="single" w:sz="2" w:space="1" w:color="FFFFFF"/>
                    <w:right w:val="single" w:sz="2" w:space="4" w:color="FFFFFF"/>
                  </w:divBdr>
                  <w:divsChild>
                    <w:div w:id="471362455">
                      <w:marLeft w:val="0"/>
                      <w:marRight w:val="0"/>
                      <w:marTop w:val="0"/>
                      <w:marBottom w:val="0"/>
                      <w:divBdr>
                        <w:top w:val="none" w:sz="0" w:space="0" w:color="auto"/>
                        <w:left w:val="none" w:sz="0" w:space="0" w:color="auto"/>
                        <w:bottom w:val="none" w:sz="0" w:space="0" w:color="auto"/>
                        <w:right w:val="none" w:sz="0" w:space="0" w:color="auto"/>
                      </w:divBdr>
                    </w:div>
                  </w:divsChild>
                </w:div>
                <w:div w:id="372581446">
                  <w:marLeft w:val="0"/>
                  <w:marRight w:val="0"/>
                  <w:marTop w:val="0"/>
                  <w:marBottom w:val="0"/>
                  <w:divBdr>
                    <w:top w:val="single" w:sz="2" w:space="1" w:color="FFFFFF"/>
                    <w:left w:val="single" w:sz="2" w:space="12" w:color="FFFFFF"/>
                    <w:bottom w:val="single" w:sz="2" w:space="1" w:color="FFFFFF"/>
                    <w:right w:val="single" w:sz="2" w:space="4" w:color="FFFFFF"/>
                  </w:divBdr>
                  <w:divsChild>
                    <w:div w:id="1553887614">
                      <w:marLeft w:val="0"/>
                      <w:marRight w:val="0"/>
                      <w:marTop w:val="0"/>
                      <w:marBottom w:val="0"/>
                      <w:divBdr>
                        <w:top w:val="none" w:sz="0" w:space="0" w:color="auto"/>
                        <w:left w:val="none" w:sz="0" w:space="0" w:color="auto"/>
                        <w:bottom w:val="none" w:sz="0" w:space="0" w:color="auto"/>
                        <w:right w:val="none" w:sz="0" w:space="0" w:color="auto"/>
                      </w:divBdr>
                    </w:div>
                  </w:divsChild>
                </w:div>
                <w:div w:id="272446310">
                  <w:marLeft w:val="0"/>
                  <w:marRight w:val="0"/>
                  <w:marTop w:val="0"/>
                  <w:marBottom w:val="0"/>
                  <w:divBdr>
                    <w:top w:val="single" w:sz="2" w:space="1" w:color="FFFFFF"/>
                    <w:left w:val="single" w:sz="2" w:space="12" w:color="FFFFFF"/>
                    <w:bottom w:val="single" w:sz="2" w:space="1" w:color="FFFFFF"/>
                    <w:right w:val="single" w:sz="2" w:space="4" w:color="FFFFFF"/>
                  </w:divBdr>
                  <w:divsChild>
                    <w:div w:id="369380765">
                      <w:marLeft w:val="0"/>
                      <w:marRight w:val="0"/>
                      <w:marTop w:val="0"/>
                      <w:marBottom w:val="0"/>
                      <w:divBdr>
                        <w:top w:val="none" w:sz="0" w:space="0" w:color="auto"/>
                        <w:left w:val="none" w:sz="0" w:space="0" w:color="auto"/>
                        <w:bottom w:val="none" w:sz="0" w:space="0" w:color="auto"/>
                        <w:right w:val="none" w:sz="0" w:space="0" w:color="auto"/>
                      </w:divBdr>
                    </w:div>
                  </w:divsChild>
                </w:div>
                <w:div w:id="944191850">
                  <w:marLeft w:val="0"/>
                  <w:marRight w:val="0"/>
                  <w:marTop w:val="0"/>
                  <w:marBottom w:val="0"/>
                  <w:divBdr>
                    <w:top w:val="single" w:sz="2" w:space="1" w:color="FFFFFF"/>
                    <w:left w:val="single" w:sz="2" w:space="12" w:color="FFFFFF"/>
                    <w:bottom w:val="single" w:sz="2" w:space="1" w:color="FFFFFF"/>
                    <w:right w:val="single" w:sz="2" w:space="4" w:color="FFFFFF"/>
                  </w:divBdr>
                  <w:divsChild>
                    <w:div w:id="1763911737">
                      <w:marLeft w:val="0"/>
                      <w:marRight w:val="0"/>
                      <w:marTop w:val="0"/>
                      <w:marBottom w:val="0"/>
                      <w:divBdr>
                        <w:top w:val="none" w:sz="0" w:space="0" w:color="auto"/>
                        <w:left w:val="none" w:sz="0" w:space="0" w:color="auto"/>
                        <w:bottom w:val="none" w:sz="0" w:space="0" w:color="auto"/>
                        <w:right w:val="none" w:sz="0" w:space="0" w:color="auto"/>
                      </w:divBdr>
                    </w:div>
                  </w:divsChild>
                </w:div>
                <w:div w:id="657420565">
                  <w:marLeft w:val="0"/>
                  <w:marRight w:val="0"/>
                  <w:marTop w:val="0"/>
                  <w:marBottom w:val="0"/>
                  <w:divBdr>
                    <w:top w:val="single" w:sz="2" w:space="1" w:color="FFFFFF"/>
                    <w:left w:val="single" w:sz="2" w:space="12" w:color="FFFFFF"/>
                    <w:bottom w:val="single" w:sz="2" w:space="1" w:color="FFFFFF"/>
                    <w:right w:val="single" w:sz="2" w:space="4" w:color="FFFFFF"/>
                  </w:divBdr>
                  <w:divsChild>
                    <w:div w:id="1058675878">
                      <w:marLeft w:val="0"/>
                      <w:marRight w:val="0"/>
                      <w:marTop w:val="0"/>
                      <w:marBottom w:val="0"/>
                      <w:divBdr>
                        <w:top w:val="none" w:sz="0" w:space="0" w:color="auto"/>
                        <w:left w:val="none" w:sz="0" w:space="0" w:color="auto"/>
                        <w:bottom w:val="none" w:sz="0" w:space="0" w:color="auto"/>
                        <w:right w:val="none" w:sz="0" w:space="0" w:color="auto"/>
                      </w:divBdr>
                    </w:div>
                  </w:divsChild>
                </w:div>
                <w:div w:id="757823929">
                  <w:marLeft w:val="0"/>
                  <w:marRight w:val="0"/>
                  <w:marTop w:val="0"/>
                  <w:marBottom w:val="0"/>
                  <w:divBdr>
                    <w:top w:val="single" w:sz="2" w:space="1" w:color="FFFFFF"/>
                    <w:left w:val="single" w:sz="2" w:space="12" w:color="FFFFFF"/>
                    <w:bottom w:val="single" w:sz="2" w:space="1" w:color="FFFFFF"/>
                    <w:right w:val="single" w:sz="2" w:space="4" w:color="FFFFFF"/>
                  </w:divBdr>
                  <w:divsChild>
                    <w:div w:id="1299264326">
                      <w:marLeft w:val="0"/>
                      <w:marRight w:val="0"/>
                      <w:marTop w:val="0"/>
                      <w:marBottom w:val="0"/>
                      <w:divBdr>
                        <w:top w:val="none" w:sz="0" w:space="0" w:color="auto"/>
                        <w:left w:val="none" w:sz="0" w:space="0" w:color="auto"/>
                        <w:bottom w:val="none" w:sz="0" w:space="0" w:color="auto"/>
                        <w:right w:val="none" w:sz="0" w:space="0" w:color="auto"/>
                      </w:divBdr>
                    </w:div>
                  </w:divsChild>
                </w:div>
                <w:div w:id="1829125477">
                  <w:marLeft w:val="0"/>
                  <w:marRight w:val="0"/>
                  <w:marTop w:val="0"/>
                  <w:marBottom w:val="0"/>
                  <w:divBdr>
                    <w:top w:val="single" w:sz="2" w:space="1" w:color="FFFFFF"/>
                    <w:left w:val="single" w:sz="2" w:space="12" w:color="FFFFFF"/>
                    <w:bottom w:val="single" w:sz="2" w:space="1" w:color="FFFFFF"/>
                    <w:right w:val="single" w:sz="2" w:space="4" w:color="FFFFFF"/>
                  </w:divBdr>
                  <w:divsChild>
                    <w:div w:id="1839155391">
                      <w:marLeft w:val="0"/>
                      <w:marRight w:val="0"/>
                      <w:marTop w:val="0"/>
                      <w:marBottom w:val="0"/>
                      <w:divBdr>
                        <w:top w:val="none" w:sz="0" w:space="0" w:color="auto"/>
                        <w:left w:val="none" w:sz="0" w:space="0" w:color="auto"/>
                        <w:bottom w:val="none" w:sz="0" w:space="0" w:color="auto"/>
                        <w:right w:val="none" w:sz="0" w:space="0" w:color="auto"/>
                      </w:divBdr>
                    </w:div>
                  </w:divsChild>
                </w:div>
                <w:div w:id="1060516679">
                  <w:marLeft w:val="0"/>
                  <w:marRight w:val="0"/>
                  <w:marTop w:val="0"/>
                  <w:marBottom w:val="0"/>
                  <w:divBdr>
                    <w:top w:val="single" w:sz="2" w:space="1" w:color="FFFFFF"/>
                    <w:left w:val="single" w:sz="2" w:space="12" w:color="FFFFFF"/>
                    <w:bottom w:val="single" w:sz="2" w:space="1" w:color="FFFFFF"/>
                    <w:right w:val="single" w:sz="2" w:space="4" w:color="FFFFFF"/>
                  </w:divBdr>
                  <w:divsChild>
                    <w:div w:id="1777404683">
                      <w:marLeft w:val="0"/>
                      <w:marRight w:val="0"/>
                      <w:marTop w:val="0"/>
                      <w:marBottom w:val="0"/>
                      <w:divBdr>
                        <w:top w:val="none" w:sz="0" w:space="0" w:color="auto"/>
                        <w:left w:val="none" w:sz="0" w:space="0" w:color="auto"/>
                        <w:bottom w:val="none" w:sz="0" w:space="0" w:color="auto"/>
                        <w:right w:val="none" w:sz="0" w:space="0" w:color="auto"/>
                      </w:divBdr>
                    </w:div>
                  </w:divsChild>
                </w:div>
                <w:div w:id="618224466">
                  <w:marLeft w:val="0"/>
                  <w:marRight w:val="0"/>
                  <w:marTop w:val="0"/>
                  <w:marBottom w:val="0"/>
                  <w:divBdr>
                    <w:top w:val="single" w:sz="2" w:space="1" w:color="FFFFFF"/>
                    <w:left w:val="single" w:sz="2" w:space="12" w:color="FFFFFF"/>
                    <w:bottom w:val="single" w:sz="2" w:space="1" w:color="FFFFFF"/>
                    <w:right w:val="single" w:sz="2" w:space="4" w:color="FFFFFF"/>
                  </w:divBdr>
                  <w:divsChild>
                    <w:div w:id="1425108247">
                      <w:marLeft w:val="0"/>
                      <w:marRight w:val="0"/>
                      <w:marTop w:val="0"/>
                      <w:marBottom w:val="0"/>
                      <w:divBdr>
                        <w:top w:val="none" w:sz="0" w:space="0" w:color="auto"/>
                        <w:left w:val="none" w:sz="0" w:space="0" w:color="auto"/>
                        <w:bottom w:val="none" w:sz="0" w:space="0" w:color="auto"/>
                        <w:right w:val="none" w:sz="0" w:space="0" w:color="auto"/>
                      </w:divBdr>
                    </w:div>
                  </w:divsChild>
                </w:div>
                <w:div w:id="2038000785">
                  <w:marLeft w:val="0"/>
                  <w:marRight w:val="0"/>
                  <w:marTop w:val="0"/>
                  <w:marBottom w:val="0"/>
                  <w:divBdr>
                    <w:top w:val="single" w:sz="2" w:space="1" w:color="FFFFFF"/>
                    <w:left w:val="single" w:sz="2" w:space="12" w:color="FFFFFF"/>
                    <w:bottom w:val="single" w:sz="2" w:space="1" w:color="FFFFFF"/>
                    <w:right w:val="single" w:sz="2" w:space="4" w:color="FFFFFF"/>
                  </w:divBdr>
                  <w:divsChild>
                    <w:div w:id="1789618276">
                      <w:marLeft w:val="0"/>
                      <w:marRight w:val="0"/>
                      <w:marTop w:val="0"/>
                      <w:marBottom w:val="0"/>
                      <w:divBdr>
                        <w:top w:val="none" w:sz="0" w:space="0" w:color="auto"/>
                        <w:left w:val="none" w:sz="0" w:space="0" w:color="auto"/>
                        <w:bottom w:val="none" w:sz="0" w:space="0" w:color="auto"/>
                        <w:right w:val="none" w:sz="0" w:space="0" w:color="auto"/>
                      </w:divBdr>
                    </w:div>
                  </w:divsChild>
                </w:div>
                <w:div w:id="1444037884">
                  <w:marLeft w:val="0"/>
                  <w:marRight w:val="0"/>
                  <w:marTop w:val="0"/>
                  <w:marBottom w:val="0"/>
                  <w:divBdr>
                    <w:top w:val="single" w:sz="2" w:space="1" w:color="FFFFFF"/>
                    <w:left w:val="single" w:sz="2" w:space="12" w:color="FFFFFF"/>
                    <w:bottom w:val="single" w:sz="2" w:space="1" w:color="FFFFFF"/>
                    <w:right w:val="single" w:sz="2" w:space="4" w:color="FFFFFF"/>
                  </w:divBdr>
                  <w:divsChild>
                    <w:div w:id="589893925">
                      <w:marLeft w:val="0"/>
                      <w:marRight w:val="0"/>
                      <w:marTop w:val="0"/>
                      <w:marBottom w:val="0"/>
                      <w:divBdr>
                        <w:top w:val="none" w:sz="0" w:space="0" w:color="auto"/>
                        <w:left w:val="none" w:sz="0" w:space="0" w:color="auto"/>
                        <w:bottom w:val="none" w:sz="0" w:space="0" w:color="auto"/>
                        <w:right w:val="none" w:sz="0" w:space="0" w:color="auto"/>
                      </w:divBdr>
                    </w:div>
                  </w:divsChild>
                </w:div>
                <w:div w:id="43410041">
                  <w:marLeft w:val="0"/>
                  <w:marRight w:val="0"/>
                  <w:marTop w:val="0"/>
                  <w:marBottom w:val="0"/>
                  <w:divBdr>
                    <w:top w:val="single" w:sz="2" w:space="1" w:color="FFFFFF"/>
                    <w:left w:val="single" w:sz="2" w:space="12" w:color="FFFFFF"/>
                    <w:bottom w:val="single" w:sz="2" w:space="1" w:color="FFFFFF"/>
                    <w:right w:val="single" w:sz="2" w:space="4" w:color="FFFFFF"/>
                  </w:divBdr>
                  <w:divsChild>
                    <w:div w:id="150298704">
                      <w:marLeft w:val="0"/>
                      <w:marRight w:val="0"/>
                      <w:marTop w:val="0"/>
                      <w:marBottom w:val="0"/>
                      <w:divBdr>
                        <w:top w:val="none" w:sz="0" w:space="0" w:color="auto"/>
                        <w:left w:val="none" w:sz="0" w:space="0" w:color="auto"/>
                        <w:bottom w:val="none" w:sz="0" w:space="0" w:color="auto"/>
                        <w:right w:val="none" w:sz="0" w:space="0" w:color="auto"/>
                      </w:divBdr>
                    </w:div>
                  </w:divsChild>
                </w:div>
                <w:div w:id="1637643245">
                  <w:marLeft w:val="0"/>
                  <w:marRight w:val="0"/>
                  <w:marTop w:val="0"/>
                  <w:marBottom w:val="0"/>
                  <w:divBdr>
                    <w:top w:val="single" w:sz="2" w:space="1" w:color="FFFFFF"/>
                    <w:left w:val="single" w:sz="2" w:space="12" w:color="FFFFFF"/>
                    <w:bottom w:val="single" w:sz="2" w:space="1" w:color="FFFFFF"/>
                    <w:right w:val="single" w:sz="2" w:space="4" w:color="FFFFFF"/>
                  </w:divBdr>
                  <w:divsChild>
                    <w:div w:id="1937638252">
                      <w:marLeft w:val="0"/>
                      <w:marRight w:val="0"/>
                      <w:marTop w:val="0"/>
                      <w:marBottom w:val="0"/>
                      <w:divBdr>
                        <w:top w:val="none" w:sz="0" w:space="0" w:color="auto"/>
                        <w:left w:val="none" w:sz="0" w:space="0" w:color="auto"/>
                        <w:bottom w:val="none" w:sz="0" w:space="0" w:color="auto"/>
                        <w:right w:val="none" w:sz="0" w:space="0" w:color="auto"/>
                      </w:divBdr>
                    </w:div>
                  </w:divsChild>
                </w:div>
                <w:div w:id="868222586">
                  <w:marLeft w:val="0"/>
                  <w:marRight w:val="0"/>
                  <w:marTop w:val="0"/>
                  <w:marBottom w:val="0"/>
                  <w:divBdr>
                    <w:top w:val="single" w:sz="2" w:space="1" w:color="FFFFFF"/>
                    <w:left w:val="single" w:sz="2" w:space="12" w:color="FFFFFF"/>
                    <w:bottom w:val="single" w:sz="2" w:space="1" w:color="FFFFFF"/>
                    <w:right w:val="single" w:sz="2" w:space="4" w:color="FFFFFF"/>
                  </w:divBdr>
                  <w:divsChild>
                    <w:div w:id="11348189">
                      <w:marLeft w:val="0"/>
                      <w:marRight w:val="0"/>
                      <w:marTop w:val="0"/>
                      <w:marBottom w:val="0"/>
                      <w:divBdr>
                        <w:top w:val="none" w:sz="0" w:space="0" w:color="auto"/>
                        <w:left w:val="none" w:sz="0" w:space="0" w:color="auto"/>
                        <w:bottom w:val="none" w:sz="0" w:space="0" w:color="auto"/>
                        <w:right w:val="none" w:sz="0" w:space="0" w:color="auto"/>
                      </w:divBdr>
                    </w:div>
                  </w:divsChild>
                </w:div>
                <w:div w:id="124742224">
                  <w:marLeft w:val="0"/>
                  <w:marRight w:val="0"/>
                  <w:marTop w:val="0"/>
                  <w:marBottom w:val="0"/>
                  <w:divBdr>
                    <w:top w:val="single" w:sz="2" w:space="1" w:color="FFFFFF"/>
                    <w:left w:val="single" w:sz="2" w:space="12" w:color="FFFFFF"/>
                    <w:bottom w:val="single" w:sz="2" w:space="1" w:color="FFFFFF"/>
                    <w:right w:val="single" w:sz="2" w:space="4" w:color="FFFFFF"/>
                  </w:divBdr>
                  <w:divsChild>
                    <w:div w:id="1901164205">
                      <w:marLeft w:val="0"/>
                      <w:marRight w:val="0"/>
                      <w:marTop w:val="0"/>
                      <w:marBottom w:val="0"/>
                      <w:divBdr>
                        <w:top w:val="none" w:sz="0" w:space="0" w:color="auto"/>
                        <w:left w:val="none" w:sz="0" w:space="0" w:color="auto"/>
                        <w:bottom w:val="none" w:sz="0" w:space="0" w:color="auto"/>
                        <w:right w:val="none" w:sz="0" w:space="0" w:color="auto"/>
                      </w:divBdr>
                    </w:div>
                  </w:divsChild>
                </w:div>
                <w:div w:id="401559490">
                  <w:marLeft w:val="0"/>
                  <w:marRight w:val="0"/>
                  <w:marTop w:val="0"/>
                  <w:marBottom w:val="0"/>
                  <w:divBdr>
                    <w:top w:val="single" w:sz="2" w:space="1" w:color="FFFFFF"/>
                    <w:left w:val="single" w:sz="2" w:space="12" w:color="FFFFFF"/>
                    <w:bottom w:val="single" w:sz="2" w:space="1" w:color="FFFFFF"/>
                    <w:right w:val="single" w:sz="2" w:space="4" w:color="FFFFFF"/>
                  </w:divBdr>
                  <w:divsChild>
                    <w:div w:id="866987075">
                      <w:marLeft w:val="0"/>
                      <w:marRight w:val="0"/>
                      <w:marTop w:val="0"/>
                      <w:marBottom w:val="0"/>
                      <w:divBdr>
                        <w:top w:val="none" w:sz="0" w:space="0" w:color="auto"/>
                        <w:left w:val="none" w:sz="0" w:space="0" w:color="auto"/>
                        <w:bottom w:val="none" w:sz="0" w:space="0" w:color="auto"/>
                        <w:right w:val="none" w:sz="0" w:space="0" w:color="auto"/>
                      </w:divBdr>
                    </w:div>
                  </w:divsChild>
                </w:div>
                <w:div w:id="718742888">
                  <w:marLeft w:val="0"/>
                  <w:marRight w:val="0"/>
                  <w:marTop w:val="0"/>
                  <w:marBottom w:val="0"/>
                  <w:divBdr>
                    <w:top w:val="single" w:sz="2" w:space="1" w:color="FFFFFF"/>
                    <w:left w:val="single" w:sz="2" w:space="12" w:color="FFFFFF"/>
                    <w:bottom w:val="single" w:sz="2" w:space="1" w:color="FFFFFF"/>
                    <w:right w:val="single" w:sz="2" w:space="4" w:color="FFFFFF"/>
                  </w:divBdr>
                  <w:divsChild>
                    <w:div w:id="1601984849">
                      <w:marLeft w:val="0"/>
                      <w:marRight w:val="0"/>
                      <w:marTop w:val="0"/>
                      <w:marBottom w:val="0"/>
                      <w:divBdr>
                        <w:top w:val="none" w:sz="0" w:space="0" w:color="auto"/>
                        <w:left w:val="none" w:sz="0" w:space="0" w:color="auto"/>
                        <w:bottom w:val="none" w:sz="0" w:space="0" w:color="auto"/>
                        <w:right w:val="none" w:sz="0" w:space="0" w:color="auto"/>
                      </w:divBdr>
                    </w:div>
                  </w:divsChild>
                </w:div>
                <w:div w:id="738747704">
                  <w:marLeft w:val="0"/>
                  <w:marRight w:val="0"/>
                  <w:marTop w:val="0"/>
                  <w:marBottom w:val="0"/>
                  <w:divBdr>
                    <w:top w:val="single" w:sz="2" w:space="1" w:color="FFFFFF"/>
                    <w:left w:val="single" w:sz="2" w:space="12" w:color="FFFFFF"/>
                    <w:bottom w:val="single" w:sz="2" w:space="1" w:color="FFFFFF"/>
                    <w:right w:val="single" w:sz="2" w:space="4" w:color="FFFFFF"/>
                  </w:divBdr>
                  <w:divsChild>
                    <w:div w:id="135683493">
                      <w:marLeft w:val="0"/>
                      <w:marRight w:val="0"/>
                      <w:marTop w:val="0"/>
                      <w:marBottom w:val="0"/>
                      <w:divBdr>
                        <w:top w:val="none" w:sz="0" w:space="0" w:color="auto"/>
                        <w:left w:val="none" w:sz="0" w:space="0" w:color="auto"/>
                        <w:bottom w:val="none" w:sz="0" w:space="0" w:color="auto"/>
                        <w:right w:val="none" w:sz="0" w:space="0" w:color="auto"/>
                      </w:divBdr>
                    </w:div>
                  </w:divsChild>
                </w:div>
                <w:div w:id="412557358">
                  <w:marLeft w:val="0"/>
                  <w:marRight w:val="0"/>
                  <w:marTop w:val="0"/>
                  <w:marBottom w:val="0"/>
                  <w:divBdr>
                    <w:top w:val="single" w:sz="2" w:space="1" w:color="FFFFFF"/>
                    <w:left w:val="single" w:sz="2" w:space="12" w:color="FFFFFF"/>
                    <w:bottom w:val="single" w:sz="2" w:space="1" w:color="FFFFFF"/>
                    <w:right w:val="single" w:sz="2" w:space="4" w:color="FFFFFF"/>
                  </w:divBdr>
                  <w:divsChild>
                    <w:div w:id="994795591">
                      <w:marLeft w:val="0"/>
                      <w:marRight w:val="0"/>
                      <w:marTop w:val="0"/>
                      <w:marBottom w:val="0"/>
                      <w:divBdr>
                        <w:top w:val="none" w:sz="0" w:space="0" w:color="auto"/>
                        <w:left w:val="none" w:sz="0" w:space="0" w:color="auto"/>
                        <w:bottom w:val="none" w:sz="0" w:space="0" w:color="auto"/>
                        <w:right w:val="none" w:sz="0" w:space="0" w:color="auto"/>
                      </w:divBdr>
                    </w:div>
                  </w:divsChild>
                </w:div>
                <w:div w:id="2101369949">
                  <w:marLeft w:val="0"/>
                  <w:marRight w:val="0"/>
                  <w:marTop w:val="0"/>
                  <w:marBottom w:val="0"/>
                  <w:divBdr>
                    <w:top w:val="single" w:sz="2" w:space="1" w:color="FFFFFF"/>
                    <w:left w:val="single" w:sz="2" w:space="12" w:color="FFFFFF"/>
                    <w:bottom w:val="single" w:sz="2" w:space="1" w:color="FFFFFF"/>
                    <w:right w:val="single" w:sz="2" w:space="4" w:color="FFFFFF"/>
                  </w:divBdr>
                  <w:divsChild>
                    <w:div w:id="252592476">
                      <w:marLeft w:val="0"/>
                      <w:marRight w:val="0"/>
                      <w:marTop w:val="0"/>
                      <w:marBottom w:val="0"/>
                      <w:divBdr>
                        <w:top w:val="none" w:sz="0" w:space="0" w:color="auto"/>
                        <w:left w:val="none" w:sz="0" w:space="0" w:color="auto"/>
                        <w:bottom w:val="none" w:sz="0" w:space="0" w:color="auto"/>
                        <w:right w:val="none" w:sz="0" w:space="0" w:color="auto"/>
                      </w:divBdr>
                    </w:div>
                  </w:divsChild>
                </w:div>
                <w:div w:id="1158424860">
                  <w:marLeft w:val="0"/>
                  <w:marRight w:val="0"/>
                  <w:marTop w:val="0"/>
                  <w:marBottom w:val="0"/>
                  <w:divBdr>
                    <w:top w:val="single" w:sz="2" w:space="1" w:color="FFFFFF"/>
                    <w:left w:val="single" w:sz="2" w:space="12" w:color="FFFFFF"/>
                    <w:bottom w:val="single" w:sz="2" w:space="1" w:color="FFFFFF"/>
                    <w:right w:val="single" w:sz="2" w:space="4" w:color="FFFFFF"/>
                  </w:divBdr>
                  <w:divsChild>
                    <w:div w:id="239797877">
                      <w:marLeft w:val="0"/>
                      <w:marRight w:val="0"/>
                      <w:marTop w:val="0"/>
                      <w:marBottom w:val="0"/>
                      <w:divBdr>
                        <w:top w:val="none" w:sz="0" w:space="0" w:color="auto"/>
                        <w:left w:val="none" w:sz="0" w:space="0" w:color="auto"/>
                        <w:bottom w:val="none" w:sz="0" w:space="0" w:color="auto"/>
                        <w:right w:val="none" w:sz="0" w:space="0" w:color="auto"/>
                      </w:divBdr>
                    </w:div>
                  </w:divsChild>
                </w:div>
                <w:div w:id="334501868">
                  <w:marLeft w:val="0"/>
                  <w:marRight w:val="0"/>
                  <w:marTop w:val="0"/>
                  <w:marBottom w:val="0"/>
                  <w:divBdr>
                    <w:top w:val="single" w:sz="2" w:space="1" w:color="FFFFFF"/>
                    <w:left w:val="single" w:sz="2" w:space="12" w:color="FFFFFF"/>
                    <w:bottom w:val="single" w:sz="2" w:space="1" w:color="FFFFFF"/>
                    <w:right w:val="single" w:sz="2" w:space="4" w:color="FFFFFF"/>
                  </w:divBdr>
                  <w:divsChild>
                    <w:div w:id="558708173">
                      <w:marLeft w:val="0"/>
                      <w:marRight w:val="0"/>
                      <w:marTop w:val="0"/>
                      <w:marBottom w:val="0"/>
                      <w:divBdr>
                        <w:top w:val="none" w:sz="0" w:space="0" w:color="auto"/>
                        <w:left w:val="none" w:sz="0" w:space="0" w:color="auto"/>
                        <w:bottom w:val="none" w:sz="0" w:space="0" w:color="auto"/>
                        <w:right w:val="none" w:sz="0" w:space="0" w:color="auto"/>
                      </w:divBdr>
                    </w:div>
                  </w:divsChild>
                </w:div>
                <w:div w:id="957952253">
                  <w:marLeft w:val="0"/>
                  <w:marRight w:val="0"/>
                  <w:marTop w:val="0"/>
                  <w:marBottom w:val="0"/>
                  <w:divBdr>
                    <w:top w:val="single" w:sz="2" w:space="1" w:color="FFFFFF"/>
                    <w:left w:val="single" w:sz="2" w:space="12" w:color="FFFFFF"/>
                    <w:bottom w:val="single" w:sz="2" w:space="1" w:color="FFFFFF"/>
                    <w:right w:val="single" w:sz="2" w:space="4" w:color="FFFFFF"/>
                  </w:divBdr>
                  <w:divsChild>
                    <w:div w:id="1490366712">
                      <w:marLeft w:val="0"/>
                      <w:marRight w:val="0"/>
                      <w:marTop w:val="0"/>
                      <w:marBottom w:val="0"/>
                      <w:divBdr>
                        <w:top w:val="none" w:sz="0" w:space="0" w:color="auto"/>
                        <w:left w:val="none" w:sz="0" w:space="0" w:color="auto"/>
                        <w:bottom w:val="none" w:sz="0" w:space="0" w:color="auto"/>
                        <w:right w:val="none" w:sz="0" w:space="0" w:color="auto"/>
                      </w:divBdr>
                    </w:div>
                  </w:divsChild>
                </w:div>
                <w:div w:id="773789358">
                  <w:marLeft w:val="0"/>
                  <w:marRight w:val="0"/>
                  <w:marTop w:val="0"/>
                  <w:marBottom w:val="0"/>
                  <w:divBdr>
                    <w:top w:val="single" w:sz="2" w:space="1" w:color="FFFFFF"/>
                    <w:left w:val="single" w:sz="2" w:space="12" w:color="FFFFFF"/>
                    <w:bottom w:val="single" w:sz="2" w:space="1" w:color="FFFFFF"/>
                    <w:right w:val="single" w:sz="2" w:space="4" w:color="FFFFFF"/>
                  </w:divBdr>
                  <w:divsChild>
                    <w:div w:id="1886528305">
                      <w:marLeft w:val="0"/>
                      <w:marRight w:val="0"/>
                      <w:marTop w:val="0"/>
                      <w:marBottom w:val="0"/>
                      <w:divBdr>
                        <w:top w:val="none" w:sz="0" w:space="0" w:color="auto"/>
                        <w:left w:val="none" w:sz="0" w:space="0" w:color="auto"/>
                        <w:bottom w:val="none" w:sz="0" w:space="0" w:color="auto"/>
                        <w:right w:val="none" w:sz="0" w:space="0" w:color="auto"/>
                      </w:divBdr>
                    </w:div>
                  </w:divsChild>
                </w:div>
                <w:div w:id="1080642876">
                  <w:marLeft w:val="0"/>
                  <w:marRight w:val="0"/>
                  <w:marTop w:val="0"/>
                  <w:marBottom w:val="0"/>
                  <w:divBdr>
                    <w:top w:val="single" w:sz="2" w:space="1" w:color="FFFFFF"/>
                    <w:left w:val="single" w:sz="2" w:space="12" w:color="FFFFFF"/>
                    <w:bottom w:val="single" w:sz="2" w:space="1" w:color="FFFFFF"/>
                    <w:right w:val="single" w:sz="2" w:space="4" w:color="FFFFFF"/>
                  </w:divBdr>
                  <w:divsChild>
                    <w:div w:id="513374318">
                      <w:marLeft w:val="0"/>
                      <w:marRight w:val="0"/>
                      <w:marTop w:val="0"/>
                      <w:marBottom w:val="0"/>
                      <w:divBdr>
                        <w:top w:val="none" w:sz="0" w:space="0" w:color="auto"/>
                        <w:left w:val="none" w:sz="0" w:space="0" w:color="auto"/>
                        <w:bottom w:val="none" w:sz="0" w:space="0" w:color="auto"/>
                        <w:right w:val="none" w:sz="0" w:space="0" w:color="auto"/>
                      </w:divBdr>
                    </w:div>
                  </w:divsChild>
                </w:div>
                <w:div w:id="1525091381">
                  <w:marLeft w:val="0"/>
                  <w:marRight w:val="0"/>
                  <w:marTop w:val="0"/>
                  <w:marBottom w:val="0"/>
                  <w:divBdr>
                    <w:top w:val="single" w:sz="2" w:space="1" w:color="FFFFFF"/>
                    <w:left w:val="single" w:sz="2" w:space="12" w:color="FFFFFF"/>
                    <w:bottom w:val="single" w:sz="2" w:space="1" w:color="FFFFFF"/>
                    <w:right w:val="single" w:sz="2" w:space="4" w:color="FFFFFF"/>
                  </w:divBdr>
                  <w:divsChild>
                    <w:div w:id="362949160">
                      <w:marLeft w:val="0"/>
                      <w:marRight w:val="0"/>
                      <w:marTop w:val="0"/>
                      <w:marBottom w:val="0"/>
                      <w:divBdr>
                        <w:top w:val="none" w:sz="0" w:space="0" w:color="auto"/>
                        <w:left w:val="none" w:sz="0" w:space="0" w:color="auto"/>
                        <w:bottom w:val="none" w:sz="0" w:space="0" w:color="auto"/>
                        <w:right w:val="none" w:sz="0" w:space="0" w:color="auto"/>
                      </w:divBdr>
                    </w:div>
                  </w:divsChild>
                </w:div>
                <w:div w:id="331369923">
                  <w:marLeft w:val="0"/>
                  <w:marRight w:val="0"/>
                  <w:marTop w:val="0"/>
                  <w:marBottom w:val="0"/>
                  <w:divBdr>
                    <w:top w:val="single" w:sz="2" w:space="1" w:color="FFFFFF"/>
                    <w:left w:val="single" w:sz="2" w:space="12" w:color="FFFFFF"/>
                    <w:bottom w:val="single" w:sz="2" w:space="1" w:color="FFFFFF"/>
                    <w:right w:val="single" w:sz="2" w:space="4" w:color="FFFFFF"/>
                  </w:divBdr>
                  <w:divsChild>
                    <w:div w:id="1631277933">
                      <w:marLeft w:val="0"/>
                      <w:marRight w:val="0"/>
                      <w:marTop w:val="0"/>
                      <w:marBottom w:val="0"/>
                      <w:divBdr>
                        <w:top w:val="none" w:sz="0" w:space="0" w:color="auto"/>
                        <w:left w:val="none" w:sz="0" w:space="0" w:color="auto"/>
                        <w:bottom w:val="none" w:sz="0" w:space="0" w:color="auto"/>
                        <w:right w:val="none" w:sz="0" w:space="0" w:color="auto"/>
                      </w:divBdr>
                    </w:div>
                  </w:divsChild>
                </w:div>
                <w:div w:id="358699094">
                  <w:marLeft w:val="0"/>
                  <w:marRight w:val="0"/>
                  <w:marTop w:val="0"/>
                  <w:marBottom w:val="0"/>
                  <w:divBdr>
                    <w:top w:val="single" w:sz="2" w:space="1" w:color="FFFFFF"/>
                    <w:left w:val="single" w:sz="2" w:space="12" w:color="FFFFFF"/>
                    <w:bottom w:val="single" w:sz="2" w:space="1" w:color="FFFFFF"/>
                    <w:right w:val="single" w:sz="2" w:space="4" w:color="FFFFFF"/>
                  </w:divBdr>
                  <w:divsChild>
                    <w:div w:id="1137455204">
                      <w:marLeft w:val="0"/>
                      <w:marRight w:val="0"/>
                      <w:marTop w:val="0"/>
                      <w:marBottom w:val="0"/>
                      <w:divBdr>
                        <w:top w:val="none" w:sz="0" w:space="0" w:color="auto"/>
                        <w:left w:val="none" w:sz="0" w:space="0" w:color="auto"/>
                        <w:bottom w:val="none" w:sz="0" w:space="0" w:color="auto"/>
                        <w:right w:val="none" w:sz="0" w:space="0" w:color="auto"/>
                      </w:divBdr>
                    </w:div>
                  </w:divsChild>
                </w:div>
                <w:div w:id="1982071838">
                  <w:marLeft w:val="0"/>
                  <w:marRight w:val="0"/>
                  <w:marTop w:val="0"/>
                  <w:marBottom w:val="0"/>
                  <w:divBdr>
                    <w:top w:val="single" w:sz="2" w:space="1" w:color="FFFFFF"/>
                    <w:left w:val="single" w:sz="2" w:space="12" w:color="FFFFFF"/>
                    <w:bottom w:val="single" w:sz="2" w:space="1" w:color="FFFFFF"/>
                    <w:right w:val="single" w:sz="2" w:space="4" w:color="FFFFFF"/>
                  </w:divBdr>
                  <w:divsChild>
                    <w:div w:id="576717290">
                      <w:marLeft w:val="0"/>
                      <w:marRight w:val="0"/>
                      <w:marTop w:val="0"/>
                      <w:marBottom w:val="0"/>
                      <w:divBdr>
                        <w:top w:val="none" w:sz="0" w:space="0" w:color="auto"/>
                        <w:left w:val="none" w:sz="0" w:space="0" w:color="auto"/>
                        <w:bottom w:val="none" w:sz="0" w:space="0" w:color="auto"/>
                        <w:right w:val="none" w:sz="0" w:space="0" w:color="auto"/>
                      </w:divBdr>
                    </w:div>
                  </w:divsChild>
                </w:div>
                <w:div w:id="549458400">
                  <w:marLeft w:val="0"/>
                  <w:marRight w:val="0"/>
                  <w:marTop w:val="0"/>
                  <w:marBottom w:val="0"/>
                  <w:divBdr>
                    <w:top w:val="single" w:sz="2" w:space="1" w:color="FFFFFF"/>
                    <w:left w:val="single" w:sz="2" w:space="12" w:color="FFFFFF"/>
                    <w:bottom w:val="single" w:sz="2" w:space="1" w:color="FFFFFF"/>
                    <w:right w:val="single" w:sz="2" w:space="4" w:color="FFFFFF"/>
                  </w:divBdr>
                  <w:divsChild>
                    <w:div w:id="88626289">
                      <w:marLeft w:val="0"/>
                      <w:marRight w:val="0"/>
                      <w:marTop w:val="0"/>
                      <w:marBottom w:val="0"/>
                      <w:divBdr>
                        <w:top w:val="none" w:sz="0" w:space="0" w:color="auto"/>
                        <w:left w:val="none" w:sz="0" w:space="0" w:color="auto"/>
                        <w:bottom w:val="none" w:sz="0" w:space="0" w:color="auto"/>
                        <w:right w:val="none" w:sz="0" w:space="0" w:color="auto"/>
                      </w:divBdr>
                    </w:div>
                  </w:divsChild>
                </w:div>
                <w:div w:id="1056664455">
                  <w:marLeft w:val="0"/>
                  <w:marRight w:val="0"/>
                  <w:marTop w:val="0"/>
                  <w:marBottom w:val="0"/>
                  <w:divBdr>
                    <w:top w:val="single" w:sz="2" w:space="1" w:color="FFFFFF"/>
                    <w:left w:val="single" w:sz="2" w:space="12" w:color="FFFFFF"/>
                    <w:bottom w:val="single" w:sz="2" w:space="1" w:color="FFFFFF"/>
                    <w:right w:val="single" w:sz="2" w:space="4" w:color="FFFFFF"/>
                  </w:divBdr>
                  <w:divsChild>
                    <w:div w:id="1463615740">
                      <w:marLeft w:val="0"/>
                      <w:marRight w:val="0"/>
                      <w:marTop w:val="0"/>
                      <w:marBottom w:val="0"/>
                      <w:divBdr>
                        <w:top w:val="none" w:sz="0" w:space="0" w:color="auto"/>
                        <w:left w:val="none" w:sz="0" w:space="0" w:color="auto"/>
                        <w:bottom w:val="none" w:sz="0" w:space="0" w:color="auto"/>
                        <w:right w:val="none" w:sz="0" w:space="0" w:color="auto"/>
                      </w:divBdr>
                    </w:div>
                  </w:divsChild>
                </w:div>
                <w:div w:id="1648825280">
                  <w:marLeft w:val="0"/>
                  <w:marRight w:val="0"/>
                  <w:marTop w:val="0"/>
                  <w:marBottom w:val="0"/>
                  <w:divBdr>
                    <w:top w:val="single" w:sz="2" w:space="1" w:color="FFFFFF"/>
                    <w:left w:val="single" w:sz="2" w:space="12" w:color="FFFFFF"/>
                    <w:bottom w:val="single" w:sz="2" w:space="1" w:color="FFFFFF"/>
                    <w:right w:val="single" w:sz="2" w:space="4" w:color="FFFFFF"/>
                  </w:divBdr>
                  <w:divsChild>
                    <w:div w:id="1071662191">
                      <w:marLeft w:val="0"/>
                      <w:marRight w:val="0"/>
                      <w:marTop w:val="0"/>
                      <w:marBottom w:val="0"/>
                      <w:divBdr>
                        <w:top w:val="none" w:sz="0" w:space="0" w:color="auto"/>
                        <w:left w:val="none" w:sz="0" w:space="0" w:color="auto"/>
                        <w:bottom w:val="none" w:sz="0" w:space="0" w:color="auto"/>
                        <w:right w:val="none" w:sz="0" w:space="0" w:color="auto"/>
                      </w:divBdr>
                    </w:div>
                  </w:divsChild>
                </w:div>
                <w:div w:id="1940525275">
                  <w:marLeft w:val="0"/>
                  <w:marRight w:val="0"/>
                  <w:marTop w:val="0"/>
                  <w:marBottom w:val="0"/>
                  <w:divBdr>
                    <w:top w:val="single" w:sz="2" w:space="1" w:color="FFFFFF"/>
                    <w:left w:val="single" w:sz="2" w:space="12" w:color="FFFFFF"/>
                    <w:bottom w:val="single" w:sz="2" w:space="1" w:color="FFFFFF"/>
                    <w:right w:val="single" w:sz="2" w:space="4" w:color="FFFFFF"/>
                  </w:divBdr>
                  <w:divsChild>
                    <w:div w:id="921108913">
                      <w:marLeft w:val="0"/>
                      <w:marRight w:val="0"/>
                      <w:marTop w:val="0"/>
                      <w:marBottom w:val="0"/>
                      <w:divBdr>
                        <w:top w:val="none" w:sz="0" w:space="0" w:color="auto"/>
                        <w:left w:val="none" w:sz="0" w:space="0" w:color="auto"/>
                        <w:bottom w:val="none" w:sz="0" w:space="0" w:color="auto"/>
                        <w:right w:val="none" w:sz="0" w:space="0" w:color="auto"/>
                      </w:divBdr>
                    </w:div>
                  </w:divsChild>
                </w:div>
                <w:div w:id="725835777">
                  <w:marLeft w:val="0"/>
                  <w:marRight w:val="0"/>
                  <w:marTop w:val="0"/>
                  <w:marBottom w:val="0"/>
                  <w:divBdr>
                    <w:top w:val="single" w:sz="2" w:space="1" w:color="FFFFFF"/>
                    <w:left w:val="single" w:sz="2" w:space="12" w:color="FFFFFF"/>
                    <w:bottom w:val="single" w:sz="2" w:space="1" w:color="FFFFFF"/>
                    <w:right w:val="single" w:sz="2" w:space="4" w:color="FFFFFF"/>
                  </w:divBdr>
                  <w:divsChild>
                    <w:div w:id="807355244">
                      <w:marLeft w:val="0"/>
                      <w:marRight w:val="0"/>
                      <w:marTop w:val="0"/>
                      <w:marBottom w:val="0"/>
                      <w:divBdr>
                        <w:top w:val="none" w:sz="0" w:space="0" w:color="auto"/>
                        <w:left w:val="none" w:sz="0" w:space="0" w:color="auto"/>
                        <w:bottom w:val="none" w:sz="0" w:space="0" w:color="auto"/>
                        <w:right w:val="none" w:sz="0" w:space="0" w:color="auto"/>
                      </w:divBdr>
                    </w:div>
                  </w:divsChild>
                </w:div>
                <w:div w:id="273682382">
                  <w:marLeft w:val="0"/>
                  <w:marRight w:val="0"/>
                  <w:marTop w:val="0"/>
                  <w:marBottom w:val="0"/>
                  <w:divBdr>
                    <w:top w:val="single" w:sz="2" w:space="1" w:color="FFFFFF"/>
                    <w:left w:val="single" w:sz="2" w:space="12" w:color="FFFFFF"/>
                    <w:bottom w:val="single" w:sz="2" w:space="1" w:color="FFFFFF"/>
                    <w:right w:val="single" w:sz="2" w:space="4" w:color="FFFFFF"/>
                  </w:divBdr>
                  <w:divsChild>
                    <w:div w:id="836306755">
                      <w:marLeft w:val="0"/>
                      <w:marRight w:val="0"/>
                      <w:marTop w:val="0"/>
                      <w:marBottom w:val="0"/>
                      <w:divBdr>
                        <w:top w:val="none" w:sz="0" w:space="0" w:color="auto"/>
                        <w:left w:val="none" w:sz="0" w:space="0" w:color="auto"/>
                        <w:bottom w:val="none" w:sz="0" w:space="0" w:color="auto"/>
                        <w:right w:val="none" w:sz="0" w:space="0" w:color="auto"/>
                      </w:divBdr>
                    </w:div>
                  </w:divsChild>
                </w:div>
                <w:div w:id="86007536">
                  <w:marLeft w:val="0"/>
                  <w:marRight w:val="0"/>
                  <w:marTop w:val="0"/>
                  <w:marBottom w:val="0"/>
                  <w:divBdr>
                    <w:top w:val="single" w:sz="2" w:space="1" w:color="FFFFFF"/>
                    <w:left w:val="single" w:sz="2" w:space="12" w:color="FFFFFF"/>
                    <w:bottom w:val="single" w:sz="2" w:space="1" w:color="FFFFFF"/>
                    <w:right w:val="single" w:sz="2" w:space="4" w:color="FFFFFF"/>
                  </w:divBdr>
                  <w:divsChild>
                    <w:div w:id="1473252279">
                      <w:marLeft w:val="0"/>
                      <w:marRight w:val="0"/>
                      <w:marTop w:val="0"/>
                      <w:marBottom w:val="0"/>
                      <w:divBdr>
                        <w:top w:val="none" w:sz="0" w:space="0" w:color="auto"/>
                        <w:left w:val="none" w:sz="0" w:space="0" w:color="auto"/>
                        <w:bottom w:val="none" w:sz="0" w:space="0" w:color="auto"/>
                        <w:right w:val="none" w:sz="0" w:space="0" w:color="auto"/>
                      </w:divBdr>
                    </w:div>
                  </w:divsChild>
                </w:div>
                <w:div w:id="1814251573">
                  <w:marLeft w:val="0"/>
                  <w:marRight w:val="0"/>
                  <w:marTop w:val="0"/>
                  <w:marBottom w:val="0"/>
                  <w:divBdr>
                    <w:top w:val="single" w:sz="2" w:space="1" w:color="FFFFFF"/>
                    <w:left w:val="single" w:sz="2" w:space="12" w:color="FFFFFF"/>
                    <w:bottom w:val="single" w:sz="2" w:space="1" w:color="FFFFFF"/>
                    <w:right w:val="single" w:sz="2" w:space="4" w:color="FFFFFF"/>
                  </w:divBdr>
                  <w:divsChild>
                    <w:div w:id="1236160267">
                      <w:marLeft w:val="0"/>
                      <w:marRight w:val="0"/>
                      <w:marTop w:val="0"/>
                      <w:marBottom w:val="0"/>
                      <w:divBdr>
                        <w:top w:val="none" w:sz="0" w:space="0" w:color="auto"/>
                        <w:left w:val="none" w:sz="0" w:space="0" w:color="auto"/>
                        <w:bottom w:val="none" w:sz="0" w:space="0" w:color="auto"/>
                        <w:right w:val="none" w:sz="0" w:space="0" w:color="auto"/>
                      </w:divBdr>
                    </w:div>
                  </w:divsChild>
                </w:div>
                <w:div w:id="1816482349">
                  <w:marLeft w:val="0"/>
                  <w:marRight w:val="0"/>
                  <w:marTop w:val="0"/>
                  <w:marBottom w:val="0"/>
                  <w:divBdr>
                    <w:top w:val="single" w:sz="2" w:space="1" w:color="FFFFFF"/>
                    <w:left w:val="single" w:sz="2" w:space="12" w:color="FFFFFF"/>
                    <w:bottom w:val="single" w:sz="2" w:space="1" w:color="FFFFFF"/>
                    <w:right w:val="single" w:sz="2" w:space="4" w:color="FFFFFF"/>
                  </w:divBdr>
                  <w:divsChild>
                    <w:div w:id="1028064970">
                      <w:marLeft w:val="0"/>
                      <w:marRight w:val="0"/>
                      <w:marTop w:val="0"/>
                      <w:marBottom w:val="0"/>
                      <w:divBdr>
                        <w:top w:val="none" w:sz="0" w:space="0" w:color="auto"/>
                        <w:left w:val="none" w:sz="0" w:space="0" w:color="auto"/>
                        <w:bottom w:val="none" w:sz="0" w:space="0" w:color="auto"/>
                        <w:right w:val="none" w:sz="0" w:space="0" w:color="auto"/>
                      </w:divBdr>
                    </w:div>
                  </w:divsChild>
                </w:div>
                <w:div w:id="1205601334">
                  <w:marLeft w:val="0"/>
                  <w:marRight w:val="0"/>
                  <w:marTop w:val="0"/>
                  <w:marBottom w:val="0"/>
                  <w:divBdr>
                    <w:top w:val="single" w:sz="2" w:space="1" w:color="FFFFFF"/>
                    <w:left w:val="single" w:sz="2" w:space="12" w:color="FFFFFF"/>
                    <w:bottom w:val="single" w:sz="2" w:space="1" w:color="FFFFFF"/>
                    <w:right w:val="single" w:sz="2" w:space="4" w:color="FFFFFF"/>
                  </w:divBdr>
                  <w:divsChild>
                    <w:div w:id="462315218">
                      <w:marLeft w:val="0"/>
                      <w:marRight w:val="0"/>
                      <w:marTop w:val="0"/>
                      <w:marBottom w:val="0"/>
                      <w:divBdr>
                        <w:top w:val="none" w:sz="0" w:space="0" w:color="auto"/>
                        <w:left w:val="none" w:sz="0" w:space="0" w:color="auto"/>
                        <w:bottom w:val="none" w:sz="0" w:space="0" w:color="auto"/>
                        <w:right w:val="none" w:sz="0" w:space="0" w:color="auto"/>
                      </w:divBdr>
                    </w:div>
                  </w:divsChild>
                </w:div>
                <w:div w:id="1398630667">
                  <w:marLeft w:val="0"/>
                  <w:marRight w:val="0"/>
                  <w:marTop w:val="0"/>
                  <w:marBottom w:val="0"/>
                  <w:divBdr>
                    <w:top w:val="single" w:sz="2" w:space="1" w:color="FFFFFF"/>
                    <w:left w:val="single" w:sz="2" w:space="12" w:color="FFFFFF"/>
                    <w:bottom w:val="single" w:sz="2" w:space="1" w:color="FFFFFF"/>
                    <w:right w:val="single" w:sz="2" w:space="4" w:color="FFFFFF"/>
                  </w:divBdr>
                  <w:divsChild>
                    <w:div w:id="81073893">
                      <w:marLeft w:val="0"/>
                      <w:marRight w:val="0"/>
                      <w:marTop w:val="0"/>
                      <w:marBottom w:val="0"/>
                      <w:divBdr>
                        <w:top w:val="none" w:sz="0" w:space="0" w:color="auto"/>
                        <w:left w:val="none" w:sz="0" w:space="0" w:color="auto"/>
                        <w:bottom w:val="none" w:sz="0" w:space="0" w:color="auto"/>
                        <w:right w:val="none" w:sz="0" w:space="0" w:color="auto"/>
                      </w:divBdr>
                    </w:div>
                  </w:divsChild>
                </w:div>
                <w:div w:id="617106882">
                  <w:marLeft w:val="0"/>
                  <w:marRight w:val="0"/>
                  <w:marTop w:val="0"/>
                  <w:marBottom w:val="0"/>
                  <w:divBdr>
                    <w:top w:val="single" w:sz="2" w:space="1" w:color="FFFFFF"/>
                    <w:left w:val="single" w:sz="2" w:space="12" w:color="FFFFFF"/>
                    <w:bottom w:val="single" w:sz="2" w:space="1" w:color="FFFFFF"/>
                    <w:right w:val="single" w:sz="2" w:space="4" w:color="FFFFFF"/>
                  </w:divBdr>
                  <w:divsChild>
                    <w:div w:id="2055419875">
                      <w:marLeft w:val="0"/>
                      <w:marRight w:val="0"/>
                      <w:marTop w:val="0"/>
                      <w:marBottom w:val="0"/>
                      <w:divBdr>
                        <w:top w:val="none" w:sz="0" w:space="0" w:color="auto"/>
                        <w:left w:val="none" w:sz="0" w:space="0" w:color="auto"/>
                        <w:bottom w:val="none" w:sz="0" w:space="0" w:color="auto"/>
                        <w:right w:val="none" w:sz="0" w:space="0" w:color="auto"/>
                      </w:divBdr>
                    </w:div>
                  </w:divsChild>
                </w:div>
                <w:div w:id="52823345">
                  <w:marLeft w:val="0"/>
                  <w:marRight w:val="0"/>
                  <w:marTop w:val="0"/>
                  <w:marBottom w:val="0"/>
                  <w:divBdr>
                    <w:top w:val="single" w:sz="2" w:space="1" w:color="FFFFFF"/>
                    <w:left w:val="single" w:sz="2" w:space="12" w:color="FFFFFF"/>
                    <w:bottom w:val="single" w:sz="2" w:space="1" w:color="FFFFFF"/>
                    <w:right w:val="single" w:sz="2" w:space="4" w:color="FFFFFF"/>
                  </w:divBdr>
                  <w:divsChild>
                    <w:div w:id="958608478">
                      <w:marLeft w:val="0"/>
                      <w:marRight w:val="0"/>
                      <w:marTop w:val="0"/>
                      <w:marBottom w:val="0"/>
                      <w:divBdr>
                        <w:top w:val="none" w:sz="0" w:space="0" w:color="auto"/>
                        <w:left w:val="none" w:sz="0" w:space="0" w:color="auto"/>
                        <w:bottom w:val="none" w:sz="0" w:space="0" w:color="auto"/>
                        <w:right w:val="none" w:sz="0" w:space="0" w:color="auto"/>
                      </w:divBdr>
                    </w:div>
                  </w:divsChild>
                </w:div>
                <w:div w:id="314529069">
                  <w:marLeft w:val="0"/>
                  <w:marRight w:val="0"/>
                  <w:marTop w:val="0"/>
                  <w:marBottom w:val="0"/>
                  <w:divBdr>
                    <w:top w:val="single" w:sz="2" w:space="1" w:color="FFFFFF"/>
                    <w:left w:val="single" w:sz="2" w:space="12" w:color="FFFFFF"/>
                    <w:bottom w:val="single" w:sz="2" w:space="4" w:color="FFFFFF"/>
                    <w:right w:val="single" w:sz="2" w:space="4" w:color="FFFFFF"/>
                  </w:divBdr>
                  <w:divsChild>
                    <w:div w:id="10980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31856">
      <w:bodyDiv w:val="1"/>
      <w:marLeft w:val="0"/>
      <w:marRight w:val="0"/>
      <w:marTop w:val="0"/>
      <w:marBottom w:val="0"/>
      <w:divBdr>
        <w:top w:val="none" w:sz="0" w:space="0" w:color="auto"/>
        <w:left w:val="none" w:sz="0" w:space="0" w:color="auto"/>
        <w:bottom w:val="none" w:sz="0" w:space="0" w:color="auto"/>
        <w:right w:val="none" w:sz="0" w:space="0" w:color="auto"/>
      </w:divBdr>
      <w:divsChild>
        <w:div w:id="1665862521">
          <w:marLeft w:val="0"/>
          <w:marRight w:val="0"/>
          <w:marTop w:val="0"/>
          <w:marBottom w:val="0"/>
          <w:divBdr>
            <w:top w:val="none" w:sz="0" w:space="0" w:color="auto"/>
            <w:left w:val="none" w:sz="0" w:space="0" w:color="auto"/>
            <w:bottom w:val="none" w:sz="0" w:space="0" w:color="auto"/>
            <w:right w:val="none" w:sz="0" w:space="0" w:color="auto"/>
          </w:divBdr>
        </w:div>
        <w:div w:id="1783259114">
          <w:marLeft w:val="0"/>
          <w:marRight w:val="0"/>
          <w:marTop w:val="0"/>
          <w:marBottom w:val="335"/>
          <w:divBdr>
            <w:top w:val="none" w:sz="0" w:space="0" w:color="auto"/>
            <w:left w:val="none" w:sz="0" w:space="0" w:color="auto"/>
            <w:bottom w:val="none" w:sz="0" w:space="0" w:color="auto"/>
            <w:right w:val="none" w:sz="0" w:space="0" w:color="auto"/>
          </w:divBdr>
          <w:divsChild>
            <w:div w:id="1909924852">
              <w:marLeft w:val="0"/>
              <w:marRight w:val="0"/>
              <w:marTop w:val="0"/>
              <w:marBottom w:val="0"/>
              <w:divBdr>
                <w:top w:val="none" w:sz="0" w:space="0" w:color="auto"/>
                <w:left w:val="none" w:sz="0" w:space="0" w:color="auto"/>
                <w:bottom w:val="none" w:sz="0" w:space="0" w:color="auto"/>
                <w:right w:val="none" w:sz="0" w:space="0" w:color="auto"/>
              </w:divBdr>
              <w:divsChild>
                <w:div w:id="832261085">
                  <w:marLeft w:val="0"/>
                  <w:marRight w:val="0"/>
                  <w:marTop w:val="0"/>
                  <w:marBottom w:val="0"/>
                  <w:divBdr>
                    <w:top w:val="single" w:sz="2" w:space="4" w:color="FFFFFF"/>
                    <w:left w:val="single" w:sz="2" w:space="12" w:color="FFFFFF"/>
                    <w:bottom w:val="single" w:sz="2" w:space="1" w:color="FFFFFF"/>
                    <w:right w:val="single" w:sz="2" w:space="4" w:color="FFFFFF"/>
                  </w:divBdr>
                  <w:divsChild>
                    <w:div w:id="816338538">
                      <w:marLeft w:val="0"/>
                      <w:marRight w:val="0"/>
                      <w:marTop w:val="0"/>
                      <w:marBottom w:val="0"/>
                      <w:divBdr>
                        <w:top w:val="none" w:sz="0" w:space="0" w:color="auto"/>
                        <w:left w:val="none" w:sz="0" w:space="0" w:color="auto"/>
                        <w:bottom w:val="none" w:sz="0" w:space="0" w:color="auto"/>
                        <w:right w:val="none" w:sz="0" w:space="0" w:color="auto"/>
                      </w:divBdr>
                    </w:div>
                  </w:divsChild>
                </w:div>
                <w:div w:id="1772966768">
                  <w:marLeft w:val="0"/>
                  <w:marRight w:val="0"/>
                  <w:marTop w:val="0"/>
                  <w:marBottom w:val="0"/>
                  <w:divBdr>
                    <w:top w:val="single" w:sz="2" w:space="1" w:color="FFFFFF"/>
                    <w:left w:val="single" w:sz="2" w:space="12" w:color="FFFFFF"/>
                    <w:bottom w:val="single" w:sz="2" w:space="1" w:color="FFFFFF"/>
                    <w:right w:val="single" w:sz="2" w:space="4" w:color="FFFFFF"/>
                  </w:divBdr>
                  <w:divsChild>
                    <w:div w:id="2071347631">
                      <w:marLeft w:val="0"/>
                      <w:marRight w:val="0"/>
                      <w:marTop w:val="0"/>
                      <w:marBottom w:val="0"/>
                      <w:divBdr>
                        <w:top w:val="none" w:sz="0" w:space="0" w:color="auto"/>
                        <w:left w:val="none" w:sz="0" w:space="0" w:color="auto"/>
                        <w:bottom w:val="none" w:sz="0" w:space="0" w:color="auto"/>
                        <w:right w:val="none" w:sz="0" w:space="0" w:color="auto"/>
                      </w:divBdr>
                    </w:div>
                  </w:divsChild>
                </w:div>
                <w:div w:id="1846901982">
                  <w:marLeft w:val="0"/>
                  <w:marRight w:val="0"/>
                  <w:marTop w:val="0"/>
                  <w:marBottom w:val="0"/>
                  <w:divBdr>
                    <w:top w:val="single" w:sz="2" w:space="1" w:color="FFFFFF"/>
                    <w:left w:val="single" w:sz="2" w:space="12" w:color="FFFFFF"/>
                    <w:bottom w:val="single" w:sz="2" w:space="1" w:color="FFFFFF"/>
                    <w:right w:val="single" w:sz="2" w:space="4" w:color="FFFFFF"/>
                  </w:divBdr>
                  <w:divsChild>
                    <w:div w:id="359942105">
                      <w:marLeft w:val="0"/>
                      <w:marRight w:val="0"/>
                      <w:marTop w:val="0"/>
                      <w:marBottom w:val="0"/>
                      <w:divBdr>
                        <w:top w:val="none" w:sz="0" w:space="0" w:color="auto"/>
                        <w:left w:val="none" w:sz="0" w:space="0" w:color="auto"/>
                        <w:bottom w:val="none" w:sz="0" w:space="0" w:color="auto"/>
                        <w:right w:val="none" w:sz="0" w:space="0" w:color="auto"/>
                      </w:divBdr>
                    </w:div>
                  </w:divsChild>
                </w:div>
                <w:div w:id="530806708">
                  <w:marLeft w:val="0"/>
                  <w:marRight w:val="0"/>
                  <w:marTop w:val="0"/>
                  <w:marBottom w:val="0"/>
                  <w:divBdr>
                    <w:top w:val="single" w:sz="2" w:space="1" w:color="FFFFFF"/>
                    <w:left w:val="single" w:sz="2" w:space="12" w:color="FFFFFF"/>
                    <w:bottom w:val="single" w:sz="2" w:space="4" w:color="FFFFFF"/>
                    <w:right w:val="single" w:sz="2" w:space="4" w:color="FFFFFF"/>
                  </w:divBdr>
                  <w:divsChild>
                    <w:div w:id="20416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6426">
          <w:marLeft w:val="0"/>
          <w:marRight w:val="0"/>
          <w:marTop w:val="0"/>
          <w:marBottom w:val="335"/>
          <w:divBdr>
            <w:top w:val="none" w:sz="0" w:space="0" w:color="auto"/>
            <w:left w:val="none" w:sz="0" w:space="0" w:color="auto"/>
            <w:bottom w:val="none" w:sz="0" w:space="0" w:color="auto"/>
            <w:right w:val="none" w:sz="0" w:space="0" w:color="auto"/>
          </w:divBdr>
          <w:divsChild>
            <w:div w:id="1192190156">
              <w:marLeft w:val="0"/>
              <w:marRight w:val="0"/>
              <w:marTop w:val="0"/>
              <w:marBottom w:val="0"/>
              <w:divBdr>
                <w:top w:val="none" w:sz="0" w:space="0" w:color="auto"/>
                <w:left w:val="none" w:sz="0" w:space="0" w:color="auto"/>
                <w:bottom w:val="none" w:sz="0" w:space="0" w:color="auto"/>
                <w:right w:val="none" w:sz="0" w:space="0" w:color="auto"/>
              </w:divBdr>
              <w:divsChild>
                <w:div w:id="1488744034">
                  <w:marLeft w:val="0"/>
                  <w:marRight w:val="0"/>
                  <w:marTop w:val="0"/>
                  <w:marBottom w:val="0"/>
                  <w:divBdr>
                    <w:top w:val="single" w:sz="2" w:space="4" w:color="FFFFFF"/>
                    <w:left w:val="single" w:sz="2" w:space="12" w:color="FFFFFF"/>
                    <w:bottom w:val="single" w:sz="2" w:space="1" w:color="FFFFFF"/>
                    <w:right w:val="single" w:sz="2" w:space="4" w:color="FFFFFF"/>
                  </w:divBdr>
                  <w:divsChild>
                    <w:div w:id="997467077">
                      <w:marLeft w:val="0"/>
                      <w:marRight w:val="0"/>
                      <w:marTop w:val="0"/>
                      <w:marBottom w:val="0"/>
                      <w:divBdr>
                        <w:top w:val="none" w:sz="0" w:space="0" w:color="auto"/>
                        <w:left w:val="none" w:sz="0" w:space="0" w:color="auto"/>
                        <w:bottom w:val="none" w:sz="0" w:space="0" w:color="auto"/>
                        <w:right w:val="none" w:sz="0" w:space="0" w:color="auto"/>
                      </w:divBdr>
                    </w:div>
                  </w:divsChild>
                </w:div>
                <w:div w:id="764885638">
                  <w:marLeft w:val="0"/>
                  <w:marRight w:val="0"/>
                  <w:marTop w:val="0"/>
                  <w:marBottom w:val="0"/>
                  <w:divBdr>
                    <w:top w:val="single" w:sz="2" w:space="1" w:color="FFFFFF"/>
                    <w:left w:val="single" w:sz="2" w:space="12" w:color="FFFFFF"/>
                    <w:bottom w:val="single" w:sz="2" w:space="1" w:color="FFFFFF"/>
                    <w:right w:val="single" w:sz="2" w:space="4" w:color="FFFFFF"/>
                  </w:divBdr>
                  <w:divsChild>
                    <w:div w:id="1156796356">
                      <w:marLeft w:val="0"/>
                      <w:marRight w:val="0"/>
                      <w:marTop w:val="0"/>
                      <w:marBottom w:val="0"/>
                      <w:divBdr>
                        <w:top w:val="none" w:sz="0" w:space="0" w:color="auto"/>
                        <w:left w:val="none" w:sz="0" w:space="0" w:color="auto"/>
                        <w:bottom w:val="none" w:sz="0" w:space="0" w:color="auto"/>
                        <w:right w:val="none" w:sz="0" w:space="0" w:color="auto"/>
                      </w:divBdr>
                    </w:div>
                  </w:divsChild>
                </w:div>
                <w:div w:id="452133653">
                  <w:marLeft w:val="0"/>
                  <w:marRight w:val="0"/>
                  <w:marTop w:val="0"/>
                  <w:marBottom w:val="0"/>
                  <w:divBdr>
                    <w:top w:val="single" w:sz="2" w:space="1" w:color="FFFFFF"/>
                    <w:left w:val="single" w:sz="2" w:space="12" w:color="FFFFFF"/>
                    <w:bottom w:val="single" w:sz="2" w:space="1" w:color="FFFFFF"/>
                    <w:right w:val="single" w:sz="2" w:space="4" w:color="FFFFFF"/>
                  </w:divBdr>
                  <w:divsChild>
                    <w:div w:id="851651578">
                      <w:marLeft w:val="0"/>
                      <w:marRight w:val="0"/>
                      <w:marTop w:val="0"/>
                      <w:marBottom w:val="0"/>
                      <w:divBdr>
                        <w:top w:val="none" w:sz="0" w:space="0" w:color="auto"/>
                        <w:left w:val="none" w:sz="0" w:space="0" w:color="auto"/>
                        <w:bottom w:val="none" w:sz="0" w:space="0" w:color="auto"/>
                        <w:right w:val="none" w:sz="0" w:space="0" w:color="auto"/>
                      </w:divBdr>
                    </w:div>
                  </w:divsChild>
                </w:div>
                <w:div w:id="24523721">
                  <w:marLeft w:val="0"/>
                  <w:marRight w:val="0"/>
                  <w:marTop w:val="0"/>
                  <w:marBottom w:val="0"/>
                  <w:divBdr>
                    <w:top w:val="single" w:sz="2" w:space="1" w:color="FFFFFF"/>
                    <w:left w:val="single" w:sz="2" w:space="12" w:color="FFFFFF"/>
                    <w:bottom w:val="single" w:sz="2" w:space="1" w:color="FFFFFF"/>
                    <w:right w:val="single" w:sz="2" w:space="4" w:color="FFFFFF"/>
                  </w:divBdr>
                  <w:divsChild>
                    <w:div w:id="1467621135">
                      <w:marLeft w:val="0"/>
                      <w:marRight w:val="0"/>
                      <w:marTop w:val="0"/>
                      <w:marBottom w:val="0"/>
                      <w:divBdr>
                        <w:top w:val="none" w:sz="0" w:space="0" w:color="auto"/>
                        <w:left w:val="none" w:sz="0" w:space="0" w:color="auto"/>
                        <w:bottom w:val="none" w:sz="0" w:space="0" w:color="auto"/>
                        <w:right w:val="none" w:sz="0" w:space="0" w:color="auto"/>
                      </w:divBdr>
                    </w:div>
                  </w:divsChild>
                </w:div>
                <w:div w:id="1970933623">
                  <w:marLeft w:val="0"/>
                  <w:marRight w:val="0"/>
                  <w:marTop w:val="0"/>
                  <w:marBottom w:val="0"/>
                  <w:divBdr>
                    <w:top w:val="single" w:sz="2" w:space="1" w:color="FFFFFF"/>
                    <w:left w:val="single" w:sz="2" w:space="12" w:color="FFFFFF"/>
                    <w:bottom w:val="single" w:sz="2" w:space="1" w:color="FFFFFF"/>
                    <w:right w:val="single" w:sz="2" w:space="4" w:color="FFFFFF"/>
                  </w:divBdr>
                  <w:divsChild>
                    <w:div w:id="1077745178">
                      <w:marLeft w:val="0"/>
                      <w:marRight w:val="0"/>
                      <w:marTop w:val="0"/>
                      <w:marBottom w:val="0"/>
                      <w:divBdr>
                        <w:top w:val="none" w:sz="0" w:space="0" w:color="auto"/>
                        <w:left w:val="none" w:sz="0" w:space="0" w:color="auto"/>
                        <w:bottom w:val="none" w:sz="0" w:space="0" w:color="auto"/>
                        <w:right w:val="none" w:sz="0" w:space="0" w:color="auto"/>
                      </w:divBdr>
                    </w:div>
                  </w:divsChild>
                </w:div>
                <w:div w:id="317806644">
                  <w:marLeft w:val="0"/>
                  <w:marRight w:val="0"/>
                  <w:marTop w:val="0"/>
                  <w:marBottom w:val="0"/>
                  <w:divBdr>
                    <w:top w:val="single" w:sz="2" w:space="1" w:color="FFFFFF"/>
                    <w:left w:val="single" w:sz="2" w:space="12" w:color="FFFFFF"/>
                    <w:bottom w:val="single" w:sz="2" w:space="1" w:color="FFFFFF"/>
                    <w:right w:val="single" w:sz="2" w:space="4" w:color="FFFFFF"/>
                  </w:divBdr>
                  <w:divsChild>
                    <w:div w:id="1583375194">
                      <w:marLeft w:val="0"/>
                      <w:marRight w:val="0"/>
                      <w:marTop w:val="0"/>
                      <w:marBottom w:val="0"/>
                      <w:divBdr>
                        <w:top w:val="none" w:sz="0" w:space="0" w:color="auto"/>
                        <w:left w:val="none" w:sz="0" w:space="0" w:color="auto"/>
                        <w:bottom w:val="none" w:sz="0" w:space="0" w:color="auto"/>
                        <w:right w:val="none" w:sz="0" w:space="0" w:color="auto"/>
                      </w:divBdr>
                    </w:div>
                  </w:divsChild>
                </w:div>
                <w:div w:id="715392849">
                  <w:marLeft w:val="0"/>
                  <w:marRight w:val="0"/>
                  <w:marTop w:val="0"/>
                  <w:marBottom w:val="0"/>
                  <w:divBdr>
                    <w:top w:val="single" w:sz="2" w:space="1" w:color="FFFFFF"/>
                    <w:left w:val="single" w:sz="2" w:space="12" w:color="FFFFFF"/>
                    <w:bottom w:val="single" w:sz="2" w:space="1" w:color="FFFFFF"/>
                    <w:right w:val="single" w:sz="2" w:space="4" w:color="FFFFFF"/>
                  </w:divBdr>
                  <w:divsChild>
                    <w:div w:id="1686711794">
                      <w:marLeft w:val="0"/>
                      <w:marRight w:val="0"/>
                      <w:marTop w:val="0"/>
                      <w:marBottom w:val="0"/>
                      <w:divBdr>
                        <w:top w:val="none" w:sz="0" w:space="0" w:color="auto"/>
                        <w:left w:val="none" w:sz="0" w:space="0" w:color="auto"/>
                        <w:bottom w:val="none" w:sz="0" w:space="0" w:color="auto"/>
                        <w:right w:val="none" w:sz="0" w:space="0" w:color="auto"/>
                      </w:divBdr>
                    </w:div>
                  </w:divsChild>
                </w:div>
                <w:div w:id="1932270776">
                  <w:marLeft w:val="0"/>
                  <w:marRight w:val="0"/>
                  <w:marTop w:val="0"/>
                  <w:marBottom w:val="0"/>
                  <w:divBdr>
                    <w:top w:val="single" w:sz="2" w:space="1" w:color="FFFFFF"/>
                    <w:left w:val="single" w:sz="2" w:space="12" w:color="FFFFFF"/>
                    <w:bottom w:val="single" w:sz="2" w:space="1" w:color="FFFFFF"/>
                    <w:right w:val="single" w:sz="2" w:space="4" w:color="FFFFFF"/>
                  </w:divBdr>
                  <w:divsChild>
                    <w:div w:id="1047488012">
                      <w:marLeft w:val="0"/>
                      <w:marRight w:val="0"/>
                      <w:marTop w:val="0"/>
                      <w:marBottom w:val="0"/>
                      <w:divBdr>
                        <w:top w:val="none" w:sz="0" w:space="0" w:color="auto"/>
                        <w:left w:val="none" w:sz="0" w:space="0" w:color="auto"/>
                        <w:bottom w:val="none" w:sz="0" w:space="0" w:color="auto"/>
                        <w:right w:val="none" w:sz="0" w:space="0" w:color="auto"/>
                      </w:divBdr>
                    </w:div>
                  </w:divsChild>
                </w:div>
                <w:div w:id="234126147">
                  <w:marLeft w:val="0"/>
                  <w:marRight w:val="0"/>
                  <w:marTop w:val="0"/>
                  <w:marBottom w:val="0"/>
                  <w:divBdr>
                    <w:top w:val="single" w:sz="2" w:space="1" w:color="FFFFFF"/>
                    <w:left w:val="single" w:sz="2" w:space="12" w:color="FFFFFF"/>
                    <w:bottom w:val="single" w:sz="2" w:space="1" w:color="FFFFFF"/>
                    <w:right w:val="single" w:sz="2" w:space="4" w:color="FFFFFF"/>
                  </w:divBdr>
                  <w:divsChild>
                    <w:div w:id="1056272022">
                      <w:marLeft w:val="0"/>
                      <w:marRight w:val="0"/>
                      <w:marTop w:val="0"/>
                      <w:marBottom w:val="0"/>
                      <w:divBdr>
                        <w:top w:val="none" w:sz="0" w:space="0" w:color="auto"/>
                        <w:left w:val="none" w:sz="0" w:space="0" w:color="auto"/>
                        <w:bottom w:val="none" w:sz="0" w:space="0" w:color="auto"/>
                        <w:right w:val="none" w:sz="0" w:space="0" w:color="auto"/>
                      </w:divBdr>
                    </w:div>
                  </w:divsChild>
                </w:div>
                <w:div w:id="1562446947">
                  <w:marLeft w:val="0"/>
                  <w:marRight w:val="0"/>
                  <w:marTop w:val="0"/>
                  <w:marBottom w:val="0"/>
                  <w:divBdr>
                    <w:top w:val="single" w:sz="2" w:space="1" w:color="FFFFFF"/>
                    <w:left w:val="single" w:sz="2" w:space="12" w:color="FFFFFF"/>
                    <w:bottom w:val="single" w:sz="2" w:space="1" w:color="FFFFFF"/>
                    <w:right w:val="single" w:sz="2" w:space="4" w:color="FFFFFF"/>
                  </w:divBdr>
                  <w:divsChild>
                    <w:div w:id="1678729869">
                      <w:marLeft w:val="0"/>
                      <w:marRight w:val="0"/>
                      <w:marTop w:val="0"/>
                      <w:marBottom w:val="0"/>
                      <w:divBdr>
                        <w:top w:val="none" w:sz="0" w:space="0" w:color="auto"/>
                        <w:left w:val="none" w:sz="0" w:space="0" w:color="auto"/>
                        <w:bottom w:val="none" w:sz="0" w:space="0" w:color="auto"/>
                        <w:right w:val="none" w:sz="0" w:space="0" w:color="auto"/>
                      </w:divBdr>
                    </w:div>
                  </w:divsChild>
                </w:div>
                <w:div w:id="1404986880">
                  <w:marLeft w:val="0"/>
                  <w:marRight w:val="0"/>
                  <w:marTop w:val="0"/>
                  <w:marBottom w:val="0"/>
                  <w:divBdr>
                    <w:top w:val="single" w:sz="2" w:space="1" w:color="FFFFFF"/>
                    <w:left w:val="single" w:sz="2" w:space="12" w:color="FFFFFF"/>
                    <w:bottom w:val="single" w:sz="2" w:space="1" w:color="FFFFFF"/>
                    <w:right w:val="single" w:sz="2" w:space="4" w:color="FFFFFF"/>
                  </w:divBdr>
                  <w:divsChild>
                    <w:div w:id="1080296397">
                      <w:marLeft w:val="0"/>
                      <w:marRight w:val="0"/>
                      <w:marTop w:val="0"/>
                      <w:marBottom w:val="0"/>
                      <w:divBdr>
                        <w:top w:val="none" w:sz="0" w:space="0" w:color="auto"/>
                        <w:left w:val="none" w:sz="0" w:space="0" w:color="auto"/>
                        <w:bottom w:val="none" w:sz="0" w:space="0" w:color="auto"/>
                        <w:right w:val="none" w:sz="0" w:space="0" w:color="auto"/>
                      </w:divBdr>
                    </w:div>
                  </w:divsChild>
                </w:div>
                <w:div w:id="256527136">
                  <w:marLeft w:val="0"/>
                  <w:marRight w:val="0"/>
                  <w:marTop w:val="0"/>
                  <w:marBottom w:val="0"/>
                  <w:divBdr>
                    <w:top w:val="single" w:sz="2" w:space="1" w:color="FFFFFF"/>
                    <w:left w:val="single" w:sz="2" w:space="12" w:color="FFFFFF"/>
                    <w:bottom w:val="single" w:sz="2" w:space="1" w:color="FFFFFF"/>
                    <w:right w:val="single" w:sz="2" w:space="4" w:color="FFFFFF"/>
                  </w:divBdr>
                  <w:divsChild>
                    <w:div w:id="567233608">
                      <w:marLeft w:val="0"/>
                      <w:marRight w:val="0"/>
                      <w:marTop w:val="0"/>
                      <w:marBottom w:val="0"/>
                      <w:divBdr>
                        <w:top w:val="none" w:sz="0" w:space="0" w:color="auto"/>
                        <w:left w:val="none" w:sz="0" w:space="0" w:color="auto"/>
                        <w:bottom w:val="none" w:sz="0" w:space="0" w:color="auto"/>
                        <w:right w:val="none" w:sz="0" w:space="0" w:color="auto"/>
                      </w:divBdr>
                    </w:div>
                  </w:divsChild>
                </w:div>
                <w:div w:id="28534685">
                  <w:marLeft w:val="0"/>
                  <w:marRight w:val="0"/>
                  <w:marTop w:val="0"/>
                  <w:marBottom w:val="0"/>
                  <w:divBdr>
                    <w:top w:val="single" w:sz="2" w:space="1" w:color="FFFFFF"/>
                    <w:left w:val="single" w:sz="2" w:space="12" w:color="FFFFFF"/>
                    <w:bottom w:val="single" w:sz="2" w:space="1" w:color="FFFFFF"/>
                    <w:right w:val="single" w:sz="2" w:space="4" w:color="FFFFFF"/>
                  </w:divBdr>
                  <w:divsChild>
                    <w:div w:id="829293018">
                      <w:marLeft w:val="0"/>
                      <w:marRight w:val="0"/>
                      <w:marTop w:val="0"/>
                      <w:marBottom w:val="0"/>
                      <w:divBdr>
                        <w:top w:val="none" w:sz="0" w:space="0" w:color="auto"/>
                        <w:left w:val="none" w:sz="0" w:space="0" w:color="auto"/>
                        <w:bottom w:val="none" w:sz="0" w:space="0" w:color="auto"/>
                        <w:right w:val="none" w:sz="0" w:space="0" w:color="auto"/>
                      </w:divBdr>
                    </w:div>
                  </w:divsChild>
                </w:div>
                <w:div w:id="1235554715">
                  <w:marLeft w:val="0"/>
                  <w:marRight w:val="0"/>
                  <w:marTop w:val="0"/>
                  <w:marBottom w:val="0"/>
                  <w:divBdr>
                    <w:top w:val="single" w:sz="2" w:space="1" w:color="FFFFFF"/>
                    <w:left w:val="single" w:sz="2" w:space="12" w:color="FFFFFF"/>
                    <w:bottom w:val="single" w:sz="2" w:space="1" w:color="FFFFFF"/>
                    <w:right w:val="single" w:sz="2" w:space="4" w:color="FFFFFF"/>
                  </w:divBdr>
                  <w:divsChild>
                    <w:div w:id="413748785">
                      <w:marLeft w:val="0"/>
                      <w:marRight w:val="0"/>
                      <w:marTop w:val="0"/>
                      <w:marBottom w:val="0"/>
                      <w:divBdr>
                        <w:top w:val="none" w:sz="0" w:space="0" w:color="auto"/>
                        <w:left w:val="none" w:sz="0" w:space="0" w:color="auto"/>
                        <w:bottom w:val="none" w:sz="0" w:space="0" w:color="auto"/>
                        <w:right w:val="none" w:sz="0" w:space="0" w:color="auto"/>
                      </w:divBdr>
                    </w:div>
                  </w:divsChild>
                </w:div>
                <w:div w:id="929657948">
                  <w:marLeft w:val="0"/>
                  <w:marRight w:val="0"/>
                  <w:marTop w:val="0"/>
                  <w:marBottom w:val="0"/>
                  <w:divBdr>
                    <w:top w:val="single" w:sz="2" w:space="1" w:color="FFFFFF"/>
                    <w:left w:val="single" w:sz="2" w:space="12" w:color="FFFFFF"/>
                    <w:bottom w:val="single" w:sz="2" w:space="1" w:color="FFFFFF"/>
                    <w:right w:val="single" w:sz="2" w:space="4" w:color="FFFFFF"/>
                  </w:divBdr>
                  <w:divsChild>
                    <w:div w:id="2015648108">
                      <w:marLeft w:val="0"/>
                      <w:marRight w:val="0"/>
                      <w:marTop w:val="0"/>
                      <w:marBottom w:val="0"/>
                      <w:divBdr>
                        <w:top w:val="none" w:sz="0" w:space="0" w:color="auto"/>
                        <w:left w:val="none" w:sz="0" w:space="0" w:color="auto"/>
                        <w:bottom w:val="none" w:sz="0" w:space="0" w:color="auto"/>
                        <w:right w:val="none" w:sz="0" w:space="0" w:color="auto"/>
                      </w:divBdr>
                    </w:div>
                  </w:divsChild>
                </w:div>
                <w:div w:id="1968660900">
                  <w:marLeft w:val="0"/>
                  <w:marRight w:val="0"/>
                  <w:marTop w:val="0"/>
                  <w:marBottom w:val="0"/>
                  <w:divBdr>
                    <w:top w:val="single" w:sz="2" w:space="1" w:color="FFFFFF"/>
                    <w:left w:val="single" w:sz="2" w:space="12" w:color="FFFFFF"/>
                    <w:bottom w:val="single" w:sz="2" w:space="1" w:color="FFFFFF"/>
                    <w:right w:val="single" w:sz="2" w:space="4" w:color="FFFFFF"/>
                  </w:divBdr>
                  <w:divsChild>
                    <w:div w:id="675423207">
                      <w:marLeft w:val="0"/>
                      <w:marRight w:val="0"/>
                      <w:marTop w:val="0"/>
                      <w:marBottom w:val="0"/>
                      <w:divBdr>
                        <w:top w:val="none" w:sz="0" w:space="0" w:color="auto"/>
                        <w:left w:val="none" w:sz="0" w:space="0" w:color="auto"/>
                        <w:bottom w:val="none" w:sz="0" w:space="0" w:color="auto"/>
                        <w:right w:val="none" w:sz="0" w:space="0" w:color="auto"/>
                      </w:divBdr>
                    </w:div>
                  </w:divsChild>
                </w:div>
                <w:div w:id="1688561558">
                  <w:marLeft w:val="0"/>
                  <w:marRight w:val="0"/>
                  <w:marTop w:val="0"/>
                  <w:marBottom w:val="0"/>
                  <w:divBdr>
                    <w:top w:val="single" w:sz="2" w:space="1" w:color="FFFFFF"/>
                    <w:left w:val="single" w:sz="2" w:space="12" w:color="FFFFFF"/>
                    <w:bottom w:val="single" w:sz="2" w:space="1" w:color="FFFFFF"/>
                    <w:right w:val="single" w:sz="2" w:space="4" w:color="FFFFFF"/>
                  </w:divBdr>
                  <w:divsChild>
                    <w:div w:id="1834954721">
                      <w:marLeft w:val="0"/>
                      <w:marRight w:val="0"/>
                      <w:marTop w:val="0"/>
                      <w:marBottom w:val="0"/>
                      <w:divBdr>
                        <w:top w:val="none" w:sz="0" w:space="0" w:color="auto"/>
                        <w:left w:val="none" w:sz="0" w:space="0" w:color="auto"/>
                        <w:bottom w:val="none" w:sz="0" w:space="0" w:color="auto"/>
                        <w:right w:val="none" w:sz="0" w:space="0" w:color="auto"/>
                      </w:divBdr>
                    </w:div>
                  </w:divsChild>
                </w:div>
                <w:div w:id="2061324085">
                  <w:marLeft w:val="0"/>
                  <w:marRight w:val="0"/>
                  <w:marTop w:val="0"/>
                  <w:marBottom w:val="0"/>
                  <w:divBdr>
                    <w:top w:val="single" w:sz="2" w:space="1" w:color="FFFFFF"/>
                    <w:left w:val="single" w:sz="2" w:space="12" w:color="FFFFFF"/>
                    <w:bottom w:val="single" w:sz="2" w:space="1" w:color="FFFFFF"/>
                    <w:right w:val="single" w:sz="2" w:space="4" w:color="FFFFFF"/>
                  </w:divBdr>
                  <w:divsChild>
                    <w:div w:id="17702700">
                      <w:marLeft w:val="0"/>
                      <w:marRight w:val="0"/>
                      <w:marTop w:val="0"/>
                      <w:marBottom w:val="0"/>
                      <w:divBdr>
                        <w:top w:val="none" w:sz="0" w:space="0" w:color="auto"/>
                        <w:left w:val="none" w:sz="0" w:space="0" w:color="auto"/>
                        <w:bottom w:val="none" w:sz="0" w:space="0" w:color="auto"/>
                        <w:right w:val="none" w:sz="0" w:space="0" w:color="auto"/>
                      </w:divBdr>
                    </w:div>
                  </w:divsChild>
                </w:div>
                <w:div w:id="875044843">
                  <w:marLeft w:val="0"/>
                  <w:marRight w:val="0"/>
                  <w:marTop w:val="0"/>
                  <w:marBottom w:val="0"/>
                  <w:divBdr>
                    <w:top w:val="single" w:sz="2" w:space="1" w:color="FFFFFF"/>
                    <w:left w:val="single" w:sz="2" w:space="12" w:color="FFFFFF"/>
                    <w:bottom w:val="single" w:sz="2" w:space="1" w:color="FFFFFF"/>
                    <w:right w:val="single" w:sz="2" w:space="4" w:color="FFFFFF"/>
                  </w:divBdr>
                  <w:divsChild>
                    <w:div w:id="1238396540">
                      <w:marLeft w:val="0"/>
                      <w:marRight w:val="0"/>
                      <w:marTop w:val="0"/>
                      <w:marBottom w:val="0"/>
                      <w:divBdr>
                        <w:top w:val="none" w:sz="0" w:space="0" w:color="auto"/>
                        <w:left w:val="none" w:sz="0" w:space="0" w:color="auto"/>
                        <w:bottom w:val="none" w:sz="0" w:space="0" w:color="auto"/>
                        <w:right w:val="none" w:sz="0" w:space="0" w:color="auto"/>
                      </w:divBdr>
                    </w:div>
                  </w:divsChild>
                </w:div>
                <w:div w:id="902063976">
                  <w:marLeft w:val="0"/>
                  <w:marRight w:val="0"/>
                  <w:marTop w:val="0"/>
                  <w:marBottom w:val="0"/>
                  <w:divBdr>
                    <w:top w:val="single" w:sz="2" w:space="1" w:color="FFFFFF"/>
                    <w:left w:val="single" w:sz="2" w:space="12" w:color="FFFFFF"/>
                    <w:bottom w:val="single" w:sz="2" w:space="1" w:color="FFFFFF"/>
                    <w:right w:val="single" w:sz="2" w:space="4" w:color="FFFFFF"/>
                  </w:divBdr>
                  <w:divsChild>
                    <w:div w:id="495338062">
                      <w:marLeft w:val="0"/>
                      <w:marRight w:val="0"/>
                      <w:marTop w:val="0"/>
                      <w:marBottom w:val="0"/>
                      <w:divBdr>
                        <w:top w:val="none" w:sz="0" w:space="0" w:color="auto"/>
                        <w:left w:val="none" w:sz="0" w:space="0" w:color="auto"/>
                        <w:bottom w:val="none" w:sz="0" w:space="0" w:color="auto"/>
                        <w:right w:val="none" w:sz="0" w:space="0" w:color="auto"/>
                      </w:divBdr>
                    </w:div>
                  </w:divsChild>
                </w:div>
                <w:div w:id="1560481049">
                  <w:marLeft w:val="0"/>
                  <w:marRight w:val="0"/>
                  <w:marTop w:val="0"/>
                  <w:marBottom w:val="0"/>
                  <w:divBdr>
                    <w:top w:val="single" w:sz="2" w:space="1" w:color="FFFFFF"/>
                    <w:left w:val="single" w:sz="2" w:space="12" w:color="FFFFFF"/>
                    <w:bottom w:val="single" w:sz="2" w:space="1" w:color="FFFFFF"/>
                    <w:right w:val="single" w:sz="2" w:space="4" w:color="FFFFFF"/>
                  </w:divBdr>
                  <w:divsChild>
                    <w:div w:id="953832259">
                      <w:marLeft w:val="0"/>
                      <w:marRight w:val="0"/>
                      <w:marTop w:val="0"/>
                      <w:marBottom w:val="0"/>
                      <w:divBdr>
                        <w:top w:val="none" w:sz="0" w:space="0" w:color="auto"/>
                        <w:left w:val="none" w:sz="0" w:space="0" w:color="auto"/>
                        <w:bottom w:val="none" w:sz="0" w:space="0" w:color="auto"/>
                        <w:right w:val="none" w:sz="0" w:space="0" w:color="auto"/>
                      </w:divBdr>
                    </w:div>
                  </w:divsChild>
                </w:div>
                <w:div w:id="1175195705">
                  <w:marLeft w:val="0"/>
                  <w:marRight w:val="0"/>
                  <w:marTop w:val="0"/>
                  <w:marBottom w:val="0"/>
                  <w:divBdr>
                    <w:top w:val="single" w:sz="2" w:space="1" w:color="FFFFFF"/>
                    <w:left w:val="single" w:sz="2" w:space="12" w:color="FFFFFF"/>
                    <w:bottom w:val="single" w:sz="2" w:space="1" w:color="FFFFFF"/>
                    <w:right w:val="single" w:sz="2" w:space="4" w:color="FFFFFF"/>
                  </w:divBdr>
                  <w:divsChild>
                    <w:div w:id="2114595104">
                      <w:marLeft w:val="0"/>
                      <w:marRight w:val="0"/>
                      <w:marTop w:val="0"/>
                      <w:marBottom w:val="0"/>
                      <w:divBdr>
                        <w:top w:val="none" w:sz="0" w:space="0" w:color="auto"/>
                        <w:left w:val="none" w:sz="0" w:space="0" w:color="auto"/>
                        <w:bottom w:val="none" w:sz="0" w:space="0" w:color="auto"/>
                        <w:right w:val="none" w:sz="0" w:space="0" w:color="auto"/>
                      </w:divBdr>
                    </w:div>
                  </w:divsChild>
                </w:div>
                <w:div w:id="842859832">
                  <w:marLeft w:val="0"/>
                  <w:marRight w:val="0"/>
                  <w:marTop w:val="0"/>
                  <w:marBottom w:val="0"/>
                  <w:divBdr>
                    <w:top w:val="single" w:sz="2" w:space="1" w:color="FFFFFF"/>
                    <w:left w:val="single" w:sz="2" w:space="12" w:color="FFFFFF"/>
                    <w:bottom w:val="single" w:sz="2" w:space="1" w:color="FFFFFF"/>
                    <w:right w:val="single" w:sz="2" w:space="4" w:color="FFFFFF"/>
                  </w:divBdr>
                  <w:divsChild>
                    <w:div w:id="1895851533">
                      <w:marLeft w:val="0"/>
                      <w:marRight w:val="0"/>
                      <w:marTop w:val="0"/>
                      <w:marBottom w:val="0"/>
                      <w:divBdr>
                        <w:top w:val="none" w:sz="0" w:space="0" w:color="auto"/>
                        <w:left w:val="none" w:sz="0" w:space="0" w:color="auto"/>
                        <w:bottom w:val="none" w:sz="0" w:space="0" w:color="auto"/>
                        <w:right w:val="none" w:sz="0" w:space="0" w:color="auto"/>
                      </w:divBdr>
                    </w:div>
                  </w:divsChild>
                </w:div>
                <w:div w:id="1866137652">
                  <w:marLeft w:val="0"/>
                  <w:marRight w:val="0"/>
                  <w:marTop w:val="0"/>
                  <w:marBottom w:val="0"/>
                  <w:divBdr>
                    <w:top w:val="single" w:sz="2" w:space="1" w:color="FFFFFF"/>
                    <w:left w:val="single" w:sz="2" w:space="12" w:color="FFFFFF"/>
                    <w:bottom w:val="single" w:sz="2" w:space="1" w:color="FFFFFF"/>
                    <w:right w:val="single" w:sz="2" w:space="4" w:color="FFFFFF"/>
                  </w:divBdr>
                  <w:divsChild>
                    <w:div w:id="804129495">
                      <w:marLeft w:val="0"/>
                      <w:marRight w:val="0"/>
                      <w:marTop w:val="0"/>
                      <w:marBottom w:val="0"/>
                      <w:divBdr>
                        <w:top w:val="none" w:sz="0" w:space="0" w:color="auto"/>
                        <w:left w:val="none" w:sz="0" w:space="0" w:color="auto"/>
                        <w:bottom w:val="none" w:sz="0" w:space="0" w:color="auto"/>
                        <w:right w:val="none" w:sz="0" w:space="0" w:color="auto"/>
                      </w:divBdr>
                    </w:div>
                  </w:divsChild>
                </w:div>
                <w:div w:id="438069619">
                  <w:marLeft w:val="0"/>
                  <w:marRight w:val="0"/>
                  <w:marTop w:val="0"/>
                  <w:marBottom w:val="0"/>
                  <w:divBdr>
                    <w:top w:val="single" w:sz="2" w:space="1" w:color="FFFFFF"/>
                    <w:left w:val="single" w:sz="2" w:space="12" w:color="FFFFFF"/>
                    <w:bottom w:val="single" w:sz="2" w:space="1" w:color="FFFFFF"/>
                    <w:right w:val="single" w:sz="2" w:space="4" w:color="FFFFFF"/>
                  </w:divBdr>
                  <w:divsChild>
                    <w:div w:id="1585409065">
                      <w:marLeft w:val="0"/>
                      <w:marRight w:val="0"/>
                      <w:marTop w:val="0"/>
                      <w:marBottom w:val="0"/>
                      <w:divBdr>
                        <w:top w:val="none" w:sz="0" w:space="0" w:color="auto"/>
                        <w:left w:val="none" w:sz="0" w:space="0" w:color="auto"/>
                        <w:bottom w:val="none" w:sz="0" w:space="0" w:color="auto"/>
                        <w:right w:val="none" w:sz="0" w:space="0" w:color="auto"/>
                      </w:divBdr>
                    </w:div>
                  </w:divsChild>
                </w:div>
                <w:div w:id="218135079">
                  <w:marLeft w:val="0"/>
                  <w:marRight w:val="0"/>
                  <w:marTop w:val="0"/>
                  <w:marBottom w:val="0"/>
                  <w:divBdr>
                    <w:top w:val="single" w:sz="2" w:space="1" w:color="FFFFFF"/>
                    <w:left w:val="single" w:sz="2" w:space="12" w:color="FFFFFF"/>
                    <w:bottom w:val="single" w:sz="2" w:space="1" w:color="FFFFFF"/>
                    <w:right w:val="single" w:sz="2" w:space="4" w:color="FFFFFF"/>
                  </w:divBdr>
                  <w:divsChild>
                    <w:div w:id="140774001">
                      <w:marLeft w:val="0"/>
                      <w:marRight w:val="0"/>
                      <w:marTop w:val="0"/>
                      <w:marBottom w:val="0"/>
                      <w:divBdr>
                        <w:top w:val="none" w:sz="0" w:space="0" w:color="auto"/>
                        <w:left w:val="none" w:sz="0" w:space="0" w:color="auto"/>
                        <w:bottom w:val="none" w:sz="0" w:space="0" w:color="auto"/>
                        <w:right w:val="none" w:sz="0" w:space="0" w:color="auto"/>
                      </w:divBdr>
                    </w:div>
                  </w:divsChild>
                </w:div>
                <w:div w:id="114830211">
                  <w:marLeft w:val="0"/>
                  <w:marRight w:val="0"/>
                  <w:marTop w:val="0"/>
                  <w:marBottom w:val="0"/>
                  <w:divBdr>
                    <w:top w:val="single" w:sz="2" w:space="1" w:color="FFFFFF"/>
                    <w:left w:val="single" w:sz="2" w:space="12" w:color="FFFFFF"/>
                    <w:bottom w:val="single" w:sz="2" w:space="1" w:color="FFFFFF"/>
                    <w:right w:val="single" w:sz="2" w:space="4" w:color="FFFFFF"/>
                  </w:divBdr>
                  <w:divsChild>
                    <w:div w:id="1739326548">
                      <w:marLeft w:val="0"/>
                      <w:marRight w:val="0"/>
                      <w:marTop w:val="0"/>
                      <w:marBottom w:val="0"/>
                      <w:divBdr>
                        <w:top w:val="none" w:sz="0" w:space="0" w:color="auto"/>
                        <w:left w:val="none" w:sz="0" w:space="0" w:color="auto"/>
                        <w:bottom w:val="none" w:sz="0" w:space="0" w:color="auto"/>
                        <w:right w:val="none" w:sz="0" w:space="0" w:color="auto"/>
                      </w:divBdr>
                    </w:div>
                  </w:divsChild>
                </w:div>
                <w:div w:id="832374179">
                  <w:marLeft w:val="0"/>
                  <w:marRight w:val="0"/>
                  <w:marTop w:val="0"/>
                  <w:marBottom w:val="0"/>
                  <w:divBdr>
                    <w:top w:val="single" w:sz="2" w:space="1" w:color="FFFFFF"/>
                    <w:left w:val="single" w:sz="2" w:space="12" w:color="FFFFFF"/>
                    <w:bottom w:val="single" w:sz="2" w:space="1" w:color="FFFFFF"/>
                    <w:right w:val="single" w:sz="2" w:space="4" w:color="FFFFFF"/>
                  </w:divBdr>
                  <w:divsChild>
                    <w:div w:id="1223055090">
                      <w:marLeft w:val="0"/>
                      <w:marRight w:val="0"/>
                      <w:marTop w:val="0"/>
                      <w:marBottom w:val="0"/>
                      <w:divBdr>
                        <w:top w:val="none" w:sz="0" w:space="0" w:color="auto"/>
                        <w:left w:val="none" w:sz="0" w:space="0" w:color="auto"/>
                        <w:bottom w:val="none" w:sz="0" w:space="0" w:color="auto"/>
                        <w:right w:val="none" w:sz="0" w:space="0" w:color="auto"/>
                      </w:divBdr>
                    </w:div>
                  </w:divsChild>
                </w:div>
                <w:div w:id="1435396419">
                  <w:marLeft w:val="0"/>
                  <w:marRight w:val="0"/>
                  <w:marTop w:val="0"/>
                  <w:marBottom w:val="0"/>
                  <w:divBdr>
                    <w:top w:val="single" w:sz="2" w:space="1" w:color="FFFFFF"/>
                    <w:left w:val="single" w:sz="2" w:space="12" w:color="FFFFFF"/>
                    <w:bottom w:val="single" w:sz="2" w:space="1" w:color="FFFFFF"/>
                    <w:right w:val="single" w:sz="2" w:space="4" w:color="FFFFFF"/>
                  </w:divBdr>
                  <w:divsChild>
                    <w:div w:id="1247956402">
                      <w:marLeft w:val="0"/>
                      <w:marRight w:val="0"/>
                      <w:marTop w:val="0"/>
                      <w:marBottom w:val="0"/>
                      <w:divBdr>
                        <w:top w:val="none" w:sz="0" w:space="0" w:color="auto"/>
                        <w:left w:val="none" w:sz="0" w:space="0" w:color="auto"/>
                        <w:bottom w:val="none" w:sz="0" w:space="0" w:color="auto"/>
                        <w:right w:val="none" w:sz="0" w:space="0" w:color="auto"/>
                      </w:divBdr>
                    </w:div>
                  </w:divsChild>
                </w:div>
                <w:div w:id="677541123">
                  <w:marLeft w:val="0"/>
                  <w:marRight w:val="0"/>
                  <w:marTop w:val="0"/>
                  <w:marBottom w:val="0"/>
                  <w:divBdr>
                    <w:top w:val="single" w:sz="2" w:space="1" w:color="FFFFFF"/>
                    <w:left w:val="single" w:sz="2" w:space="12" w:color="FFFFFF"/>
                    <w:bottom w:val="single" w:sz="2" w:space="1" w:color="FFFFFF"/>
                    <w:right w:val="single" w:sz="2" w:space="4" w:color="FFFFFF"/>
                  </w:divBdr>
                  <w:divsChild>
                    <w:div w:id="1157963369">
                      <w:marLeft w:val="0"/>
                      <w:marRight w:val="0"/>
                      <w:marTop w:val="0"/>
                      <w:marBottom w:val="0"/>
                      <w:divBdr>
                        <w:top w:val="none" w:sz="0" w:space="0" w:color="auto"/>
                        <w:left w:val="none" w:sz="0" w:space="0" w:color="auto"/>
                        <w:bottom w:val="none" w:sz="0" w:space="0" w:color="auto"/>
                        <w:right w:val="none" w:sz="0" w:space="0" w:color="auto"/>
                      </w:divBdr>
                    </w:div>
                  </w:divsChild>
                </w:div>
                <w:div w:id="982319559">
                  <w:marLeft w:val="0"/>
                  <w:marRight w:val="0"/>
                  <w:marTop w:val="0"/>
                  <w:marBottom w:val="0"/>
                  <w:divBdr>
                    <w:top w:val="single" w:sz="2" w:space="1" w:color="FFFFFF"/>
                    <w:left w:val="single" w:sz="2" w:space="12" w:color="FFFFFF"/>
                    <w:bottom w:val="single" w:sz="2" w:space="1" w:color="FFFFFF"/>
                    <w:right w:val="single" w:sz="2" w:space="4" w:color="FFFFFF"/>
                  </w:divBdr>
                  <w:divsChild>
                    <w:div w:id="765617788">
                      <w:marLeft w:val="0"/>
                      <w:marRight w:val="0"/>
                      <w:marTop w:val="0"/>
                      <w:marBottom w:val="0"/>
                      <w:divBdr>
                        <w:top w:val="none" w:sz="0" w:space="0" w:color="auto"/>
                        <w:left w:val="none" w:sz="0" w:space="0" w:color="auto"/>
                        <w:bottom w:val="none" w:sz="0" w:space="0" w:color="auto"/>
                        <w:right w:val="none" w:sz="0" w:space="0" w:color="auto"/>
                      </w:divBdr>
                    </w:div>
                  </w:divsChild>
                </w:div>
                <w:div w:id="1356493700">
                  <w:marLeft w:val="0"/>
                  <w:marRight w:val="0"/>
                  <w:marTop w:val="0"/>
                  <w:marBottom w:val="0"/>
                  <w:divBdr>
                    <w:top w:val="single" w:sz="2" w:space="1" w:color="FFFFFF"/>
                    <w:left w:val="single" w:sz="2" w:space="12" w:color="FFFFFF"/>
                    <w:bottom w:val="single" w:sz="2" w:space="1" w:color="FFFFFF"/>
                    <w:right w:val="single" w:sz="2" w:space="4" w:color="FFFFFF"/>
                  </w:divBdr>
                  <w:divsChild>
                    <w:div w:id="1005521746">
                      <w:marLeft w:val="0"/>
                      <w:marRight w:val="0"/>
                      <w:marTop w:val="0"/>
                      <w:marBottom w:val="0"/>
                      <w:divBdr>
                        <w:top w:val="none" w:sz="0" w:space="0" w:color="auto"/>
                        <w:left w:val="none" w:sz="0" w:space="0" w:color="auto"/>
                        <w:bottom w:val="none" w:sz="0" w:space="0" w:color="auto"/>
                        <w:right w:val="none" w:sz="0" w:space="0" w:color="auto"/>
                      </w:divBdr>
                    </w:div>
                  </w:divsChild>
                </w:div>
                <w:div w:id="252932740">
                  <w:marLeft w:val="0"/>
                  <w:marRight w:val="0"/>
                  <w:marTop w:val="0"/>
                  <w:marBottom w:val="0"/>
                  <w:divBdr>
                    <w:top w:val="single" w:sz="2" w:space="1" w:color="FFFFFF"/>
                    <w:left w:val="single" w:sz="2" w:space="12" w:color="FFFFFF"/>
                    <w:bottom w:val="single" w:sz="2" w:space="1" w:color="FFFFFF"/>
                    <w:right w:val="single" w:sz="2" w:space="4" w:color="FFFFFF"/>
                  </w:divBdr>
                  <w:divsChild>
                    <w:div w:id="1096747469">
                      <w:marLeft w:val="0"/>
                      <w:marRight w:val="0"/>
                      <w:marTop w:val="0"/>
                      <w:marBottom w:val="0"/>
                      <w:divBdr>
                        <w:top w:val="none" w:sz="0" w:space="0" w:color="auto"/>
                        <w:left w:val="none" w:sz="0" w:space="0" w:color="auto"/>
                        <w:bottom w:val="none" w:sz="0" w:space="0" w:color="auto"/>
                        <w:right w:val="none" w:sz="0" w:space="0" w:color="auto"/>
                      </w:divBdr>
                    </w:div>
                  </w:divsChild>
                </w:div>
                <w:div w:id="920023257">
                  <w:marLeft w:val="0"/>
                  <w:marRight w:val="0"/>
                  <w:marTop w:val="0"/>
                  <w:marBottom w:val="0"/>
                  <w:divBdr>
                    <w:top w:val="single" w:sz="2" w:space="1" w:color="FFFFFF"/>
                    <w:left w:val="single" w:sz="2" w:space="12" w:color="FFFFFF"/>
                    <w:bottom w:val="single" w:sz="2" w:space="1" w:color="FFFFFF"/>
                    <w:right w:val="single" w:sz="2" w:space="4" w:color="FFFFFF"/>
                  </w:divBdr>
                  <w:divsChild>
                    <w:div w:id="1549490467">
                      <w:marLeft w:val="0"/>
                      <w:marRight w:val="0"/>
                      <w:marTop w:val="0"/>
                      <w:marBottom w:val="0"/>
                      <w:divBdr>
                        <w:top w:val="none" w:sz="0" w:space="0" w:color="auto"/>
                        <w:left w:val="none" w:sz="0" w:space="0" w:color="auto"/>
                        <w:bottom w:val="none" w:sz="0" w:space="0" w:color="auto"/>
                        <w:right w:val="none" w:sz="0" w:space="0" w:color="auto"/>
                      </w:divBdr>
                    </w:div>
                  </w:divsChild>
                </w:div>
                <w:div w:id="1320573123">
                  <w:marLeft w:val="0"/>
                  <w:marRight w:val="0"/>
                  <w:marTop w:val="0"/>
                  <w:marBottom w:val="0"/>
                  <w:divBdr>
                    <w:top w:val="single" w:sz="2" w:space="1" w:color="FFFFFF"/>
                    <w:left w:val="single" w:sz="2" w:space="12" w:color="FFFFFF"/>
                    <w:bottom w:val="single" w:sz="2" w:space="1" w:color="FFFFFF"/>
                    <w:right w:val="single" w:sz="2" w:space="4" w:color="FFFFFF"/>
                  </w:divBdr>
                  <w:divsChild>
                    <w:div w:id="1738748536">
                      <w:marLeft w:val="0"/>
                      <w:marRight w:val="0"/>
                      <w:marTop w:val="0"/>
                      <w:marBottom w:val="0"/>
                      <w:divBdr>
                        <w:top w:val="none" w:sz="0" w:space="0" w:color="auto"/>
                        <w:left w:val="none" w:sz="0" w:space="0" w:color="auto"/>
                        <w:bottom w:val="none" w:sz="0" w:space="0" w:color="auto"/>
                        <w:right w:val="none" w:sz="0" w:space="0" w:color="auto"/>
                      </w:divBdr>
                    </w:div>
                  </w:divsChild>
                </w:div>
                <w:div w:id="1751124871">
                  <w:marLeft w:val="0"/>
                  <w:marRight w:val="0"/>
                  <w:marTop w:val="0"/>
                  <w:marBottom w:val="0"/>
                  <w:divBdr>
                    <w:top w:val="single" w:sz="2" w:space="1" w:color="FFFFFF"/>
                    <w:left w:val="single" w:sz="2" w:space="12" w:color="FFFFFF"/>
                    <w:bottom w:val="single" w:sz="2" w:space="1" w:color="FFFFFF"/>
                    <w:right w:val="single" w:sz="2" w:space="4" w:color="FFFFFF"/>
                  </w:divBdr>
                  <w:divsChild>
                    <w:div w:id="1219979007">
                      <w:marLeft w:val="0"/>
                      <w:marRight w:val="0"/>
                      <w:marTop w:val="0"/>
                      <w:marBottom w:val="0"/>
                      <w:divBdr>
                        <w:top w:val="none" w:sz="0" w:space="0" w:color="auto"/>
                        <w:left w:val="none" w:sz="0" w:space="0" w:color="auto"/>
                        <w:bottom w:val="none" w:sz="0" w:space="0" w:color="auto"/>
                        <w:right w:val="none" w:sz="0" w:space="0" w:color="auto"/>
                      </w:divBdr>
                    </w:div>
                  </w:divsChild>
                </w:div>
                <w:div w:id="1671326249">
                  <w:marLeft w:val="0"/>
                  <w:marRight w:val="0"/>
                  <w:marTop w:val="0"/>
                  <w:marBottom w:val="0"/>
                  <w:divBdr>
                    <w:top w:val="single" w:sz="2" w:space="1" w:color="FFFFFF"/>
                    <w:left w:val="single" w:sz="2" w:space="12" w:color="FFFFFF"/>
                    <w:bottom w:val="single" w:sz="2" w:space="1" w:color="FFFFFF"/>
                    <w:right w:val="single" w:sz="2" w:space="4" w:color="FFFFFF"/>
                  </w:divBdr>
                  <w:divsChild>
                    <w:div w:id="1101225222">
                      <w:marLeft w:val="0"/>
                      <w:marRight w:val="0"/>
                      <w:marTop w:val="0"/>
                      <w:marBottom w:val="0"/>
                      <w:divBdr>
                        <w:top w:val="none" w:sz="0" w:space="0" w:color="auto"/>
                        <w:left w:val="none" w:sz="0" w:space="0" w:color="auto"/>
                        <w:bottom w:val="none" w:sz="0" w:space="0" w:color="auto"/>
                        <w:right w:val="none" w:sz="0" w:space="0" w:color="auto"/>
                      </w:divBdr>
                    </w:div>
                  </w:divsChild>
                </w:div>
                <w:div w:id="1004630148">
                  <w:marLeft w:val="0"/>
                  <w:marRight w:val="0"/>
                  <w:marTop w:val="0"/>
                  <w:marBottom w:val="0"/>
                  <w:divBdr>
                    <w:top w:val="single" w:sz="2" w:space="1" w:color="FFFFFF"/>
                    <w:left w:val="single" w:sz="2" w:space="12" w:color="FFFFFF"/>
                    <w:bottom w:val="single" w:sz="2" w:space="1" w:color="FFFFFF"/>
                    <w:right w:val="single" w:sz="2" w:space="4" w:color="FFFFFF"/>
                  </w:divBdr>
                  <w:divsChild>
                    <w:div w:id="1474904317">
                      <w:marLeft w:val="0"/>
                      <w:marRight w:val="0"/>
                      <w:marTop w:val="0"/>
                      <w:marBottom w:val="0"/>
                      <w:divBdr>
                        <w:top w:val="none" w:sz="0" w:space="0" w:color="auto"/>
                        <w:left w:val="none" w:sz="0" w:space="0" w:color="auto"/>
                        <w:bottom w:val="none" w:sz="0" w:space="0" w:color="auto"/>
                        <w:right w:val="none" w:sz="0" w:space="0" w:color="auto"/>
                      </w:divBdr>
                    </w:div>
                  </w:divsChild>
                </w:div>
                <w:div w:id="175929780">
                  <w:marLeft w:val="0"/>
                  <w:marRight w:val="0"/>
                  <w:marTop w:val="0"/>
                  <w:marBottom w:val="0"/>
                  <w:divBdr>
                    <w:top w:val="single" w:sz="2" w:space="1" w:color="FFFFFF"/>
                    <w:left w:val="single" w:sz="2" w:space="12" w:color="FFFFFF"/>
                    <w:bottom w:val="single" w:sz="2" w:space="1" w:color="FFFFFF"/>
                    <w:right w:val="single" w:sz="2" w:space="4" w:color="FFFFFF"/>
                  </w:divBdr>
                  <w:divsChild>
                    <w:div w:id="366879330">
                      <w:marLeft w:val="0"/>
                      <w:marRight w:val="0"/>
                      <w:marTop w:val="0"/>
                      <w:marBottom w:val="0"/>
                      <w:divBdr>
                        <w:top w:val="none" w:sz="0" w:space="0" w:color="auto"/>
                        <w:left w:val="none" w:sz="0" w:space="0" w:color="auto"/>
                        <w:bottom w:val="none" w:sz="0" w:space="0" w:color="auto"/>
                        <w:right w:val="none" w:sz="0" w:space="0" w:color="auto"/>
                      </w:divBdr>
                    </w:div>
                  </w:divsChild>
                </w:div>
                <w:div w:id="1353873645">
                  <w:marLeft w:val="0"/>
                  <w:marRight w:val="0"/>
                  <w:marTop w:val="0"/>
                  <w:marBottom w:val="0"/>
                  <w:divBdr>
                    <w:top w:val="single" w:sz="2" w:space="1" w:color="FFFFFF"/>
                    <w:left w:val="single" w:sz="2" w:space="12" w:color="FFFFFF"/>
                    <w:bottom w:val="single" w:sz="2" w:space="1" w:color="FFFFFF"/>
                    <w:right w:val="single" w:sz="2" w:space="4" w:color="FFFFFF"/>
                  </w:divBdr>
                  <w:divsChild>
                    <w:div w:id="414934225">
                      <w:marLeft w:val="0"/>
                      <w:marRight w:val="0"/>
                      <w:marTop w:val="0"/>
                      <w:marBottom w:val="0"/>
                      <w:divBdr>
                        <w:top w:val="none" w:sz="0" w:space="0" w:color="auto"/>
                        <w:left w:val="none" w:sz="0" w:space="0" w:color="auto"/>
                        <w:bottom w:val="none" w:sz="0" w:space="0" w:color="auto"/>
                        <w:right w:val="none" w:sz="0" w:space="0" w:color="auto"/>
                      </w:divBdr>
                    </w:div>
                  </w:divsChild>
                </w:div>
                <w:div w:id="1351447224">
                  <w:marLeft w:val="0"/>
                  <w:marRight w:val="0"/>
                  <w:marTop w:val="0"/>
                  <w:marBottom w:val="0"/>
                  <w:divBdr>
                    <w:top w:val="single" w:sz="2" w:space="1" w:color="FFFFFF"/>
                    <w:left w:val="single" w:sz="2" w:space="12" w:color="FFFFFF"/>
                    <w:bottom w:val="single" w:sz="2" w:space="1" w:color="FFFFFF"/>
                    <w:right w:val="single" w:sz="2" w:space="4" w:color="FFFFFF"/>
                  </w:divBdr>
                  <w:divsChild>
                    <w:div w:id="1143043446">
                      <w:marLeft w:val="0"/>
                      <w:marRight w:val="0"/>
                      <w:marTop w:val="0"/>
                      <w:marBottom w:val="0"/>
                      <w:divBdr>
                        <w:top w:val="none" w:sz="0" w:space="0" w:color="auto"/>
                        <w:left w:val="none" w:sz="0" w:space="0" w:color="auto"/>
                        <w:bottom w:val="none" w:sz="0" w:space="0" w:color="auto"/>
                        <w:right w:val="none" w:sz="0" w:space="0" w:color="auto"/>
                      </w:divBdr>
                    </w:div>
                  </w:divsChild>
                </w:div>
                <w:div w:id="1201092531">
                  <w:marLeft w:val="0"/>
                  <w:marRight w:val="0"/>
                  <w:marTop w:val="0"/>
                  <w:marBottom w:val="0"/>
                  <w:divBdr>
                    <w:top w:val="single" w:sz="2" w:space="1" w:color="FFFFFF"/>
                    <w:left w:val="single" w:sz="2" w:space="12" w:color="FFFFFF"/>
                    <w:bottom w:val="single" w:sz="2" w:space="1" w:color="FFFFFF"/>
                    <w:right w:val="single" w:sz="2" w:space="4" w:color="FFFFFF"/>
                  </w:divBdr>
                  <w:divsChild>
                    <w:div w:id="480318414">
                      <w:marLeft w:val="0"/>
                      <w:marRight w:val="0"/>
                      <w:marTop w:val="0"/>
                      <w:marBottom w:val="0"/>
                      <w:divBdr>
                        <w:top w:val="none" w:sz="0" w:space="0" w:color="auto"/>
                        <w:left w:val="none" w:sz="0" w:space="0" w:color="auto"/>
                        <w:bottom w:val="none" w:sz="0" w:space="0" w:color="auto"/>
                        <w:right w:val="none" w:sz="0" w:space="0" w:color="auto"/>
                      </w:divBdr>
                    </w:div>
                  </w:divsChild>
                </w:div>
                <w:div w:id="1211068263">
                  <w:marLeft w:val="0"/>
                  <w:marRight w:val="0"/>
                  <w:marTop w:val="0"/>
                  <w:marBottom w:val="0"/>
                  <w:divBdr>
                    <w:top w:val="single" w:sz="2" w:space="1" w:color="FFFFFF"/>
                    <w:left w:val="single" w:sz="2" w:space="12" w:color="FFFFFF"/>
                    <w:bottom w:val="single" w:sz="2" w:space="1" w:color="FFFFFF"/>
                    <w:right w:val="single" w:sz="2" w:space="4" w:color="FFFFFF"/>
                  </w:divBdr>
                  <w:divsChild>
                    <w:div w:id="1819686888">
                      <w:marLeft w:val="0"/>
                      <w:marRight w:val="0"/>
                      <w:marTop w:val="0"/>
                      <w:marBottom w:val="0"/>
                      <w:divBdr>
                        <w:top w:val="none" w:sz="0" w:space="0" w:color="auto"/>
                        <w:left w:val="none" w:sz="0" w:space="0" w:color="auto"/>
                        <w:bottom w:val="none" w:sz="0" w:space="0" w:color="auto"/>
                        <w:right w:val="none" w:sz="0" w:space="0" w:color="auto"/>
                      </w:divBdr>
                    </w:div>
                  </w:divsChild>
                </w:div>
                <w:div w:id="31154572">
                  <w:marLeft w:val="0"/>
                  <w:marRight w:val="0"/>
                  <w:marTop w:val="0"/>
                  <w:marBottom w:val="0"/>
                  <w:divBdr>
                    <w:top w:val="single" w:sz="2" w:space="1" w:color="FFFFFF"/>
                    <w:left w:val="single" w:sz="2" w:space="12" w:color="FFFFFF"/>
                    <w:bottom w:val="single" w:sz="2" w:space="1" w:color="FFFFFF"/>
                    <w:right w:val="single" w:sz="2" w:space="4" w:color="FFFFFF"/>
                  </w:divBdr>
                  <w:divsChild>
                    <w:div w:id="1947761873">
                      <w:marLeft w:val="0"/>
                      <w:marRight w:val="0"/>
                      <w:marTop w:val="0"/>
                      <w:marBottom w:val="0"/>
                      <w:divBdr>
                        <w:top w:val="none" w:sz="0" w:space="0" w:color="auto"/>
                        <w:left w:val="none" w:sz="0" w:space="0" w:color="auto"/>
                        <w:bottom w:val="none" w:sz="0" w:space="0" w:color="auto"/>
                        <w:right w:val="none" w:sz="0" w:space="0" w:color="auto"/>
                      </w:divBdr>
                    </w:div>
                  </w:divsChild>
                </w:div>
                <w:div w:id="745810707">
                  <w:marLeft w:val="0"/>
                  <w:marRight w:val="0"/>
                  <w:marTop w:val="0"/>
                  <w:marBottom w:val="0"/>
                  <w:divBdr>
                    <w:top w:val="single" w:sz="2" w:space="1" w:color="FFFFFF"/>
                    <w:left w:val="single" w:sz="2" w:space="12" w:color="FFFFFF"/>
                    <w:bottom w:val="single" w:sz="2" w:space="1" w:color="FFFFFF"/>
                    <w:right w:val="single" w:sz="2" w:space="4" w:color="FFFFFF"/>
                  </w:divBdr>
                  <w:divsChild>
                    <w:div w:id="1776289867">
                      <w:marLeft w:val="0"/>
                      <w:marRight w:val="0"/>
                      <w:marTop w:val="0"/>
                      <w:marBottom w:val="0"/>
                      <w:divBdr>
                        <w:top w:val="none" w:sz="0" w:space="0" w:color="auto"/>
                        <w:left w:val="none" w:sz="0" w:space="0" w:color="auto"/>
                        <w:bottom w:val="none" w:sz="0" w:space="0" w:color="auto"/>
                        <w:right w:val="none" w:sz="0" w:space="0" w:color="auto"/>
                      </w:divBdr>
                    </w:div>
                  </w:divsChild>
                </w:div>
                <w:div w:id="79060173">
                  <w:marLeft w:val="0"/>
                  <w:marRight w:val="0"/>
                  <w:marTop w:val="0"/>
                  <w:marBottom w:val="0"/>
                  <w:divBdr>
                    <w:top w:val="single" w:sz="2" w:space="1" w:color="FFFFFF"/>
                    <w:left w:val="single" w:sz="2" w:space="12" w:color="FFFFFF"/>
                    <w:bottom w:val="single" w:sz="2" w:space="1" w:color="FFFFFF"/>
                    <w:right w:val="single" w:sz="2" w:space="4" w:color="FFFFFF"/>
                  </w:divBdr>
                  <w:divsChild>
                    <w:div w:id="108739365">
                      <w:marLeft w:val="0"/>
                      <w:marRight w:val="0"/>
                      <w:marTop w:val="0"/>
                      <w:marBottom w:val="0"/>
                      <w:divBdr>
                        <w:top w:val="none" w:sz="0" w:space="0" w:color="auto"/>
                        <w:left w:val="none" w:sz="0" w:space="0" w:color="auto"/>
                        <w:bottom w:val="none" w:sz="0" w:space="0" w:color="auto"/>
                        <w:right w:val="none" w:sz="0" w:space="0" w:color="auto"/>
                      </w:divBdr>
                    </w:div>
                  </w:divsChild>
                </w:div>
                <w:div w:id="1162895416">
                  <w:marLeft w:val="0"/>
                  <w:marRight w:val="0"/>
                  <w:marTop w:val="0"/>
                  <w:marBottom w:val="0"/>
                  <w:divBdr>
                    <w:top w:val="single" w:sz="2" w:space="1" w:color="FFFFFF"/>
                    <w:left w:val="single" w:sz="2" w:space="12" w:color="FFFFFF"/>
                    <w:bottom w:val="single" w:sz="2" w:space="1" w:color="FFFFFF"/>
                    <w:right w:val="single" w:sz="2" w:space="4" w:color="FFFFFF"/>
                  </w:divBdr>
                  <w:divsChild>
                    <w:div w:id="998382409">
                      <w:marLeft w:val="0"/>
                      <w:marRight w:val="0"/>
                      <w:marTop w:val="0"/>
                      <w:marBottom w:val="0"/>
                      <w:divBdr>
                        <w:top w:val="none" w:sz="0" w:space="0" w:color="auto"/>
                        <w:left w:val="none" w:sz="0" w:space="0" w:color="auto"/>
                        <w:bottom w:val="none" w:sz="0" w:space="0" w:color="auto"/>
                        <w:right w:val="none" w:sz="0" w:space="0" w:color="auto"/>
                      </w:divBdr>
                    </w:div>
                  </w:divsChild>
                </w:div>
                <w:div w:id="132524952">
                  <w:marLeft w:val="0"/>
                  <w:marRight w:val="0"/>
                  <w:marTop w:val="0"/>
                  <w:marBottom w:val="0"/>
                  <w:divBdr>
                    <w:top w:val="single" w:sz="2" w:space="1" w:color="FFFFFF"/>
                    <w:left w:val="single" w:sz="2" w:space="12" w:color="FFFFFF"/>
                    <w:bottom w:val="single" w:sz="2" w:space="1" w:color="FFFFFF"/>
                    <w:right w:val="single" w:sz="2" w:space="4" w:color="FFFFFF"/>
                  </w:divBdr>
                  <w:divsChild>
                    <w:div w:id="1761369562">
                      <w:marLeft w:val="0"/>
                      <w:marRight w:val="0"/>
                      <w:marTop w:val="0"/>
                      <w:marBottom w:val="0"/>
                      <w:divBdr>
                        <w:top w:val="none" w:sz="0" w:space="0" w:color="auto"/>
                        <w:left w:val="none" w:sz="0" w:space="0" w:color="auto"/>
                        <w:bottom w:val="none" w:sz="0" w:space="0" w:color="auto"/>
                        <w:right w:val="none" w:sz="0" w:space="0" w:color="auto"/>
                      </w:divBdr>
                    </w:div>
                  </w:divsChild>
                </w:div>
                <w:div w:id="353195338">
                  <w:marLeft w:val="0"/>
                  <w:marRight w:val="0"/>
                  <w:marTop w:val="0"/>
                  <w:marBottom w:val="0"/>
                  <w:divBdr>
                    <w:top w:val="single" w:sz="2" w:space="1" w:color="FFFFFF"/>
                    <w:left w:val="single" w:sz="2" w:space="12" w:color="FFFFFF"/>
                    <w:bottom w:val="single" w:sz="2" w:space="1" w:color="FFFFFF"/>
                    <w:right w:val="single" w:sz="2" w:space="4" w:color="FFFFFF"/>
                  </w:divBdr>
                  <w:divsChild>
                    <w:div w:id="234126535">
                      <w:marLeft w:val="0"/>
                      <w:marRight w:val="0"/>
                      <w:marTop w:val="0"/>
                      <w:marBottom w:val="0"/>
                      <w:divBdr>
                        <w:top w:val="none" w:sz="0" w:space="0" w:color="auto"/>
                        <w:left w:val="none" w:sz="0" w:space="0" w:color="auto"/>
                        <w:bottom w:val="none" w:sz="0" w:space="0" w:color="auto"/>
                        <w:right w:val="none" w:sz="0" w:space="0" w:color="auto"/>
                      </w:divBdr>
                    </w:div>
                  </w:divsChild>
                </w:div>
                <w:div w:id="2052800732">
                  <w:marLeft w:val="0"/>
                  <w:marRight w:val="0"/>
                  <w:marTop w:val="0"/>
                  <w:marBottom w:val="0"/>
                  <w:divBdr>
                    <w:top w:val="single" w:sz="2" w:space="1" w:color="FFFFFF"/>
                    <w:left w:val="single" w:sz="2" w:space="12" w:color="FFFFFF"/>
                    <w:bottom w:val="single" w:sz="2" w:space="1" w:color="FFFFFF"/>
                    <w:right w:val="single" w:sz="2" w:space="4" w:color="FFFFFF"/>
                  </w:divBdr>
                  <w:divsChild>
                    <w:div w:id="733045817">
                      <w:marLeft w:val="0"/>
                      <w:marRight w:val="0"/>
                      <w:marTop w:val="0"/>
                      <w:marBottom w:val="0"/>
                      <w:divBdr>
                        <w:top w:val="none" w:sz="0" w:space="0" w:color="auto"/>
                        <w:left w:val="none" w:sz="0" w:space="0" w:color="auto"/>
                        <w:bottom w:val="none" w:sz="0" w:space="0" w:color="auto"/>
                        <w:right w:val="none" w:sz="0" w:space="0" w:color="auto"/>
                      </w:divBdr>
                    </w:div>
                  </w:divsChild>
                </w:div>
                <w:div w:id="51466980">
                  <w:marLeft w:val="0"/>
                  <w:marRight w:val="0"/>
                  <w:marTop w:val="0"/>
                  <w:marBottom w:val="0"/>
                  <w:divBdr>
                    <w:top w:val="single" w:sz="2" w:space="1" w:color="FFFFFF"/>
                    <w:left w:val="single" w:sz="2" w:space="12" w:color="FFFFFF"/>
                    <w:bottom w:val="single" w:sz="2" w:space="1" w:color="FFFFFF"/>
                    <w:right w:val="single" w:sz="2" w:space="4" w:color="FFFFFF"/>
                  </w:divBdr>
                  <w:divsChild>
                    <w:div w:id="1692686492">
                      <w:marLeft w:val="0"/>
                      <w:marRight w:val="0"/>
                      <w:marTop w:val="0"/>
                      <w:marBottom w:val="0"/>
                      <w:divBdr>
                        <w:top w:val="none" w:sz="0" w:space="0" w:color="auto"/>
                        <w:left w:val="none" w:sz="0" w:space="0" w:color="auto"/>
                        <w:bottom w:val="none" w:sz="0" w:space="0" w:color="auto"/>
                        <w:right w:val="none" w:sz="0" w:space="0" w:color="auto"/>
                      </w:divBdr>
                    </w:div>
                  </w:divsChild>
                </w:div>
                <w:div w:id="1493331412">
                  <w:marLeft w:val="0"/>
                  <w:marRight w:val="0"/>
                  <w:marTop w:val="0"/>
                  <w:marBottom w:val="0"/>
                  <w:divBdr>
                    <w:top w:val="single" w:sz="2" w:space="1" w:color="FFFFFF"/>
                    <w:left w:val="single" w:sz="2" w:space="12" w:color="FFFFFF"/>
                    <w:bottom w:val="single" w:sz="2" w:space="1" w:color="FFFFFF"/>
                    <w:right w:val="single" w:sz="2" w:space="4" w:color="FFFFFF"/>
                  </w:divBdr>
                  <w:divsChild>
                    <w:div w:id="571157146">
                      <w:marLeft w:val="0"/>
                      <w:marRight w:val="0"/>
                      <w:marTop w:val="0"/>
                      <w:marBottom w:val="0"/>
                      <w:divBdr>
                        <w:top w:val="none" w:sz="0" w:space="0" w:color="auto"/>
                        <w:left w:val="none" w:sz="0" w:space="0" w:color="auto"/>
                        <w:bottom w:val="none" w:sz="0" w:space="0" w:color="auto"/>
                        <w:right w:val="none" w:sz="0" w:space="0" w:color="auto"/>
                      </w:divBdr>
                    </w:div>
                  </w:divsChild>
                </w:div>
                <w:div w:id="2037655305">
                  <w:marLeft w:val="0"/>
                  <w:marRight w:val="0"/>
                  <w:marTop w:val="0"/>
                  <w:marBottom w:val="0"/>
                  <w:divBdr>
                    <w:top w:val="single" w:sz="2" w:space="1" w:color="FFFFFF"/>
                    <w:left w:val="single" w:sz="2" w:space="12" w:color="FFFFFF"/>
                    <w:bottom w:val="single" w:sz="2" w:space="1" w:color="FFFFFF"/>
                    <w:right w:val="single" w:sz="2" w:space="4" w:color="FFFFFF"/>
                  </w:divBdr>
                  <w:divsChild>
                    <w:div w:id="1946308496">
                      <w:marLeft w:val="0"/>
                      <w:marRight w:val="0"/>
                      <w:marTop w:val="0"/>
                      <w:marBottom w:val="0"/>
                      <w:divBdr>
                        <w:top w:val="none" w:sz="0" w:space="0" w:color="auto"/>
                        <w:left w:val="none" w:sz="0" w:space="0" w:color="auto"/>
                        <w:bottom w:val="none" w:sz="0" w:space="0" w:color="auto"/>
                        <w:right w:val="none" w:sz="0" w:space="0" w:color="auto"/>
                      </w:divBdr>
                    </w:div>
                  </w:divsChild>
                </w:div>
                <w:div w:id="1414157960">
                  <w:marLeft w:val="0"/>
                  <w:marRight w:val="0"/>
                  <w:marTop w:val="0"/>
                  <w:marBottom w:val="0"/>
                  <w:divBdr>
                    <w:top w:val="single" w:sz="2" w:space="1" w:color="FFFFFF"/>
                    <w:left w:val="single" w:sz="2" w:space="12" w:color="FFFFFF"/>
                    <w:bottom w:val="single" w:sz="2" w:space="1" w:color="FFFFFF"/>
                    <w:right w:val="single" w:sz="2" w:space="4" w:color="FFFFFF"/>
                  </w:divBdr>
                  <w:divsChild>
                    <w:div w:id="124588212">
                      <w:marLeft w:val="0"/>
                      <w:marRight w:val="0"/>
                      <w:marTop w:val="0"/>
                      <w:marBottom w:val="0"/>
                      <w:divBdr>
                        <w:top w:val="none" w:sz="0" w:space="0" w:color="auto"/>
                        <w:left w:val="none" w:sz="0" w:space="0" w:color="auto"/>
                        <w:bottom w:val="none" w:sz="0" w:space="0" w:color="auto"/>
                        <w:right w:val="none" w:sz="0" w:space="0" w:color="auto"/>
                      </w:divBdr>
                    </w:div>
                  </w:divsChild>
                </w:div>
                <w:div w:id="1722971767">
                  <w:marLeft w:val="0"/>
                  <w:marRight w:val="0"/>
                  <w:marTop w:val="0"/>
                  <w:marBottom w:val="0"/>
                  <w:divBdr>
                    <w:top w:val="single" w:sz="2" w:space="1" w:color="FFFFFF"/>
                    <w:left w:val="single" w:sz="2" w:space="12" w:color="FFFFFF"/>
                    <w:bottom w:val="single" w:sz="2" w:space="1" w:color="FFFFFF"/>
                    <w:right w:val="single" w:sz="2" w:space="4" w:color="FFFFFF"/>
                  </w:divBdr>
                  <w:divsChild>
                    <w:div w:id="907957453">
                      <w:marLeft w:val="0"/>
                      <w:marRight w:val="0"/>
                      <w:marTop w:val="0"/>
                      <w:marBottom w:val="0"/>
                      <w:divBdr>
                        <w:top w:val="none" w:sz="0" w:space="0" w:color="auto"/>
                        <w:left w:val="none" w:sz="0" w:space="0" w:color="auto"/>
                        <w:bottom w:val="none" w:sz="0" w:space="0" w:color="auto"/>
                        <w:right w:val="none" w:sz="0" w:space="0" w:color="auto"/>
                      </w:divBdr>
                    </w:div>
                  </w:divsChild>
                </w:div>
                <w:div w:id="1488091566">
                  <w:marLeft w:val="0"/>
                  <w:marRight w:val="0"/>
                  <w:marTop w:val="0"/>
                  <w:marBottom w:val="0"/>
                  <w:divBdr>
                    <w:top w:val="single" w:sz="2" w:space="1" w:color="FFFFFF"/>
                    <w:left w:val="single" w:sz="2" w:space="12" w:color="FFFFFF"/>
                    <w:bottom w:val="single" w:sz="2" w:space="1" w:color="FFFFFF"/>
                    <w:right w:val="single" w:sz="2" w:space="4" w:color="FFFFFF"/>
                  </w:divBdr>
                  <w:divsChild>
                    <w:div w:id="1714579242">
                      <w:marLeft w:val="0"/>
                      <w:marRight w:val="0"/>
                      <w:marTop w:val="0"/>
                      <w:marBottom w:val="0"/>
                      <w:divBdr>
                        <w:top w:val="none" w:sz="0" w:space="0" w:color="auto"/>
                        <w:left w:val="none" w:sz="0" w:space="0" w:color="auto"/>
                        <w:bottom w:val="none" w:sz="0" w:space="0" w:color="auto"/>
                        <w:right w:val="none" w:sz="0" w:space="0" w:color="auto"/>
                      </w:divBdr>
                    </w:div>
                  </w:divsChild>
                </w:div>
                <w:div w:id="161748353">
                  <w:marLeft w:val="0"/>
                  <w:marRight w:val="0"/>
                  <w:marTop w:val="0"/>
                  <w:marBottom w:val="0"/>
                  <w:divBdr>
                    <w:top w:val="single" w:sz="2" w:space="1" w:color="FFFFFF"/>
                    <w:left w:val="single" w:sz="2" w:space="12" w:color="FFFFFF"/>
                    <w:bottom w:val="single" w:sz="2" w:space="1" w:color="FFFFFF"/>
                    <w:right w:val="single" w:sz="2" w:space="4" w:color="FFFFFF"/>
                  </w:divBdr>
                  <w:divsChild>
                    <w:div w:id="767123700">
                      <w:marLeft w:val="0"/>
                      <w:marRight w:val="0"/>
                      <w:marTop w:val="0"/>
                      <w:marBottom w:val="0"/>
                      <w:divBdr>
                        <w:top w:val="none" w:sz="0" w:space="0" w:color="auto"/>
                        <w:left w:val="none" w:sz="0" w:space="0" w:color="auto"/>
                        <w:bottom w:val="none" w:sz="0" w:space="0" w:color="auto"/>
                        <w:right w:val="none" w:sz="0" w:space="0" w:color="auto"/>
                      </w:divBdr>
                    </w:div>
                  </w:divsChild>
                </w:div>
                <w:div w:id="76557604">
                  <w:marLeft w:val="0"/>
                  <w:marRight w:val="0"/>
                  <w:marTop w:val="0"/>
                  <w:marBottom w:val="0"/>
                  <w:divBdr>
                    <w:top w:val="single" w:sz="2" w:space="1" w:color="FFFFFF"/>
                    <w:left w:val="single" w:sz="2" w:space="12" w:color="FFFFFF"/>
                    <w:bottom w:val="single" w:sz="2" w:space="1" w:color="FFFFFF"/>
                    <w:right w:val="single" w:sz="2" w:space="4" w:color="FFFFFF"/>
                  </w:divBdr>
                  <w:divsChild>
                    <w:div w:id="194543318">
                      <w:marLeft w:val="0"/>
                      <w:marRight w:val="0"/>
                      <w:marTop w:val="0"/>
                      <w:marBottom w:val="0"/>
                      <w:divBdr>
                        <w:top w:val="none" w:sz="0" w:space="0" w:color="auto"/>
                        <w:left w:val="none" w:sz="0" w:space="0" w:color="auto"/>
                        <w:bottom w:val="none" w:sz="0" w:space="0" w:color="auto"/>
                        <w:right w:val="none" w:sz="0" w:space="0" w:color="auto"/>
                      </w:divBdr>
                    </w:div>
                  </w:divsChild>
                </w:div>
                <w:div w:id="2030836567">
                  <w:marLeft w:val="0"/>
                  <w:marRight w:val="0"/>
                  <w:marTop w:val="0"/>
                  <w:marBottom w:val="0"/>
                  <w:divBdr>
                    <w:top w:val="single" w:sz="2" w:space="1" w:color="FFFFFF"/>
                    <w:left w:val="single" w:sz="2" w:space="12" w:color="FFFFFF"/>
                    <w:bottom w:val="single" w:sz="2" w:space="1" w:color="FFFFFF"/>
                    <w:right w:val="single" w:sz="2" w:space="4" w:color="FFFFFF"/>
                  </w:divBdr>
                  <w:divsChild>
                    <w:div w:id="1331788094">
                      <w:marLeft w:val="0"/>
                      <w:marRight w:val="0"/>
                      <w:marTop w:val="0"/>
                      <w:marBottom w:val="0"/>
                      <w:divBdr>
                        <w:top w:val="none" w:sz="0" w:space="0" w:color="auto"/>
                        <w:left w:val="none" w:sz="0" w:space="0" w:color="auto"/>
                        <w:bottom w:val="none" w:sz="0" w:space="0" w:color="auto"/>
                        <w:right w:val="none" w:sz="0" w:space="0" w:color="auto"/>
                      </w:divBdr>
                    </w:div>
                  </w:divsChild>
                </w:div>
                <w:div w:id="911962290">
                  <w:marLeft w:val="0"/>
                  <w:marRight w:val="0"/>
                  <w:marTop w:val="0"/>
                  <w:marBottom w:val="0"/>
                  <w:divBdr>
                    <w:top w:val="single" w:sz="2" w:space="1" w:color="FFFFFF"/>
                    <w:left w:val="single" w:sz="2" w:space="12" w:color="FFFFFF"/>
                    <w:bottom w:val="single" w:sz="2" w:space="1" w:color="FFFFFF"/>
                    <w:right w:val="single" w:sz="2" w:space="4" w:color="FFFFFF"/>
                  </w:divBdr>
                  <w:divsChild>
                    <w:div w:id="1726173224">
                      <w:marLeft w:val="0"/>
                      <w:marRight w:val="0"/>
                      <w:marTop w:val="0"/>
                      <w:marBottom w:val="0"/>
                      <w:divBdr>
                        <w:top w:val="none" w:sz="0" w:space="0" w:color="auto"/>
                        <w:left w:val="none" w:sz="0" w:space="0" w:color="auto"/>
                        <w:bottom w:val="none" w:sz="0" w:space="0" w:color="auto"/>
                        <w:right w:val="none" w:sz="0" w:space="0" w:color="auto"/>
                      </w:divBdr>
                    </w:div>
                  </w:divsChild>
                </w:div>
                <w:div w:id="1358432230">
                  <w:marLeft w:val="0"/>
                  <w:marRight w:val="0"/>
                  <w:marTop w:val="0"/>
                  <w:marBottom w:val="0"/>
                  <w:divBdr>
                    <w:top w:val="single" w:sz="2" w:space="1" w:color="FFFFFF"/>
                    <w:left w:val="single" w:sz="2" w:space="12" w:color="FFFFFF"/>
                    <w:bottom w:val="single" w:sz="2" w:space="1" w:color="FFFFFF"/>
                    <w:right w:val="single" w:sz="2" w:space="4" w:color="FFFFFF"/>
                  </w:divBdr>
                  <w:divsChild>
                    <w:div w:id="139033868">
                      <w:marLeft w:val="0"/>
                      <w:marRight w:val="0"/>
                      <w:marTop w:val="0"/>
                      <w:marBottom w:val="0"/>
                      <w:divBdr>
                        <w:top w:val="none" w:sz="0" w:space="0" w:color="auto"/>
                        <w:left w:val="none" w:sz="0" w:space="0" w:color="auto"/>
                        <w:bottom w:val="none" w:sz="0" w:space="0" w:color="auto"/>
                        <w:right w:val="none" w:sz="0" w:space="0" w:color="auto"/>
                      </w:divBdr>
                    </w:div>
                  </w:divsChild>
                </w:div>
                <w:div w:id="143200429">
                  <w:marLeft w:val="0"/>
                  <w:marRight w:val="0"/>
                  <w:marTop w:val="0"/>
                  <w:marBottom w:val="0"/>
                  <w:divBdr>
                    <w:top w:val="single" w:sz="2" w:space="1" w:color="FFFFFF"/>
                    <w:left w:val="single" w:sz="2" w:space="12" w:color="FFFFFF"/>
                    <w:bottom w:val="single" w:sz="2" w:space="1" w:color="FFFFFF"/>
                    <w:right w:val="single" w:sz="2" w:space="4" w:color="FFFFFF"/>
                  </w:divBdr>
                  <w:divsChild>
                    <w:div w:id="2089189025">
                      <w:marLeft w:val="0"/>
                      <w:marRight w:val="0"/>
                      <w:marTop w:val="0"/>
                      <w:marBottom w:val="0"/>
                      <w:divBdr>
                        <w:top w:val="none" w:sz="0" w:space="0" w:color="auto"/>
                        <w:left w:val="none" w:sz="0" w:space="0" w:color="auto"/>
                        <w:bottom w:val="none" w:sz="0" w:space="0" w:color="auto"/>
                        <w:right w:val="none" w:sz="0" w:space="0" w:color="auto"/>
                      </w:divBdr>
                    </w:div>
                  </w:divsChild>
                </w:div>
                <w:div w:id="1408307688">
                  <w:marLeft w:val="0"/>
                  <w:marRight w:val="0"/>
                  <w:marTop w:val="0"/>
                  <w:marBottom w:val="0"/>
                  <w:divBdr>
                    <w:top w:val="single" w:sz="2" w:space="1" w:color="FFFFFF"/>
                    <w:left w:val="single" w:sz="2" w:space="12" w:color="FFFFFF"/>
                    <w:bottom w:val="single" w:sz="2" w:space="1" w:color="FFFFFF"/>
                    <w:right w:val="single" w:sz="2" w:space="4" w:color="FFFFFF"/>
                  </w:divBdr>
                  <w:divsChild>
                    <w:div w:id="1373069688">
                      <w:marLeft w:val="0"/>
                      <w:marRight w:val="0"/>
                      <w:marTop w:val="0"/>
                      <w:marBottom w:val="0"/>
                      <w:divBdr>
                        <w:top w:val="none" w:sz="0" w:space="0" w:color="auto"/>
                        <w:left w:val="none" w:sz="0" w:space="0" w:color="auto"/>
                        <w:bottom w:val="none" w:sz="0" w:space="0" w:color="auto"/>
                        <w:right w:val="none" w:sz="0" w:space="0" w:color="auto"/>
                      </w:divBdr>
                    </w:div>
                  </w:divsChild>
                </w:div>
                <w:div w:id="1384452391">
                  <w:marLeft w:val="0"/>
                  <w:marRight w:val="0"/>
                  <w:marTop w:val="0"/>
                  <w:marBottom w:val="0"/>
                  <w:divBdr>
                    <w:top w:val="single" w:sz="2" w:space="1" w:color="FFFFFF"/>
                    <w:left w:val="single" w:sz="2" w:space="12" w:color="FFFFFF"/>
                    <w:bottom w:val="single" w:sz="2" w:space="1" w:color="FFFFFF"/>
                    <w:right w:val="single" w:sz="2" w:space="4" w:color="FFFFFF"/>
                  </w:divBdr>
                  <w:divsChild>
                    <w:div w:id="77557743">
                      <w:marLeft w:val="0"/>
                      <w:marRight w:val="0"/>
                      <w:marTop w:val="0"/>
                      <w:marBottom w:val="0"/>
                      <w:divBdr>
                        <w:top w:val="none" w:sz="0" w:space="0" w:color="auto"/>
                        <w:left w:val="none" w:sz="0" w:space="0" w:color="auto"/>
                        <w:bottom w:val="none" w:sz="0" w:space="0" w:color="auto"/>
                        <w:right w:val="none" w:sz="0" w:space="0" w:color="auto"/>
                      </w:divBdr>
                    </w:div>
                  </w:divsChild>
                </w:div>
                <w:div w:id="415984661">
                  <w:marLeft w:val="0"/>
                  <w:marRight w:val="0"/>
                  <w:marTop w:val="0"/>
                  <w:marBottom w:val="0"/>
                  <w:divBdr>
                    <w:top w:val="single" w:sz="2" w:space="1" w:color="FFFFFF"/>
                    <w:left w:val="single" w:sz="2" w:space="12" w:color="FFFFFF"/>
                    <w:bottom w:val="single" w:sz="2" w:space="1" w:color="FFFFFF"/>
                    <w:right w:val="single" w:sz="2" w:space="4" w:color="FFFFFF"/>
                  </w:divBdr>
                  <w:divsChild>
                    <w:div w:id="494342896">
                      <w:marLeft w:val="0"/>
                      <w:marRight w:val="0"/>
                      <w:marTop w:val="0"/>
                      <w:marBottom w:val="0"/>
                      <w:divBdr>
                        <w:top w:val="none" w:sz="0" w:space="0" w:color="auto"/>
                        <w:left w:val="none" w:sz="0" w:space="0" w:color="auto"/>
                        <w:bottom w:val="none" w:sz="0" w:space="0" w:color="auto"/>
                        <w:right w:val="none" w:sz="0" w:space="0" w:color="auto"/>
                      </w:divBdr>
                    </w:div>
                  </w:divsChild>
                </w:div>
                <w:div w:id="1411273559">
                  <w:marLeft w:val="0"/>
                  <w:marRight w:val="0"/>
                  <w:marTop w:val="0"/>
                  <w:marBottom w:val="0"/>
                  <w:divBdr>
                    <w:top w:val="single" w:sz="2" w:space="1" w:color="FFFFFF"/>
                    <w:left w:val="single" w:sz="2" w:space="12" w:color="FFFFFF"/>
                    <w:bottom w:val="single" w:sz="2" w:space="1" w:color="FFFFFF"/>
                    <w:right w:val="single" w:sz="2" w:space="4" w:color="FFFFFF"/>
                  </w:divBdr>
                  <w:divsChild>
                    <w:div w:id="123424662">
                      <w:marLeft w:val="0"/>
                      <w:marRight w:val="0"/>
                      <w:marTop w:val="0"/>
                      <w:marBottom w:val="0"/>
                      <w:divBdr>
                        <w:top w:val="none" w:sz="0" w:space="0" w:color="auto"/>
                        <w:left w:val="none" w:sz="0" w:space="0" w:color="auto"/>
                        <w:bottom w:val="none" w:sz="0" w:space="0" w:color="auto"/>
                        <w:right w:val="none" w:sz="0" w:space="0" w:color="auto"/>
                      </w:divBdr>
                    </w:div>
                  </w:divsChild>
                </w:div>
                <w:div w:id="1947227098">
                  <w:marLeft w:val="0"/>
                  <w:marRight w:val="0"/>
                  <w:marTop w:val="0"/>
                  <w:marBottom w:val="0"/>
                  <w:divBdr>
                    <w:top w:val="single" w:sz="2" w:space="1" w:color="FFFFFF"/>
                    <w:left w:val="single" w:sz="2" w:space="12" w:color="FFFFFF"/>
                    <w:bottom w:val="single" w:sz="2" w:space="1" w:color="FFFFFF"/>
                    <w:right w:val="single" w:sz="2" w:space="4" w:color="FFFFFF"/>
                  </w:divBdr>
                  <w:divsChild>
                    <w:div w:id="1083721462">
                      <w:marLeft w:val="0"/>
                      <w:marRight w:val="0"/>
                      <w:marTop w:val="0"/>
                      <w:marBottom w:val="0"/>
                      <w:divBdr>
                        <w:top w:val="none" w:sz="0" w:space="0" w:color="auto"/>
                        <w:left w:val="none" w:sz="0" w:space="0" w:color="auto"/>
                        <w:bottom w:val="none" w:sz="0" w:space="0" w:color="auto"/>
                        <w:right w:val="none" w:sz="0" w:space="0" w:color="auto"/>
                      </w:divBdr>
                    </w:div>
                  </w:divsChild>
                </w:div>
                <w:div w:id="1536968275">
                  <w:marLeft w:val="0"/>
                  <w:marRight w:val="0"/>
                  <w:marTop w:val="0"/>
                  <w:marBottom w:val="0"/>
                  <w:divBdr>
                    <w:top w:val="single" w:sz="2" w:space="1" w:color="FFFFFF"/>
                    <w:left w:val="single" w:sz="2" w:space="12" w:color="FFFFFF"/>
                    <w:bottom w:val="single" w:sz="2" w:space="1" w:color="FFFFFF"/>
                    <w:right w:val="single" w:sz="2" w:space="4" w:color="FFFFFF"/>
                  </w:divBdr>
                  <w:divsChild>
                    <w:div w:id="1654022947">
                      <w:marLeft w:val="0"/>
                      <w:marRight w:val="0"/>
                      <w:marTop w:val="0"/>
                      <w:marBottom w:val="0"/>
                      <w:divBdr>
                        <w:top w:val="none" w:sz="0" w:space="0" w:color="auto"/>
                        <w:left w:val="none" w:sz="0" w:space="0" w:color="auto"/>
                        <w:bottom w:val="none" w:sz="0" w:space="0" w:color="auto"/>
                        <w:right w:val="none" w:sz="0" w:space="0" w:color="auto"/>
                      </w:divBdr>
                    </w:div>
                  </w:divsChild>
                </w:div>
                <w:div w:id="342753778">
                  <w:marLeft w:val="0"/>
                  <w:marRight w:val="0"/>
                  <w:marTop w:val="0"/>
                  <w:marBottom w:val="0"/>
                  <w:divBdr>
                    <w:top w:val="single" w:sz="2" w:space="1" w:color="FFFFFF"/>
                    <w:left w:val="single" w:sz="2" w:space="12" w:color="FFFFFF"/>
                    <w:bottom w:val="single" w:sz="2" w:space="1" w:color="FFFFFF"/>
                    <w:right w:val="single" w:sz="2" w:space="4" w:color="FFFFFF"/>
                  </w:divBdr>
                  <w:divsChild>
                    <w:div w:id="2077390697">
                      <w:marLeft w:val="0"/>
                      <w:marRight w:val="0"/>
                      <w:marTop w:val="0"/>
                      <w:marBottom w:val="0"/>
                      <w:divBdr>
                        <w:top w:val="none" w:sz="0" w:space="0" w:color="auto"/>
                        <w:left w:val="none" w:sz="0" w:space="0" w:color="auto"/>
                        <w:bottom w:val="none" w:sz="0" w:space="0" w:color="auto"/>
                        <w:right w:val="none" w:sz="0" w:space="0" w:color="auto"/>
                      </w:divBdr>
                    </w:div>
                  </w:divsChild>
                </w:div>
                <w:div w:id="1858153195">
                  <w:marLeft w:val="0"/>
                  <w:marRight w:val="0"/>
                  <w:marTop w:val="0"/>
                  <w:marBottom w:val="0"/>
                  <w:divBdr>
                    <w:top w:val="single" w:sz="2" w:space="1" w:color="FFFFFF"/>
                    <w:left w:val="single" w:sz="2" w:space="12" w:color="FFFFFF"/>
                    <w:bottom w:val="single" w:sz="2" w:space="1" w:color="FFFFFF"/>
                    <w:right w:val="single" w:sz="2" w:space="4" w:color="FFFFFF"/>
                  </w:divBdr>
                  <w:divsChild>
                    <w:div w:id="743571545">
                      <w:marLeft w:val="0"/>
                      <w:marRight w:val="0"/>
                      <w:marTop w:val="0"/>
                      <w:marBottom w:val="0"/>
                      <w:divBdr>
                        <w:top w:val="none" w:sz="0" w:space="0" w:color="auto"/>
                        <w:left w:val="none" w:sz="0" w:space="0" w:color="auto"/>
                        <w:bottom w:val="none" w:sz="0" w:space="0" w:color="auto"/>
                        <w:right w:val="none" w:sz="0" w:space="0" w:color="auto"/>
                      </w:divBdr>
                    </w:div>
                  </w:divsChild>
                </w:div>
                <w:div w:id="54620396">
                  <w:marLeft w:val="0"/>
                  <w:marRight w:val="0"/>
                  <w:marTop w:val="0"/>
                  <w:marBottom w:val="0"/>
                  <w:divBdr>
                    <w:top w:val="single" w:sz="2" w:space="1" w:color="FFFFFF"/>
                    <w:left w:val="single" w:sz="2" w:space="12" w:color="FFFFFF"/>
                    <w:bottom w:val="single" w:sz="2" w:space="1" w:color="FFFFFF"/>
                    <w:right w:val="single" w:sz="2" w:space="4" w:color="FFFFFF"/>
                  </w:divBdr>
                  <w:divsChild>
                    <w:div w:id="116878360">
                      <w:marLeft w:val="0"/>
                      <w:marRight w:val="0"/>
                      <w:marTop w:val="0"/>
                      <w:marBottom w:val="0"/>
                      <w:divBdr>
                        <w:top w:val="none" w:sz="0" w:space="0" w:color="auto"/>
                        <w:left w:val="none" w:sz="0" w:space="0" w:color="auto"/>
                        <w:bottom w:val="none" w:sz="0" w:space="0" w:color="auto"/>
                        <w:right w:val="none" w:sz="0" w:space="0" w:color="auto"/>
                      </w:divBdr>
                    </w:div>
                  </w:divsChild>
                </w:div>
                <w:div w:id="662391951">
                  <w:marLeft w:val="0"/>
                  <w:marRight w:val="0"/>
                  <w:marTop w:val="0"/>
                  <w:marBottom w:val="0"/>
                  <w:divBdr>
                    <w:top w:val="single" w:sz="2" w:space="1" w:color="FFFFFF"/>
                    <w:left w:val="single" w:sz="2" w:space="12" w:color="FFFFFF"/>
                    <w:bottom w:val="single" w:sz="2" w:space="1" w:color="FFFFFF"/>
                    <w:right w:val="single" w:sz="2" w:space="4" w:color="FFFFFF"/>
                  </w:divBdr>
                  <w:divsChild>
                    <w:div w:id="872111975">
                      <w:marLeft w:val="0"/>
                      <w:marRight w:val="0"/>
                      <w:marTop w:val="0"/>
                      <w:marBottom w:val="0"/>
                      <w:divBdr>
                        <w:top w:val="none" w:sz="0" w:space="0" w:color="auto"/>
                        <w:left w:val="none" w:sz="0" w:space="0" w:color="auto"/>
                        <w:bottom w:val="none" w:sz="0" w:space="0" w:color="auto"/>
                        <w:right w:val="none" w:sz="0" w:space="0" w:color="auto"/>
                      </w:divBdr>
                    </w:div>
                  </w:divsChild>
                </w:div>
                <w:div w:id="2136754800">
                  <w:marLeft w:val="0"/>
                  <w:marRight w:val="0"/>
                  <w:marTop w:val="0"/>
                  <w:marBottom w:val="0"/>
                  <w:divBdr>
                    <w:top w:val="single" w:sz="2" w:space="1" w:color="FFFFFF"/>
                    <w:left w:val="single" w:sz="2" w:space="12" w:color="FFFFFF"/>
                    <w:bottom w:val="single" w:sz="2" w:space="1" w:color="FFFFFF"/>
                    <w:right w:val="single" w:sz="2" w:space="4" w:color="FFFFFF"/>
                  </w:divBdr>
                  <w:divsChild>
                    <w:div w:id="950942534">
                      <w:marLeft w:val="0"/>
                      <w:marRight w:val="0"/>
                      <w:marTop w:val="0"/>
                      <w:marBottom w:val="0"/>
                      <w:divBdr>
                        <w:top w:val="none" w:sz="0" w:space="0" w:color="auto"/>
                        <w:left w:val="none" w:sz="0" w:space="0" w:color="auto"/>
                        <w:bottom w:val="none" w:sz="0" w:space="0" w:color="auto"/>
                        <w:right w:val="none" w:sz="0" w:space="0" w:color="auto"/>
                      </w:divBdr>
                    </w:div>
                  </w:divsChild>
                </w:div>
                <w:div w:id="185825371">
                  <w:marLeft w:val="0"/>
                  <w:marRight w:val="0"/>
                  <w:marTop w:val="0"/>
                  <w:marBottom w:val="0"/>
                  <w:divBdr>
                    <w:top w:val="single" w:sz="2" w:space="1" w:color="FFFFFF"/>
                    <w:left w:val="single" w:sz="2" w:space="12" w:color="FFFFFF"/>
                    <w:bottom w:val="single" w:sz="2" w:space="1" w:color="FFFFFF"/>
                    <w:right w:val="single" w:sz="2" w:space="4" w:color="FFFFFF"/>
                  </w:divBdr>
                  <w:divsChild>
                    <w:div w:id="1053699439">
                      <w:marLeft w:val="0"/>
                      <w:marRight w:val="0"/>
                      <w:marTop w:val="0"/>
                      <w:marBottom w:val="0"/>
                      <w:divBdr>
                        <w:top w:val="none" w:sz="0" w:space="0" w:color="auto"/>
                        <w:left w:val="none" w:sz="0" w:space="0" w:color="auto"/>
                        <w:bottom w:val="none" w:sz="0" w:space="0" w:color="auto"/>
                        <w:right w:val="none" w:sz="0" w:space="0" w:color="auto"/>
                      </w:divBdr>
                    </w:div>
                  </w:divsChild>
                </w:div>
                <w:div w:id="459495562">
                  <w:marLeft w:val="0"/>
                  <w:marRight w:val="0"/>
                  <w:marTop w:val="0"/>
                  <w:marBottom w:val="0"/>
                  <w:divBdr>
                    <w:top w:val="single" w:sz="2" w:space="1" w:color="FFFFFF"/>
                    <w:left w:val="single" w:sz="2" w:space="12" w:color="FFFFFF"/>
                    <w:bottom w:val="single" w:sz="2" w:space="1" w:color="FFFFFF"/>
                    <w:right w:val="single" w:sz="2" w:space="4" w:color="FFFFFF"/>
                  </w:divBdr>
                  <w:divsChild>
                    <w:div w:id="2039356999">
                      <w:marLeft w:val="0"/>
                      <w:marRight w:val="0"/>
                      <w:marTop w:val="0"/>
                      <w:marBottom w:val="0"/>
                      <w:divBdr>
                        <w:top w:val="none" w:sz="0" w:space="0" w:color="auto"/>
                        <w:left w:val="none" w:sz="0" w:space="0" w:color="auto"/>
                        <w:bottom w:val="none" w:sz="0" w:space="0" w:color="auto"/>
                        <w:right w:val="none" w:sz="0" w:space="0" w:color="auto"/>
                      </w:divBdr>
                    </w:div>
                  </w:divsChild>
                </w:div>
                <w:div w:id="968784957">
                  <w:marLeft w:val="0"/>
                  <w:marRight w:val="0"/>
                  <w:marTop w:val="0"/>
                  <w:marBottom w:val="0"/>
                  <w:divBdr>
                    <w:top w:val="single" w:sz="2" w:space="1" w:color="FFFFFF"/>
                    <w:left w:val="single" w:sz="2" w:space="12" w:color="FFFFFF"/>
                    <w:bottom w:val="single" w:sz="2" w:space="1" w:color="FFFFFF"/>
                    <w:right w:val="single" w:sz="2" w:space="4" w:color="FFFFFF"/>
                  </w:divBdr>
                  <w:divsChild>
                    <w:div w:id="1186364630">
                      <w:marLeft w:val="0"/>
                      <w:marRight w:val="0"/>
                      <w:marTop w:val="0"/>
                      <w:marBottom w:val="0"/>
                      <w:divBdr>
                        <w:top w:val="none" w:sz="0" w:space="0" w:color="auto"/>
                        <w:left w:val="none" w:sz="0" w:space="0" w:color="auto"/>
                        <w:bottom w:val="none" w:sz="0" w:space="0" w:color="auto"/>
                        <w:right w:val="none" w:sz="0" w:space="0" w:color="auto"/>
                      </w:divBdr>
                    </w:div>
                  </w:divsChild>
                </w:div>
                <w:div w:id="1288468237">
                  <w:marLeft w:val="0"/>
                  <w:marRight w:val="0"/>
                  <w:marTop w:val="0"/>
                  <w:marBottom w:val="0"/>
                  <w:divBdr>
                    <w:top w:val="single" w:sz="2" w:space="1" w:color="FFFFFF"/>
                    <w:left w:val="single" w:sz="2" w:space="12" w:color="FFFFFF"/>
                    <w:bottom w:val="single" w:sz="2" w:space="1" w:color="FFFFFF"/>
                    <w:right w:val="single" w:sz="2" w:space="4" w:color="FFFFFF"/>
                  </w:divBdr>
                  <w:divsChild>
                    <w:div w:id="1515606204">
                      <w:marLeft w:val="0"/>
                      <w:marRight w:val="0"/>
                      <w:marTop w:val="0"/>
                      <w:marBottom w:val="0"/>
                      <w:divBdr>
                        <w:top w:val="none" w:sz="0" w:space="0" w:color="auto"/>
                        <w:left w:val="none" w:sz="0" w:space="0" w:color="auto"/>
                        <w:bottom w:val="none" w:sz="0" w:space="0" w:color="auto"/>
                        <w:right w:val="none" w:sz="0" w:space="0" w:color="auto"/>
                      </w:divBdr>
                    </w:div>
                  </w:divsChild>
                </w:div>
                <w:div w:id="1491217599">
                  <w:marLeft w:val="0"/>
                  <w:marRight w:val="0"/>
                  <w:marTop w:val="0"/>
                  <w:marBottom w:val="0"/>
                  <w:divBdr>
                    <w:top w:val="single" w:sz="2" w:space="1" w:color="FFFFFF"/>
                    <w:left w:val="single" w:sz="2" w:space="12" w:color="FFFFFF"/>
                    <w:bottom w:val="single" w:sz="2" w:space="1" w:color="FFFFFF"/>
                    <w:right w:val="single" w:sz="2" w:space="4" w:color="FFFFFF"/>
                  </w:divBdr>
                  <w:divsChild>
                    <w:div w:id="1598363141">
                      <w:marLeft w:val="0"/>
                      <w:marRight w:val="0"/>
                      <w:marTop w:val="0"/>
                      <w:marBottom w:val="0"/>
                      <w:divBdr>
                        <w:top w:val="none" w:sz="0" w:space="0" w:color="auto"/>
                        <w:left w:val="none" w:sz="0" w:space="0" w:color="auto"/>
                        <w:bottom w:val="none" w:sz="0" w:space="0" w:color="auto"/>
                        <w:right w:val="none" w:sz="0" w:space="0" w:color="auto"/>
                      </w:divBdr>
                    </w:div>
                  </w:divsChild>
                </w:div>
                <w:div w:id="828322945">
                  <w:marLeft w:val="0"/>
                  <w:marRight w:val="0"/>
                  <w:marTop w:val="0"/>
                  <w:marBottom w:val="0"/>
                  <w:divBdr>
                    <w:top w:val="single" w:sz="2" w:space="1" w:color="FFFFFF"/>
                    <w:left w:val="single" w:sz="2" w:space="12" w:color="FFFFFF"/>
                    <w:bottom w:val="single" w:sz="2" w:space="1" w:color="FFFFFF"/>
                    <w:right w:val="single" w:sz="2" w:space="4" w:color="FFFFFF"/>
                  </w:divBdr>
                  <w:divsChild>
                    <w:div w:id="689767876">
                      <w:marLeft w:val="0"/>
                      <w:marRight w:val="0"/>
                      <w:marTop w:val="0"/>
                      <w:marBottom w:val="0"/>
                      <w:divBdr>
                        <w:top w:val="none" w:sz="0" w:space="0" w:color="auto"/>
                        <w:left w:val="none" w:sz="0" w:space="0" w:color="auto"/>
                        <w:bottom w:val="none" w:sz="0" w:space="0" w:color="auto"/>
                        <w:right w:val="none" w:sz="0" w:space="0" w:color="auto"/>
                      </w:divBdr>
                    </w:div>
                  </w:divsChild>
                </w:div>
                <w:div w:id="1814130985">
                  <w:marLeft w:val="0"/>
                  <w:marRight w:val="0"/>
                  <w:marTop w:val="0"/>
                  <w:marBottom w:val="0"/>
                  <w:divBdr>
                    <w:top w:val="single" w:sz="2" w:space="1" w:color="FFFFFF"/>
                    <w:left w:val="single" w:sz="2" w:space="12" w:color="FFFFFF"/>
                    <w:bottom w:val="single" w:sz="2" w:space="1" w:color="FFFFFF"/>
                    <w:right w:val="single" w:sz="2" w:space="4" w:color="FFFFFF"/>
                  </w:divBdr>
                  <w:divsChild>
                    <w:div w:id="1063913178">
                      <w:marLeft w:val="0"/>
                      <w:marRight w:val="0"/>
                      <w:marTop w:val="0"/>
                      <w:marBottom w:val="0"/>
                      <w:divBdr>
                        <w:top w:val="none" w:sz="0" w:space="0" w:color="auto"/>
                        <w:left w:val="none" w:sz="0" w:space="0" w:color="auto"/>
                        <w:bottom w:val="none" w:sz="0" w:space="0" w:color="auto"/>
                        <w:right w:val="none" w:sz="0" w:space="0" w:color="auto"/>
                      </w:divBdr>
                    </w:div>
                  </w:divsChild>
                </w:div>
                <w:div w:id="1136144879">
                  <w:marLeft w:val="0"/>
                  <w:marRight w:val="0"/>
                  <w:marTop w:val="0"/>
                  <w:marBottom w:val="0"/>
                  <w:divBdr>
                    <w:top w:val="single" w:sz="2" w:space="1" w:color="FFFFFF"/>
                    <w:left w:val="single" w:sz="2" w:space="12" w:color="FFFFFF"/>
                    <w:bottom w:val="single" w:sz="2" w:space="1" w:color="FFFFFF"/>
                    <w:right w:val="single" w:sz="2" w:space="4" w:color="FFFFFF"/>
                  </w:divBdr>
                  <w:divsChild>
                    <w:div w:id="1323705628">
                      <w:marLeft w:val="0"/>
                      <w:marRight w:val="0"/>
                      <w:marTop w:val="0"/>
                      <w:marBottom w:val="0"/>
                      <w:divBdr>
                        <w:top w:val="none" w:sz="0" w:space="0" w:color="auto"/>
                        <w:left w:val="none" w:sz="0" w:space="0" w:color="auto"/>
                        <w:bottom w:val="none" w:sz="0" w:space="0" w:color="auto"/>
                        <w:right w:val="none" w:sz="0" w:space="0" w:color="auto"/>
                      </w:divBdr>
                    </w:div>
                  </w:divsChild>
                </w:div>
                <w:div w:id="1331369971">
                  <w:marLeft w:val="0"/>
                  <w:marRight w:val="0"/>
                  <w:marTop w:val="0"/>
                  <w:marBottom w:val="0"/>
                  <w:divBdr>
                    <w:top w:val="single" w:sz="2" w:space="1" w:color="FFFFFF"/>
                    <w:left w:val="single" w:sz="2" w:space="12" w:color="FFFFFF"/>
                    <w:bottom w:val="single" w:sz="2" w:space="1" w:color="FFFFFF"/>
                    <w:right w:val="single" w:sz="2" w:space="4" w:color="FFFFFF"/>
                  </w:divBdr>
                  <w:divsChild>
                    <w:div w:id="623469006">
                      <w:marLeft w:val="0"/>
                      <w:marRight w:val="0"/>
                      <w:marTop w:val="0"/>
                      <w:marBottom w:val="0"/>
                      <w:divBdr>
                        <w:top w:val="none" w:sz="0" w:space="0" w:color="auto"/>
                        <w:left w:val="none" w:sz="0" w:space="0" w:color="auto"/>
                        <w:bottom w:val="none" w:sz="0" w:space="0" w:color="auto"/>
                        <w:right w:val="none" w:sz="0" w:space="0" w:color="auto"/>
                      </w:divBdr>
                    </w:div>
                  </w:divsChild>
                </w:div>
                <w:div w:id="412817581">
                  <w:marLeft w:val="0"/>
                  <w:marRight w:val="0"/>
                  <w:marTop w:val="0"/>
                  <w:marBottom w:val="0"/>
                  <w:divBdr>
                    <w:top w:val="single" w:sz="2" w:space="1" w:color="FFFFFF"/>
                    <w:left w:val="single" w:sz="2" w:space="12" w:color="FFFFFF"/>
                    <w:bottom w:val="single" w:sz="2" w:space="1" w:color="FFFFFF"/>
                    <w:right w:val="single" w:sz="2" w:space="4" w:color="FFFFFF"/>
                  </w:divBdr>
                  <w:divsChild>
                    <w:div w:id="1684160410">
                      <w:marLeft w:val="0"/>
                      <w:marRight w:val="0"/>
                      <w:marTop w:val="0"/>
                      <w:marBottom w:val="0"/>
                      <w:divBdr>
                        <w:top w:val="none" w:sz="0" w:space="0" w:color="auto"/>
                        <w:left w:val="none" w:sz="0" w:space="0" w:color="auto"/>
                        <w:bottom w:val="none" w:sz="0" w:space="0" w:color="auto"/>
                        <w:right w:val="none" w:sz="0" w:space="0" w:color="auto"/>
                      </w:divBdr>
                    </w:div>
                  </w:divsChild>
                </w:div>
                <w:div w:id="890504121">
                  <w:marLeft w:val="0"/>
                  <w:marRight w:val="0"/>
                  <w:marTop w:val="0"/>
                  <w:marBottom w:val="0"/>
                  <w:divBdr>
                    <w:top w:val="single" w:sz="2" w:space="1" w:color="FFFFFF"/>
                    <w:left w:val="single" w:sz="2" w:space="12" w:color="FFFFFF"/>
                    <w:bottom w:val="single" w:sz="2" w:space="4" w:color="FFFFFF"/>
                    <w:right w:val="single" w:sz="2" w:space="4" w:color="FFFFFF"/>
                  </w:divBdr>
                  <w:divsChild>
                    <w:div w:id="11329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79865">
          <w:marLeft w:val="0"/>
          <w:marRight w:val="0"/>
          <w:marTop w:val="0"/>
          <w:marBottom w:val="335"/>
          <w:divBdr>
            <w:top w:val="none" w:sz="0" w:space="0" w:color="auto"/>
            <w:left w:val="none" w:sz="0" w:space="0" w:color="auto"/>
            <w:bottom w:val="none" w:sz="0" w:space="0" w:color="auto"/>
            <w:right w:val="none" w:sz="0" w:space="0" w:color="auto"/>
          </w:divBdr>
          <w:divsChild>
            <w:div w:id="136144034">
              <w:marLeft w:val="0"/>
              <w:marRight w:val="0"/>
              <w:marTop w:val="0"/>
              <w:marBottom w:val="0"/>
              <w:divBdr>
                <w:top w:val="none" w:sz="0" w:space="0" w:color="auto"/>
                <w:left w:val="none" w:sz="0" w:space="0" w:color="auto"/>
                <w:bottom w:val="none" w:sz="0" w:space="0" w:color="auto"/>
                <w:right w:val="none" w:sz="0" w:space="0" w:color="auto"/>
              </w:divBdr>
              <w:divsChild>
                <w:div w:id="1716393526">
                  <w:marLeft w:val="0"/>
                  <w:marRight w:val="0"/>
                  <w:marTop w:val="0"/>
                  <w:marBottom w:val="0"/>
                  <w:divBdr>
                    <w:top w:val="single" w:sz="2" w:space="4" w:color="FFFFFF"/>
                    <w:left w:val="single" w:sz="2" w:space="12" w:color="FFFFFF"/>
                    <w:bottom w:val="single" w:sz="2" w:space="1" w:color="FFFFFF"/>
                    <w:right w:val="single" w:sz="2" w:space="4" w:color="FFFFFF"/>
                  </w:divBdr>
                  <w:divsChild>
                    <w:div w:id="1566529805">
                      <w:marLeft w:val="0"/>
                      <w:marRight w:val="0"/>
                      <w:marTop w:val="0"/>
                      <w:marBottom w:val="0"/>
                      <w:divBdr>
                        <w:top w:val="none" w:sz="0" w:space="0" w:color="auto"/>
                        <w:left w:val="none" w:sz="0" w:space="0" w:color="auto"/>
                        <w:bottom w:val="none" w:sz="0" w:space="0" w:color="auto"/>
                        <w:right w:val="none" w:sz="0" w:space="0" w:color="auto"/>
                      </w:divBdr>
                    </w:div>
                  </w:divsChild>
                </w:div>
                <w:div w:id="125391583">
                  <w:marLeft w:val="0"/>
                  <w:marRight w:val="0"/>
                  <w:marTop w:val="0"/>
                  <w:marBottom w:val="0"/>
                  <w:divBdr>
                    <w:top w:val="single" w:sz="2" w:space="1" w:color="FFFFFF"/>
                    <w:left w:val="single" w:sz="2" w:space="12" w:color="FFFFFF"/>
                    <w:bottom w:val="single" w:sz="2" w:space="1" w:color="FFFFFF"/>
                    <w:right w:val="single" w:sz="2" w:space="4" w:color="FFFFFF"/>
                  </w:divBdr>
                  <w:divsChild>
                    <w:div w:id="785347072">
                      <w:marLeft w:val="0"/>
                      <w:marRight w:val="0"/>
                      <w:marTop w:val="0"/>
                      <w:marBottom w:val="0"/>
                      <w:divBdr>
                        <w:top w:val="none" w:sz="0" w:space="0" w:color="auto"/>
                        <w:left w:val="none" w:sz="0" w:space="0" w:color="auto"/>
                        <w:bottom w:val="none" w:sz="0" w:space="0" w:color="auto"/>
                        <w:right w:val="none" w:sz="0" w:space="0" w:color="auto"/>
                      </w:divBdr>
                    </w:div>
                  </w:divsChild>
                </w:div>
                <w:div w:id="1033457900">
                  <w:marLeft w:val="0"/>
                  <w:marRight w:val="0"/>
                  <w:marTop w:val="0"/>
                  <w:marBottom w:val="0"/>
                  <w:divBdr>
                    <w:top w:val="single" w:sz="2" w:space="1" w:color="FFFFFF"/>
                    <w:left w:val="single" w:sz="2" w:space="12" w:color="FFFFFF"/>
                    <w:bottom w:val="single" w:sz="2" w:space="1" w:color="FFFFFF"/>
                    <w:right w:val="single" w:sz="2" w:space="4" w:color="FFFFFF"/>
                  </w:divBdr>
                  <w:divsChild>
                    <w:div w:id="1267269994">
                      <w:marLeft w:val="0"/>
                      <w:marRight w:val="0"/>
                      <w:marTop w:val="0"/>
                      <w:marBottom w:val="0"/>
                      <w:divBdr>
                        <w:top w:val="none" w:sz="0" w:space="0" w:color="auto"/>
                        <w:left w:val="none" w:sz="0" w:space="0" w:color="auto"/>
                        <w:bottom w:val="none" w:sz="0" w:space="0" w:color="auto"/>
                        <w:right w:val="none" w:sz="0" w:space="0" w:color="auto"/>
                      </w:divBdr>
                    </w:div>
                  </w:divsChild>
                </w:div>
                <w:div w:id="1083338943">
                  <w:marLeft w:val="0"/>
                  <w:marRight w:val="0"/>
                  <w:marTop w:val="0"/>
                  <w:marBottom w:val="0"/>
                  <w:divBdr>
                    <w:top w:val="single" w:sz="2" w:space="1" w:color="FFFFFF"/>
                    <w:left w:val="single" w:sz="2" w:space="12" w:color="FFFFFF"/>
                    <w:bottom w:val="single" w:sz="2" w:space="4" w:color="FFFFFF"/>
                    <w:right w:val="single" w:sz="2" w:space="4" w:color="FFFFFF"/>
                  </w:divBdr>
                  <w:divsChild>
                    <w:div w:id="2177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8626">
          <w:marLeft w:val="0"/>
          <w:marRight w:val="0"/>
          <w:marTop w:val="0"/>
          <w:marBottom w:val="335"/>
          <w:divBdr>
            <w:top w:val="none" w:sz="0" w:space="0" w:color="auto"/>
            <w:left w:val="none" w:sz="0" w:space="0" w:color="auto"/>
            <w:bottom w:val="none" w:sz="0" w:space="0" w:color="auto"/>
            <w:right w:val="none" w:sz="0" w:space="0" w:color="auto"/>
          </w:divBdr>
          <w:divsChild>
            <w:div w:id="407776876">
              <w:marLeft w:val="0"/>
              <w:marRight w:val="0"/>
              <w:marTop w:val="0"/>
              <w:marBottom w:val="0"/>
              <w:divBdr>
                <w:top w:val="none" w:sz="0" w:space="0" w:color="auto"/>
                <w:left w:val="none" w:sz="0" w:space="0" w:color="auto"/>
                <w:bottom w:val="none" w:sz="0" w:space="0" w:color="auto"/>
                <w:right w:val="none" w:sz="0" w:space="0" w:color="auto"/>
              </w:divBdr>
              <w:divsChild>
                <w:div w:id="1862549738">
                  <w:marLeft w:val="0"/>
                  <w:marRight w:val="0"/>
                  <w:marTop w:val="0"/>
                  <w:marBottom w:val="0"/>
                  <w:divBdr>
                    <w:top w:val="single" w:sz="2" w:space="4" w:color="FFFFFF"/>
                    <w:left w:val="single" w:sz="2" w:space="12" w:color="FFFFFF"/>
                    <w:bottom w:val="single" w:sz="2" w:space="1" w:color="FFFFFF"/>
                    <w:right w:val="single" w:sz="2" w:space="4" w:color="FFFFFF"/>
                  </w:divBdr>
                  <w:divsChild>
                    <w:div w:id="971790772">
                      <w:marLeft w:val="0"/>
                      <w:marRight w:val="0"/>
                      <w:marTop w:val="0"/>
                      <w:marBottom w:val="0"/>
                      <w:divBdr>
                        <w:top w:val="none" w:sz="0" w:space="0" w:color="auto"/>
                        <w:left w:val="none" w:sz="0" w:space="0" w:color="auto"/>
                        <w:bottom w:val="none" w:sz="0" w:space="0" w:color="auto"/>
                        <w:right w:val="none" w:sz="0" w:space="0" w:color="auto"/>
                      </w:divBdr>
                    </w:div>
                  </w:divsChild>
                </w:div>
                <w:div w:id="1388799510">
                  <w:marLeft w:val="0"/>
                  <w:marRight w:val="0"/>
                  <w:marTop w:val="0"/>
                  <w:marBottom w:val="0"/>
                  <w:divBdr>
                    <w:top w:val="single" w:sz="2" w:space="1" w:color="FFFFFF"/>
                    <w:left w:val="single" w:sz="2" w:space="12" w:color="FFFFFF"/>
                    <w:bottom w:val="single" w:sz="2" w:space="1" w:color="FFFFFF"/>
                    <w:right w:val="single" w:sz="2" w:space="4" w:color="FFFFFF"/>
                  </w:divBdr>
                  <w:divsChild>
                    <w:div w:id="1915552283">
                      <w:marLeft w:val="0"/>
                      <w:marRight w:val="0"/>
                      <w:marTop w:val="0"/>
                      <w:marBottom w:val="0"/>
                      <w:divBdr>
                        <w:top w:val="none" w:sz="0" w:space="0" w:color="auto"/>
                        <w:left w:val="none" w:sz="0" w:space="0" w:color="auto"/>
                        <w:bottom w:val="none" w:sz="0" w:space="0" w:color="auto"/>
                        <w:right w:val="none" w:sz="0" w:space="0" w:color="auto"/>
                      </w:divBdr>
                    </w:div>
                  </w:divsChild>
                </w:div>
                <w:div w:id="480804828">
                  <w:marLeft w:val="0"/>
                  <w:marRight w:val="0"/>
                  <w:marTop w:val="0"/>
                  <w:marBottom w:val="0"/>
                  <w:divBdr>
                    <w:top w:val="single" w:sz="2" w:space="1" w:color="FFFFFF"/>
                    <w:left w:val="single" w:sz="2" w:space="12" w:color="FFFFFF"/>
                    <w:bottom w:val="single" w:sz="2" w:space="1" w:color="FFFFFF"/>
                    <w:right w:val="single" w:sz="2" w:space="4" w:color="FFFFFF"/>
                  </w:divBdr>
                  <w:divsChild>
                    <w:div w:id="2107144358">
                      <w:marLeft w:val="0"/>
                      <w:marRight w:val="0"/>
                      <w:marTop w:val="0"/>
                      <w:marBottom w:val="0"/>
                      <w:divBdr>
                        <w:top w:val="none" w:sz="0" w:space="0" w:color="auto"/>
                        <w:left w:val="none" w:sz="0" w:space="0" w:color="auto"/>
                        <w:bottom w:val="none" w:sz="0" w:space="0" w:color="auto"/>
                        <w:right w:val="none" w:sz="0" w:space="0" w:color="auto"/>
                      </w:divBdr>
                    </w:div>
                  </w:divsChild>
                </w:div>
                <w:div w:id="235287994">
                  <w:marLeft w:val="0"/>
                  <w:marRight w:val="0"/>
                  <w:marTop w:val="0"/>
                  <w:marBottom w:val="0"/>
                  <w:divBdr>
                    <w:top w:val="single" w:sz="2" w:space="1" w:color="FFFFFF"/>
                    <w:left w:val="single" w:sz="2" w:space="12" w:color="FFFFFF"/>
                    <w:bottom w:val="single" w:sz="2" w:space="1" w:color="FFFFFF"/>
                    <w:right w:val="single" w:sz="2" w:space="4" w:color="FFFFFF"/>
                  </w:divBdr>
                  <w:divsChild>
                    <w:div w:id="1541550007">
                      <w:marLeft w:val="0"/>
                      <w:marRight w:val="0"/>
                      <w:marTop w:val="0"/>
                      <w:marBottom w:val="0"/>
                      <w:divBdr>
                        <w:top w:val="none" w:sz="0" w:space="0" w:color="auto"/>
                        <w:left w:val="none" w:sz="0" w:space="0" w:color="auto"/>
                        <w:bottom w:val="none" w:sz="0" w:space="0" w:color="auto"/>
                        <w:right w:val="none" w:sz="0" w:space="0" w:color="auto"/>
                      </w:divBdr>
                    </w:div>
                  </w:divsChild>
                </w:div>
                <w:div w:id="1167478744">
                  <w:marLeft w:val="0"/>
                  <w:marRight w:val="0"/>
                  <w:marTop w:val="0"/>
                  <w:marBottom w:val="0"/>
                  <w:divBdr>
                    <w:top w:val="single" w:sz="2" w:space="1" w:color="FFFFFF"/>
                    <w:left w:val="single" w:sz="2" w:space="12" w:color="FFFFFF"/>
                    <w:bottom w:val="single" w:sz="2" w:space="1" w:color="FFFFFF"/>
                    <w:right w:val="single" w:sz="2" w:space="4" w:color="FFFFFF"/>
                  </w:divBdr>
                  <w:divsChild>
                    <w:div w:id="1002049656">
                      <w:marLeft w:val="0"/>
                      <w:marRight w:val="0"/>
                      <w:marTop w:val="0"/>
                      <w:marBottom w:val="0"/>
                      <w:divBdr>
                        <w:top w:val="none" w:sz="0" w:space="0" w:color="auto"/>
                        <w:left w:val="none" w:sz="0" w:space="0" w:color="auto"/>
                        <w:bottom w:val="none" w:sz="0" w:space="0" w:color="auto"/>
                        <w:right w:val="none" w:sz="0" w:space="0" w:color="auto"/>
                      </w:divBdr>
                    </w:div>
                  </w:divsChild>
                </w:div>
                <w:div w:id="1243100233">
                  <w:marLeft w:val="0"/>
                  <w:marRight w:val="0"/>
                  <w:marTop w:val="0"/>
                  <w:marBottom w:val="0"/>
                  <w:divBdr>
                    <w:top w:val="single" w:sz="2" w:space="1" w:color="FFFFFF"/>
                    <w:left w:val="single" w:sz="2" w:space="12" w:color="FFFFFF"/>
                    <w:bottom w:val="single" w:sz="2" w:space="1" w:color="FFFFFF"/>
                    <w:right w:val="single" w:sz="2" w:space="4" w:color="FFFFFF"/>
                  </w:divBdr>
                  <w:divsChild>
                    <w:div w:id="1054542137">
                      <w:marLeft w:val="0"/>
                      <w:marRight w:val="0"/>
                      <w:marTop w:val="0"/>
                      <w:marBottom w:val="0"/>
                      <w:divBdr>
                        <w:top w:val="none" w:sz="0" w:space="0" w:color="auto"/>
                        <w:left w:val="none" w:sz="0" w:space="0" w:color="auto"/>
                        <w:bottom w:val="none" w:sz="0" w:space="0" w:color="auto"/>
                        <w:right w:val="none" w:sz="0" w:space="0" w:color="auto"/>
                      </w:divBdr>
                    </w:div>
                  </w:divsChild>
                </w:div>
                <w:div w:id="337732397">
                  <w:marLeft w:val="0"/>
                  <w:marRight w:val="0"/>
                  <w:marTop w:val="0"/>
                  <w:marBottom w:val="0"/>
                  <w:divBdr>
                    <w:top w:val="single" w:sz="2" w:space="1" w:color="FFFFFF"/>
                    <w:left w:val="single" w:sz="2" w:space="12" w:color="FFFFFF"/>
                    <w:bottom w:val="single" w:sz="2" w:space="1" w:color="FFFFFF"/>
                    <w:right w:val="single" w:sz="2" w:space="4" w:color="FFFFFF"/>
                  </w:divBdr>
                  <w:divsChild>
                    <w:div w:id="1960449626">
                      <w:marLeft w:val="0"/>
                      <w:marRight w:val="0"/>
                      <w:marTop w:val="0"/>
                      <w:marBottom w:val="0"/>
                      <w:divBdr>
                        <w:top w:val="none" w:sz="0" w:space="0" w:color="auto"/>
                        <w:left w:val="none" w:sz="0" w:space="0" w:color="auto"/>
                        <w:bottom w:val="none" w:sz="0" w:space="0" w:color="auto"/>
                        <w:right w:val="none" w:sz="0" w:space="0" w:color="auto"/>
                      </w:divBdr>
                    </w:div>
                  </w:divsChild>
                </w:div>
                <w:div w:id="1380786142">
                  <w:marLeft w:val="0"/>
                  <w:marRight w:val="0"/>
                  <w:marTop w:val="0"/>
                  <w:marBottom w:val="0"/>
                  <w:divBdr>
                    <w:top w:val="single" w:sz="2" w:space="1" w:color="FFFFFF"/>
                    <w:left w:val="single" w:sz="2" w:space="12" w:color="FFFFFF"/>
                    <w:bottom w:val="single" w:sz="2" w:space="1" w:color="FFFFFF"/>
                    <w:right w:val="single" w:sz="2" w:space="4" w:color="FFFFFF"/>
                  </w:divBdr>
                  <w:divsChild>
                    <w:div w:id="1258057231">
                      <w:marLeft w:val="0"/>
                      <w:marRight w:val="0"/>
                      <w:marTop w:val="0"/>
                      <w:marBottom w:val="0"/>
                      <w:divBdr>
                        <w:top w:val="none" w:sz="0" w:space="0" w:color="auto"/>
                        <w:left w:val="none" w:sz="0" w:space="0" w:color="auto"/>
                        <w:bottom w:val="none" w:sz="0" w:space="0" w:color="auto"/>
                        <w:right w:val="none" w:sz="0" w:space="0" w:color="auto"/>
                      </w:divBdr>
                    </w:div>
                  </w:divsChild>
                </w:div>
                <w:div w:id="1208646296">
                  <w:marLeft w:val="0"/>
                  <w:marRight w:val="0"/>
                  <w:marTop w:val="0"/>
                  <w:marBottom w:val="0"/>
                  <w:divBdr>
                    <w:top w:val="single" w:sz="2" w:space="1" w:color="FFFFFF"/>
                    <w:left w:val="single" w:sz="2" w:space="12" w:color="FFFFFF"/>
                    <w:bottom w:val="single" w:sz="2" w:space="1" w:color="FFFFFF"/>
                    <w:right w:val="single" w:sz="2" w:space="4" w:color="FFFFFF"/>
                  </w:divBdr>
                  <w:divsChild>
                    <w:div w:id="409545526">
                      <w:marLeft w:val="0"/>
                      <w:marRight w:val="0"/>
                      <w:marTop w:val="0"/>
                      <w:marBottom w:val="0"/>
                      <w:divBdr>
                        <w:top w:val="none" w:sz="0" w:space="0" w:color="auto"/>
                        <w:left w:val="none" w:sz="0" w:space="0" w:color="auto"/>
                        <w:bottom w:val="none" w:sz="0" w:space="0" w:color="auto"/>
                        <w:right w:val="none" w:sz="0" w:space="0" w:color="auto"/>
                      </w:divBdr>
                    </w:div>
                  </w:divsChild>
                </w:div>
                <w:div w:id="1188060680">
                  <w:marLeft w:val="0"/>
                  <w:marRight w:val="0"/>
                  <w:marTop w:val="0"/>
                  <w:marBottom w:val="0"/>
                  <w:divBdr>
                    <w:top w:val="single" w:sz="2" w:space="1" w:color="FFFFFF"/>
                    <w:left w:val="single" w:sz="2" w:space="12" w:color="FFFFFF"/>
                    <w:bottom w:val="single" w:sz="2" w:space="1" w:color="FFFFFF"/>
                    <w:right w:val="single" w:sz="2" w:space="4" w:color="FFFFFF"/>
                  </w:divBdr>
                  <w:divsChild>
                    <w:div w:id="1231387635">
                      <w:marLeft w:val="0"/>
                      <w:marRight w:val="0"/>
                      <w:marTop w:val="0"/>
                      <w:marBottom w:val="0"/>
                      <w:divBdr>
                        <w:top w:val="none" w:sz="0" w:space="0" w:color="auto"/>
                        <w:left w:val="none" w:sz="0" w:space="0" w:color="auto"/>
                        <w:bottom w:val="none" w:sz="0" w:space="0" w:color="auto"/>
                        <w:right w:val="none" w:sz="0" w:space="0" w:color="auto"/>
                      </w:divBdr>
                    </w:div>
                  </w:divsChild>
                </w:div>
                <w:div w:id="266085740">
                  <w:marLeft w:val="0"/>
                  <w:marRight w:val="0"/>
                  <w:marTop w:val="0"/>
                  <w:marBottom w:val="0"/>
                  <w:divBdr>
                    <w:top w:val="single" w:sz="2" w:space="1" w:color="FFFFFF"/>
                    <w:left w:val="single" w:sz="2" w:space="12" w:color="FFFFFF"/>
                    <w:bottom w:val="single" w:sz="2" w:space="1" w:color="FFFFFF"/>
                    <w:right w:val="single" w:sz="2" w:space="4" w:color="FFFFFF"/>
                  </w:divBdr>
                  <w:divsChild>
                    <w:div w:id="97331113">
                      <w:marLeft w:val="0"/>
                      <w:marRight w:val="0"/>
                      <w:marTop w:val="0"/>
                      <w:marBottom w:val="0"/>
                      <w:divBdr>
                        <w:top w:val="none" w:sz="0" w:space="0" w:color="auto"/>
                        <w:left w:val="none" w:sz="0" w:space="0" w:color="auto"/>
                        <w:bottom w:val="none" w:sz="0" w:space="0" w:color="auto"/>
                        <w:right w:val="none" w:sz="0" w:space="0" w:color="auto"/>
                      </w:divBdr>
                    </w:div>
                  </w:divsChild>
                </w:div>
                <w:div w:id="488257316">
                  <w:marLeft w:val="0"/>
                  <w:marRight w:val="0"/>
                  <w:marTop w:val="0"/>
                  <w:marBottom w:val="0"/>
                  <w:divBdr>
                    <w:top w:val="single" w:sz="2" w:space="1" w:color="FFFFFF"/>
                    <w:left w:val="single" w:sz="2" w:space="12" w:color="FFFFFF"/>
                    <w:bottom w:val="single" w:sz="2" w:space="1" w:color="FFFFFF"/>
                    <w:right w:val="single" w:sz="2" w:space="4" w:color="FFFFFF"/>
                  </w:divBdr>
                  <w:divsChild>
                    <w:div w:id="1101101242">
                      <w:marLeft w:val="0"/>
                      <w:marRight w:val="0"/>
                      <w:marTop w:val="0"/>
                      <w:marBottom w:val="0"/>
                      <w:divBdr>
                        <w:top w:val="none" w:sz="0" w:space="0" w:color="auto"/>
                        <w:left w:val="none" w:sz="0" w:space="0" w:color="auto"/>
                        <w:bottom w:val="none" w:sz="0" w:space="0" w:color="auto"/>
                        <w:right w:val="none" w:sz="0" w:space="0" w:color="auto"/>
                      </w:divBdr>
                    </w:div>
                  </w:divsChild>
                </w:div>
                <w:div w:id="1410496425">
                  <w:marLeft w:val="0"/>
                  <w:marRight w:val="0"/>
                  <w:marTop w:val="0"/>
                  <w:marBottom w:val="0"/>
                  <w:divBdr>
                    <w:top w:val="single" w:sz="2" w:space="1" w:color="FFFFFF"/>
                    <w:left w:val="single" w:sz="2" w:space="12" w:color="FFFFFF"/>
                    <w:bottom w:val="single" w:sz="2" w:space="1" w:color="FFFFFF"/>
                    <w:right w:val="single" w:sz="2" w:space="4" w:color="FFFFFF"/>
                  </w:divBdr>
                  <w:divsChild>
                    <w:div w:id="1801143820">
                      <w:marLeft w:val="0"/>
                      <w:marRight w:val="0"/>
                      <w:marTop w:val="0"/>
                      <w:marBottom w:val="0"/>
                      <w:divBdr>
                        <w:top w:val="none" w:sz="0" w:space="0" w:color="auto"/>
                        <w:left w:val="none" w:sz="0" w:space="0" w:color="auto"/>
                        <w:bottom w:val="none" w:sz="0" w:space="0" w:color="auto"/>
                        <w:right w:val="none" w:sz="0" w:space="0" w:color="auto"/>
                      </w:divBdr>
                    </w:div>
                  </w:divsChild>
                </w:div>
                <w:div w:id="1918709705">
                  <w:marLeft w:val="0"/>
                  <w:marRight w:val="0"/>
                  <w:marTop w:val="0"/>
                  <w:marBottom w:val="0"/>
                  <w:divBdr>
                    <w:top w:val="single" w:sz="2" w:space="1" w:color="FFFFFF"/>
                    <w:left w:val="single" w:sz="2" w:space="12" w:color="FFFFFF"/>
                    <w:bottom w:val="single" w:sz="2" w:space="1" w:color="FFFFFF"/>
                    <w:right w:val="single" w:sz="2" w:space="4" w:color="FFFFFF"/>
                  </w:divBdr>
                  <w:divsChild>
                    <w:div w:id="802425860">
                      <w:marLeft w:val="0"/>
                      <w:marRight w:val="0"/>
                      <w:marTop w:val="0"/>
                      <w:marBottom w:val="0"/>
                      <w:divBdr>
                        <w:top w:val="none" w:sz="0" w:space="0" w:color="auto"/>
                        <w:left w:val="none" w:sz="0" w:space="0" w:color="auto"/>
                        <w:bottom w:val="none" w:sz="0" w:space="0" w:color="auto"/>
                        <w:right w:val="none" w:sz="0" w:space="0" w:color="auto"/>
                      </w:divBdr>
                    </w:div>
                  </w:divsChild>
                </w:div>
                <w:div w:id="81610230">
                  <w:marLeft w:val="0"/>
                  <w:marRight w:val="0"/>
                  <w:marTop w:val="0"/>
                  <w:marBottom w:val="0"/>
                  <w:divBdr>
                    <w:top w:val="single" w:sz="2" w:space="1" w:color="FFFFFF"/>
                    <w:left w:val="single" w:sz="2" w:space="12" w:color="FFFFFF"/>
                    <w:bottom w:val="single" w:sz="2" w:space="1" w:color="FFFFFF"/>
                    <w:right w:val="single" w:sz="2" w:space="4" w:color="FFFFFF"/>
                  </w:divBdr>
                  <w:divsChild>
                    <w:div w:id="1206483683">
                      <w:marLeft w:val="0"/>
                      <w:marRight w:val="0"/>
                      <w:marTop w:val="0"/>
                      <w:marBottom w:val="0"/>
                      <w:divBdr>
                        <w:top w:val="none" w:sz="0" w:space="0" w:color="auto"/>
                        <w:left w:val="none" w:sz="0" w:space="0" w:color="auto"/>
                        <w:bottom w:val="none" w:sz="0" w:space="0" w:color="auto"/>
                        <w:right w:val="none" w:sz="0" w:space="0" w:color="auto"/>
                      </w:divBdr>
                    </w:div>
                  </w:divsChild>
                </w:div>
                <w:div w:id="575818062">
                  <w:marLeft w:val="0"/>
                  <w:marRight w:val="0"/>
                  <w:marTop w:val="0"/>
                  <w:marBottom w:val="0"/>
                  <w:divBdr>
                    <w:top w:val="single" w:sz="2" w:space="1" w:color="FFFFFF"/>
                    <w:left w:val="single" w:sz="2" w:space="12" w:color="FFFFFF"/>
                    <w:bottom w:val="single" w:sz="2" w:space="1" w:color="FFFFFF"/>
                    <w:right w:val="single" w:sz="2" w:space="4" w:color="FFFFFF"/>
                  </w:divBdr>
                  <w:divsChild>
                    <w:div w:id="254826887">
                      <w:marLeft w:val="0"/>
                      <w:marRight w:val="0"/>
                      <w:marTop w:val="0"/>
                      <w:marBottom w:val="0"/>
                      <w:divBdr>
                        <w:top w:val="none" w:sz="0" w:space="0" w:color="auto"/>
                        <w:left w:val="none" w:sz="0" w:space="0" w:color="auto"/>
                        <w:bottom w:val="none" w:sz="0" w:space="0" w:color="auto"/>
                        <w:right w:val="none" w:sz="0" w:space="0" w:color="auto"/>
                      </w:divBdr>
                    </w:div>
                  </w:divsChild>
                </w:div>
                <w:div w:id="1994485644">
                  <w:marLeft w:val="0"/>
                  <w:marRight w:val="0"/>
                  <w:marTop w:val="0"/>
                  <w:marBottom w:val="0"/>
                  <w:divBdr>
                    <w:top w:val="single" w:sz="2" w:space="1" w:color="FFFFFF"/>
                    <w:left w:val="single" w:sz="2" w:space="12" w:color="FFFFFF"/>
                    <w:bottom w:val="single" w:sz="2" w:space="1" w:color="FFFFFF"/>
                    <w:right w:val="single" w:sz="2" w:space="4" w:color="FFFFFF"/>
                  </w:divBdr>
                  <w:divsChild>
                    <w:div w:id="1414621344">
                      <w:marLeft w:val="0"/>
                      <w:marRight w:val="0"/>
                      <w:marTop w:val="0"/>
                      <w:marBottom w:val="0"/>
                      <w:divBdr>
                        <w:top w:val="none" w:sz="0" w:space="0" w:color="auto"/>
                        <w:left w:val="none" w:sz="0" w:space="0" w:color="auto"/>
                        <w:bottom w:val="none" w:sz="0" w:space="0" w:color="auto"/>
                        <w:right w:val="none" w:sz="0" w:space="0" w:color="auto"/>
                      </w:divBdr>
                    </w:div>
                  </w:divsChild>
                </w:div>
                <w:div w:id="542134599">
                  <w:marLeft w:val="0"/>
                  <w:marRight w:val="0"/>
                  <w:marTop w:val="0"/>
                  <w:marBottom w:val="0"/>
                  <w:divBdr>
                    <w:top w:val="single" w:sz="2" w:space="1" w:color="FFFFFF"/>
                    <w:left w:val="single" w:sz="2" w:space="12" w:color="FFFFFF"/>
                    <w:bottom w:val="single" w:sz="2" w:space="1" w:color="FFFFFF"/>
                    <w:right w:val="single" w:sz="2" w:space="4" w:color="FFFFFF"/>
                  </w:divBdr>
                  <w:divsChild>
                    <w:div w:id="8457007">
                      <w:marLeft w:val="0"/>
                      <w:marRight w:val="0"/>
                      <w:marTop w:val="0"/>
                      <w:marBottom w:val="0"/>
                      <w:divBdr>
                        <w:top w:val="none" w:sz="0" w:space="0" w:color="auto"/>
                        <w:left w:val="none" w:sz="0" w:space="0" w:color="auto"/>
                        <w:bottom w:val="none" w:sz="0" w:space="0" w:color="auto"/>
                        <w:right w:val="none" w:sz="0" w:space="0" w:color="auto"/>
                      </w:divBdr>
                    </w:div>
                  </w:divsChild>
                </w:div>
                <w:div w:id="600334093">
                  <w:marLeft w:val="0"/>
                  <w:marRight w:val="0"/>
                  <w:marTop w:val="0"/>
                  <w:marBottom w:val="0"/>
                  <w:divBdr>
                    <w:top w:val="single" w:sz="2" w:space="1" w:color="FFFFFF"/>
                    <w:left w:val="single" w:sz="2" w:space="12" w:color="FFFFFF"/>
                    <w:bottom w:val="single" w:sz="2" w:space="1" w:color="FFFFFF"/>
                    <w:right w:val="single" w:sz="2" w:space="4" w:color="FFFFFF"/>
                  </w:divBdr>
                  <w:divsChild>
                    <w:div w:id="1106772359">
                      <w:marLeft w:val="0"/>
                      <w:marRight w:val="0"/>
                      <w:marTop w:val="0"/>
                      <w:marBottom w:val="0"/>
                      <w:divBdr>
                        <w:top w:val="none" w:sz="0" w:space="0" w:color="auto"/>
                        <w:left w:val="none" w:sz="0" w:space="0" w:color="auto"/>
                        <w:bottom w:val="none" w:sz="0" w:space="0" w:color="auto"/>
                        <w:right w:val="none" w:sz="0" w:space="0" w:color="auto"/>
                      </w:divBdr>
                    </w:div>
                  </w:divsChild>
                </w:div>
                <w:div w:id="1936395885">
                  <w:marLeft w:val="0"/>
                  <w:marRight w:val="0"/>
                  <w:marTop w:val="0"/>
                  <w:marBottom w:val="0"/>
                  <w:divBdr>
                    <w:top w:val="single" w:sz="2" w:space="1" w:color="FFFFFF"/>
                    <w:left w:val="single" w:sz="2" w:space="12" w:color="FFFFFF"/>
                    <w:bottom w:val="single" w:sz="2" w:space="1" w:color="FFFFFF"/>
                    <w:right w:val="single" w:sz="2" w:space="4" w:color="FFFFFF"/>
                  </w:divBdr>
                  <w:divsChild>
                    <w:div w:id="666985138">
                      <w:marLeft w:val="0"/>
                      <w:marRight w:val="0"/>
                      <w:marTop w:val="0"/>
                      <w:marBottom w:val="0"/>
                      <w:divBdr>
                        <w:top w:val="none" w:sz="0" w:space="0" w:color="auto"/>
                        <w:left w:val="none" w:sz="0" w:space="0" w:color="auto"/>
                        <w:bottom w:val="none" w:sz="0" w:space="0" w:color="auto"/>
                        <w:right w:val="none" w:sz="0" w:space="0" w:color="auto"/>
                      </w:divBdr>
                    </w:div>
                  </w:divsChild>
                </w:div>
                <w:div w:id="1257590528">
                  <w:marLeft w:val="0"/>
                  <w:marRight w:val="0"/>
                  <w:marTop w:val="0"/>
                  <w:marBottom w:val="0"/>
                  <w:divBdr>
                    <w:top w:val="single" w:sz="2" w:space="1" w:color="FFFFFF"/>
                    <w:left w:val="single" w:sz="2" w:space="12" w:color="FFFFFF"/>
                    <w:bottom w:val="single" w:sz="2" w:space="1" w:color="FFFFFF"/>
                    <w:right w:val="single" w:sz="2" w:space="4" w:color="FFFFFF"/>
                  </w:divBdr>
                  <w:divsChild>
                    <w:div w:id="2133353241">
                      <w:marLeft w:val="0"/>
                      <w:marRight w:val="0"/>
                      <w:marTop w:val="0"/>
                      <w:marBottom w:val="0"/>
                      <w:divBdr>
                        <w:top w:val="none" w:sz="0" w:space="0" w:color="auto"/>
                        <w:left w:val="none" w:sz="0" w:space="0" w:color="auto"/>
                        <w:bottom w:val="none" w:sz="0" w:space="0" w:color="auto"/>
                        <w:right w:val="none" w:sz="0" w:space="0" w:color="auto"/>
                      </w:divBdr>
                    </w:div>
                  </w:divsChild>
                </w:div>
                <w:div w:id="440951373">
                  <w:marLeft w:val="0"/>
                  <w:marRight w:val="0"/>
                  <w:marTop w:val="0"/>
                  <w:marBottom w:val="0"/>
                  <w:divBdr>
                    <w:top w:val="single" w:sz="2" w:space="1" w:color="FFFFFF"/>
                    <w:left w:val="single" w:sz="2" w:space="12" w:color="FFFFFF"/>
                    <w:bottom w:val="single" w:sz="2" w:space="1" w:color="FFFFFF"/>
                    <w:right w:val="single" w:sz="2" w:space="4" w:color="FFFFFF"/>
                  </w:divBdr>
                  <w:divsChild>
                    <w:div w:id="1437598087">
                      <w:marLeft w:val="0"/>
                      <w:marRight w:val="0"/>
                      <w:marTop w:val="0"/>
                      <w:marBottom w:val="0"/>
                      <w:divBdr>
                        <w:top w:val="none" w:sz="0" w:space="0" w:color="auto"/>
                        <w:left w:val="none" w:sz="0" w:space="0" w:color="auto"/>
                        <w:bottom w:val="none" w:sz="0" w:space="0" w:color="auto"/>
                        <w:right w:val="none" w:sz="0" w:space="0" w:color="auto"/>
                      </w:divBdr>
                    </w:div>
                  </w:divsChild>
                </w:div>
                <w:div w:id="721904800">
                  <w:marLeft w:val="0"/>
                  <w:marRight w:val="0"/>
                  <w:marTop w:val="0"/>
                  <w:marBottom w:val="0"/>
                  <w:divBdr>
                    <w:top w:val="single" w:sz="2" w:space="1" w:color="FFFFFF"/>
                    <w:left w:val="single" w:sz="2" w:space="12" w:color="FFFFFF"/>
                    <w:bottom w:val="single" w:sz="2" w:space="1" w:color="FFFFFF"/>
                    <w:right w:val="single" w:sz="2" w:space="4" w:color="FFFFFF"/>
                  </w:divBdr>
                  <w:divsChild>
                    <w:div w:id="1144852195">
                      <w:marLeft w:val="0"/>
                      <w:marRight w:val="0"/>
                      <w:marTop w:val="0"/>
                      <w:marBottom w:val="0"/>
                      <w:divBdr>
                        <w:top w:val="none" w:sz="0" w:space="0" w:color="auto"/>
                        <w:left w:val="none" w:sz="0" w:space="0" w:color="auto"/>
                        <w:bottom w:val="none" w:sz="0" w:space="0" w:color="auto"/>
                        <w:right w:val="none" w:sz="0" w:space="0" w:color="auto"/>
                      </w:divBdr>
                    </w:div>
                  </w:divsChild>
                </w:div>
                <w:div w:id="1461612265">
                  <w:marLeft w:val="0"/>
                  <w:marRight w:val="0"/>
                  <w:marTop w:val="0"/>
                  <w:marBottom w:val="0"/>
                  <w:divBdr>
                    <w:top w:val="single" w:sz="2" w:space="1" w:color="FFFFFF"/>
                    <w:left w:val="single" w:sz="2" w:space="12" w:color="FFFFFF"/>
                    <w:bottom w:val="single" w:sz="2" w:space="1" w:color="FFFFFF"/>
                    <w:right w:val="single" w:sz="2" w:space="4" w:color="FFFFFF"/>
                  </w:divBdr>
                  <w:divsChild>
                    <w:div w:id="1802573444">
                      <w:marLeft w:val="0"/>
                      <w:marRight w:val="0"/>
                      <w:marTop w:val="0"/>
                      <w:marBottom w:val="0"/>
                      <w:divBdr>
                        <w:top w:val="none" w:sz="0" w:space="0" w:color="auto"/>
                        <w:left w:val="none" w:sz="0" w:space="0" w:color="auto"/>
                        <w:bottom w:val="none" w:sz="0" w:space="0" w:color="auto"/>
                        <w:right w:val="none" w:sz="0" w:space="0" w:color="auto"/>
                      </w:divBdr>
                    </w:div>
                  </w:divsChild>
                </w:div>
                <w:div w:id="653487923">
                  <w:marLeft w:val="0"/>
                  <w:marRight w:val="0"/>
                  <w:marTop w:val="0"/>
                  <w:marBottom w:val="0"/>
                  <w:divBdr>
                    <w:top w:val="single" w:sz="2" w:space="1" w:color="FFFFFF"/>
                    <w:left w:val="single" w:sz="2" w:space="12" w:color="FFFFFF"/>
                    <w:bottom w:val="single" w:sz="2" w:space="1" w:color="FFFFFF"/>
                    <w:right w:val="single" w:sz="2" w:space="4" w:color="FFFFFF"/>
                  </w:divBdr>
                  <w:divsChild>
                    <w:div w:id="249051161">
                      <w:marLeft w:val="0"/>
                      <w:marRight w:val="0"/>
                      <w:marTop w:val="0"/>
                      <w:marBottom w:val="0"/>
                      <w:divBdr>
                        <w:top w:val="none" w:sz="0" w:space="0" w:color="auto"/>
                        <w:left w:val="none" w:sz="0" w:space="0" w:color="auto"/>
                        <w:bottom w:val="none" w:sz="0" w:space="0" w:color="auto"/>
                        <w:right w:val="none" w:sz="0" w:space="0" w:color="auto"/>
                      </w:divBdr>
                    </w:div>
                  </w:divsChild>
                </w:div>
                <w:div w:id="2081445993">
                  <w:marLeft w:val="0"/>
                  <w:marRight w:val="0"/>
                  <w:marTop w:val="0"/>
                  <w:marBottom w:val="0"/>
                  <w:divBdr>
                    <w:top w:val="single" w:sz="2" w:space="1" w:color="FFFFFF"/>
                    <w:left w:val="single" w:sz="2" w:space="12" w:color="FFFFFF"/>
                    <w:bottom w:val="single" w:sz="2" w:space="1" w:color="FFFFFF"/>
                    <w:right w:val="single" w:sz="2" w:space="4" w:color="FFFFFF"/>
                  </w:divBdr>
                  <w:divsChild>
                    <w:div w:id="799736088">
                      <w:marLeft w:val="0"/>
                      <w:marRight w:val="0"/>
                      <w:marTop w:val="0"/>
                      <w:marBottom w:val="0"/>
                      <w:divBdr>
                        <w:top w:val="none" w:sz="0" w:space="0" w:color="auto"/>
                        <w:left w:val="none" w:sz="0" w:space="0" w:color="auto"/>
                        <w:bottom w:val="none" w:sz="0" w:space="0" w:color="auto"/>
                        <w:right w:val="none" w:sz="0" w:space="0" w:color="auto"/>
                      </w:divBdr>
                    </w:div>
                  </w:divsChild>
                </w:div>
                <w:div w:id="1307008646">
                  <w:marLeft w:val="0"/>
                  <w:marRight w:val="0"/>
                  <w:marTop w:val="0"/>
                  <w:marBottom w:val="0"/>
                  <w:divBdr>
                    <w:top w:val="single" w:sz="2" w:space="1" w:color="FFFFFF"/>
                    <w:left w:val="single" w:sz="2" w:space="12" w:color="FFFFFF"/>
                    <w:bottom w:val="single" w:sz="2" w:space="1" w:color="FFFFFF"/>
                    <w:right w:val="single" w:sz="2" w:space="4" w:color="FFFFFF"/>
                  </w:divBdr>
                  <w:divsChild>
                    <w:div w:id="1225725578">
                      <w:marLeft w:val="0"/>
                      <w:marRight w:val="0"/>
                      <w:marTop w:val="0"/>
                      <w:marBottom w:val="0"/>
                      <w:divBdr>
                        <w:top w:val="none" w:sz="0" w:space="0" w:color="auto"/>
                        <w:left w:val="none" w:sz="0" w:space="0" w:color="auto"/>
                        <w:bottom w:val="none" w:sz="0" w:space="0" w:color="auto"/>
                        <w:right w:val="none" w:sz="0" w:space="0" w:color="auto"/>
                      </w:divBdr>
                    </w:div>
                  </w:divsChild>
                </w:div>
                <w:div w:id="67120574">
                  <w:marLeft w:val="0"/>
                  <w:marRight w:val="0"/>
                  <w:marTop w:val="0"/>
                  <w:marBottom w:val="0"/>
                  <w:divBdr>
                    <w:top w:val="single" w:sz="2" w:space="1" w:color="FFFFFF"/>
                    <w:left w:val="single" w:sz="2" w:space="12" w:color="FFFFFF"/>
                    <w:bottom w:val="single" w:sz="2" w:space="1" w:color="FFFFFF"/>
                    <w:right w:val="single" w:sz="2" w:space="4" w:color="FFFFFF"/>
                  </w:divBdr>
                  <w:divsChild>
                    <w:div w:id="1532456564">
                      <w:marLeft w:val="0"/>
                      <w:marRight w:val="0"/>
                      <w:marTop w:val="0"/>
                      <w:marBottom w:val="0"/>
                      <w:divBdr>
                        <w:top w:val="none" w:sz="0" w:space="0" w:color="auto"/>
                        <w:left w:val="none" w:sz="0" w:space="0" w:color="auto"/>
                        <w:bottom w:val="none" w:sz="0" w:space="0" w:color="auto"/>
                        <w:right w:val="none" w:sz="0" w:space="0" w:color="auto"/>
                      </w:divBdr>
                    </w:div>
                  </w:divsChild>
                </w:div>
                <w:div w:id="1995907313">
                  <w:marLeft w:val="0"/>
                  <w:marRight w:val="0"/>
                  <w:marTop w:val="0"/>
                  <w:marBottom w:val="0"/>
                  <w:divBdr>
                    <w:top w:val="single" w:sz="2" w:space="1" w:color="FFFFFF"/>
                    <w:left w:val="single" w:sz="2" w:space="12" w:color="FFFFFF"/>
                    <w:bottom w:val="single" w:sz="2" w:space="1" w:color="FFFFFF"/>
                    <w:right w:val="single" w:sz="2" w:space="4" w:color="FFFFFF"/>
                  </w:divBdr>
                  <w:divsChild>
                    <w:div w:id="1845632525">
                      <w:marLeft w:val="0"/>
                      <w:marRight w:val="0"/>
                      <w:marTop w:val="0"/>
                      <w:marBottom w:val="0"/>
                      <w:divBdr>
                        <w:top w:val="none" w:sz="0" w:space="0" w:color="auto"/>
                        <w:left w:val="none" w:sz="0" w:space="0" w:color="auto"/>
                        <w:bottom w:val="none" w:sz="0" w:space="0" w:color="auto"/>
                        <w:right w:val="none" w:sz="0" w:space="0" w:color="auto"/>
                      </w:divBdr>
                    </w:div>
                  </w:divsChild>
                </w:div>
                <w:div w:id="945426494">
                  <w:marLeft w:val="0"/>
                  <w:marRight w:val="0"/>
                  <w:marTop w:val="0"/>
                  <w:marBottom w:val="0"/>
                  <w:divBdr>
                    <w:top w:val="single" w:sz="2" w:space="1" w:color="FFFFFF"/>
                    <w:left w:val="single" w:sz="2" w:space="12" w:color="FFFFFF"/>
                    <w:bottom w:val="single" w:sz="2" w:space="1" w:color="FFFFFF"/>
                    <w:right w:val="single" w:sz="2" w:space="4" w:color="FFFFFF"/>
                  </w:divBdr>
                  <w:divsChild>
                    <w:div w:id="1066730758">
                      <w:marLeft w:val="0"/>
                      <w:marRight w:val="0"/>
                      <w:marTop w:val="0"/>
                      <w:marBottom w:val="0"/>
                      <w:divBdr>
                        <w:top w:val="none" w:sz="0" w:space="0" w:color="auto"/>
                        <w:left w:val="none" w:sz="0" w:space="0" w:color="auto"/>
                        <w:bottom w:val="none" w:sz="0" w:space="0" w:color="auto"/>
                        <w:right w:val="none" w:sz="0" w:space="0" w:color="auto"/>
                      </w:divBdr>
                    </w:div>
                  </w:divsChild>
                </w:div>
                <w:div w:id="1462646875">
                  <w:marLeft w:val="0"/>
                  <w:marRight w:val="0"/>
                  <w:marTop w:val="0"/>
                  <w:marBottom w:val="0"/>
                  <w:divBdr>
                    <w:top w:val="single" w:sz="2" w:space="1" w:color="FFFFFF"/>
                    <w:left w:val="single" w:sz="2" w:space="12" w:color="FFFFFF"/>
                    <w:bottom w:val="single" w:sz="2" w:space="1" w:color="FFFFFF"/>
                    <w:right w:val="single" w:sz="2" w:space="4" w:color="FFFFFF"/>
                  </w:divBdr>
                  <w:divsChild>
                    <w:div w:id="654146748">
                      <w:marLeft w:val="0"/>
                      <w:marRight w:val="0"/>
                      <w:marTop w:val="0"/>
                      <w:marBottom w:val="0"/>
                      <w:divBdr>
                        <w:top w:val="none" w:sz="0" w:space="0" w:color="auto"/>
                        <w:left w:val="none" w:sz="0" w:space="0" w:color="auto"/>
                        <w:bottom w:val="none" w:sz="0" w:space="0" w:color="auto"/>
                        <w:right w:val="none" w:sz="0" w:space="0" w:color="auto"/>
                      </w:divBdr>
                    </w:div>
                  </w:divsChild>
                </w:div>
                <w:div w:id="584071018">
                  <w:marLeft w:val="0"/>
                  <w:marRight w:val="0"/>
                  <w:marTop w:val="0"/>
                  <w:marBottom w:val="0"/>
                  <w:divBdr>
                    <w:top w:val="single" w:sz="2" w:space="1" w:color="FFFFFF"/>
                    <w:left w:val="single" w:sz="2" w:space="12" w:color="FFFFFF"/>
                    <w:bottom w:val="single" w:sz="2" w:space="1" w:color="FFFFFF"/>
                    <w:right w:val="single" w:sz="2" w:space="4" w:color="FFFFFF"/>
                  </w:divBdr>
                  <w:divsChild>
                    <w:div w:id="583491678">
                      <w:marLeft w:val="0"/>
                      <w:marRight w:val="0"/>
                      <w:marTop w:val="0"/>
                      <w:marBottom w:val="0"/>
                      <w:divBdr>
                        <w:top w:val="none" w:sz="0" w:space="0" w:color="auto"/>
                        <w:left w:val="none" w:sz="0" w:space="0" w:color="auto"/>
                        <w:bottom w:val="none" w:sz="0" w:space="0" w:color="auto"/>
                        <w:right w:val="none" w:sz="0" w:space="0" w:color="auto"/>
                      </w:divBdr>
                    </w:div>
                  </w:divsChild>
                </w:div>
                <w:div w:id="772744231">
                  <w:marLeft w:val="0"/>
                  <w:marRight w:val="0"/>
                  <w:marTop w:val="0"/>
                  <w:marBottom w:val="0"/>
                  <w:divBdr>
                    <w:top w:val="single" w:sz="2" w:space="1" w:color="FFFFFF"/>
                    <w:left w:val="single" w:sz="2" w:space="12" w:color="FFFFFF"/>
                    <w:bottom w:val="single" w:sz="2" w:space="1" w:color="FFFFFF"/>
                    <w:right w:val="single" w:sz="2" w:space="4" w:color="FFFFFF"/>
                  </w:divBdr>
                  <w:divsChild>
                    <w:div w:id="3291942">
                      <w:marLeft w:val="0"/>
                      <w:marRight w:val="0"/>
                      <w:marTop w:val="0"/>
                      <w:marBottom w:val="0"/>
                      <w:divBdr>
                        <w:top w:val="none" w:sz="0" w:space="0" w:color="auto"/>
                        <w:left w:val="none" w:sz="0" w:space="0" w:color="auto"/>
                        <w:bottom w:val="none" w:sz="0" w:space="0" w:color="auto"/>
                        <w:right w:val="none" w:sz="0" w:space="0" w:color="auto"/>
                      </w:divBdr>
                    </w:div>
                  </w:divsChild>
                </w:div>
                <w:div w:id="1991665633">
                  <w:marLeft w:val="0"/>
                  <w:marRight w:val="0"/>
                  <w:marTop w:val="0"/>
                  <w:marBottom w:val="0"/>
                  <w:divBdr>
                    <w:top w:val="single" w:sz="2" w:space="1" w:color="FFFFFF"/>
                    <w:left w:val="single" w:sz="2" w:space="12" w:color="FFFFFF"/>
                    <w:bottom w:val="single" w:sz="2" w:space="1" w:color="FFFFFF"/>
                    <w:right w:val="single" w:sz="2" w:space="4" w:color="FFFFFF"/>
                  </w:divBdr>
                  <w:divsChild>
                    <w:div w:id="2027441177">
                      <w:marLeft w:val="0"/>
                      <w:marRight w:val="0"/>
                      <w:marTop w:val="0"/>
                      <w:marBottom w:val="0"/>
                      <w:divBdr>
                        <w:top w:val="none" w:sz="0" w:space="0" w:color="auto"/>
                        <w:left w:val="none" w:sz="0" w:space="0" w:color="auto"/>
                        <w:bottom w:val="none" w:sz="0" w:space="0" w:color="auto"/>
                        <w:right w:val="none" w:sz="0" w:space="0" w:color="auto"/>
                      </w:divBdr>
                    </w:div>
                  </w:divsChild>
                </w:div>
                <w:div w:id="1121533211">
                  <w:marLeft w:val="0"/>
                  <w:marRight w:val="0"/>
                  <w:marTop w:val="0"/>
                  <w:marBottom w:val="0"/>
                  <w:divBdr>
                    <w:top w:val="single" w:sz="2" w:space="1" w:color="FFFFFF"/>
                    <w:left w:val="single" w:sz="2" w:space="12" w:color="FFFFFF"/>
                    <w:bottom w:val="single" w:sz="2" w:space="1" w:color="FFFFFF"/>
                    <w:right w:val="single" w:sz="2" w:space="4" w:color="FFFFFF"/>
                  </w:divBdr>
                  <w:divsChild>
                    <w:div w:id="1251506083">
                      <w:marLeft w:val="0"/>
                      <w:marRight w:val="0"/>
                      <w:marTop w:val="0"/>
                      <w:marBottom w:val="0"/>
                      <w:divBdr>
                        <w:top w:val="none" w:sz="0" w:space="0" w:color="auto"/>
                        <w:left w:val="none" w:sz="0" w:space="0" w:color="auto"/>
                        <w:bottom w:val="none" w:sz="0" w:space="0" w:color="auto"/>
                        <w:right w:val="none" w:sz="0" w:space="0" w:color="auto"/>
                      </w:divBdr>
                    </w:div>
                  </w:divsChild>
                </w:div>
                <w:div w:id="694424814">
                  <w:marLeft w:val="0"/>
                  <w:marRight w:val="0"/>
                  <w:marTop w:val="0"/>
                  <w:marBottom w:val="0"/>
                  <w:divBdr>
                    <w:top w:val="single" w:sz="2" w:space="1" w:color="FFFFFF"/>
                    <w:left w:val="single" w:sz="2" w:space="12" w:color="FFFFFF"/>
                    <w:bottom w:val="single" w:sz="2" w:space="1" w:color="FFFFFF"/>
                    <w:right w:val="single" w:sz="2" w:space="4" w:color="FFFFFF"/>
                  </w:divBdr>
                  <w:divsChild>
                    <w:div w:id="1314022982">
                      <w:marLeft w:val="0"/>
                      <w:marRight w:val="0"/>
                      <w:marTop w:val="0"/>
                      <w:marBottom w:val="0"/>
                      <w:divBdr>
                        <w:top w:val="none" w:sz="0" w:space="0" w:color="auto"/>
                        <w:left w:val="none" w:sz="0" w:space="0" w:color="auto"/>
                        <w:bottom w:val="none" w:sz="0" w:space="0" w:color="auto"/>
                        <w:right w:val="none" w:sz="0" w:space="0" w:color="auto"/>
                      </w:divBdr>
                    </w:div>
                  </w:divsChild>
                </w:div>
                <w:div w:id="296028519">
                  <w:marLeft w:val="0"/>
                  <w:marRight w:val="0"/>
                  <w:marTop w:val="0"/>
                  <w:marBottom w:val="0"/>
                  <w:divBdr>
                    <w:top w:val="single" w:sz="2" w:space="1" w:color="FFFFFF"/>
                    <w:left w:val="single" w:sz="2" w:space="12" w:color="FFFFFF"/>
                    <w:bottom w:val="single" w:sz="2" w:space="1" w:color="FFFFFF"/>
                    <w:right w:val="single" w:sz="2" w:space="4" w:color="FFFFFF"/>
                  </w:divBdr>
                  <w:divsChild>
                    <w:div w:id="9528444">
                      <w:marLeft w:val="0"/>
                      <w:marRight w:val="0"/>
                      <w:marTop w:val="0"/>
                      <w:marBottom w:val="0"/>
                      <w:divBdr>
                        <w:top w:val="none" w:sz="0" w:space="0" w:color="auto"/>
                        <w:left w:val="none" w:sz="0" w:space="0" w:color="auto"/>
                        <w:bottom w:val="none" w:sz="0" w:space="0" w:color="auto"/>
                        <w:right w:val="none" w:sz="0" w:space="0" w:color="auto"/>
                      </w:divBdr>
                    </w:div>
                  </w:divsChild>
                </w:div>
                <w:div w:id="1396200297">
                  <w:marLeft w:val="0"/>
                  <w:marRight w:val="0"/>
                  <w:marTop w:val="0"/>
                  <w:marBottom w:val="0"/>
                  <w:divBdr>
                    <w:top w:val="single" w:sz="2" w:space="1" w:color="FFFFFF"/>
                    <w:left w:val="single" w:sz="2" w:space="12" w:color="FFFFFF"/>
                    <w:bottom w:val="single" w:sz="2" w:space="1" w:color="FFFFFF"/>
                    <w:right w:val="single" w:sz="2" w:space="4" w:color="FFFFFF"/>
                  </w:divBdr>
                  <w:divsChild>
                    <w:div w:id="816872115">
                      <w:marLeft w:val="0"/>
                      <w:marRight w:val="0"/>
                      <w:marTop w:val="0"/>
                      <w:marBottom w:val="0"/>
                      <w:divBdr>
                        <w:top w:val="none" w:sz="0" w:space="0" w:color="auto"/>
                        <w:left w:val="none" w:sz="0" w:space="0" w:color="auto"/>
                        <w:bottom w:val="none" w:sz="0" w:space="0" w:color="auto"/>
                        <w:right w:val="none" w:sz="0" w:space="0" w:color="auto"/>
                      </w:divBdr>
                    </w:div>
                  </w:divsChild>
                </w:div>
                <w:div w:id="1086655518">
                  <w:marLeft w:val="0"/>
                  <w:marRight w:val="0"/>
                  <w:marTop w:val="0"/>
                  <w:marBottom w:val="0"/>
                  <w:divBdr>
                    <w:top w:val="single" w:sz="2" w:space="1" w:color="FFFFFF"/>
                    <w:left w:val="single" w:sz="2" w:space="12" w:color="FFFFFF"/>
                    <w:bottom w:val="single" w:sz="2" w:space="1" w:color="FFFFFF"/>
                    <w:right w:val="single" w:sz="2" w:space="4" w:color="FFFFFF"/>
                  </w:divBdr>
                  <w:divsChild>
                    <w:div w:id="1931043829">
                      <w:marLeft w:val="0"/>
                      <w:marRight w:val="0"/>
                      <w:marTop w:val="0"/>
                      <w:marBottom w:val="0"/>
                      <w:divBdr>
                        <w:top w:val="none" w:sz="0" w:space="0" w:color="auto"/>
                        <w:left w:val="none" w:sz="0" w:space="0" w:color="auto"/>
                        <w:bottom w:val="none" w:sz="0" w:space="0" w:color="auto"/>
                        <w:right w:val="none" w:sz="0" w:space="0" w:color="auto"/>
                      </w:divBdr>
                    </w:div>
                  </w:divsChild>
                </w:div>
                <w:div w:id="1249778233">
                  <w:marLeft w:val="0"/>
                  <w:marRight w:val="0"/>
                  <w:marTop w:val="0"/>
                  <w:marBottom w:val="0"/>
                  <w:divBdr>
                    <w:top w:val="single" w:sz="2" w:space="1" w:color="FFFFFF"/>
                    <w:left w:val="single" w:sz="2" w:space="12" w:color="FFFFFF"/>
                    <w:bottom w:val="single" w:sz="2" w:space="1" w:color="FFFFFF"/>
                    <w:right w:val="single" w:sz="2" w:space="4" w:color="FFFFFF"/>
                  </w:divBdr>
                  <w:divsChild>
                    <w:div w:id="1812671740">
                      <w:marLeft w:val="0"/>
                      <w:marRight w:val="0"/>
                      <w:marTop w:val="0"/>
                      <w:marBottom w:val="0"/>
                      <w:divBdr>
                        <w:top w:val="none" w:sz="0" w:space="0" w:color="auto"/>
                        <w:left w:val="none" w:sz="0" w:space="0" w:color="auto"/>
                        <w:bottom w:val="none" w:sz="0" w:space="0" w:color="auto"/>
                        <w:right w:val="none" w:sz="0" w:space="0" w:color="auto"/>
                      </w:divBdr>
                    </w:div>
                  </w:divsChild>
                </w:div>
                <w:div w:id="1278098535">
                  <w:marLeft w:val="0"/>
                  <w:marRight w:val="0"/>
                  <w:marTop w:val="0"/>
                  <w:marBottom w:val="0"/>
                  <w:divBdr>
                    <w:top w:val="single" w:sz="2" w:space="1" w:color="FFFFFF"/>
                    <w:left w:val="single" w:sz="2" w:space="12" w:color="FFFFFF"/>
                    <w:bottom w:val="single" w:sz="2" w:space="1" w:color="FFFFFF"/>
                    <w:right w:val="single" w:sz="2" w:space="4" w:color="FFFFFF"/>
                  </w:divBdr>
                  <w:divsChild>
                    <w:div w:id="217863910">
                      <w:marLeft w:val="0"/>
                      <w:marRight w:val="0"/>
                      <w:marTop w:val="0"/>
                      <w:marBottom w:val="0"/>
                      <w:divBdr>
                        <w:top w:val="none" w:sz="0" w:space="0" w:color="auto"/>
                        <w:left w:val="none" w:sz="0" w:space="0" w:color="auto"/>
                        <w:bottom w:val="none" w:sz="0" w:space="0" w:color="auto"/>
                        <w:right w:val="none" w:sz="0" w:space="0" w:color="auto"/>
                      </w:divBdr>
                    </w:div>
                  </w:divsChild>
                </w:div>
                <w:div w:id="1473326508">
                  <w:marLeft w:val="0"/>
                  <w:marRight w:val="0"/>
                  <w:marTop w:val="0"/>
                  <w:marBottom w:val="0"/>
                  <w:divBdr>
                    <w:top w:val="single" w:sz="2" w:space="1" w:color="FFFFFF"/>
                    <w:left w:val="single" w:sz="2" w:space="12" w:color="FFFFFF"/>
                    <w:bottom w:val="single" w:sz="2" w:space="1" w:color="FFFFFF"/>
                    <w:right w:val="single" w:sz="2" w:space="4" w:color="FFFFFF"/>
                  </w:divBdr>
                  <w:divsChild>
                    <w:div w:id="1255673619">
                      <w:marLeft w:val="0"/>
                      <w:marRight w:val="0"/>
                      <w:marTop w:val="0"/>
                      <w:marBottom w:val="0"/>
                      <w:divBdr>
                        <w:top w:val="none" w:sz="0" w:space="0" w:color="auto"/>
                        <w:left w:val="none" w:sz="0" w:space="0" w:color="auto"/>
                        <w:bottom w:val="none" w:sz="0" w:space="0" w:color="auto"/>
                        <w:right w:val="none" w:sz="0" w:space="0" w:color="auto"/>
                      </w:divBdr>
                    </w:div>
                  </w:divsChild>
                </w:div>
                <w:div w:id="1990287461">
                  <w:marLeft w:val="0"/>
                  <w:marRight w:val="0"/>
                  <w:marTop w:val="0"/>
                  <w:marBottom w:val="0"/>
                  <w:divBdr>
                    <w:top w:val="single" w:sz="2" w:space="1" w:color="FFFFFF"/>
                    <w:left w:val="single" w:sz="2" w:space="12" w:color="FFFFFF"/>
                    <w:bottom w:val="single" w:sz="2" w:space="1" w:color="FFFFFF"/>
                    <w:right w:val="single" w:sz="2" w:space="4" w:color="FFFFFF"/>
                  </w:divBdr>
                  <w:divsChild>
                    <w:div w:id="756051105">
                      <w:marLeft w:val="0"/>
                      <w:marRight w:val="0"/>
                      <w:marTop w:val="0"/>
                      <w:marBottom w:val="0"/>
                      <w:divBdr>
                        <w:top w:val="none" w:sz="0" w:space="0" w:color="auto"/>
                        <w:left w:val="none" w:sz="0" w:space="0" w:color="auto"/>
                        <w:bottom w:val="none" w:sz="0" w:space="0" w:color="auto"/>
                        <w:right w:val="none" w:sz="0" w:space="0" w:color="auto"/>
                      </w:divBdr>
                    </w:div>
                  </w:divsChild>
                </w:div>
                <w:div w:id="1825008963">
                  <w:marLeft w:val="0"/>
                  <w:marRight w:val="0"/>
                  <w:marTop w:val="0"/>
                  <w:marBottom w:val="0"/>
                  <w:divBdr>
                    <w:top w:val="single" w:sz="2" w:space="1" w:color="FFFFFF"/>
                    <w:left w:val="single" w:sz="2" w:space="12" w:color="FFFFFF"/>
                    <w:bottom w:val="single" w:sz="2" w:space="1" w:color="FFFFFF"/>
                    <w:right w:val="single" w:sz="2" w:space="4" w:color="FFFFFF"/>
                  </w:divBdr>
                  <w:divsChild>
                    <w:div w:id="873620139">
                      <w:marLeft w:val="0"/>
                      <w:marRight w:val="0"/>
                      <w:marTop w:val="0"/>
                      <w:marBottom w:val="0"/>
                      <w:divBdr>
                        <w:top w:val="none" w:sz="0" w:space="0" w:color="auto"/>
                        <w:left w:val="none" w:sz="0" w:space="0" w:color="auto"/>
                        <w:bottom w:val="none" w:sz="0" w:space="0" w:color="auto"/>
                        <w:right w:val="none" w:sz="0" w:space="0" w:color="auto"/>
                      </w:divBdr>
                    </w:div>
                  </w:divsChild>
                </w:div>
                <w:div w:id="855460984">
                  <w:marLeft w:val="0"/>
                  <w:marRight w:val="0"/>
                  <w:marTop w:val="0"/>
                  <w:marBottom w:val="0"/>
                  <w:divBdr>
                    <w:top w:val="single" w:sz="2" w:space="1" w:color="FFFFFF"/>
                    <w:left w:val="single" w:sz="2" w:space="12" w:color="FFFFFF"/>
                    <w:bottom w:val="single" w:sz="2" w:space="1" w:color="FFFFFF"/>
                    <w:right w:val="single" w:sz="2" w:space="4" w:color="FFFFFF"/>
                  </w:divBdr>
                  <w:divsChild>
                    <w:div w:id="1122306290">
                      <w:marLeft w:val="0"/>
                      <w:marRight w:val="0"/>
                      <w:marTop w:val="0"/>
                      <w:marBottom w:val="0"/>
                      <w:divBdr>
                        <w:top w:val="none" w:sz="0" w:space="0" w:color="auto"/>
                        <w:left w:val="none" w:sz="0" w:space="0" w:color="auto"/>
                        <w:bottom w:val="none" w:sz="0" w:space="0" w:color="auto"/>
                        <w:right w:val="none" w:sz="0" w:space="0" w:color="auto"/>
                      </w:divBdr>
                    </w:div>
                  </w:divsChild>
                </w:div>
                <w:div w:id="347827559">
                  <w:marLeft w:val="0"/>
                  <w:marRight w:val="0"/>
                  <w:marTop w:val="0"/>
                  <w:marBottom w:val="0"/>
                  <w:divBdr>
                    <w:top w:val="single" w:sz="2" w:space="1" w:color="FFFFFF"/>
                    <w:left w:val="single" w:sz="2" w:space="12" w:color="FFFFFF"/>
                    <w:bottom w:val="single" w:sz="2" w:space="1" w:color="FFFFFF"/>
                    <w:right w:val="single" w:sz="2" w:space="4" w:color="FFFFFF"/>
                  </w:divBdr>
                  <w:divsChild>
                    <w:div w:id="624624150">
                      <w:marLeft w:val="0"/>
                      <w:marRight w:val="0"/>
                      <w:marTop w:val="0"/>
                      <w:marBottom w:val="0"/>
                      <w:divBdr>
                        <w:top w:val="none" w:sz="0" w:space="0" w:color="auto"/>
                        <w:left w:val="none" w:sz="0" w:space="0" w:color="auto"/>
                        <w:bottom w:val="none" w:sz="0" w:space="0" w:color="auto"/>
                        <w:right w:val="none" w:sz="0" w:space="0" w:color="auto"/>
                      </w:divBdr>
                    </w:div>
                  </w:divsChild>
                </w:div>
                <w:div w:id="955018255">
                  <w:marLeft w:val="0"/>
                  <w:marRight w:val="0"/>
                  <w:marTop w:val="0"/>
                  <w:marBottom w:val="0"/>
                  <w:divBdr>
                    <w:top w:val="single" w:sz="2" w:space="1" w:color="FFFFFF"/>
                    <w:left w:val="single" w:sz="2" w:space="12" w:color="FFFFFF"/>
                    <w:bottom w:val="single" w:sz="2" w:space="1" w:color="FFFFFF"/>
                    <w:right w:val="single" w:sz="2" w:space="4" w:color="FFFFFF"/>
                  </w:divBdr>
                  <w:divsChild>
                    <w:div w:id="1043140257">
                      <w:marLeft w:val="0"/>
                      <w:marRight w:val="0"/>
                      <w:marTop w:val="0"/>
                      <w:marBottom w:val="0"/>
                      <w:divBdr>
                        <w:top w:val="none" w:sz="0" w:space="0" w:color="auto"/>
                        <w:left w:val="none" w:sz="0" w:space="0" w:color="auto"/>
                        <w:bottom w:val="none" w:sz="0" w:space="0" w:color="auto"/>
                        <w:right w:val="none" w:sz="0" w:space="0" w:color="auto"/>
                      </w:divBdr>
                    </w:div>
                  </w:divsChild>
                </w:div>
                <w:div w:id="710959582">
                  <w:marLeft w:val="0"/>
                  <w:marRight w:val="0"/>
                  <w:marTop w:val="0"/>
                  <w:marBottom w:val="0"/>
                  <w:divBdr>
                    <w:top w:val="single" w:sz="2" w:space="1" w:color="FFFFFF"/>
                    <w:left w:val="single" w:sz="2" w:space="12" w:color="FFFFFF"/>
                    <w:bottom w:val="single" w:sz="2" w:space="1" w:color="FFFFFF"/>
                    <w:right w:val="single" w:sz="2" w:space="4" w:color="FFFFFF"/>
                  </w:divBdr>
                  <w:divsChild>
                    <w:div w:id="527572011">
                      <w:marLeft w:val="0"/>
                      <w:marRight w:val="0"/>
                      <w:marTop w:val="0"/>
                      <w:marBottom w:val="0"/>
                      <w:divBdr>
                        <w:top w:val="none" w:sz="0" w:space="0" w:color="auto"/>
                        <w:left w:val="none" w:sz="0" w:space="0" w:color="auto"/>
                        <w:bottom w:val="none" w:sz="0" w:space="0" w:color="auto"/>
                        <w:right w:val="none" w:sz="0" w:space="0" w:color="auto"/>
                      </w:divBdr>
                    </w:div>
                  </w:divsChild>
                </w:div>
                <w:div w:id="1436512278">
                  <w:marLeft w:val="0"/>
                  <w:marRight w:val="0"/>
                  <w:marTop w:val="0"/>
                  <w:marBottom w:val="0"/>
                  <w:divBdr>
                    <w:top w:val="single" w:sz="2" w:space="1" w:color="FFFFFF"/>
                    <w:left w:val="single" w:sz="2" w:space="12" w:color="FFFFFF"/>
                    <w:bottom w:val="single" w:sz="2" w:space="1" w:color="FFFFFF"/>
                    <w:right w:val="single" w:sz="2" w:space="4" w:color="FFFFFF"/>
                  </w:divBdr>
                  <w:divsChild>
                    <w:div w:id="709038283">
                      <w:marLeft w:val="0"/>
                      <w:marRight w:val="0"/>
                      <w:marTop w:val="0"/>
                      <w:marBottom w:val="0"/>
                      <w:divBdr>
                        <w:top w:val="none" w:sz="0" w:space="0" w:color="auto"/>
                        <w:left w:val="none" w:sz="0" w:space="0" w:color="auto"/>
                        <w:bottom w:val="none" w:sz="0" w:space="0" w:color="auto"/>
                        <w:right w:val="none" w:sz="0" w:space="0" w:color="auto"/>
                      </w:divBdr>
                    </w:div>
                  </w:divsChild>
                </w:div>
                <w:div w:id="1882013984">
                  <w:marLeft w:val="0"/>
                  <w:marRight w:val="0"/>
                  <w:marTop w:val="0"/>
                  <w:marBottom w:val="0"/>
                  <w:divBdr>
                    <w:top w:val="single" w:sz="2" w:space="1" w:color="FFFFFF"/>
                    <w:left w:val="single" w:sz="2" w:space="12" w:color="FFFFFF"/>
                    <w:bottom w:val="single" w:sz="2" w:space="1" w:color="FFFFFF"/>
                    <w:right w:val="single" w:sz="2" w:space="4" w:color="FFFFFF"/>
                  </w:divBdr>
                  <w:divsChild>
                    <w:div w:id="586381417">
                      <w:marLeft w:val="0"/>
                      <w:marRight w:val="0"/>
                      <w:marTop w:val="0"/>
                      <w:marBottom w:val="0"/>
                      <w:divBdr>
                        <w:top w:val="none" w:sz="0" w:space="0" w:color="auto"/>
                        <w:left w:val="none" w:sz="0" w:space="0" w:color="auto"/>
                        <w:bottom w:val="none" w:sz="0" w:space="0" w:color="auto"/>
                        <w:right w:val="none" w:sz="0" w:space="0" w:color="auto"/>
                      </w:divBdr>
                    </w:div>
                  </w:divsChild>
                </w:div>
                <w:div w:id="1333266013">
                  <w:marLeft w:val="0"/>
                  <w:marRight w:val="0"/>
                  <w:marTop w:val="0"/>
                  <w:marBottom w:val="0"/>
                  <w:divBdr>
                    <w:top w:val="single" w:sz="2" w:space="1" w:color="FFFFFF"/>
                    <w:left w:val="single" w:sz="2" w:space="12" w:color="FFFFFF"/>
                    <w:bottom w:val="single" w:sz="2" w:space="1" w:color="FFFFFF"/>
                    <w:right w:val="single" w:sz="2" w:space="4" w:color="FFFFFF"/>
                  </w:divBdr>
                  <w:divsChild>
                    <w:div w:id="65807615">
                      <w:marLeft w:val="0"/>
                      <w:marRight w:val="0"/>
                      <w:marTop w:val="0"/>
                      <w:marBottom w:val="0"/>
                      <w:divBdr>
                        <w:top w:val="none" w:sz="0" w:space="0" w:color="auto"/>
                        <w:left w:val="none" w:sz="0" w:space="0" w:color="auto"/>
                        <w:bottom w:val="none" w:sz="0" w:space="0" w:color="auto"/>
                        <w:right w:val="none" w:sz="0" w:space="0" w:color="auto"/>
                      </w:divBdr>
                    </w:div>
                  </w:divsChild>
                </w:div>
                <w:div w:id="117066674">
                  <w:marLeft w:val="0"/>
                  <w:marRight w:val="0"/>
                  <w:marTop w:val="0"/>
                  <w:marBottom w:val="0"/>
                  <w:divBdr>
                    <w:top w:val="single" w:sz="2" w:space="1" w:color="FFFFFF"/>
                    <w:left w:val="single" w:sz="2" w:space="12" w:color="FFFFFF"/>
                    <w:bottom w:val="single" w:sz="2" w:space="1" w:color="FFFFFF"/>
                    <w:right w:val="single" w:sz="2" w:space="4" w:color="FFFFFF"/>
                  </w:divBdr>
                  <w:divsChild>
                    <w:div w:id="691230519">
                      <w:marLeft w:val="0"/>
                      <w:marRight w:val="0"/>
                      <w:marTop w:val="0"/>
                      <w:marBottom w:val="0"/>
                      <w:divBdr>
                        <w:top w:val="none" w:sz="0" w:space="0" w:color="auto"/>
                        <w:left w:val="none" w:sz="0" w:space="0" w:color="auto"/>
                        <w:bottom w:val="none" w:sz="0" w:space="0" w:color="auto"/>
                        <w:right w:val="none" w:sz="0" w:space="0" w:color="auto"/>
                      </w:divBdr>
                    </w:div>
                  </w:divsChild>
                </w:div>
                <w:div w:id="877744668">
                  <w:marLeft w:val="0"/>
                  <w:marRight w:val="0"/>
                  <w:marTop w:val="0"/>
                  <w:marBottom w:val="0"/>
                  <w:divBdr>
                    <w:top w:val="single" w:sz="2" w:space="1" w:color="FFFFFF"/>
                    <w:left w:val="single" w:sz="2" w:space="12" w:color="FFFFFF"/>
                    <w:bottom w:val="single" w:sz="2" w:space="1" w:color="FFFFFF"/>
                    <w:right w:val="single" w:sz="2" w:space="4" w:color="FFFFFF"/>
                  </w:divBdr>
                  <w:divsChild>
                    <w:div w:id="2101489165">
                      <w:marLeft w:val="0"/>
                      <w:marRight w:val="0"/>
                      <w:marTop w:val="0"/>
                      <w:marBottom w:val="0"/>
                      <w:divBdr>
                        <w:top w:val="none" w:sz="0" w:space="0" w:color="auto"/>
                        <w:left w:val="none" w:sz="0" w:space="0" w:color="auto"/>
                        <w:bottom w:val="none" w:sz="0" w:space="0" w:color="auto"/>
                        <w:right w:val="none" w:sz="0" w:space="0" w:color="auto"/>
                      </w:divBdr>
                    </w:div>
                  </w:divsChild>
                </w:div>
                <w:div w:id="1254973354">
                  <w:marLeft w:val="0"/>
                  <w:marRight w:val="0"/>
                  <w:marTop w:val="0"/>
                  <w:marBottom w:val="0"/>
                  <w:divBdr>
                    <w:top w:val="single" w:sz="2" w:space="1" w:color="FFFFFF"/>
                    <w:left w:val="single" w:sz="2" w:space="12" w:color="FFFFFF"/>
                    <w:bottom w:val="single" w:sz="2" w:space="1" w:color="FFFFFF"/>
                    <w:right w:val="single" w:sz="2" w:space="4" w:color="FFFFFF"/>
                  </w:divBdr>
                  <w:divsChild>
                    <w:div w:id="539710692">
                      <w:marLeft w:val="0"/>
                      <w:marRight w:val="0"/>
                      <w:marTop w:val="0"/>
                      <w:marBottom w:val="0"/>
                      <w:divBdr>
                        <w:top w:val="none" w:sz="0" w:space="0" w:color="auto"/>
                        <w:left w:val="none" w:sz="0" w:space="0" w:color="auto"/>
                        <w:bottom w:val="none" w:sz="0" w:space="0" w:color="auto"/>
                        <w:right w:val="none" w:sz="0" w:space="0" w:color="auto"/>
                      </w:divBdr>
                    </w:div>
                  </w:divsChild>
                </w:div>
                <w:div w:id="187988641">
                  <w:marLeft w:val="0"/>
                  <w:marRight w:val="0"/>
                  <w:marTop w:val="0"/>
                  <w:marBottom w:val="0"/>
                  <w:divBdr>
                    <w:top w:val="single" w:sz="2" w:space="1" w:color="FFFFFF"/>
                    <w:left w:val="single" w:sz="2" w:space="12" w:color="FFFFFF"/>
                    <w:bottom w:val="single" w:sz="2" w:space="1" w:color="FFFFFF"/>
                    <w:right w:val="single" w:sz="2" w:space="4" w:color="FFFFFF"/>
                  </w:divBdr>
                  <w:divsChild>
                    <w:div w:id="323514082">
                      <w:marLeft w:val="0"/>
                      <w:marRight w:val="0"/>
                      <w:marTop w:val="0"/>
                      <w:marBottom w:val="0"/>
                      <w:divBdr>
                        <w:top w:val="none" w:sz="0" w:space="0" w:color="auto"/>
                        <w:left w:val="none" w:sz="0" w:space="0" w:color="auto"/>
                        <w:bottom w:val="none" w:sz="0" w:space="0" w:color="auto"/>
                        <w:right w:val="none" w:sz="0" w:space="0" w:color="auto"/>
                      </w:divBdr>
                    </w:div>
                  </w:divsChild>
                </w:div>
                <w:div w:id="1153519827">
                  <w:marLeft w:val="0"/>
                  <w:marRight w:val="0"/>
                  <w:marTop w:val="0"/>
                  <w:marBottom w:val="0"/>
                  <w:divBdr>
                    <w:top w:val="single" w:sz="2" w:space="1" w:color="FFFFFF"/>
                    <w:left w:val="single" w:sz="2" w:space="12" w:color="FFFFFF"/>
                    <w:bottom w:val="single" w:sz="2" w:space="1" w:color="FFFFFF"/>
                    <w:right w:val="single" w:sz="2" w:space="4" w:color="FFFFFF"/>
                  </w:divBdr>
                  <w:divsChild>
                    <w:div w:id="397677337">
                      <w:marLeft w:val="0"/>
                      <w:marRight w:val="0"/>
                      <w:marTop w:val="0"/>
                      <w:marBottom w:val="0"/>
                      <w:divBdr>
                        <w:top w:val="none" w:sz="0" w:space="0" w:color="auto"/>
                        <w:left w:val="none" w:sz="0" w:space="0" w:color="auto"/>
                        <w:bottom w:val="none" w:sz="0" w:space="0" w:color="auto"/>
                        <w:right w:val="none" w:sz="0" w:space="0" w:color="auto"/>
                      </w:divBdr>
                    </w:div>
                  </w:divsChild>
                </w:div>
                <w:div w:id="1696275193">
                  <w:marLeft w:val="0"/>
                  <w:marRight w:val="0"/>
                  <w:marTop w:val="0"/>
                  <w:marBottom w:val="0"/>
                  <w:divBdr>
                    <w:top w:val="single" w:sz="2" w:space="1" w:color="FFFFFF"/>
                    <w:left w:val="single" w:sz="2" w:space="12" w:color="FFFFFF"/>
                    <w:bottom w:val="single" w:sz="2" w:space="1" w:color="FFFFFF"/>
                    <w:right w:val="single" w:sz="2" w:space="4" w:color="FFFFFF"/>
                  </w:divBdr>
                  <w:divsChild>
                    <w:div w:id="1407458619">
                      <w:marLeft w:val="0"/>
                      <w:marRight w:val="0"/>
                      <w:marTop w:val="0"/>
                      <w:marBottom w:val="0"/>
                      <w:divBdr>
                        <w:top w:val="none" w:sz="0" w:space="0" w:color="auto"/>
                        <w:left w:val="none" w:sz="0" w:space="0" w:color="auto"/>
                        <w:bottom w:val="none" w:sz="0" w:space="0" w:color="auto"/>
                        <w:right w:val="none" w:sz="0" w:space="0" w:color="auto"/>
                      </w:divBdr>
                    </w:div>
                  </w:divsChild>
                </w:div>
                <w:div w:id="934092982">
                  <w:marLeft w:val="0"/>
                  <w:marRight w:val="0"/>
                  <w:marTop w:val="0"/>
                  <w:marBottom w:val="0"/>
                  <w:divBdr>
                    <w:top w:val="single" w:sz="2" w:space="1" w:color="FFFFFF"/>
                    <w:left w:val="single" w:sz="2" w:space="12" w:color="FFFFFF"/>
                    <w:bottom w:val="single" w:sz="2" w:space="1" w:color="FFFFFF"/>
                    <w:right w:val="single" w:sz="2" w:space="4" w:color="FFFFFF"/>
                  </w:divBdr>
                  <w:divsChild>
                    <w:div w:id="1533692708">
                      <w:marLeft w:val="0"/>
                      <w:marRight w:val="0"/>
                      <w:marTop w:val="0"/>
                      <w:marBottom w:val="0"/>
                      <w:divBdr>
                        <w:top w:val="none" w:sz="0" w:space="0" w:color="auto"/>
                        <w:left w:val="none" w:sz="0" w:space="0" w:color="auto"/>
                        <w:bottom w:val="none" w:sz="0" w:space="0" w:color="auto"/>
                        <w:right w:val="none" w:sz="0" w:space="0" w:color="auto"/>
                      </w:divBdr>
                    </w:div>
                  </w:divsChild>
                </w:div>
                <w:div w:id="531262237">
                  <w:marLeft w:val="0"/>
                  <w:marRight w:val="0"/>
                  <w:marTop w:val="0"/>
                  <w:marBottom w:val="0"/>
                  <w:divBdr>
                    <w:top w:val="single" w:sz="2" w:space="1" w:color="FFFFFF"/>
                    <w:left w:val="single" w:sz="2" w:space="12" w:color="FFFFFF"/>
                    <w:bottom w:val="single" w:sz="2" w:space="1" w:color="FFFFFF"/>
                    <w:right w:val="single" w:sz="2" w:space="4" w:color="FFFFFF"/>
                  </w:divBdr>
                  <w:divsChild>
                    <w:div w:id="81145907">
                      <w:marLeft w:val="0"/>
                      <w:marRight w:val="0"/>
                      <w:marTop w:val="0"/>
                      <w:marBottom w:val="0"/>
                      <w:divBdr>
                        <w:top w:val="none" w:sz="0" w:space="0" w:color="auto"/>
                        <w:left w:val="none" w:sz="0" w:space="0" w:color="auto"/>
                        <w:bottom w:val="none" w:sz="0" w:space="0" w:color="auto"/>
                        <w:right w:val="none" w:sz="0" w:space="0" w:color="auto"/>
                      </w:divBdr>
                    </w:div>
                  </w:divsChild>
                </w:div>
                <w:div w:id="1483160893">
                  <w:marLeft w:val="0"/>
                  <w:marRight w:val="0"/>
                  <w:marTop w:val="0"/>
                  <w:marBottom w:val="0"/>
                  <w:divBdr>
                    <w:top w:val="single" w:sz="2" w:space="1" w:color="FFFFFF"/>
                    <w:left w:val="single" w:sz="2" w:space="12" w:color="FFFFFF"/>
                    <w:bottom w:val="single" w:sz="2" w:space="1" w:color="FFFFFF"/>
                    <w:right w:val="single" w:sz="2" w:space="4" w:color="FFFFFF"/>
                  </w:divBdr>
                  <w:divsChild>
                    <w:div w:id="1755081267">
                      <w:marLeft w:val="0"/>
                      <w:marRight w:val="0"/>
                      <w:marTop w:val="0"/>
                      <w:marBottom w:val="0"/>
                      <w:divBdr>
                        <w:top w:val="none" w:sz="0" w:space="0" w:color="auto"/>
                        <w:left w:val="none" w:sz="0" w:space="0" w:color="auto"/>
                        <w:bottom w:val="none" w:sz="0" w:space="0" w:color="auto"/>
                        <w:right w:val="none" w:sz="0" w:space="0" w:color="auto"/>
                      </w:divBdr>
                    </w:div>
                  </w:divsChild>
                </w:div>
                <w:div w:id="423763711">
                  <w:marLeft w:val="0"/>
                  <w:marRight w:val="0"/>
                  <w:marTop w:val="0"/>
                  <w:marBottom w:val="0"/>
                  <w:divBdr>
                    <w:top w:val="single" w:sz="2" w:space="1" w:color="FFFFFF"/>
                    <w:left w:val="single" w:sz="2" w:space="12" w:color="FFFFFF"/>
                    <w:bottom w:val="single" w:sz="2" w:space="1" w:color="FFFFFF"/>
                    <w:right w:val="single" w:sz="2" w:space="4" w:color="FFFFFF"/>
                  </w:divBdr>
                  <w:divsChild>
                    <w:div w:id="1492913704">
                      <w:marLeft w:val="0"/>
                      <w:marRight w:val="0"/>
                      <w:marTop w:val="0"/>
                      <w:marBottom w:val="0"/>
                      <w:divBdr>
                        <w:top w:val="none" w:sz="0" w:space="0" w:color="auto"/>
                        <w:left w:val="none" w:sz="0" w:space="0" w:color="auto"/>
                        <w:bottom w:val="none" w:sz="0" w:space="0" w:color="auto"/>
                        <w:right w:val="none" w:sz="0" w:space="0" w:color="auto"/>
                      </w:divBdr>
                    </w:div>
                  </w:divsChild>
                </w:div>
                <w:div w:id="1306004854">
                  <w:marLeft w:val="0"/>
                  <w:marRight w:val="0"/>
                  <w:marTop w:val="0"/>
                  <w:marBottom w:val="0"/>
                  <w:divBdr>
                    <w:top w:val="single" w:sz="2" w:space="1" w:color="FFFFFF"/>
                    <w:left w:val="single" w:sz="2" w:space="12" w:color="FFFFFF"/>
                    <w:bottom w:val="single" w:sz="2" w:space="1" w:color="FFFFFF"/>
                    <w:right w:val="single" w:sz="2" w:space="4" w:color="FFFFFF"/>
                  </w:divBdr>
                  <w:divsChild>
                    <w:div w:id="488712140">
                      <w:marLeft w:val="0"/>
                      <w:marRight w:val="0"/>
                      <w:marTop w:val="0"/>
                      <w:marBottom w:val="0"/>
                      <w:divBdr>
                        <w:top w:val="none" w:sz="0" w:space="0" w:color="auto"/>
                        <w:left w:val="none" w:sz="0" w:space="0" w:color="auto"/>
                        <w:bottom w:val="none" w:sz="0" w:space="0" w:color="auto"/>
                        <w:right w:val="none" w:sz="0" w:space="0" w:color="auto"/>
                      </w:divBdr>
                    </w:div>
                  </w:divsChild>
                </w:div>
                <w:div w:id="844319337">
                  <w:marLeft w:val="0"/>
                  <w:marRight w:val="0"/>
                  <w:marTop w:val="0"/>
                  <w:marBottom w:val="0"/>
                  <w:divBdr>
                    <w:top w:val="single" w:sz="2" w:space="1" w:color="FFFFFF"/>
                    <w:left w:val="single" w:sz="2" w:space="12" w:color="FFFFFF"/>
                    <w:bottom w:val="single" w:sz="2" w:space="1" w:color="FFFFFF"/>
                    <w:right w:val="single" w:sz="2" w:space="4" w:color="FFFFFF"/>
                  </w:divBdr>
                  <w:divsChild>
                    <w:div w:id="1797020660">
                      <w:marLeft w:val="0"/>
                      <w:marRight w:val="0"/>
                      <w:marTop w:val="0"/>
                      <w:marBottom w:val="0"/>
                      <w:divBdr>
                        <w:top w:val="none" w:sz="0" w:space="0" w:color="auto"/>
                        <w:left w:val="none" w:sz="0" w:space="0" w:color="auto"/>
                        <w:bottom w:val="none" w:sz="0" w:space="0" w:color="auto"/>
                        <w:right w:val="none" w:sz="0" w:space="0" w:color="auto"/>
                      </w:divBdr>
                    </w:div>
                  </w:divsChild>
                </w:div>
                <w:div w:id="193152111">
                  <w:marLeft w:val="0"/>
                  <w:marRight w:val="0"/>
                  <w:marTop w:val="0"/>
                  <w:marBottom w:val="0"/>
                  <w:divBdr>
                    <w:top w:val="single" w:sz="2" w:space="1" w:color="FFFFFF"/>
                    <w:left w:val="single" w:sz="2" w:space="12" w:color="FFFFFF"/>
                    <w:bottom w:val="single" w:sz="2" w:space="1" w:color="FFFFFF"/>
                    <w:right w:val="single" w:sz="2" w:space="4" w:color="FFFFFF"/>
                  </w:divBdr>
                  <w:divsChild>
                    <w:div w:id="792678182">
                      <w:marLeft w:val="0"/>
                      <w:marRight w:val="0"/>
                      <w:marTop w:val="0"/>
                      <w:marBottom w:val="0"/>
                      <w:divBdr>
                        <w:top w:val="none" w:sz="0" w:space="0" w:color="auto"/>
                        <w:left w:val="none" w:sz="0" w:space="0" w:color="auto"/>
                        <w:bottom w:val="none" w:sz="0" w:space="0" w:color="auto"/>
                        <w:right w:val="none" w:sz="0" w:space="0" w:color="auto"/>
                      </w:divBdr>
                    </w:div>
                  </w:divsChild>
                </w:div>
                <w:div w:id="700207873">
                  <w:marLeft w:val="0"/>
                  <w:marRight w:val="0"/>
                  <w:marTop w:val="0"/>
                  <w:marBottom w:val="0"/>
                  <w:divBdr>
                    <w:top w:val="single" w:sz="2" w:space="1" w:color="FFFFFF"/>
                    <w:left w:val="single" w:sz="2" w:space="12" w:color="FFFFFF"/>
                    <w:bottom w:val="single" w:sz="2" w:space="1" w:color="FFFFFF"/>
                    <w:right w:val="single" w:sz="2" w:space="4" w:color="FFFFFF"/>
                  </w:divBdr>
                  <w:divsChild>
                    <w:div w:id="2125466309">
                      <w:marLeft w:val="0"/>
                      <w:marRight w:val="0"/>
                      <w:marTop w:val="0"/>
                      <w:marBottom w:val="0"/>
                      <w:divBdr>
                        <w:top w:val="none" w:sz="0" w:space="0" w:color="auto"/>
                        <w:left w:val="none" w:sz="0" w:space="0" w:color="auto"/>
                        <w:bottom w:val="none" w:sz="0" w:space="0" w:color="auto"/>
                        <w:right w:val="none" w:sz="0" w:space="0" w:color="auto"/>
                      </w:divBdr>
                    </w:div>
                  </w:divsChild>
                </w:div>
                <w:div w:id="1638561961">
                  <w:marLeft w:val="0"/>
                  <w:marRight w:val="0"/>
                  <w:marTop w:val="0"/>
                  <w:marBottom w:val="0"/>
                  <w:divBdr>
                    <w:top w:val="single" w:sz="2" w:space="1" w:color="FFFFFF"/>
                    <w:left w:val="single" w:sz="2" w:space="12" w:color="FFFFFF"/>
                    <w:bottom w:val="single" w:sz="2" w:space="1" w:color="FFFFFF"/>
                    <w:right w:val="single" w:sz="2" w:space="4" w:color="FFFFFF"/>
                  </w:divBdr>
                  <w:divsChild>
                    <w:div w:id="2050252245">
                      <w:marLeft w:val="0"/>
                      <w:marRight w:val="0"/>
                      <w:marTop w:val="0"/>
                      <w:marBottom w:val="0"/>
                      <w:divBdr>
                        <w:top w:val="none" w:sz="0" w:space="0" w:color="auto"/>
                        <w:left w:val="none" w:sz="0" w:space="0" w:color="auto"/>
                        <w:bottom w:val="none" w:sz="0" w:space="0" w:color="auto"/>
                        <w:right w:val="none" w:sz="0" w:space="0" w:color="auto"/>
                      </w:divBdr>
                    </w:div>
                  </w:divsChild>
                </w:div>
                <w:div w:id="659230633">
                  <w:marLeft w:val="0"/>
                  <w:marRight w:val="0"/>
                  <w:marTop w:val="0"/>
                  <w:marBottom w:val="0"/>
                  <w:divBdr>
                    <w:top w:val="single" w:sz="2" w:space="1" w:color="FFFFFF"/>
                    <w:left w:val="single" w:sz="2" w:space="12" w:color="FFFFFF"/>
                    <w:bottom w:val="single" w:sz="2" w:space="1" w:color="FFFFFF"/>
                    <w:right w:val="single" w:sz="2" w:space="4" w:color="FFFFFF"/>
                  </w:divBdr>
                  <w:divsChild>
                    <w:div w:id="377626233">
                      <w:marLeft w:val="0"/>
                      <w:marRight w:val="0"/>
                      <w:marTop w:val="0"/>
                      <w:marBottom w:val="0"/>
                      <w:divBdr>
                        <w:top w:val="none" w:sz="0" w:space="0" w:color="auto"/>
                        <w:left w:val="none" w:sz="0" w:space="0" w:color="auto"/>
                        <w:bottom w:val="none" w:sz="0" w:space="0" w:color="auto"/>
                        <w:right w:val="none" w:sz="0" w:space="0" w:color="auto"/>
                      </w:divBdr>
                    </w:div>
                  </w:divsChild>
                </w:div>
                <w:div w:id="2067794645">
                  <w:marLeft w:val="0"/>
                  <w:marRight w:val="0"/>
                  <w:marTop w:val="0"/>
                  <w:marBottom w:val="0"/>
                  <w:divBdr>
                    <w:top w:val="single" w:sz="2" w:space="1" w:color="FFFFFF"/>
                    <w:left w:val="single" w:sz="2" w:space="12" w:color="FFFFFF"/>
                    <w:bottom w:val="single" w:sz="2" w:space="1" w:color="FFFFFF"/>
                    <w:right w:val="single" w:sz="2" w:space="4" w:color="FFFFFF"/>
                  </w:divBdr>
                  <w:divsChild>
                    <w:div w:id="1644311582">
                      <w:marLeft w:val="0"/>
                      <w:marRight w:val="0"/>
                      <w:marTop w:val="0"/>
                      <w:marBottom w:val="0"/>
                      <w:divBdr>
                        <w:top w:val="none" w:sz="0" w:space="0" w:color="auto"/>
                        <w:left w:val="none" w:sz="0" w:space="0" w:color="auto"/>
                        <w:bottom w:val="none" w:sz="0" w:space="0" w:color="auto"/>
                        <w:right w:val="none" w:sz="0" w:space="0" w:color="auto"/>
                      </w:divBdr>
                    </w:div>
                  </w:divsChild>
                </w:div>
                <w:div w:id="1222718652">
                  <w:marLeft w:val="0"/>
                  <w:marRight w:val="0"/>
                  <w:marTop w:val="0"/>
                  <w:marBottom w:val="0"/>
                  <w:divBdr>
                    <w:top w:val="single" w:sz="2" w:space="1" w:color="FFFFFF"/>
                    <w:left w:val="single" w:sz="2" w:space="12" w:color="FFFFFF"/>
                    <w:bottom w:val="single" w:sz="2" w:space="1" w:color="FFFFFF"/>
                    <w:right w:val="single" w:sz="2" w:space="4" w:color="FFFFFF"/>
                  </w:divBdr>
                  <w:divsChild>
                    <w:div w:id="216287979">
                      <w:marLeft w:val="0"/>
                      <w:marRight w:val="0"/>
                      <w:marTop w:val="0"/>
                      <w:marBottom w:val="0"/>
                      <w:divBdr>
                        <w:top w:val="none" w:sz="0" w:space="0" w:color="auto"/>
                        <w:left w:val="none" w:sz="0" w:space="0" w:color="auto"/>
                        <w:bottom w:val="none" w:sz="0" w:space="0" w:color="auto"/>
                        <w:right w:val="none" w:sz="0" w:space="0" w:color="auto"/>
                      </w:divBdr>
                    </w:div>
                  </w:divsChild>
                </w:div>
                <w:div w:id="237327652">
                  <w:marLeft w:val="0"/>
                  <w:marRight w:val="0"/>
                  <w:marTop w:val="0"/>
                  <w:marBottom w:val="0"/>
                  <w:divBdr>
                    <w:top w:val="single" w:sz="2" w:space="1" w:color="FFFFFF"/>
                    <w:left w:val="single" w:sz="2" w:space="12" w:color="FFFFFF"/>
                    <w:bottom w:val="single" w:sz="2" w:space="1" w:color="FFFFFF"/>
                    <w:right w:val="single" w:sz="2" w:space="4" w:color="FFFFFF"/>
                  </w:divBdr>
                  <w:divsChild>
                    <w:div w:id="867792377">
                      <w:marLeft w:val="0"/>
                      <w:marRight w:val="0"/>
                      <w:marTop w:val="0"/>
                      <w:marBottom w:val="0"/>
                      <w:divBdr>
                        <w:top w:val="none" w:sz="0" w:space="0" w:color="auto"/>
                        <w:left w:val="none" w:sz="0" w:space="0" w:color="auto"/>
                        <w:bottom w:val="none" w:sz="0" w:space="0" w:color="auto"/>
                        <w:right w:val="none" w:sz="0" w:space="0" w:color="auto"/>
                      </w:divBdr>
                    </w:div>
                  </w:divsChild>
                </w:div>
                <w:div w:id="1426026526">
                  <w:marLeft w:val="0"/>
                  <w:marRight w:val="0"/>
                  <w:marTop w:val="0"/>
                  <w:marBottom w:val="0"/>
                  <w:divBdr>
                    <w:top w:val="single" w:sz="2" w:space="1" w:color="FFFFFF"/>
                    <w:left w:val="single" w:sz="2" w:space="12" w:color="FFFFFF"/>
                    <w:bottom w:val="single" w:sz="2" w:space="1" w:color="FFFFFF"/>
                    <w:right w:val="single" w:sz="2" w:space="4" w:color="FFFFFF"/>
                  </w:divBdr>
                  <w:divsChild>
                    <w:div w:id="1441952561">
                      <w:marLeft w:val="0"/>
                      <w:marRight w:val="0"/>
                      <w:marTop w:val="0"/>
                      <w:marBottom w:val="0"/>
                      <w:divBdr>
                        <w:top w:val="none" w:sz="0" w:space="0" w:color="auto"/>
                        <w:left w:val="none" w:sz="0" w:space="0" w:color="auto"/>
                        <w:bottom w:val="none" w:sz="0" w:space="0" w:color="auto"/>
                        <w:right w:val="none" w:sz="0" w:space="0" w:color="auto"/>
                      </w:divBdr>
                    </w:div>
                  </w:divsChild>
                </w:div>
                <w:div w:id="412507297">
                  <w:marLeft w:val="0"/>
                  <w:marRight w:val="0"/>
                  <w:marTop w:val="0"/>
                  <w:marBottom w:val="0"/>
                  <w:divBdr>
                    <w:top w:val="single" w:sz="2" w:space="1" w:color="FFFFFF"/>
                    <w:left w:val="single" w:sz="2" w:space="12" w:color="FFFFFF"/>
                    <w:bottom w:val="single" w:sz="2" w:space="1" w:color="FFFFFF"/>
                    <w:right w:val="single" w:sz="2" w:space="4" w:color="FFFFFF"/>
                  </w:divBdr>
                  <w:divsChild>
                    <w:div w:id="1310088539">
                      <w:marLeft w:val="0"/>
                      <w:marRight w:val="0"/>
                      <w:marTop w:val="0"/>
                      <w:marBottom w:val="0"/>
                      <w:divBdr>
                        <w:top w:val="none" w:sz="0" w:space="0" w:color="auto"/>
                        <w:left w:val="none" w:sz="0" w:space="0" w:color="auto"/>
                        <w:bottom w:val="none" w:sz="0" w:space="0" w:color="auto"/>
                        <w:right w:val="none" w:sz="0" w:space="0" w:color="auto"/>
                      </w:divBdr>
                    </w:div>
                  </w:divsChild>
                </w:div>
                <w:div w:id="1032609483">
                  <w:marLeft w:val="0"/>
                  <w:marRight w:val="0"/>
                  <w:marTop w:val="0"/>
                  <w:marBottom w:val="0"/>
                  <w:divBdr>
                    <w:top w:val="single" w:sz="2" w:space="1" w:color="FFFFFF"/>
                    <w:left w:val="single" w:sz="2" w:space="12" w:color="FFFFFF"/>
                    <w:bottom w:val="single" w:sz="2" w:space="1" w:color="FFFFFF"/>
                    <w:right w:val="single" w:sz="2" w:space="4" w:color="FFFFFF"/>
                  </w:divBdr>
                  <w:divsChild>
                    <w:div w:id="956834036">
                      <w:marLeft w:val="0"/>
                      <w:marRight w:val="0"/>
                      <w:marTop w:val="0"/>
                      <w:marBottom w:val="0"/>
                      <w:divBdr>
                        <w:top w:val="none" w:sz="0" w:space="0" w:color="auto"/>
                        <w:left w:val="none" w:sz="0" w:space="0" w:color="auto"/>
                        <w:bottom w:val="none" w:sz="0" w:space="0" w:color="auto"/>
                        <w:right w:val="none" w:sz="0" w:space="0" w:color="auto"/>
                      </w:divBdr>
                    </w:div>
                  </w:divsChild>
                </w:div>
                <w:div w:id="570235200">
                  <w:marLeft w:val="0"/>
                  <w:marRight w:val="0"/>
                  <w:marTop w:val="0"/>
                  <w:marBottom w:val="0"/>
                  <w:divBdr>
                    <w:top w:val="single" w:sz="2" w:space="1" w:color="FFFFFF"/>
                    <w:left w:val="single" w:sz="2" w:space="12" w:color="FFFFFF"/>
                    <w:bottom w:val="single" w:sz="2" w:space="1" w:color="FFFFFF"/>
                    <w:right w:val="single" w:sz="2" w:space="4" w:color="FFFFFF"/>
                  </w:divBdr>
                  <w:divsChild>
                    <w:div w:id="836772380">
                      <w:marLeft w:val="0"/>
                      <w:marRight w:val="0"/>
                      <w:marTop w:val="0"/>
                      <w:marBottom w:val="0"/>
                      <w:divBdr>
                        <w:top w:val="none" w:sz="0" w:space="0" w:color="auto"/>
                        <w:left w:val="none" w:sz="0" w:space="0" w:color="auto"/>
                        <w:bottom w:val="none" w:sz="0" w:space="0" w:color="auto"/>
                        <w:right w:val="none" w:sz="0" w:space="0" w:color="auto"/>
                      </w:divBdr>
                    </w:div>
                  </w:divsChild>
                </w:div>
                <w:div w:id="2093425108">
                  <w:marLeft w:val="0"/>
                  <w:marRight w:val="0"/>
                  <w:marTop w:val="0"/>
                  <w:marBottom w:val="0"/>
                  <w:divBdr>
                    <w:top w:val="single" w:sz="2" w:space="1" w:color="FFFFFF"/>
                    <w:left w:val="single" w:sz="2" w:space="12" w:color="FFFFFF"/>
                    <w:bottom w:val="single" w:sz="2" w:space="1" w:color="FFFFFF"/>
                    <w:right w:val="single" w:sz="2" w:space="4" w:color="FFFFFF"/>
                  </w:divBdr>
                  <w:divsChild>
                    <w:div w:id="1211530916">
                      <w:marLeft w:val="0"/>
                      <w:marRight w:val="0"/>
                      <w:marTop w:val="0"/>
                      <w:marBottom w:val="0"/>
                      <w:divBdr>
                        <w:top w:val="none" w:sz="0" w:space="0" w:color="auto"/>
                        <w:left w:val="none" w:sz="0" w:space="0" w:color="auto"/>
                        <w:bottom w:val="none" w:sz="0" w:space="0" w:color="auto"/>
                        <w:right w:val="none" w:sz="0" w:space="0" w:color="auto"/>
                      </w:divBdr>
                    </w:div>
                  </w:divsChild>
                </w:div>
                <w:div w:id="197622013">
                  <w:marLeft w:val="0"/>
                  <w:marRight w:val="0"/>
                  <w:marTop w:val="0"/>
                  <w:marBottom w:val="0"/>
                  <w:divBdr>
                    <w:top w:val="single" w:sz="2" w:space="1" w:color="FFFFFF"/>
                    <w:left w:val="single" w:sz="2" w:space="12" w:color="FFFFFF"/>
                    <w:bottom w:val="single" w:sz="2" w:space="1" w:color="FFFFFF"/>
                    <w:right w:val="single" w:sz="2" w:space="4" w:color="FFFFFF"/>
                  </w:divBdr>
                  <w:divsChild>
                    <w:div w:id="1233662573">
                      <w:marLeft w:val="0"/>
                      <w:marRight w:val="0"/>
                      <w:marTop w:val="0"/>
                      <w:marBottom w:val="0"/>
                      <w:divBdr>
                        <w:top w:val="none" w:sz="0" w:space="0" w:color="auto"/>
                        <w:left w:val="none" w:sz="0" w:space="0" w:color="auto"/>
                        <w:bottom w:val="none" w:sz="0" w:space="0" w:color="auto"/>
                        <w:right w:val="none" w:sz="0" w:space="0" w:color="auto"/>
                      </w:divBdr>
                    </w:div>
                  </w:divsChild>
                </w:div>
                <w:div w:id="1818262794">
                  <w:marLeft w:val="0"/>
                  <w:marRight w:val="0"/>
                  <w:marTop w:val="0"/>
                  <w:marBottom w:val="0"/>
                  <w:divBdr>
                    <w:top w:val="single" w:sz="2" w:space="1" w:color="FFFFFF"/>
                    <w:left w:val="single" w:sz="2" w:space="12" w:color="FFFFFF"/>
                    <w:bottom w:val="single" w:sz="2" w:space="1" w:color="FFFFFF"/>
                    <w:right w:val="single" w:sz="2" w:space="4" w:color="FFFFFF"/>
                  </w:divBdr>
                  <w:divsChild>
                    <w:div w:id="587621643">
                      <w:marLeft w:val="0"/>
                      <w:marRight w:val="0"/>
                      <w:marTop w:val="0"/>
                      <w:marBottom w:val="0"/>
                      <w:divBdr>
                        <w:top w:val="none" w:sz="0" w:space="0" w:color="auto"/>
                        <w:left w:val="none" w:sz="0" w:space="0" w:color="auto"/>
                        <w:bottom w:val="none" w:sz="0" w:space="0" w:color="auto"/>
                        <w:right w:val="none" w:sz="0" w:space="0" w:color="auto"/>
                      </w:divBdr>
                    </w:div>
                  </w:divsChild>
                </w:div>
                <w:div w:id="1059203960">
                  <w:marLeft w:val="0"/>
                  <w:marRight w:val="0"/>
                  <w:marTop w:val="0"/>
                  <w:marBottom w:val="0"/>
                  <w:divBdr>
                    <w:top w:val="single" w:sz="2" w:space="1" w:color="FFFFFF"/>
                    <w:left w:val="single" w:sz="2" w:space="12" w:color="FFFFFF"/>
                    <w:bottom w:val="single" w:sz="2" w:space="1" w:color="FFFFFF"/>
                    <w:right w:val="single" w:sz="2" w:space="4" w:color="FFFFFF"/>
                  </w:divBdr>
                  <w:divsChild>
                    <w:div w:id="617494033">
                      <w:marLeft w:val="0"/>
                      <w:marRight w:val="0"/>
                      <w:marTop w:val="0"/>
                      <w:marBottom w:val="0"/>
                      <w:divBdr>
                        <w:top w:val="none" w:sz="0" w:space="0" w:color="auto"/>
                        <w:left w:val="none" w:sz="0" w:space="0" w:color="auto"/>
                        <w:bottom w:val="none" w:sz="0" w:space="0" w:color="auto"/>
                        <w:right w:val="none" w:sz="0" w:space="0" w:color="auto"/>
                      </w:divBdr>
                    </w:div>
                  </w:divsChild>
                </w:div>
                <w:div w:id="764422130">
                  <w:marLeft w:val="0"/>
                  <w:marRight w:val="0"/>
                  <w:marTop w:val="0"/>
                  <w:marBottom w:val="0"/>
                  <w:divBdr>
                    <w:top w:val="single" w:sz="2" w:space="1" w:color="FFFFFF"/>
                    <w:left w:val="single" w:sz="2" w:space="12" w:color="FFFFFF"/>
                    <w:bottom w:val="single" w:sz="2" w:space="1" w:color="FFFFFF"/>
                    <w:right w:val="single" w:sz="2" w:space="4" w:color="FFFFFF"/>
                  </w:divBdr>
                  <w:divsChild>
                    <w:div w:id="959652117">
                      <w:marLeft w:val="0"/>
                      <w:marRight w:val="0"/>
                      <w:marTop w:val="0"/>
                      <w:marBottom w:val="0"/>
                      <w:divBdr>
                        <w:top w:val="none" w:sz="0" w:space="0" w:color="auto"/>
                        <w:left w:val="none" w:sz="0" w:space="0" w:color="auto"/>
                        <w:bottom w:val="none" w:sz="0" w:space="0" w:color="auto"/>
                        <w:right w:val="none" w:sz="0" w:space="0" w:color="auto"/>
                      </w:divBdr>
                    </w:div>
                  </w:divsChild>
                </w:div>
                <w:div w:id="488640240">
                  <w:marLeft w:val="0"/>
                  <w:marRight w:val="0"/>
                  <w:marTop w:val="0"/>
                  <w:marBottom w:val="0"/>
                  <w:divBdr>
                    <w:top w:val="single" w:sz="2" w:space="1" w:color="FFFFFF"/>
                    <w:left w:val="single" w:sz="2" w:space="12" w:color="FFFFFF"/>
                    <w:bottom w:val="single" w:sz="2" w:space="1" w:color="FFFFFF"/>
                    <w:right w:val="single" w:sz="2" w:space="4" w:color="FFFFFF"/>
                  </w:divBdr>
                  <w:divsChild>
                    <w:div w:id="182400872">
                      <w:marLeft w:val="0"/>
                      <w:marRight w:val="0"/>
                      <w:marTop w:val="0"/>
                      <w:marBottom w:val="0"/>
                      <w:divBdr>
                        <w:top w:val="none" w:sz="0" w:space="0" w:color="auto"/>
                        <w:left w:val="none" w:sz="0" w:space="0" w:color="auto"/>
                        <w:bottom w:val="none" w:sz="0" w:space="0" w:color="auto"/>
                        <w:right w:val="none" w:sz="0" w:space="0" w:color="auto"/>
                      </w:divBdr>
                    </w:div>
                  </w:divsChild>
                </w:div>
                <w:div w:id="765612714">
                  <w:marLeft w:val="0"/>
                  <w:marRight w:val="0"/>
                  <w:marTop w:val="0"/>
                  <w:marBottom w:val="0"/>
                  <w:divBdr>
                    <w:top w:val="single" w:sz="2" w:space="1" w:color="FFFFFF"/>
                    <w:left w:val="single" w:sz="2" w:space="12" w:color="FFFFFF"/>
                    <w:bottom w:val="single" w:sz="2" w:space="1" w:color="FFFFFF"/>
                    <w:right w:val="single" w:sz="2" w:space="4" w:color="FFFFFF"/>
                  </w:divBdr>
                  <w:divsChild>
                    <w:div w:id="323551870">
                      <w:marLeft w:val="0"/>
                      <w:marRight w:val="0"/>
                      <w:marTop w:val="0"/>
                      <w:marBottom w:val="0"/>
                      <w:divBdr>
                        <w:top w:val="none" w:sz="0" w:space="0" w:color="auto"/>
                        <w:left w:val="none" w:sz="0" w:space="0" w:color="auto"/>
                        <w:bottom w:val="none" w:sz="0" w:space="0" w:color="auto"/>
                        <w:right w:val="none" w:sz="0" w:space="0" w:color="auto"/>
                      </w:divBdr>
                    </w:div>
                  </w:divsChild>
                </w:div>
                <w:div w:id="1199586493">
                  <w:marLeft w:val="0"/>
                  <w:marRight w:val="0"/>
                  <w:marTop w:val="0"/>
                  <w:marBottom w:val="0"/>
                  <w:divBdr>
                    <w:top w:val="single" w:sz="2" w:space="1" w:color="FFFFFF"/>
                    <w:left w:val="single" w:sz="2" w:space="12" w:color="FFFFFF"/>
                    <w:bottom w:val="single" w:sz="2" w:space="1" w:color="FFFFFF"/>
                    <w:right w:val="single" w:sz="2" w:space="4" w:color="FFFFFF"/>
                  </w:divBdr>
                  <w:divsChild>
                    <w:div w:id="1710110185">
                      <w:marLeft w:val="0"/>
                      <w:marRight w:val="0"/>
                      <w:marTop w:val="0"/>
                      <w:marBottom w:val="0"/>
                      <w:divBdr>
                        <w:top w:val="none" w:sz="0" w:space="0" w:color="auto"/>
                        <w:left w:val="none" w:sz="0" w:space="0" w:color="auto"/>
                        <w:bottom w:val="none" w:sz="0" w:space="0" w:color="auto"/>
                        <w:right w:val="none" w:sz="0" w:space="0" w:color="auto"/>
                      </w:divBdr>
                    </w:div>
                  </w:divsChild>
                </w:div>
                <w:div w:id="762072812">
                  <w:marLeft w:val="0"/>
                  <w:marRight w:val="0"/>
                  <w:marTop w:val="0"/>
                  <w:marBottom w:val="0"/>
                  <w:divBdr>
                    <w:top w:val="single" w:sz="2" w:space="1" w:color="FFFFFF"/>
                    <w:left w:val="single" w:sz="2" w:space="12" w:color="FFFFFF"/>
                    <w:bottom w:val="single" w:sz="2" w:space="1" w:color="FFFFFF"/>
                    <w:right w:val="single" w:sz="2" w:space="4" w:color="FFFFFF"/>
                  </w:divBdr>
                  <w:divsChild>
                    <w:div w:id="807168145">
                      <w:marLeft w:val="0"/>
                      <w:marRight w:val="0"/>
                      <w:marTop w:val="0"/>
                      <w:marBottom w:val="0"/>
                      <w:divBdr>
                        <w:top w:val="none" w:sz="0" w:space="0" w:color="auto"/>
                        <w:left w:val="none" w:sz="0" w:space="0" w:color="auto"/>
                        <w:bottom w:val="none" w:sz="0" w:space="0" w:color="auto"/>
                        <w:right w:val="none" w:sz="0" w:space="0" w:color="auto"/>
                      </w:divBdr>
                    </w:div>
                  </w:divsChild>
                </w:div>
                <w:div w:id="253587115">
                  <w:marLeft w:val="0"/>
                  <w:marRight w:val="0"/>
                  <w:marTop w:val="0"/>
                  <w:marBottom w:val="0"/>
                  <w:divBdr>
                    <w:top w:val="single" w:sz="2" w:space="1" w:color="FFFFFF"/>
                    <w:left w:val="single" w:sz="2" w:space="12" w:color="FFFFFF"/>
                    <w:bottom w:val="single" w:sz="2" w:space="1" w:color="FFFFFF"/>
                    <w:right w:val="single" w:sz="2" w:space="4" w:color="FFFFFF"/>
                  </w:divBdr>
                  <w:divsChild>
                    <w:div w:id="1708139039">
                      <w:marLeft w:val="0"/>
                      <w:marRight w:val="0"/>
                      <w:marTop w:val="0"/>
                      <w:marBottom w:val="0"/>
                      <w:divBdr>
                        <w:top w:val="none" w:sz="0" w:space="0" w:color="auto"/>
                        <w:left w:val="none" w:sz="0" w:space="0" w:color="auto"/>
                        <w:bottom w:val="none" w:sz="0" w:space="0" w:color="auto"/>
                        <w:right w:val="none" w:sz="0" w:space="0" w:color="auto"/>
                      </w:divBdr>
                    </w:div>
                  </w:divsChild>
                </w:div>
                <w:div w:id="264776058">
                  <w:marLeft w:val="0"/>
                  <w:marRight w:val="0"/>
                  <w:marTop w:val="0"/>
                  <w:marBottom w:val="0"/>
                  <w:divBdr>
                    <w:top w:val="single" w:sz="2" w:space="1" w:color="FFFFFF"/>
                    <w:left w:val="single" w:sz="2" w:space="12" w:color="FFFFFF"/>
                    <w:bottom w:val="single" w:sz="2" w:space="1" w:color="FFFFFF"/>
                    <w:right w:val="single" w:sz="2" w:space="4" w:color="FFFFFF"/>
                  </w:divBdr>
                  <w:divsChild>
                    <w:div w:id="939340704">
                      <w:marLeft w:val="0"/>
                      <w:marRight w:val="0"/>
                      <w:marTop w:val="0"/>
                      <w:marBottom w:val="0"/>
                      <w:divBdr>
                        <w:top w:val="none" w:sz="0" w:space="0" w:color="auto"/>
                        <w:left w:val="none" w:sz="0" w:space="0" w:color="auto"/>
                        <w:bottom w:val="none" w:sz="0" w:space="0" w:color="auto"/>
                        <w:right w:val="none" w:sz="0" w:space="0" w:color="auto"/>
                      </w:divBdr>
                    </w:div>
                  </w:divsChild>
                </w:div>
                <w:div w:id="1055351944">
                  <w:marLeft w:val="0"/>
                  <w:marRight w:val="0"/>
                  <w:marTop w:val="0"/>
                  <w:marBottom w:val="0"/>
                  <w:divBdr>
                    <w:top w:val="single" w:sz="2" w:space="1" w:color="FFFFFF"/>
                    <w:left w:val="single" w:sz="2" w:space="12" w:color="FFFFFF"/>
                    <w:bottom w:val="single" w:sz="2" w:space="1" w:color="FFFFFF"/>
                    <w:right w:val="single" w:sz="2" w:space="4" w:color="FFFFFF"/>
                  </w:divBdr>
                  <w:divsChild>
                    <w:div w:id="1218470961">
                      <w:marLeft w:val="0"/>
                      <w:marRight w:val="0"/>
                      <w:marTop w:val="0"/>
                      <w:marBottom w:val="0"/>
                      <w:divBdr>
                        <w:top w:val="none" w:sz="0" w:space="0" w:color="auto"/>
                        <w:left w:val="none" w:sz="0" w:space="0" w:color="auto"/>
                        <w:bottom w:val="none" w:sz="0" w:space="0" w:color="auto"/>
                        <w:right w:val="none" w:sz="0" w:space="0" w:color="auto"/>
                      </w:divBdr>
                    </w:div>
                  </w:divsChild>
                </w:div>
                <w:div w:id="398942415">
                  <w:marLeft w:val="0"/>
                  <w:marRight w:val="0"/>
                  <w:marTop w:val="0"/>
                  <w:marBottom w:val="0"/>
                  <w:divBdr>
                    <w:top w:val="single" w:sz="2" w:space="1" w:color="FFFFFF"/>
                    <w:left w:val="single" w:sz="2" w:space="12" w:color="FFFFFF"/>
                    <w:bottom w:val="single" w:sz="2" w:space="4" w:color="FFFFFF"/>
                    <w:right w:val="single" w:sz="2" w:space="4" w:color="FFFFFF"/>
                  </w:divBdr>
                  <w:divsChild>
                    <w:div w:id="14774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867156">
      <w:bodyDiv w:val="1"/>
      <w:marLeft w:val="0"/>
      <w:marRight w:val="0"/>
      <w:marTop w:val="0"/>
      <w:marBottom w:val="0"/>
      <w:divBdr>
        <w:top w:val="none" w:sz="0" w:space="0" w:color="auto"/>
        <w:left w:val="none" w:sz="0" w:space="0" w:color="auto"/>
        <w:bottom w:val="none" w:sz="0" w:space="0" w:color="auto"/>
        <w:right w:val="none" w:sz="0" w:space="0" w:color="auto"/>
      </w:divBdr>
      <w:divsChild>
        <w:div w:id="658772352">
          <w:marLeft w:val="0"/>
          <w:marRight w:val="0"/>
          <w:marTop w:val="0"/>
          <w:marBottom w:val="0"/>
          <w:divBdr>
            <w:top w:val="none" w:sz="0" w:space="0" w:color="auto"/>
            <w:left w:val="none" w:sz="0" w:space="0" w:color="auto"/>
            <w:bottom w:val="none" w:sz="0" w:space="0" w:color="auto"/>
            <w:right w:val="none" w:sz="0" w:space="0" w:color="auto"/>
          </w:divBdr>
        </w:div>
        <w:div w:id="1787695596">
          <w:marLeft w:val="0"/>
          <w:marRight w:val="0"/>
          <w:marTop w:val="0"/>
          <w:marBottom w:val="0"/>
          <w:divBdr>
            <w:top w:val="none" w:sz="0" w:space="0" w:color="auto"/>
            <w:left w:val="none" w:sz="0" w:space="0" w:color="auto"/>
            <w:bottom w:val="none" w:sz="0" w:space="0" w:color="auto"/>
            <w:right w:val="none" w:sz="0" w:space="0" w:color="auto"/>
          </w:divBdr>
          <w:divsChild>
            <w:div w:id="1689139473">
              <w:marLeft w:val="0"/>
              <w:marRight w:val="0"/>
              <w:marTop w:val="0"/>
              <w:marBottom w:val="335"/>
              <w:divBdr>
                <w:top w:val="none" w:sz="0" w:space="0" w:color="auto"/>
                <w:left w:val="none" w:sz="0" w:space="0" w:color="auto"/>
                <w:bottom w:val="none" w:sz="0" w:space="0" w:color="auto"/>
                <w:right w:val="none" w:sz="0" w:space="0" w:color="auto"/>
              </w:divBdr>
              <w:divsChild>
                <w:div w:id="526719474">
                  <w:marLeft w:val="0"/>
                  <w:marRight w:val="0"/>
                  <w:marTop w:val="0"/>
                  <w:marBottom w:val="0"/>
                  <w:divBdr>
                    <w:top w:val="none" w:sz="0" w:space="0" w:color="auto"/>
                    <w:left w:val="none" w:sz="0" w:space="0" w:color="auto"/>
                    <w:bottom w:val="none" w:sz="0" w:space="0" w:color="auto"/>
                    <w:right w:val="none" w:sz="0" w:space="0" w:color="auto"/>
                  </w:divBdr>
                  <w:divsChild>
                    <w:div w:id="1875775625">
                      <w:marLeft w:val="0"/>
                      <w:marRight w:val="0"/>
                      <w:marTop w:val="0"/>
                      <w:marBottom w:val="0"/>
                      <w:divBdr>
                        <w:top w:val="single" w:sz="2" w:space="4" w:color="FFFFFF"/>
                        <w:left w:val="single" w:sz="2" w:space="12" w:color="FFFFFF"/>
                        <w:bottom w:val="single" w:sz="2" w:space="1" w:color="FFFFFF"/>
                        <w:right w:val="single" w:sz="2" w:space="4" w:color="FFFFFF"/>
                      </w:divBdr>
                      <w:divsChild>
                        <w:div w:id="1893300752">
                          <w:marLeft w:val="0"/>
                          <w:marRight w:val="0"/>
                          <w:marTop w:val="0"/>
                          <w:marBottom w:val="0"/>
                          <w:divBdr>
                            <w:top w:val="none" w:sz="0" w:space="0" w:color="auto"/>
                            <w:left w:val="none" w:sz="0" w:space="0" w:color="auto"/>
                            <w:bottom w:val="none" w:sz="0" w:space="0" w:color="auto"/>
                            <w:right w:val="none" w:sz="0" w:space="0" w:color="auto"/>
                          </w:divBdr>
                        </w:div>
                      </w:divsChild>
                    </w:div>
                    <w:div w:id="364840489">
                      <w:marLeft w:val="0"/>
                      <w:marRight w:val="0"/>
                      <w:marTop w:val="0"/>
                      <w:marBottom w:val="0"/>
                      <w:divBdr>
                        <w:top w:val="single" w:sz="2" w:space="1" w:color="FFFFFF"/>
                        <w:left w:val="single" w:sz="2" w:space="12" w:color="FFFFFF"/>
                        <w:bottom w:val="single" w:sz="2" w:space="1" w:color="FFFFFF"/>
                        <w:right w:val="single" w:sz="2" w:space="4" w:color="FFFFFF"/>
                      </w:divBdr>
                      <w:divsChild>
                        <w:div w:id="1875001926">
                          <w:marLeft w:val="0"/>
                          <w:marRight w:val="0"/>
                          <w:marTop w:val="0"/>
                          <w:marBottom w:val="0"/>
                          <w:divBdr>
                            <w:top w:val="none" w:sz="0" w:space="0" w:color="auto"/>
                            <w:left w:val="none" w:sz="0" w:space="0" w:color="auto"/>
                            <w:bottom w:val="none" w:sz="0" w:space="0" w:color="auto"/>
                            <w:right w:val="none" w:sz="0" w:space="0" w:color="auto"/>
                          </w:divBdr>
                        </w:div>
                      </w:divsChild>
                    </w:div>
                    <w:div w:id="693270460">
                      <w:marLeft w:val="0"/>
                      <w:marRight w:val="0"/>
                      <w:marTop w:val="0"/>
                      <w:marBottom w:val="0"/>
                      <w:divBdr>
                        <w:top w:val="single" w:sz="2" w:space="1" w:color="FFFFFF"/>
                        <w:left w:val="single" w:sz="2" w:space="12" w:color="FFFFFF"/>
                        <w:bottom w:val="single" w:sz="2" w:space="1" w:color="FFFFFF"/>
                        <w:right w:val="single" w:sz="2" w:space="4" w:color="FFFFFF"/>
                      </w:divBdr>
                      <w:divsChild>
                        <w:div w:id="1689214977">
                          <w:marLeft w:val="0"/>
                          <w:marRight w:val="0"/>
                          <w:marTop w:val="0"/>
                          <w:marBottom w:val="0"/>
                          <w:divBdr>
                            <w:top w:val="none" w:sz="0" w:space="0" w:color="auto"/>
                            <w:left w:val="none" w:sz="0" w:space="0" w:color="auto"/>
                            <w:bottom w:val="none" w:sz="0" w:space="0" w:color="auto"/>
                            <w:right w:val="none" w:sz="0" w:space="0" w:color="auto"/>
                          </w:divBdr>
                        </w:div>
                      </w:divsChild>
                    </w:div>
                    <w:div w:id="1637369972">
                      <w:marLeft w:val="0"/>
                      <w:marRight w:val="0"/>
                      <w:marTop w:val="0"/>
                      <w:marBottom w:val="0"/>
                      <w:divBdr>
                        <w:top w:val="single" w:sz="2" w:space="1" w:color="FFFFFF"/>
                        <w:left w:val="single" w:sz="2" w:space="12" w:color="FFFFFF"/>
                        <w:bottom w:val="single" w:sz="2" w:space="1" w:color="FFFFFF"/>
                        <w:right w:val="single" w:sz="2" w:space="4" w:color="FFFFFF"/>
                      </w:divBdr>
                      <w:divsChild>
                        <w:div w:id="447048320">
                          <w:marLeft w:val="0"/>
                          <w:marRight w:val="0"/>
                          <w:marTop w:val="0"/>
                          <w:marBottom w:val="0"/>
                          <w:divBdr>
                            <w:top w:val="none" w:sz="0" w:space="0" w:color="auto"/>
                            <w:left w:val="none" w:sz="0" w:space="0" w:color="auto"/>
                            <w:bottom w:val="none" w:sz="0" w:space="0" w:color="auto"/>
                            <w:right w:val="none" w:sz="0" w:space="0" w:color="auto"/>
                          </w:divBdr>
                        </w:div>
                      </w:divsChild>
                    </w:div>
                    <w:div w:id="135419658">
                      <w:marLeft w:val="0"/>
                      <w:marRight w:val="0"/>
                      <w:marTop w:val="0"/>
                      <w:marBottom w:val="0"/>
                      <w:divBdr>
                        <w:top w:val="single" w:sz="2" w:space="1" w:color="FFFFFF"/>
                        <w:left w:val="single" w:sz="2" w:space="12" w:color="FFFFFF"/>
                        <w:bottom w:val="single" w:sz="2" w:space="1" w:color="FFFFFF"/>
                        <w:right w:val="single" w:sz="2" w:space="4" w:color="FFFFFF"/>
                      </w:divBdr>
                      <w:divsChild>
                        <w:div w:id="844907091">
                          <w:marLeft w:val="0"/>
                          <w:marRight w:val="0"/>
                          <w:marTop w:val="0"/>
                          <w:marBottom w:val="0"/>
                          <w:divBdr>
                            <w:top w:val="none" w:sz="0" w:space="0" w:color="auto"/>
                            <w:left w:val="none" w:sz="0" w:space="0" w:color="auto"/>
                            <w:bottom w:val="none" w:sz="0" w:space="0" w:color="auto"/>
                            <w:right w:val="none" w:sz="0" w:space="0" w:color="auto"/>
                          </w:divBdr>
                        </w:div>
                      </w:divsChild>
                    </w:div>
                    <w:div w:id="1191607959">
                      <w:marLeft w:val="0"/>
                      <w:marRight w:val="0"/>
                      <w:marTop w:val="0"/>
                      <w:marBottom w:val="0"/>
                      <w:divBdr>
                        <w:top w:val="single" w:sz="2" w:space="1" w:color="FFFFFF"/>
                        <w:left w:val="single" w:sz="2" w:space="12" w:color="FFFFFF"/>
                        <w:bottom w:val="single" w:sz="2" w:space="1" w:color="FFFFFF"/>
                        <w:right w:val="single" w:sz="2" w:space="4" w:color="FFFFFF"/>
                      </w:divBdr>
                      <w:divsChild>
                        <w:div w:id="966544651">
                          <w:marLeft w:val="0"/>
                          <w:marRight w:val="0"/>
                          <w:marTop w:val="0"/>
                          <w:marBottom w:val="0"/>
                          <w:divBdr>
                            <w:top w:val="none" w:sz="0" w:space="0" w:color="auto"/>
                            <w:left w:val="none" w:sz="0" w:space="0" w:color="auto"/>
                            <w:bottom w:val="none" w:sz="0" w:space="0" w:color="auto"/>
                            <w:right w:val="none" w:sz="0" w:space="0" w:color="auto"/>
                          </w:divBdr>
                        </w:div>
                      </w:divsChild>
                    </w:div>
                    <w:div w:id="1318194351">
                      <w:marLeft w:val="0"/>
                      <w:marRight w:val="0"/>
                      <w:marTop w:val="0"/>
                      <w:marBottom w:val="0"/>
                      <w:divBdr>
                        <w:top w:val="single" w:sz="2" w:space="1" w:color="FFFFFF"/>
                        <w:left w:val="single" w:sz="2" w:space="12" w:color="FFFFFF"/>
                        <w:bottom w:val="single" w:sz="2" w:space="1" w:color="FFFFFF"/>
                        <w:right w:val="single" w:sz="2" w:space="4" w:color="FFFFFF"/>
                      </w:divBdr>
                      <w:divsChild>
                        <w:div w:id="653414414">
                          <w:marLeft w:val="0"/>
                          <w:marRight w:val="0"/>
                          <w:marTop w:val="0"/>
                          <w:marBottom w:val="0"/>
                          <w:divBdr>
                            <w:top w:val="none" w:sz="0" w:space="0" w:color="auto"/>
                            <w:left w:val="none" w:sz="0" w:space="0" w:color="auto"/>
                            <w:bottom w:val="none" w:sz="0" w:space="0" w:color="auto"/>
                            <w:right w:val="none" w:sz="0" w:space="0" w:color="auto"/>
                          </w:divBdr>
                        </w:div>
                      </w:divsChild>
                    </w:div>
                    <w:div w:id="774136328">
                      <w:marLeft w:val="0"/>
                      <w:marRight w:val="0"/>
                      <w:marTop w:val="0"/>
                      <w:marBottom w:val="0"/>
                      <w:divBdr>
                        <w:top w:val="single" w:sz="2" w:space="1" w:color="FFFFFF"/>
                        <w:left w:val="single" w:sz="2" w:space="12" w:color="FFFFFF"/>
                        <w:bottom w:val="single" w:sz="2" w:space="1" w:color="FFFFFF"/>
                        <w:right w:val="single" w:sz="2" w:space="4" w:color="FFFFFF"/>
                      </w:divBdr>
                      <w:divsChild>
                        <w:div w:id="473564565">
                          <w:marLeft w:val="0"/>
                          <w:marRight w:val="0"/>
                          <w:marTop w:val="0"/>
                          <w:marBottom w:val="0"/>
                          <w:divBdr>
                            <w:top w:val="none" w:sz="0" w:space="0" w:color="auto"/>
                            <w:left w:val="none" w:sz="0" w:space="0" w:color="auto"/>
                            <w:bottom w:val="none" w:sz="0" w:space="0" w:color="auto"/>
                            <w:right w:val="none" w:sz="0" w:space="0" w:color="auto"/>
                          </w:divBdr>
                        </w:div>
                      </w:divsChild>
                    </w:div>
                    <w:div w:id="1683894591">
                      <w:marLeft w:val="0"/>
                      <w:marRight w:val="0"/>
                      <w:marTop w:val="0"/>
                      <w:marBottom w:val="0"/>
                      <w:divBdr>
                        <w:top w:val="single" w:sz="2" w:space="1" w:color="FFFFFF"/>
                        <w:left w:val="single" w:sz="2" w:space="12" w:color="FFFFFF"/>
                        <w:bottom w:val="single" w:sz="2" w:space="1" w:color="FFFFFF"/>
                        <w:right w:val="single" w:sz="2" w:space="4" w:color="FFFFFF"/>
                      </w:divBdr>
                      <w:divsChild>
                        <w:div w:id="2007247534">
                          <w:marLeft w:val="0"/>
                          <w:marRight w:val="0"/>
                          <w:marTop w:val="0"/>
                          <w:marBottom w:val="0"/>
                          <w:divBdr>
                            <w:top w:val="none" w:sz="0" w:space="0" w:color="auto"/>
                            <w:left w:val="none" w:sz="0" w:space="0" w:color="auto"/>
                            <w:bottom w:val="none" w:sz="0" w:space="0" w:color="auto"/>
                            <w:right w:val="none" w:sz="0" w:space="0" w:color="auto"/>
                          </w:divBdr>
                        </w:div>
                      </w:divsChild>
                    </w:div>
                    <w:div w:id="1025444865">
                      <w:marLeft w:val="0"/>
                      <w:marRight w:val="0"/>
                      <w:marTop w:val="0"/>
                      <w:marBottom w:val="0"/>
                      <w:divBdr>
                        <w:top w:val="single" w:sz="2" w:space="1" w:color="FFFFFF"/>
                        <w:left w:val="single" w:sz="2" w:space="12" w:color="FFFFFF"/>
                        <w:bottom w:val="single" w:sz="2" w:space="1" w:color="FFFFFF"/>
                        <w:right w:val="single" w:sz="2" w:space="4" w:color="FFFFFF"/>
                      </w:divBdr>
                      <w:divsChild>
                        <w:div w:id="1354957289">
                          <w:marLeft w:val="0"/>
                          <w:marRight w:val="0"/>
                          <w:marTop w:val="0"/>
                          <w:marBottom w:val="0"/>
                          <w:divBdr>
                            <w:top w:val="none" w:sz="0" w:space="0" w:color="auto"/>
                            <w:left w:val="none" w:sz="0" w:space="0" w:color="auto"/>
                            <w:bottom w:val="none" w:sz="0" w:space="0" w:color="auto"/>
                            <w:right w:val="none" w:sz="0" w:space="0" w:color="auto"/>
                          </w:divBdr>
                        </w:div>
                      </w:divsChild>
                    </w:div>
                    <w:div w:id="82536604">
                      <w:marLeft w:val="0"/>
                      <w:marRight w:val="0"/>
                      <w:marTop w:val="0"/>
                      <w:marBottom w:val="0"/>
                      <w:divBdr>
                        <w:top w:val="single" w:sz="2" w:space="1" w:color="FFFFFF"/>
                        <w:left w:val="single" w:sz="2" w:space="12" w:color="FFFFFF"/>
                        <w:bottom w:val="single" w:sz="2" w:space="1" w:color="FFFFFF"/>
                        <w:right w:val="single" w:sz="2" w:space="4" w:color="FFFFFF"/>
                      </w:divBdr>
                      <w:divsChild>
                        <w:div w:id="108015696">
                          <w:marLeft w:val="0"/>
                          <w:marRight w:val="0"/>
                          <w:marTop w:val="0"/>
                          <w:marBottom w:val="0"/>
                          <w:divBdr>
                            <w:top w:val="none" w:sz="0" w:space="0" w:color="auto"/>
                            <w:left w:val="none" w:sz="0" w:space="0" w:color="auto"/>
                            <w:bottom w:val="none" w:sz="0" w:space="0" w:color="auto"/>
                            <w:right w:val="none" w:sz="0" w:space="0" w:color="auto"/>
                          </w:divBdr>
                        </w:div>
                      </w:divsChild>
                    </w:div>
                    <w:div w:id="2072923360">
                      <w:marLeft w:val="0"/>
                      <w:marRight w:val="0"/>
                      <w:marTop w:val="0"/>
                      <w:marBottom w:val="0"/>
                      <w:divBdr>
                        <w:top w:val="single" w:sz="2" w:space="1" w:color="FFFFFF"/>
                        <w:left w:val="single" w:sz="2" w:space="12" w:color="FFFFFF"/>
                        <w:bottom w:val="single" w:sz="2" w:space="1" w:color="FFFFFF"/>
                        <w:right w:val="single" w:sz="2" w:space="4" w:color="FFFFFF"/>
                      </w:divBdr>
                      <w:divsChild>
                        <w:div w:id="1177305426">
                          <w:marLeft w:val="0"/>
                          <w:marRight w:val="0"/>
                          <w:marTop w:val="0"/>
                          <w:marBottom w:val="0"/>
                          <w:divBdr>
                            <w:top w:val="none" w:sz="0" w:space="0" w:color="auto"/>
                            <w:left w:val="none" w:sz="0" w:space="0" w:color="auto"/>
                            <w:bottom w:val="none" w:sz="0" w:space="0" w:color="auto"/>
                            <w:right w:val="none" w:sz="0" w:space="0" w:color="auto"/>
                          </w:divBdr>
                        </w:div>
                      </w:divsChild>
                    </w:div>
                    <w:div w:id="658847698">
                      <w:marLeft w:val="0"/>
                      <w:marRight w:val="0"/>
                      <w:marTop w:val="0"/>
                      <w:marBottom w:val="0"/>
                      <w:divBdr>
                        <w:top w:val="single" w:sz="2" w:space="1" w:color="FFFFFF"/>
                        <w:left w:val="single" w:sz="2" w:space="12" w:color="FFFFFF"/>
                        <w:bottom w:val="single" w:sz="2" w:space="1" w:color="FFFFFF"/>
                        <w:right w:val="single" w:sz="2" w:space="4" w:color="FFFFFF"/>
                      </w:divBdr>
                      <w:divsChild>
                        <w:div w:id="1021473224">
                          <w:marLeft w:val="0"/>
                          <w:marRight w:val="0"/>
                          <w:marTop w:val="0"/>
                          <w:marBottom w:val="0"/>
                          <w:divBdr>
                            <w:top w:val="none" w:sz="0" w:space="0" w:color="auto"/>
                            <w:left w:val="none" w:sz="0" w:space="0" w:color="auto"/>
                            <w:bottom w:val="none" w:sz="0" w:space="0" w:color="auto"/>
                            <w:right w:val="none" w:sz="0" w:space="0" w:color="auto"/>
                          </w:divBdr>
                        </w:div>
                      </w:divsChild>
                    </w:div>
                    <w:div w:id="1687900852">
                      <w:marLeft w:val="0"/>
                      <w:marRight w:val="0"/>
                      <w:marTop w:val="0"/>
                      <w:marBottom w:val="0"/>
                      <w:divBdr>
                        <w:top w:val="single" w:sz="2" w:space="1" w:color="FFFFFF"/>
                        <w:left w:val="single" w:sz="2" w:space="12" w:color="FFFFFF"/>
                        <w:bottom w:val="single" w:sz="2" w:space="1" w:color="FFFFFF"/>
                        <w:right w:val="single" w:sz="2" w:space="4" w:color="FFFFFF"/>
                      </w:divBdr>
                      <w:divsChild>
                        <w:div w:id="73016575">
                          <w:marLeft w:val="0"/>
                          <w:marRight w:val="0"/>
                          <w:marTop w:val="0"/>
                          <w:marBottom w:val="0"/>
                          <w:divBdr>
                            <w:top w:val="none" w:sz="0" w:space="0" w:color="auto"/>
                            <w:left w:val="none" w:sz="0" w:space="0" w:color="auto"/>
                            <w:bottom w:val="none" w:sz="0" w:space="0" w:color="auto"/>
                            <w:right w:val="none" w:sz="0" w:space="0" w:color="auto"/>
                          </w:divBdr>
                        </w:div>
                      </w:divsChild>
                    </w:div>
                    <w:div w:id="1378967489">
                      <w:marLeft w:val="0"/>
                      <w:marRight w:val="0"/>
                      <w:marTop w:val="0"/>
                      <w:marBottom w:val="0"/>
                      <w:divBdr>
                        <w:top w:val="single" w:sz="2" w:space="1" w:color="FFFFFF"/>
                        <w:left w:val="single" w:sz="2" w:space="12" w:color="FFFFFF"/>
                        <w:bottom w:val="single" w:sz="2" w:space="1" w:color="FFFFFF"/>
                        <w:right w:val="single" w:sz="2" w:space="4" w:color="FFFFFF"/>
                      </w:divBdr>
                      <w:divsChild>
                        <w:div w:id="1409691964">
                          <w:marLeft w:val="0"/>
                          <w:marRight w:val="0"/>
                          <w:marTop w:val="0"/>
                          <w:marBottom w:val="0"/>
                          <w:divBdr>
                            <w:top w:val="none" w:sz="0" w:space="0" w:color="auto"/>
                            <w:left w:val="none" w:sz="0" w:space="0" w:color="auto"/>
                            <w:bottom w:val="none" w:sz="0" w:space="0" w:color="auto"/>
                            <w:right w:val="none" w:sz="0" w:space="0" w:color="auto"/>
                          </w:divBdr>
                        </w:div>
                      </w:divsChild>
                    </w:div>
                    <w:div w:id="146896240">
                      <w:marLeft w:val="0"/>
                      <w:marRight w:val="0"/>
                      <w:marTop w:val="0"/>
                      <w:marBottom w:val="0"/>
                      <w:divBdr>
                        <w:top w:val="single" w:sz="2" w:space="1" w:color="FFFFFF"/>
                        <w:left w:val="single" w:sz="2" w:space="12" w:color="FFFFFF"/>
                        <w:bottom w:val="single" w:sz="2" w:space="1" w:color="FFFFFF"/>
                        <w:right w:val="single" w:sz="2" w:space="4" w:color="FFFFFF"/>
                      </w:divBdr>
                      <w:divsChild>
                        <w:div w:id="573324683">
                          <w:marLeft w:val="0"/>
                          <w:marRight w:val="0"/>
                          <w:marTop w:val="0"/>
                          <w:marBottom w:val="0"/>
                          <w:divBdr>
                            <w:top w:val="none" w:sz="0" w:space="0" w:color="auto"/>
                            <w:left w:val="none" w:sz="0" w:space="0" w:color="auto"/>
                            <w:bottom w:val="none" w:sz="0" w:space="0" w:color="auto"/>
                            <w:right w:val="none" w:sz="0" w:space="0" w:color="auto"/>
                          </w:divBdr>
                        </w:div>
                      </w:divsChild>
                    </w:div>
                    <w:div w:id="375811138">
                      <w:marLeft w:val="0"/>
                      <w:marRight w:val="0"/>
                      <w:marTop w:val="0"/>
                      <w:marBottom w:val="0"/>
                      <w:divBdr>
                        <w:top w:val="single" w:sz="2" w:space="1" w:color="FFFFFF"/>
                        <w:left w:val="single" w:sz="2" w:space="12" w:color="FFFFFF"/>
                        <w:bottom w:val="single" w:sz="2" w:space="1" w:color="FFFFFF"/>
                        <w:right w:val="single" w:sz="2" w:space="4" w:color="FFFFFF"/>
                      </w:divBdr>
                      <w:divsChild>
                        <w:div w:id="1950500886">
                          <w:marLeft w:val="0"/>
                          <w:marRight w:val="0"/>
                          <w:marTop w:val="0"/>
                          <w:marBottom w:val="0"/>
                          <w:divBdr>
                            <w:top w:val="none" w:sz="0" w:space="0" w:color="auto"/>
                            <w:left w:val="none" w:sz="0" w:space="0" w:color="auto"/>
                            <w:bottom w:val="none" w:sz="0" w:space="0" w:color="auto"/>
                            <w:right w:val="none" w:sz="0" w:space="0" w:color="auto"/>
                          </w:divBdr>
                        </w:div>
                      </w:divsChild>
                    </w:div>
                    <w:div w:id="569538440">
                      <w:marLeft w:val="0"/>
                      <w:marRight w:val="0"/>
                      <w:marTop w:val="0"/>
                      <w:marBottom w:val="0"/>
                      <w:divBdr>
                        <w:top w:val="single" w:sz="2" w:space="1" w:color="FFFFFF"/>
                        <w:left w:val="single" w:sz="2" w:space="12" w:color="FFFFFF"/>
                        <w:bottom w:val="single" w:sz="2" w:space="1" w:color="FFFFFF"/>
                        <w:right w:val="single" w:sz="2" w:space="4" w:color="FFFFFF"/>
                      </w:divBdr>
                      <w:divsChild>
                        <w:div w:id="1059092322">
                          <w:marLeft w:val="0"/>
                          <w:marRight w:val="0"/>
                          <w:marTop w:val="0"/>
                          <w:marBottom w:val="0"/>
                          <w:divBdr>
                            <w:top w:val="none" w:sz="0" w:space="0" w:color="auto"/>
                            <w:left w:val="none" w:sz="0" w:space="0" w:color="auto"/>
                            <w:bottom w:val="none" w:sz="0" w:space="0" w:color="auto"/>
                            <w:right w:val="none" w:sz="0" w:space="0" w:color="auto"/>
                          </w:divBdr>
                        </w:div>
                      </w:divsChild>
                    </w:div>
                    <w:div w:id="1349402852">
                      <w:marLeft w:val="0"/>
                      <w:marRight w:val="0"/>
                      <w:marTop w:val="0"/>
                      <w:marBottom w:val="0"/>
                      <w:divBdr>
                        <w:top w:val="single" w:sz="2" w:space="1" w:color="FFFFFF"/>
                        <w:left w:val="single" w:sz="2" w:space="12" w:color="FFFFFF"/>
                        <w:bottom w:val="single" w:sz="2" w:space="1" w:color="FFFFFF"/>
                        <w:right w:val="single" w:sz="2" w:space="4" w:color="FFFFFF"/>
                      </w:divBdr>
                      <w:divsChild>
                        <w:div w:id="1486118527">
                          <w:marLeft w:val="0"/>
                          <w:marRight w:val="0"/>
                          <w:marTop w:val="0"/>
                          <w:marBottom w:val="0"/>
                          <w:divBdr>
                            <w:top w:val="none" w:sz="0" w:space="0" w:color="auto"/>
                            <w:left w:val="none" w:sz="0" w:space="0" w:color="auto"/>
                            <w:bottom w:val="none" w:sz="0" w:space="0" w:color="auto"/>
                            <w:right w:val="none" w:sz="0" w:space="0" w:color="auto"/>
                          </w:divBdr>
                        </w:div>
                      </w:divsChild>
                    </w:div>
                    <w:div w:id="1535268359">
                      <w:marLeft w:val="0"/>
                      <w:marRight w:val="0"/>
                      <w:marTop w:val="0"/>
                      <w:marBottom w:val="0"/>
                      <w:divBdr>
                        <w:top w:val="single" w:sz="2" w:space="1" w:color="FFFFFF"/>
                        <w:left w:val="single" w:sz="2" w:space="12" w:color="FFFFFF"/>
                        <w:bottom w:val="single" w:sz="2" w:space="1" w:color="FFFFFF"/>
                        <w:right w:val="single" w:sz="2" w:space="4" w:color="FFFFFF"/>
                      </w:divBdr>
                      <w:divsChild>
                        <w:div w:id="1974603909">
                          <w:marLeft w:val="0"/>
                          <w:marRight w:val="0"/>
                          <w:marTop w:val="0"/>
                          <w:marBottom w:val="0"/>
                          <w:divBdr>
                            <w:top w:val="none" w:sz="0" w:space="0" w:color="auto"/>
                            <w:left w:val="none" w:sz="0" w:space="0" w:color="auto"/>
                            <w:bottom w:val="none" w:sz="0" w:space="0" w:color="auto"/>
                            <w:right w:val="none" w:sz="0" w:space="0" w:color="auto"/>
                          </w:divBdr>
                        </w:div>
                      </w:divsChild>
                    </w:div>
                    <w:div w:id="1229463274">
                      <w:marLeft w:val="0"/>
                      <w:marRight w:val="0"/>
                      <w:marTop w:val="0"/>
                      <w:marBottom w:val="0"/>
                      <w:divBdr>
                        <w:top w:val="single" w:sz="2" w:space="1" w:color="FFFFFF"/>
                        <w:left w:val="single" w:sz="2" w:space="12" w:color="FFFFFF"/>
                        <w:bottom w:val="single" w:sz="2" w:space="1" w:color="FFFFFF"/>
                        <w:right w:val="single" w:sz="2" w:space="4" w:color="FFFFFF"/>
                      </w:divBdr>
                      <w:divsChild>
                        <w:div w:id="1752118007">
                          <w:marLeft w:val="0"/>
                          <w:marRight w:val="0"/>
                          <w:marTop w:val="0"/>
                          <w:marBottom w:val="0"/>
                          <w:divBdr>
                            <w:top w:val="none" w:sz="0" w:space="0" w:color="auto"/>
                            <w:left w:val="none" w:sz="0" w:space="0" w:color="auto"/>
                            <w:bottom w:val="none" w:sz="0" w:space="0" w:color="auto"/>
                            <w:right w:val="none" w:sz="0" w:space="0" w:color="auto"/>
                          </w:divBdr>
                        </w:div>
                      </w:divsChild>
                    </w:div>
                    <w:div w:id="348531973">
                      <w:marLeft w:val="0"/>
                      <w:marRight w:val="0"/>
                      <w:marTop w:val="0"/>
                      <w:marBottom w:val="0"/>
                      <w:divBdr>
                        <w:top w:val="single" w:sz="2" w:space="1" w:color="FFFFFF"/>
                        <w:left w:val="single" w:sz="2" w:space="12" w:color="FFFFFF"/>
                        <w:bottom w:val="single" w:sz="2" w:space="1" w:color="FFFFFF"/>
                        <w:right w:val="single" w:sz="2" w:space="4" w:color="FFFFFF"/>
                      </w:divBdr>
                      <w:divsChild>
                        <w:div w:id="2009018762">
                          <w:marLeft w:val="0"/>
                          <w:marRight w:val="0"/>
                          <w:marTop w:val="0"/>
                          <w:marBottom w:val="0"/>
                          <w:divBdr>
                            <w:top w:val="none" w:sz="0" w:space="0" w:color="auto"/>
                            <w:left w:val="none" w:sz="0" w:space="0" w:color="auto"/>
                            <w:bottom w:val="none" w:sz="0" w:space="0" w:color="auto"/>
                            <w:right w:val="none" w:sz="0" w:space="0" w:color="auto"/>
                          </w:divBdr>
                        </w:div>
                      </w:divsChild>
                    </w:div>
                    <w:div w:id="1635257118">
                      <w:marLeft w:val="0"/>
                      <w:marRight w:val="0"/>
                      <w:marTop w:val="0"/>
                      <w:marBottom w:val="0"/>
                      <w:divBdr>
                        <w:top w:val="single" w:sz="2" w:space="1" w:color="FFFFFF"/>
                        <w:left w:val="single" w:sz="2" w:space="12" w:color="FFFFFF"/>
                        <w:bottom w:val="single" w:sz="2" w:space="1" w:color="FFFFFF"/>
                        <w:right w:val="single" w:sz="2" w:space="4" w:color="FFFFFF"/>
                      </w:divBdr>
                      <w:divsChild>
                        <w:div w:id="655036950">
                          <w:marLeft w:val="0"/>
                          <w:marRight w:val="0"/>
                          <w:marTop w:val="0"/>
                          <w:marBottom w:val="0"/>
                          <w:divBdr>
                            <w:top w:val="none" w:sz="0" w:space="0" w:color="auto"/>
                            <w:left w:val="none" w:sz="0" w:space="0" w:color="auto"/>
                            <w:bottom w:val="none" w:sz="0" w:space="0" w:color="auto"/>
                            <w:right w:val="none" w:sz="0" w:space="0" w:color="auto"/>
                          </w:divBdr>
                        </w:div>
                      </w:divsChild>
                    </w:div>
                    <w:div w:id="999775149">
                      <w:marLeft w:val="0"/>
                      <w:marRight w:val="0"/>
                      <w:marTop w:val="0"/>
                      <w:marBottom w:val="0"/>
                      <w:divBdr>
                        <w:top w:val="single" w:sz="2" w:space="1" w:color="FFFFFF"/>
                        <w:left w:val="single" w:sz="2" w:space="12" w:color="FFFFFF"/>
                        <w:bottom w:val="single" w:sz="2" w:space="1" w:color="FFFFFF"/>
                        <w:right w:val="single" w:sz="2" w:space="4" w:color="FFFFFF"/>
                      </w:divBdr>
                      <w:divsChild>
                        <w:div w:id="200023240">
                          <w:marLeft w:val="0"/>
                          <w:marRight w:val="0"/>
                          <w:marTop w:val="0"/>
                          <w:marBottom w:val="0"/>
                          <w:divBdr>
                            <w:top w:val="none" w:sz="0" w:space="0" w:color="auto"/>
                            <w:left w:val="none" w:sz="0" w:space="0" w:color="auto"/>
                            <w:bottom w:val="none" w:sz="0" w:space="0" w:color="auto"/>
                            <w:right w:val="none" w:sz="0" w:space="0" w:color="auto"/>
                          </w:divBdr>
                        </w:div>
                      </w:divsChild>
                    </w:div>
                    <w:div w:id="776218876">
                      <w:marLeft w:val="0"/>
                      <w:marRight w:val="0"/>
                      <w:marTop w:val="0"/>
                      <w:marBottom w:val="0"/>
                      <w:divBdr>
                        <w:top w:val="single" w:sz="2" w:space="1" w:color="FFFFFF"/>
                        <w:left w:val="single" w:sz="2" w:space="12" w:color="FFFFFF"/>
                        <w:bottom w:val="single" w:sz="2" w:space="1" w:color="FFFFFF"/>
                        <w:right w:val="single" w:sz="2" w:space="4" w:color="FFFFFF"/>
                      </w:divBdr>
                      <w:divsChild>
                        <w:div w:id="459955992">
                          <w:marLeft w:val="0"/>
                          <w:marRight w:val="0"/>
                          <w:marTop w:val="0"/>
                          <w:marBottom w:val="0"/>
                          <w:divBdr>
                            <w:top w:val="none" w:sz="0" w:space="0" w:color="auto"/>
                            <w:left w:val="none" w:sz="0" w:space="0" w:color="auto"/>
                            <w:bottom w:val="none" w:sz="0" w:space="0" w:color="auto"/>
                            <w:right w:val="none" w:sz="0" w:space="0" w:color="auto"/>
                          </w:divBdr>
                        </w:div>
                      </w:divsChild>
                    </w:div>
                    <w:div w:id="1227062385">
                      <w:marLeft w:val="0"/>
                      <w:marRight w:val="0"/>
                      <w:marTop w:val="0"/>
                      <w:marBottom w:val="0"/>
                      <w:divBdr>
                        <w:top w:val="single" w:sz="2" w:space="1" w:color="FFFFFF"/>
                        <w:left w:val="single" w:sz="2" w:space="12" w:color="FFFFFF"/>
                        <w:bottom w:val="single" w:sz="2" w:space="1" w:color="FFFFFF"/>
                        <w:right w:val="single" w:sz="2" w:space="4" w:color="FFFFFF"/>
                      </w:divBdr>
                      <w:divsChild>
                        <w:div w:id="1296331529">
                          <w:marLeft w:val="0"/>
                          <w:marRight w:val="0"/>
                          <w:marTop w:val="0"/>
                          <w:marBottom w:val="0"/>
                          <w:divBdr>
                            <w:top w:val="none" w:sz="0" w:space="0" w:color="auto"/>
                            <w:left w:val="none" w:sz="0" w:space="0" w:color="auto"/>
                            <w:bottom w:val="none" w:sz="0" w:space="0" w:color="auto"/>
                            <w:right w:val="none" w:sz="0" w:space="0" w:color="auto"/>
                          </w:divBdr>
                        </w:div>
                      </w:divsChild>
                    </w:div>
                    <w:div w:id="441808659">
                      <w:marLeft w:val="0"/>
                      <w:marRight w:val="0"/>
                      <w:marTop w:val="0"/>
                      <w:marBottom w:val="0"/>
                      <w:divBdr>
                        <w:top w:val="single" w:sz="2" w:space="1" w:color="FFFFFF"/>
                        <w:left w:val="single" w:sz="2" w:space="12" w:color="FFFFFF"/>
                        <w:bottom w:val="single" w:sz="2" w:space="1" w:color="FFFFFF"/>
                        <w:right w:val="single" w:sz="2" w:space="4" w:color="FFFFFF"/>
                      </w:divBdr>
                      <w:divsChild>
                        <w:div w:id="970937020">
                          <w:marLeft w:val="0"/>
                          <w:marRight w:val="0"/>
                          <w:marTop w:val="0"/>
                          <w:marBottom w:val="0"/>
                          <w:divBdr>
                            <w:top w:val="none" w:sz="0" w:space="0" w:color="auto"/>
                            <w:left w:val="none" w:sz="0" w:space="0" w:color="auto"/>
                            <w:bottom w:val="none" w:sz="0" w:space="0" w:color="auto"/>
                            <w:right w:val="none" w:sz="0" w:space="0" w:color="auto"/>
                          </w:divBdr>
                        </w:div>
                      </w:divsChild>
                    </w:div>
                    <w:div w:id="591472069">
                      <w:marLeft w:val="0"/>
                      <w:marRight w:val="0"/>
                      <w:marTop w:val="0"/>
                      <w:marBottom w:val="0"/>
                      <w:divBdr>
                        <w:top w:val="single" w:sz="2" w:space="1" w:color="FFFFFF"/>
                        <w:left w:val="single" w:sz="2" w:space="12" w:color="FFFFFF"/>
                        <w:bottom w:val="single" w:sz="2" w:space="1" w:color="FFFFFF"/>
                        <w:right w:val="single" w:sz="2" w:space="4" w:color="FFFFFF"/>
                      </w:divBdr>
                      <w:divsChild>
                        <w:div w:id="1378161920">
                          <w:marLeft w:val="0"/>
                          <w:marRight w:val="0"/>
                          <w:marTop w:val="0"/>
                          <w:marBottom w:val="0"/>
                          <w:divBdr>
                            <w:top w:val="none" w:sz="0" w:space="0" w:color="auto"/>
                            <w:left w:val="none" w:sz="0" w:space="0" w:color="auto"/>
                            <w:bottom w:val="none" w:sz="0" w:space="0" w:color="auto"/>
                            <w:right w:val="none" w:sz="0" w:space="0" w:color="auto"/>
                          </w:divBdr>
                        </w:div>
                      </w:divsChild>
                    </w:div>
                    <w:div w:id="726957289">
                      <w:marLeft w:val="0"/>
                      <w:marRight w:val="0"/>
                      <w:marTop w:val="0"/>
                      <w:marBottom w:val="0"/>
                      <w:divBdr>
                        <w:top w:val="single" w:sz="2" w:space="1" w:color="FFFFFF"/>
                        <w:left w:val="single" w:sz="2" w:space="12" w:color="FFFFFF"/>
                        <w:bottom w:val="single" w:sz="2" w:space="1" w:color="FFFFFF"/>
                        <w:right w:val="single" w:sz="2" w:space="4" w:color="FFFFFF"/>
                      </w:divBdr>
                      <w:divsChild>
                        <w:div w:id="206525747">
                          <w:marLeft w:val="0"/>
                          <w:marRight w:val="0"/>
                          <w:marTop w:val="0"/>
                          <w:marBottom w:val="0"/>
                          <w:divBdr>
                            <w:top w:val="none" w:sz="0" w:space="0" w:color="auto"/>
                            <w:left w:val="none" w:sz="0" w:space="0" w:color="auto"/>
                            <w:bottom w:val="none" w:sz="0" w:space="0" w:color="auto"/>
                            <w:right w:val="none" w:sz="0" w:space="0" w:color="auto"/>
                          </w:divBdr>
                        </w:div>
                      </w:divsChild>
                    </w:div>
                    <w:div w:id="724528090">
                      <w:marLeft w:val="0"/>
                      <w:marRight w:val="0"/>
                      <w:marTop w:val="0"/>
                      <w:marBottom w:val="0"/>
                      <w:divBdr>
                        <w:top w:val="single" w:sz="2" w:space="1" w:color="FFFFFF"/>
                        <w:left w:val="single" w:sz="2" w:space="12" w:color="FFFFFF"/>
                        <w:bottom w:val="single" w:sz="2" w:space="1" w:color="FFFFFF"/>
                        <w:right w:val="single" w:sz="2" w:space="4" w:color="FFFFFF"/>
                      </w:divBdr>
                      <w:divsChild>
                        <w:div w:id="814030554">
                          <w:marLeft w:val="0"/>
                          <w:marRight w:val="0"/>
                          <w:marTop w:val="0"/>
                          <w:marBottom w:val="0"/>
                          <w:divBdr>
                            <w:top w:val="none" w:sz="0" w:space="0" w:color="auto"/>
                            <w:left w:val="none" w:sz="0" w:space="0" w:color="auto"/>
                            <w:bottom w:val="none" w:sz="0" w:space="0" w:color="auto"/>
                            <w:right w:val="none" w:sz="0" w:space="0" w:color="auto"/>
                          </w:divBdr>
                        </w:div>
                      </w:divsChild>
                    </w:div>
                    <w:div w:id="1016074501">
                      <w:marLeft w:val="0"/>
                      <w:marRight w:val="0"/>
                      <w:marTop w:val="0"/>
                      <w:marBottom w:val="0"/>
                      <w:divBdr>
                        <w:top w:val="single" w:sz="2" w:space="1" w:color="FFFFFF"/>
                        <w:left w:val="single" w:sz="2" w:space="12" w:color="FFFFFF"/>
                        <w:bottom w:val="single" w:sz="2" w:space="1" w:color="FFFFFF"/>
                        <w:right w:val="single" w:sz="2" w:space="4" w:color="FFFFFF"/>
                      </w:divBdr>
                      <w:divsChild>
                        <w:div w:id="603152125">
                          <w:marLeft w:val="0"/>
                          <w:marRight w:val="0"/>
                          <w:marTop w:val="0"/>
                          <w:marBottom w:val="0"/>
                          <w:divBdr>
                            <w:top w:val="none" w:sz="0" w:space="0" w:color="auto"/>
                            <w:left w:val="none" w:sz="0" w:space="0" w:color="auto"/>
                            <w:bottom w:val="none" w:sz="0" w:space="0" w:color="auto"/>
                            <w:right w:val="none" w:sz="0" w:space="0" w:color="auto"/>
                          </w:divBdr>
                        </w:div>
                      </w:divsChild>
                    </w:div>
                    <w:div w:id="591202943">
                      <w:marLeft w:val="0"/>
                      <w:marRight w:val="0"/>
                      <w:marTop w:val="0"/>
                      <w:marBottom w:val="0"/>
                      <w:divBdr>
                        <w:top w:val="single" w:sz="2" w:space="1" w:color="FFFFFF"/>
                        <w:left w:val="single" w:sz="2" w:space="12" w:color="FFFFFF"/>
                        <w:bottom w:val="single" w:sz="2" w:space="1" w:color="FFFFFF"/>
                        <w:right w:val="single" w:sz="2" w:space="4" w:color="FFFFFF"/>
                      </w:divBdr>
                      <w:divsChild>
                        <w:div w:id="1911764490">
                          <w:marLeft w:val="0"/>
                          <w:marRight w:val="0"/>
                          <w:marTop w:val="0"/>
                          <w:marBottom w:val="0"/>
                          <w:divBdr>
                            <w:top w:val="none" w:sz="0" w:space="0" w:color="auto"/>
                            <w:left w:val="none" w:sz="0" w:space="0" w:color="auto"/>
                            <w:bottom w:val="none" w:sz="0" w:space="0" w:color="auto"/>
                            <w:right w:val="none" w:sz="0" w:space="0" w:color="auto"/>
                          </w:divBdr>
                        </w:div>
                      </w:divsChild>
                    </w:div>
                    <w:div w:id="322046910">
                      <w:marLeft w:val="0"/>
                      <w:marRight w:val="0"/>
                      <w:marTop w:val="0"/>
                      <w:marBottom w:val="0"/>
                      <w:divBdr>
                        <w:top w:val="single" w:sz="2" w:space="1" w:color="FFFFFF"/>
                        <w:left w:val="single" w:sz="2" w:space="12" w:color="FFFFFF"/>
                        <w:bottom w:val="single" w:sz="2" w:space="1" w:color="FFFFFF"/>
                        <w:right w:val="single" w:sz="2" w:space="4" w:color="FFFFFF"/>
                      </w:divBdr>
                      <w:divsChild>
                        <w:div w:id="1105730229">
                          <w:marLeft w:val="0"/>
                          <w:marRight w:val="0"/>
                          <w:marTop w:val="0"/>
                          <w:marBottom w:val="0"/>
                          <w:divBdr>
                            <w:top w:val="none" w:sz="0" w:space="0" w:color="auto"/>
                            <w:left w:val="none" w:sz="0" w:space="0" w:color="auto"/>
                            <w:bottom w:val="none" w:sz="0" w:space="0" w:color="auto"/>
                            <w:right w:val="none" w:sz="0" w:space="0" w:color="auto"/>
                          </w:divBdr>
                        </w:div>
                      </w:divsChild>
                    </w:div>
                    <w:div w:id="1887839995">
                      <w:marLeft w:val="0"/>
                      <w:marRight w:val="0"/>
                      <w:marTop w:val="0"/>
                      <w:marBottom w:val="0"/>
                      <w:divBdr>
                        <w:top w:val="single" w:sz="2" w:space="1" w:color="FFFFFF"/>
                        <w:left w:val="single" w:sz="2" w:space="12" w:color="FFFFFF"/>
                        <w:bottom w:val="single" w:sz="2" w:space="1" w:color="FFFFFF"/>
                        <w:right w:val="single" w:sz="2" w:space="4" w:color="FFFFFF"/>
                      </w:divBdr>
                      <w:divsChild>
                        <w:div w:id="139539035">
                          <w:marLeft w:val="0"/>
                          <w:marRight w:val="0"/>
                          <w:marTop w:val="0"/>
                          <w:marBottom w:val="0"/>
                          <w:divBdr>
                            <w:top w:val="none" w:sz="0" w:space="0" w:color="auto"/>
                            <w:left w:val="none" w:sz="0" w:space="0" w:color="auto"/>
                            <w:bottom w:val="none" w:sz="0" w:space="0" w:color="auto"/>
                            <w:right w:val="none" w:sz="0" w:space="0" w:color="auto"/>
                          </w:divBdr>
                        </w:div>
                      </w:divsChild>
                    </w:div>
                    <w:div w:id="276832305">
                      <w:marLeft w:val="0"/>
                      <w:marRight w:val="0"/>
                      <w:marTop w:val="0"/>
                      <w:marBottom w:val="0"/>
                      <w:divBdr>
                        <w:top w:val="single" w:sz="2" w:space="1" w:color="FFFFFF"/>
                        <w:left w:val="single" w:sz="2" w:space="12" w:color="FFFFFF"/>
                        <w:bottom w:val="single" w:sz="2" w:space="1" w:color="FFFFFF"/>
                        <w:right w:val="single" w:sz="2" w:space="4" w:color="FFFFFF"/>
                      </w:divBdr>
                      <w:divsChild>
                        <w:div w:id="177545235">
                          <w:marLeft w:val="0"/>
                          <w:marRight w:val="0"/>
                          <w:marTop w:val="0"/>
                          <w:marBottom w:val="0"/>
                          <w:divBdr>
                            <w:top w:val="none" w:sz="0" w:space="0" w:color="auto"/>
                            <w:left w:val="none" w:sz="0" w:space="0" w:color="auto"/>
                            <w:bottom w:val="none" w:sz="0" w:space="0" w:color="auto"/>
                            <w:right w:val="none" w:sz="0" w:space="0" w:color="auto"/>
                          </w:divBdr>
                        </w:div>
                      </w:divsChild>
                    </w:div>
                    <w:div w:id="668749509">
                      <w:marLeft w:val="0"/>
                      <w:marRight w:val="0"/>
                      <w:marTop w:val="0"/>
                      <w:marBottom w:val="0"/>
                      <w:divBdr>
                        <w:top w:val="single" w:sz="2" w:space="1" w:color="FFFFFF"/>
                        <w:left w:val="single" w:sz="2" w:space="12" w:color="FFFFFF"/>
                        <w:bottom w:val="single" w:sz="2" w:space="1" w:color="FFFFFF"/>
                        <w:right w:val="single" w:sz="2" w:space="4" w:color="FFFFFF"/>
                      </w:divBdr>
                      <w:divsChild>
                        <w:div w:id="215825970">
                          <w:marLeft w:val="0"/>
                          <w:marRight w:val="0"/>
                          <w:marTop w:val="0"/>
                          <w:marBottom w:val="0"/>
                          <w:divBdr>
                            <w:top w:val="none" w:sz="0" w:space="0" w:color="auto"/>
                            <w:left w:val="none" w:sz="0" w:space="0" w:color="auto"/>
                            <w:bottom w:val="none" w:sz="0" w:space="0" w:color="auto"/>
                            <w:right w:val="none" w:sz="0" w:space="0" w:color="auto"/>
                          </w:divBdr>
                        </w:div>
                      </w:divsChild>
                    </w:div>
                    <w:div w:id="1019165451">
                      <w:marLeft w:val="0"/>
                      <w:marRight w:val="0"/>
                      <w:marTop w:val="0"/>
                      <w:marBottom w:val="0"/>
                      <w:divBdr>
                        <w:top w:val="single" w:sz="2" w:space="1" w:color="FFFFFF"/>
                        <w:left w:val="single" w:sz="2" w:space="12" w:color="FFFFFF"/>
                        <w:bottom w:val="single" w:sz="2" w:space="1" w:color="FFFFFF"/>
                        <w:right w:val="single" w:sz="2" w:space="4" w:color="FFFFFF"/>
                      </w:divBdr>
                      <w:divsChild>
                        <w:div w:id="151146126">
                          <w:marLeft w:val="0"/>
                          <w:marRight w:val="0"/>
                          <w:marTop w:val="0"/>
                          <w:marBottom w:val="0"/>
                          <w:divBdr>
                            <w:top w:val="none" w:sz="0" w:space="0" w:color="auto"/>
                            <w:left w:val="none" w:sz="0" w:space="0" w:color="auto"/>
                            <w:bottom w:val="none" w:sz="0" w:space="0" w:color="auto"/>
                            <w:right w:val="none" w:sz="0" w:space="0" w:color="auto"/>
                          </w:divBdr>
                        </w:div>
                      </w:divsChild>
                    </w:div>
                    <w:div w:id="1867982082">
                      <w:marLeft w:val="0"/>
                      <w:marRight w:val="0"/>
                      <w:marTop w:val="0"/>
                      <w:marBottom w:val="0"/>
                      <w:divBdr>
                        <w:top w:val="single" w:sz="2" w:space="1" w:color="FFFFFF"/>
                        <w:left w:val="single" w:sz="2" w:space="12" w:color="FFFFFF"/>
                        <w:bottom w:val="single" w:sz="2" w:space="1" w:color="FFFFFF"/>
                        <w:right w:val="single" w:sz="2" w:space="4" w:color="FFFFFF"/>
                      </w:divBdr>
                      <w:divsChild>
                        <w:div w:id="966349786">
                          <w:marLeft w:val="0"/>
                          <w:marRight w:val="0"/>
                          <w:marTop w:val="0"/>
                          <w:marBottom w:val="0"/>
                          <w:divBdr>
                            <w:top w:val="none" w:sz="0" w:space="0" w:color="auto"/>
                            <w:left w:val="none" w:sz="0" w:space="0" w:color="auto"/>
                            <w:bottom w:val="none" w:sz="0" w:space="0" w:color="auto"/>
                            <w:right w:val="none" w:sz="0" w:space="0" w:color="auto"/>
                          </w:divBdr>
                        </w:div>
                      </w:divsChild>
                    </w:div>
                    <w:div w:id="696197064">
                      <w:marLeft w:val="0"/>
                      <w:marRight w:val="0"/>
                      <w:marTop w:val="0"/>
                      <w:marBottom w:val="0"/>
                      <w:divBdr>
                        <w:top w:val="single" w:sz="2" w:space="1" w:color="FFFFFF"/>
                        <w:left w:val="single" w:sz="2" w:space="12" w:color="FFFFFF"/>
                        <w:bottom w:val="single" w:sz="2" w:space="1" w:color="FFFFFF"/>
                        <w:right w:val="single" w:sz="2" w:space="4" w:color="FFFFFF"/>
                      </w:divBdr>
                      <w:divsChild>
                        <w:div w:id="1289241672">
                          <w:marLeft w:val="0"/>
                          <w:marRight w:val="0"/>
                          <w:marTop w:val="0"/>
                          <w:marBottom w:val="0"/>
                          <w:divBdr>
                            <w:top w:val="none" w:sz="0" w:space="0" w:color="auto"/>
                            <w:left w:val="none" w:sz="0" w:space="0" w:color="auto"/>
                            <w:bottom w:val="none" w:sz="0" w:space="0" w:color="auto"/>
                            <w:right w:val="none" w:sz="0" w:space="0" w:color="auto"/>
                          </w:divBdr>
                        </w:div>
                      </w:divsChild>
                    </w:div>
                    <w:div w:id="1368142451">
                      <w:marLeft w:val="0"/>
                      <w:marRight w:val="0"/>
                      <w:marTop w:val="0"/>
                      <w:marBottom w:val="0"/>
                      <w:divBdr>
                        <w:top w:val="single" w:sz="2" w:space="1" w:color="FFFFFF"/>
                        <w:left w:val="single" w:sz="2" w:space="12" w:color="FFFFFF"/>
                        <w:bottom w:val="single" w:sz="2" w:space="1" w:color="FFFFFF"/>
                        <w:right w:val="single" w:sz="2" w:space="4" w:color="FFFFFF"/>
                      </w:divBdr>
                      <w:divsChild>
                        <w:div w:id="1390882554">
                          <w:marLeft w:val="0"/>
                          <w:marRight w:val="0"/>
                          <w:marTop w:val="0"/>
                          <w:marBottom w:val="0"/>
                          <w:divBdr>
                            <w:top w:val="none" w:sz="0" w:space="0" w:color="auto"/>
                            <w:left w:val="none" w:sz="0" w:space="0" w:color="auto"/>
                            <w:bottom w:val="none" w:sz="0" w:space="0" w:color="auto"/>
                            <w:right w:val="none" w:sz="0" w:space="0" w:color="auto"/>
                          </w:divBdr>
                        </w:div>
                      </w:divsChild>
                    </w:div>
                    <w:div w:id="1292858524">
                      <w:marLeft w:val="0"/>
                      <w:marRight w:val="0"/>
                      <w:marTop w:val="0"/>
                      <w:marBottom w:val="0"/>
                      <w:divBdr>
                        <w:top w:val="single" w:sz="2" w:space="1" w:color="FFFFFF"/>
                        <w:left w:val="single" w:sz="2" w:space="12" w:color="FFFFFF"/>
                        <w:bottom w:val="single" w:sz="2" w:space="1" w:color="FFFFFF"/>
                        <w:right w:val="single" w:sz="2" w:space="4" w:color="FFFFFF"/>
                      </w:divBdr>
                      <w:divsChild>
                        <w:div w:id="1796868552">
                          <w:marLeft w:val="0"/>
                          <w:marRight w:val="0"/>
                          <w:marTop w:val="0"/>
                          <w:marBottom w:val="0"/>
                          <w:divBdr>
                            <w:top w:val="none" w:sz="0" w:space="0" w:color="auto"/>
                            <w:left w:val="none" w:sz="0" w:space="0" w:color="auto"/>
                            <w:bottom w:val="none" w:sz="0" w:space="0" w:color="auto"/>
                            <w:right w:val="none" w:sz="0" w:space="0" w:color="auto"/>
                          </w:divBdr>
                        </w:div>
                      </w:divsChild>
                    </w:div>
                    <w:div w:id="1079786642">
                      <w:marLeft w:val="0"/>
                      <w:marRight w:val="0"/>
                      <w:marTop w:val="0"/>
                      <w:marBottom w:val="0"/>
                      <w:divBdr>
                        <w:top w:val="single" w:sz="2" w:space="1" w:color="FFFFFF"/>
                        <w:left w:val="single" w:sz="2" w:space="12" w:color="FFFFFF"/>
                        <w:bottom w:val="single" w:sz="2" w:space="1" w:color="FFFFFF"/>
                        <w:right w:val="single" w:sz="2" w:space="4" w:color="FFFFFF"/>
                      </w:divBdr>
                      <w:divsChild>
                        <w:div w:id="880483932">
                          <w:marLeft w:val="0"/>
                          <w:marRight w:val="0"/>
                          <w:marTop w:val="0"/>
                          <w:marBottom w:val="0"/>
                          <w:divBdr>
                            <w:top w:val="none" w:sz="0" w:space="0" w:color="auto"/>
                            <w:left w:val="none" w:sz="0" w:space="0" w:color="auto"/>
                            <w:bottom w:val="none" w:sz="0" w:space="0" w:color="auto"/>
                            <w:right w:val="none" w:sz="0" w:space="0" w:color="auto"/>
                          </w:divBdr>
                        </w:div>
                      </w:divsChild>
                    </w:div>
                    <w:div w:id="703021665">
                      <w:marLeft w:val="0"/>
                      <w:marRight w:val="0"/>
                      <w:marTop w:val="0"/>
                      <w:marBottom w:val="0"/>
                      <w:divBdr>
                        <w:top w:val="single" w:sz="2" w:space="1" w:color="FFFFFF"/>
                        <w:left w:val="single" w:sz="2" w:space="12" w:color="FFFFFF"/>
                        <w:bottom w:val="single" w:sz="2" w:space="1" w:color="FFFFFF"/>
                        <w:right w:val="single" w:sz="2" w:space="4" w:color="FFFFFF"/>
                      </w:divBdr>
                      <w:divsChild>
                        <w:div w:id="891237177">
                          <w:marLeft w:val="0"/>
                          <w:marRight w:val="0"/>
                          <w:marTop w:val="0"/>
                          <w:marBottom w:val="0"/>
                          <w:divBdr>
                            <w:top w:val="none" w:sz="0" w:space="0" w:color="auto"/>
                            <w:left w:val="none" w:sz="0" w:space="0" w:color="auto"/>
                            <w:bottom w:val="none" w:sz="0" w:space="0" w:color="auto"/>
                            <w:right w:val="none" w:sz="0" w:space="0" w:color="auto"/>
                          </w:divBdr>
                        </w:div>
                      </w:divsChild>
                    </w:div>
                    <w:div w:id="335353174">
                      <w:marLeft w:val="0"/>
                      <w:marRight w:val="0"/>
                      <w:marTop w:val="0"/>
                      <w:marBottom w:val="0"/>
                      <w:divBdr>
                        <w:top w:val="single" w:sz="2" w:space="1" w:color="FFFFFF"/>
                        <w:left w:val="single" w:sz="2" w:space="12" w:color="FFFFFF"/>
                        <w:bottom w:val="single" w:sz="2" w:space="1" w:color="FFFFFF"/>
                        <w:right w:val="single" w:sz="2" w:space="4" w:color="FFFFFF"/>
                      </w:divBdr>
                      <w:divsChild>
                        <w:div w:id="220094885">
                          <w:marLeft w:val="0"/>
                          <w:marRight w:val="0"/>
                          <w:marTop w:val="0"/>
                          <w:marBottom w:val="0"/>
                          <w:divBdr>
                            <w:top w:val="none" w:sz="0" w:space="0" w:color="auto"/>
                            <w:left w:val="none" w:sz="0" w:space="0" w:color="auto"/>
                            <w:bottom w:val="none" w:sz="0" w:space="0" w:color="auto"/>
                            <w:right w:val="none" w:sz="0" w:space="0" w:color="auto"/>
                          </w:divBdr>
                        </w:div>
                      </w:divsChild>
                    </w:div>
                    <w:div w:id="1290865525">
                      <w:marLeft w:val="0"/>
                      <w:marRight w:val="0"/>
                      <w:marTop w:val="0"/>
                      <w:marBottom w:val="0"/>
                      <w:divBdr>
                        <w:top w:val="single" w:sz="2" w:space="1" w:color="FFFFFF"/>
                        <w:left w:val="single" w:sz="2" w:space="12" w:color="FFFFFF"/>
                        <w:bottom w:val="single" w:sz="2" w:space="1" w:color="FFFFFF"/>
                        <w:right w:val="single" w:sz="2" w:space="4" w:color="FFFFFF"/>
                      </w:divBdr>
                      <w:divsChild>
                        <w:div w:id="616839521">
                          <w:marLeft w:val="0"/>
                          <w:marRight w:val="0"/>
                          <w:marTop w:val="0"/>
                          <w:marBottom w:val="0"/>
                          <w:divBdr>
                            <w:top w:val="none" w:sz="0" w:space="0" w:color="auto"/>
                            <w:left w:val="none" w:sz="0" w:space="0" w:color="auto"/>
                            <w:bottom w:val="none" w:sz="0" w:space="0" w:color="auto"/>
                            <w:right w:val="none" w:sz="0" w:space="0" w:color="auto"/>
                          </w:divBdr>
                        </w:div>
                      </w:divsChild>
                    </w:div>
                    <w:div w:id="699476072">
                      <w:marLeft w:val="0"/>
                      <w:marRight w:val="0"/>
                      <w:marTop w:val="0"/>
                      <w:marBottom w:val="0"/>
                      <w:divBdr>
                        <w:top w:val="single" w:sz="2" w:space="1" w:color="FFFFFF"/>
                        <w:left w:val="single" w:sz="2" w:space="12" w:color="FFFFFF"/>
                        <w:bottom w:val="single" w:sz="2" w:space="1" w:color="FFFFFF"/>
                        <w:right w:val="single" w:sz="2" w:space="4" w:color="FFFFFF"/>
                      </w:divBdr>
                      <w:divsChild>
                        <w:div w:id="509639886">
                          <w:marLeft w:val="0"/>
                          <w:marRight w:val="0"/>
                          <w:marTop w:val="0"/>
                          <w:marBottom w:val="0"/>
                          <w:divBdr>
                            <w:top w:val="none" w:sz="0" w:space="0" w:color="auto"/>
                            <w:left w:val="none" w:sz="0" w:space="0" w:color="auto"/>
                            <w:bottom w:val="none" w:sz="0" w:space="0" w:color="auto"/>
                            <w:right w:val="none" w:sz="0" w:space="0" w:color="auto"/>
                          </w:divBdr>
                        </w:div>
                      </w:divsChild>
                    </w:div>
                    <w:div w:id="100490565">
                      <w:marLeft w:val="0"/>
                      <w:marRight w:val="0"/>
                      <w:marTop w:val="0"/>
                      <w:marBottom w:val="0"/>
                      <w:divBdr>
                        <w:top w:val="single" w:sz="2" w:space="1" w:color="FFFFFF"/>
                        <w:left w:val="single" w:sz="2" w:space="12" w:color="FFFFFF"/>
                        <w:bottom w:val="single" w:sz="2" w:space="1" w:color="FFFFFF"/>
                        <w:right w:val="single" w:sz="2" w:space="4" w:color="FFFFFF"/>
                      </w:divBdr>
                      <w:divsChild>
                        <w:div w:id="942301551">
                          <w:marLeft w:val="0"/>
                          <w:marRight w:val="0"/>
                          <w:marTop w:val="0"/>
                          <w:marBottom w:val="0"/>
                          <w:divBdr>
                            <w:top w:val="none" w:sz="0" w:space="0" w:color="auto"/>
                            <w:left w:val="none" w:sz="0" w:space="0" w:color="auto"/>
                            <w:bottom w:val="none" w:sz="0" w:space="0" w:color="auto"/>
                            <w:right w:val="none" w:sz="0" w:space="0" w:color="auto"/>
                          </w:divBdr>
                        </w:div>
                      </w:divsChild>
                    </w:div>
                    <w:div w:id="830487184">
                      <w:marLeft w:val="0"/>
                      <w:marRight w:val="0"/>
                      <w:marTop w:val="0"/>
                      <w:marBottom w:val="0"/>
                      <w:divBdr>
                        <w:top w:val="single" w:sz="2" w:space="1" w:color="FFFFFF"/>
                        <w:left w:val="single" w:sz="2" w:space="12" w:color="FFFFFF"/>
                        <w:bottom w:val="single" w:sz="2" w:space="1" w:color="FFFFFF"/>
                        <w:right w:val="single" w:sz="2" w:space="4" w:color="FFFFFF"/>
                      </w:divBdr>
                      <w:divsChild>
                        <w:div w:id="847016849">
                          <w:marLeft w:val="0"/>
                          <w:marRight w:val="0"/>
                          <w:marTop w:val="0"/>
                          <w:marBottom w:val="0"/>
                          <w:divBdr>
                            <w:top w:val="none" w:sz="0" w:space="0" w:color="auto"/>
                            <w:left w:val="none" w:sz="0" w:space="0" w:color="auto"/>
                            <w:bottom w:val="none" w:sz="0" w:space="0" w:color="auto"/>
                            <w:right w:val="none" w:sz="0" w:space="0" w:color="auto"/>
                          </w:divBdr>
                        </w:div>
                      </w:divsChild>
                    </w:div>
                    <w:div w:id="1765567725">
                      <w:marLeft w:val="0"/>
                      <w:marRight w:val="0"/>
                      <w:marTop w:val="0"/>
                      <w:marBottom w:val="0"/>
                      <w:divBdr>
                        <w:top w:val="single" w:sz="2" w:space="1" w:color="FFFFFF"/>
                        <w:left w:val="single" w:sz="2" w:space="12" w:color="FFFFFF"/>
                        <w:bottom w:val="single" w:sz="2" w:space="1" w:color="FFFFFF"/>
                        <w:right w:val="single" w:sz="2" w:space="4" w:color="FFFFFF"/>
                      </w:divBdr>
                      <w:divsChild>
                        <w:div w:id="790634334">
                          <w:marLeft w:val="0"/>
                          <w:marRight w:val="0"/>
                          <w:marTop w:val="0"/>
                          <w:marBottom w:val="0"/>
                          <w:divBdr>
                            <w:top w:val="none" w:sz="0" w:space="0" w:color="auto"/>
                            <w:left w:val="none" w:sz="0" w:space="0" w:color="auto"/>
                            <w:bottom w:val="none" w:sz="0" w:space="0" w:color="auto"/>
                            <w:right w:val="none" w:sz="0" w:space="0" w:color="auto"/>
                          </w:divBdr>
                        </w:div>
                      </w:divsChild>
                    </w:div>
                    <w:div w:id="1733506458">
                      <w:marLeft w:val="0"/>
                      <w:marRight w:val="0"/>
                      <w:marTop w:val="0"/>
                      <w:marBottom w:val="0"/>
                      <w:divBdr>
                        <w:top w:val="single" w:sz="2" w:space="1" w:color="FFFFFF"/>
                        <w:left w:val="single" w:sz="2" w:space="12" w:color="FFFFFF"/>
                        <w:bottom w:val="single" w:sz="2" w:space="1" w:color="FFFFFF"/>
                        <w:right w:val="single" w:sz="2" w:space="4" w:color="FFFFFF"/>
                      </w:divBdr>
                      <w:divsChild>
                        <w:div w:id="1682705515">
                          <w:marLeft w:val="0"/>
                          <w:marRight w:val="0"/>
                          <w:marTop w:val="0"/>
                          <w:marBottom w:val="0"/>
                          <w:divBdr>
                            <w:top w:val="none" w:sz="0" w:space="0" w:color="auto"/>
                            <w:left w:val="none" w:sz="0" w:space="0" w:color="auto"/>
                            <w:bottom w:val="none" w:sz="0" w:space="0" w:color="auto"/>
                            <w:right w:val="none" w:sz="0" w:space="0" w:color="auto"/>
                          </w:divBdr>
                        </w:div>
                      </w:divsChild>
                    </w:div>
                    <w:div w:id="278419354">
                      <w:marLeft w:val="0"/>
                      <w:marRight w:val="0"/>
                      <w:marTop w:val="0"/>
                      <w:marBottom w:val="0"/>
                      <w:divBdr>
                        <w:top w:val="single" w:sz="2" w:space="1" w:color="FFFFFF"/>
                        <w:left w:val="single" w:sz="2" w:space="12" w:color="FFFFFF"/>
                        <w:bottom w:val="single" w:sz="2" w:space="1" w:color="FFFFFF"/>
                        <w:right w:val="single" w:sz="2" w:space="4" w:color="FFFFFF"/>
                      </w:divBdr>
                      <w:divsChild>
                        <w:div w:id="1543052157">
                          <w:marLeft w:val="0"/>
                          <w:marRight w:val="0"/>
                          <w:marTop w:val="0"/>
                          <w:marBottom w:val="0"/>
                          <w:divBdr>
                            <w:top w:val="none" w:sz="0" w:space="0" w:color="auto"/>
                            <w:left w:val="none" w:sz="0" w:space="0" w:color="auto"/>
                            <w:bottom w:val="none" w:sz="0" w:space="0" w:color="auto"/>
                            <w:right w:val="none" w:sz="0" w:space="0" w:color="auto"/>
                          </w:divBdr>
                        </w:div>
                      </w:divsChild>
                    </w:div>
                    <w:div w:id="398409547">
                      <w:marLeft w:val="0"/>
                      <w:marRight w:val="0"/>
                      <w:marTop w:val="0"/>
                      <w:marBottom w:val="0"/>
                      <w:divBdr>
                        <w:top w:val="single" w:sz="2" w:space="1" w:color="FFFFFF"/>
                        <w:left w:val="single" w:sz="2" w:space="12" w:color="FFFFFF"/>
                        <w:bottom w:val="single" w:sz="2" w:space="1" w:color="FFFFFF"/>
                        <w:right w:val="single" w:sz="2" w:space="4" w:color="FFFFFF"/>
                      </w:divBdr>
                      <w:divsChild>
                        <w:div w:id="1128938457">
                          <w:marLeft w:val="0"/>
                          <w:marRight w:val="0"/>
                          <w:marTop w:val="0"/>
                          <w:marBottom w:val="0"/>
                          <w:divBdr>
                            <w:top w:val="none" w:sz="0" w:space="0" w:color="auto"/>
                            <w:left w:val="none" w:sz="0" w:space="0" w:color="auto"/>
                            <w:bottom w:val="none" w:sz="0" w:space="0" w:color="auto"/>
                            <w:right w:val="none" w:sz="0" w:space="0" w:color="auto"/>
                          </w:divBdr>
                        </w:div>
                      </w:divsChild>
                    </w:div>
                    <w:div w:id="1444036588">
                      <w:marLeft w:val="0"/>
                      <w:marRight w:val="0"/>
                      <w:marTop w:val="0"/>
                      <w:marBottom w:val="0"/>
                      <w:divBdr>
                        <w:top w:val="single" w:sz="2" w:space="1" w:color="FFFFFF"/>
                        <w:left w:val="single" w:sz="2" w:space="12" w:color="FFFFFF"/>
                        <w:bottom w:val="single" w:sz="2" w:space="1" w:color="FFFFFF"/>
                        <w:right w:val="single" w:sz="2" w:space="4" w:color="FFFFFF"/>
                      </w:divBdr>
                      <w:divsChild>
                        <w:div w:id="719012914">
                          <w:marLeft w:val="0"/>
                          <w:marRight w:val="0"/>
                          <w:marTop w:val="0"/>
                          <w:marBottom w:val="0"/>
                          <w:divBdr>
                            <w:top w:val="none" w:sz="0" w:space="0" w:color="auto"/>
                            <w:left w:val="none" w:sz="0" w:space="0" w:color="auto"/>
                            <w:bottom w:val="none" w:sz="0" w:space="0" w:color="auto"/>
                            <w:right w:val="none" w:sz="0" w:space="0" w:color="auto"/>
                          </w:divBdr>
                        </w:div>
                      </w:divsChild>
                    </w:div>
                    <w:div w:id="697584591">
                      <w:marLeft w:val="0"/>
                      <w:marRight w:val="0"/>
                      <w:marTop w:val="0"/>
                      <w:marBottom w:val="0"/>
                      <w:divBdr>
                        <w:top w:val="single" w:sz="2" w:space="1" w:color="FFFFFF"/>
                        <w:left w:val="single" w:sz="2" w:space="12" w:color="FFFFFF"/>
                        <w:bottom w:val="single" w:sz="2" w:space="1" w:color="FFFFFF"/>
                        <w:right w:val="single" w:sz="2" w:space="4" w:color="FFFFFF"/>
                      </w:divBdr>
                      <w:divsChild>
                        <w:div w:id="1573347603">
                          <w:marLeft w:val="0"/>
                          <w:marRight w:val="0"/>
                          <w:marTop w:val="0"/>
                          <w:marBottom w:val="0"/>
                          <w:divBdr>
                            <w:top w:val="none" w:sz="0" w:space="0" w:color="auto"/>
                            <w:left w:val="none" w:sz="0" w:space="0" w:color="auto"/>
                            <w:bottom w:val="none" w:sz="0" w:space="0" w:color="auto"/>
                            <w:right w:val="none" w:sz="0" w:space="0" w:color="auto"/>
                          </w:divBdr>
                        </w:div>
                      </w:divsChild>
                    </w:div>
                    <w:div w:id="403260836">
                      <w:marLeft w:val="0"/>
                      <w:marRight w:val="0"/>
                      <w:marTop w:val="0"/>
                      <w:marBottom w:val="0"/>
                      <w:divBdr>
                        <w:top w:val="single" w:sz="2" w:space="1" w:color="FFFFFF"/>
                        <w:left w:val="single" w:sz="2" w:space="12" w:color="FFFFFF"/>
                        <w:bottom w:val="single" w:sz="2" w:space="1" w:color="FFFFFF"/>
                        <w:right w:val="single" w:sz="2" w:space="4" w:color="FFFFFF"/>
                      </w:divBdr>
                      <w:divsChild>
                        <w:div w:id="1641499590">
                          <w:marLeft w:val="0"/>
                          <w:marRight w:val="0"/>
                          <w:marTop w:val="0"/>
                          <w:marBottom w:val="0"/>
                          <w:divBdr>
                            <w:top w:val="none" w:sz="0" w:space="0" w:color="auto"/>
                            <w:left w:val="none" w:sz="0" w:space="0" w:color="auto"/>
                            <w:bottom w:val="none" w:sz="0" w:space="0" w:color="auto"/>
                            <w:right w:val="none" w:sz="0" w:space="0" w:color="auto"/>
                          </w:divBdr>
                        </w:div>
                      </w:divsChild>
                    </w:div>
                    <w:div w:id="2018723863">
                      <w:marLeft w:val="0"/>
                      <w:marRight w:val="0"/>
                      <w:marTop w:val="0"/>
                      <w:marBottom w:val="0"/>
                      <w:divBdr>
                        <w:top w:val="single" w:sz="2" w:space="1" w:color="FFFFFF"/>
                        <w:left w:val="single" w:sz="2" w:space="12" w:color="FFFFFF"/>
                        <w:bottom w:val="single" w:sz="2" w:space="1" w:color="FFFFFF"/>
                        <w:right w:val="single" w:sz="2" w:space="4" w:color="FFFFFF"/>
                      </w:divBdr>
                      <w:divsChild>
                        <w:div w:id="776800927">
                          <w:marLeft w:val="0"/>
                          <w:marRight w:val="0"/>
                          <w:marTop w:val="0"/>
                          <w:marBottom w:val="0"/>
                          <w:divBdr>
                            <w:top w:val="none" w:sz="0" w:space="0" w:color="auto"/>
                            <w:left w:val="none" w:sz="0" w:space="0" w:color="auto"/>
                            <w:bottom w:val="none" w:sz="0" w:space="0" w:color="auto"/>
                            <w:right w:val="none" w:sz="0" w:space="0" w:color="auto"/>
                          </w:divBdr>
                        </w:div>
                      </w:divsChild>
                    </w:div>
                    <w:div w:id="1386366219">
                      <w:marLeft w:val="0"/>
                      <w:marRight w:val="0"/>
                      <w:marTop w:val="0"/>
                      <w:marBottom w:val="0"/>
                      <w:divBdr>
                        <w:top w:val="single" w:sz="2" w:space="1" w:color="FFFFFF"/>
                        <w:left w:val="single" w:sz="2" w:space="12" w:color="FFFFFF"/>
                        <w:bottom w:val="single" w:sz="2" w:space="1" w:color="FFFFFF"/>
                        <w:right w:val="single" w:sz="2" w:space="4" w:color="FFFFFF"/>
                      </w:divBdr>
                      <w:divsChild>
                        <w:div w:id="1116675523">
                          <w:marLeft w:val="0"/>
                          <w:marRight w:val="0"/>
                          <w:marTop w:val="0"/>
                          <w:marBottom w:val="0"/>
                          <w:divBdr>
                            <w:top w:val="none" w:sz="0" w:space="0" w:color="auto"/>
                            <w:left w:val="none" w:sz="0" w:space="0" w:color="auto"/>
                            <w:bottom w:val="none" w:sz="0" w:space="0" w:color="auto"/>
                            <w:right w:val="none" w:sz="0" w:space="0" w:color="auto"/>
                          </w:divBdr>
                        </w:div>
                      </w:divsChild>
                    </w:div>
                    <w:div w:id="344096627">
                      <w:marLeft w:val="0"/>
                      <w:marRight w:val="0"/>
                      <w:marTop w:val="0"/>
                      <w:marBottom w:val="0"/>
                      <w:divBdr>
                        <w:top w:val="single" w:sz="2" w:space="1" w:color="FFFFFF"/>
                        <w:left w:val="single" w:sz="2" w:space="12" w:color="FFFFFF"/>
                        <w:bottom w:val="single" w:sz="2" w:space="1" w:color="FFFFFF"/>
                        <w:right w:val="single" w:sz="2" w:space="4" w:color="FFFFFF"/>
                      </w:divBdr>
                      <w:divsChild>
                        <w:div w:id="1663122477">
                          <w:marLeft w:val="0"/>
                          <w:marRight w:val="0"/>
                          <w:marTop w:val="0"/>
                          <w:marBottom w:val="0"/>
                          <w:divBdr>
                            <w:top w:val="none" w:sz="0" w:space="0" w:color="auto"/>
                            <w:left w:val="none" w:sz="0" w:space="0" w:color="auto"/>
                            <w:bottom w:val="none" w:sz="0" w:space="0" w:color="auto"/>
                            <w:right w:val="none" w:sz="0" w:space="0" w:color="auto"/>
                          </w:divBdr>
                        </w:div>
                      </w:divsChild>
                    </w:div>
                    <w:div w:id="1237282066">
                      <w:marLeft w:val="0"/>
                      <w:marRight w:val="0"/>
                      <w:marTop w:val="0"/>
                      <w:marBottom w:val="0"/>
                      <w:divBdr>
                        <w:top w:val="single" w:sz="2" w:space="1" w:color="FFFFFF"/>
                        <w:left w:val="single" w:sz="2" w:space="12" w:color="FFFFFF"/>
                        <w:bottom w:val="single" w:sz="2" w:space="1" w:color="FFFFFF"/>
                        <w:right w:val="single" w:sz="2" w:space="4" w:color="FFFFFF"/>
                      </w:divBdr>
                      <w:divsChild>
                        <w:div w:id="2136676222">
                          <w:marLeft w:val="0"/>
                          <w:marRight w:val="0"/>
                          <w:marTop w:val="0"/>
                          <w:marBottom w:val="0"/>
                          <w:divBdr>
                            <w:top w:val="none" w:sz="0" w:space="0" w:color="auto"/>
                            <w:left w:val="none" w:sz="0" w:space="0" w:color="auto"/>
                            <w:bottom w:val="none" w:sz="0" w:space="0" w:color="auto"/>
                            <w:right w:val="none" w:sz="0" w:space="0" w:color="auto"/>
                          </w:divBdr>
                        </w:div>
                      </w:divsChild>
                    </w:div>
                    <w:div w:id="1200119214">
                      <w:marLeft w:val="0"/>
                      <w:marRight w:val="0"/>
                      <w:marTop w:val="0"/>
                      <w:marBottom w:val="0"/>
                      <w:divBdr>
                        <w:top w:val="single" w:sz="2" w:space="1" w:color="FFFFFF"/>
                        <w:left w:val="single" w:sz="2" w:space="12" w:color="FFFFFF"/>
                        <w:bottom w:val="single" w:sz="2" w:space="1" w:color="FFFFFF"/>
                        <w:right w:val="single" w:sz="2" w:space="4" w:color="FFFFFF"/>
                      </w:divBdr>
                      <w:divsChild>
                        <w:div w:id="86540062">
                          <w:marLeft w:val="0"/>
                          <w:marRight w:val="0"/>
                          <w:marTop w:val="0"/>
                          <w:marBottom w:val="0"/>
                          <w:divBdr>
                            <w:top w:val="none" w:sz="0" w:space="0" w:color="auto"/>
                            <w:left w:val="none" w:sz="0" w:space="0" w:color="auto"/>
                            <w:bottom w:val="none" w:sz="0" w:space="0" w:color="auto"/>
                            <w:right w:val="none" w:sz="0" w:space="0" w:color="auto"/>
                          </w:divBdr>
                        </w:div>
                      </w:divsChild>
                    </w:div>
                    <w:div w:id="915476504">
                      <w:marLeft w:val="0"/>
                      <w:marRight w:val="0"/>
                      <w:marTop w:val="0"/>
                      <w:marBottom w:val="0"/>
                      <w:divBdr>
                        <w:top w:val="single" w:sz="2" w:space="1" w:color="FFFFFF"/>
                        <w:left w:val="single" w:sz="2" w:space="12" w:color="FFFFFF"/>
                        <w:bottom w:val="single" w:sz="2" w:space="1" w:color="FFFFFF"/>
                        <w:right w:val="single" w:sz="2" w:space="4" w:color="FFFFFF"/>
                      </w:divBdr>
                      <w:divsChild>
                        <w:div w:id="186263326">
                          <w:marLeft w:val="0"/>
                          <w:marRight w:val="0"/>
                          <w:marTop w:val="0"/>
                          <w:marBottom w:val="0"/>
                          <w:divBdr>
                            <w:top w:val="none" w:sz="0" w:space="0" w:color="auto"/>
                            <w:left w:val="none" w:sz="0" w:space="0" w:color="auto"/>
                            <w:bottom w:val="none" w:sz="0" w:space="0" w:color="auto"/>
                            <w:right w:val="none" w:sz="0" w:space="0" w:color="auto"/>
                          </w:divBdr>
                        </w:div>
                      </w:divsChild>
                    </w:div>
                    <w:div w:id="1731228158">
                      <w:marLeft w:val="0"/>
                      <w:marRight w:val="0"/>
                      <w:marTop w:val="0"/>
                      <w:marBottom w:val="0"/>
                      <w:divBdr>
                        <w:top w:val="single" w:sz="2" w:space="1" w:color="FFFFFF"/>
                        <w:left w:val="single" w:sz="2" w:space="12" w:color="FFFFFF"/>
                        <w:bottom w:val="single" w:sz="2" w:space="1" w:color="FFFFFF"/>
                        <w:right w:val="single" w:sz="2" w:space="4" w:color="FFFFFF"/>
                      </w:divBdr>
                      <w:divsChild>
                        <w:div w:id="1777140078">
                          <w:marLeft w:val="0"/>
                          <w:marRight w:val="0"/>
                          <w:marTop w:val="0"/>
                          <w:marBottom w:val="0"/>
                          <w:divBdr>
                            <w:top w:val="none" w:sz="0" w:space="0" w:color="auto"/>
                            <w:left w:val="none" w:sz="0" w:space="0" w:color="auto"/>
                            <w:bottom w:val="none" w:sz="0" w:space="0" w:color="auto"/>
                            <w:right w:val="none" w:sz="0" w:space="0" w:color="auto"/>
                          </w:divBdr>
                        </w:div>
                      </w:divsChild>
                    </w:div>
                    <w:div w:id="1754669602">
                      <w:marLeft w:val="0"/>
                      <w:marRight w:val="0"/>
                      <w:marTop w:val="0"/>
                      <w:marBottom w:val="0"/>
                      <w:divBdr>
                        <w:top w:val="single" w:sz="2" w:space="1" w:color="FFFFFF"/>
                        <w:left w:val="single" w:sz="2" w:space="12" w:color="FFFFFF"/>
                        <w:bottom w:val="single" w:sz="2" w:space="1" w:color="FFFFFF"/>
                        <w:right w:val="single" w:sz="2" w:space="4" w:color="FFFFFF"/>
                      </w:divBdr>
                      <w:divsChild>
                        <w:div w:id="1458647550">
                          <w:marLeft w:val="0"/>
                          <w:marRight w:val="0"/>
                          <w:marTop w:val="0"/>
                          <w:marBottom w:val="0"/>
                          <w:divBdr>
                            <w:top w:val="none" w:sz="0" w:space="0" w:color="auto"/>
                            <w:left w:val="none" w:sz="0" w:space="0" w:color="auto"/>
                            <w:bottom w:val="none" w:sz="0" w:space="0" w:color="auto"/>
                            <w:right w:val="none" w:sz="0" w:space="0" w:color="auto"/>
                          </w:divBdr>
                        </w:div>
                      </w:divsChild>
                    </w:div>
                    <w:div w:id="285393">
                      <w:marLeft w:val="0"/>
                      <w:marRight w:val="0"/>
                      <w:marTop w:val="0"/>
                      <w:marBottom w:val="0"/>
                      <w:divBdr>
                        <w:top w:val="single" w:sz="2" w:space="1" w:color="FFFFFF"/>
                        <w:left w:val="single" w:sz="2" w:space="12" w:color="FFFFFF"/>
                        <w:bottom w:val="single" w:sz="2" w:space="4" w:color="FFFFFF"/>
                        <w:right w:val="single" w:sz="2" w:space="4" w:color="FFFFFF"/>
                      </w:divBdr>
                      <w:divsChild>
                        <w:div w:id="234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6206">
              <w:marLeft w:val="0"/>
              <w:marRight w:val="0"/>
              <w:marTop w:val="0"/>
              <w:marBottom w:val="335"/>
              <w:divBdr>
                <w:top w:val="none" w:sz="0" w:space="0" w:color="auto"/>
                <w:left w:val="none" w:sz="0" w:space="0" w:color="auto"/>
                <w:bottom w:val="none" w:sz="0" w:space="0" w:color="auto"/>
                <w:right w:val="none" w:sz="0" w:space="0" w:color="auto"/>
              </w:divBdr>
              <w:divsChild>
                <w:div w:id="2003966386">
                  <w:marLeft w:val="0"/>
                  <w:marRight w:val="0"/>
                  <w:marTop w:val="0"/>
                  <w:marBottom w:val="0"/>
                  <w:divBdr>
                    <w:top w:val="none" w:sz="0" w:space="0" w:color="auto"/>
                    <w:left w:val="none" w:sz="0" w:space="0" w:color="auto"/>
                    <w:bottom w:val="none" w:sz="0" w:space="0" w:color="auto"/>
                    <w:right w:val="none" w:sz="0" w:space="0" w:color="auto"/>
                  </w:divBdr>
                  <w:divsChild>
                    <w:div w:id="864948957">
                      <w:marLeft w:val="0"/>
                      <w:marRight w:val="0"/>
                      <w:marTop w:val="0"/>
                      <w:marBottom w:val="0"/>
                      <w:divBdr>
                        <w:top w:val="single" w:sz="2" w:space="4" w:color="FFFFFF"/>
                        <w:left w:val="single" w:sz="2" w:space="12" w:color="FFFFFF"/>
                        <w:bottom w:val="single" w:sz="2" w:space="1" w:color="FFFFFF"/>
                        <w:right w:val="single" w:sz="2" w:space="4" w:color="FFFFFF"/>
                      </w:divBdr>
                      <w:divsChild>
                        <w:div w:id="1445463175">
                          <w:marLeft w:val="0"/>
                          <w:marRight w:val="0"/>
                          <w:marTop w:val="0"/>
                          <w:marBottom w:val="0"/>
                          <w:divBdr>
                            <w:top w:val="none" w:sz="0" w:space="0" w:color="auto"/>
                            <w:left w:val="none" w:sz="0" w:space="0" w:color="auto"/>
                            <w:bottom w:val="none" w:sz="0" w:space="0" w:color="auto"/>
                            <w:right w:val="none" w:sz="0" w:space="0" w:color="auto"/>
                          </w:divBdr>
                        </w:div>
                      </w:divsChild>
                    </w:div>
                    <w:div w:id="165558745">
                      <w:marLeft w:val="0"/>
                      <w:marRight w:val="0"/>
                      <w:marTop w:val="0"/>
                      <w:marBottom w:val="0"/>
                      <w:divBdr>
                        <w:top w:val="single" w:sz="2" w:space="1" w:color="FFFFFF"/>
                        <w:left w:val="single" w:sz="2" w:space="12" w:color="FFFFFF"/>
                        <w:bottom w:val="single" w:sz="2" w:space="1" w:color="FFFFFF"/>
                        <w:right w:val="single" w:sz="2" w:space="4" w:color="FFFFFF"/>
                      </w:divBdr>
                      <w:divsChild>
                        <w:div w:id="1210798359">
                          <w:marLeft w:val="0"/>
                          <w:marRight w:val="0"/>
                          <w:marTop w:val="0"/>
                          <w:marBottom w:val="0"/>
                          <w:divBdr>
                            <w:top w:val="none" w:sz="0" w:space="0" w:color="auto"/>
                            <w:left w:val="none" w:sz="0" w:space="0" w:color="auto"/>
                            <w:bottom w:val="none" w:sz="0" w:space="0" w:color="auto"/>
                            <w:right w:val="none" w:sz="0" w:space="0" w:color="auto"/>
                          </w:divBdr>
                        </w:div>
                      </w:divsChild>
                    </w:div>
                    <w:div w:id="713624644">
                      <w:marLeft w:val="0"/>
                      <w:marRight w:val="0"/>
                      <w:marTop w:val="0"/>
                      <w:marBottom w:val="0"/>
                      <w:divBdr>
                        <w:top w:val="single" w:sz="2" w:space="1" w:color="FFFFFF"/>
                        <w:left w:val="single" w:sz="2" w:space="12" w:color="FFFFFF"/>
                        <w:bottom w:val="single" w:sz="2" w:space="1" w:color="FFFFFF"/>
                        <w:right w:val="single" w:sz="2" w:space="4" w:color="FFFFFF"/>
                      </w:divBdr>
                      <w:divsChild>
                        <w:div w:id="1454248542">
                          <w:marLeft w:val="0"/>
                          <w:marRight w:val="0"/>
                          <w:marTop w:val="0"/>
                          <w:marBottom w:val="0"/>
                          <w:divBdr>
                            <w:top w:val="none" w:sz="0" w:space="0" w:color="auto"/>
                            <w:left w:val="none" w:sz="0" w:space="0" w:color="auto"/>
                            <w:bottom w:val="none" w:sz="0" w:space="0" w:color="auto"/>
                            <w:right w:val="none" w:sz="0" w:space="0" w:color="auto"/>
                          </w:divBdr>
                        </w:div>
                      </w:divsChild>
                    </w:div>
                    <w:div w:id="354117668">
                      <w:marLeft w:val="0"/>
                      <w:marRight w:val="0"/>
                      <w:marTop w:val="0"/>
                      <w:marBottom w:val="0"/>
                      <w:divBdr>
                        <w:top w:val="single" w:sz="2" w:space="1" w:color="FFFFFF"/>
                        <w:left w:val="single" w:sz="2" w:space="12" w:color="FFFFFF"/>
                        <w:bottom w:val="single" w:sz="2" w:space="1" w:color="FFFFFF"/>
                        <w:right w:val="single" w:sz="2" w:space="4" w:color="FFFFFF"/>
                      </w:divBdr>
                      <w:divsChild>
                        <w:div w:id="222445533">
                          <w:marLeft w:val="0"/>
                          <w:marRight w:val="0"/>
                          <w:marTop w:val="0"/>
                          <w:marBottom w:val="0"/>
                          <w:divBdr>
                            <w:top w:val="none" w:sz="0" w:space="0" w:color="auto"/>
                            <w:left w:val="none" w:sz="0" w:space="0" w:color="auto"/>
                            <w:bottom w:val="none" w:sz="0" w:space="0" w:color="auto"/>
                            <w:right w:val="none" w:sz="0" w:space="0" w:color="auto"/>
                          </w:divBdr>
                        </w:div>
                      </w:divsChild>
                    </w:div>
                    <w:div w:id="224725502">
                      <w:marLeft w:val="0"/>
                      <w:marRight w:val="0"/>
                      <w:marTop w:val="0"/>
                      <w:marBottom w:val="0"/>
                      <w:divBdr>
                        <w:top w:val="single" w:sz="2" w:space="1" w:color="FFFFFF"/>
                        <w:left w:val="single" w:sz="2" w:space="12" w:color="FFFFFF"/>
                        <w:bottom w:val="single" w:sz="2" w:space="1" w:color="FFFFFF"/>
                        <w:right w:val="single" w:sz="2" w:space="4" w:color="FFFFFF"/>
                      </w:divBdr>
                      <w:divsChild>
                        <w:div w:id="1115370333">
                          <w:marLeft w:val="0"/>
                          <w:marRight w:val="0"/>
                          <w:marTop w:val="0"/>
                          <w:marBottom w:val="0"/>
                          <w:divBdr>
                            <w:top w:val="none" w:sz="0" w:space="0" w:color="auto"/>
                            <w:left w:val="none" w:sz="0" w:space="0" w:color="auto"/>
                            <w:bottom w:val="none" w:sz="0" w:space="0" w:color="auto"/>
                            <w:right w:val="none" w:sz="0" w:space="0" w:color="auto"/>
                          </w:divBdr>
                        </w:div>
                      </w:divsChild>
                    </w:div>
                    <w:div w:id="474488253">
                      <w:marLeft w:val="0"/>
                      <w:marRight w:val="0"/>
                      <w:marTop w:val="0"/>
                      <w:marBottom w:val="0"/>
                      <w:divBdr>
                        <w:top w:val="single" w:sz="2" w:space="1" w:color="FFFFFF"/>
                        <w:left w:val="single" w:sz="2" w:space="12" w:color="FFFFFF"/>
                        <w:bottom w:val="single" w:sz="2" w:space="1" w:color="FFFFFF"/>
                        <w:right w:val="single" w:sz="2" w:space="4" w:color="FFFFFF"/>
                      </w:divBdr>
                      <w:divsChild>
                        <w:div w:id="1613201094">
                          <w:marLeft w:val="0"/>
                          <w:marRight w:val="0"/>
                          <w:marTop w:val="0"/>
                          <w:marBottom w:val="0"/>
                          <w:divBdr>
                            <w:top w:val="none" w:sz="0" w:space="0" w:color="auto"/>
                            <w:left w:val="none" w:sz="0" w:space="0" w:color="auto"/>
                            <w:bottom w:val="none" w:sz="0" w:space="0" w:color="auto"/>
                            <w:right w:val="none" w:sz="0" w:space="0" w:color="auto"/>
                          </w:divBdr>
                        </w:div>
                      </w:divsChild>
                    </w:div>
                    <w:div w:id="749693810">
                      <w:marLeft w:val="0"/>
                      <w:marRight w:val="0"/>
                      <w:marTop w:val="0"/>
                      <w:marBottom w:val="0"/>
                      <w:divBdr>
                        <w:top w:val="single" w:sz="2" w:space="1" w:color="FFFFFF"/>
                        <w:left w:val="single" w:sz="2" w:space="12" w:color="FFFFFF"/>
                        <w:bottom w:val="single" w:sz="2" w:space="1" w:color="FFFFFF"/>
                        <w:right w:val="single" w:sz="2" w:space="4" w:color="FFFFFF"/>
                      </w:divBdr>
                      <w:divsChild>
                        <w:div w:id="2120561822">
                          <w:marLeft w:val="0"/>
                          <w:marRight w:val="0"/>
                          <w:marTop w:val="0"/>
                          <w:marBottom w:val="0"/>
                          <w:divBdr>
                            <w:top w:val="none" w:sz="0" w:space="0" w:color="auto"/>
                            <w:left w:val="none" w:sz="0" w:space="0" w:color="auto"/>
                            <w:bottom w:val="none" w:sz="0" w:space="0" w:color="auto"/>
                            <w:right w:val="none" w:sz="0" w:space="0" w:color="auto"/>
                          </w:divBdr>
                        </w:div>
                      </w:divsChild>
                    </w:div>
                    <w:div w:id="722601492">
                      <w:marLeft w:val="0"/>
                      <w:marRight w:val="0"/>
                      <w:marTop w:val="0"/>
                      <w:marBottom w:val="0"/>
                      <w:divBdr>
                        <w:top w:val="single" w:sz="2" w:space="1" w:color="FFFFFF"/>
                        <w:left w:val="single" w:sz="2" w:space="12" w:color="FFFFFF"/>
                        <w:bottom w:val="single" w:sz="2" w:space="1" w:color="FFFFFF"/>
                        <w:right w:val="single" w:sz="2" w:space="4" w:color="FFFFFF"/>
                      </w:divBdr>
                      <w:divsChild>
                        <w:div w:id="321545668">
                          <w:marLeft w:val="0"/>
                          <w:marRight w:val="0"/>
                          <w:marTop w:val="0"/>
                          <w:marBottom w:val="0"/>
                          <w:divBdr>
                            <w:top w:val="none" w:sz="0" w:space="0" w:color="auto"/>
                            <w:left w:val="none" w:sz="0" w:space="0" w:color="auto"/>
                            <w:bottom w:val="none" w:sz="0" w:space="0" w:color="auto"/>
                            <w:right w:val="none" w:sz="0" w:space="0" w:color="auto"/>
                          </w:divBdr>
                        </w:div>
                      </w:divsChild>
                    </w:div>
                    <w:div w:id="404188305">
                      <w:marLeft w:val="0"/>
                      <w:marRight w:val="0"/>
                      <w:marTop w:val="0"/>
                      <w:marBottom w:val="0"/>
                      <w:divBdr>
                        <w:top w:val="single" w:sz="2" w:space="1" w:color="FFFFFF"/>
                        <w:left w:val="single" w:sz="2" w:space="12" w:color="FFFFFF"/>
                        <w:bottom w:val="single" w:sz="2" w:space="1" w:color="FFFFFF"/>
                        <w:right w:val="single" w:sz="2" w:space="4" w:color="FFFFFF"/>
                      </w:divBdr>
                      <w:divsChild>
                        <w:div w:id="1028488588">
                          <w:marLeft w:val="0"/>
                          <w:marRight w:val="0"/>
                          <w:marTop w:val="0"/>
                          <w:marBottom w:val="0"/>
                          <w:divBdr>
                            <w:top w:val="none" w:sz="0" w:space="0" w:color="auto"/>
                            <w:left w:val="none" w:sz="0" w:space="0" w:color="auto"/>
                            <w:bottom w:val="none" w:sz="0" w:space="0" w:color="auto"/>
                            <w:right w:val="none" w:sz="0" w:space="0" w:color="auto"/>
                          </w:divBdr>
                        </w:div>
                      </w:divsChild>
                    </w:div>
                    <w:div w:id="502283072">
                      <w:marLeft w:val="0"/>
                      <w:marRight w:val="0"/>
                      <w:marTop w:val="0"/>
                      <w:marBottom w:val="0"/>
                      <w:divBdr>
                        <w:top w:val="single" w:sz="2" w:space="1" w:color="FFFFFF"/>
                        <w:left w:val="single" w:sz="2" w:space="12" w:color="FFFFFF"/>
                        <w:bottom w:val="single" w:sz="2" w:space="1" w:color="FFFFFF"/>
                        <w:right w:val="single" w:sz="2" w:space="4" w:color="FFFFFF"/>
                      </w:divBdr>
                      <w:divsChild>
                        <w:div w:id="754786050">
                          <w:marLeft w:val="0"/>
                          <w:marRight w:val="0"/>
                          <w:marTop w:val="0"/>
                          <w:marBottom w:val="0"/>
                          <w:divBdr>
                            <w:top w:val="none" w:sz="0" w:space="0" w:color="auto"/>
                            <w:left w:val="none" w:sz="0" w:space="0" w:color="auto"/>
                            <w:bottom w:val="none" w:sz="0" w:space="0" w:color="auto"/>
                            <w:right w:val="none" w:sz="0" w:space="0" w:color="auto"/>
                          </w:divBdr>
                        </w:div>
                      </w:divsChild>
                    </w:div>
                    <w:div w:id="563612923">
                      <w:marLeft w:val="0"/>
                      <w:marRight w:val="0"/>
                      <w:marTop w:val="0"/>
                      <w:marBottom w:val="0"/>
                      <w:divBdr>
                        <w:top w:val="single" w:sz="2" w:space="1" w:color="FFFFFF"/>
                        <w:left w:val="single" w:sz="2" w:space="12" w:color="FFFFFF"/>
                        <w:bottom w:val="single" w:sz="2" w:space="1" w:color="FFFFFF"/>
                        <w:right w:val="single" w:sz="2" w:space="4" w:color="FFFFFF"/>
                      </w:divBdr>
                      <w:divsChild>
                        <w:div w:id="651520709">
                          <w:marLeft w:val="0"/>
                          <w:marRight w:val="0"/>
                          <w:marTop w:val="0"/>
                          <w:marBottom w:val="0"/>
                          <w:divBdr>
                            <w:top w:val="none" w:sz="0" w:space="0" w:color="auto"/>
                            <w:left w:val="none" w:sz="0" w:space="0" w:color="auto"/>
                            <w:bottom w:val="none" w:sz="0" w:space="0" w:color="auto"/>
                            <w:right w:val="none" w:sz="0" w:space="0" w:color="auto"/>
                          </w:divBdr>
                        </w:div>
                      </w:divsChild>
                    </w:div>
                    <w:div w:id="1485463701">
                      <w:marLeft w:val="0"/>
                      <w:marRight w:val="0"/>
                      <w:marTop w:val="0"/>
                      <w:marBottom w:val="0"/>
                      <w:divBdr>
                        <w:top w:val="single" w:sz="2" w:space="1" w:color="FFFFFF"/>
                        <w:left w:val="single" w:sz="2" w:space="12" w:color="FFFFFF"/>
                        <w:bottom w:val="single" w:sz="2" w:space="1" w:color="FFFFFF"/>
                        <w:right w:val="single" w:sz="2" w:space="4" w:color="FFFFFF"/>
                      </w:divBdr>
                      <w:divsChild>
                        <w:div w:id="270430632">
                          <w:marLeft w:val="0"/>
                          <w:marRight w:val="0"/>
                          <w:marTop w:val="0"/>
                          <w:marBottom w:val="0"/>
                          <w:divBdr>
                            <w:top w:val="none" w:sz="0" w:space="0" w:color="auto"/>
                            <w:left w:val="none" w:sz="0" w:space="0" w:color="auto"/>
                            <w:bottom w:val="none" w:sz="0" w:space="0" w:color="auto"/>
                            <w:right w:val="none" w:sz="0" w:space="0" w:color="auto"/>
                          </w:divBdr>
                        </w:div>
                      </w:divsChild>
                    </w:div>
                    <w:div w:id="50808879">
                      <w:marLeft w:val="0"/>
                      <w:marRight w:val="0"/>
                      <w:marTop w:val="0"/>
                      <w:marBottom w:val="0"/>
                      <w:divBdr>
                        <w:top w:val="single" w:sz="2" w:space="1" w:color="FFFFFF"/>
                        <w:left w:val="single" w:sz="2" w:space="12" w:color="FFFFFF"/>
                        <w:bottom w:val="single" w:sz="2" w:space="1" w:color="FFFFFF"/>
                        <w:right w:val="single" w:sz="2" w:space="4" w:color="FFFFFF"/>
                      </w:divBdr>
                      <w:divsChild>
                        <w:div w:id="1372999972">
                          <w:marLeft w:val="0"/>
                          <w:marRight w:val="0"/>
                          <w:marTop w:val="0"/>
                          <w:marBottom w:val="0"/>
                          <w:divBdr>
                            <w:top w:val="none" w:sz="0" w:space="0" w:color="auto"/>
                            <w:left w:val="none" w:sz="0" w:space="0" w:color="auto"/>
                            <w:bottom w:val="none" w:sz="0" w:space="0" w:color="auto"/>
                            <w:right w:val="none" w:sz="0" w:space="0" w:color="auto"/>
                          </w:divBdr>
                        </w:div>
                      </w:divsChild>
                    </w:div>
                    <w:div w:id="288052809">
                      <w:marLeft w:val="0"/>
                      <w:marRight w:val="0"/>
                      <w:marTop w:val="0"/>
                      <w:marBottom w:val="0"/>
                      <w:divBdr>
                        <w:top w:val="single" w:sz="2" w:space="1" w:color="FFFFFF"/>
                        <w:left w:val="single" w:sz="2" w:space="12" w:color="FFFFFF"/>
                        <w:bottom w:val="single" w:sz="2" w:space="1" w:color="FFFFFF"/>
                        <w:right w:val="single" w:sz="2" w:space="4" w:color="FFFFFF"/>
                      </w:divBdr>
                      <w:divsChild>
                        <w:div w:id="1392192385">
                          <w:marLeft w:val="0"/>
                          <w:marRight w:val="0"/>
                          <w:marTop w:val="0"/>
                          <w:marBottom w:val="0"/>
                          <w:divBdr>
                            <w:top w:val="none" w:sz="0" w:space="0" w:color="auto"/>
                            <w:left w:val="none" w:sz="0" w:space="0" w:color="auto"/>
                            <w:bottom w:val="none" w:sz="0" w:space="0" w:color="auto"/>
                            <w:right w:val="none" w:sz="0" w:space="0" w:color="auto"/>
                          </w:divBdr>
                        </w:div>
                      </w:divsChild>
                    </w:div>
                    <w:div w:id="1229656072">
                      <w:marLeft w:val="0"/>
                      <w:marRight w:val="0"/>
                      <w:marTop w:val="0"/>
                      <w:marBottom w:val="0"/>
                      <w:divBdr>
                        <w:top w:val="single" w:sz="2" w:space="1" w:color="FFFFFF"/>
                        <w:left w:val="single" w:sz="2" w:space="12" w:color="FFFFFF"/>
                        <w:bottom w:val="single" w:sz="2" w:space="1" w:color="FFFFFF"/>
                        <w:right w:val="single" w:sz="2" w:space="4" w:color="FFFFFF"/>
                      </w:divBdr>
                      <w:divsChild>
                        <w:div w:id="1186791459">
                          <w:marLeft w:val="0"/>
                          <w:marRight w:val="0"/>
                          <w:marTop w:val="0"/>
                          <w:marBottom w:val="0"/>
                          <w:divBdr>
                            <w:top w:val="none" w:sz="0" w:space="0" w:color="auto"/>
                            <w:left w:val="none" w:sz="0" w:space="0" w:color="auto"/>
                            <w:bottom w:val="none" w:sz="0" w:space="0" w:color="auto"/>
                            <w:right w:val="none" w:sz="0" w:space="0" w:color="auto"/>
                          </w:divBdr>
                        </w:div>
                      </w:divsChild>
                    </w:div>
                    <w:div w:id="1050955264">
                      <w:marLeft w:val="0"/>
                      <w:marRight w:val="0"/>
                      <w:marTop w:val="0"/>
                      <w:marBottom w:val="0"/>
                      <w:divBdr>
                        <w:top w:val="single" w:sz="2" w:space="1" w:color="FFFFFF"/>
                        <w:left w:val="single" w:sz="2" w:space="12" w:color="FFFFFF"/>
                        <w:bottom w:val="single" w:sz="2" w:space="1" w:color="FFFFFF"/>
                        <w:right w:val="single" w:sz="2" w:space="4" w:color="FFFFFF"/>
                      </w:divBdr>
                      <w:divsChild>
                        <w:div w:id="407726426">
                          <w:marLeft w:val="0"/>
                          <w:marRight w:val="0"/>
                          <w:marTop w:val="0"/>
                          <w:marBottom w:val="0"/>
                          <w:divBdr>
                            <w:top w:val="none" w:sz="0" w:space="0" w:color="auto"/>
                            <w:left w:val="none" w:sz="0" w:space="0" w:color="auto"/>
                            <w:bottom w:val="none" w:sz="0" w:space="0" w:color="auto"/>
                            <w:right w:val="none" w:sz="0" w:space="0" w:color="auto"/>
                          </w:divBdr>
                        </w:div>
                      </w:divsChild>
                    </w:div>
                    <w:div w:id="1917206071">
                      <w:marLeft w:val="0"/>
                      <w:marRight w:val="0"/>
                      <w:marTop w:val="0"/>
                      <w:marBottom w:val="0"/>
                      <w:divBdr>
                        <w:top w:val="single" w:sz="2" w:space="1" w:color="FFFFFF"/>
                        <w:left w:val="single" w:sz="2" w:space="12" w:color="FFFFFF"/>
                        <w:bottom w:val="single" w:sz="2" w:space="1" w:color="FFFFFF"/>
                        <w:right w:val="single" w:sz="2" w:space="4" w:color="FFFFFF"/>
                      </w:divBdr>
                      <w:divsChild>
                        <w:div w:id="1808861861">
                          <w:marLeft w:val="0"/>
                          <w:marRight w:val="0"/>
                          <w:marTop w:val="0"/>
                          <w:marBottom w:val="0"/>
                          <w:divBdr>
                            <w:top w:val="none" w:sz="0" w:space="0" w:color="auto"/>
                            <w:left w:val="none" w:sz="0" w:space="0" w:color="auto"/>
                            <w:bottom w:val="none" w:sz="0" w:space="0" w:color="auto"/>
                            <w:right w:val="none" w:sz="0" w:space="0" w:color="auto"/>
                          </w:divBdr>
                        </w:div>
                      </w:divsChild>
                    </w:div>
                    <w:div w:id="956833432">
                      <w:marLeft w:val="0"/>
                      <w:marRight w:val="0"/>
                      <w:marTop w:val="0"/>
                      <w:marBottom w:val="0"/>
                      <w:divBdr>
                        <w:top w:val="single" w:sz="2" w:space="1" w:color="FFFFFF"/>
                        <w:left w:val="single" w:sz="2" w:space="12" w:color="FFFFFF"/>
                        <w:bottom w:val="single" w:sz="2" w:space="1" w:color="FFFFFF"/>
                        <w:right w:val="single" w:sz="2" w:space="4" w:color="FFFFFF"/>
                      </w:divBdr>
                      <w:divsChild>
                        <w:div w:id="1547795459">
                          <w:marLeft w:val="0"/>
                          <w:marRight w:val="0"/>
                          <w:marTop w:val="0"/>
                          <w:marBottom w:val="0"/>
                          <w:divBdr>
                            <w:top w:val="none" w:sz="0" w:space="0" w:color="auto"/>
                            <w:left w:val="none" w:sz="0" w:space="0" w:color="auto"/>
                            <w:bottom w:val="none" w:sz="0" w:space="0" w:color="auto"/>
                            <w:right w:val="none" w:sz="0" w:space="0" w:color="auto"/>
                          </w:divBdr>
                        </w:div>
                      </w:divsChild>
                    </w:div>
                    <w:div w:id="225385005">
                      <w:marLeft w:val="0"/>
                      <w:marRight w:val="0"/>
                      <w:marTop w:val="0"/>
                      <w:marBottom w:val="0"/>
                      <w:divBdr>
                        <w:top w:val="single" w:sz="2" w:space="1" w:color="FFFFFF"/>
                        <w:left w:val="single" w:sz="2" w:space="12" w:color="FFFFFF"/>
                        <w:bottom w:val="single" w:sz="2" w:space="1" w:color="FFFFFF"/>
                        <w:right w:val="single" w:sz="2" w:space="4" w:color="FFFFFF"/>
                      </w:divBdr>
                      <w:divsChild>
                        <w:div w:id="857739289">
                          <w:marLeft w:val="0"/>
                          <w:marRight w:val="0"/>
                          <w:marTop w:val="0"/>
                          <w:marBottom w:val="0"/>
                          <w:divBdr>
                            <w:top w:val="none" w:sz="0" w:space="0" w:color="auto"/>
                            <w:left w:val="none" w:sz="0" w:space="0" w:color="auto"/>
                            <w:bottom w:val="none" w:sz="0" w:space="0" w:color="auto"/>
                            <w:right w:val="none" w:sz="0" w:space="0" w:color="auto"/>
                          </w:divBdr>
                        </w:div>
                      </w:divsChild>
                    </w:div>
                    <w:div w:id="1263958178">
                      <w:marLeft w:val="0"/>
                      <w:marRight w:val="0"/>
                      <w:marTop w:val="0"/>
                      <w:marBottom w:val="0"/>
                      <w:divBdr>
                        <w:top w:val="single" w:sz="2" w:space="1" w:color="FFFFFF"/>
                        <w:left w:val="single" w:sz="2" w:space="12" w:color="FFFFFF"/>
                        <w:bottom w:val="single" w:sz="2" w:space="1" w:color="FFFFFF"/>
                        <w:right w:val="single" w:sz="2" w:space="4" w:color="FFFFFF"/>
                      </w:divBdr>
                      <w:divsChild>
                        <w:div w:id="1274437951">
                          <w:marLeft w:val="0"/>
                          <w:marRight w:val="0"/>
                          <w:marTop w:val="0"/>
                          <w:marBottom w:val="0"/>
                          <w:divBdr>
                            <w:top w:val="none" w:sz="0" w:space="0" w:color="auto"/>
                            <w:left w:val="none" w:sz="0" w:space="0" w:color="auto"/>
                            <w:bottom w:val="none" w:sz="0" w:space="0" w:color="auto"/>
                            <w:right w:val="none" w:sz="0" w:space="0" w:color="auto"/>
                          </w:divBdr>
                        </w:div>
                      </w:divsChild>
                    </w:div>
                    <w:div w:id="67071498">
                      <w:marLeft w:val="0"/>
                      <w:marRight w:val="0"/>
                      <w:marTop w:val="0"/>
                      <w:marBottom w:val="0"/>
                      <w:divBdr>
                        <w:top w:val="single" w:sz="2" w:space="1" w:color="FFFFFF"/>
                        <w:left w:val="single" w:sz="2" w:space="12" w:color="FFFFFF"/>
                        <w:bottom w:val="single" w:sz="2" w:space="1" w:color="FFFFFF"/>
                        <w:right w:val="single" w:sz="2" w:space="4" w:color="FFFFFF"/>
                      </w:divBdr>
                      <w:divsChild>
                        <w:div w:id="417018627">
                          <w:marLeft w:val="0"/>
                          <w:marRight w:val="0"/>
                          <w:marTop w:val="0"/>
                          <w:marBottom w:val="0"/>
                          <w:divBdr>
                            <w:top w:val="none" w:sz="0" w:space="0" w:color="auto"/>
                            <w:left w:val="none" w:sz="0" w:space="0" w:color="auto"/>
                            <w:bottom w:val="none" w:sz="0" w:space="0" w:color="auto"/>
                            <w:right w:val="none" w:sz="0" w:space="0" w:color="auto"/>
                          </w:divBdr>
                        </w:div>
                      </w:divsChild>
                    </w:div>
                    <w:div w:id="303775308">
                      <w:marLeft w:val="0"/>
                      <w:marRight w:val="0"/>
                      <w:marTop w:val="0"/>
                      <w:marBottom w:val="0"/>
                      <w:divBdr>
                        <w:top w:val="single" w:sz="2" w:space="1" w:color="FFFFFF"/>
                        <w:left w:val="single" w:sz="2" w:space="12" w:color="FFFFFF"/>
                        <w:bottom w:val="single" w:sz="2" w:space="1" w:color="FFFFFF"/>
                        <w:right w:val="single" w:sz="2" w:space="4" w:color="FFFFFF"/>
                      </w:divBdr>
                      <w:divsChild>
                        <w:div w:id="209460456">
                          <w:marLeft w:val="0"/>
                          <w:marRight w:val="0"/>
                          <w:marTop w:val="0"/>
                          <w:marBottom w:val="0"/>
                          <w:divBdr>
                            <w:top w:val="none" w:sz="0" w:space="0" w:color="auto"/>
                            <w:left w:val="none" w:sz="0" w:space="0" w:color="auto"/>
                            <w:bottom w:val="none" w:sz="0" w:space="0" w:color="auto"/>
                            <w:right w:val="none" w:sz="0" w:space="0" w:color="auto"/>
                          </w:divBdr>
                        </w:div>
                      </w:divsChild>
                    </w:div>
                    <w:div w:id="641426669">
                      <w:marLeft w:val="0"/>
                      <w:marRight w:val="0"/>
                      <w:marTop w:val="0"/>
                      <w:marBottom w:val="0"/>
                      <w:divBdr>
                        <w:top w:val="single" w:sz="2" w:space="1" w:color="FFFFFF"/>
                        <w:left w:val="single" w:sz="2" w:space="12" w:color="FFFFFF"/>
                        <w:bottom w:val="single" w:sz="2" w:space="1" w:color="FFFFFF"/>
                        <w:right w:val="single" w:sz="2" w:space="4" w:color="FFFFFF"/>
                      </w:divBdr>
                      <w:divsChild>
                        <w:div w:id="2069527251">
                          <w:marLeft w:val="0"/>
                          <w:marRight w:val="0"/>
                          <w:marTop w:val="0"/>
                          <w:marBottom w:val="0"/>
                          <w:divBdr>
                            <w:top w:val="none" w:sz="0" w:space="0" w:color="auto"/>
                            <w:left w:val="none" w:sz="0" w:space="0" w:color="auto"/>
                            <w:bottom w:val="none" w:sz="0" w:space="0" w:color="auto"/>
                            <w:right w:val="none" w:sz="0" w:space="0" w:color="auto"/>
                          </w:divBdr>
                        </w:div>
                      </w:divsChild>
                    </w:div>
                    <w:div w:id="1095438273">
                      <w:marLeft w:val="0"/>
                      <w:marRight w:val="0"/>
                      <w:marTop w:val="0"/>
                      <w:marBottom w:val="0"/>
                      <w:divBdr>
                        <w:top w:val="single" w:sz="2" w:space="1" w:color="FFFFFF"/>
                        <w:left w:val="single" w:sz="2" w:space="12" w:color="FFFFFF"/>
                        <w:bottom w:val="single" w:sz="2" w:space="1" w:color="FFFFFF"/>
                        <w:right w:val="single" w:sz="2" w:space="4" w:color="FFFFFF"/>
                      </w:divBdr>
                      <w:divsChild>
                        <w:div w:id="260190376">
                          <w:marLeft w:val="0"/>
                          <w:marRight w:val="0"/>
                          <w:marTop w:val="0"/>
                          <w:marBottom w:val="0"/>
                          <w:divBdr>
                            <w:top w:val="none" w:sz="0" w:space="0" w:color="auto"/>
                            <w:left w:val="none" w:sz="0" w:space="0" w:color="auto"/>
                            <w:bottom w:val="none" w:sz="0" w:space="0" w:color="auto"/>
                            <w:right w:val="none" w:sz="0" w:space="0" w:color="auto"/>
                          </w:divBdr>
                        </w:div>
                      </w:divsChild>
                    </w:div>
                    <w:div w:id="331103896">
                      <w:marLeft w:val="0"/>
                      <w:marRight w:val="0"/>
                      <w:marTop w:val="0"/>
                      <w:marBottom w:val="0"/>
                      <w:divBdr>
                        <w:top w:val="single" w:sz="2" w:space="1" w:color="FFFFFF"/>
                        <w:left w:val="single" w:sz="2" w:space="12" w:color="FFFFFF"/>
                        <w:bottom w:val="single" w:sz="2" w:space="1" w:color="FFFFFF"/>
                        <w:right w:val="single" w:sz="2" w:space="4" w:color="FFFFFF"/>
                      </w:divBdr>
                      <w:divsChild>
                        <w:div w:id="1663777917">
                          <w:marLeft w:val="0"/>
                          <w:marRight w:val="0"/>
                          <w:marTop w:val="0"/>
                          <w:marBottom w:val="0"/>
                          <w:divBdr>
                            <w:top w:val="none" w:sz="0" w:space="0" w:color="auto"/>
                            <w:left w:val="none" w:sz="0" w:space="0" w:color="auto"/>
                            <w:bottom w:val="none" w:sz="0" w:space="0" w:color="auto"/>
                            <w:right w:val="none" w:sz="0" w:space="0" w:color="auto"/>
                          </w:divBdr>
                        </w:div>
                      </w:divsChild>
                    </w:div>
                    <w:div w:id="1628046260">
                      <w:marLeft w:val="0"/>
                      <w:marRight w:val="0"/>
                      <w:marTop w:val="0"/>
                      <w:marBottom w:val="0"/>
                      <w:divBdr>
                        <w:top w:val="single" w:sz="2" w:space="1" w:color="FFFFFF"/>
                        <w:left w:val="single" w:sz="2" w:space="12" w:color="FFFFFF"/>
                        <w:bottom w:val="single" w:sz="2" w:space="1" w:color="FFFFFF"/>
                        <w:right w:val="single" w:sz="2" w:space="4" w:color="FFFFFF"/>
                      </w:divBdr>
                      <w:divsChild>
                        <w:div w:id="1916161192">
                          <w:marLeft w:val="0"/>
                          <w:marRight w:val="0"/>
                          <w:marTop w:val="0"/>
                          <w:marBottom w:val="0"/>
                          <w:divBdr>
                            <w:top w:val="none" w:sz="0" w:space="0" w:color="auto"/>
                            <w:left w:val="none" w:sz="0" w:space="0" w:color="auto"/>
                            <w:bottom w:val="none" w:sz="0" w:space="0" w:color="auto"/>
                            <w:right w:val="none" w:sz="0" w:space="0" w:color="auto"/>
                          </w:divBdr>
                        </w:div>
                      </w:divsChild>
                    </w:div>
                    <w:div w:id="111899143">
                      <w:marLeft w:val="0"/>
                      <w:marRight w:val="0"/>
                      <w:marTop w:val="0"/>
                      <w:marBottom w:val="0"/>
                      <w:divBdr>
                        <w:top w:val="single" w:sz="2" w:space="1" w:color="FFFFFF"/>
                        <w:left w:val="single" w:sz="2" w:space="12" w:color="FFFFFF"/>
                        <w:bottom w:val="single" w:sz="2" w:space="1" w:color="FFFFFF"/>
                        <w:right w:val="single" w:sz="2" w:space="4" w:color="FFFFFF"/>
                      </w:divBdr>
                      <w:divsChild>
                        <w:div w:id="685521938">
                          <w:marLeft w:val="0"/>
                          <w:marRight w:val="0"/>
                          <w:marTop w:val="0"/>
                          <w:marBottom w:val="0"/>
                          <w:divBdr>
                            <w:top w:val="none" w:sz="0" w:space="0" w:color="auto"/>
                            <w:left w:val="none" w:sz="0" w:space="0" w:color="auto"/>
                            <w:bottom w:val="none" w:sz="0" w:space="0" w:color="auto"/>
                            <w:right w:val="none" w:sz="0" w:space="0" w:color="auto"/>
                          </w:divBdr>
                        </w:div>
                      </w:divsChild>
                    </w:div>
                    <w:div w:id="1991786597">
                      <w:marLeft w:val="0"/>
                      <w:marRight w:val="0"/>
                      <w:marTop w:val="0"/>
                      <w:marBottom w:val="0"/>
                      <w:divBdr>
                        <w:top w:val="single" w:sz="2" w:space="1" w:color="FFFFFF"/>
                        <w:left w:val="single" w:sz="2" w:space="12" w:color="FFFFFF"/>
                        <w:bottom w:val="single" w:sz="2" w:space="1" w:color="FFFFFF"/>
                        <w:right w:val="single" w:sz="2" w:space="4" w:color="FFFFFF"/>
                      </w:divBdr>
                      <w:divsChild>
                        <w:div w:id="414741191">
                          <w:marLeft w:val="0"/>
                          <w:marRight w:val="0"/>
                          <w:marTop w:val="0"/>
                          <w:marBottom w:val="0"/>
                          <w:divBdr>
                            <w:top w:val="none" w:sz="0" w:space="0" w:color="auto"/>
                            <w:left w:val="none" w:sz="0" w:space="0" w:color="auto"/>
                            <w:bottom w:val="none" w:sz="0" w:space="0" w:color="auto"/>
                            <w:right w:val="none" w:sz="0" w:space="0" w:color="auto"/>
                          </w:divBdr>
                        </w:div>
                      </w:divsChild>
                    </w:div>
                    <w:div w:id="2057194443">
                      <w:marLeft w:val="0"/>
                      <w:marRight w:val="0"/>
                      <w:marTop w:val="0"/>
                      <w:marBottom w:val="0"/>
                      <w:divBdr>
                        <w:top w:val="single" w:sz="2" w:space="1" w:color="FFFFFF"/>
                        <w:left w:val="single" w:sz="2" w:space="12" w:color="FFFFFF"/>
                        <w:bottom w:val="single" w:sz="2" w:space="1" w:color="FFFFFF"/>
                        <w:right w:val="single" w:sz="2" w:space="4" w:color="FFFFFF"/>
                      </w:divBdr>
                      <w:divsChild>
                        <w:div w:id="79260576">
                          <w:marLeft w:val="0"/>
                          <w:marRight w:val="0"/>
                          <w:marTop w:val="0"/>
                          <w:marBottom w:val="0"/>
                          <w:divBdr>
                            <w:top w:val="none" w:sz="0" w:space="0" w:color="auto"/>
                            <w:left w:val="none" w:sz="0" w:space="0" w:color="auto"/>
                            <w:bottom w:val="none" w:sz="0" w:space="0" w:color="auto"/>
                            <w:right w:val="none" w:sz="0" w:space="0" w:color="auto"/>
                          </w:divBdr>
                        </w:div>
                      </w:divsChild>
                    </w:div>
                    <w:div w:id="640306474">
                      <w:marLeft w:val="0"/>
                      <w:marRight w:val="0"/>
                      <w:marTop w:val="0"/>
                      <w:marBottom w:val="0"/>
                      <w:divBdr>
                        <w:top w:val="single" w:sz="2" w:space="1" w:color="FFFFFF"/>
                        <w:left w:val="single" w:sz="2" w:space="12" w:color="FFFFFF"/>
                        <w:bottom w:val="single" w:sz="2" w:space="1" w:color="FFFFFF"/>
                        <w:right w:val="single" w:sz="2" w:space="4" w:color="FFFFFF"/>
                      </w:divBdr>
                      <w:divsChild>
                        <w:div w:id="1477868667">
                          <w:marLeft w:val="0"/>
                          <w:marRight w:val="0"/>
                          <w:marTop w:val="0"/>
                          <w:marBottom w:val="0"/>
                          <w:divBdr>
                            <w:top w:val="none" w:sz="0" w:space="0" w:color="auto"/>
                            <w:left w:val="none" w:sz="0" w:space="0" w:color="auto"/>
                            <w:bottom w:val="none" w:sz="0" w:space="0" w:color="auto"/>
                            <w:right w:val="none" w:sz="0" w:space="0" w:color="auto"/>
                          </w:divBdr>
                        </w:div>
                      </w:divsChild>
                    </w:div>
                    <w:div w:id="1482846049">
                      <w:marLeft w:val="0"/>
                      <w:marRight w:val="0"/>
                      <w:marTop w:val="0"/>
                      <w:marBottom w:val="0"/>
                      <w:divBdr>
                        <w:top w:val="single" w:sz="2" w:space="1" w:color="FFFFFF"/>
                        <w:left w:val="single" w:sz="2" w:space="12" w:color="FFFFFF"/>
                        <w:bottom w:val="single" w:sz="2" w:space="1" w:color="FFFFFF"/>
                        <w:right w:val="single" w:sz="2" w:space="4" w:color="FFFFFF"/>
                      </w:divBdr>
                      <w:divsChild>
                        <w:div w:id="1572278485">
                          <w:marLeft w:val="0"/>
                          <w:marRight w:val="0"/>
                          <w:marTop w:val="0"/>
                          <w:marBottom w:val="0"/>
                          <w:divBdr>
                            <w:top w:val="none" w:sz="0" w:space="0" w:color="auto"/>
                            <w:left w:val="none" w:sz="0" w:space="0" w:color="auto"/>
                            <w:bottom w:val="none" w:sz="0" w:space="0" w:color="auto"/>
                            <w:right w:val="none" w:sz="0" w:space="0" w:color="auto"/>
                          </w:divBdr>
                        </w:div>
                      </w:divsChild>
                    </w:div>
                    <w:div w:id="1667249737">
                      <w:marLeft w:val="0"/>
                      <w:marRight w:val="0"/>
                      <w:marTop w:val="0"/>
                      <w:marBottom w:val="0"/>
                      <w:divBdr>
                        <w:top w:val="single" w:sz="2" w:space="1" w:color="FFFFFF"/>
                        <w:left w:val="single" w:sz="2" w:space="12" w:color="FFFFFF"/>
                        <w:bottom w:val="single" w:sz="2" w:space="1" w:color="FFFFFF"/>
                        <w:right w:val="single" w:sz="2" w:space="4" w:color="FFFFFF"/>
                      </w:divBdr>
                      <w:divsChild>
                        <w:div w:id="161429824">
                          <w:marLeft w:val="0"/>
                          <w:marRight w:val="0"/>
                          <w:marTop w:val="0"/>
                          <w:marBottom w:val="0"/>
                          <w:divBdr>
                            <w:top w:val="none" w:sz="0" w:space="0" w:color="auto"/>
                            <w:left w:val="none" w:sz="0" w:space="0" w:color="auto"/>
                            <w:bottom w:val="none" w:sz="0" w:space="0" w:color="auto"/>
                            <w:right w:val="none" w:sz="0" w:space="0" w:color="auto"/>
                          </w:divBdr>
                        </w:div>
                      </w:divsChild>
                    </w:div>
                    <w:div w:id="188879266">
                      <w:marLeft w:val="0"/>
                      <w:marRight w:val="0"/>
                      <w:marTop w:val="0"/>
                      <w:marBottom w:val="0"/>
                      <w:divBdr>
                        <w:top w:val="single" w:sz="2" w:space="1" w:color="FFFFFF"/>
                        <w:left w:val="single" w:sz="2" w:space="12" w:color="FFFFFF"/>
                        <w:bottom w:val="single" w:sz="2" w:space="1" w:color="FFFFFF"/>
                        <w:right w:val="single" w:sz="2" w:space="4" w:color="FFFFFF"/>
                      </w:divBdr>
                      <w:divsChild>
                        <w:div w:id="969359428">
                          <w:marLeft w:val="0"/>
                          <w:marRight w:val="0"/>
                          <w:marTop w:val="0"/>
                          <w:marBottom w:val="0"/>
                          <w:divBdr>
                            <w:top w:val="none" w:sz="0" w:space="0" w:color="auto"/>
                            <w:left w:val="none" w:sz="0" w:space="0" w:color="auto"/>
                            <w:bottom w:val="none" w:sz="0" w:space="0" w:color="auto"/>
                            <w:right w:val="none" w:sz="0" w:space="0" w:color="auto"/>
                          </w:divBdr>
                        </w:div>
                      </w:divsChild>
                    </w:div>
                    <w:div w:id="1596134041">
                      <w:marLeft w:val="0"/>
                      <w:marRight w:val="0"/>
                      <w:marTop w:val="0"/>
                      <w:marBottom w:val="0"/>
                      <w:divBdr>
                        <w:top w:val="single" w:sz="2" w:space="1" w:color="FFFFFF"/>
                        <w:left w:val="single" w:sz="2" w:space="12" w:color="FFFFFF"/>
                        <w:bottom w:val="single" w:sz="2" w:space="1" w:color="FFFFFF"/>
                        <w:right w:val="single" w:sz="2" w:space="4" w:color="FFFFFF"/>
                      </w:divBdr>
                      <w:divsChild>
                        <w:div w:id="2112506137">
                          <w:marLeft w:val="0"/>
                          <w:marRight w:val="0"/>
                          <w:marTop w:val="0"/>
                          <w:marBottom w:val="0"/>
                          <w:divBdr>
                            <w:top w:val="none" w:sz="0" w:space="0" w:color="auto"/>
                            <w:left w:val="none" w:sz="0" w:space="0" w:color="auto"/>
                            <w:bottom w:val="none" w:sz="0" w:space="0" w:color="auto"/>
                            <w:right w:val="none" w:sz="0" w:space="0" w:color="auto"/>
                          </w:divBdr>
                        </w:div>
                      </w:divsChild>
                    </w:div>
                    <w:div w:id="2124615190">
                      <w:marLeft w:val="0"/>
                      <w:marRight w:val="0"/>
                      <w:marTop w:val="0"/>
                      <w:marBottom w:val="0"/>
                      <w:divBdr>
                        <w:top w:val="single" w:sz="2" w:space="1" w:color="FFFFFF"/>
                        <w:left w:val="single" w:sz="2" w:space="12" w:color="FFFFFF"/>
                        <w:bottom w:val="single" w:sz="2" w:space="1" w:color="FFFFFF"/>
                        <w:right w:val="single" w:sz="2" w:space="4" w:color="FFFFFF"/>
                      </w:divBdr>
                      <w:divsChild>
                        <w:div w:id="2115705768">
                          <w:marLeft w:val="0"/>
                          <w:marRight w:val="0"/>
                          <w:marTop w:val="0"/>
                          <w:marBottom w:val="0"/>
                          <w:divBdr>
                            <w:top w:val="none" w:sz="0" w:space="0" w:color="auto"/>
                            <w:left w:val="none" w:sz="0" w:space="0" w:color="auto"/>
                            <w:bottom w:val="none" w:sz="0" w:space="0" w:color="auto"/>
                            <w:right w:val="none" w:sz="0" w:space="0" w:color="auto"/>
                          </w:divBdr>
                        </w:div>
                      </w:divsChild>
                    </w:div>
                    <w:div w:id="1338002680">
                      <w:marLeft w:val="0"/>
                      <w:marRight w:val="0"/>
                      <w:marTop w:val="0"/>
                      <w:marBottom w:val="0"/>
                      <w:divBdr>
                        <w:top w:val="single" w:sz="2" w:space="1" w:color="FFFFFF"/>
                        <w:left w:val="single" w:sz="2" w:space="12" w:color="FFFFFF"/>
                        <w:bottom w:val="single" w:sz="2" w:space="1" w:color="FFFFFF"/>
                        <w:right w:val="single" w:sz="2" w:space="4" w:color="FFFFFF"/>
                      </w:divBdr>
                      <w:divsChild>
                        <w:div w:id="1789082216">
                          <w:marLeft w:val="0"/>
                          <w:marRight w:val="0"/>
                          <w:marTop w:val="0"/>
                          <w:marBottom w:val="0"/>
                          <w:divBdr>
                            <w:top w:val="none" w:sz="0" w:space="0" w:color="auto"/>
                            <w:left w:val="none" w:sz="0" w:space="0" w:color="auto"/>
                            <w:bottom w:val="none" w:sz="0" w:space="0" w:color="auto"/>
                            <w:right w:val="none" w:sz="0" w:space="0" w:color="auto"/>
                          </w:divBdr>
                        </w:div>
                      </w:divsChild>
                    </w:div>
                    <w:div w:id="492376177">
                      <w:marLeft w:val="0"/>
                      <w:marRight w:val="0"/>
                      <w:marTop w:val="0"/>
                      <w:marBottom w:val="0"/>
                      <w:divBdr>
                        <w:top w:val="single" w:sz="2" w:space="1" w:color="FFFFFF"/>
                        <w:left w:val="single" w:sz="2" w:space="12" w:color="FFFFFF"/>
                        <w:bottom w:val="single" w:sz="2" w:space="1" w:color="FFFFFF"/>
                        <w:right w:val="single" w:sz="2" w:space="4" w:color="FFFFFF"/>
                      </w:divBdr>
                      <w:divsChild>
                        <w:div w:id="1581060702">
                          <w:marLeft w:val="0"/>
                          <w:marRight w:val="0"/>
                          <w:marTop w:val="0"/>
                          <w:marBottom w:val="0"/>
                          <w:divBdr>
                            <w:top w:val="none" w:sz="0" w:space="0" w:color="auto"/>
                            <w:left w:val="none" w:sz="0" w:space="0" w:color="auto"/>
                            <w:bottom w:val="none" w:sz="0" w:space="0" w:color="auto"/>
                            <w:right w:val="none" w:sz="0" w:space="0" w:color="auto"/>
                          </w:divBdr>
                        </w:div>
                      </w:divsChild>
                    </w:div>
                    <w:div w:id="710499201">
                      <w:marLeft w:val="0"/>
                      <w:marRight w:val="0"/>
                      <w:marTop w:val="0"/>
                      <w:marBottom w:val="0"/>
                      <w:divBdr>
                        <w:top w:val="single" w:sz="2" w:space="1" w:color="FFFFFF"/>
                        <w:left w:val="single" w:sz="2" w:space="12" w:color="FFFFFF"/>
                        <w:bottom w:val="single" w:sz="2" w:space="1" w:color="FFFFFF"/>
                        <w:right w:val="single" w:sz="2" w:space="4" w:color="FFFFFF"/>
                      </w:divBdr>
                      <w:divsChild>
                        <w:div w:id="1464420818">
                          <w:marLeft w:val="0"/>
                          <w:marRight w:val="0"/>
                          <w:marTop w:val="0"/>
                          <w:marBottom w:val="0"/>
                          <w:divBdr>
                            <w:top w:val="none" w:sz="0" w:space="0" w:color="auto"/>
                            <w:left w:val="none" w:sz="0" w:space="0" w:color="auto"/>
                            <w:bottom w:val="none" w:sz="0" w:space="0" w:color="auto"/>
                            <w:right w:val="none" w:sz="0" w:space="0" w:color="auto"/>
                          </w:divBdr>
                        </w:div>
                      </w:divsChild>
                    </w:div>
                    <w:div w:id="275260513">
                      <w:marLeft w:val="0"/>
                      <w:marRight w:val="0"/>
                      <w:marTop w:val="0"/>
                      <w:marBottom w:val="0"/>
                      <w:divBdr>
                        <w:top w:val="single" w:sz="2" w:space="1" w:color="FFFFFF"/>
                        <w:left w:val="single" w:sz="2" w:space="12" w:color="FFFFFF"/>
                        <w:bottom w:val="single" w:sz="2" w:space="1" w:color="FFFFFF"/>
                        <w:right w:val="single" w:sz="2" w:space="4" w:color="FFFFFF"/>
                      </w:divBdr>
                      <w:divsChild>
                        <w:div w:id="1948585615">
                          <w:marLeft w:val="0"/>
                          <w:marRight w:val="0"/>
                          <w:marTop w:val="0"/>
                          <w:marBottom w:val="0"/>
                          <w:divBdr>
                            <w:top w:val="none" w:sz="0" w:space="0" w:color="auto"/>
                            <w:left w:val="none" w:sz="0" w:space="0" w:color="auto"/>
                            <w:bottom w:val="none" w:sz="0" w:space="0" w:color="auto"/>
                            <w:right w:val="none" w:sz="0" w:space="0" w:color="auto"/>
                          </w:divBdr>
                        </w:div>
                      </w:divsChild>
                    </w:div>
                    <w:div w:id="1173958862">
                      <w:marLeft w:val="0"/>
                      <w:marRight w:val="0"/>
                      <w:marTop w:val="0"/>
                      <w:marBottom w:val="0"/>
                      <w:divBdr>
                        <w:top w:val="single" w:sz="2" w:space="1" w:color="FFFFFF"/>
                        <w:left w:val="single" w:sz="2" w:space="12" w:color="FFFFFF"/>
                        <w:bottom w:val="single" w:sz="2" w:space="1" w:color="FFFFFF"/>
                        <w:right w:val="single" w:sz="2" w:space="4" w:color="FFFFFF"/>
                      </w:divBdr>
                      <w:divsChild>
                        <w:div w:id="514539810">
                          <w:marLeft w:val="0"/>
                          <w:marRight w:val="0"/>
                          <w:marTop w:val="0"/>
                          <w:marBottom w:val="0"/>
                          <w:divBdr>
                            <w:top w:val="none" w:sz="0" w:space="0" w:color="auto"/>
                            <w:left w:val="none" w:sz="0" w:space="0" w:color="auto"/>
                            <w:bottom w:val="none" w:sz="0" w:space="0" w:color="auto"/>
                            <w:right w:val="none" w:sz="0" w:space="0" w:color="auto"/>
                          </w:divBdr>
                        </w:div>
                      </w:divsChild>
                    </w:div>
                    <w:div w:id="1684084489">
                      <w:marLeft w:val="0"/>
                      <w:marRight w:val="0"/>
                      <w:marTop w:val="0"/>
                      <w:marBottom w:val="0"/>
                      <w:divBdr>
                        <w:top w:val="single" w:sz="2" w:space="1" w:color="FFFFFF"/>
                        <w:left w:val="single" w:sz="2" w:space="12" w:color="FFFFFF"/>
                        <w:bottom w:val="single" w:sz="2" w:space="1" w:color="FFFFFF"/>
                        <w:right w:val="single" w:sz="2" w:space="4" w:color="FFFFFF"/>
                      </w:divBdr>
                      <w:divsChild>
                        <w:div w:id="1884176728">
                          <w:marLeft w:val="0"/>
                          <w:marRight w:val="0"/>
                          <w:marTop w:val="0"/>
                          <w:marBottom w:val="0"/>
                          <w:divBdr>
                            <w:top w:val="none" w:sz="0" w:space="0" w:color="auto"/>
                            <w:left w:val="none" w:sz="0" w:space="0" w:color="auto"/>
                            <w:bottom w:val="none" w:sz="0" w:space="0" w:color="auto"/>
                            <w:right w:val="none" w:sz="0" w:space="0" w:color="auto"/>
                          </w:divBdr>
                        </w:div>
                      </w:divsChild>
                    </w:div>
                    <w:div w:id="211501610">
                      <w:marLeft w:val="0"/>
                      <w:marRight w:val="0"/>
                      <w:marTop w:val="0"/>
                      <w:marBottom w:val="0"/>
                      <w:divBdr>
                        <w:top w:val="single" w:sz="2" w:space="1" w:color="FFFFFF"/>
                        <w:left w:val="single" w:sz="2" w:space="12" w:color="FFFFFF"/>
                        <w:bottom w:val="single" w:sz="2" w:space="1" w:color="FFFFFF"/>
                        <w:right w:val="single" w:sz="2" w:space="4" w:color="FFFFFF"/>
                      </w:divBdr>
                      <w:divsChild>
                        <w:div w:id="1238828349">
                          <w:marLeft w:val="0"/>
                          <w:marRight w:val="0"/>
                          <w:marTop w:val="0"/>
                          <w:marBottom w:val="0"/>
                          <w:divBdr>
                            <w:top w:val="none" w:sz="0" w:space="0" w:color="auto"/>
                            <w:left w:val="none" w:sz="0" w:space="0" w:color="auto"/>
                            <w:bottom w:val="none" w:sz="0" w:space="0" w:color="auto"/>
                            <w:right w:val="none" w:sz="0" w:space="0" w:color="auto"/>
                          </w:divBdr>
                        </w:div>
                      </w:divsChild>
                    </w:div>
                    <w:div w:id="387194560">
                      <w:marLeft w:val="0"/>
                      <w:marRight w:val="0"/>
                      <w:marTop w:val="0"/>
                      <w:marBottom w:val="0"/>
                      <w:divBdr>
                        <w:top w:val="single" w:sz="2" w:space="1" w:color="FFFFFF"/>
                        <w:left w:val="single" w:sz="2" w:space="12" w:color="FFFFFF"/>
                        <w:bottom w:val="single" w:sz="2" w:space="1" w:color="FFFFFF"/>
                        <w:right w:val="single" w:sz="2" w:space="4" w:color="FFFFFF"/>
                      </w:divBdr>
                      <w:divsChild>
                        <w:div w:id="1905606271">
                          <w:marLeft w:val="0"/>
                          <w:marRight w:val="0"/>
                          <w:marTop w:val="0"/>
                          <w:marBottom w:val="0"/>
                          <w:divBdr>
                            <w:top w:val="none" w:sz="0" w:space="0" w:color="auto"/>
                            <w:left w:val="none" w:sz="0" w:space="0" w:color="auto"/>
                            <w:bottom w:val="none" w:sz="0" w:space="0" w:color="auto"/>
                            <w:right w:val="none" w:sz="0" w:space="0" w:color="auto"/>
                          </w:divBdr>
                        </w:div>
                      </w:divsChild>
                    </w:div>
                    <w:div w:id="1775049194">
                      <w:marLeft w:val="0"/>
                      <w:marRight w:val="0"/>
                      <w:marTop w:val="0"/>
                      <w:marBottom w:val="0"/>
                      <w:divBdr>
                        <w:top w:val="single" w:sz="2" w:space="1" w:color="FFFFFF"/>
                        <w:left w:val="single" w:sz="2" w:space="12" w:color="FFFFFF"/>
                        <w:bottom w:val="single" w:sz="2" w:space="1" w:color="FFFFFF"/>
                        <w:right w:val="single" w:sz="2" w:space="4" w:color="FFFFFF"/>
                      </w:divBdr>
                      <w:divsChild>
                        <w:div w:id="842277980">
                          <w:marLeft w:val="0"/>
                          <w:marRight w:val="0"/>
                          <w:marTop w:val="0"/>
                          <w:marBottom w:val="0"/>
                          <w:divBdr>
                            <w:top w:val="none" w:sz="0" w:space="0" w:color="auto"/>
                            <w:left w:val="none" w:sz="0" w:space="0" w:color="auto"/>
                            <w:bottom w:val="none" w:sz="0" w:space="0" w:color="auto"/>
                            <w:right w:val="none" w:sz="0" w:space="0" w:color="auto"/>
                          </w:divBdr>
                        </w:div>
                      </w:divsChild>
                    </w:div>
                    <w:div w:id="1276253527">
                      <w:marLeft w:val="0"/>
                      <w:marRight w:val="0"/>
                      <w:marTop w:val="0"/>
                      <w:marBottom w:val="0"/>
                      <w:divBdr>
                        <w:top w:val="single" w:sz="2" w:space="1" w:color="FFFFFF"/>
                        <w:left w:val="single" w:sz="2" w:space="12" w:color="FFFFFF"/>
                        <w:bottom w:val="single" w:sz="2" w:space="1" w:color="FFFFFF"/>
                        <w:right w:val="single" w:sz="2" w:space="4" w:color="FFFFFF"/>
                      </w:divBdr>
                      <w:divsChild>
                        <w:div w:id="736901523">
                          <w:marLeft w:val="0"/>
                          <w:marRight w:val="0"/>
                          <w:marTop w:val="0"/>
                          <w:marBottom w:val="0"/>
                          <w:divBdr>
                            <w:top w:val="none" w:sz="0" w:space="0" w:color="auto"/>
                            <w:left w:val="none" w:sz="0" w:space="0" w:color="auto"/>
                            <w:bottom w:val="none" w:sz="0" w:space="0" w:color="auto"/>
                            <w:right w:val="none" w:sz="0" w:space="0" w:color="auto"/>
                          </w:divBdr>
                        </w:div>
                      </w:divsChild>
                    </w:div>
                    <w:div w:id="2137213229">
                      <w:marLeft w:val="0"/>
                      <w:marRight w:val="0"/>
                      <w:marTop w:val="0"/>
                      <w:marBottom w:val="0"/>
                      <w:divBdr>
                        <w:top w:val="single" w:sz="2" w:space="1" w:color="FFFFFF"/>
                        <w:left w:val="single" w:sz="2" w:space="12" w:color="FFFFFF"/>
                        <w:bottom w:val="single" w:sz="2" w:space="1" w:color="FFFFFF"/>
                        <w:right w:val="single" w:sz="2" w:space="4" w:color="FFFFFF"/>
                      </w:divBdr>
                      <w:divsChild>
                        <w:div w:id="650520418">
                          <w:marLeft w:val="0"/>
                          <w:marRight w:val="0"/>
                          <w:marTop w:val="0"/>
                          <w:marBottom w:val="0"/>
                          <w:divBdr>
                            <w:top w:val="none" w:sz="0" w:space="0" w:color="auto"/>
                            <w:left w:val="none" w:sz="0" w:space="0" w:color="auto"/>
                            <w:bottom w:val="none" w:sz="0" w:space="0" w:color="auto"/>
                            <w:right w:val="none" w:sz="0" w:space="0" w:color="auto"/>
                          </w:divBdr>
                        </w:div>
                      </w:divsChild>
                    </w:div>
                    <w:div w:id="1739861334">
                      <w:marLeft w:val="0"/>
                      <w:marRight w:val="0"/>
                      <w:marTop w:val="0"/>
                      <w:marBottom w:val="0"/>
                      <w:divBdr>
                        <w:top w:val="single" w:sz="2" w:space="1" w:color="FFFFFF"/>
                        <w:left w:val="single" w:sz="2" w:space="12" w:color="FFFFFF"/>
                        <w:bottom w:val="single" w:sz="2" w:space="1" w:color="FFFFFF"/>
                        <w:right w:val="single" w:sz="2" w:space="4" w:color="FFFFFF"/>
                      </w:divBdr>
                      <w:divsChild>
                        <w:div w:id="1931699026">
                          <w:marLeft w:val="0"/>
                          <w:marRight w:val="0"/>
                          <w:marTop w:val="0"/>
                          <w:marBottom w:val="0"/>
                          <w:divBdr>
                            <w:top w:val="none" w:sz="0" w:space="0" w:color="auto"/>
                            <w:left w:val="none" w:sz="0" w:space="0" w:color="auto"/>
                            <w:bottom w:val="none" w:sz="0" w:space="0" w:color="auto"/>
                            <w:right w:val="none" w:sz="0" w:space="0" w:color="auto"/>
                          </w:divBdr>
                        </w:div>
                      </w:divsChild>
                    </w:div>
                    <w:div w:id="745029899">
                      <w:marLeft w:val="0"/>
                      <w:marRight w:val="0"/>
                      <w:marTop w:val="0"/>
                      <w:marBottom w:val="0"/>
                      <w:divBdr>
                        <w:top w:val="single" w:sz="2" w:space="1" w:color="FFFFFF"/>
                        <w:left w:val="single" w:sz="2" w:space="12" w:color="FFFFFF"/>
                        <w:bottom w:val="single" w:sz="2" w:space="1" w:color="FFFFFF"/>
                        <w:right w:val="single" w:sz="2" w:space="4" w:color="FFFFFF"/>
                      </w:divBdr>
                      <w:divsChild>
                        <w:div w:id="1593322327">
                          <w:marLeft w:val="0"/>
                          <w:marRight w:val="0"/>
                          <w:marTop w:val="0"/>
                          <w:marBottom w:val="0"/>
                          <w:divBdr>
                            <w:top w:val="none" w:sz="0" w:space="0" w:color="auto"/>
                            <w:left w:val="none" w:sz="0" w:space="0" w:color="auto"/>
                            <w:bottom w:val="none" w:sz="0" w:space="0" w:color="auto"/>
                            <w:right w:val="none" w:sz="0" w:space="0" w:color="auto"/>
                          </w:divBdr>
                        </w:div>
                      </w:divsChild>
                    </w:div>
                    <w:div w:id="950937791">
                      <w:marLeft w:val="0"/>
                      <w:marRight w:val="0"/>
                      <w:marTop w:val="0"/>
                      <w:marBottom w:val="0"/>
                      <w:divBdr>
                        <w:top w:val="single" w:sz="2" w:space="1" w:color="FFFFFF"/>
                        <w:left w:val="single" w:sz="2" w:space="12" w:color="FFFFFF"/>
                        <w:bottom w:val="single" w:sz="2" w:space="1" w:color="FFFFFF"/>
                        <w:right w:val="single" w:sz="2" w:space="4" w:color="FFFFFF"/>
                      </w:divBdr>
                      <w:divsChild>
                        <w:div w:id="1466894278">
                          <w:marLeft w:val="0"/>
                          <w:marRight w:val="0"/>
                          <w:marTop w:val="0"/>
                          <w:marBottom w:val="0"/>
                          <w:divBdr>
                            <w:top w:val="none" w:sz="0" w:space="0" w:color="auto"/>
                            <w:left w:val="none" w:sz="0" w:space="0" w:color="auto"/>
                            <w:bottom w:val="none" w:sz="0" w:space="0" w:color="auto"/>
                            <w:right w:val="none" w:sz="0" w:space="0" w:color="auto"/>
                          </w:divBdr>
                        </w:div>
                      </w:divsChild>
                    </w:div>
                    <w:div w:id="1333532865">
                      <w:marLeft w:val="0"/>
                      <w:marRight w:val="0"/>
                      <w:marTop w:val="0"/>
                      <w:marBottom w:val="0"/>
                      <w:divBdr>
                        <w:top w:val="single" w:sz="2" w:space="1" w:color="FFFFFF"/>
                        <w:left w:val="single" w:sz="2" w:space="12" w:color="FFFFFF"/>
                        <w:bottom w:val="single" w:sz="2" w:space="1" w:color="FFFFFF"/>
                        <w:right w:val="single" w:sz="2" w:space="4" w:color="FFFFFF"/>
                      </w:divBdr>
                      <w:divsChild>
                        <w:div w:id="1007173118">
                          <w:marLeft w:val="0"/>
                          <w:marRight w:val="0"/>
                          <w:marTop w:val="0"/>
                          <w:marBottom w:val="0"/>
                          <w:divBdr>
                            <w:top w:val="none" w:sz="0" w:space="0" w:color="auto"/>
                            <w:left w:val="none" w:sz="0" w:space="0" w:color="auto"/>
                            <w:bottom w:val="none" w:sz="0" w:space="0" w:color="auto"/>
                            <w:right w:val="none" w:sz="0" w:space="0" w:color="auto"/>
                          </w:divBdr>
                        </w:div>
                      </w:divsChild>
                    </w:div>
                    <w:div w:id="1829244658">
                      <w:marLeft w:val="0"/>
                      <w:marRight w:val="0"/>
                      <w:marTop w:val="0"/>
                      <w:marBottom w:val="0"/>
                      <w:divBdr>
                        <w:top w:val="single" w:sz="2" w:space="1" w:color="FFFFFF"/>
                        <w:left w:val="single" w:sz="2" w:space="12" w:color="FFFFFF"/>
                        <w:bottom w:val="single" w:sz="2" w:space="1" w:color="FFFFFF"/>
                        <w:right w:val="single" w:sz="2" w:space="4" w:color="FFFFFF"/>
                      </w:divBdr>
                      <w:divsChild>
                        <w:div w:id="871184447">
                          <w:marLeft w:val="0"/>
                          <w:marRight w:val="0"/>
                          <w:marTop w:val="0"/>
                          <w:marBottom w:val="0"/>
                          <w:divBdr>
                            <w:top w:val="none" w:sz="0" w:space="0" w:color="auto"/>
                            <w:left w:val="none" w:sz="0" w:space="0" w:color="auto"/>
                            <w:bottom w:val="none" w:sz="0" w:space="0" w:color="auto"/>
                            <w:right w:val="none" w:sz="0" w:space="0" w:color="auto"/>
                          </w:divBdr>
                        </w:div>
                      </w:divsChild>
                    </w:div>
                    <w:div w:id="873692312">
                      <w:marLeft w:val="0"/>
                      <w:marRight w:val="0"/>
                      <w:marTop w:val="0"/>
                      <w:marBottom w:val="0"/>
                      <w:divBdr>
                        <w:top w:val="single" w:sz="2" w:space="1" w:color="FFFFFF"/>
                        <w:left w:val="single" w:sz="2" w:space="12" w:color="FFFFFF"/>
                        <w:bottom w:val="single" w:sz="2" w:space="1" w:color="FFFFFF"/>
                        <w:right w:val="single" w:sz="2" w:space="4" w:color="FFFFFF"/>
                      </w:divBdr>
                      <w:divsChild>
                        <w:div w:id="1445344631">
                          <w:marLeft w:val="0"/>
                          <w:marRight w:val="0"/>
                          <w:marTop w:val="0"/>
                          <w:marBottom w:val="0"/>
                          <w:divBdr>
                            <w:top w:val="none" w:sz="0" w:space="0" w:color="auto"/>
                            <w:left w:val="none" w:sz="0" w:space="0" w:color="auto"/>
                            <w:bottom w:val="none" w:sz="0" w:space="0" w:color="auto"/>
                            <w:right w:val="none" w:sz="0" w:space="0" w:color="auto"/>
                          </w:divBdr>
                        </w:div>
                      </w:divsChild>
                    </w:div>
                    <w:div w:id="1721244157">
                      <w:marLeft w:val="0"/>
                      <w:marRight w:val="0"/>
                      <w:marTop w:val="0"/>
                      <w:marBottom w:val="0"/>
                      <w:divBdr>
                        <w:top w:val="single" w:sz="2" w:space="1" w:color="FFFFFF"/>
                        <w:left w:val="single" w:sz="2" w:space="12" w:color="FFFFFF"/>
                        <w:bottom w:val="single" w:sz="2" w:space="1" w:color="FFFFFF"/>
                        <w:right w:val="single" w:sz="2" w:space="4" w:color="FFFFFF"/>
                      </w:divBdr>
                      <w:divsChild>
                        <w:div w:id="106504707">
                          <w:marLeft w:val="0"/>
                          <w:marRight w:val="0"/>
                          <w:marTop w:val="0"/>
                          <w:marBottom w:val="0"/>
                          <w:divBdr>
                            <w:top w:val="none" w:sz="0" w:space="0" w:color="auto"/>
                            <w:left w:val="none" w:sz="0" w:space="0" w:color="auto"/>
                            <w:bottom w:val="none" w:sz="0" w:space="0" w:color="auto"/>
                            <w:right w:val="none" w:sz="0" w:space="0" w:color="auto"/>
                          </w:divBdr>
                        </w:div>
                      </w:divsChild>
                    </w:div>
                    <w:div w:id="1780680839">
                      <w:marLeft w:val="0"/>
                      <w:marRight w:val="0"/>
                      <w:marTop w:val="0"/>
                      <w:marBottom w:val="0"/>
                      <w:divBdr>
                        <w:top w:val="single" w:sz="2" w:space="1" w:color="FFFFFF"/>
                        <w:left w:val="single" w:sz="2" w:space="12" w:color="FFFFFF"/>
                        <w:bottom w:val="single" w:sz="2" w:space="1" w:color="FFFFFF"/>
                        <w:right w:val="single" w:sz="2" w:space="4" w:color="FFFFFF"/>
                      </w:divBdr>
                      <w:divsChild>
                        <w:div w:id="342248913">
                          <w:marLeft w:val="0"/>
                          <w:marRight w:val="0"/>
                          <w:marTop w:val="0"/>
                          <w:marBottom w:val="0"/>
                          <w:divBdr>
                            <w:top w:val="none" w:sz="0" w:space="0" w:color="auto"/>
                            <w:left w:val="none" w:sz="0" w:space="0" w:color="auto"/>
                            <w:bottom w:val="none" w:sz="0" w:space="0" w:color="auto"/>
                            <w:right w:val="none" w:sz="0" w:space="0" w:color="auto"/>
                          </w:divBdr>
                        </w:div>
                      </w:divsChild>
                    </w:div>
                    <w:div w:id="1562911149">
                      <w:marLeft w:val="0"/>
                      <w:marRight w:val="0"/>
                      <w:marTop w:val="0"/>
                      <w:marBottom w:val="0"/>
                      <w:divBdr>
                        <w:top w:val="single" w:sz="2" w:space="1" w:color="FFFFFF"/>
                        <w:left w:val="single" w:sz="2" w:space="12" w:color="FFFFFF"/>
                        <w:bottom w:val="single" w:sz="2" w:space="1" w:color="FFFFFF"/>
                        <w:right w:val="single" w:sz="2" w:space="4" w:color="FFFFFF"/>
                      </w:divBdr>
                      <w:divsChild>
                        <w:div w:id="745104777">
                          <w:marLeft w:val="0"/>
                          <w:marRight w:val="0"/>
                          <w:marTop w:val="0"/>
                          <w:marBottom w:val="0"/>
                          <w:divBdr>
                            <w:top w:val="none" w:sz="0" w:space="0" w:color="auto"/>
                            <w:left w:val="none" w:sz="0" w:space="0" w:color="auto"/>
                            <w:bottom w:val="none" w:sz="0" w:space="0" w:color="auto"/>
                            <w:right w:val="none" w:sz="0" w:space="0" w:color="auto"/>
                          </w:divBdr>
                        </w:div>
                      </w:divsChild>
                    </w:div>
                    <w:div w:id="88963376">
                      <w:marLeft w:val="0"/>
                      <w:marRight w:val="0"/>
                      <w:marTop w:val="0"/>
                      <w:marBottom w:val="0"/>
                      <w:divBdr>
                        <w:top w:val="single" w:sz="2" w:space="1" w:color="FFFFFF"/>
                        <w:left w:val="single" w:sz="2" w:space="12" w:color="FFFFFF"/>
                        <w:bottom w:val="single" w:sz="2" w:space="1" w:color="FFFFFF"/>
                        <w:right w:val="single" w:sz="2" w:space="4" w:color="FFFFFF"/>
                      </w:divBdr>
                      <w:divsChild>
                        <w:div w:id="1760100689">
                          <w:marLeft w:val="0"/>
                          <w:marRight w:val="0"/>
                          <w:marTop w:val="0"/>
                          <w:marBottom w:val="0"/>
                          <w:divBdr>
                            <w:top w:val="none" w:sz="0" w:space="0" w:color="auto"/>
                            <w:left w:val="none" w:sz="0" w:space="0" w:color="auto"/>
                            <w:bottom w:val="none" w:sz="0" w:space="0" w:color="auto"/>
                            <w:right w:val="none" w:sz="0" w:space="0" w:color="auto"/>
                          </w:divBdr>
                        </w:div>
                      </w:divsChild>
                    </w:div>
                    <w:div w:id="763498864">
                      <w:marLeft w:val="0"/>
                      <w:marRight w:val="0"/>
                      <w:marTop w:val="0"/>
                      <w:marBottom w:val="0"/>
                      <w:divBdr>
                        <w:top w:val="single" w:sz="2" w:space="1" w:color="FFFFFF"/>
                        <w:left w:val="single" w:sz="2" w:space="12" w:color="FFFFFF"/>
                        <w:bottom w:val="single" w:sz="2" w:space="1" w:color="FFFFFF"/>
                        <w:right w:val="single" w:sz="2" w:space="4" w:color="FFFFFF"/>
                      </w:divBdr>
                      <w:divsChild>
                        <w:div w:id="1144347719">
                          <w:marLeft w:val="0"/>
                          <w:marRight w:val="0"/>
                          <w:marTop w:val="0"/>
                          <w:marBottom w:val="0"/>
                          <w:divBdr>
                            <w:top w:val="none" w:sz="0" w:space="0" w:color="auto"/>
                            <w:left w:val="none" w:sz="0" w:space="0" w:color="auto"/>
                            <w:bottom w:val="none" w:sz="0" w:space="0" w:color="auto"/>
                            <w:right w:val="none" w:sz="0" w:space="0" w:color="auto"/>
                          </w:divBdr>
                        </w:div>
                      </w:divsChild>
                    </w:div>
                    <w:div w:id="507914140">
                      <w:marLeft w:val="0"/>
                      <w:marRight w:val="0"/>
                      <w:marTop w:val="0"/>
                      <w:marBottom w:val="0"/>
                      <w:divBdr>
                        <w:top w:val="single" w:sz="2" w:space="1" w:color="FFFFFF"/>
                        <w:left w:val="single" w:sz="2" w:space="12" w:color="FFFFFF"/>
                        <w:bottom w:val="single" w:sz="2" w:space="1" w:color="FFFFFF"/>
                        <w:right w:val="single" w:sz="2" w:space="4" w:color="FFFFFF"/>
                      </w:divBdr>
                      <w:divsChild>
                        <w:div w:id="166402791">
                          <w:marLeft w:val="0"/>
                          <w:marRight w:val="0"/>
                          <w:marTop w:val="0"/>
                          <w:marBottom w:val="0"/>
                          <w:divBdr>
                            <w:top w:val="none" w:sz="0" w:space="0" w:color="auto"/>
                            <w:left w:val="none" w:sz="0" w:space="0" w:color="auto"/>
                            <w:bottom w:val="none" w:sz="0" w:space="0" w:color="auto"/>
                            <w:right w:val="none" w:sz="0" w:space="0" w:color="auto"/>
                          </w:divBdr>
                        </w:div>
                      </w:divsChild>
                    </w:div>
                    <w:div w:id="452135895">
                      <w:marLeft w:val="0"/>
                      <w:marRight w:val="0"/>
                      <w:marTop w:val="0"/>
                      <w:marBottom w:val="0"/>
                      <w:divBdr>
                        <w:top w:val="single" w:sz="2" w:space="1" w:color="FFFFFF"/>
                        <w:left w:val="single" w:sz="2" w:space="12" w:color="FFFFFF"/>
                        <w:bottom w:val="single" w:sz="2" w:space="1" w:color="FFFFFF"/>
                        <w:right w:val="single" w:sz="2" w:space="4" w:color="FFFFFF"/>
                      </w:divBdr>
                      <w:divsChild>
                        <w:div w:id="406538149">
                          <w:marLeft w:val="0"/>
                          <w:marRight w:val="0"/>
                          <w:marTop w:val="0"/>
                          <w:marBottom w:val="0"/>
                          <w:divBdr>
                            <w:top w:val="none" w:sz="0" w:space="0" w:color="auto"/>
                            <w:left w:val="none" w:sz="0" w:space="0" w:color="auto"/>
                            <w:bottom w:val="none" w:sz="0" w:space="0" w:color="auto"/>
                            <w:right w:val="none" w:sz="0" w:space="0" w:color="auto"/>
                          </w:divBdr>
                        </w:div>
                      </w:divsChild>
                    </w:div>
                    <w:div w:id="280454162">
                      <w:marLeft w:val="0"/>
                      <w:marRight w:val="0"/>
                      <w:marTop w:val="0"/>
                      <w:marBottom w:val="0"/>
                      <w:divBdr>
                        <w:top w:val="single" w:sz="2" w:space="1" w:color="FFFFFF"/>
                        <w:left w:val="single" w:sz="2" w:space="12" w:color="FFFFFF"/>
                        <w:bottom w:val="single" w:sz="2" w:space="1" w:color="FFFFFF"/>
                        <w:right w:val="single" w:sz="2" w:space="4" w:color="FFFFFF"/>
                      </w:divBdr>
                      <w:divsChild>
                        <w:div w:id="1265722489">
                          <w:marLeft w:val="0"/>
                          <w:marRight w:val="0"/>
                          <w:marTop w:val="0"/>
                          <w:marBottom w:val="0"/>
                          <w:divBdr>
                            <w:top w:val="none" w:sz="0" w:space="0" w:color="auto"/>
                            <w:left w:val="none" w:sz="0" w:space="0" w:color="auto"/>
                            <w:bottom w:val="none" w:sz="0" w:space="0" w:color="auto"/>
                            <w:right w:val="none" w:sz="0" w:space="0" w:color="auto"/>
                          </w:divBdr>
                        </w:div>
                      </w:divsChild>
                    </w:div>
                    <w:div w:id="138230139">
                      <w:marLeft w:val="0"/>
                      <w:marRight w:val="0"/>
                      <w:marTop w:val="0"/>
                      <w:marBottom w:val="0"/>
                      <w:divBdr>
                        <w:top w:val="single" w:sz="2" w:space="1" w:color="FFFFFF"/>
                        <w:left w:val="single" w:sz="2" w:space="12" w:color="FFFFFF"/>
                        <w:bottom w:val="single" w:sz="2" w:space="1" w:color="FFFFFF"/>
                        <w:right w:val="single" w:sz="2" w:space="4" w:color="FFFFFF"/>
                      </w:divBdr>
                      <w:divsChild>
                        <w:div w:id="482045693">
                          <w:marLeft w:val="0"/>
                          <w:marRight w:val="0"/>
                          <w:marTop w:val="0"/>
                          <w:marBottom w:val="0"/>
                          <w:divBdr>
                            <w:top w:val="none" w:sz="0" w:space="0" w:color="auto"/>
                            <w:left w:val="none" w:sz="0" w:space="0" w:color="auto"/>
                            <w:bottom w:val="none" w:sz="0" w:space="0" w:color="auto"/>
                            <w:right w:val="none" w:sz="0" w:space="0" w:color="auto"/>
                          </w:divBdr>
                        </w:div>
                      </w:divsChild>
                    </w:div>
                    <w:div w:id="4066261">
                      <w:marLeft w:val="0"/>
                      <w:marRight w:val="0"/>
                      <w:marTop w:val="0"/>
                      <w:marBottom w:val="0"/>
                      <w:divBdr>
                        <w:top w:val="single" w:sz="2" w:space="1" w:color="FFFFFF"/>
                        <w:left w:val="single" w:sz="2" w:space="12" w:color="FFFFFF"/>
                        <w:bottom w:val="single" w:sz="2" w:space="1" w:color="FFFFFF"/>
                        <w:right w:val="single" w:sz="2" w:space="4" w:color="FFFFFF"/>
                      </w:divBdr>
                      <w:divsChild>
                        <w:div w:id="1057512421">
                          <w:marLeft w:val="0"/>
                          <w:marRight w:val="0"/>
                          <w:marTop w:val="0"/>
                          <w:marBottom w:val="0"/>
                          <w:divBdr>
                            <w:top w:val="none" w:sz="0" w:space="0" w:color="auto"/>
                            <w:left w:val="none" w:sz="0" w:space="0" w:color="auto"/>
                            <w:bottom w:val="none" w:sz="0" w:space="0" w:color="auto"/>
                            <w:right w:val="none" w:sz="0" w:space="0" w:color="auto"/>
                          </w:divBdr>
                        </w:div>
                      </w:divsChild>
                    </w:div>
                    <w:div w:id="1605068577">
                      <w:marLeft w:val="0"/>
                      <w:marRight w:val="0"/>
                      <w:marTop w:val="0"/>
                      <w:marBottom w:val="0"/>
                      <w:divBdr>
                        <w:top w:val="single" w:sz="2" w:space="1" w:color="FFFFFF"/>
                        <w:left w:val="single" w:sz="2" w:space="12" w:color="FFFFFF"/>
                        <w:bottom w:val="single" w:sz="2" w:space="1" w:color="FFFFFF"/>
                        <w:right w:val="single" w:sz="2" w:space="4" w:color="FFFFFF"/>
                      </w:divBdr>
                      <w:divsChild>
                        <w:div w:id="86315879">
                          <w:marLeft w:val="0"/>
                          <w:marRight w:val="0"/>
                          <w:marTop w:val="0"/>
                          <w:marBottom w:val="0"/>
                          <w:divBdr>
                            <w:top w:val="none" w:sz="0" w:space="0" w:color="auto"/>
                            <w:left w:val="none" w:sz="0" w:space="0" w:color="auto"/>
                            <w:bottom w:val="none" w:sz="0" w:space="0" w:color="auto"/>
                            <w:right w:val="none" w:sz="0" w:space="0" w:color="auto"/>
                          </w:divBdr>
                        </w:div>
                      </w:divsChild>
                    </w:div>
                    <w:div w:id="947388926">
                      <w:marLeft w:val="0"/>
                      <w:marRight w:val="0"/>
                      <w:marTop w:val="0"/>
                      <w:marBottom w:val="0"/>
                      <w:divBdr>
                        <w:top w:val="single" w:sz="2" w:space="1" w:color="FFFFFF"/>
                        <w:left w:val="single" w:sz="2" w:space="12" w:color="FFFFFF"/>
                        <w:bottom w:val="single" w:sz="2" w:space="1" w:color="FFFFFF"/>
                        <w:right w:val="single" w:sz="2" w:space="4" w:color="FFFFFF"/>
                      </w:divBdr>
                      <w:divsChild>
                        <w:div w:id="242226025">
                          <w:marLeft w:val="0"/>
                          <w:marRight w:val="0"/>
                          <w:marTop w:val="0"/>
                          <w:marBottom w:val="0"/>
                          <w:divBdr>
                            <w:top w:val="none" w:sz="0" w:space="0" w:color="auto"/>
                            <w:left w:val="none" w:sz="0" w:space="0" w:color="auto"/>
                            <w:bottom w:val="none" w:sz="0" w:space="0" w:color="auto"/>
                            <w:right w:val="none" w:sz="0" w:space="0" w:color="auto"/>
                          </w:divBdr>
                        </w:div>
                      </w:divsChild>
                    </w:div>
                    <w:div w:id="642999790">
                      <w:marLeft w:val="0"/>
                      <w:marRight w:val="0"/>
                      <w:marTop w:val="0"/>
                      <w:marBottom w:val="0"/>
                      <w:divBdr>
                        <w:top w:val="single" w:sz="2" w:space="1" w:color="FFFFFF"/>
                        <w:left w:val="single" w:sz="2" w:space="12" w:color="FFFFFF"/>
                        <w:bottom w:val="single" w:sz="2" w:space="1" w:color="FFFFFF"/>
                        <w:right w:val="single" w:sz="2" w:space="4" w:color="FFFFFF"/>
                      </w:divBdr>
                      <w:divsChild>
                        <w:div w:id="1676760761">
                          <w:marLeft w:val="0"/>
                          <w:marRight w:val="0"/>
                          <w:marTop w:val="0"/>
                          <w:marBottom w:val="0"/>
                          <w:divBdr>
                            <w:top w:val="none" w:sz="0" w:space="0" w:color="auto"/>
                            <w:left w:val="none" w:sz="0" w:space="0" w:color="auto"/>
                            <w:bottom w:val="none" w:sz="0" w:space="0" w:color="auto"/>
                            <w:right w:val="none" w:sz="0" w:space="0" w:color="auto"/>
                          </w:divBdr>
                        </w:div>
                      </w:divsChild>
                    </w:div>
                    <w:div w:id="1400208557">
                      <w:marLeft w:val="0"/>
                      <w:marRight w:val="0"/>
                      <w:marTop w:val="0"/>
                      <w:marBottom w:val="0"/>
                      <w:divBdr>
                        <w:top w:val="single" w:sz="2" w:space="1" w:color="FFFFFF"/>
                        <w:left w:val="single" w:sz="2" w:space="12" w:color="FFFFFF"/>
                        <w:bottom w:val="single" w:sz="2" w:space="1" w:color="FFFFFF"/>
                        <w:right w:val="single" w:sz="2" w:space="4" w:color="FFFFFF"/>
                      </w:divBdr>
                      <w:divsChild>
                        <w:div w:id="308899143">
                          <w:marLeft w:val="0"/>
                          <w:marRight w:val="0"/>
                          <w:marTop w:val="0"/>
                          <w:marBottom w:val="0"/>
                          <w:divBdr>
                            <w:top w:val="none" w:sz="0" w:space="0" w:color="auto"/>
                            <w:left w:val="none" w:sz="0" w:space="0" w:color="auto"/>
                            <w:bottom w:val="none" w:sz="0" w:space="0" w:color="auto"/>
                            <w:right w:val="none" w:sz="0" w:space="0" w:color="auto"/>
                          </w:divBdr>
                        </w:div>
                      </w:divsChild>
                    </w:div>
                    <w:div w:id="1082289357">
                      <w:marLeft w:val="0"/>
                      <w:marRight w:val="0"/>
                      <w:marTop w:val="0"/>
                      <w:marBottom w:val="0"/>
                      <w:divBdr>
                        <w:top w:val="single" w:sz="2" w:space="1" w:color="FFFFFF"/>
                        <w:left w:val="single" w:sz="2" w:space="12" w:color="FFFFFF"/>
                        <w:bottom w:val="single" w:sz="2" w:space="1" w:color="FFFFFF"/>
                        <w:right w:val="single" w:sz="2" w:space="4" w:color="FFFFFF"/>
                      </w:divBdr>
                      <w:divsChild>
                        <w:div w:id="511603148">
                          <w:marLeft w:val="0"/>
                          <w:marRight w:val="0"/>
                          <w:marTop w:val="0"/>
                          <w:marBottom w:val="0"/>
                          <w:divBdr>
                            <w:top w:val="none" w:sz="0" w:space="0" w:color="auto"/>
                            <w:left w:val="none" w:sz="0" w:space="0" w:color="auto"/>
                            <w:bottom w:val="none" w:sz="0" w:space="0" w:color="auto"/>
                            <w:right w:val="none" w:sz="0" w:space="0" w:color="auto"/>
                          </w:divBdr>
                        </w:div>
                      </w:divsChild>
                    </w:div>
                    <w:div w:id="1421869631">
                      <w:marLeft w:val="0"/>
                      <w:marRight w:val="0"/>
                      <w:marTop w:val="0"/>
                      <w:marBottom w:val="0"/>
                      <w:divBdr>
                        <w:top w:val="single" w:sz="2" w:space="1" w:color="FFFFFF"/>
                        <w:left w:val="single" w:sz="2" w:space="12" w:color="FFFFFF"/>
                        <w:bottom w:val="single" w:sz="2" w:space="1" w:color="FFFFFF"/>
                        <w:right w:val="single" w:sz="2" w:space="4" w:color="FFFFFF"/>
                      </w:divBdr>
                      <w:divsChild>
                        <w:div w:id="571046913">
                          <w:marLeft w:val="0"/>
                          <w:marRight w:val="0"/>
                          <w:marTop w:val="0"/>
                          <w:marBottom w:val="0"/>
                          <w:divBdr>
                            <w:top w:val="none" w:sz="0" w:space="0" w:color="auto"/>
                            <w:left w:val="none" w:sz="0" w:space="0" w:color="auto"/>
                            <w:bottom w:val="none" w:sz="0" w:space="0" w:color="auto"/>
                            <w:right w:val="none" w:sz="0" w:space="0" w:color="auto"/>
                          </w:divBdr>
                        </w:div>
                      </w:divsChild>
                    </w:div>
                    <w:div w:id="2037922364">
                      <w:marLeft w:val="0"/>
                      <w:marRight w:val="0"/>
                      <w:marTop w:val="0"/>
                      <w:marBottom w:val="0"/>
                      <w:divBdr>
                        <w:top w:val="single" w:sz="2" w:space="1" w:color="FFFFFF"/>
                        <w:left w:val="single" w:sz="2" w:space="12" w:color="FFFFFF"/>
                        <w:bottom w:val="single" w:sz="2" w:space="1" w:color="FFFFFF"/>
                        <w:right w:val="single" w:sz="2" w:space="4" w:color="FFFFFF"/>
                      </w:divBdr>
                      <w:divsChild>
                        <w:div w:id="848056449">
                          <w:marLeft w:val="0"/>
                          <w:marRight w:val="0"/>
                          <w:marTop w:val="0"/>
                          <w:marBottom w:val="0"/>
                          <w:divBdr>
                            <w:top w:val="none" w:sz="0" w:space="0" w:color="auto"/>
                            <w:left w:val="none" w:sz="0" w:space="0" w:color="auto"/>
                            <w:bottom w:val="none" w:sz="0" w:space="0" w:color="auto"/>
                            <w:right w:val="none" w:sz="0" w:space="0" w:color="auto"/>
                          </w:divBdr>
                        </w:div>
                      </w:divsChild>
                    </w:div>
                    <w:div w:id="262346850">
                      <w:marLeft w:val="0"/>
                      <w:marRight w:val="0"/>
                      <w:marTop w:val="0"/>
                      <w:marBottom w:val="0"/>
                      <w:divBdr>
                        <w:top w:val="single" w:sz="2" w:space="1" w:color="FFFFFF"/>
                        <w:left w:val="single" w:sz="2" w:space="12" w:color="FFFFFF"/>
                        <w:bottom w:val="single" w:sz="2" w:space="1" w:color="FFFFFF"/>
                        <w:right w:val="single" w:sz="2" w:space="4" w:color="FFFFFF"/>
                      </w:divBdr>
                      <w:divsChild>
                        <w:div w:id="660278663">
                          <w:marLeft w:val="0"/>
                          <w:marRight w:val="0"/>
                          <w:marTop w:val="0"/>
                          <w:marBottom w:val="0"/>
                          <w:divBdr>
                            <w:top w:val="none" w:sz="0" w:space="0" w:color="auto"/>
                            <w:left w:val="none" w:sz="0" w:space="0" w:color="auto"/>
                            <w:bottom w:val="none" w:sz="0" w:space="0" w:color="auto"/>
                            <w:right w:val="none" w:sz="0" w:space="0" w:color="auto"/>
                          </w:divBdr>
                        </w:div>
                      </w:divsChild>
                    </w:div>
                    <w:div w:id="1559245482">
                      <w:marLeft w:val="0"/>
                      <w:marRight w:val="0"/>
                      <w:marTop w:val="0"/>
                      <w:marBottom w:val="0"/>
                      <w:divBdr>
                        <w:top w:val="single" w:sz="2" w:space="1" w:color="FFFFFF"/>
                        <w:left w:val="single" w:sz="2" w:space="12" w:color="FFFFFF"/>
                        <w:bottom w:val="single" w:sz="2" w:space="1" w:color="FFFFFF"/>
                        <w:right w:val="single" w:sz="2" w:space="4" w:color="FFFFFF"/>
                      </w:divBdr>
                      <w:divsChild>
                        <w:div w:id="134295614">
                          <w:marLeft w:val="0"/>
                          <w:marRight w:val="0"/>
                          <w:marTop w:val="0"/>
                          <w:marBottom w:val="0"/>
                          <w:divBdr>
                            <w:top w:val="none" w:sz="0" w:space="0" w:color="auto"/>
                            <w:left w:val="none" w:sz="0" w:space="0" w:color="auto"/>
                            <w:bottom w:val="none" w:sz="0" w:space="0" w:color="auto"/>
                            <w:right w:val="none" w:sz="0" w:space="0" w:color="auto"/>
                          </w:divBdr>
                        </w:div>
                      </w:divsChild>
                    </w:div>
                    <w:div w:id="1435201184">
                      <w:marLeft w:val="0"/>
                      <w:marRight w:val="0"/>
                      <w:marTop w:val="0"/>
                      <w:marBottom w:val="0"/>
                      <w:divBdr>
                        <w:top w:val="single" w:sz="2" w:space="1" w:color="FFFFFF"/>
                        <w:left w:val="single" w:sz="2" w:space="12" w:color="FFFFFF"/>
                        <w:bottom w:val="single" w:sz="2" w:space="1" w:color="FFFFFF"/>
                        <w:right w:val="single" w:sz="2" w:space="4" w:color="FFFFFF"/>
                      </w:divBdr>
                      <w:divsChild>
                        <w:div w:id="1055662411">
                          <w:marLeft w:val="0"/>
                          <w:marRight w:val="0"/>
                          <w:marTop w:val="0"/>
                          <w:marBottom w:val="0"/>
                          <w:divBdr>
                            <w:top w:val="none" w:sz="0" w:space="0" w:color="auto"/>
                            <w:left w:val="none" w:sz="0" w:space="0" w:color="auto"/>
                            <w:bottom w:val="none" w:sz="0" w:space="0" w:color="auto"/>
                            <w:right w:val="none" w:sz="0" w:space="0" w:color="auto"/>
                          </w:divBdr>
                        </w:div>
                      </w:divsChild>
                    </w:div>
                    <w:div w:id="962463044">
                      <w:marLeft w:val="0"/>
                      <w:marRight w:val="0"/>
                      <w:marTop w:val="0"/>
                      <w:marBottom w:val="0"/>
                      <w:divBdr>
                        <w:top w:val="single" w:sz="2" w:space="1" w:color="FFFFFF"/>
                        <w:left w:val="single" w:sz="2" w:space="12" w:color="FFFFFF"/>
                        <w:bottom w:val="single" w:sz="2" w:space="1" w:color="FFFFFF"/>
                        <w:right w:val="single" w:sz="2" w:space="4" w:color="FFFFFF"/>
                      </w:divBdr>
                      <w:divsChild>
                        <w:div w:id="362480632">
                          <w:marLeft w:val="0"/>
                          <w:marRight w:val="0"/>
                          <w:marTop w:val="0"/>
                          <w:marBottom w:val="0"/>
                          <w:divBdr>
                            <w:top w:val="none" w:sz="0" w:space="0" w:color="auto"/>
                            <w:left w:val="none" w:sz="0" w:space="0" w:color="auto"/>
                            <w:bottom w:val="none" w:sz="0" w:space="0" w:color="auto"/>
                            <w:right w:val="none" w:sz="0" w:space="0" w:color="auto"/>
                          </w:divBdr>
                        </w:div>
                      </w:divsChild>
                    </w:div>
                    <w:div w:id="1901401102">
                      <w:marLeft w:val="0"/>
                      <w:marRight w:val="0"/>
                      <w:marTop w:val="0"/>
                      <w:marBottom w:val="0"/>
                      <w:divBdr>
                        <w:top w:val="single" w:sz="2" w:space="1" w:color="FFFFFF"/>
                        <w:left w:val="single" w:sz="2" w:space="12" w:color="FFFFFF"/>
                        <w:bottom w:val="single" w:sz="2" w:space="1" w:color="FFFFFF"/>
                        <w:right w:val="single" w:sz="2" w:space="4" w:color="FFFFFF"/>
                      </w:divBdr>
                      <w:divsChild>
                        <w:div w:id="81147837">
                          <w:marLeft w:val="0"/>
                          <w:marRight w:val="0"/>
                          <w:marTop w:val="0"/>
                          <w:marBottom w:val="0"/>
                          <w:divBdr>
                            <w:top w:val="none" w:sz="0" w:space="0" w:color="auto"/>
                            <w:left w:val="none" w:sz="0" w:space="0" w:color="auto"/>
                            <w:bottom w:val="none" w:sz="0" w:space="0" w:color="auto"/>
                            <w:right w:val="none" w:sz="0" w:space="0" w:color="auto"/>
                          </w:divBdr>
                        </w:div>
                      </w:divsChild>
                    </w:div>
                    <w:div w:id="1809207029">
                      <w:marLeft w:val="0"/>
                      <w:marRight w:val="0"/>
                      <w:marTop w:val="0"/>
                      <w:marBottom w:val="0"/>
                      <w:divBdr>
                        <w:top w:val="single" w:sz="2" w:space="1" w:color="FFFFFF"/>
                        <w:left w:val="single" w:sz="2" w:space="12" w:color="FFFFFF"/>
                        <w:bottom w:val="single" w:sz="2" w:space="1" w:color="FFFFFF"/>
                        <w:right w:val="single" w:sz="2" w:space="4" w:color="FFFFFF"/>
                      </w:divBdr>
                      <w:divsChild>
                        <w:div w:id="1594631984">
                          <w:marLeft w:val="0"/>
                          <w:marRight w:val="0"/>
                          <w:marTop w:val="0"/>
                          <w:marBottom w:val="0"/>
                          <w:divBdr>
                            <w:top w:val="none" w:sz="0" w:space="0" w:color="auto"/>
                            <w:left w:val="none" w:sz="0" w:space="0" w:color="auto"/>
                            <w:bottom w:val="none" w:sz="0" w:space="0" w:color="auto"/>
                            <w:right w:val="none" w:sz="0" w:space="0" w:color="auto"/>
                          </w:divBdr>
                        </w:div>
                      </w:divsChild>
                    </w:div>
                    <w:div w:id="1156192936">
                      <w:marLeft w:val="0"/>
                      <w:marRight w:val="0"/>
                      <w:marTop w:val="0"/>
                      <w:marBottom w:val="0"/>
                      <w:divBdr>
                        <w:top w:val="single" w:sz="2" w:space="1" w:color="FFFFFF"/>
                        <w:left w:val="single" w:sz="2" w:space="12" w:color="FFFFFF"/>
                        <w:bottom w:val="single" w:sz="2" w:space="1" w:color="FFFFFF"/>
                        <w:right w:val="single" w:sz="2" w:space="4" w:color="FFFFFF"/>
                      </w:divBdr>
                      <w:divsChild>
                        <w:div w:id="501548498">
                          <w:marLeft w:val="0"/>
                          <w:marRight w:val="0"/>
                          <w:marTop w:val="0"/>
                          <w:marBottom w:val="0"/>
                          <w:divBdr>
                            <w:top w:val="none" w:sz="0" w:space="0" w:color="auto"/>
                            <w:left w:val="none" w:sz="0" w:space="0" w:color="auto"/>
                            <w:bottom w:val="none" w:sz="0" w:space="0" w:color="auto"/>
                            <w:right w:val="none" w:sz="0" w:space="0" w:color="auto"/>
                          </w:divBdr>
                        </w:div>
                      </w:divsChild>
                    </w:div>
                    <w:div w:id="1746492256">
                      <w:marLeft w:val="0"/>
                      <w:marRight w:val="0"/>
                      <w:marTop w:val="0"/>
                      <w:marBottom w:val="0"/>
                      <w:divBdr>
                        <w:top w:val="single" w:sz="2" w:space="1" w:color="FFFFFF"/>
                        <w:left w:val="single" w:sz="2" w:space="12" w:color="FFFFFF"/>
                        <w:bottom w:val="single" w:sz="2" w:space="1" w:color="FFFFFF"/>
                        <w:right w:val="single" w:sz="2" w:space="4" w:color="FFFFFF"/>
                      </w:divBdr>
                      <w:divsChild>
                        <w:div w:id="561865801">
                          <w:marLeft w:val="0"/>
                          <w:marRight w:val="0"/>
                          <w:marTop w:val="0"/>
                          <w:marBottom w:val="0"/>
                          <w:divBdr>
                            <w:top w:val="none" w:sz="0" w:space="0" w:color="auto"/>
                            <w:left w:val="none" w:sz="0" w:space="0" w:color="auto"/>
                            <w:bottom w:val="none" w:sz="0" w:space="0" w:color="auto"/>
                            <w:right w:val="none" w:sz="0" w:space="0" w:color="auto"/>
                          </w:divBdr>
                        </w:div>
                      </w:divsChild>
                    </w:div>
                    <w:div w:id="1292587635">
                      <w:marLeft w:val="0"/>
                      <w:marRight w:val="0"/>
                      <w:marTop w:val="0"/>
                      <w:marBottom w:val="0"/>
                      <w:divBdr>
                        <w:top w:val="single" w:sz="2" w:space="1" w:color="FFFFFF"/>
                        <w:left w:val="single" w:sz="2" w:space="12" w:color="FFFFFF"/>
                        <w:bottom w:val="single" w:sz="2" w:space="1" w:color="FFFFFF"/>
                        <w:right w:val="single" w:sz="2" w:space="4" w:color="FFFFFF"/>
                      </w:divBdr>
                      <w:divsChild>
                        <w:div w:id="499781518">
                          <w:marLeft w:val="0"/>
                          <w:marRight w:val="0"/>
                          <w:marTop w:val="0"/>
                          <w:marBottom w:val="0"/>
                          <w:divBdr>
                            <w:top w:val="none" w:sz="0" w:space="0" w:color="auto"/>
                            <w:left w:val="none" w:sz="0" w:space="0" w:color="auto"/>
                            <w:bottom w:val="none" w:sz="0" w:space="0" w:color="auto"/>
                            <w:right w:val="none" w:sz="0" w:space="0" w:color="auto"/>
                          </w:divBdr>
                        </w:div>
                      </w:divsChild>
                    </w:div>
                    <w:div w:id="17660529">
                      <w:marLeft w:val="0"/>
                      <w:marRight w:val="0"/>
                      <w:marTop w:val="0"/>
                      <w:marBottom w:val="0"/>
                      <w:divBdr>
                        <w:top w:val="single" w:sz="2" w:space="1" w:color="FFFFFF"/>
                        <w:left w:val="single" w:sz="2" w:space="12" w:color="FFFFFF"/>
                        <w:bottom w:val="single" w:sz="2" w:space="1" w:color="FFFFFF"/>
                        <w:right w:val="single" w:sz="2" w:space="4" w:color="FFFFFF"/>
                      </w:divBdr>
                      <w:divsChild>
                        <w:div w:id="843323567">
                          <w:marLeft w:val="0"/>
                          <w:marRight w:val="0"/>
                          <w:marTop w:val="0"/>
                          <w:marBottom w:val="0"/>
                          <w:divBdr>
                            <w:top w:val="none" w:sz="0" w:space="0" w:color="auto"/>
                            <w:left w:val="none" w:sz="0" w:space="0" w:color="auto"/>
                            <w:bottom w:val="none" w:sz="0" w:space="0" w:color="auto"/>
                            <w:right w:val="none" w:sz="0" w:space="0" w:color="auto"/>
                          </w:divBdr>
                        </w:div>
                      </w:divsChild>
                    </w:div>
                    <w:div w:id="1063986680">
                      <w:marLeft w:val="0"/>
                      <w:marRight w:val="0"/>
                      <w:marTop w:val="0"/>
                      <w:marBottom w:val="0"/>
                      <w:divBdr>
                        <w:top w:val="single" w:sz="2" w:space="1" w:color="FFFFFF"/>
                        <w:left w:val="single" w:sz="2" w:space="12" w:color="FFFFFF"/>
                        <w:bottom w:val="single" w:sz="2" w:space="1" w:color="FFFFFF"/>
                        <w:right w:val="single" w:sz="2" w:space="4" w:color="FFFFFF"/>
                      </w:divBdr>
                      <w:divsChild>
                        <w:div w:id="1726679062">
                          <w:marLeft w:val="0"/>
                          <w:marRight w:val="0"/>
                          <w:marTop w:val="0"/>
                          <w:marBottom w:val="0"/>
                          <w:divBdr>
                            <w:top w:val="none" w:sz="0" w:space="0" w:color="auto"/>
                            <w:left w:val="none" w:sz="0" w:space="0" w:color="auto"/>
                            <w:bottom w:val="none" w:sz="0" w:space="0" w:color="auto"/>
                            <w:right w:val="none" w:sz="0" w:space="0" w:color="auto"/>
                          </w:divBdr>
                        </w:div>
                      </w:divsChild>
                    </w:div>
                    <w:div w:id="656111234">
                      <w:marLeft w:val="0"/>
                      <w:marRight w:val="0"/>
                      <w:marTop w:val="0"/>
                      <w:marBottom w:val="0"/>
                      <w:divBdr>
                        <w:top w:val="single" w:sz="2" w:space="1" w:color="FFFFFF"/>
                        <w:left w:val="single" w:sz="2" w:space="12" w:color="FFFFFF"/>
                        <w:bottom w:val="single" w:sz="2" w:space="1" w:color="FFFFFF"/>
                        <w:right w:val="single" w:sz="2" w:space="4" w:color="FFFFFF"/>
                      </w:divBdr>
                      <w:divsChild>
                        <w:div w:id="954873103">
                          <w:marLeft w:val="0"/>
                          <w:marRight w:val="0"/>
                          <w:marTop w:val="0"/>
                          <w:marBottom w:val="0"/>
                          <w:divBdr>
                            <w:top w:val="none" w:sz="0" w:space="0" w:color="auto"/>
                            <w:left w:val="none" w:sz="0" w:space="0" w:color="auto"/>
                            <w:bottom w:val="none" w:sz="0" w:space="0" w:color="auto"/>
                            <w:right w:val="none" w:sz="0" w:space="0" w:color="auto"/>
                          </w:divBdr>
                        </w:div>
                      </w:divsChild>
                    </w:div>
                    <w:div w:id="1497844741">
                      <w:marLeft w:val="0"/>
                      <w:marRight w:val="0"/>
                      <w:marTop w:val="0"/>
                      <w:marBottom w:val="0"/>
                      <w:divBdr>
                        <w:top w:val="single" w:sz="2" w:space="1" w:color="FFFFFF"/>
                        <w:left w:val="single" w:sz="2" w:space="12" w:color="FFFFFF"/>
                        <w:bottom w:val="single" w:sz="2" w:space="1" w:color="FFFFFF"/>
                        <w:right w:val="single" w:sz="2" w:space="4" w:color="FFFFFF"/>
                      </w:divBdr>
                      <w:divsChild>
                        <w:div w:id="65223479">
                          <w:marLeft w:val="0"/>
                          <w:marRight w:val="0"/>
                          <w:marTop w:val="0"/>
                          <w:marBottom w:val="0"/>
                          <w:divBdr>
                            <w:top w:val="none" w:sz="0" w:space="0" w:color="auto"/>
                            <w:left w:val="none" w:sz="0" w:space="0" w:color="auto"/>
                            <w:bottom w:val="none" w:sz="0" w:space="0" w:color="auto"/>
                            <w:right w:val="none" w:sz="0" w:space="0" w:color="auto"/>
                          </w:divBdr>
                        </w:div>
                      </w:divsChild>
                    </w:div>
                    <w:div w:id="869102712">
                      <w:marLeft w:val="0"/>
                      <w:marRight w:val="0"/>
                      <w:marTop w:val="0"/>
                      <w:marBottom w:val="0"/>
                      <w:divBdr>
                        <w:top w:val="single" w:sz="2" w:space="1" w:color="FFFFFF"/>
                        <w:left w:val="single" w:sz="2" w:space="12" w:color="FFFFFF"/>
                        <w:bottom w:val="single" w:sz="2" w:space="1" w:color="FFFFFF"/>
                        <w:right w:val="single" w:sz="2" w:space="4" w:color="FFFFFF"/>
                      </w:divBdr>
                      <w:divsChild>
                        <w:div w:id="130706905">
                          <w:marLeft w:val="0"/>
                          <w:marRight w:val="0"/>
                          <w:marTop w:val="0"/>
                          <w:marBottom w:val="0"/>
                          <w:divBdr>
                            <w:top w:val="none" w:sz="0" w:space="0" w:color="auto"/>
                            <w:left w:val="none" w:sz="0" w:space="0" w:color="auto"/>
                            <w:bottom w:val="none" w:sz="0" w:space="0" w:color="auto"/>
                            <w:right w:val="none" w:sz="0" w:space="0" w:color="auto"/>
                          </w:divBdr>
                        </w:div>
                      </w:divsChild>
                    </w:div>
                    <w:div w:id="260647526">
                      <w:marLeft w:val="0"/>
                      <w:marRight w:val="0"/>
                      <w:marTop w:val="0"/>
                      <w:marBottom w:val="0"/>
                      <w:divBdr>
                        <w:top w:val="single" w:sz="2" w:space="1" w:color="FFFFFF"/>
                        <w:left w:val="single" w:sz="2" w:space="12" w:color="FFFFFF"/>
                        <w:bottom w:val="single" w:sz="2" w:space="1" w:color="FFFFFF"/>
                        <w:right w:val="single" w:sz="2" w:space="4" w:color="FFFFFF"/>
                      </w:divBdr>
                      <w:divsChild>
                        <w:div w:id="1042444009">
                          <w:marLeft w:val="0"/>
                          <w:marRight w:val="0"/>
                          <w:marTop w:val="0"/>
                          <w:marBottom w:val="0"/>
                          <w:divBdr>
                            <w:top w:val="none" w:sz="0" w:space="0" w:color="auto"/>
                            <w:left w:val="none" w:sz="0" w:space="0" w:color="auto"/>
                            <w:bottom w:val="none" w:sz="0" w:space="0" w:color="auto"/>
                            <w:right w:val="none" w:sz="0" w:space="0" w:color="auto"/>
                          </w:divBdr>
                        </w:div>
                      </w:divsChild>
                    </w:div>
                    <w:div w:id="1318193144">
                      <w:marLeft w:val="0"/>
                      <w:marRight w:val="0"/>
                      <w:marTop w:val="0"/>
                      <w:marBottom w:val="0"/>
                      <w:divBdr>
                        <w:top w:val="single" w:sz="2" w:space="1" w:color="FFFFFF"/>
                        <w:left w:val="single" w:sz="2" w:space="12" w:color="FFFFFF"/>
                        <w:bottom w:val="single" w:sz="2" w:space="1" w:color="FFFFFF"/>
                        <w:right w:val="single" w:sz="2" w:space="4" w:color="FFFFFF"/>
                      </w:divBdr>
                      <w:divsChild>
                        <w:div w:id="306209084">
                          <w:marLeft w:val="0"/>
                          <w:marRight w:val="0"/>
                          <w:marTop w:val="0"/>
                          <w:marBottom w:val="0"/>
                          <w:divBdr>
                            <w:top w:val="none" w:sz="0" w:space="0" w:color="auto"/>
                            <w:left w:val="none" w:sz="0" w:space="0" w:color="auto"/>
                            <w:bottom w:val="none" w:sz="0" w:space="0" w:color="auto"/>
                            <w:right w:val="none" w:sz="0" w:space="0" w:color="auto"/>
                          </w:divBdr>
                        </w:div>
                      </w:divsChild>
                    </w:div>
                    <w:div w:id="2003657480">
                      <w:marLeft w:val="0"/>
                      <w:marRight w:val="0"/>
                      <w:marTop w:val="0"/>
                      <w:marBottom w:val="0"/>
                      <w:divBdr>
                        <w:top w:val="single" w:sz="2" w:space="1" w:color="FFFFFF"/>
                        <w:left w:val="single" w:sz="2" w:space="12" w:color="FFFFFF"/>
                        <w:bottom w:val="single" w:sz="2" w:space="1" w:color="FFFFFF"/>
                        <w:right w:val="single" w:sz="2" w:space="4" w:color="FFFFFF"/>
                      </w:divBdr>
                      <w:divsChild>
                        <w:div w:id="760954474">
                          <w:marLeft w:val="0"/>
                          <w:marRight w:val="0"/>
                          <w:marTop w:val="0"/>
                          <w:marBottom w:val="0"/>
                          <w:divBdr>
                            <w:top w:val="none" w:sz="0" w:space="0" w:color="auto"/>
                            <w:left w:val="none" w:sz="0" w:space="0" w:color="auto"/>
                            <w:bottom w:val="none" w:sz="0" w:space="0" w:color="auto"/>
                            <w:right w:val="none" w:sz="0" w:space="0" w:color="auto"/>
                          </w:divBdr>
                        </w:div>
                      </w:divsChild>
                    </w:div>
                    <w:div w:id="2046559178">
                      <w:marLeft w:val="0"/>
                      <w:marRight w:val="0"/>
                      <w:marTop w:val="0"/>
                      <w:marBottom w:val="0"/>
                      <w:divBdr>
                        <w:top w:val="single" w:sz="2" w:space="1" w:color="FFFFFF"/>
                        <w:left w:val="single" w:sz="2" w:space="12" w:color="FFFFFF"/>
                        <w:bottom w:val="single" w:sz="2" w:space="1" w:color="FFFFFF"/>
                        <w:right w:val="single" w:sz="2" w:space="4" w:color="FFFFFF"/>
                      </w:divBdr>
                      <w:divsChild>
                        <w:div w:id="1116749521">
                          <w:marLeft w:val="0"/>
                          <w:marRight w:val="0"/>
                          <w:marTop w:val="0"/>
                          <w:marBottom w:val="0"/>
                          <w:divBdr>
                            <w:top w:val="none" w:sz="0" w:space="0" w:color="auto"/>
                            <w:left w:val="none" w:sz="0" w:space="0" w:color="auto"/>
                            <w:bottom w:val="none" w:sz="0" w:space="0" w:color="auto"/>
                            <w:right w:val="none" w:sz="0" w:space="0" w:color="auto"/>
                          </w:divBdr>
                        </w:div>
                      </w:divsChild>
                    </w:div>
                    <w:div w:id="2108117087">
                      <w:marLeft w:val="0"/>
                      <w:marRight w:val="0"/>
                      <w:marTop w:val="0"/>
                      <w:marBottom w:val="0"/>
                      <w:divBdr>
                        <w:top w:val="single" w:sz="2" w:space="1" w:color="FFFFFF"/>
                        <w:left w:val="single" w:sz="2" w:space="12" w:color="FFFFFF"/>
                        <w:bottom w:val="single" w:sz="2" w:space="1" w:color="FFFFFF"/>
                        <w:right w:val="single" w:sz="2" w:space="4" w:color="FFFFFF"/>
                      </w:divBdr>
                      <w:divsChild>
                        <w:div w:id="1526942138">
                          <w:marLeft w:val="0"/>
                          <w:marRight w:val="0"/>
                          <w:marTop w:val="0"/>
                          <w:marBottom w:val="0"/>
                          <w:divBdr>
                            <w:top w:val="none" w:sz="0" w:space="0" w:color="auto"/>
                            <w:left w:val="none" w:sz="0" w:space="0" w:color="auto"/>
                            <w:bottom w:val="none" w:sz="0" w:space="0" w:color="auto"/>
                            <w:right w:val="none" w:sz="0" w:space="0" w:color="auto"/>
                          </w:divBdr>
                        </w:div>
                      </w:divsChild>
                    </w:div>
                    <w:div w:id="511651306">
                      <w:marLeft w:val="0"/>
                      <w:marRight w:val="0"/>
                      <w:marTop w:val="0"/>
                      <w:marBottom w:val="0"/>
                      <w:divBdr>
                        <w:top w:val="single" w:sz="2" w:space="1" w:color="FFFFFF"/>
                        <w:left w:val="single" w:sz="2" w:space="12" w:color="FFFFFF"/>
                        <w:bottom w:val="single" w:sz="2" w:space="1" w:color="FFFFFF"/>
                        <w:right w:val="single" w:sz="2" w:space="4" w:color="FFFFFF"/>
                      </w:divBdr>
                      <w:divsChild>
                        <w:div w:id="1821579653">
                          <w:marLeft w:val="0"/>
                          <w:marRight w:val="0"/>
                          <w:marTop w:val="0"/>
                          <w:marBottom w:val="0"/>
                          <w:divBdr>
                            <w:top w:val="none" w:sz="0" w:space="0" w:color="auto"/>
                            <w:left w:val="none" w:sz="0" w:space="0" w:color="auto"/>
                            <w:bottom w:val="none" w:sz="0" w:space="0" w:color="auto"/>
                            <w:right w:val="none" w:sz="0" w:space="0" w:color="auto"/>
                          </w:divBdr>
                        </w:div>
                      </w:divsChild>
                    </w:div>
                    <w:div w:id="417948017">
                      <w:marLeft w:val="0"/>
                      <w:marRight w:val="0"/>
                      <w:marTop w:val="0"/>
                      <w:marBottom w:val="0"/>
                      <w:divBdr>
                        <w:top w:val="single" w:sz="2" w:space="1" w:color="FFFFFF"/>
                        <w:left w:val="single" w:sz="2" w:space="12" w:color="FFFFFF"/>
                        <w:bottom w:val="single" w:sz="2" w:space="1" w:color="FFFFFF"/>
                        <w:right w:val="single" w:sz="2" w:space="4" w:color="FFFFFF"/>
                      </w:divBdr>
                      <w:divsChild>
                        <w:div w:id="86581571">
                          <w:marLeft w:val="0"/>
                          <w:marRight w:val="0"/>
                          <w:marTop w:val="0"/>
                          <w:marBottom w:val="0"/>
                          <w:divBdr>
                            <w:top w:val="none" w:sz="0" w:space="0" w:color="auto"/>
                            <w:left w:val="none" w:sz="0" w:space="0" w:color="auto"/>
                            <w:bottom w:val="none" w:sz="0" w:space="0" w:color="auto"/>
                            <w:right w:val="none" w:sz="0" w:space="0" w:color="auto"/>
                          </w:divBdr>
                        </w:div>
                      </w:divsChild>
                    </w:div>
                    <w:div w:id="695548265">
                      <w:marLeft w:val="0"/>
                      <w:marRight w:val="0"/>
                      <w:marTop w:val="0"/>
                      <w:marBottom w:val="0"/>
                      <w:divBdr>
                        <w:top w:val="single" w:sz="2" w:space="1" w:color="FFFFFF"/>
                        <w:left w:val="single" w:sz="2" w:space="12" w:color="FFFFFF"/>
                        <w:bottom w:val="single" w:sz="2" w:space="1" w:color="FFFFFF"/>
                        <w:right w:val="single" w:sz="2" w:space="4" w:color="FFFFFF"/>
                      </w:divBdr>
                      <w:divsChild>
                        <w:div w:id="1511528357">
                          <w:marLeft w:val="0"/>
                          <w:marRight w:val="0"/>
                          <w:marTop w:val="0"/>
                          <w:marBottom w:val="0"/>
                          <w:divBdr>
                            <w:top w:val="none" w:sz="0" w:space="0" w:color="auto"/>
                            <w:left w:val="none" w:sz="0" w:space="0" w:color="auto"/>
                            <w:bottom w:val="none" w:sz="0" w:space="0" w:color="auto"/>
                            <w:right w:val="none" w:sz="0" w:space="0" w:color="auto"/>
                          </w:divBdr>
                        </w:div>
                      </w:divsChild>
                    </w:div>
                    <w:div w:id="441849537">
                      <w:marLeft w:val="0"/>
                      <w:marRight w:val="0"/>
                      <w:marTop w:val="0"/>
                      <w:marBottom w:val="0"/>
                      <w:divBdr>
                        <w:top w:val="single" w:sz="2" w:space="1" w:color="FFFFFF"/>
                        <w:left w:val="single" w:sz="2" w:space="12" w:color="FFFFFF"/>
                        <w:bottom w:val="single" w:sz="2" w:space="4" w:color="FFFFFF"/>
                        <w:right w:val="single" w:sz="2" w:space="4" w:color="FFFFFF"/>
                      </w:divBdr>
                      <w:divsChild>
                        <w:div w:id="2078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1259">
              <w:marLeft w:val="0"/>
              <w:marRight w:val="0"/>
              <w:marTop w:val="0"/>
              <w:marBottom w:val="335"/>
              <w:divBdr>
                <w:top w:val="none" w:sz="0" w:space="0" w:color="auto"/>
                <w:left w:val="none" w:sz="0" w:space="0" w:color="auto"/>
                <w:bottom w:val="none" w:sz="0" w:space="0" w:color="auto"/>
                <w:right w:val="none" w:sz="0" w:space="0" w:color="auto"/>
              </w:divBdr>
              <w:divsChild>
                <w:div w:id="702484080">
                  <w:marLeft w:val="0"/>
                  <w:marRight w:val="0"/>
                  <w:marTop w:val="0"/>
                  <w:marBottom w:val="0"/>
                  <w:divBdr>
                    <w:top w:val="none" w:sz="0" w:space="0" w:color="auto"/>
                    <w:left w:val="none" w:sz="0" w:space="0" w:color="auto"/>
                    <w:bottom w:val="none" w:sz="0" w:space="0" w:color="auto"/>
                    <w:right w:val="none" w:sz="0" w:space="0" w:color="auto"/>
                  </w:divBdr>
                  <w:divsChild>
                    <w:div w:id="1945963341">
                      <w:marLeft w:val="0"/>
                      <w:marRight w:val="0"/>
                      <w:marTop w:val="0"/>
                      <w:marBottom w:val="0"/>
                      <w:divBdr>
                        <w:top w:val="single" w:sz="2" w:space="4" w:color="FFFFFF"/>
                        <w:left w:val="single" w:sz="2" w:space="12" w:color="FFFFFF"/>
                        <w:bottom w:val="single" w:sz="2" w:space="1" w:color="FFFFFF"/>
                        <w:right w:val="single" w:sz="2" w:space="4" w:color="FFFFFF"/>
                      </w:divBdr>
                      <w:divsChild>
                        <w:div w:id="623852207">
                          <w:marLeft w:val="0"/>
                          <w:marRight w:val="0"/>
                          <w:marTop w:val="0"/>
                          <w:marBottom w:val="0"/>
                          <w:divBdr>
                            <w:top w:val="none" w:sz="0" w:space="0" w:color="auto"/>
                            <w:left w:val="none" w:sz="0" w:space="0" w:color="auto"/>
                            <w:bottom w:val="none" w:sz="0" w:space="0" w:color="auto"/>
                            <w:right w:val="none" w:sz="0" w:space="0" w:color="auto"/>
                          </w:divBdr>
                        </w:div>
                      </w:divsChild>
                    </w:div>
                    <w:div w:id="1034500999">
                      <w:marLeft w:val="0"/>
                      <w:marRight w:val="0"/>
                      <w:marTop w:val="0"/>
                      <w:marBottom w:val="0"/>
                      <w:divBdr>
                        <w:top w:val="single" w:sz="2" w:space="1" w:color="FFFFFF"/>
                        <w:left w:val="single" w:sz="2" w:space="12" w:color="FFFFFF"/>
                        <w:bottom w:val="single" w:sz="2" w:space="1" w:color="FFFFFF"/>
                        <w:right w:val="single" w:sz="2" w:space="4" w:color="FFFFFF"/>
                      </w:divBdr>
                      <w:divsChild>
                        <w:div w:id="368335463">
                          <w:marLeft w:val="0"/>
                          <w:marRight w:val="0"/>
                          <w:marTop w:val="0"/>
                          <w:marBottom w:val="0"/>
                          <w:divBdr>
                            <w:top w:val="none" w:sz="0" w:space="0" w:color="auto"/>
                            <w:left w:val="none" w:sz="0" w:space="0" w:color="auto"/>
                            <w:bottom w:val="none" w:sz="0" w:space="0" w:color="auto"/>
                            <w:right w:val="none" w:sz="0" w:space="0" w:color="auto"/>
                          </w:divBdr>
                        </w:div>
                      </w:divsChild>
                    </w:div>
                    <w:div w:id="1043212144">
                      <w:marLeft w:val="0"/>
                      <w:marRight w:val="0"/>
                      <w:marTop w:val="0"/>
                      <w:marBottom w:val="0"/>
                      <w:divBdr>
                        <w:top w:val="single" w:sz="2" w:space="1" w:color="FFFFFF"/>
                        <w:left w:val="single" w:sz="2" w:space="12" w:color="FFFFFF"/>
                        <w:bottom w:val="single" w:sz="2" w:space="1" w:color="FFFFFF"/>
                        <w:right w:val="single" w:sz="2" w:space="4" w:color="FFFFFF"/>
                      </w:divBdr>
                      <w:divsChild>
                        <w:div w:id="1359239286">
                          <w:marLeft w:val="0"/>
                          <w:marRight w:val="0"/>
                          <w:marTop w:val="0"/>
                          <w:marBottom w:val="0"/>
                          <w:divBdr>
                            <w:top w:val="none" w:sz="0" w:space="0" w:color="auto"/>
                            <w:left w:val="none" w:sz="0" w:space="0" w:color="auto"/>
                            <w:bottom w:val="none" w:sz="0" w:space="0" w:color="auto"/>
                            <w:right w:val="none" w:sz="0" w:space="0" w:color="auto"/>
                          </w:divBdr>
                        </w:div>
                      </w:divsChild>
                    </w:div>
                    <w:div w:id="843740317">
                      <w:marLeft w:val="0"/>
                      <w:marRight w:val="0"/>
                      <w:marTop w:val="0"/>
                      <w:marBottom w:val="0"/>
                      <w:divBdr>
                        <w:top w:val="single" w:sz="2" w:space="1" w:color="FFFFFF"/>
                        <w:left w:val="single" w:sz="2" w:space="12" w:color="FFFFFF"/>
                        <w:bottom w:val="single" w:sz="2" w:space="1" w:color="FFFFFF"/>
                        <w:right w:val="single" w:sz="2" w:space="4" w:color="FFFFFF"/>
                      </w:divBdr>
                      <w:divsChild>
                        <w:div w:id="327903341">
                          <w:marLeft w:val="0"/>
                          <w:marRight w:val="0"/>
                          <w:marTop w:val="0"/>
                          <w:marBottom w:val="0"/>
                          <w:divBdr>
                            <w:top w:val="none" w:sz="0" w:space="0" w:color="auto"/>
                            <w:left w:val="none" w:sz="0" w:space="0" w:color="auto"/>
                            <w:bottom w:val="none" w:sz="0" w:space="0" w:color="auto"/>
                            <w:right w:val="none" w:sz="0" w:space="0" w:color="auto"/>
                          </w:divBdr>
                        </w:div>
                      </w:divsChild>
                    </w:div>
                    <w:div w:id="1273971727">
                      <w:marLeft w:val="0"/>
                      <w:marRight w:val="0"/>
                      <w:marTop w:val="0"/>
                      <w:marBottom w:val="0"/>
                      <w:divBdr>
                        <w:top w:val="single" w:sz="2" w:space="1" w:color="FFFFFF"/>
                        <w:left w:val="single" w:sz="2" w:space="12" w:color="FFFFFF"/>
                        <w:bottom w:val="single" w:sz="2" w:space="1" w:color="FFFFFF"/>
                        <w:right w:val="single" w:sz="2" w:space="4" w:color="FFFFFF"/>
                      </w:divBdr>
                      <w:divsChild>
                        <w:div w:id="1287078959">
                          <w:marLeft w:val="0"/>
                          <w:marRight w:val="0"/>
                          <w:marTop w:val="0"/>
                          <w:marBottom w:val="0"/>
                          <w:divBdr>
                            <w:top w:val="none" w:sz="0" w:space="0" w:color="auto"/>
                            <w:left w:val="none" w:sz="0" w:space="0" w:color="auto"/>
                            <w:bottom w:val="none" w:sz="0" w:space="0" w:color="auto"/>
                            <w:right w:val="none" w:sz="0" w:space="0" w:color="auto"/>
                          </w:divBdr>
                        </w:div>
                      </w:divsChild>
                    </w:div>
                    <w:div w:id="359281188">
                      <w:marLeft w:val="0"/>
                      <w:marRight w:val="0"/>
                      <w:marTop w:val="0"/>
                      <w:marBottom w:val="0"/>
                      <w:divBdr>
                        <w:top w:val="single" w:sz="2" w:space="1" w:color="FFFFFF"/>
                        <w:left w:val="single" w:sz="2" w:space="12" w:color="FFFFFF"/>
                        <w:bottom w:val="single" w:sz="2" w:space="1" w:color="FFFFFF"/>
                        <w:right w:val="single" w:sz="2" w:space="4" w:color="FFFFFF"/>
                      </w:divBdr>
                      <w:divsChild>
                        <w:div w:id="15351439">
                          <w:marLeft w:val="0"/>
                          <w:marRight w:val="0"/>
                          <w:marTop w:val="0"/>
                          <w:marBottom w:val="0"/>
                          <w:divBdr>
                            <w:top w:val="none" w:sz="0" w:space="0" w:color="auto"/>
                            <w:left w:val="none" w:sz="0" w:space="0" w:color="auto"/>
                            <w:bottom w:val="none" w:sz="0" w:space="0" w:color="auto"/>
                            <w:right w:val="none" w:sz="0" w:space="0" w:color="auto"/>
                          </w:divBdr>
                        </w:div>
                      </w:divsChild>
                    </w:div>
                    <w:div w:id="449320523">
                      <w:marLeft w:val="0"/>
                      <w:marRight w:val="0"/>
                      <w:marTop w:val="0"/>
                      <w:marBottom w:val="0"/>
                      <w:divBdr>
                        <w:top w:val="single" w:sz="2" w:space="1" w:color="FFFFFF"/>
                        <w:left w:val="single" w:sz="2" w:space="12" w:color="FFFFFF"/>
                        <w:bottom w:val="single" w:sz="2" w:space="1" w:color="FFFFFF"/>
                        <w:right w:val="single" w:sz="2" w:space="4" w:color="FFFFFF"/>
                      </w:divBdr>
                      <w:divsChild>
                        <w:div w:id="589238224">
                          <w:marLeft w:val="0"/>
                          <w:marRight w:val="0"/>
                          <w:marTop w:val="0"/>
                          <w:marBottom w:val="0"/>
                          <w:divBdr>
                            <w:top w:val="none" w:sz="0" w:space="0" w:color="auto"/>
                            <w:left w:val="none" w:sz="0" w:space="0" w:color="auto"/>
                            <w:bottom w:val="none" w:sz="0" w:space="0" w:color="auto"/>
                            <w:right w:val="none" w:sz="0" w:space="0" w:color="auto"/>
                          </w:divBdr>
                        </w:div>
                      </w:divsChild>
                    </w:div>
                    <w:div w:id="22488768">
                      <w:marLeft w:val="0"/>
                      <w:marRight w:val="0"/>
                      <w:marTop w:val="0"/>
                      <w:marBottom w:val="0"/>
                      <w:divBdr>
                        <w:top w:val="single" w:sz="2" w:space="1" w:color="FFFFFF"/>
                        <w:left w:val="single" w:sz="2" w:space="12" w:color="FFFFFF"/>
                        <w:bottom w:val="single" w:sz="2" w:space="1" w:color="FFFFFF"/>
                        <w:right w:val="single" w:sz="2" w:space="4" w:color="FFFFFF"/>
                      </w:divBdr>
                      <w:divsChild>
                        <w:div w:id="1542788871">
                          <w:marLeft w:val="0"/>
                          <w:marRight w:val="0"/>
                          <w:marTop w:val="0"/>
                          <w:marBottom w:val="0"/>
                          <w:divBdr>
                            <w:top w:val="none" w:sz="0" w:space="0" w:color="auto"/>
                            <w:left w:val="none" w:sz="0" w:space="0" w:color="auto"/>
                            <w:bottom w:val="none" w:sz="0" w:space="0" w:color="auto"/>
                            <w:right w:val="none" w:sz="0" w:space="0" w:color="auto"/>
                          </w:divBdr>
                        </w:div>
                      </w:divsChild>
                    </w:div>
                    <w:div w:id="653070280">
                      <w:marLeft w:val="0"/>
                      <w:marRight w:val="0"/>
                      <w:marTop w:val="0"/>
                      <w:marBottom w:val="0"/>
                      <w:divBdr>
                        <w:top w:val="single" w:sz="2" w:space="1" w:color="FFFFFF"/>
                        <w:left w:val="single" w:sz="2" w:space="12" w:color="FFFFFF"/>
                        <w:bottom w:val="single" w:sz="2" w:space="1" w:color="FFFFFF"/>
                        <w:right w:val="single" w:sz="2" w:space="4" w:color="FFFFFF"/>
                      </w:divBdr>
                      <w:divsChild>
                        <w:div w:id="456025239">
                          <w:marLeft w:val="0"/>
                          <w:marRight w:val="0"/>
                          <w:marTop w:val="0"/>
                          <w:marBottom w:val="0"/>
                          <w:divBdr>
                            <w:top w:val="none" w:sz="0" w:space="0" w:color="auto"/>
                            <w:left w:val="none" w:sz="0" w:space="0" w:color="auto"/>
                            <w:bottom w:val="none" w:sz="0" w:space="0" w:color="auto"/>
                            <w:right w:val="none" w:sz="0" w:space="0" w:color="auto"/>
                          </w:divBdr>
                        </w:div>
                      </w:divsChild>
                    </w:div>
                    <w:div w:id="136343275">
                      <w:marLeft w:val="0"/>
                      <w:marRight w:val="0"/>
                      <w:marTop w:val="0"/>
                      <w:marBottom w:val="0"/>
                      <w:divBdr>
                        <w:top w:val="single" w:sz="2" w:space="1" w:color="FFFFFF"/>
                        <w:left w:val="single" w:sz="2" w:space="12" w:color="FFFFFF"/>
                        <w:bottom w:val="single" w:sz="2" w:space="1" w:color="FFFFFF"/>
                        <w:right w:val="single" w:sz="2" w:space="4" w:color="FFFFFF"/>
                      </w:divBdr>
                      <w:divsChild>
                        <w:div w:id="1200611">
                          <w:marLeft w:val="0"/>
                          <w:marRight w:val="0"/>
                          <w:marTop w:val="0"/>
                          <w:marBottom w:val="0"/>
                          <w:divBdr>
                            <w:top w:val="none" w:sz="0" w:space="0" w:color="auto"/>
                            <w:left w:val="none" w:sz="0" w:space="0" w:color="auto"/>
                            <w:bottom w:val="none" w:sz="0" w:space="0" w:color="auto"/>
                            <w:right w:val="none" w:sz="0" w:space="0" w:color="auto"/>
                          </w:divBdr>
                        </w:div>
                      </w:divsChild>
                    </w:div>
                    <w:div w:id="360522232">
                      <w:marLeft w:val="0"/>
                      <w:marRight w:val="0"/>
                      <w:marTop w:val="0"/>
                      <w:marBottom w:val="0"/>
                      <w:divBdr>
                        <w:top w:val="single" w:sz="2" w:space="1" w:color="FFFFFF"/>
                        <w:left w:val="single" w:sz="2" w:space="12" w:color="FFFFFF"/>
                        <w:bottom w:val="single" w:sz="2" w:space="1" w:color="FFFFFF"/>
                        <w:right w:val="single" w:sz="2" w:space="4" w:color="FFFFFF"/>
                      </w:divBdr>
                      <w:divsChild>
                        <w:div w:id="1204902525">
                          <w:marLeft w:val="0"/>
                          <w:marRight w:val="0"/>
                          <w:marTop w:val="0"/>
                          <w:marBottom w:val="0"/>
                          <w:divBdr>
                            <w:top w:val="none" w:sz="0" w:space="0" w:color="auto"/>
                            <w:left w:val="none" w:sz="0" w:space="0" w:color="auto"/>
                            <w:bottom w:val="none" w:sz="0" w:space="0" w:color="auto"/>
                            <w:right w:val="none" w:sz="0" w:space="0" w:color="auto"/>
                          </w:divBdr>
                        </w:div>
                      </w:divsChild>
                    </w:div>
                    <w:div w:id="1530951421">
                      <w:marLeft w:val="0"/>
                      <w:marRight w:val="0"/>
                      <w:marTop w:val="0"/>
                      <w:marBottom w:val="0"/>
                      <w:divBdr>
                        <w:top w:val="single" w:sz="2" w:space="1" w:color="FFFFFF"/>
                        <w:left w:val="single" w:sz="2" w:space="12" w:color="FFFFFF"/>
                        <w:bottom w:val="single" w:sz="2" w:space="1" w:color="FFFFFF"/>
                        <w:right w:val="single" w:sz="2" w:space="4" w:color="FFFFFF"/>
                      </w:divBdr>
                      <w:divsChild>
                        <w:div w:id="711416784">
                          <w:marLeft w:val="0"/>
                          <w:marRight w:val="0"/>
                          <w:marTop w:val="0"/>
                          <w:marBottom w:val="0"/>
                          <w:divBdr>
                            <w:top w:val="none" w:sz="0" w:space="0" w:color="auto"/>
                            <w:left w:val="none" w:sz="0" w:space="0" w:color="auto"/>
                            <w:bottom w:val="none" w:sz="0" w:space="0" w:color="auto"/>
                            <w:right w:val="none" w:sz="0" w:space="0" w:color="auto"/>
                          </w:divBdr>
                        </w:div>
                      </w:divsChild>
                    </w:div>
                    <w:div w:id="901868607">
                      <w:marLeft w:val="0"/>
                      <w:marRight w:val="0"/>
                      <w:marTop w:val="0"/>
                      <w:marBottom w:val="0"/>
                      <w:divBdr>
                        <w:top w:val="single" w:sz="2" w:space="1" w:color="FFFFFF"/>
                        <w:left w:val="single" w:sz="2" w:space="12" w:color="FFFFFF"/>
                        <w:bottom w:val="single" w:sz="2" w:space="1" w:color="FFFFFF"/>
                        <w:right w:val="single" w:sz="2" w:space="4" w:color="FFFFFF"/>
                      </w:divBdr>
                      <w:divsChild>
                        <w:div w:id="1635286490">
                          <w:marLeft w:val="0"/>
                          <w:marRight w:val="0"/>
                          <w:marTop w:val="0"/>
                          <w:marBottom w:val="0"/>
                          <w:divBdr>
                            <w:top w:val="none" w:sz="0" w:space="0" w:color="auto"/>
                            <w:left w:val="none" w:sz="0" w:space="0" w:color="auto"/>
                            <w:bottom w:val="none" w:sz="0" w:space="0" w:color="auto"/>
                            <w:right w:val="none" w:sz="0" w:space="0" w:color="auto"/>
                          </w:divBdr>
                        </w:div>
                      </w:divsChild>
                    </w:div>
                    <w:div w:id="1996834379">
                      <w:marLeft w:val="0"/>
                      <w:marRight w:val="0"/>
                      <w:marTop w:val="0"/>
                      <w:marBottom w:val="0"/>
                      <w:divBdr>
                        <w:top w:val="single" w:sz="2" w:space="1" w:color="FFFFFF"/>
                        <w:left w:val="single" w:sz="2" w:space="12" w:color="FFFFFF"/>
                        <w:bottom w:val="single" w:sz="2" w:space="1" w:color="FFFFFF"/>
                        <w:right w:val="single" w:sz="2" w:space="4" w:color="FFFFFF"/>
                      </w:divBdr>
                      <w:divsChild>
                        <w:div w:id="1275671352">
                          <w:marLeft w:val="0"/>
                          <w:marRight w:val="0"/>
                          <w:marTop w:val="0"/>
                          <w:marBottom w:val="0"/>
                          <w:divBdr>
                            <w:top w:val="none" w:sz="0" w:space="0" w:color="auto"/>
                            <w:left w:val="none" w:sz="0" w:space="0" w:color="auto"/>
                            <w:bottom w:val="none" w:sz="0" w:space="0" w:color="auto"/>
                            <w:right w:val="none" w:sz="0" w:space="0" w:color="auto"/>
                          </w:divBdr>
                        </w:div>
                      </w:divsChild>
                    </w:div>
                    <w:div w:id="449281245">
                      <w:marLeft w:val="0"/>
                      <w:marRight w:val="0"/>
                      <w:marTop w:val="0"/>
                      <w:marBottom w:val="0"/>
                      <w:divBdr>
                        <w:top w:val="single" w:sz="2" w:space="1" w:color="FFFFFF"/>
                        <w:left w:val="single" w:sz="2" w:space="12" w:color="FFFFFF"/>
                        <w:bottom w:val="single" w:sz="2" w:space="1" w:color="FFFFFF"/>
                        <w:right w:val="single" w:sz="2" w:space="4" w:color="FFFFFF"/>
                      </w:divBdr>
                      <w:divsChild>
                        <w:div w:id="906959915">
                          <w:marLeft w:val="0"/>
                          <w:marRight w:val="0"/>
                          <w:marTop w:val="0"/>
                          <w:marBottom w:val="0"/>
                          <w:divBdr>
                            <w:top w:val="none" w:sz="0" w:space="0" w:color="auto"/>
                            <w:left w:val="none" w:sz="0" w:space="0" w:color="auto"/>
                            <w:bottom w:val="none" w:sz="0" w:space="0" w:color="auto"/>
                            <w:right w:val="none" w:sz="0" w:space="0" w:color="auto"/>
                          </w:divBdr>
                        </w:div>
                      </w:divsChild>
                    </w:div>
                    <w:div w:id="1779565464">
                      <w:marLeft w:val="0"/>
                      <w:marRight w:val="0"/>
                      <w:marTop w:val="0"/>
                      <w:marBottom w:val="0"/>
                      <w:divBdr>
                        <w:top w:val="single" w:sz="2" w:space="1" w:color="FFFFFF"/>
                        <w:left w:val="single" w:sz="2" w:space="12" w:color="FFFFFF"/>
                        <w:bottom w:val="single" w:sz="2" w:space="1" w:color="FFFFFF"/>
                        <w:right w:val="single" w:sz="2" w:space="4" w:color="FFFFFF"/>
                      </w:divBdr>
                      <w:divsChild>
                        <w:div w:id="1373578746">
                          <w:marLeft w:val="0"/>
                          <w:marRight w:val="0"/>
                          <w:marTop w:val="0"/>
                          <w:marBottom w:val="0"/>
                          <w:divBdr>
                            <w:top w:val="none" w:sz="0" w:space="0" w:color="auto"/>
                            <w:left w:val="none" w:sz="0" w:space="0" w:color="auto"/>
                            <w:bottom w:val="none" w:sz="0" w:space="0" w:color="auto"/>
                            <w:right w:val="none" w:sz="0" w:space="0" w:color="auto"/>
                          </w:divBdr>
                        </w:div>
                      </w:divsChild>
                    </w:div>
                    <w:div w:id="1963657251">
                      <w:marLeft w:val="0"/>
                      <w:marRight w:val="0"/>
                      <w:marTop w:val="0"/>
                      <w:marBottom w:val="0"/>
                      <w:divBdr>
                        <w:top w:val="single" w:sz="2" w:space="1" w:color="FFFFFF"/>
                        <w:left w:val="single" w:sz="2" w:space="12" w:color="FFFFFF"/>
                        <w:bottom w:val="single" w:sz="2" w:space="1" w:color="FFFFFF"/>
                        <w:right w:val="single" w:sz="2" w:space="4" w:color="FFFFFF"/>
                      </w:divBdr>
                      <w:divsChild>
                        <w:div w:id="1707872393">
                          <w:marLeft w:val="0"/>
                          <w:marRight w:val="0"/>
                          <w:marTop w:val="0"/>
                          <w:marBottom w:val="0"/>
                          <w:divBdr>
                            <w:top w:val="none" w:sz="0" w:space="0" w:color="auto"/>
                            <w:left w:val="none" w:sz="0" w:space="0" w:color="auto"/>
                            <w:bottom w:val="none" w:sz="0" w:space="0" w:color="auto"/>
                            <w:right w:val="none" w:sz="0" w:space="0" w:color="auto"/>
                          </w:divBdr>
                        </w:div>
                      </w:divsChild>
                    </w:div>
                    <w:div w:id="300619344">
                      <w:marLeft w:val="0"/>
                      <w:marRight w:val="0"/>
                      <w:marTop w:val="0"/>
                      <w:marBottom w:val="0"/>
                      <w:divBdr>
                        <w:top w:val="single" w:sz="2" w:space="1" w:color="FFFFFF"/>
                        <w:left w:val="single" w:sz="2" w:space="12" w:color="FFFFFF"/>
                        <w:bottom w:val="single" w:sz="2" w:space="1" w:color="FFFFFF"/>
                        <w:right w:val="single" w:sz="2" w:space="4" w:color="FFFFFF"/>
                      </w:divBdr>
                      <w:divsChild>
                        <w:div w:id="938026988">
                          <w:marLeft w:val="0"/>
                          <w:marRight w:val="0"/>
                          <w:marTop w:val="0"/>
                          <w:marBottom w:val="0"/>
                          <w:divBdr>
                            <w:top w:val="none" w:sz="0" w:space="0" w:color="auto"/>
                            <w:left w:val="none" w:sz="0" w:space="0" w:color="auto"/>
                            <w:bottom w:val="none" w:sz="0" w:space="0" w:color="auto"/>
                            <w:right w:val="none" w:sz="0" w:space="0" w:color="auto"/>
                          </w:divBdr>
                        </w:div>
                      </w:divsChild>
                    </w:div>
                    <w:div w:id="1873378029">
                      <w:marLeft w:val="0"/>
                      <w:marRight w:val="0"/>
                      <w:marTop w:val="0"/>
                      <w:marBottom w:val="0"/>
                      <w:divBdr>
                        <w:top w:val="single" w:sz="2" w:space="1" w:color="FFFFFF"/>
                        <w:left w:val="single" w:sz="2" w:space="12" w:color="FFFFFF"/>
                        <w:bottom w:val="single" w:sz="2" w:space="1" w:color="FFFFFF"/>
                        <w:right w:val="single" w:sz="2" w:space="4" w:color="FFFFFF"/>
                      </w:divBdr>
                      <w:divsChild>
                        <w:div w:id="393893160">
                          <w:marLeft w:val="0"/>
                          <w:marRight w:val="0"/>
                          <w:marTop w:val="0"/>
                          <w:marBottom w:val="0"/>
                          <w:divBdr>
                            <w:top w:val="none" w:sz="0" w:space="0" w:color="auto"/>
                            <w:left w:val="none" w:sz="0" w:space="0" w:color="auto"/>
                            <w:bottom w:val="none" w:sz="0" w:space="0" w:color="auto"/>
                            <w:right w:val="none" w:sz="0" w:space="0" w:color="auto"/>
                          </w:divBdr>
                        </w:div>
                      </w:divsChild>
                    </w:div>
                    <w:div w:id="469788366">
                      <w:marLeft w:val="0"/>
                      <w:marRight w:val="0"/>
                      <w:marTop w:val="0"/>
                      <w:marBottom w:val="0"/>
                      <w:divBdr>
                        <w:top w:val="single" w:sz="2" w:space="1" w:color="FFFFFF"/>
                        <w:left w:val="single" w:sz="2" w:space="12" w:color="FFFFFF"/>
                        <w:bottom w:val="single" w:sz="2" w:space="1" w:color="FFFFFF"/>
                        <w:right w:val="single" w:sz="2" w:space="4" w:color="FFFFFF"/>
                      </w:divBdr>
                      <w:divsChild>
                        <w:div w:id="2001033937">
                          <w:marLeft w:val="0"/>
                          <w:marRight w:val="0"/>
                          <w:marTop w:val="0"/>
                          <w:marBottom w:val="0"/>
                          <w:divBdr>
                            <w:top w:val="none" w:sz="0" w:space="0" w:color="auto"/>
                            <w:left w:val="none" w:sz="0" w:space="0" w:color="auto"/>
                            <w:bottom w:val="none" w:sz="0" w:space="0" w:color="auto"/>
                            <w:right w:val="none" w:sz="0" w:space="0" w:color="auto"/>
                          </w:divBdr>
                        </w:div>
                      </w:divsChild>
                    </w:div>
                    <w:div w:id="1353187627">
                      <w:marLeft w:val="0"/>
                      <w:marRight w:val="0"/>
                      <w:marTop w:val="0"/>
                      <w:marBottom w:val="0"/>
                      <w:divBdr>
                        <w:top w:val="single" w:sz="2" w:space="1" w:color="FFFFFF"/>
                        <w:left w:val="single" w:sz="2" w:space="12" w:color="FFFFFF"/>
                        <w:bottom w:val="single" w:sz="2" w:space="1" w:color="FFFFFF"/>
                        <w:right w:val="single" w:sz="2" w:space="4" w:color="FFFFFF"/>
                      </w:divBdr>
                      <w:divsChild>
                        <w:div w:id="384958770">
                          <w:marLeft w:val="0"/>
                          <w:marRight w:val="0"/>
                          <w:marTop w:val="0"/>
                          <w:marBottom w:val="0"/>
                          <w:divBdr>
                            <w:top w:val="none" w:sz="0" w:space="0" w:color="auto"/>
                            <w:left w:val="none" w:sz="0" w:space="0" w:color="auto"/>
                            <w:bottom w:val="none" w:sz="0" w:space="0" w:color="auto"/>
                            <w:right w:val="none" w:sz="0" w:space="0" w:color="auto"/>
                          </w:divBdr>
                        </w:div>
                      </w:divsChild>
                    </w:div>
                    <w:div w:id="963461949">
                      <w:marLeft w:val="0"/>
                      <w:marRight w:val="0"/>
                      <w:marTop w:val="0"/>
                      <w:marBottom w:val="0"/>
                      <w:divBdr>
                        <w:top w:val="single" w:sz="2" w:space="1" w:color="FFFFFF"/>
                        <w:left w:val="single" w:sz="2" w:space="12" w:color="FFFFFF"/>
                        <w:bottom w:val="single" w:sz="2" w:space="1" w:color="FFFFFF"/>
                        <w:right w:val="single" w:sz="2" w:space="4" w:color="FFFFFF"/>
                      </w:divBdr>
                      <w:divsChild>
                        <w:div w:id="1585799146">
                          <w:marLeft w:val="0"/>
                          <w:marRight w:val="0"/>
                          <w:marTop w:val="0"/>
                          <w:marBottom w:val="0"/>
                          <w:divBdr>
                            <w:top w:val="none" w:sz="0" w:space="0" w:color="auto"/>
                            <w:left w:val="none" w:sz="0" w:space="0" w:color="auto"/>
                            <w:bottom w:val="none" w:sz="0" w:space="0" w:color="auto"/>
                            <w:right w:val="none" w:sz="0" w:space="0" w:color="auto"/>
                          </w:divBdr>
                        </w:div>
                      </w:divsChild>
                    </w:div>
                    <w:div w:id="869563743">
                      <w:marLeft w:val="0"/>
                      <w:marRight w:val="0"/>
                      <w:marTop w:val="0"/>
                      <w:marBottom w:val="0"/>
                      <w:divBdr>
                        <w:top w:val="single" w:sz="2" w:space="1" w:color="FFFFFF"/>
                        <w:left w:val="single" w:sz="2" w:space="12" w:color="FFFFFF"/>
                        <w:bottom w:val="single" w:sz="2" w:space="1" w:color="FFFFFF"/>
                        <w:right w:val="single" w:sz="2" w:space="4" w:color="FFFFFF"/>
                      </w:divBdr>
                      <w:divsChild>
                        <w:div w:id="527068422">
                          <w:marLeft w:val="0"/>
                          <w:marRight w:val="0"/>
                          <w:marTop w:val="0"/>
                          <w:marBottom w:val="0"/>
                          <w:divBdr>
                            <w:top w:val="none" w:sz="0" w:space="0" w:color="auto"/>
                            <w:left w:val="none" w:sz="0" w:space="0" w:color="auto"/>
                            <w:bottom w:val="none" w:sz="0" w:space="0" w:color="auto"/>
                            <w:right w:val="none" w:sz="0" w:space="0" w:color="auto"/>
                          </w:divBdr>
                        </w:div>
                      </w:divsChild>
                    </w:div>
                    <w:div w:id="1877085135">
                      <w:marLeft w:val="0"/>
                      <w:marRight w:val="0"/>
                      <w:marTop w:val="0"/>
                      <w:marBottom w:val="0"/>
                      <w:divBdr>
                        <w:top w:val="single" w:sz="2" w:space="1" w:color="FFFFFF"/>
                        <w:left w:val="single" w:sz="2" w:space="12" w:color="FFFFFF"/>
                        <w:bottom w:val="single" w:sz="2" w:space="1" w:color="FFFFFF"/>
                        <w:right w:val="single" w:sz="2" w:space="4" w:color="FFFFFF"/>
                      </w:divBdr>
                      <w:divsChild>
                        <w:div w:id="1348484263">
                          <w:marLeft w:val="0"/>
                          <w:marRight w:val="0"/>
                          <w:marTop w:val="0"/>
                          <w:marBottom w:val="0"/>
                          <w:divBdr>
                            <w:top w:val="none" w:sz="0" w:space="0" w:color="auto"/>
                            <w:left w:val="none" w:sz="0" w:space="0" w:color="auto"/>
                            <w:bottom w:val="none" w:sz="0" w:space="0" w:color="auto"/>
                            <w:right w:val="none" w:sz="0" w:space="0" w:color="auto"/>
                          </w:divBdr>
                        </w:div>
                      </w:divsChild>
                    </w:div>
                    <w:div w:id="782530690">
                      <w:marLeft w:val="0"/>
                      <w:marRight w:val="0"/>
                      <w:marTop w:val="0"/>
                      <w:marBottom w:val="0"/>
                      <w:divBdr>
                        <w:top w:val="single" w:sz="2" w:space="1" w:color="FFFFFF"/>
                        <w:left w:val="single" w:sz="2" w:space="12" w:color="FFFFFF"/>
                        <w:bottom w:val="single" w:sz="2" w:space="1" w:color="FFFFFF"/>
                        <w:right w:val="single" w:sz="2" w:space="4" w:color="FFFFFF"/>
                      </w:divBdr>
                      <w:divsChild>
                        <w:div w:id="313531478">
                          <w:marLeft w:val="0"/>
                          <w:marRight w:val="0"/>
                          <w:marTop w:val="0"/>
                          <w:marBottom w:val="0"/>
                          <w:divBdr>
                            <w:top w:val="none" w:sz="0" w:space="0" w:color="auto"/>
                            <w:left w:val="none" w:sz="0" w:space="0" w:color="auto"/>
                            <w:bottom w:val="none" w:sz="0" w:space="0" w:color="auto"/>
                            <w:right w:val="none" w:sz="0" w:space="0" w:color="auto"/>
                          </w:divBdr>
                        </w:div>
                      </w:divsChild>
                    </w:div>
                    <w:div w:id="85271480">
                      <w:marLeft w:val="0"/>
                      <w:marRight w:val="0"/>
                      <w:marTop w:val="0"/>
                      <w:marBottom w:val="0"/>
                      <w:divBdr>
                        <w:top w:val="single" w:sz="2" w:space="1" w:color="FFFFFF"/>
                        <w:left w:val="single" w:sz="2" w:space="12" w:color="FFFFFF"/>
                        <w:bottom w:val="single" w:sz="2" w:space="1" w:color="FFFFFF"/>
                        <w:right w:val="single" w:sz="2" w:space="4" w:color="FFFFFF"/>
                      </w:divBdr>
                      <w:divsChild>
                        <w:div w:id="895894743">
                          <w:marLeft w:val="0"/>
                          <w:marRight w:val="0"/>
                          <w:marTop w:val="0"/>
                          <w:marBottom w:val="0"/>
                          <w:divBdr>
                            <w:top w:val="none" w:sz="0" w:space="0" w:color="auto"/>
                            <w:left w:val="none" w:sz="0" w:space="0" w:color="auto"/>
                            <w:bottom w:val="none" w:sz="0" w:space="0" w:color="auto"/>
                            <w:right w:val="none" w:sz="0" w:space="0" w:color="auto"/>
                          </w:divBdr>
                        </w:div>
                      </w:divsChild>
                    </w:div>
                    <w:div w:id="1744141868">
                      <w:marLeft w:val="0"/>
                      <w:marRight w:val="0"/>
                      <w:marTop w:val="0"/>
                      <w:marBottom w:val="0"/>
                      <w:divBdr>
                        <w:top w:val="single" w:sz="2" w:space="1" w:color="FFFFFF"/>
                        <w:left w:val="single" w:sz="2" w:space="12" w:color="FFFFFF"/>
                        <w:bottom w:val="single" w:sz="2" w:space="1" w:color="FFFFFF"/>
                        <w:right w:val="single" w:sz="2" w:space="4" w:color="FFFFFF"/>
                      </w:divBdr>
                      <w:divsChild>
                        <w:div w:id="1486625490">
                          <w:marLeft w:val="0"/>
                          <w:marRight w:val="0"/>
                          <w:marTop w:val="0"/>
                          <w:marBottom w:val="0"/>
                          <w:divBdr>
                            <w:top w:val="none" w:sz="0" w:space="0" w:color="auto"/>
                            <w:left w:val="none" w:sz="0" w:space="0" w:color="auto"/>
                            <w:bottom w:val="none" w:sz="0" w:space="0" w:color="auto"/>
                            <w:right w:val="none" w:sz="0" w:space="0" w:color="auto"/>
                          </w:divBdr>
                        </w:div>
                      </w:divsChild>
                    </w:div>
                    <w:div w:id="1637178894">
                      <w:marLeft w:val="0"/>
                      <w:marRight w:val="0"/>
                      <w:marTop w:val="0"/>
                      <w:marBottom w:val="0"/>
                      <w:divBdr>
                        <w:top w:val="single" w:sz="2" w:space="1" w:color="FFFFFF"/>
                        <w:left w:val="single" w:sz="2" w:space="12" w:color="FFFFFF"/>
                        <w:bottom w:val="single" w:sz="2" w:space="1" w:color="FFFFFF"/>
                        <w:right w:val="single" w:sz="2" w:space="4" w:color="FFFFFF"/>
                      </w:divBdr>
                      <w:divsChild>
                        <w:div w:id="201672411">
                          <w:marLeft w:val="0"/>
                          <w:marRight w:val="0"/>
                          <w:marTop w:val="0"/>
                          <w:marBottom w:val="0"/>
                          <w:divBdr>
                            <w:top w:val="none" w:sz="0" w:space="0" w:color="auto"/>
                            <w:left w:val="none" w:sz="0" w:space="0" w:color="auto"/>
                            <w:bottom w:val="none" w:sz="0" w:space="0" w:color="auto"/>
                            <w:right w:val="none" w:sz="0" w:space="0" w:color="auto"/>
                          </w:divBdr>
                        </w:div>
                      </w:divsChild>
                    </w:div>
                    <w:div w:id="66847317">
                      <w:marLeft w:val="0"/>
                      <w:marRight w:val="0"/>
                      <w:marTop w:val="0"/>
                      <w:marBottom w:val="0"/>
                      <w:divBdr>
                        <w:top w:val="single" w:sz="2" w:space="1" w:color="FFFFFF"/>
                        <w:left w:val="single" w:sz="2" w:space="12" w:color="FFFFFF"/>
                        <w:bottom w:val="single" w:sz="2" w:space="1" w:color="FFFFFF"/>
                        <w:right w:val="single" w:sz="2" w:space="4" w:color="FFFFFF"/>
                      </w:divBdr>
                      <w:divsChild>
                        <w:div w:id="1893345630">
                          <w:marLeft w:val="0"/>
                          <w:marRight w:val="0"/>
                          <w:marTop w:val="0"/>
                          <w:marBottom w:val="0"/>
                          <w:divBdr>
                            <w:top w:val="none" w:sz="0" w:space="0" w:color="auto"/>
                            <w:left w:val="none" w:sz="0" w:space="0" w:color="auto"/>
                            <w:bottom w:val="none" w:sz="0" w:space="0" w:color="auto"/>
                            <w:right w:val="none" w:sz="0" w:space="0" w:color="auto"/>
                          </w:divBdr>
                        </w:div>
                      </w:divsChild>
                    </w:div>
                    <w:div w:id="2050109153">
                      <w:marLeft w:val="0"/>
                      <w:marRight w:val="0"/>
                      <w:marTop w:val="0"/>
                      <w:marBottom w:val="0"/>
                      <w:divBdr>
                        <w:top w:val="single" w:sz="2" w:space="1" w:color="FFFFFF"/>
                        <w:left w:val="single" w:sz="2" w:space="12" w:color="FFFFFF"/>
                        <w:bottom w:val="single" w:sz="2" w:space="1" w:color="FFFFFF"/>
                        <w:right w:val="single" w:sz="2" w:space="4" w:color="FFFFFF"/>
                      </w:divBdr>
                      <w:divsChild>
                        <w:div w:id="208223349">
                          <w:marLeft w:val="0"/>
                          <w:marRight w:val="0"/>
                          <w:marTop w:val="0"/>
                          <w:marBottom w:val="0"/>
                          <w:divBdr>
                            <w:top w:val="none" w:sz="0" w:space="0" w:color="auto"/>
                            <w:left w:val="none" w:sz="0" w:space="0" w:color="auto"/>
                            <w:bottom w:val="none" w:sz="0" w:space="0" w:color="auto"/>
                            <w:right w:val="none" w:sz="0" w:space="0" w:color="auto"/>
                          </w:divBdr>
                        </w:div>
                      </w:divsChild>
                    </w:div>
                    <w:div w:id="795947148">
                      <w:marLeft w:val="0"/>
                      <w:marRight w:val="0"/>
                      <w:marTop w:val="0"/>
                      <w:marBottom w:val="0"/>
                      <w:divBdr>
                        <w:top w:val="single" w:sz="2" w:space="1" w:color="FFFFFF"/>
                        <w:left w:val="single" w:sz="2" w:space="12" w:color="FFFFFF"/>
                        <w:bottom w:val="single" w:sz="2" w:space="1" w:color="FFFFFF"/>
                        <w:right w:val="single" w:sz="2" w:space="4" w:color="FFFFFF"/>
                      </w:divBdr>
                      <w:divsChild>
                        <w:div w:id="290867586">
                          <w:marLeft w:val="0"/>
                          <w:marRight w:val="0"/>
                          <w:marTop w:val="0"/>
                          <w:marBottom w:val="0"/>
                          <w:divBdr>
                            <w:top w:val="none" w:sz="0" w:space="0" w:color="auto"/>
                            <w:left w:val="none" w:sz="0" w:space="0" w:color="auto"/>
                            <w:bottom w:val="none" w:sz="0" w:space="0" w:color="auto"/>
                            <w:right w:val="none" w:sz="0" w:space="0" w:color="auto"/>
                          </w:divBdr>
                        </w:div>
                      </w:divsChild>
                    </w:div>
                    <w:div w:id="978608364">
                      <w:marLeft w:val="0"/>
                      <w:marRight w:val="0"/>
                      <w:marTop w:val="0"/>
                      <w:marBottom w:val="0"/>
                      <w:divBdr>
                        <w:top w:val="single" w:sz="2" w:space="1" w:color="FFFFFF"/>
                        <w:left w:val="single" w:sz="2" w:space="12" w:color="FFFFFF"/>
                        <w:bottom w:val="single" w:sz="2" w:space="1" w:color="FFFFFF"/>
                        <w:right w:val="single" w:sz="2" w:space="4" w:color="FFFFFF"/>
                      </w:divBdr>
                      <w:divsChild>
                        <w:div w:id="2021466559">
                          <w:marLeft w:val="0"/>
                          <w:marRight w:val="0"/>
                          <w:marTop w:val="0"/>
                          <w:marBottom w:val="0"/>
                          <w:divBdr>
                            <w:top w:val="none" w:sz="0" w:space="0" w:color="auto"/>
                            <w:left w:val="none" w:sz="0" w:space="0" w:color="auto"/>
                            <w:bottom w:val="none" w:sz="0" w:space="0" w:color="auto"/>
                            <w:right w:val="none" w:sz="0" w:space="0" w:color="auto"/>
                          </w:divBdr>
                        </w:div>
                      </w:divsChild>
                    </w:div>
                    <w:div w:id="1116631868">
                      <w:marLeft w:val="0"/>
                      <w:marRight w:val="0"/>
                      <w:marTop w:val="0"/>
                      <w:marBottom w:val="0"/>
                      <w:divBdr>
                        <w:top w:val="single" w:sz="2" w:space="1" w:color="FFFFFF"/>
                        <w:left w:val="single" w:sz="2" w:space="12" w:color="FFFFFF"/>
                        <w:bottom w:val="single" w:sz="2" w:space="1" w:color="FFFFFF"/>
                        <w:right w:val="single" w:sz="2" w:space="4" w:color="FFFFFF"/>
                      </w:divBdr>
                      <w:divsChild>
                        <w:div w:id="1525288816">
                          <w:marLeft w:val="0"/>
                          <w:marRight w:val="0"/>
                          <w:marTop w:val="0"/>
                          <w:marBottom w:val="0"/>
                          <w:divBdr>
                            <w:top w:val="none" w:sz="0" w:space="0" w:color="auto"/>
                            <w:left w:val="none" w:sz="0" w:space="0" w:color="auto"/>
                            <w:bottom w:val="none" w:sz="0" w:space="0" w:color="auto"/>
                            <w:right w:val="none" w:sz="0" w:space="0" w:color="auto"/>
                          </w:divBdr>
                        </w:div>
                      </w:divsChild>
                    </w:div>
                    <w:div w:id="954868327">
                      <w:marLeft w:val="0"/>
                      <w:marRight w:val="0"/>
                      <w:marTop w:val="0"/>
                      <w:marBottom w:val="0"/>
                      <w:divBdr>
                        <w:top w:val="single" w:sz="2" w:space="1" w:color="FFFFFF"/>
                        <w:left w:val="single" w:sz="2" w:space="12" w:color="FFFFFF"/>
                        <w:bottom w:val="single" w:sz="2" w:space="1" w:color="FFFFFF"/>
                        <w:right w:val="single" w:sz="2" w:space="4" w:color="FFFFFF"/>
                      </w:divBdr>
                      <w:divsChild>
                        <w:div w:id="1810051300">
                          <w:marLeft w:val="0"/>
                          <w:marRight w:val="0"/>
                          <w:marTop w:val="0"/>
                          <w:marBottom w:val="0"/>
                          <w:divBdr>
                            <w:top w:val="none" w:sz="0" w:space="0" w:color="auto"/>
                            <w:left w:val="none" w:sz="0" w:space="0" w:color="auto"/>
                            <w:bottom w:val="none" w:sz="0" w:space="0" w:color="auto"/>
                            <w:right w:val="none" w:sz="0" w:space="0" w:color="auto"/>
                          </w:divBdr>
                        </w:div>
                      </w:divsChild>
                    </w:div>
                    <w:div w:id="1330057763">
                      <w:marLeft w:val="0"/>
                      <w:marRight w:val="0"/>
                      <w:marTop w:val="0"/>
                      <w:marBottom w:val="0"/>
                      <w:divBdr>
                        <w:top w:val="single" w:sz="2" w:space="1" w:color="FFFFFF"/>
                        <w:left w:val="single" w:sz="2" w:space="12" w:color="FFFFFF"/>
                        <w:bottom w:val="single" w:sz="2" w:space="1" w:color="FFFFFF"/>
                        <w:right w:val="single" w:sz="2" w:space="4" w:color="FFFFFF"/>
                      </w:divBdr>
                      <w:divsChild>
                        <w:div w:id="1298993085">
                          <w:marLeft w:val="0"/>
                          <w:marRight w:val="0"/>
                          <w:marTop w:val="0"/>
                          <w:marBottom w:val="0"/>
                          <w:divBdr>
                            <w:top w:val="none" w:sz="0" w:space="0" w:color="auto"/>
                            <w:left w:val="none" w:sz="0" w:space="0" w:color="auto"/>
                            <w:bottom w:val="none" w:sz="0" w:space="0" w:color="auto"/>
                            <w:right w:val="none" w:sz="0" w:space="0" w:color="auto"/>
                          </w:divBdr>
                        </w:div>
                      </w:divsChild>
                    </w:div>
                    <w:div w:id="1999765630">
                      <w:marLeft w:val="0"/>
                      <w:marRight w:val="0"/>
                      <w:marTop w:val="0"/>
                      <w:marBottom w:val="0"/>
                      <w:divBdr>
                        <w:top w:val="single" w:sz="2" w:space="1" w:color="FFFFFF"/>
                        <w:left w:val="single" w:sz="2" w:space="12" w:color="FFFFFF"/>
                        <w:bottom w:val="single" w:sz="2" w:space="1" w:color="FFFFFF"/>
                        <w:right w:val="single" w:sz="2" w:space="4" w:color="FFFFFF"/>
                      </w:divBdr>
                      <w:divsChild>
                        <w:div w:id="1691177773">
                          <w:marLeft w:val="0"/>
                          <w:marRight w:val="0"/>
                          <w:marTop w:val="0"/>
                          <w:marBottom w:val="0"/>
                          <w:divBdr>
                            <w:top w:val="none" w:sz="0" w:space="0" w:color="auto"/>
                            <w:left w:val="none" w:sz="0" w:space="0" w:color="auto"/>
                            <w:bottom w:val="none" w:sz="0" w:space="0" w:color="auto"/>
                            <w:right w:val="none" w:sz="0" w:space="0" w:color="auto"/>
                          </w:divBdr>
                        </w:div>
                      </w:divsChild>
                    </w:div>
                    <w:div w:id="688143972">
                      <w:marLeft w:val="0"/>
                      <w:marRight w:val="0"/>
                      <w:marTop w:val="0"/>
                      <w:marBottom w:val="0"/>
                      <w:divBdr>
                        <w:top w:val="single" w:sz="2" w:space="1" w:color="FFFFFF"/>
                        <w:left w:val="single" w:sz="2" w:space="12" w:color="FFFFFF"/>
                        <w:bottom w:val="single" w:sz="2" w:space="1" w:color="FFFFFF"/>
                        <w:right w:val="single" w:sz="2" w:space="4" w:color="FFFFFF"/>
                      </w:divBdr>
                      <w:divsChild>
                        <w:div w:id="1653831282">
                          <w:marLeft w:val="0"/>
                          <w:marRight w:val="0"/>
                          <w:marTop w:val="0"/>
                          <w:marBottom w:val="0"/>
                          <w:divBdr>
                            <w:top w:val="none" w:sz="0" w:space="0" w:color="auto"/>
                            <w:left w:val="none" w:sz="0" w:space="0" w:color="auto"/>
                            <w:bottom w:val="none" w:sz="0" w:space="0" w:color="auto"/>
                            <w:right w:val="none" w:sz="0" w:space="0" w:color="auto"/>
                          </w:divBdr>
                        </w:div>
                      </w:divsChild>
                    </w:div>
                    <w:div w:id="1160346978">
                      <w:marLeft w:val="0"/>
                      <w:marRight w:val="0"/>
                      <w:marTop w:val="0"/>
                      <w:marBottom w:val="0"/>
                      <w:divBdr>
                        <w:top w:val="single" w:sz="2" w:space="1" w:color="FFFFFF"/>
                        <w:left w:val="single" w:sz="2" w:space="12" w:color="FFFFFF"/>
                        <w:bottom w:val="single" w:sz="2" w:space="1" w:color="FFFFFF"/>
                        <w:right w:val="single" w:sz="2" w:space="4" w:color="FFFFFF"/>
                      </w:divBdr>
                      <w:divsChild>
                        <w:div w:id="485630053">
                          <w:marLeft w:val="0"/>
                          <w:marRight w:val="0"/>
                          <w:marTop w:val="0"/>
                          <w:marBottom w:val="0"/>
                          <w:divBdr>
                            <w:top w:val="none" w:sz="0" w:space="0" w:color="auto"/>
                            <w:left w:val="none" w:sz="0" w:space="0" w:color="auto"/>
                            <w:bottom w:val="none" w:sz="0" w:space="0" w:color="auto"/>
                            <w:right w:val="none" w:sz="0" w:space="0" w:color="auto"/>
                          </w:divBdr>
                        </w:div>
                      </w:divsChild>
                    </w:div>
                    <w:div w:id="1219315783">
                      <w:marLeft w:val="0"/>
                      <w:marRight w:val="0"/>
                      <w:marTop w:val="0"/>
                      <w:marBottom w:val="0"/>
                      <w:divBdr>
                        <w:top w:val="single" w:sz="2" w:space="1" w:color="FFFFFF"/>
                        <w:left w:val="single" w:sz="2" w:space="12" w:color="FFFFFF"/>
                        <w:bottom w:val="single" w:sz="2" w:space="1" w:color="FFFFFF"/>
                        <w:right w:val="single" w:sz="2" w:space="4" w:color="FFFFFF"/>
                      </w:divBdr>
                      <w:divsChild>
                        <w:div w:id="980504887">
                          <w:marLeft w:val="0"/>
                          <w:marRight w:val="0"/>
                          <w:marTop w:val="0"/>
                          <w:marBottom w:val="0"/>
                          <w:divBdr>
                            <w:top w:val="none" w:sz="0" w:space="0" w:color="auto"/>
                            <w:left w:val="none" w:sz="0" w:space="0" w:color="auto"/>
                            <w:bottom w:val="none" w:sz="0" w:space="0" w:color="auto"/>
                            <w:right w:val="none" w:sz="0" w:space="0" w:color="auto"/>
                          </w:divBdr>
                        </w:div>
                      </w:divsChild>
                    </w:div>
                    <w:div w:id="1144422190">
                      <w:marLeft w:val="0"/>
                      <w:marRight w:val="0"/>
                      <w:marTop w:val="0"/>
                      <w:marBottom w:val="0"/>
                      <w:divBdr>
                        <w:top w:val="single" w:sz="2" w:space="1" w:color="FFFFFF"/>
                        <w:left w:val="single" w:sz="2" w:space="12" w:color="FFFFFF"/>
                        <w:bottom w:val="single" w:sz="2" w:space="1" w:color="FFFFFF"/>
                        <w:right w:val="single" w:sz="2" w:space="4" w:color="FFFFFF"/>
                      </w:divBdr>
                      <w:divsChild>
                        <w:div w:id="1816876230">
                          <w:marLeft w:val="0"/>
                          <w:marRight w:val="0"/>
                          <w:marTop w:val="0"/>
                          <w:marBottom w:val="0"/>
                          <w:divBdr>
                            <w:top w:val="none" w:sz="0" w:space="0" w:color="auto"/>
                            <w:left w:val="none" w:sz="0" w:space="0" w:color="auto"/>
                            <w:bottom w:val="none" w:sz="0" w:space="0" w:color="auto"/>
                            <w:right w:val="none" w:sz="0" w:space="0" w:color="auto"/>
                          </w:divBdr>
                        </w:div>
                      </w:divsChild>
                    </w:div>
                    <w:div w:id="395979737">
                      <w:marLeft w:val="0"/>
                      <w:marRight w:val="0"/>
                      <w:marTop w:val="0"/>
                      <w:marBottom w:val="0"/>
                      <w:divBdr>
                        <w:top w:val="single" w:sz="2" w:space="1" w:color="FFFFFF"/>
                        <w:left w:val="single" w:sz="2" w:space="12" w:color="FFFFFF"/>
                        <w:bottom w:val="single" w:sz="2" w:space="1" w:color="FFFFFF"/>
                        <w:right w:val="single" w:sz="2" w:space="4" w:color="FFFFFF"/>
                      </w:divBdr>
                      <w:divsChild>
                        <w:div w:id="686101636">
                          <w:marLeft w:val="0"/>
                          <w:marRight w:val="0"/>
                          <w:marTop w:val="0"/>
                          <w:marBottom w:val="0"/>
                          <w:divBdr>
                            <w:top w:val="none" w:sz="0" w:space="0" w:color="auto"/>
                            <w:left w:val="none" w:sz="0" w:space="0" w:color="auto"/>
                            <w:bottom w:val="none" w:sz="0" w:space="0" w:color="auto"/>
                            <w:right w:val="none" w:sz="0" w:space="0" w:color="auto"/>
                          </w:divBdr>
                        </w:div>
                      </w:divsChild>
                    </w:div>
                    <w:div w:id="977302027">
                      <w:marLeft w:val="0"/>
                      <w:marRight w:val="0"/>
                      <w:marTop w:val="0"/>
                      <w:marBottom w:val="0"/>
                      <w:divBdr>
                        <w:top w:val="single" w:sz="2" w:space="1" w:color="FFFFFF"/>
                        <w:left w:val="single" w:sz="2" w:space="12" w:color="FFFFFF"/>
                        <w:bottom w:val="single" w:sz="2" w:space="1" w:color="FFFFFF"/>
                        <w:right w:val="single" w:sz="2" w:space="4" w:color="FFFFFF"/>
                      </w:divBdr>
                      <w:divsChild>
                        <w:div w:id="1096435952">
                          <w:marLeft w:val="0"/>
                          <w:marRight w:val="0"/>
                          <w:marTop w:val="0"/>
                          <w:marBottom w:val="0"/>
                          <w:divBdr>
                            <w:top w:val="none" w:sz="0" w:space="0" w:color="auto"/>
                            <w:left w:val="none" w:sz="0" w:space="0" w:color="auto"/>
                            <w:bottom w:val="none" w:sz="0" w:space="0" w:color="auto"/>
                            <w:right w:val="none" w:sz="0" w:space="0" w:color="auto"/>
                          </w:divBdr>
                        </w:div>
                      </w:divsChild>
                    </w:div>
                    <w:div w:id="57436293">
                      <w:marLeft w:val="0"/>
                      <w:marRight w:val="0"/>
                      <w:marTop w:val="0"/>
                      <w:marBottom w:val="0"/>
                      <w:divBdr>
                        <w:top w:val="single" w:sz="2" w:space="1" w:color="FFFFFF"/>
                        <w:left w:val="single" w:sz="2" w:space="12" w:color="FFFFFF"/>
                        <w:bottom w:val="single" w:sz="2" w:space="1" w:color="FFFFFF"/>
                        <w:right w:val="single" w:sz="2" w:space="4" w:color="FFFFFF"/>
                      </w:divBdr>
                      <w:divsChild>
                        <w:div w:id="884292726">
                          <w:marLeft w:val="0"/>
                          <w:marRight w:val="0"/>
                          <w:marTop w:val="0"/>
                          <w:marBottom w:val="0"/>
                          <w:divBdr>
                            <w:top w:val="none" w:sz="0" w:space="0" w:color="auto"/>
                            <w:left w:val="none" w:sz="0" w:space="0" w:color="auto"/>
                            <w:bottom w:val="none" w:sz="0" w:space="0" w:color="auto"/>
                            <w:right w:val="none" w:sz="0" w:space="0" w:color="auto"/>
                          </w:divBdr>
                        </w:div>
                      </w:divsChild>
                    </w:div>
                    <w:div w:id="1514538054">
                      <w:marLeft w:val="0"/>
                      <w:marRight w:val="0"/>
                      <w:marTop w:val="0"/>
                      <w:marBottom w:val="0"/>
                      <w:divBdr>
                        <w:top w:val="single" w:sz="2" w:space="1" w:color="FFFFFF"/>
                        <w:left w:val="single" w:sz="2" w:space="12" w:color="FFFFFF"/>
                        <w:bottom w:val="single" w:sz="2" w:space="1" w:color="FFFFFF"/>
                        <w:right w:val="single" w:sz="2" w:space="4" w:color="FFFFFF"/>
                      </w:divBdr>
                      <w:divsChild>
                        <w:div w:id="1365210923">
                          <w:marLeft w:val="0"/>
                          <w:marRight w:val="0"/>
                          <w:marTop w:val="0"/>
                          <w:marBottom w:val="0"/>
                          <w:divBdr>
                            <w:top w:val="none" w:sz="0" w:space="0" w:color="auto"/>
                            <w:left w:val="none" w:sz="0" w:space="0" w:color="auto"/>
                            <w:bottom w:val="none" w:sz="0" w:space="0" w:color="auto"/>
                            <w:right w:val="none" w:sz="0" w:space="0" w:color="auto"/>
                          </w:divBdr>
                        </w:div>
                      </w:divsChild>
                    </w:div>
                    <w:div w:id="1557398529">
                      <w:marLeft w:val="0"/>
                      <w:marRight w:val="0"/>
                      <w:marTop w:val="0"/>
                      <w:marBottom w:val="0"/>
                      <w:divBdr>
                        <w:top w:val="single" w:sz="2" w:space="1" w:color="FFFFFF"/>
                        <w:left w:val="single" w:sz="2" w:space="12" w:color="FFFFFF"/>
                        <w:bottom w:val="single" w:sz="2" w:space="1" w:color="FFFFFF"/>
                        <w:right w:val="single" w:sz="2" w:space="4" w:color="FFFFFF"/>
                      </w:divBdr>
                      <w:divsChild>
                        <w:div w:id="2001998218">
                          <w:marLeft w:val="0"/>
                          <w:marRight w:val="0"/>
                          <w:marTop w:val="0"/>
                          <w:marBottom w:val="0"/>
                          <w:divBdr>
                            <w:top w:val="none" w:sz="0" w:space="0" w:color="auto"/>
                            <w:left w:val="none" w:sz="0" w:space="0" w:color="auto"/>
                            <w:bottom w:val="none" w:sz="0" w:space="0" w:color="auto"/>
                            <w:right w:val="none" w:sz="0" w:space="0" w:color="auto"/>
                          </w:divBdr>
                        </w:div>
                      </w:divsChild>
                    </w:div>
                    <w:div w:id="1237783799">
                      <w:marLeft w:val="0"/>
                      <w:marRight w:val="0"/>
                      <w:marTop w:val="0"/>
                      <w:marBottom w:val="0"/>
                      <w:divBdr>
                        <w:top w:val="single" w:sz="2" w:space="1" w:color="FFFFFF"/>
                        <w:left w:val="single" w:sz="2" w:space="12" w:color="FFFFFF"/>
                        <w:bottom w:val="single" w:sz="2" w:space="1" w:color="FFFFFF"/>
                        <w:right w:val="single" w:sz="2" w:space="4" w:color="FFFFFF"/>
                      </w:divBdr>
                      <w:divsChild>
                        <w:div w:id="433943478">
                          <w:marLeft w:val="0"/>
                          <w:marRight w:val="0"/>
                          <w:marTop w:val="0"/>
                          <w:marBottom w:val="0"/>
                          <w:divBdr>
                            <w:top w:val="none" w:sz="0" w:space="0" w:color="auto"/>
                            <w:left w:val="none" w:sz="0" w:space="0" w:color="auto"/>
                            <w:bottom w:val="none" w:sz="0" w:space="0" w:color="auto"/>
                            <w:right w:val="none" w:sz="0" w:space="0" w:color="auto"/>
                          </w:divBdr>
                        </w:div>
                      </w:divsChild>
                    </w:div>
                    <w:div w:id="1288321241">
                      <w:marLeft w:val="0"/>
                      <w:marRight w:val="0"/>
                      <w:marTop w:val="0"/>
                      <w:marBottom w:val="0"/>
                      <w:divBdr>
                        <w:top w:val="single" w:sz="2" w:space="1" w:color="FFFFFF"/>
                        <w:left w:val="single" w:sz="2" w:space="12" w:color="FFFFFF"/>
                        <w:bottom w:val="single" w:sz="2" w:space="1" w:color="FFFFFF"/>
                        <w:right w:val="single" w:sz="2" w:space="4" w:color="FFFFFF"/>
                      </w:divBdr>
                      <w:divsChild>
                        <w:div w:id="1555462368">
                          <w:marLeft w:val="0"/>
                          <w:marRight w:val="0"/>
                          <w:marTop w:val="0"/>
                          <w:marBottom w:val="0"/>
                          <w:divBdr>
                            <w:top w:val="none" w:sz="0" w:space="0" w:color="auto"/>
                            <w:left w:val="none" w:sz="0" w:space="0" w:color="auto"/>
                            <w:bottom w:val="none" w:sz="0" w:space="0" w:color="auto"/>
                            <w:right w:val="none" w:sz="0" w:space="0" w:color="auto"/>
                          </w:divBdr>
                        </w:div>
                      </w:divsChild>
                    </w:div>
                    <w:div w:id="829055495">
                      <w:marLeft w:val="0"/>
                      <w:marRight w:val="0"/>
                      <w:marTop w:val="0"/>
                      <w:marBottom w:val="0"/>
                      <w:divBdr>
                        <w:top w:val="single" w:sz="2" w:space="1" w:color="FFFFFF"/>
                        <w:left w:val="single" w:sz="2" w:space="12" w:color="FFFFFF"/>
                        <w:bottom w:val="single" w:sz="2" w:space="1" w:color="FFFFFF"/>
                        <w:right w:val="single" w:sz="2" w:space="4" w:color="FFFFFF"/>
                      </w:divBdr>
                      <w:divsChild>
                        <w:div w:id="1795320617">
                          <w:marLeft w:val="0"/>
                          <w:marRight w:val="0"/>
                          <w:marTop w:val="0"/>
                          <w:marBottom w:val="0"/>
                          <w:divBdr>
                            <w:top w:val="none" w:sz="0" w:space="0" w:color="auto"/>
                            <w:left w:val="none" w:sz="0" w:space="0" w:color="auto"/>
                            <w:bottom w:val="none" w:sz="0" w:space="0" w:color="auto"/>
                            <w:right w:val="none" w:sz="0" w:space="0" w:color="auto"/>
                          </w:divBdr>
                        </w:div>
                      </w:divsChild>
                    </w:div>
                    <w:div w:id="1824735574">
                      <w:marLeft w:val="0"/>
                      <w:marRight w:val="0"/>
                      <w:marTop w:val="0"/>
                      <w:marBottom w:val="0"/>
                      <w:divBdr>
                        <w:top w:val="single" w:sz="2" w:space="1" w:color="FFFFFF"/>
                        <w:left w:val="single" w:sz="2" w:space="12" w:color="FFFFFF"/>
                        <w:bottom w:val="single" w:sz="2" w:space="1" w:color="FFFFFF"/>
                        <w:right w:val="single" w:sz="2" w:space="4" w:color="FFFFFF"/>
                      </w:divBdr>
                      <w:divsChild>
                        <w:div w:id="1294406910">
                          <w:marLeft w:val="0"/>
                          <w:marRight w:val="0"/>
                          <w:marTop w:val="0"/>
                          <w:marBottom w:val="0"/>
                          <w:divBdr>
                            <w:top w:val="none" w:sz="0" w:space="0" w:color="auto"/>
                            <w:left w:val="none" w:sz="0" w:space="0" w:color="auto"/>
                            <w:bottom w:val="none" w:sz="0" w:space="0" w:color="auto"/>
                            <w:right w:val="none" w:sz="0" w:space="0" w:color="auto"/>
                          </w:divBdr>
                        </w:div>
                      </w:divsChild>
                    </w:div>
                    <w:div w:id="1649167325">
                      <w:marLeft w:val="0"/>
                      <w:marRight w:val="0"/>
                      <w:marTop w:val="0"/>
                      <w:marBottom w:val="0"/>
                      <w:divBdr>
                        <w:top w:val="single" w:sz="2" w:space="1" w:color="FFFFFF"/>
                        <w:left w:val="single" w:sz="2" w:space="12" w:color="FFFFFF"/>
                        <w:bottom w:val="single" w:sz="2" w:space="1" w:color="FFFFFF"/>
                        <w:right w:val="single" w:sz="2" w:space="4" w:color="FFFFFF"/>
                      </w:divBdr>
                      <w:divsChild>
                        <w:div w:id="307440872">
                          <w:marLeft w:val="0"/>
                          <w:marRight w:val="0"/>
                          <w:marTop w:val="0"/>
                          <w:marBottom w:val="0"/>
                          <w:divBdr>
                            <w:top w:val="none" w:sz="0" w:space="0" w:color="auto"/>
                            <w:left w:val="none" w:sz="0" w:space="0" w:color="auto"/>
                            <w:bottom w:val="none" w:sz="0" w:space="0" w:color="auto"/>
                            <w:right w:val="none" w:sz="0" w:space="0" w:color="auto"/>
                          </w:divBdr>
                        </w:div>
                      </w:divsChild>
                    </w:div>
                    <w:div w:id="756250426">
                      <w:marLeft w:val="0"/>
                      <w:marRight w:val="0"/>
                      <w:marTop w:val="0"/>
                      <w:marBottom w:val="0"/>
                      <w:divBdr>
                        <w:top w:val="single" w:sz="2" w:space="1" w:color="FFFFFF"/>
                        <w:left w:val="single" w:sz="2" w:space="12" w:color="FFFFFF"/>
                        <w:bottom w:val="single" w:sz="2" w:space="1" w:color="FFFFFF"/>
                        <w:right w:val="single" w:sz="2" w:space="4" w:color="FFFFFF"/>
                      </w:divBdr>
                      <w:divsChild>
                        <w:div w:id="102773311">
                          <w:marLeft w:val="0"/>
                          <w:marRight w:val="0"/>
                          <w:marTop w:val="0"/>
                          <w:marBottom w:val="0"/>
                          <w:divBdr>
                            <w:top w:val="none" w:sz="0" w:space="0" w:color="auto"/>
                            <w:left w:val="none" w:sz="0" w:space="0" w:color="auto"/>
                            <w:bottom w:val="none" w:sz="0" w:space="0" w:color="auto"/>
                            <w:right w:val="none" w:sz="0" w:space="0" w:color="auto"/>
                          </w:divBdr>
                        </w:div>
                      </w:divsChild>
                    </w:div>
                    <w:div w:id="1932422455">
                      <w:marLeft w:val="0"/>
                      <w:marRight w:val="0"/>
                      <w:marTop w:val="0"/>
                      <w:marBottom w:val="0"/>
                      <w:divBdr>
                        <w:top w:val="single" w:sz="2" w:space="1" w:color="FFFFFF"/>
                        <w:left w:val="single" w:sz="2" w:space="12" w:color="FFFFFF"/>
                        <w:bottom w:val="single" w:sz="2" w:space="1" w:color="FFFFFF"/>
                        <w:right w:val="single" w:sz="2" w:space="4" w:color="FFFFFF"/>
                      </w:divBdr>
                      <w:divsChild>
                        <w:div w:id="115833641">
                          <w:marLeft w:val="0"/>
                          <w:marRight w:val="0"/>
                          <w:marTop w:val="0"/>
                          <w:marBottom w:val="0"/>
                          <w:divBdr>
                            <w:top w:val="none" w:sz="0" w:space="0" w:color="auto"/>
                            <w:left w:val="none" w:sz="0" w:space="0" w:color="auto"/>
                            <w:bottom w:val="none" w:sz="0" w:space="0" w:color="auto"/>
                            <w:right w:val="none" w:sz="0" w:space="0" w:color="auto"/>
                          </w:divBdr>
                        </w:div>
                      </w:divsChild>
                    </w:div>
                    <w:div w:id="581335958">
                      <w:marLeft w:val="0"/>
                      <w:marRight w:val="0"/>
                      <w:marTop w:val="0"/>
                      <w:marBottom w:val="0"/>
                      <w:divBdr>
                        <w:top w:val="single" w:sz="2" w:space="1" w:color="FFFFFF"/>
                        <w:left w:val="single" w:sz="2" w:space="12" w:color="FFFFFF"/>
                        <w:bottom w:val="single" w:sz="2" w:space="1" w:color="FFFFFF"/>
                        <w:right w:val="single" w:sz="2" w:space="4" w:color="FFFFFF"/>
                      </w:divBdr>
                      <w:divsChild>
                        <w:div w:id="266889277">
                          <w:marLeft w:val="0"/>
                          <w:marRight w:val="0"/>
                          <w:marTop w:val="0"/>
                          <w:marBottom w:val="0"/>
                          <w:divBdr>
                            <w:top w:val="none" w:sz="0" w:space="0" w:color="auto"/>
                            <w:left w:val="none" w:sz="0" w:space="0" w:color="auto"/>
                            <w:bottom w:val="none" w:sz="0" w:space="0" w:color="auto"/>
                            <w:right w:val="none" w:sz="0" w:space="0" w:color="auto"/>
                          </w:divBdr>
                        </w:div>
                      </w:divsChild>
                    </w:div>
                    <w:div w:id="362748940">
                      <w:marLeft w:val="0"/>
                      <w:marRight w:val="0"/>
                      <w:marTop w:val="0"/>
                      <w:marBottom w:val="0"/>
                      <w:divBdr>
                        <w:top w:val="single" w:sz="2" w:space="1" w:color="FFFFFF"/>
                        <w:left w:val="single" w:sz="2" w:space="12" w:color="FFFFFF"/>
                        <w:bottom w:val="single" w:sz="2" w:space="1" w:color="FFFFFF"/>
                        <w:right w:val="single" w:sz="2" w:space="4" w:color="FFFFFF"/>
                      </w:divBdr>
                      <w:divsChild>
                        <w:div w:id="1231499068">
                          <w:marLeft w:val="0"/>
                          <w:marRight w:val="0"/>
                          <w:marTop w:val="0"/>
                          <w:marBottom w:val="0"/>
                          <w:divBdr>
                            <w:top w:val="none" w:sz="0" w:space="0" w:color="auto"/>
                            <w:left w:val="none" w:sz="0" w:space="0" w:color="auto"/>
                            <w:bottom w:val="none" w:sz="0" w:space="0" w:color="auto"/>
                            <w:right w:val="none" w:sz="0" w:space="0" w:color="auto"/>
                          </w:divBdr>
                        </w:div>
                      </w:divsChild>
                    </w:div>
                    <w:div w:id="359480650">
                      <w:marLeft w:val="0"/>
                      <w:marRight w:val="0"/>
                      <w:marTop w:val="0"/>
                      <w:marBottom w:val="0"/>
                      <w:divBdr>
                        <w:top w:val="single" w:sz="2" w:space="1" w:color="FFFFFF"/>
                        <w:left w:val="single" w:sz="2" w:space="12" w:color="FFFFFF"/>
                        <w:bottom w:val="single" w:sz="2" w:space="1" w:color="FFFFFF"/>
                        <w:right w:val="single" w:sz="2" w:space="4" w:color="FFFFFF"/>
                      </w:divBdr>
                      <w:divsChild>
                        <w:div w:id="390468843">
                          <w:marLeft w:val="0"/>
                          <w:marRight w:val="0"/>
                          <w:marTop w:val="0"/>
                          <w:marBottom w:val="0"/>
                          <w:divBdr>
                            <w:top w:val="none" w:sz="0" w:space="0" w:color="auto"/>
                            <w:left w:val="none" w:sz="0" w:space="0" w:color="auto"/>
                            <w:bottom w:val="none" w:sz="0" w:space="0" w:color="auto"/>
                            <w:right w:val="none" w:sz="0" w:space="0" w:color="auto"/>
                          </w:divBdr>
                        </w:div>
                      </w:divsChild>
                    </w:div>
                    <w:div w:id="899512571">
                      <w:marLeft w:val="0"/>
                      <w:marRight w:val="0"/>
                      <w:marTop w:val="0"/>
                      <w:marBottom w:val="0"/>
                      <w:divBdr>
                        <w:top w:val="single" w:sz="2" w:space="1" w:color="FFFFFF"/>
                        <w:left w:val="single" w:sz="2" w:space="12" w:color="FFFFFF"/>
                        <w:bottom w:val="single" w:sz="2" w:space="1" w:color="FFFFFF"/>
                        <w:right w:val="single" w:sz="2" w:space="4" w:color="FFFFFF"/>
                      </w:divBdr>
                      <w:divsChild>
                        <w:div w:id="1785071261">
                          <w:marLeft w:val="0"/>
                          <w:marRight w:val="0"/>
                          <w:marTop w:val="0"/>
                          <w:marBottom w:val="0"/>
                          <w:divBdr>
                            <w:top w:val="none" w:sz="0" w:space="0" w:color="auto"/>
                            <w:left w:val="none" w:sz="0" w:space="0" w:color="auto"/>
                            <w:bottom w:val="none" w:sz="0" w:space="0" w:color="auto"/>
                            <w:right w:val="none" w:sz="0" w:space="0" w:color="auto"/>
                          </w:divBdr>
                        </w:div>
                      </w:divsChild>
                    </w:div>
                    <w:div w:id="358360854">
                      <w:marLeft w:val="0"/>
                      <w:marRight w:val="0"/>
                      <w:marTop w:val="0"/>
                      <w:marBottom w:val="0"/>
                      <w:divBdr>
                        <w:top w:val="single" w:sz="2" w:space="1" w:color="FFFFFF"/>
                        <w:left w:val="single" w:sz="2" w:space="12" w:color="FFFFFF"/>
                        <w:bottom w:val="single" w:sz="2" w:space="1" w:color="FFFFFF"/>
                        <w:right w:val="single" w:sz="2" w:space="4" w:color="FFFFFF"/>
                      </w:divBdr>
                      <w:divsChild>
                        <w:div w:id="1875727883">
                          <w:marLeft w:val="0"/>
                          <w:marRight w:val="0"/>
                          <w:marTop w:val="0"/>
                          <w:marBottom w:val="0"/>
                          <w:divBdr>
                            <w:top w:val="none" w:sz="0" w:space="0" w:color="auto"/>
                            <w:left w:val="none" w:sz="0" w:space="0" w:color="auto"/>
                            <w:bottom w:val="none" w:sz="0" w:space="0" w:color="auto"/>
                            <w:right w:val="none" w:sz="0" w:space="0" w:color="auto"/>
                          </w:divBdr>
                        </w:div>
                      </w:divsChild>
                    </w:div>
                    <w:div w:id="295914676">
                      <w:marLeft w:val="0"/>
                      <w:marRight w:val="0"/>
                      <w:marTop w:val="0"/>
                      <w:marBottom w:val="0"/>
                      <w:divBdr>
                        <w:top w:val="single" w:sz="2" w:space="1" w:color="FFFFFF"/>
                        <w:left w:val="single" w:sz="2" w:space="12" w:color="FFFFFF"/>
                        <w:bottom w:val="single" w:sz="2" w:space="1" w:color="FFFFFF"/>
                        <w:right w:val="single" w:sz="2" w:space="4" w:color="FFFFFF"/>
                      </w:divBdr>
                      <w:divsChild>
                        <w:div w:id="119501616">
                          <w:marLeft w:val="0"/>
                          <w:marRight w:val="0"/>
                          <w:marTop w:val="0"/>
                          <w:marBottom w:val="0"/>
                          <w:divBdr>
                            <w:top w:val="none" w:sz="0" w:space="0" w:color="auto"/>
                            <w:left w:val="none" w:sz="0" w:space="0" w:color="auto"/>
                            <w:bottom w:val="none" w:sz="0" w:space="0" w:color="auto"/>
                            <w:right w:val="none" w:sz="0" w:space="0" w:color="auto"/>
                          </w:divBdr>
                        </w:div>
                      </w:divsChild>
                    </w:div>
                    <w:div w:id="1947735184">
                      <w:marLeft w:val="0"/>
                      <w:marRight w:val="0"/>
                      <w:marTop w:val="0"/>
                      <w:marBottom w:val="0"/>
                      <w:divBdr>
                        <w:top w:val="single" w:sz="2" w:space="1" w:color="FFFFFF"/>
                        <w:left w:val="single" w:sz="2" w:space="12" w:color="FFFFFF"/>
                        <w:bottom w:val="single" w:sz="2" w:space="1" w:color="FFFFFF"/>
                        <w:right w:val="single" w:sz="2" w:space="4" w:color="FFFFFF"/>
                      </w:divBdr>
                      <w:divsChild>
                        <w:div w:id="607081648">
                          <w:marLeft w:val="0"/>
                          <w:marRight w:val="0"/>
                          <w:marTop w:val="0"/>
                          <w:marBottom w:val="0"/>
                          <w:divBdr>
                            <w:top w:val="none" w:sz="0" w:space="0" w:color="auto"/>
                            <w:left w:val="none" w:sz="0" w:space="0" w:color="auto"/>
                            <w:bottom w:val="none" w:sz="0" w:space="0" w:color="auto"/>
                            <w:right w:val="none" w:sz="0" w:space="0" w:color="auto"/>
                          </w:divBdr>
                        </w:div>
                      </w:divsChild>
                    </w:div>
                    <w:div w:id="1486622563">
                      <w:marLeft w:val="0"/>
                      <w:marRight w:val="0"/>
                      <w:marTop w:val="0"/>
                      <w:marBottom w:val="0"/>
                      <w:divBdr>
                        <w:top w:val="single" w:sz="2" w:space="1" w:color="FFFFFF"/>
                        <w:left w:val="single" w:sz="2" w:space="12" w:color="FFFFFF"/>
                        <w:bottom w:val="single" w:sz="2" w:space="1" w:color="FFFFFF"/>
                        <w:right w:val="single" w:sz="2" w:space="4" w:color="FFFFFF"/>
                      </w:divBdr>
                      <w:divsChild>
                        <w:div w:id="1648171809">
                          <w:marLeft w:val="0"/>
                          <w:marRight w:val="0"/>
                          <w:marTop w:val="0"/>
                          <w:marBottom w:val="0"/>
                          <w:divBdr>
                            <w:top w:val="none" w:sz="0" w:space="0" w:color="auto"/>
                            <w:left w:val="none" w:sz="0" w:space="0" w:color="auto"/>
                            <w:bottom w:val="none" w:sz="0" w:space="0" w:color="auto"/>
                            <w:right w:val="none" w:sz="0" w:space="0" w:color="auto"/>
                          </w:divBdr>
                        </w:div>
                      </w:divsChild>
                    </w:div>
                    <w:div w:id="467090387">
                      <w:marLeft w:val="0"/>
                      <w:marRight w:val="0"/>
                      <w:marTop w:val="0"/>
                      <w:marBottom w:val="0"/>
                      <w:divBdr>
                        <w:top w:val="single" w:sz="2" w:space="1" w:color="FFFFFF"/>
                        <w:left w:val="single" w:sz="2" w:space="12" w:color="FFFFFF"/>
                        <w:bottom w:val="single" w:sz="2" w:space="1" w:color="FFFFFF"/>
                        <w:right w:val="single" w:sz="2" w:space="4" w:color="FFFFFF"/>
                      </w:divBdr>
                      <w:divsChild>
                        <w:div w:id="1705054130">
                          <w:marLeft w:val="0"/>
                          <w:marRight w:val="0"/>
                          <w:marTop w:val="0"/>
                          <w:marBottom w:val="0"/>
                          <w:divBdr>
                            <w:top w:val="none" w:sz="0" w:space="0" w:color="auto"/>
                            <w:left w:val="none" w:sz="0" w:space="0" w:color="auto"/>
                            <w:bottom w:val="none" w:sz="0" w:space="0" w:color="auto"/>
                            <w:right w:val="none" w:sz="0" w:space="0" w:color="auto"/>
                          </w:divBdr>
                        </w:div>
                      </w:divsChild>
                    </w:div>
                    <w:div w:id="955789859">
                      <w:marLeft w:val="0"/>
                      <w:marRight w:val="0"/>
                      <w:marTop w:val="0"/>
                      <w:marBottom w:val="0"/>
                      <w:divBdr>
                        <w:top w:val="single" w:sz="2" w:space="1" w:color="FFFFFF"/>
                        <w:left w:val="single" w:sz="2" w:space="12" w:color="FFFFFF"/>
                        <w:bottom w:val="single" w:sz="2" w:space="1" w:color="FFFFFF"/>
                        <w:right w:val="single" w:sz="2" w:space="4" w:color="FFFFFF"/>
                      </w:divBdr>
                      <w:divsChild>
                        <w:div w:id="345057344">
                          <w:marLeft w:val="0"/>
                          <w:marRight w:val="0"/>
                          <w:marTop w:val="0"/>
                          <w:marBottom w:val="0"/>
                          <w:divBdr>
                            <w:top w:val="none" w:sz="0" w:space="0" w:color="auto"/>
                            <w:left w:val="none" w:sz="0" w:space="0" w:color="auto"/>
                            <w:bottom w:val="none" w:sz="0" w:space="0" w:color="auto"/>
                            <w:right w:val="none" w:sz="0" w:space="0" w:color="auto"/>
                          </w:divBdr>
                        </w:div>
                      </w:divsChild>
                    </w:div>
                    <w:div w:id="368337544">
                      <w:marLeft w:val="0"/>
                      <w:marRight w:val="0"/>
                      <w:marTop w:val="0"/>
                      <w:marBottom w:val="0"/>
                      <w:divBdr>
                        <w:top w:val="single" w:sz="2" w:space="1" w:color="FFFFFF"/>
                        <w:left w:val="single" w:sz="2" w:space="12" w:color="FFFFFF"/>
                        <w:bottom w:val="single" w:sz="2" w:space="1" w:color="FFFFFF"/>
                        <w:right w:val="single" w:sz="2" w:space="4" w:color="FFFFFF"/>
                      </w:divBdr>
                      <w:divsChild>
                        <w:div w:id="1877808120">
                          <w:marLeft w:val="0"/>
                          <w:marRight w:val="0"/>
                          <w:marTop w:val="0"/>
                          <w:marBottom w:val="0"/>
                          <w:divBdr>
                            <w:top w:val="none" w:sz="0" w:space="0" w:color="auto"/>
                            <w:left w:val="none" w:sz="0" w:space="0" w:color="auto"/>
                            <w:bottom w:val="none" w:sz="0" w:space="0" w:color="auto"/>
                            <w:right w:val="none" w:sz="0" w:space="0" w:color="auto"/>
                          </w:divBdr>
                        </w:div>
                      </w:divsChild>
                    </w:div>
                    <w:div w:id="913706121">
                      <w:marLeft w:val="0"/>
                      <w:marRight w:val="0"/>
                      <w:marTop w:val="0"/>
                      <w:marBottom w:val="0"/>
                      <w:divBdr>
                        <w:top w:val="single" w:sz="2" w:space="1" w:color="FFFFFF"/>
                        <w:left w:val="single" w:sz="2" w:space="12" w:color="FFFFFF"/>
                        <w:bottom w:val="single" w:sz="2" w:space="1" w:color="FFFFFF"/>
                        <w:right w:val="single" w:sz="2" w:space="4" w:color="FFFFFF"/>
                      </w:divBdr>
                      <w:divsChild>
                        <w:div w:id="704717521">
                          <w:marLeft w:val="0"/>
                          <w:marRight w:val="0"/>
                          <w:marTop w:val="0"/>
                          <w:marBottom w:val="0"/>
                          <w:divBdr>
                            <w:top w:val="none" w:sz="0" w:space="0" w:color="auto"/>
                            <w:left w:val="none" w:sz="0" w:space="0" w:color="auto"/>
                            <w:bottom w:val="none" w:sz="0" w:space="0" w:color="auto"/>
                            <w:right w:val="none" w:sz="0" w:space="0" w:color="auto"/>
                          </w:divBdr>
                        </w:div>
                      </w:divsChild>
                    </w:div>
                    <w:div w:id="1246182603">
                      <w:marLeft w:val="0"/>
                      <w:marRight w:val="0"/>
                      <w:marTop w:val="0"/>
                      <w:marBottom w:val="0"/>
                      <w:divBdr>
                        <w:top w:val="single" w:sz="2" w:space="1" w:color="FFFFFF"/>
                        <w:left w:val="single" w:sz="2" w:space="12" w:color="FFFFFF"/>
                        <w:bottom w:val="single" w:sz="2" w:space="1" w:color="FFFFFF"/>
                        <w:right w:val="single" w:sz="2" w:space="4" w:color="FFFFFF"/>
                      </w:divBdr>
                      <w:divsChild>
                        <w:div w:id="1788892952">
                          <w:marLeft w:val="0"/>
                          <w:marRight w:val="0"/>
                          <w:marTop w:val="0"/>
                          <w:marBottom w:val="0"/>
                          <w:divBdr>
                            <w:top w:val="none" w:sz="0" w:space="0" w:color="auto"/>
                            <w:left w:val="none" w:sz="0" w:space="0" w:color="auto"/>
                            <w:bottom w:val="none" w:sz="0" w:space="0" w:color="auto"/>
                            <w:right w:val="none" w:sz="0" w:space="0" w:color="auto"/>
                          </w:divBdr>
                        </w:div>
                      </w:divsChild>
                    </w:div>
                    <w:div w:id="324823612">
                      <w:marLeft w:val="0"/>
                      <w:marRight w:val="0"/>
                      <w:marTop w:val="0"/>
                      <w:marBottom w:val="0"/>
                      <w:divBdr>
                        <w:top w:val="single" w:sz="2" w:space="1" w:color="FFFFFF"/>
                        <w:left w:val="single" w:sz="2" w:space="12" w:color="FFFFFF"/>
                        <w:bottom w:val="single" w:sz="2" w:space="1" w:color="FFFFFF"/>
                        <w:right w:val="single" w:sz="2" w:space="4" w:color="FFFFFF"/>
                      </w:divBdr>
                      <w:divsChild>
                        <w:div w:id="1228221213">
                          <w:marLeft w:val="0"/>
                          <w:marRight w:val="0"/>
                          <w:marTop w:val="0"/>
                          <w:marBottom w:val="0"/>
                          <w:divBdr>
                            <w:top w:val="none" w:sz="0" w:space="0" w:color="auto"/>
                            <w:left w:val="none" w:sz="0" w:space="0" w:color="auto"/>
                            <w:bottom w:val="none" w:sz="0" w:space="0" w:color="auto"/>
                            <w:right w:val="none" w:sz="0" w:space="0" w:color="auto"/>
                          </w:divBdr>
                        </w:div>
                      </w:divsChild>
                    </w:div>
                    <w:div w:id="1920674678">
                      <w:marLeft w:val="0"/>
                      <w:marRight w:val="0"/>
                      <w:marTop w:val="0"/>
                      <w:marBottom w:val="0"/>
                      <w:divBdr>
                        <w:top w:val="single" w:sz="2" w:space="1" w:color="FFFFFF"/>
                        <w:left w:val="single" w:sz="2" w:space="12" w:color="FFFFFF"/>
                        <w:bottom w:val="single" w:sz="2" w:space="1" w:color="FFFFFF"/>
                        <w:right w:val="single" w:sz="2" w:space="4" w:color="FFFFFF"/>
                      </w:divBdr>
                      <w:divsChild>
                        <w:div w:id="760418812">
                          <w:marLeft w:val="0"/>
                          <w:marRight w:val="0"/>
                          <w:marTop w:val="0"/>
                          <w:marBottom w:val="0"/>
                          <w:divBdr>
                            <w:top w:val="none" w:sz="0" w:space="0" w:color="auto"/>
                            <w:left w:val="none" w:sz="0" w:space="0" w:color="auto"/>
                            <w:bottom w:val="none" w:sz="0" w:space="0" w:color="auto"/>
                            <w:right w:val="none" w:sz="0" w:space="0" w:color="auto"/>
                          </w:divBdr>
                        </w:div>
                      </w:divsChild>
                    </w:div>
                    <w:div w:id="1995719534">
                      <w:marLeft w:val="0"/>
                      <w:marRight w:val="0"/>
                      <w:marTop w:val="0"/>
                      <w:marBottom w:val="0"/>
                      <w:divBdr>
                        <w:top w:val="single" w:sz="2" w:space="1" w:color="FFFFFF"/>
                        <w:left w:val="single" w:sz="2" w:space="12" w:color="FFFFFF"/>
                        <w:bottom w:val="single" w:sz="2" w:space="1" w:color="FFFFFF"/>
                        <w:right w:val="single" w:sz="2" w:space="4" w:color="FFFFFF"/>
                      </w:divBdr>
                      <w:divsChild>
                        <w:div w:id="1602909902">
                          <w:marLeft w:val="0"/>
                          <w:marRight w:val="0"/>
                          <w:marTop w:val="0"/>
                          <w:marBottom w:val="0"/>
                          <w:divBdr>
                            <w:top w:val="none" w:sz="0" w:space="0" w:color="auto"/>
                            <w:left w:val="none" w:sz="0" w:space="0" w:color="auto"/>
                            <w:bottom w:val="none" w:sz="0" w:space="0" w:color="auto"/>
                            <w:right w:val="none" w:sz="0" w:space="0" w:color="auto"/>
                          </w:divBdr>
                        </w:div>
                      </w:divsChild>
                    </w:div>
                    <w:div w:id="1865744840">
                      <w:marLeft w:val="0"/>
                      <w:marRight w:val="0"/>
                      <w:marTop w:val="0"/>
                      <w:marBottom w:val="0"/>
                      <w:divBdr>
                        <w:top w:val="single" w:sz="2" w:space="1" w:color="FFFFFF"/>
                        <w:left w:val="single" w:sz="2" w:space="12" w:color="FFFFFF"/>
                        <w:bottom w:val="single" w:sz="2" w:space="1" w:color="FFFFFF"/>
                        <w:right w:val="single" w:sz="2" w:space="4" w:color="FFFFFF"/>
                      </w:divBdr>
                      <w:divsChild>
                        <w:div w:id="1797212118">
                          <w:marLeft w:val="0"/>
                          <w:marRight w:val="0"/>
                          <w:marTop w:val="0"/>
                          <w:marBottom w:val="0"/>
                          <w:divBdr>
                            <w:top w:val="none" w:sz="0" w:space="0" w:color="auto"/>
                            <w:left w:val="none" w:sz="0" w:space="0" w:color="auto"/>
                            <w:bottom w:val="none" w:sz="0" w:space="0" w:color="auto"/>
                            <w:right w:val="none" w:sz="0" w:space="0" w:color="auto"/>
                          </w:divBdr>
                        </w:div>
                      </w:divsChild>
                    </w:div>
                    <w:div w:id="2095588181">
                      <w:marLeft w:val="0"/>
                      <w:marRight w:val="0"/>
                      <w:marTop w:val="0"/>
                      <w:marBottom w:val="0"/>
                      <w:divBdr>
                        <w:top w:val="single" w:sz="2" w:space="1" w:color="FFFFFF"/>
                        <w:left w:val="single" w:sz="2" w:space="12" w:color="FFFFFF"/>
                        <w:bottom w:val="single" w:sz="2" w:space="1" w:color="FFFFFF"/>
                        <w:right w:val="single" w:sz="2" w:space="4" w:color="FFFFFF"/>
                      </w:divBdr>
                      <w:divsChild>
                        <w:div w:id="1440029130">
                          <w:marLeft w:val="0"/>
                          <w:marRight w:val="0"/>
                          <w:marTop w:val="0"/>
                          <w:marBottom w:val="0"/>
                          <w:divBdr>
                            <w:top w:val="none" w:sz="0" w:space="0" w:color="auto"/>
                            <w:left w:val="none" w:sz="0" w:space="0" w:color="auto"/>
                            <w:bottom w:val="none" w:sz="0" w:space="0" w:color="auto"/>
                            <w:right w:val="none" w:sz="0" w:space="0" w:color="auto"/>
                          </w:divBdr>
                        </w:div>
                      </w:divsChild>
                    </w:div>
                    <w:div w:id="1966767568">
                      <w:marLeft w:val="0"/>
                      <w:marRight w:val="0"/>
                      <w:marTop w:val="0"/>
                      <w:marBottom w:val="0"/>
                      <w:divBdr>
                        <w:top w:val="single" w:sz="2" w:space="1" w:color="FFFFFF"/>
                        <w:left w:val="single" w:sz="2" w:space="12" w:color="FFFFFF"/>
                        <w:bottom w:val="single" w:sz="2" w:space="1" w:color="FFFFFF"/>
                        <w:right w:val="single" w:sz="2" w:space="4" w:color="FFFFFF"/>
                      </w:divBdr>
                      <w:divsChild>
                        <w:div w:id="18362885">
                          <w:marLeft w:val="0"/>
                          <w:marRight w:val="0"/>
                          <w:marTop w:val="0"/>
                          <w:marBottom w:val="0"/>
                          <w:divBdr>
                            <w:top w:val="none" w:sz="0" w:space="0" w:color="auto"/>
                            <w:left w:val="none" w:sz="0" w:space="0" w:color="auto"/>
                            <w:bottom w:val="none" w:sz="0" w:space="0" w:color="auto"/>
                            <w:right w:val="none" w:sz="0" w:space="0" w:color="auto"/>
                          </w:divBdr>
                        </w:div>
                      </w:divsChild>
                    </w:div>
                    <w:div w:id="1168593092">
                      <w:marLeft w:val="0"/>
                      <w:marRight w:val="0"/>
                      <w:marTop w:val="0"/>
                      <w:marBottom w:val="0"/>
                      <w:divBdr>
                        <w:top w:val="single" w:sz="2" w:space="1" w:color="FFFFFF"/>
                        <w:left w:val="single" w:sz="2" w:space="12" w:color="FFFFFF"/>
                        <w:bottom w:val="single" w:sz="2" w:space="1" w:color="FFFFFF"/>
                        <w:right w:val="single" w:sz="2" w:space="4" w:color="FFFFFF"/>
                      </w:divBdr>
                      <w:divsChild>
                        <w:div w:id="864708327">
                          <w:marLeft w:val="0"/>
                          <w:marRight w:val="0"/>
                          <w:marTop w:val="0"/>
                          <w:marBottom w:val="0"/>
                          <w:divBdr>
                            <w:top w:val="none" w:sz="0" w:space="0" w:color="auto"/>
                            <w:left w:val="none" w:sz="0" w:space="0" w:color="auto"/>
                            <w:bottom w:val="none" w:sz="0" w:space="0" w:color="auto"/>
                            <w:right w:val="none" w:sz="0" w:space="0" w:color="auto"/>
                          </w:divBdr>
                        </w:div>
                      </w:divsChild>
                    </w:div>
                    <w:div w:id="1975406126">
                      <w:marLeft w:val="0"/>
                      <w:marRight w:val="0"/>
                      <w:marTop w:val="0"/>
                      <w:marBottom w:val="0"/>
                      <w:divBdr>
                        <w:top w:val="single" w:sz="2" w:space="1" w:color="FFFFFF"/>
                        <w:left w:val="single" w:sz="2" w:space="12" w:color="FFFFFF"/>
                        <w:bottom w:val="single" w:sz="2" w:space="1" w:color="FFFFFF"/>
                        <w:right w:val="single" w:sz="2" w:space="4" w:color="FFFFFF"/>
                      </w:divBdr>
                      <w:divsChild>
                        <w:div w:id="201941168">
                          <w:marLeft w:val="0"/>
                          <w:marRight w:val="0"/>
                          <w:marTop w:val="0"/>
                          <w:marBottom w:val="0"/>
                          <w:divBdr>
                            <w:top w:val="none" w:sz="0" w:space="0" w:color="auto"/>
                            <w:left w:val="none" w:sz="0" w:space="0" w:color="auto"/>
                            <w:bottom w:val="none" w:sz="0" w:space="0" w:color="auto"/>
                            <w:right w:val="none" w:sz="0" w:space="0" w:color="auto"/>
                          </w:divBdr>
                        </w:div>
                      </w:divsChild>
                    </w:div>
                    <w:div w:id="855735266">
                      <w:marLeft w:val="0"/>
                      <w:marRight w:val="0"/>
                      <w:marTop w:val="0"/>
                      <w:marBottom w:val="0"/>
                      <w:divBdr>
                        <w:top w:val="single" w:sz="2" w:space="1" w:color="FFFFFF"/>
                        <w:left w:val="single" w:sz="2" w:space="12" w:color="FFFFFF"/>
                        <w:bottom w:val="single" w:sz="2" w:space="1" w:color="FFFFFF"/>
                        <w:right w:val="single" w:sz="2" w:space="4" w:color="FFFFFF"/>
                      </w:divBdr>
                      <w:divsChild>
                        <w:div w:id="1649017978">
                          <w:marLeft w:val="0"/>
                          <w:marRight w:val="0"/>
                          <w:marTop w:val="0"/>
                          <w:marBottom w:val="0"/>
                          <w:divBdr>
                            <w:top w:val="none" w:sz="0" w:space="0" w:color="auto"/>
                            <w:left w:val="none" w:sz="0" w:space="0" w:color="auto"/>
                            <w:bottom w:val="none" w:sz="0" w:space="0" w:color="auto"/>
                            <w:right w:val="none" w:sz="0" w:space="0" w:color="auto"/>
                          </w:divBdr>
                        </w:div>
                      </w:divsChild>
                    </w:div>
                    <w:div w:id="34430860">
                      <w:marLeft w:val="0"/>
                      <w:marRight w:val="0"/>
                      <w:marTop w:val="0"/>
                      <w:marBottom w:val="0"/>
                      <w:divBdr>
                        <w:top w:val="single" w:sz="2" w:space="1" w:color="FFFFFF"/>
                        <w:left w:val="single" w:sz="2" w:space="12" w:color="FFFFFF"/>
                        <w:bottom w:val="single" w:sz="2" w:space="1" w:color="FFFFFF"/>
                        <w:right w:val="single" w:sz="2" w:space="4" w:color="FFFFFF"/>
                      </w:divBdr>
                      <w:divsChild>
                        <w:div w:id="875432307">
                          <w:marLeft w:val="0"/>
                          <w:marRight w:val="0"/>
                          <w:marTop w:val="0"/>
                          <w:marBottom w:val="0"/>
                          <w:divBdr>
                            <w:top w:val="none" w:sz="0" w:space="0" w:color="auto"/>
                            <w:left w:val="none" w:sz="0" w:space="0" w:color="auto"/>
                            <w:bottom w:val="none" w:sz="0" w:space="0" w:color="auto"/>
                            <w:right w:val="none" w:sz="0" w:space="0" w:color="auto"/>
                          </w:divBdr>
                        </w:div>
                      </w:divsChild>
                    </w:div>
                    <w:div w:id="1699238849">
                      <w:marLeft w:val="0"/>
                      <w:marRight w:val="0"/>
                      <w:marTop w:val="0"/>
                      <w:marBottom w:val="0"/>
                      <w:divBdr>
                        <w:top w:val="single" w:sz="2" w:space="1" w:color="FFFFFF"/>
                        <w:left w:val="single" w:sz="2" w:space="12" w:color="FFFFFF"/>
                        <w:bottom w:val="single" w:sz="2" w:space="1" w:color="FFFFFF"/>
                        <w:right w:val="single" w:sz="2" w:space="4" w:color="FFFFFF"/>
                      </w:divBdr>
                      <w:divsChild>
                        <w:div w:id="586113744">
                          <w:marLeft w:val="0"/>
                          <w:marRight w:val="0"/>
                          <w:marTop w:val="0"/>
                          <w:marBottom w:val="0"/>
                          <w:divBdr>
                            <w:top w:val="none" w:sz="0" w:space="0" w:color="auto"/>
                            <w:left w:val="none" w:sz="0" w:space="0" w:color="auto"/>
                            <w:bottom w:val="none" w:sz="0" w:space="0" w:color="auto"/>
                            <w:right w:val="none" w:sz="0" w:space="0" w:color="auto"/>
                          </w:divBdr>
                        </w:div>
                      </w:divsChild>
                    </w:div>
                    <w:div w:id="1290087018">
                      <w:marLeft w:val="0"/>
                      <w:marRight w:val="0"/>
                      <w:marTop w:val="0"/>
                      <w:marBottom w:val="0"/>
                      <w:divBdr>
                        <w:top w:val="single" w:sz="2" w:space="1" w:color="FFFFFF"/>
                        <w:left w:val="single" w:sz="2" w:space="12" w:color="FFFFFF"/>
                        <w:bottom w:val="single" w:sz="2" w:space="1" w:color="FFFFFF"/>
                        <w:right w:val="single" w:sz="2" w:space="4" w:color="FFFFFF"/>
                      </w:divBdr>
                      <w:divsChild>
                        <w:div w:id="632558168">
                          <w:marLeft w:val="0"/>
                          <w:marRight w:val="0"/>
                          <w:marTop w:val="0"/>
                          <w:marBottom w:val="0"/>
                          <w:divBdr>
                            <w:top w:val="none" w:sz="0" w:space="0" w:color="auto"/>
                            <w:left w:val="none" w:sz="0" w:space="0" w:color="auto"/>
                            <w:bottom w:val="none" w:sz="0" w:space="0" w:color="auto"/>
                            <w:right w:val="none" w:sz="0" w:space="0" w:color="auto"/>
                          </w:divBdr>
                        </w:div>
                      </w:divsChild>
                    </w:div>
                    <w:div w:id="1560439411">
                      <w:marLeft w:val="0"/>
                      <w:marRight w:val="0"/>
                      <w:marTop w:val="0"/>
                      <w:marBottom w:val="0"/>
                      <w:divBdr>
                        <w:top w:val="single" w:sz="2" w:space="1" w:color="FFFFFF"/>
                        <w:left w:val="single" w:sz="2" w:space="12" w:color="FFFFFF"/>
                        <w:bottom w:val="single" w:sz="2" w:space="1" w:color="FFFFFF"/>
                        <w:right w:val="single" w:sz="2" w:space="4" w:color="FFFFFF"/>
                      </w:divBdr>
                      <w:divsChild>
                        <w:div w:id="1160076560">
                          <w:marLeft w:val="0"/>
                          <w:marRight w:val="0"/>
                          <w:marTop w:val="0"/>
                          <w:marBottom w:val="0"/>
                          <w:divBdr>
                            <w:top w:val="none" w:sz="0" w:space="0" w:color="auto"/>
                            <w:left w:val="none" w:sz="0" w:space="0" w:color="auto"/>
                            <w:bottom w:val="none" w:sz="0" w:space="0" w:color="auto"/>
                            <w:right w:val="none" w:sz="0" w:space="0" w:color="auto"/>
                          </w:divBdr>
                        </w:div>
                      </w:divsChild>
                    </w:div>
                    <w:div w:id="1082214323">
                      <w:marLeft w:val="0"/>
                      <w:marRight w:val="0"/>
                      <w:marTop w:val="0"/>
                      <w:marBottom w:val="0"/>
                      <w:divBdr>
                        <w:top w:val="single" w:sz="2" w:space="1" w:color="FFFFFF"/>
                        <w:left w:val="single" w:sz="2" w:space="12" w:color="FFFFFF"/>
                        <w:bottom w:val="single" w:sz="2" w:space="1" w:color="FFFFFF"/>
                        <w:right w:val="single" w:sz="2" w:space="4" w:color="FFFFFF"/>
                      </w:divBdr>
                      <w:divsChild>
                        <w:div w:id="1757362475">
                          <w:marLeft w:val="0"/>
                          <w:marRight w:val="0"/>
                          <w:marTop w:val="0"/>
                          <w:marBottom w:val="0"/>
                          <w:divBdr>
                            <w:top w:val="none" w:sz="0" w:space="0" w:color="auto"/>
                            <w:left w:val="none" w:sz="0" w:space="0" w:color="auto"/>
                            <w:bottom w:val="none" w:sz="0" w:space="0" w:color="auto"/>
                            <w:right w:val="none" w:sz="0" w:space="0" w:color="auto"/>
                          </w:divBdr>
                        </w:div>
                      </w:divsChild>
                    </w:div>
                    <w:div w:id="690378242">
                      <w:marLeft w:val="0"/>
                      <w:marRight w:val="0"/>
                      <w:marTop w:val="0"/>
                      <w:marBottom w:val="0"/>
                      <w:divBdr>
                        <w:top w:val="single" w:sz="2" w:space="1" w:color="FFFFFF"/>
                        <w:left w:val="single" w:sz="2" w:space="12" w:color="FFFFFF"/>
                        <w:bottom w:val="single" w:sz="2" w:space="1" w:color="FFFFFF"/>
                        <w:right w:val="single" w:sz="2" w:space="4" w:color="FFFFFF"/>
                      </w:divBdr>
                      <w:divsChild>
                        <w:div w:id="710039893">
                          <w:marLeft w:val="0"/>
                          <w:marRight w:val="0"/>
                          <w:marTop w:val="0"/>
                          <w:marBottom w:val="0"/>
                          <w:divBdr>
                            <w:top w:val="none" w:sz="0" w:space="0" w:color="auto"/>
                            <w:left w:val="none" w:sz="0" w:space="0" w:color="auto"/>
                            <w:bottom w:val="none" w:sz="0" w:space="0" w:color="auto"/>
                            <w:right w:val="none" w:sz="0" w:space="0" w:color="auto"/>
                          </w:divBdr>
                        </w:div>
                      </w:divsChild>
                    </w:div>
                    <w:div w:id="1723096531">
                      <w:marLeft w:val="0"/>
                      <w:marRight w:val="0"/>
                      <w:marTop w:val="0"/>
                      <w:marBottom w:val="0"/>
                      <w:divBdr>
                        <w:top w:val="single" w:sz="2" w:space="1" w:color="FFFFFF"/>
                        <w:left w:val="single" w:sz="2" w:space="12" w:color="FFFFFF"/>
                        <w:bottom w:val="single" w:sz="2" w:space="1" w:color="FFFFFF"/>
                        <w:right w:val="single" w:sz="2" w:space="4" w:color="FFFFFF"/>
                      </w:divBdr>
                      <w:divsChild>
                        <w:div w:id="794525674">
                          <w:marLeft w:val="0"/>
                          <w:marRight w:val="0"/>
                          <w:marTop w:val="0"/>
                          <w:marBottom w:val="0"/>
                          <w:divBdr>
                            <w:top w:val="none" w:sz="0" w:space="0" w:color="auto"/>
                            <w:left w:val="none" w:sz="0" w:space="0" w:color="auto"/>
                            <w:bottom w:val="none" w:sz="0" w:space="0" w:color="auto"/>
                            <w:right w:val="none" w:sz="0" w:space="0" w:color="auto"/>
                          </w:divBdr>
                        </w:div>
                      </w:divsChild>
                    </w:div>
                    <w:div w:id="2116091976">
                      <w:marLeft w:val="0"/>
                      <w:marRight w:val="0"/>
                      <w:marTop w:val="0"/>
                      <w:marBottom w:val="0"/>
                      <w:divBdr>
                        <w:top w:val="single" w:sz="2" w:space="1" w:color="FFFFFF"/>
                        <w:left w:val="single" w:sz="2" w:space="12" w:color="FFFFFF"/>
                        <w:bottom w:val="single" w:sz="2" w:space="1" w:color="FFFFFF"/>
                        <w:right w:val="single" w:sz="2" w:space="4" w:color="FFFFFF"/>
                      </w:divBdr>
                      <w:divsChild>
                        <w:div w:id="361828593">
                          <w:marLeft w:val="0"/>
                          <w:marRight w:val="0"/>
                          <w:marTop w:val="0"/>
                          <w:marBottom w:val="0"/>
                          <w:divBdr>
                            <w:top w:val="none" w:sz="0" w:space="0" w:color="auto"/>
                            <w:left w:val="none" w:sz="0" w:space="0" w:color="auto"/>
                            <w:bottom w:val="none" w:sz="0" w:space="0" w:color="auto"/>
                            <w:right w:val="none" w:sz="0" w:space="0" w:color="auto"/>
                          </w:divBdr>
                        </w:div>
                      </w:divsChild>
                    </w:div>
                    <w:div w:id="1607999488">
                      <w:marLeft w:val="0"/>
                      <w:marRight w:val="0"/>
                      <w:marTop w:val="0"/>
                      <w:marBottom w:val="0"/>
                      <w:divBdr>
                        <w:top w:val="single" w:sz="2" w:space="1" w:color="FFFFFF"/>
                        <w:left w:val="single" w:sz="2" w:space="12" w:color="FFFFFF"/>
                        <w:bottom w:val="single" w:sz="2" w:space="1" w:color="FFFFFF"/>
                        <w:right w:val="single" w:sz="2" w:space="4" w:color="FFFFFF"/>
                      </w:divBdr>
                      <w:divsChild>
                        <w:div w:id="1598712498">
                          <w:marLeft w:val="0"/>
                          <w:marRight w:val="0"/>
                          <w:marTop w:val="0"/>
                          <w:marBottom w:val="0"/>
                          <w:divBdr>
                            <w:top w:val="none" w:sz="0" w:space="0" w:color="auto"/>
                            <w:left w:val="none" w:sz="0" w:space="0" w:color="auto"/>
                            <w:bottom w:val="none" w:sz="0" w:space="0" w:color="auto"/>
                            <w:right w:val="none" w:sz="0" w:space="0" w:color="auto"/>
                          </w:divBdr>
                        </w:div>
                      </w:divsChild>
                    </w:div>
                    <w:div w:id="1850950218">
                      <w:marLeft w:val="0"/>
                      <w:marRight w:val="0"/>
                      <w:marTop w:val="0"/>
                      <w:marBottom w:val="0"/>
                      <w:divBdr>
                        <w:top w:val="single" w:sz="2" w:space="1" w:color="FFFFFF"/>
                        <w:left w:val="single" w:sz="2" w:space="12" w:color="FFFFFF"/>
                        <w:bottom w:val="single" w:sz="2" w:space="1" w:color="FFFFFF"/>
                        <w:right w:val="single" w:sz="2" w:space="4" w:color="FFFFFF"/>
                      </w:divBdr>
                      <w:divsChild>
                        <w:div w:id="670915406">
                          <w:marLeft w:val="0"/>
                          <w:marRight w:val="0"/>
                          <w:marTop w:val="0"/>
                          <w:marBottom w:val="0"/>
                          <w:divBdr>
                            <w:top w:val="none" w:sz="0" w:space="0" w:color="auto"/>
                            <w:left w:val="none" w:sz="0" w:space="0" w:color="auto"/>
                            <w:bottom w:val="none" w:sz="0" w:space="0" w:color="auto"/>
                            <w:right w:val="none" w:sz="0" w:space="0" w:color="auto"/>
                          </w:divBdr>
                        </w:div>
                      </w:divsChild>
                    </w:div>
                    <w:div w:id="2064936900">
                      <w:marLeft w:val="0"/>
                      <w:marRight w:val="0"/>
                      <w:marTop w:val="0"/>
                      <w:marBottom w:val="0"/>
                      <w:divBdr>
                        <w:top w:val="single" w:sz="2" w:space="1" w:color="FFFFFF"/>
                        <w:left w:val="single" w:sz="2" w:space="12" w:color="FFFFFF"/>
                        <w:bottom w:val="single" w:sz="2" w:space="1" w:color="FFFFFF"/>
                        <w:right w:val="single" w:sz="2" w:space="4" w:color="FFFFFF"/>
                      </w:divBdr>
                      <w:divsChild>
                        <w:div w:id="707797738">
                          <w:marLeft w:val="0"/>
                          <w:marRight w:val="0"/>
                          <w:marTop w:val="0"/>
                          <w:marBottom w:val="0"/>
                          <w:divBdr>
                            <w:top w:val="none" w:sz="0" w:space="0" w:color="auto"/>
                            <w:left w:val="none" w:sz="0" w:space="0" w:color="auto"/>
                            <w:bottom w:val="none" w:sz="0" w:space="0" w:color="auto"/>
                            <w:right w:val="none" w:sz="0" w:space="0" w:color="auto"/>
                          </w:divBdr>
                        </w:div>
                      </w:divsChild>
                    </w:div>
                    <w:div w:id="1084031441">
                      <w:marLeft w:val="0"/>
                      <w:marRight w:val="0"/>
                      <w:marTop w:val="0"/>
                      <w:marBottom w:val="0"/>
                      <w:divBdr>
                        <w:top w:val="single" w:sz="2" w:space="1" w:color="FFFFFF"/>
                        <w:left w:val="single" w:sz="2" w:space="12" w:color="FFFFFF"/>
                        <w:bottom w:val="single" w:sz="2" w:space="1" w:color="FFFFFF"/>
                        <w:right w:val="single" w:sz="2" w:space="4" w:color="FFFFFF"/>
                      </w:divBdr>
                      <w:divsChild>
                        <w:div w:id="1235504552">
                          <w:marLeft w:val="0"/>
                          <w:marRight w:val="0"/>
                          <w:marTop w:val="0"/>
                          <w:marBottom w:val="0"/>
                          <w:divBdr>
                            <w:top w:val="none" w:sz="0" w:space="0" w:color="auto"/>
                            <w:left w:val="none" w:sz="0" w:space="0" w:color="auto"/>
                            <w:bottom w:val="none" w:sz="0" w:space="0" w:color="auto"/>
                            <w:right w:val="none" w:sz="0" w:space="0" w:color="auto"/>
                          </w:divBdr>
                        </w:div>
                      </w:divsChild>
                    </w:div>
                    <w:div w:id="1700545961">
                      <w:marLeft w:val="0"/>
                      <w:marRight w:val="0"/>
                      <w:marTop w:val="0"/>
                      <w:marBottom w:val="0"/>
                      <w:divBdr>
                        <w:top w:val="single" w:sz="2" w:space="1" w:color="FFFFFF"/>
                        <w:left w:val="single" w:sz="2" w:space="12" w:color="FFFFFF"/>
                        <w:bottom w:val="single" w:sz="2" w:space="1" w:color="FFFFFF"/>
                        <w:right w:val="single" w:sz="2" w:space="4" w:color="FFFFFF"/>
                      </w:divBdr>
                      <w:divsChild>
                        <w:div w:id="874150660">
                          <w:marLeft w:val="0"/>
                          <w:marRight w:val="0"/>
                          <w:marTop w:val="0"/>
                          <w:marBottom w:val="0"/>
                          <w:divBdr>
                            <w:top w:val="none" w:sz="0" w:space="0" w:color="auto"/>
                            <w:left w:val="none" w:sz="0" w:space="0" w:color="auto"/>
                            <w:bottom w:val="none" w:sz="0" w:space="0" w:color="auto"/>
                            <w:right w:val="none" w:sz="0" w:space="0" w:color="auto"/>
                          </w:divBdr>
                        </w:div>
                      </w:divsChild>
                    </w:div>
                    <w:div w:id="647711298">
                      <w:marLeft w:val="0"/>
                      <w:marRight w:val="0"/>
                      <w:marTop w:val="0"/>
                      <w:marBottom w:val="0"/>
                      <w:divBdr>
                        <w:top w:val="single" w:sz="2" w:space="1" w:color="FFFFFF"/>
                        <w:left w:val="single" w:sz="2" w:space="12" w:color="FFFFFF"/>
                        <w:bottom w:val="single" w:sz="2" w:space="1" w:color="FFFFFF"/>
                        <w:right w:val="single" w:sz="2" w:space="4" w:color="FFFFFF"/>
                      </w:divBdr>
                      <w:divsChild>
                        <w:div w:id="2039893402">
                          <w:marLeft w:val="0"/>
                          <w:marRight w:val="0"/>
                          <w:marTop w:val="0"/>
                          <w:marBottom w:val="0"/>
                          <w:divBdr>
                            <w:top w:val="none" w:sz="0" w:space="0" w:color="auto"/>
                            <w:left w:val="none" w:sz="0" w:space="0" w:color="auto"/>
                            <w:bottom w:val="none" w:sz="0" w:space="0" w:color="auto"/>
                            <w:right w:val="none" w:sz="0" w:space="0" w:color="auto"/>
                          </w:divBdr>
                        </w:div>
                      </w:divsChild>
                    </w:div>
                    <w:div w:id="559512983">
                      <w:marLeft w:val="0"/>
                      <w:marRight w:val="0"/>
                      <w:marTop w:val="0"/>
                      <w:marBottom w:val="0"/>
                      <w:divBdr>
                        <w:top w:val="single" w:sz="2" w:space="1" w:color="FFFFFF"/>
                        <w:left w:val="single" w:sz="2" w:space="12" w:color="FFFFFF"/>
                        <w:bottom w:val="single" w:sz="2" w:space="1" w:color="FFFFFF"/>
                        <w:right w:val="single" w:sz="2" w:space="4" w:color="FFFFFF"/>
                      </w:divBdr>
                      <w:divsChild>
                        <w:div w:id="1831867558">
                          <w:marLeft w:val="0"/>
                          <w:marRight w:val="0"/>
                          <w:marTop w:val="0"/>
                          <w:marBottom w:val="0"/>
                          <w:divBdr>
                            <w:top w:val="none" w:sz="0" w:space="0" w:color="auto"/>
                            <w:left w:val="none" w:sz="0" w:space="0" w:color="auto"/>
                            <w:bottom w:val="none" w:sz="0" w:space="0" w:color="auto"/>
                            <w:right w:val="none" w:sz="0" w:space="0" w:color="auto"/>
                          </w:divBdr>
                        </w:div>
                      </w:divsChild>
                    </w:div>
                    <w:div w:id="1671790478">
                      <w:marLeft w:val="0"/>
                      <w:marRight w:val="0"/>
                      <w:marTop w:val="0"/>
                      <w:marBottom w:val="0"/>
                      <w:divBdr>
                        <w:top w:val="single" w:sz="2" w:space="1" w:color="FFFFFF"/>
                        <w:left w:val="single" w:sz="2" w:space="12" w:color="FFFFFF"/>
                        <w:bottom w:val="single" w:sz="2" w:space="1" w:color="FFFFFF"/>
                        <w:right w:val="single" w:sz="2" w:space="4" w:color="FFFFFF"/>
                      </w:divBdr>
                      <w:divsChild>
                        <w:div w:id="956831588">
                          <w:marLeft w:val="0"/>
                          <w:marRight w:val="0"/>
                          <w:marTop w:val="0"/>
                          <w:marBottom w:val="0"/>
                          <w:divBdr>
                            <w:top w:val="none" w:sz="0" w:space="0" w:color="auto"/>
                            <w:left w:val="none" w:sz="0" w:space="0" w:color="auto"/>
                            <w:bottom w:val="none" w:sz="0" w:space="0" w:color="auto"/>
                            <w:right w:val="none" w:sz="0" w:space="0" w:color="auto"/>
                          </w:divBdr>
                        </w:div>
                      </w:divsChild>
                    </w:div>
                    <w:div w:id="801927065">
                      <w:marLeft w:val="0"/>
                      <w:marRight w:val="0"/>
                      <w:marTop w:val="0"/>
                      <w:marBottom w:val="0"/>
                      <w:divBdr>
                        <w:top w:val="single" w:sz="2" w:space="1" w:color="FFFFFF"/>
                        <w:left w:val="single" w:sz="2" w:space="12" w:color="FFFFFF"/>
                        <w:bottom w:val="single" w:sz="2" w:space="1" w:color="FFFFFF"/>
                        <w:right w:val="single" w:sz="2" w:space="4" w:color="FFFFFF"/>
                      </w:divBdr>
                      <w:divsChild>
                        <w:div w:id="173306075">
                          <w:marLeft w:val="0"/>
                          <w:marRight w:val="0"/>
                          <w:marTop w:val="0"/>
                          <w:marBottom w:val="0"/>
                          <w:divBdr>
                            <w:top w:val="none" w:sz="0" w:space="0" w:color="auto"/>
                            <w:left w:val="none" w:sz="0" w:space="0" w:color="auto"/>
                            <w:bottom w:val="none" w:sz="0" w:space="0" w:color="auto"/>
                            <w:right w:val="none" w:sz="0" w:space="0" w:color="auto"/>
                          </w:divBdr>
                        </w:div>
                      </w:divsChild>
                    </w:div>
                    <w:div w:id="670105823">
                      <w:marLeft w:val="0"/>
                      <w:marRight w:val="0"/>
                      <w:marTop w:val="0"/>
                      <w:marBottom w:val="0"/>
                      <w:divBdr>
                        <w:top w:val="single" w:sz="2" w:space="1" w:color="FFFFFF"/>
                        <w:left w:val="single" w:sz="2" w:space="12" w:color="FFFFFF"/>
                        <w:bottom w:val="single" w:sz="2" w:space="1" w:color="FFFFFF"/>
                        <w:right w:val="single" w:sz="2" w:space="4" w:color="FFFFFF"/>
                      </w:divBdr>
                      <w:divsChild>
                        <w:div w:id="1547066375">
                          <w:marLeft w:val="0"/>
                          <w:marRight w:val="0"/>
                          <w:marTop w:val="0"/>
                          <w:marBottom w:val="0"/>
                          <w:divBdr>
                            <w:top w:val="none" w:sz="0" w:space="0" w:color="auto"/>
                            <w:left w:val="none" w:sz="0" w:space="0" w:color="auto"/>
                            <w:bottom w:val="none" w:sz="0" w:space="0" w:color="auto"/>
                            <w:right w:val="none" w:sz="0" w:space="0" w:color="auto"/>
                          </w:divBdr>
                        </w:div>
                      </w:divsChild>
                    </w:div>
                    <w:div w:id="1701472303">
                      <w:marLeft w:val="0"/>
                      <w:marRight w:val="0"/>
                      <w:marTop w:val="0"/>
                      <w:marBottom w:val="0"/>
                      <w:divBdr>
                        <w:top w:val="single" w:sz="2" w:space="1" w:color="FFFFFF"/>
                        <w:left w:val="single" w:sz="2" w:space="12" w:color="FFFFFF"/>
                        <w:bottom w:val="single" w:sz="2" w:space="1" w:color="FFFFFF"/>
                        <w:right w:val="single" w:sz="2" w:space="4" w:color="FFFFFF"/>
                      </w:divBdr>
                      <w:divsChild>
                        <w:div w:id="1741705695">
                          <w:marLeft w:val="0"/>
                          <w:marRight w:val="0"/>
                          <w:marTop w:val="0"/>
                          <w:marBottom w:val="0"/>
                          <w:divBdr>
                            <w:top w:val="none" w:sz="0" w:space="0" w:color="auto"/>
                            <w:left w:val="none" w:sz="0" w:space="0" w:color="auto"/>
                            <w:bottom w:val="none" w:sz="0" w:space="0" w:color="auto"/>
                            <w:right w:val="none" w:sz="0" w:space="0" w:color="auto"/>
                          </w:divBdr>
                        </w:div>
                      </w:divsChild>
                    </w:div>
                    <w:div w:id="10910811">
                      <w:marLeft w:val="0"/>
                      <w:marRight w:val="0"/>
                      <w:marTop w:val="0"/>
                      <w:marBottom w:val="0"/>
                      <w:divBdr>
                        <w:top w:val="single" w:sz="2" w:space="1" w:color="FFFFFF"/>
                        <w:left w:val="single" w:sz="2" w:space="12" w:color="FFFFFF"/>
                        <w:bottom w:val="single" w:sz="2" w:space="1" w:color="FFFFFF"/>
                        <w:right w:val="single" w:sz="2" w:space="4" w:color="FFFFFF"/>
                      </w:divBdr>
                      <w:divsChild>
                        <w:div w:id="117065973">
                          <w:marLeft w:val="0"/>
                          <w:marRight w:val="0"/>
                          <w:marTop w:val="0"/>
                          <w:marBottom w:val="0"/>
                          <w:divBdr>
                            <w:top w:val="none" w:sz="0" w:space="0" w:color="auto"/>
                            <w:left w:val="none" w:sz="0" w:space="0" w:color="auto"/>
                            <w:bottom w:val="none" w:sz="0" w:space="0" w:color="auto"/>
                            <w:right w:val="none" w:sz="0" w:space="0" w:color="auto"/>
                          </w:divBdr>
                        </w:div>
                      </w:divsChild>
                    </w:div>
                    <w:div w:id="310597667">
                      <w:marLeft w:val="0"/>
                      <w:marRight w:val="0"/>
                      <w:marTop w:val="0"/>
                      <w:marBottom w:val="0"/>
                      <w:divBdr>
                        <w:top w:val="single" w:sz="2" w:space="1" w:color="FFFFFF"/>
                        <w:left w:val="single" w:sz="2" w:space="12" w:color="FFFFFF"/>
                        <w:bottom w:val="single" w:sz="2" w:space="1" w:color="FFFFFF"/>
                        <w:right w:val="single" w:sz="2" w:space="4" w:color="FFFFFF"/>
                      </w:divBdr>
                      <w:divsChild>
                        <w:div w:id="1621566220">
                          <w:marLeft w:val="0"/>
                          <w:marRight w:val="0"/>
                          <w:marTop w:val="0"/>
                          <w:marBottom w:val="0"/>
                          <w:divBdr>
                            <w:top w:val="none" w:sz="0" w:space="0" w:color="auto"/>
                            <w:left w:val="none" w:sz="0" w:space="0" w:color="auto"/>
                            <w:bottom w:val="none" w:sz="0" w:space="0" w:color="auto"/>
                            <w:right w:val="none" w:sz="0" w:space="0" w:color="auto"/>
                          </w:divBdr>
                        </w:div>
                      </w:divsChild>
                    </w:div>
                    <w:div w:id="101072874">
                      <w:marLeft w:val="0"/>
                      <w:marRight w:val="0"/>
                      <w:marTop w:val="0"/>
                      <w:marBottom w:val="0"/>
                      <w:divBdr>
                        <w:top w:val="single" w:sz="2" w:space="1" w:color="FFFFFF"/>
                        <w:left w:val="single" w:sz="2" w:space="12" w:color="FFFFFF"/>
                        <w:bottom w:val="single" w:sz="2" w:space="1" w:color="FFFFFF"/>
                        <w:right w:val="single" w:sz="2" w:space="4" w:color="FFFFFF"/>
                      </w:divBdr>
                      <w:divsChild>
                        <w:div w:id="1585651287">
                          <w:marLeft w:val="0"/>
                          <w:marRight w:val="0"/>
                          <w:marTop w:val="0"/>
                          <w:marBottom w:val="0"/>
                          <w:divBdr>
                            <w:top w:val="none" w:sz="0" w:space="0" w:color="auto"/>
                            <w:left w:val="none" w:sz="0" w:space="0" w:color="auto"/>
                            <w:bottom w:val="none" w:sz="0" w:space="0" w:color="auto"/>
                            <w:right w:val="none" w:sz="0" w:space="0" w:color="auto"/>
                          </w:divBdr>
                        </w:div>
                      </w:divsChild>
                    </w:div>
                    <w:div w:id="848251432">
                      <w:marLeft w:val="0"/>
                      <w:marRight w:val="0"/>
                      <w:marTop w:val="0"/>
                      <w:marBottom w:val="0"/>
                      <w:divBdr>
                        <w:top w:val="single" w:sz="2" w:space="1" w:color="FFFFFF"/>
                        <w:left w:val="single" w:sz="2" w:space="12" w:color="FFFFFF"/>
                        <w:bottom w:val="single" w:sz="2" w:space="1" w:color="FFFFFF"/>
                        <w:right w:val="single" w:sz="2" w:space="4" w:color="FFFFFF"/>
                      </w:divBdr>
                      <w:divsChild>
                        <w:div w:id="2089690880">
                          <w:marLeft w:val="0"/>
                          <w:marRight w:val="0"/>
                          <w:marTop w:val="0"/>
                          <w:marBottom w:val="0"/>
                          <w:divBdr>
                            <w:top w:val="none" w:sz="0" w:space="0" w:color="auto"/>
                            <w:left w:val="none" w:sz="0" w:space="0" w:color="auto"/>
                            <w:bottom w:val="none" w:sz="0" w:space="0" w:color="auto"/>
                            <w:right w:val="none" w:sz="0" w:space="0" w:color="auto"/>
                          </w:divBdr>
                        </w:div>
                      </w:divsChild>
                    </w:div>
                    <w:div w:id="1295406292">
                      <w:marLeft w:val="0"/>
                      <w:marRight w:val="0"/>
                      <w:marTop w:val="0"/>
                      <w:marBottom w:val="0"/>
                      <w:divBdr>
                        <w:top w:val="single" w:sz="2" w:space="1" w:color="FFFFFF"/>
                        <w:left w:val="single" w:sz="2" w:space="12" w:color="FFFFFF"/>
                        <w:bottom w:val="single" w:sz="2" w:space="1" w:color="FFFFFF"/>
                        <w:right w:val="single" w:sz="2" w:space="4" w:color="FFFFFF"/>
                      </w:divBdr>
                      <w:divsChild>
                        <w:div w:id="110983175">
                          <w:marLeft w:val="0"/>
                          <w:marRight w:val="0"/>
                          <w:marTop w:val="0"/>
                          <w:marBottom w:val="0"/>
                          <w:divBdr>
                            <w:top w:val="none" w:sz="0" w:space="0" w:color="auto"/>
                            <w:left w:val="none" w:sz="0" w:space="0" w:color="auto"/>
                            <w:bottom w:val="none" w:sz="0" w:space="0" w:color="auto"/>
                            <w:right w:val="none" w:sz="0" w:space="0" w:color="auto"/>
                          </w:divBdr>
                        </w:div>
                      </w:divsChild>
                    </w:div>
                    <w:div w:id="791899023">
                      <w:marLeft w:val="0"/>
                      <w:marRight w:val="0"/>
                      <w:marTop w:val="0"/>
                      <w:marBottom w:val="0"/>
                      <w:divBdr>
                        <w:top w:val="single" w:sz="2" w:space="1" w:color="FFFFFF"/>
                        <w:left w:val="single" w:sz="2" w:space="12" w:color="FFFFFF"/>
                        <w:bottom w:val="single" w:sz="2" w:space="1" w:color="FFFFFF"/>
                        <w:right w:val="single" w:sz="2" w:space="4" w:color="FFFFFF"/>
                      </w:divBdr>
                      <w:divsChild>
                        <w:div w:id="1963027004">
                          <w:marLeft w:val="0"/>
                          <w:marRight w:val="0"/>
                          <w:marTop w:val="0"/>
                          <w:marBottom w:val="0"/>
                          <w:divBdr>
                            <w:top w:val="none" w:sz="0" w:space="0" w:color="auto"/>
                            <w:left w:val="none" w:sz="0" w:space="0" w:color="auto"/>
                            <w:bottom w:val="none" w:sz="0" w:space="0" w:color="auto"/>
                            <w:right w:val="none" w:sz="0" w:space="0" w:color="auto"/>
                          </w:divBdr>
                        </w:div>
                      </w:divsChild>
                    </w:div>
                    <w:div w:id="223878218">
                      <w:marLeft w:val="0"/>
                      <w:marRight w:val="0"/>
                      <w:marTop w:val="0"/>
                      <w:marBottom w:val="0"/>
                      <w:divBdr>
                        <w:top w:val="single" w:sz="2" w:space="1" w:color="FFFFFF"/>
                        <w:left w:val="single" w:sz="2" w:space="12" w:color="FFFFFF"/>
                        <w:bottom w:val="single" w:sz="2" w:space="1" w:color="FFFFFF"/>
                        <w:right w:val="single" w:sz="2" w:space="4" w:color="FFFFFF"/>
                      </w:divBdr>
                      <w:divsChild>
                        <w:div w:id="1940019166">
                          <w:marLeft w:val="0"/>
                          <w:marRight w:val="0"/>
                          <w:marTop w:val="0"/>
                          <w:marBottom w:val="0"/>
                          <w:divBdr>
                            <w:top w:val="none" w:sz="0" w:space="0" w:color="auto"/>
                            <w:left w:val="none" w:sz="0" w:space="0" w:color="auto"/>
                            <w:bottom w:val="none" w:sz="0" w:space="0" w:color="auto"/>
                            <w:right w:val="none" w:sz="0" w:space="0" w:color="auto"/>
                          </w:divBdr>
                        </w:div>
                      </w:divsChild>
                    </w:div>
                    <w:div w:id="382024775">
                      <w:marLeft w:val="0"/>
                      <w:marRight w:val="0"/>
                      <w:marTop w:val="0"/>
                      <w:marBottom w:val="0"/>
                      <w:divBdr>
                        <w:top w:val="single" w:sz="2" w:space="1" w:color="FFFFFF"/>
                        <w:left w:val="single" w:sz="2" w:space="12" w:color="FFFFFF"/>
                        <w:bottom w:val="single" w:sz="2" w:space="1" w:color="FFFFFF"/>
                        <w:right w:val="single" w:sz="2" w:space="4" w:color="FFFFFF"/>
                      </w:divBdr>
                      <w:divsChild>
                        <w:div w:id="1154638962">
                          <w:marLeft w:val="0"/>
                          <w:marRight w:val="0"/>
                          <w:marTop w:val="0"/>
                          <w:marBottom w:val="0"/>
                          <w:divBdr>
                            <w:top w:val="none" w:sz="0" w:space="0" w:color="auto"/>
                            <w:left w:val="none" w:sz="0" w:space="0" w:color="auto"/>
                            <w:bottom w:val="none" w:sz="0" w:space="0" w:color="auto"/>
                            <w:right w:val="none" w:sz="0" w:space="0" w:color="auto"/>
                          </w:divBdr>
                        </w:div>
                      </w:divsChild>
                    </w:div>
                    <w:div w:id="789202395">
                      <w:marLeft w:val="0"/>
                      <w:marRight w:val="0"/>
                      <w:marTop w:val="0"/>
                      <w:marBottom w:val="0"/>
                      <w:divBdr>
                        <w:top w:val="single" w:sz="2" w:space="1" w:color="FFFFFF"/>
                        <w:left w:val="single" w:sz="2" w:space="12" w:color="FFFFFF"/>
                        <w:bottom w:val="single" w:sz="2" w:space="1" w:color="FFFFFF"/>
                        <w:right w:val="single" w:sz="2" w:space="4" w:color="FFFFFF"/>
                      </w:divBdr>
                      <w:divsChild>
                        <w:div w:id="30306376">
                          <w:marLeft w:val="0"/>
                          <w:marRight w:val="0"/>
                          <w:marTop w:val="0"/>
                          <w:marBottom w:val="0"/>
                          <w:divBdr>
                            <w:top w:val="none" w:sz="0" w:space="0" w:color="auto"/>
                            <w:left w:val="none" w:sz="0" w:space="0" w:color="auto"/>
                            <w:bottom w:val="none" w:sz="0" w:space="0" w:color="auto"/>
                            <w:right w:val="none" w:sz="0" w:space="0" w:color="auto"/>
                          </w:divBdr>
                        </w:div>
                      </w:divsChild>
                    </w:div>
                    <w:div w:id="1571576629">
                      <w:marLeft w:val="0"/>
                      <w:marRight w:val="0"/>
                      <w:marTop w:val="0"/>
                      <w:marBottom w:val="0"/>
                      <w:divBdr>
                        <w:top w:val="single" w:sz="2" w:space="1" w:color="FFFFFF"/>
                        <w:left w:val="single" w:sz="2" w:space="12" w:color="FFFFFF"/>
                        <w:bottom w:val="single" w:sz="2" w:space="1" w:color="FFFFFF"/>
                        <w:right w:val="single" w:sz="2" w:space="4" w:color="FFFFFF"/>
                      </w:divBdr>
                      <w:divsChild>
                        <w:div w:id="1855219775">
                          <w:marLeft w:val="0"/>
                          <w:marRight w:val="0"/>
                          <w:marTop w:val="0"/>
                          <w:marBottom w:val="0"/>
                          <w:divBdr>
                            <w:top w:val="none" w:sz="0" w:space="0" w:color="auto"/>
                            <w:left w:val="none" w:sz="0" w:space="0" w:color="auto"/>
                            <w:bottom w:val="none" w:sz="0" w:space="0" w:color="auto"/>
                            <w:right w:val="none" w:sz="0" w:space="0" w:color="auto"/>
                          </w:divBdr>
                        </w:div>
                      </w:divsChild>
                    </w:div>
                    <w:div w:id="141585540">
                      <w:marLeft w:val="0"/>
                      <w:marRight w:val="0"/>
                      <w:marTop w:val="0"/>
                      <w:marBottom w:val="0"/>
                      <w:divBdr>
                        <w:top w:val="single" w:sz="2" w:space="1" w:color="FFFFFF"/>
                        <w:left w:val="single" w:sz="2" w:space="12" w:color="FFFFFF"/>
                        <w:bottom w:val="single" w:sz="2" w:space="4" w:color="FFFFFF"/>
                        <w:right w:val="single" w:sz="2" w:space="4" w:color="FFFFFF"/>
                      </w:divBdr>
                      <w:divsChild>
                        <w:div w:id="2925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65966">
      <w:bodyDiv w:val="1"/>
      <w:marLeft w:val="0"/>
      <w:marRight w:val="0"/>
      <w:marTop w:val="0"/>
      <w:marBottom w:val="0"/>
      <w:divBdr>
        <w:top w:val="none" w:sz="0" w:space="0" w:color="auto"/>
        <w:left w:val="none" w:sz="0" w:space="0" w:color="auto"/>
        <w:bottom w:val="none" w:sz="0" w:space="0" w:color="auto"/>
        <w:right w:val="none" w:sz="0" w:space="0" w:color="auto"/>
      </w:divBdr>
      <w:divsChild>
        <w:div w:id="1175461227">
          <w:marLeft w:val="0"/>
          <w:marRight w:val="0"/>
          <w:marTop w:val="0"/>
          <w:marBottom w:val="0"/>
          <w:divBdr>
            <w:top w:val="none" w:sz="0" w:space="0" w:color="auto"/>
            <w:left w:val="none" w:sz="0" w:space="0" w:color="auto"/>
            <w:bottom w:val="none" w:sz="0" w:space="0" w:color="auto"/>
            <w:right w:val="none" w:sz="0" w:space="0" w:color="auto"/>
          </w:divBdr>
        </w:div>
        <w:div w:id="1849059126">
          <w:marLeft w:val="0"/>
          <w:marRight w:val="0"/>
          <w:marTop w:val="0"/>
          <w:marBottom w:val="335"/>
          <w:divBdr>
            <w:top w:val="none" w:sz="0" w:space="0" w:color="auto"/>
            <w:left w:val="none" w:sz="0" w:space="0" w:color="auto"/>
            <w:bottom w:val="none" w:sz="0" w:space="0" w:color="auto"/>
            <w:right w:val="none" w:sz="0" w:space="0" w:color="auto"/>
          </w:divBdr>
          <w:divsChild>
            <w:div w:id="1545676021">
              <w:marLeft w:val="0"/>
              <w:marRight w:val="0"/>
              <w:marTop w:val="0"/>
              <w:marBottom w:val="0"/>
              <w:divBdr>
                <w:top w:val="none" w:sz="0" w:space="0" w:color="auto"/>
                <w:left w:val="none" w:sz="0" w:space="0" w:color="auto"/>
                <w:bottom w:val="none" w:sz="0" w:space="0" w:color="auto"/>
                <w:right w:val="none" w:sz="0" w:space="0" w:color="auto"/>
              </w:divBdr>
              <w:divsChild>
                <w:div w:id="371541436">
                  <w:marLeft w:val="0"/>
                  <w:marRight w:val="0"/>
                  <w:marTop w:val="0"/>
                  <w:marBottom w:val="0"/>
                  <w:divBdr>
                    <w:top w:val="single" w:sz="2" w:space="4" w:color="FFFFFF"/>
                    <w:left w:val="single" w:sz="2" w:space="12" w:color="FFFFFF"/>
                    <w:bottom w:val="single" w:sz="2" w:space="1" w:color="FFFFFF"/>
                    <w:right w:val="single" w:sz="2" w:space="4" w:color="FFFFFF"/>
                  </w:divBdr>
                  <w:divsChild>
                    <w:div w:id="882984215">
                      <w:marLeft w:val="0"/>
                      <w:marRight w:val="0"/>
                      <w:marTop w:val="0"/>
                      <w:marBottom w:val="0"/>
                      <w:divBdr>
                        <w:top w:val="none" w:sz="0" w:space="0" w:color="auto"/>
                        <w:left w:val="none" w:sz="0" w:space="0" w:color="auto"/>
                        <w:bottom w:val="none" w:sz="0" w:space="0" w:color="auto"/>
                        <w:right w:val="none" w:sz="0" w:space="0" w:color="auto"/>
                      </w:divBdr>
                    </w:div>
                  </w:divsChild>
                </w:div>
                <w:div w:id="1284920912">
                  <w:marLeft w:val="0"/>
                  <w:marRight w:val="0"/>
                  <w:marTop w:val="0"/>
                  <w:marBottom w:val="0"/>
                  <w:divBdr>
                    <w:top w:val="single" w:sz="2" w:space="1" w:color="FFFFFF"/>
                    <w:left w:val="single" w:sz="2" w:space="12" w:color="FFFFFF"/>
                    <w:bottom w:val="single" w:sz="2" w:space="1" w:color="FFFFFF"/>
                    <w:right w:val="single" w:sz="2" w:space="4" w:color="FFFFFF"/>
                  </w:divBdr>
                  <w:divsChild>
                    <w:div w:id="1223130189">
                      <w:marLeft w:val="0"/>
                      <w:marRight w:val="0"/>
                      <w:marTop w:val="0"/>
                      <w:marBottom w:val="0"/>
                      <w:divBdr>
                        <w:top w:val="none" w:sz="0" w:space="0" w:color="auto"/>
                        <w:left w:val="none" w:sz="0" w:space="0" w:color="auto"/>
                        <w:bottom w:val="none" w:sz="0" w:space="0" w:color="auto"/>
                        <w:right w:val="none" w:sz="0" w:space="0" w:color="auto"/>
                      </w:divBdr>
                    </w:div>
                  </w:divsChild>
                </w:div>
                <w:div w:id="1396196735">
                  <w:marLeft w:val="0"/>
                  <w:marRight w:val="0"/>
                  <w:marTop w:val="0"/>
                  <w:marBottom w:val="0"/>
                  <w:divBdr>
                    <w:top w:val="single" w:sz="2" w:space="1" w:color="FFFFFF"/>
                    <w:left w:val="single" w:sz="2" w:space="12" w:color="FFFFFF"/>
                    <w:bottom w:val="single" w:sz="2" w:space="1" w:color="FFFFFF"/>
                    <w:right w:val="single" w:sz="2" w:space="4" w:color="FFFFFF"/>
                  </w:divBdr>
                  <w:divsChild>
                    <w:div w:id="1339116098">
                      <w:marLeft w:val="0"/>
                      <w:marRight w:val="0"/>
                      <w:marTop w:val="0"/>
                      <w:marBottom w:val="0"/>
                      <w:divBdr>
                        <w:top w:val="none" w:sz="0" w:space="0" w:color="auto"/>
                        <w:left w:val="none" w:sz="0" w:space="0" w:color="auto"/>
                        <w:bottom w:val="none" w:sz="0" w:space="0" w:color="auto"/>
                        <w:right w:val="none" w:sz="0" w:space="0" w:color="auto"/>
                      </w:divBdr>
                    </w:div>
                  </w:divsChild>
                </w:div>
                <w:div w:id="256987641">
                  <w:marLeft w:val="0"/>
                  <w:marRight w:val="0"/>
                  <w:marTop w:val="0"/>
                  <w:marBottom w:val="0"/>
                  <w:divBdr>
                    <w:top w:val="single" w:sz="2" w:space="1" w:color="FFFFFF"/>
                    <w:left w:val="single" w:sz="2" w:space="12" w:color="FFFFFF"/>
                    <w:bottom w:val="single" w:sz="2" w:space="1" w:color="FFFFFF"/>
                    <w:right w:val="single" w:sz="2" w:space="4" w:color="FFFFFF"/>
                  </w:divBdr>
                  <w:divsChild>
                    <w:div w:id="863979442">
                      <w:marLeft w:val="0"/>
                      <w:marRight w:val="0"/>
                      <w:marTop w:val="0"/>
                      <w:marBottom w:val="0"/>
                      <w:divBdr>
                        <w:top w:val="none" w:sz="0" w:space="0" w:color="auto"/>
                        <w:left w:val="none" w:sz="0" w:space="0" w:color="auto"/>
                        <w:bottom w:val="none" w:sz="0" w:space="0" w:color="auto"/>
                        <w:right w:val="none" w:sz="0" w:space="0" w:color="auto"/>
                      </w:divBdr>
                    </w:div>
                  </w:divsChild>
                </w:div>
                <w:div w:id="791679014">
                  <w:marLeft w:val="0"/>
                  <w:marRight w:val="0"/>
                  <w:marTop w:val="0"/>
                  <w:marBottom w:val="0"/>
                  <w:divBdr>
                    <w:top w:val="single" w:sz="2" w:space="1" w:color="FFFFFF"/>
                    <w:left w:val="single" w:sz="2" w:space="12" w:color="FFFFFF"/>
                    <w:bottom w:val="single" w:sz="2" w:space="1" w:color="FFFFFF"/>
                    <w:right w:val="single" w:sz="2" w:space="4" w:color="FFFFFF"/>
                  </w:divBdr>
                  <w:divsChild>
                    <w:div w:id="1254389296">
                      <w:marLeft w:val="0"/>
                      <w:marRight w:val="0"/>
                      <w:marTop w:val="0"/>
                      <w:marBottom w:val="0"/>
                      <w:divBdr>
                        <w:top w:val="none" w:sz="0" w:space="0" w:color="auto"/>
                        <w:left w:val="none" w:sz="0" w:space="0" w:color="auto"/>
                        <w:bottom w:val="none" w:sz="0" w:space="0" w:color="auto"/>
                        <w:right w:val="none" w:sz="0" w:space="0" w:color="auto"/>
                      </w:divBdr>
                    </w:div>
                  </w:divsChild>
                </w:div>
                <w:div w:id="913470107">
                  <w:marLeft w:val="0"/>
                  <w:marRight w:val="0"/>
                  <w:marTop w:val="0"/>
                  <w:marBottom w:val="0"/>
                  <w:divBdr>
                    <w:top w:val="single" w:sz="2" w:space="1" w:color="FFFFFF"/>
                    <w:left w:val="single" w:sz="2" w:space="12" w:color="FFFFFF"/>
                    <w:bottom w:val="single" w:sz="2" w:space="1" w:color="FFFFFF"/>
                    <w:right w:val="single" w:sz="2" w:space="4" w:color="FFFFFF"/>
                  </w:divBdr>
                  <w:divsChild>
                    <w:div w:id="114908271">
                      <w:marLeft w:val="0"/>
                      <w:marRight w:val="0"/>
                      <w:marTop w:val="0"/>
                      <w:marBottom w:val="0"/>
                      <w:divBdr>
                        <w:top w:val="none" w:sz="0" w:space="0" w:color="auto"/>
                        <w:left w:val="none" w:sz="0" w:space="0" w:color="auto"/>
                        <w:bottom w:val="none" w:sz="0" w:space="0" w:color="auto"/>
                        <w:right w:val="none" w:sz="0" w:space="0" w:color="auto"/>
                      </w:divBdr>
                    </w:div>
                  </w:divsChild>
                </w:div>
                <w:div w:id="1224025734">
                  <w:marLeft w:val="0"/>
                  <w:marRight w:val="0"/>
                  <w:marTop w:val="0"/>
                  <w:marBottom w:val="0"/>
                  <w:divBdr>
                    <w:top w:val="single" w:sz="2" w:space="1" w:color="FFFFFF"/>
                    <w:left w:val="single" w:sz="2" w:space="12" w:color="FFFFFF"/>
                    <w:bottom w:val="single" w:sz="2" w:space="1" w:color="FFFFFF"/>
                    <w:right w:val="single" w:sz="2" w:space="4" w:color="FFFFFF"/>
                  </w:divBdr>
                  <w:divsChild>
                    <w:div w:id="1501508303">
                      <w:marLeft w:val="0"/>
                      <w:marRight w:val="0"/>
                      <w:marTop w:val="0"/>
                      <w:marBottom w:val="0"/>
                      <w:divBdr>
                        <w:top w:val="none" w:sz="0" w:space="0" w:color="auto"/>
                        <w:left w:val="none" w:sz="0" w:space="0" w:color="auto"/>
                        <w:bottom w:val="none" w:sz="0" w:space="0" w:color="auto"/>
                        <w:right w:val="none" w:sz="0" w:space="0" w:color="auto"/>
                      </w:divBdr>
                    </w:div>
                  </w:divsChild>
                </w:div>
                <w:div w:id="572356006">
                  <w:marLeft w:val="0"/>
                  <w:marRight w:val="0"/>
                  <w:marTop w:val="0"/>
                  <w:marBottom w:val="0"/>
                  <w:divBdr>
                    <w:top w:val="single" w:sz="2" w:space="1" w:color="FFFFFF"/>
                    <w:left w:val="single" w:sz="2" w:space="12" w:color="FFFFFF"/>
                    <w:bottom w:val="single" w:sz="2" w:space="1" w:color="FFFFFF"/>
                    <w:right w:val="single" w:sz="2" w:space="4" w:color="FFFFFF"/>
                  </w:divBdr>
                  <w:divsChild>
                    <w:div w:id="2136168161">
                      <w:marLeft w:val="0"/>
                      <w:marRight w:val="0"/>
                      <w:marTop w:val="0"/>
                      <w:marBottom w:val="0"/>
                      <w:divBdr>
                        <w:top w:val="none" w:sz="0" w:space="0" w:color="auto"/>
                        <w:left w:val="none" w:sz="0" w:space="0" w:color="auto"/>
                        <w:bottom w:val="none" w:sz="0" w:space="0" w:color="auto"/>
                        <w:right w:val="none" w:sz="0" w:space="0" w:color="auto"/>
                      </w:divBdr>
                    </w:div>
                  </w:divsChild>
                </w:div>
                <w:div w:id="1017733354">
                  <w:marLeft w:val="0"/>
                  <w:marRight w:val="0"/>
                  <w:marTop w:val="0"/>
                  <w:marBottom w:val="0"/>
                  <w:divBdr>
                    <w:top w:val="single" w:sz="2" w:space="1" w:color="FFFFFF"/>
                    <w:left w:val="single" w:sz="2" w:space="12" w:color="FFFFFF"/>
                    <w:bottom w:val="single" w:sz="2" w:space="1" w:color="FFFFFF"/>
                    <w:right w:val="single" w:sz="2" w:space="4" w:color="FFFFFF"/>
                  </w:divBdr>
                  <w:divsChild>
                    <w:div w:id="274219661">
                      <w:marLeft w:val="0"/>
                      <w:marRight w:val="0"/>
                      <w:marTop w:val="0"/>
                      <w:marBottom w:val="0"/>
                      <w:divBdr>
                        <w:top w:val="none" w:sz="0" w:space="0" w:color="auto"/>
                        <w:left w:val="none" w:sz="0" w:space="0" w:color="auto"/>
                        <w:bottom w:val="none" w:sz="0" w:space="0" w:color="auto"/>
                        <w:right w:val="none" w:sz="0" w:space="0" w:color="auto"/>
                      </w:divBdr>
                    </w:div>
                  </w:divsChild>
                </w:div>
                <w:div w:id="788554345">
                  <w:marLeft w:val="0"/>
                  <w:marRight w:val="0"/>
                  <w:marTop w:val="0"/>
                  <w:marBottom w:val="0"/>
                  <w:divBdr>
                    <w:top w:val="single" w:sz="2" w:space="1" w:color="FFFFFF"/>
                    <w:left w:val="single" w:sz="2" w:space="12" w:color="FFFFFF"/>
                    <w:bottom w:val="single" w:sz="2" w:space="1" w:color="FFFFFF"/>
                    <w:right w:val="single" w:sz="2" w:space="4" w:color="FFFFFF"/>
                  </w:divBdr>
                  <w:divsChild>
                    <w:div w:id="366225962">
                      <w:marLeft w:val="0"/>
                      <w:marRight w:val="0"/>
                      <w:marTop w:val="0"/>
                      <w:marBottom w:val="0"/>
                      <w:divBdr>
                        <w:top w:val="none" w:sz="0" w:space="0" w:color="auto"/>
                        <w:left w:val="none" w:sz="0" w:space="0" w:color="auto"/>
                        <w:bottom w:val="none" w:sz="0" w:space="0" w:color="auto"/>
                        <w:right w:val="none" w:sz="0" w:space="0" w:color="auto"/>
                      </w:divBdr>
                    </w:div>
                  </w:divsChild>
                </w:div>
                <w:div w:id="1940944011">
                  <w:marLeft w:val="0"/>
                  <w:marRight w:val="0"/>
                  <w:marTop w:val="0"/>
                  <w:marBottom w:val="0"/>
                  <w:divBdr>
                    <w:top w:val="single" w:sz="2" w:space="1" w:color="FFFFFF"/>
                    <w:left w:val="single" w:sz="2" w:space="12" w:color="FFFFFF"/>
                    <w:bottom w:val="single" w:sz="2" w:space="1" w:color="FFFFFF"/>
                    <w:right w:val="single" w:sz="2" w:space="4" w:color="FFFFFF"/>
                  </w:divBdr>
                  <w:divsChild>
                    <w:div w:id="74787566">
                      <w:marLeft w:val="0"/>
                      <w:marRight w:val="0"/>
                      <w:marTop w:val="0"/>
                      <w:marBottom w:val="0"/>
                      <w:divBdr>
                        <w:top w:val="none" w:sz="0" w:space="0" w:color="auto"/>
                        <w:left w:val="none" w:sz="0" w:space="0" w:color="auto"/>
                        <w:bottom w:val="none" w:sz="0" w:space="0" w:color="auto"/>
                        <w:right w:val="none" w:sz="0" w:space="0" w:color="auto"/>
                      </w:divBdr>
                    </w:div>
                  </w:divsChild>
                </w:div>
                <w:div w:id="345790517">
                  <w:marLeft w:val="0"/>
                  <w:marRight w:val="0"/>
                  <w:marTop w:val="0"/>
                  <w:marBottom w:val="0"/>
                  <w:divBdr>
                    <w:top w:val="single" w:sz="2" w:space="1" w:color="FFFFFF"/>
                    <w:left w:val="single" w:sz="2" w:space="12" w:color="FFFFFF"/>
                    <w:bottom w:val="single" w:sz="2" w:space="1" w:color="FFFFFF"/>
                    <w:right w:val="single" w:sz="2" w:space="4" w:color="FFFFFF"/>
                  </w:divBdr>
                  <w:divsChild>
                    <w:div w:id="417755785">
                      <w:marLeft w:val="0"/>
                      <w:marRight w:val="0"/>
                      <w:marTop w:val="0"/>
                      <w:marBottom w:val="0"/>
                      <w:divBdr>
                        <w:top w:val="none" w:sz="0" w:space="0" w:color="auto"/>
                        <w:left w:val="none" w:sz="0" w:space="0" w:color="auto"/>
                        <w:bottom w:val="none" w:sz="0" w:space="0" w:color="auto"/>
                        <w:right w:val="none" w:sz="0" w:space="0" w:color="auto"/>
                      </w:divBdr>
                    </w:div>
                  </w:divsChild>
                </w:div>
                <w:div w:id="903636291">
                  <w:marLeft w:val="0"/>
                  <w:marRight w:val="0"/>
                  <w:marTop w:val="0"/>
                  <w:marBottom w:val="0"/>
                  <w:divBdr>
                    <w:top w:val="single" w:sz="2" w:space="1" w:color="FFFFFF"/>
                    <w:left w:val="single" w:sz="2" w:space="12" w:color="FFFFFF"/>
                    <w:bottom w:val="single" w:sz="2" w:space="1" w:color="FFFFFF"/>
                    <w:right w:val="single" w:sz="2" w:space="4" w:color="FFFFFF"/>
                  </w:divBdr>
                  <w:divsChild>
                    <w:div w:id="73666069">
                      <w:marLeft w:val="0"/>
                      <w:marRight w:val="0"/>
                      <w:marTop w:val="0"/>
                      <w:marBottom w:val="0"/>
                      <w:divBdr>
                        <w:top w:val="none" w:sz="0" w:space="0" w:color="auto"/>
                        <w:left w:val="none" w:sz="0" w:space="0" w:color="auto"/>
                        <w:bottom w:val="none" w:sz="0" w:space="0" w:color="auto"/>
                        <w:right w:val="none" w:sz="0" w:space="0" w:color="auto"/>
                      </w:divBdr>
                    </w:div>
                  </w:divsChild>
                </w:div>
                <w:div w:id="730887808">
                  <w:marLeft w:val="0"/>
                  <w:marRight w:val="0"/>
                  <w:marTop w:val="0"/>
                  <w:marBottom w:val="0"/>
                  <w:divBdr>
                    <w:top w:val="single" w:sz="2" w:space="1" w:color="FFFFFF"/>
                    <w:left w:val="single" w:sz="2" w:space="12" w:color="FFFFFF"/>
                    <w:bottom w:val="single" w:sz="2" w:space="1" w:color="FFFFFF"/>
                    <w:right w:val="single" w:sz="2" w:space="4" w:color="FFFFFF"/>
                  </w:divBdr>
                  <w:divsChild>
                    <w:div w:id="1463957869">
                      <w:marLeft w:val="0"/>
                      <w:marRight w:val="0"/>
                      <w:marTop w:val="0"/>
                      <w:marBottom w:val="0"/>
                      <w:divBdr>
                        <w:top w:val="none" w:sz="0" w:space="0" w:color="auto"/>
                        <w:left w:val="none" w:sz="0" w:space="0" w:color="auto"/>
                        <w:bottom w:val="none" w:sz="0" w:space="0" w:color="auto"/>
                        <w:right w:val="none" w:sz="0" w:space="0" w:color="auto"/>
                      </w:divBdr>
                    </w:div>
                  </w:divsChild>
                </w:div>
                <w:div w:id="919675560">
                  <w:marLeft w:val="0"/>
                  <w:marRight w:val="0"/>
                  <w:marTop w:val="0"/>
                  <w:marBottom w:val="0"/>
                  <w:divBdr>
                    <w:top w:val="single" w:sz="2" w:space="1" w:color="FFFFFF"/>
                    <w:left w:val="single" w:sz="2" w:space="12" w:color="FFFFFF"/>
                    <w:bottom w:val="single" w:sz="2" w:space="1" w:color="FFFFFF"/>
                    <w:right w:val="single" w:sz="2" w:space="4" w:color="FFFFFF"/>
                  </w:divBdr>
                  <w:divsChild>
                    <w:div w:id="1001470651">
                      <w:marLeft w:val="0"/>
                      <w:marRight w:val="0"/>
                      <w:marTop w:val="0"/>
                      <w:marBottom w:val="0"/>
                      <w:divBdr>
                        <w:top w:val="none" w:sz="0" w:space="0" w:color="auto"/>
                        <w:left w:val="none" w:sz="0" w:space="0" w:color="auto"/>
                        <w:bottom w:val="none" w:sz="0" w:space="0" w:color="auto"/>
                        <w:right w:val="none" w:sz="0" w:space="0" w:color="auto"/>
                      </w:divBdr>
                    </w:div>
                  </w:divsChild>
                </w:div>
                <w:div w:id="595289132">
                  <w:marLeft w:val="0"/>
                  <w:marRight w:val="0"/>
                  <w:marTop w:val="0"/>
                  <w:marBottom w:val="0"/>
                  <w:divBdr>
                    <w:top w:val="single" w:sz="2" w:space="1" w:color="FFFFFF"/>
                    <w:left w:val="single" w:sz="2" w:space="12" w:color="FFFFFF"/>
                    <w:bottom w:val="single" w:sz="2" w:space="1" w:color="FFFFFF"/>
                    <w:right w:val="single" w:sz="2" w:space="4" w:color="FFFFFF"/>
                  </w:divBdr>
                  <w:divsChild>
                    <w:div w:id="231431726">
                      <w:marLeft w:val="0"/>
                      <w:marRight w:val="0"/>
                      <w:marTop w:val="0"/>
                      <w:marBottom w:val="0"/>
                      <w:divBdr>
                        <w:top w:val="none" w:sz="0" w:space="0" w:color="auto"/>
                        <w:left w:val="none" w:sz="0" w:space="0" w:color="auto"/>
                        <w:bottom w:val="none" w:sz="0" w:space="0" w:color="auto"/>
                        <w:right w:val="none" w:sz="0" w:space="0" w:color="auto"/>
                      </w:divBdr>
                    </w:div>
                  </w:divsChild>
                </w:div>
                <w:div w:id="1766077671">
                  <w:marLeft w:val="0"/>
                  <w:marRight w:val="0"/>
                  <w:marTop w:val="0"/>
                  <w:marBottom w:val="0"/>
                  <w:divBdr>
                    <w:top w:val="single" w:sz="2" w:space="1" w:color="FFFFFF"/>
                    <w:left w:val="single" w:sz="2" w:space="12" w:color="FFFFFF"/>
                    <w:bottom w:val="single" w:sz="2" w:space="1" w:color="FFFFFF"/>
                    <w:right w:val="single" w:sz="2" w:space="4" w:color="FFFFFF"/>
                  </w:divBdr>
                  <w:divsChild>
                    <w:div w:id="520052779">
                      <w:marLeft w:val="0"/>
                      <w:marRight w:val="0"/>
                      <w:marTop w:val="0"/>
                      <w:marBottom w:val="0"/>
                      <w:divBdr>
                        <w:top w:val="none" w:sz="0" w:space="0" w:color="auto"/>
                        <w:left w:val="none" w:sz="0" w:space="0" w:color="auto"/>
                        <w:bottom w:val="none" w:sz="0" w:space="0" w:color="auto"/>
                        <w:right w:val="none" w:sz="0" w:space="0" w:color="auto"/>
                      </w:divBdr>
                    </w:div>
                  </w:divsChild>
                </w:div>
                <w:div w:id="2096053950">
                  <w:marLeft w:val="0"/>
                  <w:marRight w:val="0"/>
                  <w:marTop w:val="0"/>
                  <w:marBottom w:val="0"/>
                  <w:divBdr>
                    <w:top w:val="single" w:sz="2" w:space="1" w:color="FFFFFF"/>
                    <w:left w:val="single" w:sz="2" w:space="12" w:color="FFFFFF"/>
                    <w:bottom w:val="single" w:sz="2" w:space="1" w:color="FFFFFF"/>
                    <w:right w:val="single" w:sz="2" w:space="4" w:color="FFFFFF"/>
                  </w:divBdr>
                  <w:divsChild>
                    <w:div w:id="318537607">
                      <w:marLeft w:val="0"/>
                      <w:marRight w:val="0"/>
                      <w:marTop w:val="0"/>
                      <w:marBottom w:val="0"/>
                      <w:divBdr>
                        <w:top w:val="none" w:sz="0" w:space="0" w:color="auto"/>
                        <w:left w:val="none" w:sz="0" w:space="0" w:color="auto"/>
                        <w:bottom w:val="none" w:sz="0" w:space="0" w:color="auto"/>
                        <w:right w:val="none" w:sz="0" w:space="0" w:color="auto"/>
                      </w:divBdr>
                    </w:div>
                  </w:divsChild>
                </w:div>
                <w:div w:id="1459225875">
                  <w:marLeft w:val="0"/>
                  <w:marRight w:val="0"/>
                  <w:marTop w:val="0"/>
                  <w:marBottom w:val="0"/>
                  <w:divBdr>
                    <w:top w:val="single" w:sz="2" w:space="1" w:color="FFFFFF"/>
                    <w:left w:val="single" w:sz="2" w:space="12" w:color="FFFFFF"/>
                    <w:bottom w:val="single" w:sz="2" w:space="1" w:color="FFFFFF"/>
                    <w:right w:val="single" w:sz="2" w:space="4" w:color="FFFFFF"/>
                  </w:divBdr>
                  <w:divsChild>
                    <w:div w:id="692725531">
                      <w:marLeft w:val="0"/>
                      <w:marRight w:val="0"/>
                      <w:marTop w:val="0"/>
                      <w:marBottom w:val="0"/>
                      <w:divBdr>
                        <w:top w:val="none" w:sz="0" w:space="0" w:color="auto"/>
                        <w:left w:val="none" w:sz="0" w:space="0" w:color="auto"/>
                        <w:bottom w:val="none" w:sz="0" w:space="0" w:color="auto"/>
                        <w:right w:val="none" w:sz="0" w:space="0" w:color="auto"/>
                      </w:divBdr>
                    </w:div>
                  </w:divsChild>
                </w:div>
                <w:div w:id="1993827263">
                  <w:marLeft w:val="0"/>
                  <w:marRight w:val="0"/>
                  <w:marTop w:val="0"/>
                  <w:marBottom w:val="0"/>
                  <w:divBdr>
                    <w:top w:val="single" w:sz="2" w:space="1" w:color="FFFFFF"/>
                    <w:left w:val="single" w:sz="2" w:space="12" w:color="FFFFFF"/>
                    <w:bottom w:val="single" w:sz="2" w:space="1" w:color="FFFFFF"/>
                    <w:right w:val="single" w:sz="2" w:space="4" w:color="FFFFFF"/>
                  </w:divBdr>
                  <w:divsChild>
                    <w:div w:id="1102338761">
                      <w:marLeft w:val="0"/>
                      <w:marRight w:val="0"/>
                      <w:marTop w:val="0"/>
                      <w:marBottom w:val="0"/>
                      <w:divBdr>
                        <w:top w:val="none" w:sz="0" w:space="0" w:color="auto"/>
                        <w:left w:val="none" w:sz="0" w:space="0" w:color="auto"/>
                        <w:bottom w:val="none" w:sz="0" w:space="0" w:color="auto"/>
                        <w:right w:val="none" w:sz="0" w:space="0" w:color="auto"/>
                      </w:divBdr>
                    </w:div>
                  </w:divsChild>
                </w:div>
                <w:div w:id="862279052">
                  <w:marLeft w:val="0"/>
                  <w:marRight w:val="0"/>
                  <w:marTop w:val="0"/>
                  <w:marBottom w:val="0"/>
                  <w:divBdr>
                    <w:top w:val="single" w:sz="2" w:space="1" w:color="FFFFFF"/>
                    <w:left w:val="single" w:sz="2" w:space="12" w:color="FFFFFF"/>
                    <w:bottom w:val="single" w:sz="2" w:space="1" w:color="FFFFFF"/>
                    <w:right w:val="single" w:sz="2" w:space="4" w:color="FFFFFF"/>
                  </w:divBdr>
                  <w:divsChild>
                    <w:div w:id="840779642">
                      <w:marLeft w:val="0"/>
                      <w:marRight w:val="0"/>
                      <w:marTop w:val="0"/>
                      <w:marBottom w:val="0"/>
                      <w:divBdr>
                        <w:top w:val="none" w:sz="0" w:space="0" w:color="auto"/>
                        <w:left w:val="none" w:sz="0" w:space="0" w:color="auto"/>
                        <w:bottom w:val="none" w:sz="0" w:space="0" w:color="auto"/>
                        <w:right w:val="none" w:sz="0" w:space="0" w:color="auto"/>
                      </w:divBdr>
                    </w:div>
                  </w:divsChild>
                </w:div>
                <w:div w:id="799767350">
                  <w:marLeft w:val="0"/>
                  <w:marRight w:val="0"/>
                  <w:marTop w:val="0"/>
                  <w:marBottom w:val="0"/>
                  <w:divBdr>
                    <w:top w:val="single" w:sz="2" w:space="1" w:color="FFFFFF"/>
                    <w:left w:val="single" w:sz="2" w:space="12" w:color="FFFFFF"/>
                    <w:bottom w:val="single" w:sz="2" w:space="1" w:color="FFFFFF"/>
                    <w:right w:val="single" w:sz="2" w:space="4" w:color="FFFFFF"/>
                  </w:divBdr>
                  <w:divsChild>
                    <w:div w:id="1979996007">
                      <w:marLeft w:val="0"/>
                      <w:marRight w:val="0"/>
                      <w:marTop w:val="0"/>
                      <w:marBottom w:val="0"/>
                      <w:divBdr>
                        <w:top w:val="none" w:sz="0" w:space="0" w:color="auto"/>
                        <w:left w:val="none" w:sz="0" w:space="0" w:color="auto"/>
                        <w:bottom w:val="none" w:sz="0" w:space="0" w:color="auto"/>
                        <w:right w:val="none" w:sz="0" w:space="0" w:color="auto"/>
                      </w:divBdr>
                    </w:div>
                  </w:divsChild>
                </w:div>
                <w:div w:id="1661501050">
                  <w:marLeft w:val="0"/>
                  <w:marRight w:val="0"/>
                  <w:marTop w:val="0"/>
                  <w:marBottom w:val="0"/>
                  <w:divBdr>
                    <w:top w:val="single" w:sz="2" w:space="1" w:color="FFFFFF"/>
                    <w:left w:val="single" w:sz="2" w:space="12" w:color="FFFFFF"/>
                    <w:bottom w:val="single" w:sz="2" w:space="1" w:color="FFFFFF"/>
                    <w:right w:val="single" w:sz="2" w:space="4" w:color="FFFFFF"/>
                  </w:divBdr>
                  <w:divsChild>
                    <w:div w:id="1646741088">
                      <w:marLeft w:val="0"/>
                      <w:marRight w:val="0"/>
                      <w:marTop w:val="0"/>
                      <w:marBottom w:val="0"/>
                      <w:divBdr>
                        <w:top w:val="none" w:sz="0" w:space="0" w:color="auto"/>
                        <w:left w:val="none" w:sz="0" w:space="0" w:color="auto"/>
                        <w:bottom w:val="none" w:sz="0" w:space="0" w:color="auto"/>
                        <w:right w:val="none" w:sz="0" w:space="0" w:color="auto"/>
                      </w:divBdr>
                    </w:div>
                  </w:divsChild>
                </w:div>
                <w:div w:id="1208033993">
                  <w:marLeft w:val="0"/>
                  <w:marRight w:val="0"/>
                  <w:marTop w:val="0"/>
                  <w:marBottom w:val="0"/>
                  <w:divBdr>
                    <w:top w:val="single" w:sz="2" w:space="1" w:color="FFFFFF"/>
                    <w:left w:val="single" w:sz="2" w:space="12" w:color="FFFFFF"/>
                    <w:bottom w:val="single" w:sz="2" w:space="1" w:color="FFFFFF"/>
                    <w:right w:val="single" w:sz="2" w:space="4" w:color="FFFFFF"/>
                  </w:divBdr>
                  <w:divsChild>
                    <w:div w:id="688524541">
                      <w:marLeft w:val="0"/>
                      <w:marRight w:val="0"/>
                      <w:marTop w:val="0"/>
                      <w:marBottom w:val="0"/>
                      <w:divBdr>
                        <w:top w:val="none" w:sz="0" w:space="0" w:color="auto"/>
                        <w:left w:val="none" w:sz="0" w:space="0" w:color="auto"/>
                        <w:bottom w:val="none" w:sz="0" w:space="0" w:color="auto"/>
                        <w:right w:val="none" w:sz="0" w:space="0" w:color="auto"/>
                      </w:divBdr>
                    </w:div>
                  </w:divsChild>
                </w:div>
                <w:div w:id="1862743753">
                  <w:marLeft w:val="0"/>
                  <w:marRight w:val="0"/>
                  <w:marTop w:val="0"/>
                  <w:marBottom w:val="0"/>
                  <w:divBdr>
                    <w:top w:val="single" w:sz="2" w:space="1" w:color="FFFFFF"/>
                    <w:left w:val="single" w:sz="2" w:space="12" w:color="FFFFFF"/>
                    <w:bottom w:val="single" w:sz="2" w:space="1" w:color="FFFFFF"/>
                    <w:right w:val="single" w:sz="2" w:space="4" w:color="FFFFFF"/>
                  </w:divBdr>
                  <w:divsChild>
                    <w:div w:id="41180186">
                      <w:marLeft w:val="0"/>
                      <w:marRight w:val="0"/>
                      <w:marTop w:val="0"/>
                      <w:marBottom w:val="0"/>
                      <w:divBdr>
                        <w:top w:val="none" w:sz="0" w:space="0" w:color="auto"/>
                        <w:left w:val="none" w:sz="0" w:space="0" w:color="auto"/>
                        <w:bottom w:val="none" w:sz="0" w:space="0" w:color="auto"/>
                        <w:right w:val="none" w:sz="0" w:space="0" w:color="auto"/>
                      </w:divBdr>
                    </w:div>
                  </w:divsChild>
                </w:div>
                <w:div w:id="826290523">
                  <w:marLeft w:val="0"/>
                  <w:marRight w:val="0"/>
                  <w:marTop w:val="0"/>
                  <w:marBottom w:val="0"/>
                  <w:divBdr>
                    <w:top w:val="single" w:sz="2" w:space="1" w:color="FFFFFF"/>
                    <w:left w:val="single" w:sz="2" w:space="12" w:color="FFFFFF"/>
                    <w:bottom w:val="single" w:sz="2" w:space="1" w:color="FFFFFF"/>
                    <w:right w:val="single" w:sz="2" w:space="4" w:color="FFFFFF"/>
                  </w:divBdr>
                  <w:divsChild>
                    <w:div w:id="1589995071">
                      <w:marLeft w:val="0"/>
                      <w:marRight w:val="0"/>
                      <w:marTop w:val="0"/>
                      <w:marBottom w:val="0"/>
                      <w:divBdr>
                        <w:top w:val="none" w:sz="0" w:space="0" w:color="auto"/>
                        <w:left w:val="none" w:sz="0" w:space="0" w:color="auto"/>
                        <w:bottom w:val="none" w:sz="0" w:space="0" w:color="auto"/>
                        <w:right w:val="none" w:sz="0" w:space="0" w:color="auto"/>
                      </w:divBdr>
                    </w:div>
                  </w:divsChild>
                </w:div>
                <w:div w:id="1613513955">
                  <w:marLeft w:val="0"/>
                  <w:marRight w:val="0"/>
                  <w:marTop w:val="0"/>
                  <w:marBottom w:val="0"/>
                  <w:divBdr>
                    <w:top w:val="single" w:sz="2" w:space="1" w:color="FFFFFF"/>
                    <w:left w:val="single" w:sz="2" w:space="12" w:color="FFFFFF"/>
                    <w:bottom w:val="single" w:sz="2" w:space="1" w:color="FFFFFF"/>
                    <w:right w:val="single" w:sz="2" w:space="4" w:color="FFFFFF"/>
                  </w:divBdr>
                  <w:divsChild>
                    <w:div w:id="103235628">
                      <w:marLeft w:val="0"/>
                      <w:marRight w:val="0"/>
                      <w:marTop w:val="0"/>
                      <w:marBottom w:val="0"/>
                      <w:divBdr>
                        <w:top w:val="none" w:sz="0" w:space="0" w:color="auto"/>
                        <w:left w:val="none" w:sz="0" w:space="0" w:color="auto"/>
                        <w:bottom w:val="none" w:sz="0" w:space="0" w:color="auto"/>
                        <w:right w:val="none" w:sz="0" w:space="0" w:color="auto"/>
                      </w:divBdr>
                    </w:div>
                  </w:divsChild>
                </w:div>
                <w:div w:id="1337074413">
                  <w:marLeft w:val="0"/>
                  <w:marRight w:val="0"/>
                  <w:marTop w:val="0"/>
                  <w:marBottom w:val="0"/>
                  <w:divBdr>
                    <w:top w:val="single" w:sz="2" w:space="1" w:color="FFFFFF"/>
                    <w:left w:val="single" w:sz="2" w:space="12" w:color="FFFFFF"/>
                    <w:bottom w:val="single" w:sz="2" w:space="1" w:color="FFFFFF"/>
                    <w:right w:val="single" w:sz="2" w:space="4" w:color="FFFFFF"/>
                  </w:divBdr>
                  <w:divsChild>
                    <w:div w:id="1369836450">
                      <w:marLeft w:val="0"/>
                      <w:marRight w:val="0"/>
                      <w:marTop w:val="0"/>
                      <w:marBottom w:val="0"/>
                      <w:divBdr>
                        <w:top w:val="none" w:sz="0" w:space="0" w:color="auto"/>
                        <w:left w:val="none" w:sz="0" w:space="0" w:color="auto"/>
                        <w:bottom w:val="none" w:sz="0" w:space="0" w:color="auto"/>
                        <w:right w:val="none" w:sz="0" w:space="0" w:color="auto"/>
                      </w:divBdr>
                    </w:div>
                  </w:divsChild>
                </w:div>
                <w:div w:id="1614551391">
                  <w:marLeft w:val="0"/>
                  <w:marRight w:val="0"/>
                  <w:marTop w:val="0"/>
                  <w:marBottom w:val="0"/>
                  <w:divBdr>
                    <w:top w:val="single" w:sz="2" w:space="1" w:color="FFFFFF"/>
                    <w:left w:val="single" w:sz="2" w:space="12" w:color="FFFFFF"/>
                    <w:bottom w:val="single" w:sz="2" w:space="1" w:color="FFFFFF"/>
                    <w:right w:val="single" w:sz="2" w:space="4" w:color="FFFFFF"/>
                  </w:divBdr>
                  <w:divsChild>
                    <w:div w:id="2073111154">
                      <w:marLeft w:val="0"/>
                      <w:marRight w:val="0"/>
                      <w:marTop w:val="0"/>
                      <w:marBottom w:val="0"/>
                      <w:divBdr>
                        <w:top w:val="none" w:sz="0" w:space="0" w:color="auto"/>
                        <w:left w:val="none" w:sz="0" w:space="0" w:color="auto"/>
                        <w:bottom w:val="none" w:sz="0" w:space="0" w:color="auto"/>
                        <w:right w:val="none" w:sz="0" w:space="0" w:color="auto"/>
                      </w:divBdr>
                    </w:div>
                  </w:divsChild>
                </w:div>
                <w:div w:id="1922593596">
                  <w:marLeft w:val="0"/>
                  <w:marRight w:val="0"/>
                  <w:marTop w:val="0"/>
                  <w:marBottom w:val="0"/>
                  <w:divBdr>
                    <w:top w:val="single" w:sz="2" w:space="1" w:color="FFFFFF"/>
                    <w:left w:val="single" w:sz="2" w:space="12" w:color="FFFFFF"/>
                    <w:bottom w:val="single" w:sz="2" w:space="1" w:color="FFFFFF"/>
                    <w:right w:val="single" w:sz="2" w:space="4" w:color="FFFFFF"/>
                  </w:divBdr>
                  <w:divsChild>
                    <w:div w:id="1737510200">
                      <w:marLeft w:val="0"/>
                      <w:marRight w:val="0"/>
                      <w:marTop w:val="0"/>
                      <w:marBottom w:val="0"/>
                      <w:divBdr>
                        <w:top w:val="none" w:sz="0" w:space="0" w:color="auto"/>
                        <w:left w:val="none" w:sz="0" w:space="0" w:color="auto"/>
                        <w:bottom w:val="none" w:sz="0" w:space="0" w:color="auto"/>
                        <w:right w:val="none" w:sz="0" w:space="0" w:color="auto"/>
                      </w:divBdr>
                    </w:div>
                  </w:divsChild>
                </w:div>
                <w:div w:id="66001813">
                  <w:marLeft w:val="0"/>
                  <w:marRight w:val="0"/>
                  <w:marTop w:val="0"/>
                  <w:marBottom w:val="0"/>
                  <w:divBdr>
                    <w:top w:val="single" w:sz="2" w:space="1" w:color="FFFFFF"/>
                    <w:left w:val="single" w:sz="2" w:space="12" w:color="FFFFFF"/>
                    <w:bottom w:val="single" w:sz="2" w:space="1" w:color="FFFFFF"/>
                    <w:right w:val="single" w:sz="2" w:space="4" w:color="FFFFFF"/>
                  </w:divBdr>
                  <w:divsChild>
                    <w:div w:id="1584071537">
                      <w:marLeft w:val="0"/>
                      <w:marRight w:val="0"/>
                      <w:marTop w:val="0"/>
                      <w:marBottom w:val="0"/>
                      <w:divBdr>
                        <w:top w:val="none" w:sz="0" w:space="0" w:color="auto"/>
                        <w:left w:val="none" w:sz="0" w:space="0" w:color="auto"/>
                        <w:bottom w:val="none" w:sz="0" w:space="0" w:color="auto"/>
                        <w:right w:val="none" w:sz="0" w:space="0" w:color="auto"/>
                      </w:divBdr>
                    </w:div>
                  </w:divsChild>
                </w:div>
                <w:div w:id="917983952">
                  <w:marLeft w:val="0"/>
                  <w:marRight w:val="0"/>
                  <w:marTop w:val="0"/>
                  <w:marBottom w:val="0"/>
                  <w:divBdr>
                    <w:top w:val="single" w:sz="2" w:space="1" w:color="FFFFFF"/>
                    <w:left w:val="single" w:sz="2" w:space="12" w:color="FFFFFF"/>
                    <w:bottom w:val="single" w:sz="2" w:space="1" w:color="FFFFFF"/>
                    <w:right w:val="single" w:sz="2" w:space="4" w:color="FFFFFF"/>
                  </w:divBdr>
                  <w:divsChild>
                    <w:div w:id="1128937330">
                      <w:marLeft w:val="0"/>
                      <w:marRight w:val="0"/>
                      <w:marTop w:val="0"/>
                      <w:marBottom w:val="0"/>
                      <w:divBdr>
                        <w:top w:val="none" w:sz="0" w:space="0" w:color="auto"/>
                        <w:left w:val="none" w:sz="0" w:space="0" w:color="auto"/>
                        <w:bottom w:val="none" w:sz="0" w:space="0" w:color="auto"/>
                        <w:right w:val="none" w:sz="0" w:space="0" w:color="auto"/>
                      </w:divBdr>
                    </w:div>
                  </w:divsChild>
                </w:div>
                <w:div w:id="619919951">
                  <w:marLeft w:val="0"/>
                  <w:marRight w:val="0"/>
                  <w:marTop w:val="0"/>
                  <w:marBottom w:val="0"/>
                  <w:divBdr>
                    <w:top w:val="single" w:sz="2" w:space="1" w:color="FFFFFF"/>
                    <w:left w:val="single" w:sz="2" w:space="12" w:color="FFFFFF"/>
                    <w:bottom w:val="single" w:sz="2" w:space="1" w:color="FFFFFF"/>
                    <w:right w:val="single" w:sz="2" w:space="4" w:color="FFFFFF"/>
                  </w:divBdr>
                  <w:divsChild>
                    <w:div w:id="171992085">
                      <w:marLeft w:val="0"/>
                      <w:marRight w:val="0"/>
                      <w:marTop w:val="0"/>
                      <w:marBottom w:val="0"/>
                      <w:divBdr>
                        <w:top w:val="none" w:sz="0" w:space="0" w:color="auto"/>
                        <w:left w:val="none" w:sz="0" w:space="0" w:color="auto"/>
                        <w:bottom w:val="none" w:sz="0" w:space="0" w:color="auto"/>
                        <w:right w:val="none" w:sz="0" w:space="0" w:color="auto"/>
                      </w:divBdr>
                    </w:div>
                  </w:divsChild>
                </w:div>
                <w:div w:id="613485432">
                  <w:marLeft w:val="0"/>
                  <w:marRight w:val="0"/>
                  <w:marTop w:val="0"/>
                  <w:marBottom w:val="0"/>
                  <w:divBdr>
                    <w:top w:val="single" w:sz="2" w:space="1" w:color="FFFFFF"/>
                    <w:left w:val="single" w:sz="2" w:space="12" w:color="FFFFFF"/>
                    <w:bottom w:val="single" w:sz="2" w:space="1" w:color="FFFFFF"/>
                    <w:right w:val="single" w:sz="2" w:space="4" w:color="FFFFFF"/>
                  </w:divBdr>
                  <w:divsChild>
                    <w:div w:id="52318241">
                      <w:marLeft w:val="0"/>
                      <w:marRight w:val="0"/>
                      <w:marTop w:val="0"/>
                      <w:marBottom w:val="0"/>
                      <w:divBdr>
                        <w:top w:val="none" w:sz="0" w:space="0" w:color="auto"/>
                        <w:left w:val="none" w:sz="0" w:space="0" w:color="auto"/>
                        <w:bottom w:val="none" w:sz="0" w:space="0" w:color="auto"/>
                        <w:right w:val="none" w:sz="0" w:space="0" w:color="auto"/>
                      </w:divBdr>
                    </w:div>
                  </w:divsChild>
                </w:div>
                <w:div w:id="1357924118">
                  <w:marLeft w:val="0"/>
                  <w:marRight w:val="0"/>
                  <w:marTop w:val="0"/>
                  <w:marBottom w:val="0"/>
                  <w:divBdr>
                    <w:top w:val="single" w:sz="2" w:space="1" w:color="FFFFFF"/>
                    <w:left w:val="single" w:sz="2" w:space="12" w:color="FFFFFF"/>
                    <w:bottom w:val="single" w:sz="2" w:space="1" w:color="FFFFFF"/>
                    <w:right w:val="single" w:sz="2" w:space="4" w:color="FFFFFF"/>
                  </w:divBdr>
                  <w:divsChild>
                    <w:div w:id="2070806607">
                      <w:marLeft w:val="0"/>
                      <w:marRight w:val="0"/>
                      <w:marTop w:val="0"/>
                      <w:marBottom w:val="0"/>
                      <w:divBdr>
                        <w:top w:val="none" w:sz="0" w:space="0" w:color="auto"/>
                        <w:left w:val="none" w:sz="0" w:space="0" w:color="auto"/>
                        <w:bottom w:val="none" w:sz="0" w:space="0" w:color="auto"/>
                        <w:right w:val="none" w:sz="0" w:space="0" w:color="auto"/>
                      </w:divBdr>
                    </w:div>
                  </w:divsChild>
                </w:div>
                <w:div w:id="1033916610">
                  <w:marLeft w:val="0"/>
                  <w:marRight w:val="0"/>
                  <w:marTop w:val="0"/>
                  <w:marBottom w:val="0"/>
                  <w:divBdr>
                    <w:top w:val="single" w:sz="2" w:space="1" w:color="FFFFFF"/>
                    <w:left w:val="single" w:sz="2" w:space="12" w:color="FFFFFF"/>
                    <w:bottom w:val="single" w:sz="2" w:space="1" w:color="FFFFFF"/>
                    <w:right w:val="single" w:sz="2" w:space="4" w:color="FFFFFF"/>
                  </w:divBdr>
                  <w:divsChild>
                    <w:div w:id="720981025">
                      <w:marLeft w:val="0"/>
                      <w:marRight w:val="0"/>
                      <w:marTop w:val="0"/>
                      <w:marBottom w:val="0"/>
                      <w:divBdr>
                        <w:top w:val="none" w:sz="0" w:space="0" w:color="auto"/>
                        <w:left w:val="none" w:sz="0" w:space="0" w:color="auto"/>
                        <w:bottom w:val="none" w:sz="0" w:space="0" w:color="auto"/>
                        <w:right w:val="none" w:sz="0" w:space="0" w:color="auto"/>
                      </w:divBdr>
                    </w:div>
                  </w:divsChild>
                </w:div>
                <w:div w:id="1281497357">
                  <w:marLeft w:val="0"/>
                  <w:marRight w:val="0"/>
                  <w:marTop w:val="0"/>
                  <w:marBottom w:val="0"/>
                  <w:divBdr>
                    <w:top w:val="single" w:sz="2" w:space="1" w:color="FFFFFF"/>
                    <w:left w:val="single" w:sz="2" w:space="12" w:color="FFFFFF"/>
                    <w:bottom w:val="single" w:sz="2" w:space="1" w:color="FFFFFF"/>
                    <w:right w:val="single" w:sz="2" w:space="4" w:color="FFFFFF"/>
                  </w:divBdr>
                  <w:divsChild>
                    <w:div w:id="891621369">
                      <w:marLeft w:val="0"/>
                      <w:marRight w:val="0"/>
                      <w:marTop w:val="0"/>
                      <w:marBottom w:val="0"/>
                      <w:divBdr>
                        <w:top w:val="none" w:sz="0" w:space="0" w:color="auto"/>
                        <w:left w:val="none" w:sz="0" w:space="0" w:color="auto"/>
                        <w:bottom w:val="none" w:sz="0" w:space="0" w:color="auto"/>
                        <w:right w:val="none" w:sz="0" w:space="0" w:color="auto"/>
                      </w:divBdr>
                    </w:div>
                  </w:divsChild>
                </w:div>
                <w:div w:id="1123383960">
                  <w:marLeft w:val="0"/>
                  <w:marRight w:val="0"/>
                  <w:marTop w:val="0"/>
                  <w:marBottom w:val="0"/>
                  <w:divBdr>
                    <w:top w:val="single" w:sz="2" w:space="1" w:color="FFFFFF"/>
                    <w:left w:val="single" w:sz="2" w:space="12" w:color="FFFFFF"/>
                    <w:bottom w:val="single" w:sz="2" w:space="1" w:color="FFFFFF"/>
                    <w:right w:val="single" w:sz="2" w:space="4" w:color="FFFFFF"/>
                  </w:divBdr>
                  <w:divsChild>
                    <w:div w:id="238253830">
                      <w:marLeft w:val="0"/>
                      <w:marRight w:val="0"/>
                      <w:marTop w:val="0"/>
                      <w:marBottom w:val="0"/>
                      <w:divBdr>
                        <w:top w:val="none" w:sz="0" w:space="0" w:color="auto"/>
                        <w:left w:val="none" w:sz="0" w:space="0" w:color="auto"/>
                        <w:bottom w:val="none" w:sz="0" w:space="0" w:color="auto"/>
                        <w:right w:val="none" w:sz="0" w:space="0" w:color="auto"/>
                      </w:divBdr>
                    </w:div>
                  </w:divsChild>
                </w:div>
                <w:div w:id="1785150780">
                  <w:marLeft w:val="0"/>
                  <w:marRight w:val="0"/>
                  <w:marTop w:val="0"/>
                  <w:marBottom w:val="0"/>
                  <w:divBdr>
                    <w:top w:val="single" w:sz="2" w:space="1" w:color="FFFFFF"/>
                    <w:left w:val="single" w:sz="2" w:space="12" w:color="FFFFFF"/>
                    <w:bottom w:val="single" w:sz="2" w:space="1" w:color="FFFFFF"/>
                    <w:right w:val="single" w:sz="2" w:space="4" w:color="FFFFFF"/>
                  </w:divBdr>
                  <w:divsChild>
                    <w:div w:id="1105614243">
                      <w:marLeft w:val="0"/>
                      <w:marRight w:val="0"/>
                      <w:marTop w:val="0"/>
                      <w:marBottom w:val="0"/>
                      <w:divBdr>
                        <w:top w:val="none" w:sz="0" w:space="0" w:color="auto"/>
                        <w:left w:val="none" w:sz="0" w:space="0" w:color="auto"/>
                        <w:bottom w:val="none" w:sz="0" w:space="0" w:color="auto"/>
                        <w:right w:val="none" w:sz="0" w:space="0" w:color="auto"/>
                      </w:divBdr>
                    </w:div>
                  </w:divsChild>
                </w:div>
                <w:div w:id="736057444">
                  <w:marLeft w:val="0"/>
                  <w:marRight w:val="0"/>
                  <w:marTop w:val="0"/>
                  <w:marBottom w:val="0"/>
                  <w:divBdr>
                    <w:top w:val="single" w:sz="2" w:space="1" w:color="FFFFFF"/>
                    <w:left w:val="single" w:sz="2" w:space="12" w:color="FFFFFF"/>
                    <w:bottom w:val="single" w:sz="2" w:space="1" w:color="FFFFFF"/>
                    <w:right w:val="single" w:sz="2" w:space="4" w:color="FFFFFF"/>
                  </w:divBdr>
                  <w:divsChild>
                    <w:div w:id="962619734">
                      <w:marLeft w:val="0"/>
                      <w:marRight w:val="0"/>
                      <w:marTop w:val="0"/>
                      <w:marBottom w:val="0"/>
                      <w:divBdr>
                        <w:top w:val="none" w:sz="0" w:space="0" w:color="auto"/>
                        <w:left w:val="none" w:sz="0" w:space="0" w:color="auto"/>
                        <w:bottom w:val="none" w:sz="0" w:space="0" w:color="auto"/>
                        <w:right w:val="none" w:sz="0" w:space="0" w:color="auto"/>
                      </w:divBdr>
                    </w:div>
                  </w:divsChild>
                </w:div>
                <w:div w:id="1659839629">
                  <w:marLeft w:val="0"/>
                  <w:marRight w:val="0"/>
                  <w:marTop w:val="0"/>
                  <w:marBottom w:val="0"/>
                  <w:divBdr>
                    <w:top w:val="single" w:sz="2" w:space="1" w:color="FFFFFF"/>
                    <w:left w:val="single" w:sz="2" w:space="12" w:color="FFFFFF"/>
                    <w:bottom w:val="single" w:sz="2" w:space="1" w:color="FFFFFF"/>
                    <w:right w:val="single" w:sz="2" w:space="4" w:color="FFFFFF"/>
                  </w:divBdr>
                  <w:divsChild>
                    <w:div w:id="349919341">
                      <w:marLeft w:val="0"/>
                      <w:marRight w:val="0"/>
                      <w:marTop w:val="0"/>
                      <w:marBottom w:val="0"/>
                      <w:divBdr>
                        <w:top w:val="none" w:sz="0" w:space="0" w:color="auto"/>
                        <w:left w:val="none" w:sz="0" w:space="0" w:color="auto"/>
                        <w:bottom w:val="none" w:sz="0" w:space="0" w:color="auto"/>
                        <w:right w:val="none" w:sz="0" w:space="0" w:color="auto"/>
                      </w:divBdr>
                    </w:div>
                  </w:divsChild>
                </w:div>
                <w:div w:id="2129004897">
                  <w:marLeft w:val="0"/>
                  <w:marRight w:val="0"/>
                  <w:marTop w:val="0"/>
                  <w:marBottom w:val="0"/>
                  <w:divBdr>
                    <w:top w:val="single" w:sz="2" w:space="1" w:color="FFFFFF"/>
                    <w:left w:val="single" w:sz="2" w:space="12" w:color="FFFFFF"/>
                    <w:bottom w:val="single" w:sz="2" w:space="1" w:color="FFFFFF"/>
                    <w:right w:val="single" w:sz="2" w:space="4" w:color="FFFFFF"/>
                  </w:divBdr>
                  <w:divsChild>
                    <w:div w:id="1339578441">
                      <w:marLeft w:val="0"/>
                      <w:marRight w:val="0"/>
                      <w:marTop w:val="0"/>
                      <w:marBottom w:val="0"/>
                      <w:divBdr>
                        <w:top w:val="none" w:sz="0" w:space="0" w:color="auto"/>
                        <w:left w:val="none" w:sz="0" w:space="0" w:color="auto"/>
                        <w:bottom w:val="none" w:sz="0" w:space="0" w:color="auto"/>
                        <w:right w:val="none" w:sz="0" w:space="0" w:color="auto"/>
                      </w:divBdr>
                    </w:div>
                  </w:divsChild>
                </w:div>
                <w:div w:id="1601985493">
                  <w:marLeft w:val="0"/>
                  <w:marRight w:val="0"/>
                  <w:marTop w:val="0"/>
                  <w:marBottom w:val="0"/>
                  <w:divBdr>
                    <w:top w:val="single" w:sz="2" w:space="1" w:color="FFFFFF"/>
                    <w:left w:val="single" w:sz="2" w:space="12" w:color="FFFFFF"/>
                    <w:bottom w:val="single" w:sz="2" w:space="1" w:color="FFFFFF"/>
                    <w:right w:val="single" w:sz="2" w:space="4" w:color="FFFFFF"/>
                  </w:divBdr>
                  <w:divsChild>
                    <w:div w:id="1659534003">
                      <w:marLeft w:val="0"/>
                      <w:marRight w:val="0"/>
                      <w:marTop w:val="0"/>
                      <w:marBottom w:val="0"/>
                      <w:divBdr>
                        <w:top w:val="none" w:sz="0" w:space="0" w:color="auto"/>
                        <w:left w:val="none" w:sz="0" w:space="0" w:color="auto"/>
                        <w:bottom w:val="none" w:sz="0" w:space="0" w:color="auto"/>
                        <w:right w:val="none" w:sz="0" w:space="0" w:color="auto"/>
                      </w:divBdr>
                    </w:div>
                  </w:divsChild>
                </w:div>
                <w:div w:id="1057584046">
                  <w:marLeft w:val="0"/>
                  <w:marRight w:val="0"/>
                  <w:marTop w:val="0"/>
                  <w:marBottom w:val="0"/>
                  <w:divBdr>
                    <w:top w:val="single" w:sz="2" w:space="1" w:color="FFFFFF"/>
                    <w:left w:val="single" w:sz="2" w:space="12" w:color="FFFFFF"/>
                    <w:bottom w:val="single" w:sz="2" w:space="1" w:color="FFFFFF"/>
                    <w:right w:val="single" w:sz="2" w:space="4" w:color="FFFFFF"/>
                  </w:divBdr>
                  <w:divsChild>
                    <w:div w:id="538512266">
                      <w:marLeft w:val="0"/>
                      <w:marRight w:val="0"/>
                      <w:marTop w:val="0"/>
                      <w:marBottom w:val="0"/>
                      <w:divBdr>
                        <w:top w:val="none" w:sz="0" w:space="0" w:color="auto"/>
                        <w:left w:val="none" w:sz="0" w:space="0" w:color="auto"/>
                        <w:bottom w:val="none" w:sz="0" w:space="0" w:color="auto"/>
                        <w:right w:val="none" w:sz="0" w:space="0" w:color="auto"/>
                      </w:divBdr>
                    </w:div>
                  </w:divsChild>
                </w:div>
                <w:div w:id="1728794413">
                  <w:marLeft w:val="0"/>
                  <w:marRight w:val="0"/>
                  <w:marTop w:val="0"/>
                  <w:marBottom w:val="0"/>
                  <w:divBdr>
                    <w:top w:val="single" w:sz="2" w:space="1" w:color="FFFFFF"/>
                    <w:left w:val="single" w:sz="2" w:space="12" w:color="FFFFFF"/>
                    <w:bottom w:val="single" w:sz="2" w:space="1" w:color="FFFFFF"/>
                    <w:right w:val="single" w:sz="2" w:space="4" w:color="FFFFFF"/>
                  </w:divBdr>
                  <w:divsChild>
                    <w:div w:id="1962761889">
                      <w:marLeft w:val="0"/>
                      <w:marRight w:val="0"/>
                      <w:marTop w:val="0"/>
                      <w:marBottom w:val="0"/>
                      <w:divBdr>
                        <w:top w:val="none" w:sz="0" w:space="0" w:color="auto"/>
                        <w:left w:val="none" w:sz="0" w:space="0" w:color="auto"/>
                        <w:bottom w:val="none" w:sz="0" w:space="0" w:color="auto"/>
                        <w:right w:val="none" w:sz="0" w:space="0" w:color="auto"/>
                      </w:divBdr>
                    </w:div>
                  </w:divsChild>
                </w:div>
                <w:div w:id="1349142301">
                  <w:marLeft w:val="0"/>
                  <w:marRight w:val="0"/>
                  <w:marTop w:val="0"/>
                  <w:marBottom w:val="0"/>
                  <w:divBdr>
                    <w:top w:val="single" w:sz="2" w:space="1" w:color="FFFFFF"/>
                    <w:left w:val="single" w:sz="2" w:space="12" w:color="FFFFFF"/>
                    <w:bottom w:val="single" w:sz="2" w:space="1" w:color="FFFFFF"/>
                    <w:right w:val="single" w:sz="2" w:space="4" w:color="FFFFFF"/>
                  </w:divBdr>
                  <w:divsChild>
                    <w:div w:id="597296480">
                      <w:marLeft w:val="0"/>
                      <w:marRight w:val="0"/>
                      <w:marTop w:val="0"/>
                      <w:marBottom w:val="0"/>
                      <w:divBdr>
                        <w:top w:val="none" w:sz="0" w:space="0" w:color="auto"/>
                        <w:left w:val="none" w:sz="0" w:space="0" w:color="auto"/>
                        <w:bottom w:val="none" w:sz="0" w:space="0" w:color="auto"/>
                        <w:right w:val="none" w:sz="0" w:space="0" w:color="auto"/>
                      </w:divBdr>
                    </w:div>
                  </w:divsChild>
                </w:div>
                <w:div w:id="2114781617">
                  <w:marLeft w:val="0"/>
                  <w:marRight w:val="0"/>
                  <w:marTop w:val="0"/>
                  <w:marBottom w:val="0"/>
                  <w:divBdr>
                    <w:top w:val="single" w:sz="2" w:space="1" w:color="FFFFFF"/>
                    <w:left w:val="single" w:sz="2" w:space="12" w:color="FFFFFF"/>
                    <w:bottom w:val="single" w:sz="2" w:space="1" w:color="FFFFFF"/>
                    <w:right w:val="single" w:sz="2" w:space="4" w:color="FFFFFF"/>
                  </w:divBdr>
                  <w:divsChild>
                    <w:div w:id="1319765412">
                      <w:marLeft w:val="0"/>
                      <w:marRight w:val="0"/>
                      <w:marTop w:val="0"/>
                      <w:marBottom w:val="0"/>
                      <w:divBdr>
                        <w:top w:val="none" w:sz="0" w:space="0" w:color="auto"/>
                        <w:left w:val="none" w:sz="0" w:space="0" w:color="auto"/>
                        <w:bottom w:val="none" w:sz="0" w:space="0" w:color="auto"/>
                        <w:right w:val="none" w:sz="0" w:space="0" w:color="auto"/>
                      </w:divBdr>
                    </w:div>
                  </w:divsChild>
                </w:div>
                <w:div w:id="986010699">
                  <w:marLeft w:val="0"/>
                  <w:marRight w:val="0"/>
                  <w:marTop w:val="0"/>
                  <w:marBottom w:val="0"/>
                  <w:divBdr>
                    <w:top w:val="single" w:sz="2" w:space="1" w:color="FFFFFF"/>
                    <w:left w:val="single" w:sz="2" w:space="12" w:color="FFFFFF"/>
                    <w:bottom w:val="single" w:sz="2" w:space="1" w:color="FFFFFF"/>
                    <w:right w:val="single" w:sz="2" w:space="4" w:color="FFFFFF"/>
                  </w:divBdr>
                  <w:divsChild>
                    <w:div w:id="1700862422">
                      <w:marLeft w:val="0"/>
                      <w:marRight w:val="0"/>
                      <w:marTop w:val="0"/>
                      <w:marBottom w:val="0"/>
                      <w:divBdr>
                        <w:top w:val="none" w:sz="0" w:space="0" w:color="auto"/>
                        <w:left w:val="none" w:sz="0" w:space="0" w:color="auto"/>
                        <w:bottom w:val="none" w:sz="0" w:space="0" w:color="auto"/>
                        <w:right w:val="none" w:sz="0" w:space="0" w:color="auto"/>
                      </w:divBdr>
                    </w:div>
                  </w:divsChild>
                </w:div>
                <w:div w:id="1692730053">
                  <w:marLeft w:val="0"/>
                  <w:marRight w:val="0"/>
                  <w:marTop w:val="0"/>
                  <w:marBottom w:val="0"/>
                  <w:divBdr>
                    <w:top w:val="single" w:sz="2" w:space="1" w:color="FFFFFF"/>
                    <w:left w:val="single" w:sz="2" w:space="12" w:color="FFFFFF"/>
                    <w:bottom w:val="single" w:sz="2" w:space="1" w:color="FFFFFF"/>
                    <w:right w:val="single" w:sz="2" w:space="4" w:color="FFFFFF"/>
                  </w:divBdr>
                  <w:divsChild>
                    <w:div w:id="1427657560">
                      <w:marLeft w:val="0"/>
                      <w:marRight w:val="0"/>
                      <w:marTop w:val="0"/>
                      <w:marBottom w:val="0"/>
                      <w:divBdr>
                        <w:top w:val="none" w:sz="0" w:space="0" w:color="auto"/>
                        <w:left w:val="none" w:sz="0" w:space="0" w:color="auto"/>
                        <w:bottom w:val="none" w:sz="0" w:space="0" w:color="auto"/>
                        <w:right w:val="none" w:sz="0" w:space="0" w:color="auto"/>
                      </w:divBdr>
                    </w:div>
                  </w:divsChild>
                </w:div>
                <w:div w:id="510532362">
                  <w:marLeft w:val="0"/>
                  <w:marRight w:val="0"/>
                  <w:marTop w:val="0"/>
                  <w:marBottom w:val="0"/>
                  <w:divBdr>
                    <w:top w:val="single" w:sz="2" w:space="1" w:color="FFFFFF"/>
                    <w:left w:val="single" w:sz="2" w:space="12" w:color="FFFFFF"/>
                    <w:bottom w:val="single" w:sz="2" w:space="1" w:color="FFFFFF"/>
                    <w:right w:val="single" w:sz="2" w:space="4" w:color="FFFFFF"/>
                  </w:divBdr>
                  <w:divsChild>
                    <w:div w:id="1416634347">
                      <w:marLeft w:val="0"/>
                      <w:marRight w:val="0"/>
                      <w:marTop w:val="0"/>
                      <w:marBottom w:val="0"/>
                      <w:divBdr>
                        <w:top w:val="none" w:sz="0" w:space="0" w:color="auto"/>
                        <w:left w:val="none" w:sz="0" w:space="0" w:color="auto"/>
                        <w:bottom w:val="none" w:sz="0" w:space="0" w:color="auto"/>
                        <w:right w:val="none" w:sz="0" w:space="0" w:color="auto"/>
                      </w:divBdr>
                    </w:div>
                  </w:divsChild>
                </w:div>
                <w:div w:id="55904816">
                  <w:marLeft w:val="0"/>
                  <w:marRight w:val="0"/>
                  <w:marTop w:val="0"/>
                  <w:marBottom w:val="0"/>
                  <w:divBdr>
                    <w:top w:val="single" w:sz="2" w:space="1" w:color="FFFFFF"/>
                    <w:left w:val="single" w:sz="2" w:space="12" w:color="FFFFFF"/>
                    <w:bottom w:val="single" w:sz="2" w:space="1" w:color="FFFFFF"/>
                    <w:right w:val="single" w:sz="2" w:space="4" w:color="FFFFFF"/>
                  </w:divBdr>
                  <w:divsChild>
                    <w:div w:id="1848132059">
                      <w:marLeft w:val="0"/>
                      <w:marRight w:val="0"/>
                      <w:marTop w:val="0"/>
                      <w:marBottom w:val="0"/>
                      <w:divBdr>
                        <w:top w:val="none" w:sz="0" w:space="0" w:color="auto"/>
                        <w:left w:val="none" w:sz="0" w:space="0" w:color="auto"/>
                        <w:bottom w:val="none" w:sz="0" w:space="0" w:color="auto"/>
                        <w:right w:val="none" w:sz="0" w:space="0" w:color="auto"/>
                      </w:divBdr>
                    </w:div>
                  </w:divsChild>
                </w:div>
                <w:div w:id="25956798">
                  <w:marLeft w:val="0"/>
                  <w:marRight w:val="0"/>
                  <w:marTop w:val="0"/>
                  <w:marBottom w:val="0"/>
                  <w:divBdr>
                    <w:top w:val="single" w:sz="2" w:space="1" w:color="FFFFFF"/>
                    <w:left w:val="single" w:sz="2" w:space="12" w:color="FFFFFF"/>
                    <w:bottom w:val="single" w:sz="2" w:space="1" w:color="FFFFFF"/>
                    <w:right w:val="single" w:sz="2" w:space="4" w:color="FFFFFF"/>
                  </w:divBdr>
                  <w:divsChild>
                    <w:div w:id="1571116939">
                      <w:marLeft w:val="0"/>
                      <w:marRight w:val="0"/>
                      <w:marTop w:val="0"/>
                      <w:marBottom w:val="0"/>
                      <w:divBdr>
                        <w:top w:val="none" w:sz="0" w:space="0" w:color="auto"/>
                        <w:left w:val="none" w:sz="0" w:space="0" w:color="auto"/>
                        <w:bottom w:val="none" w:sz="0" w:space="0" w:color="auto"/>
                        <w:right w:val="none" w:sz="0" w:space="0" w:color="auto"/>
                      </w:divBdr>
                    </w:div>
                  </w:divsChild>
                </w:div>
                <w:div w:id="1089278950">
                  <w:marLeft w:val="0"/>
                  <w:marRight w:val="0"/>
                  <w:marTop w:val="0"/>
                  <w:marBottom w:val="0"/>
                  <w:divBdr>
                    <w:top w:val="single" w:sz="2" w:space="1" w:color="FFFFFF"/>
                    <w:left w:val="single" w:sz="2" w:space="12" w:color="FFFFFF"/>
                    <w:bottom w:val="single" w:sz="2" w:space="1" w:color="FFFFFF"/>
                    <w:right w:val="single" w:sz="2" w:space="4" w:color="FFFFFF"/>
                  </w:divBdr>
                  <w:divsChild>
                    <w:div w:id="1039551358">
                      <w:marLeft w:val="0"/>
                      <w:marRight w:val="0"/>
                      <w:marTop w:val="0"/>
                      <w:marBottom w:val="0"/>
                      <w:divBdr>
                        <w:top w:val="none" w:sz="0" w:space="0" w:color="auto"/>
                        <w:left w:val="none" w:sz="0" w:space="0" w:color="auto"/>
                        <w:bottom w:val="none" w:sz="0" w:space="0" w:color="auto"/>
                        <w:right w:val="none" w:sz="0" w:space="0" w:color="auto"/>
                      </w:divBdr>
                    </w:div>
                  </w:divsChild>
                </w:div>
                <w:div w:id="1955751433">
                  <w:marLeft w:val="0"/>
                  <w:marRight w:val="0"/>
                  <w:marTop w:val="0"/>
                  <w:marBottom w:val="0"/>
                  <w:divBdr>
                    <w:top w:val="single" w:sz="2" w:space="1" w:color="FFFFFF"/>
                    <w:left w:val="single" w:sz="2" w:space="12" w:color="FFFFFF"/>
                    <w:bottom w:val="single" w:sz="2" w:space="1" w:color="FFFFFF"/>
                    <w:right w:val="single" w:sz="2" w:space="4" w:color="FFFFFF"/>
                  </w:divBdr>
                  <w:divsChild>
                    <w:div w:id="1534807442">
                      <w:marLeft w:val="0"/>
                      <w:marRight w:val="0"/>
                      <w:marTop w:val="0"/>
                      <w:marBottom w:val="0"/>
                      <w:divBdr>
                        <w:top w:val="none" w:sz="0" w:space="0" w:color="auto"/>
                        <w:left w:val="none" w:sz="0" w:space="0" w:color="auto"/>
                        <w:bottom w:val="none" w:sz="0" w:space="0" w:color="auto"/>
                        <w:right w:val="none" w:sz="0" w:space="0" w:color="auto"/>
                      </w:divBdr>
                    </w:div>
                  </w:divsChild>
                </w:div>
                <w:div w:id="939410630">
                  <w:marLeft w:val="0"/>
                  <w:marRight w:val="0"/>
                  <w:marTop w:val="0"/>
                  <w:marBottom w:val="0"/>
                  <w:divBdr>
                    <w:top w:val="single" w:sz="2" w:space="1" w:color="FFFFFF"/>
                    <w:left w:val="single" w:sz="2" w:space="12" w:color="FFFFFF"/>
                    <w:bottom w:val="single" w:sz="2" w:space="1" w:color="FFFFFF"/>
                    <w:right w:val="single" w:sz="2" w:space="4" w:color="FFFFFF"/>
                  </w:divBdr>
                  <w:divsChild>
                    <w:div w:id="456143216">
                      <w:marLeft w:val="0"/>
                      <w:marRight w:val="0"/>
                      <w:marTop w:val="0"/>
                      <w:marBottom w:val="0"/>
                      <w:divBdr>
                        <w:top w:val="none" w:sz="0" w:space="0" w:color="auto"/>
                        <w:left w:val="none" w:sz="0" w:space="0" w:color="auto"/>
                        <w:bottom w:val="none" w:sz="0" w:space="0" w:color="auto"/>
                        <w:right w:val="none" w:sz="0" w:space="0" w:color="auto"/>
                      </w:divBdr>
                    </w:div>
                  </w:divsChild>
                </w:div>
                <w:div w:id="239413397">
                  <w:marLeft w:val="0"/>
                  <w:marRight w:val="0"/>
                  <w:marTop w:val="0"/>
                  <w:marBottom w:val="0"/>
                  <w:divBdr>
                    <w:top w:val="single" w:sz="2" w:space="1" w:color="FFFFFF"/>
                    <w:left w:val="single" w:sz="2" w:space="12" w:color="FFFFFF"/>
                    <w:bottom w:val="single" w:sz="2" w:space="1" w:color="FFFFFF"/>
                    <w:right w:val="single" w:sz="2" w:space="4" w:color="FFFFFF"/>
                  </w:divBdr>
                  <w:divsChild>
                    <w:div w:id="2108033565">
                      <w:marLeft w:val="0"/>
                      <w:marRight w:val="0"/>
                      <w:marTop w:val="0"/>
                      <w:marBottom w:val="0"/>
                      <w:divBdr>
                        <w:top w:val="none" w:sz="0" w:space="0" w:color="auto"/>
                        <w:left w:val="none" w:sz="0" w:space="0" w:color="auto"/>
                        <w:bottom w:val="none" w:sz="0" w:space="0" w:color="auto"/>
                        <w:right w:val="none" w:sz="0" w:space="0" w:color="auto"/>
                      </w:divBdr>
                    </w:div>
                  </w:divsChild>
                </w:div>
                <w:div w:id="227499863">
                  <w:marLeft w:val="0"/>
                  <w:marRight w:val="0"/>
                  <w:marTop w:val="0"/>
                  <w:marBottom w:val="0"/>
                  <w:divBdr>
                    <w:top w:val="single" w:sz="2" w:space="1" w:color="FFFFFF"/>
                    <w:left w:val="single" w:sz="2" w:space="12" w:color="FFFFFF"/>
                    <w:bottom w:val="single" w:sz="2" w:space="1" w:color="FFFFFF"/>
                    <w:right w:val="single" w:sz="2" w:space="4" w:color="FFFFFF"/>
                  </w:divBdr>
                  <w:divsChild>
                    <w:div w:id="1640065225">
                      <w:marLeft w:val="0"/>
                      <w:marRight w:val="0"/>
                      <w:marTop w:val="0"/>
                      <w:marBottom w:val="0"/>
                      <w:divBdr>
                        <w:top w:val="none" w:sz="0" w:space="0" w:color="auto"/>
                        <w:left w:val="none" w:sz="0" w:space="0" w:color="auto"/>
                        <w:bottom w:val="none" w:sz="0" w:space="0" w:color="auto"/>
                        <w:right w:val="none" w:sz="0" w:space="0" w:color="auto"/>
                      </w:divBdr>
                    </w:div>
                  </w:divsChild>
                </w:div>
                <w:div w:id="525992167">
                  <w:marLeft w:val="0"/>
                  <w:marRight w:val="0"/>
                  <w:marTop w:val="0"/>
                  <w:marBottom w:val="0"/>
                  <w:divBdr>
                    <w:top w:val="single" w:sz="2" w:space="1" w:color="FFFFFF"/>
                    <w:left w:val="single" w:sz="2" w:space="12" w:color="FFFFFF"/>
                    <w:bottom w:val="single" w:sz="2" w:space="1" w:color="FFFFFF"/>
                    <w:right w:val="single" w:sz="2" w:space="4" w:color="FFFFFF"/>
                  </w:divBdr>
                  <w:divsChild>
                    <w:div w:id="755787897">
                      <w:marLeft w:val="0"/>
                      <w:marRight w:val="0"/>
                      <w:marTop w:val="0"/>
                      <w:marBottom w:val="0"/>
                      <w:divBdr>
                        <w:top w:val="none" w:sz="0" w:space="0" w:color="auto"/>
                        <w:left w:val="none" w:sz="0" w:space="0" w:color="auto"/>
                        <w:bottom w:val="none" w:sz="0" w:space="0" w:color="auto"/>
                        <w:right w:val="none" w:sz="0" w:space="0" w:color="auto"/>
                      </w:divBdr>
                    </w:div>
                  </w:divsChild>
                </w:div>
                <w:div w:id="1710648254">
                  <w:marLeft w:val="0"/>
                  <w:marRight w:val="0"/>
                  <w:marTop w:val="0"/>
                  <w:marBottom w:val="0"/>
                  <w:divBdr>
                    <w:top w:val="single" w:sz="2" w:space="1" w:color="FFFFFF"/>
                    <w:left w:val="single" w:sz="2" w:space="12" w:color="FFFFFF"/>
                    <w:bottom w:val="single" w:sz="2" w:space="1" w:color="FFFFFF"/>
                    <w:right w:val="single" w:sz="2" w:space="4" w:color="FFFFFF"/>
                  </w:divBdr>
                  <w:divsChild>
                    <w:div w:id="494878083">
                      <w:marLeft w:val="0"/>
                      <w:marRight w:val="0"/>
                      <w:marTop w:val="0"/>
                      <w:marBottom w:val="0"/>
                      <w:divBdr>
                        <w:top w:val="none" w:sz="0" w:space="0" w:color="auto"/>
                        <w:left w:val="none" w:sz="0" w:space="0" w:color="auto"/>
                        <w:bottom w:val="none" w:sz="0" w:space="0" w:color="auto"/>
                        <w:right w:val="none" w:sz="0" w:space="0" w:color="auto"/>
                      </w:divBdr>
                    </w:div>
                  </w:divsChild>
                </w:div>
                <w:div w:id="360479370">
                  <w:marLeft w:val="0"/>
                  <w:marRight w:val="0"/>
                  <w:marTop w:val="0"/>
                  <w:marBottom w:val="0"/>
                  <w:divBdr>
                    <w:top w:val="single" w:sz="2" w:space="1" w:color="FFFFFF"/>
                    <w:left w:val="single" w:sz="2" w:space="12" w:color="FFFFFF"/>
                    <w:bottom w:val="single" w:sz="2" w:space="1" w:color="FFFFFF"/>
                    <w:right w:val="single" w:sz="2" w:space="4" w:color="FFFFFF"/>
                  </w:divBdr>
                  <w:divsChild>
                    <w:div w:id="46953681">
                      <w:marLeft w:val="0"/>
                      <w:marRight w:val="0"/>
                      <w:marTop w:val="0"/>
                      <w:marBottom w:val="0"/>
                      <w:divBdr>
                        <w:top w:val="none" w:sz="0" w:space="0" w:color="auto"/>
                        <w:left w:val="none" w:sz="0" w:space="0" w:color="auto"/>
                        <w:bottom w:val="none" w:sz="0" w:space="0" w:color="auto"/>
                        <w:right w:val="none" w:sz="0" w:space="0" w:color="auto"/>
                      </w:divBdr>
                    </w:div>
                  </w:divsChild>
                </w:div>
                <w:div w:id="1645116162">
                  <w:marLeft w:val="0"/>
                  <w:marRight w:val="0"/>
                  <w:marTop w:val="0"/>
                  <w:marBottom w:val="0"/>
                  <w:divBdr>
                    <w:top w:val="single" w:sz="2" w:space="1" w:color="FFFFFF"/>
                    <w:left w:val="single" w:sz="2" w:space="12" w:color="FFFFFF"/>
                    <w:bottom w:val="single" w:sz="2" w:space="1" w:color="FFFFFF"/>
                    <w:right w:val="single" w:sz="2" w:space="4" w:color="FFFFFF"/>
                  </w:divBdr>
                  <w:divsChild>
                    <w:div w:id="723064909">
                      <w:marLeft w:val="0"/>
                      <w:marRight w:val="0"/>
                      <w:marTop w:val="0"/>
                      <w:marBottom w:val="0"/>
                      <w:divBdr>
                        <w:top w:val="none" w:sz="0" w:space="0" w:color="auto"/>
                        <w:left w:val="none" w:sz="0" w:space="0" w:color="auto"/>
                        <w:bottom w:val="none" w:sz="0" w:space="0" w:color="auto"/>
                        <w:right w:val="none" w:sz="0" w:space="0" w:color="auto"/>
                      </w:divBdr>
                    </w:div>
                  </w:divsChild>
                </w:div>
                <w:div w:id="483280880">
                  <w:marLeft w:val="0"/>
                  <w:marRight w:val="0"/>
                  <w:marTop w:val="0"/>
                  <w:marBottom w:val="0"/>
                  <w:divBdr>
                    <w:top w:val="single" w:sz="2" w:space="1" w:color="FFFFFF"/>
                    <w:left w:val="single" w:sz="2" w:space="12" w:color="FFFFFF"/>
                    <w:bottom w:val="single" w:sz="2" w:space="1" w:color="FFFFFF"/>
                    <w:right w:val="single" w:sz="2" w:space="4" w:color="FFFFFF"/>
                  </w:divBdr>
                  <w:divsChild>
                    <w:div w:id="792098258">
                      <w:marLeft w:val="0"/>
                      <w:marRight w:val="0"/>
                      <w:marTop w:val="0"/>
                      <w:marBottom w:val="0"/>
                      <w:divBdr>
                        <w:top w:val="none" w:sz="0" w:space="0" w:color="auto"/>
                        <w:left w:val="none" w:sz="0" w:space="0" w:color="auto"/>
                        <w:bottom w:val="none" w:sz="0" w:space="0" w:color="auto"/>
                        <w:right w:val="none" w:sz="0" w:space="0" w:color="auto"/>
                      </w:divBdr>
                    </w:div>
                  </w:divsChild>
                </w:div>
                <w:div w:id="1311328364">
                  <w:marLeft w:val="0"/>
                  <w:marRight w:val="0"/>
                  <w:marTop w:val="0"/>
                  <w:marBottom w:val="0"/>
                  <w:divBdr>
                    <w:top w:val="single" w:sz="2" w:space="1" w:color="FFFFFF"/>
                    <w:left w:val="single" w:sz="2" w:space="12" w:color="FFFFFF"/>
                    <w:bottom w:val="single" w:sz="2" w:space="1" w:color="FFFFFF"/>
                    <w:right w:val="single" w:sz="2" w:space="4" w:color="FFFFFF"/>
                  </w:divBdr>
                  <w:divsChild>
                    <w:div w:id="1869642626">
                      <w:marLeft w:val="0"/>
                      <w:marRight w:val="0"/>
                      <w:marTop w:val="0"/>
                      <w:marBottom w:val="0"/>
                      <w:divBdr>
                        <w:top w:val="none" w:sz="0" w:space="0" w:color="auto"/>
                        <w:left w:val="none" w:sz="0" w:space="0" w:color="auto"/>
                        <w:bottom w:val="none" w:sz="0" w:space="0" w:color="auto"/>
                        <w:right w:val="none" w:sz="0" w:space="0" w:color="auto"/>
                      </w:divBdr>
                    </w:div>
                  </w:divsChild>
                </w:div>
                <w:div w:id="375275724">
                  <w:marLeft w:val="0"/>
                  <w:marRight w:val="0"/>
                  <w:marTop w:val="0"/>
                  <w:marBottom w:val="0"/>
                  <w:divBdr>
                    <w:top w:val="single" w:sz="2" w:space="1" w:color="FFFFFF"/>
                    <w:left w:val="single" w:sz="2" w:space="12" w:color="FFFFFF"/>
                    <w:bottom w:val="single" w:sz="2" w:space="1" w:color="FFFFFF"/>
                    <w:right w:val="single" w:sz="2" w:space="4" w:color="FFFFFF"/>
                  </w:divBdr>
                  <w:divsChild>
                    <w:div w:id="2032411854">
                      <w:marLeft w:val="0"/>
                      <w:marRight w:val="0"/>
                      <w:marTop w:val="0"/>
                      <w:marBottom w:val="0"/>
                      <w:divBdr>
                        <w:top w:val="none" w:sz="0" w:space="0" w:color="auto"/>
                        <w:left w:val="none" w:sz="0" w:space="0" w:color="auto"/>
                        <w:bottom w:val="none" w:sz="0" w:space="0" w:color="auto"/>
                        <w:right w:val="none" w:sz="0" w:space="0" w:color="auto"/>
                      </w:divBdr>
                    </w:div>
                  </w:divsChild>
                </w:div>
                <w:div w:id="1049961359">
                  <w:marLeft w:val="0"/>
                  <w:marRight w:val="0"/>
                  <w:marTop w:val="0"/>
                  <w:marBottom w:val="0"/>
                  <w:divBdr>
                    <w:top w:val="single" w:sz="2" w:space="1" w:color="FFFFFF"/>
                    <w:left w:val="single" w:sz="2" w:space="12" w:color="FFFFFF"/>
                    <w:bottom w:val="single" w:sz="2" w:space="1" w:color="FFFFFF"/>
                    <w:right w:val="single" w:sz="2" w:space="4" w:color="FFFFFF"/>
                  </w:divBdr>
                  <w:divsChild>
                    <w:div w:id="1950551756">
                      <w:marLeft w:val="0"/>
                      <w:marRight w:val="0"/>
                      <w:marTop w:val="0"/>
                      <w:marBottom w:val="0"/>
                      <w:divBdr>
                        <w:top w:val="none" w:sz="0" w:space="0" w:color="auto"/>
                        <w:left w:val="none" w:sz="0" w:space="0" w:color="auto"/>
                        <w:bottom w:val="none" w:sz="0" w:space="0" w:color="auto"/>
                        <w:right w:val="none" w:sz="0" w:space="0" w:color="auto"/>
                      </w:divBdr>
                    </w:div>
                  </w:divsChild>
                </w:div>
                <w:div w:id="719405321">
                  <w:marLeft w:val="0"/>
                  <w:marRight w:val="0"/>
                  <w:marTop w:val="0"/>
                  <w:marBottom w:val="0"/>
                  <w:divBdr>
                    <w:top w:val="single" w:sz="2" w:space="1" w:color="FFFFFF"/>
                    <w:left w:val="single" w:sz="2" w:space="12" w:color="FFFFFF"/>
                    <w:bottom w:val="single" w:sz="2" w:space="1" w:color="FFFFFF"/>
                    <w:right w:val="single" w:sz="2" w:space="4" w:color="FFFFFF"/>
                  </w:divBdr>
                  <w:divsChild>
                    <w:div w:id="682973094">
                      <w:marLeft w:val="0"/>
                      <w:marRight w:val="0"/>
                      <w:marTop w:val="0"/>
                      <w:marBottom w:val="0"/>
                      <w:divBdr>
                        <w:top w:val="none" w:sz="0" w:space="0" w:color="auto"/>
                        <w:left w:val="none" w:sz="0" w:space="0" w:color="auto"/>
                        <w:bottom w:val="none" w:sz="0" w:space="0" w:color="auto"/>
                        <w:right w:val="none" w:sz="0" w:space="0" w:color="auto"/>
                      </w:divBdr>
                    </w:div>
                  </w:divsChild>
                </w:div>
                <w:div w:id="1826631016">
                  <w:marLeft w:val="0"/>
                  <w:marRight w:val="0"/>
                  <w:marTop w:val="0"/>
                  <w:marBottom w:val="0"/>
                  <w:divBdr>
                    <w:top w:val="single" w:sz="2" w:space="1" w:color="FFFFFF"/>
                    <w:left w:val="single" w:sz="2" w:space="12" w:color="FFFFFF"/>
                    <w:bottom w:val="single" w:sz="2" w:space="1" w:color="FFFFFF"/>
                    <w:right w:val="single" w:sz="2" w:space="4" w:color="FFFFFF"/>
                  </w:divBdr>
                  <w:divsChild>
                    <w:div w:id="125052963">
                      <w:marLeft w:val="0"/>
                      <w:marRight w:val="0"/>
                      <w:marTop w:val="0"/>
                      <w:marBottom w:val="0"/>
                      <w:divBdr>
                        <w:top w:val="none" w:sz="0" w:space="0" w:color="auto"/>
                        <w:left w:val="none" w:sz="0" w:space="0" w:color="auto"/>
                        <w:bottom w:val="none" w:sz="0" w:space="0" w:color="auto"/>
                        <w:right w:val="none" w:sz="0" w:space="0" w:color="auto"/>
                      </w:divBdr>
                    </w:div>
                  </w:divsChild>
                </w:div>
                <w:div w:id="1471707356">
                  <w:marLeft w:val="0"/>
                  <w:marRight w:val="0"/>
                  <w:marTop w:val="0"/>
                  <w:marBottom w:val="0"/>
                  <w:divBdr>
                    <w:top w:val="single" w:sz="2" w:space="1" w:color="FFFFFF"/>
                    <w:left w:val="single" w:sz="2" w:space="12" w:color="FFFFFF"/>
                    <w:bottom w:val="single" w:sz="2" w:space="1" w:color="FFFFFF"/>
                    <w:right w:val="single" w:sz="2" w:space="4" w:color="FFFFFF"/>
                  </w:divBdr>
                  <w:divsChild>
                    <w:div w:id="22557271">
                      <w:marLeft w:val="0"/>
                      <w:marRight w:val="0"/>
                      <w:marTop w:val="0"/>
                      <w:marBottom w:val="0"/>
                      <w:divBdr>
                        <w:top w:val="none" w:sz="0" w:space="0" w:color="auto"/>
                        <w:left w:val="none" w:sz="0" w:space="0" w:color="auto"/>
                        <w:bottom w:val="none" w:sz="0" w:space="0" w:color="auto"/>
                        <w:right w:val="none" w:sz="0" w:space="0" w:color="auto"/>
                      </w:divBdr>
                    </w:div>
                  </w:divsChild>
                </w:div>
                <w:div w:id="950434894">
                  <w:marLeft w:val="0"/>
                  <w:marRight w:val="0"/>
                  <w:marTop w:val="0"/>
                  <w:marBottom w:val="0"/>
                  <w:divBdr>
                    <w:top w:val="single" w:sz="2" w:space="1" w:color="FFFFFF"/>
                    <w:left w:val="single" w:sz="2" w:space="12" w:color="FFFFFF"/>
                    <w:bottom w:val="single" w:sz="2" w:space="1" w:color="FFFFFF"/>
                    <w:right w:val="single" w:sz="2" w:space="4" w:color="FFFFFF"/>
                  </w:divBdr>
                  <w:divsChild>
                    <w:div w:id="1004548164">
                      <w:marLeft w:val="0"/>
                      <w:marRight w:val="0"/>
                      <w:marTop w:val="0"/>
                      <w:marBottom w:val="0"/>
                      <w:divBdr>
                        <w:top w:val="none" w:sz="0" w:space="0" w:color="auto"/>
                        <w:left w:val="none" w:sz="0" w:space="0" w:color="auto"/>
                        <w:bottom w:val="none" w:sz="0" w:space="0" w:color="auto"/>
                        <w:right w:val="none" w:sz="0" w:space="0" w:color="auto"/>
                      </w:divBdr>
                    </w:div>
                  </w:divsChild>
                </w:div>
                <w:div w:id="1454053995">
                  <w:marLeft w:val="0"/>
                  <w:marRight w:val="0"/>
                  <w:marTop w:val="0"/>
                  <w:marBottom w:val="0"/>
                  <w:divBdr>
                    <w:top w:val="single" w:sz="2" w:space="1" w:color="FFFFFF"/>
                    <w:left w:val="single" w:sz="2" w:space="12" w:color="FFFFFF"/>
                    <w:bottom w:val="single" w:sz="2" w:space="1" w:color="FFFFFF"/>
                    <w:right w:val="single" w:sz="2" w:space="4" w:color="FFFFFF"/>
                  </w:divBdr>
                  <w:divsChild>
                    <w:div w:id="1505822766">
                      <w:marLeft w:val="0"/>
                      <w:marRight w:val="0"/>
                      <w:marTop w:val="0"/>
                      <w:marBottom w:val="0"/>
                      <w:divBdr>
                        <w:top w:val="none" w:sz="0" w:space="0" w:color="auto"/>
                        <w:left w:val="none" w:sz="0" w:space="0" w:color="auto"/>
                        <w:bottom w:val="none" w:sz="0" w:space="0" w:color="auto"/>
                        <w:right w:val="none" w:sz="0" w:space="0" w:color="auto"/>
                      </w:divBdr>
                    </w:div>
                  </w:divsChild>
                </w:div>
                <w:div w:id="1367952920">
                  <w:marLeft w:val="0"/>
                  <w:marRight w:val="0"/>
                  <w:marTop w:val="0"/>
                  <w:marBottom w:val="0"/>
                  <w:divBdr>
                    <w:top w:val="single" w:sz="2" w:space="1" w:color="FFFFFF"/>
                    <w:left w:val="single" w:sz="2" w:space="12" w:color="FFFFFF"/>
                    <w:bottom w:val="single" w:sz="2" w:space="1" w:color="FFFFFF"/>
                    <w:right w:val="single" w:sz="2" w:space="4" w:color="FFFFFF"/>
                  </w:divBdr>
                  <w:divsChild>
                    <w:div w:id="173157081">
                      <w:marLeft w:val="0"/>
                      <w:marRight w:val="0"/>
                      <w:marTop w:val="0"/>
                      <w:marBottom w:val="0"/>
                      <w:divBdr>
                        <w:top w:val="none" w:sz="0" w:space="0" w:color="auto"/>
                        <w:left w:val="none" w:sz="0" w:space="0" w:color="auto"/>
                        <w:bottom w:val="none" w:sz="0" w:space="0" w:color="auto"/>
                        <w:right w:val="none" w:sz="0" w:space="0" w:color="auto"/>
                      </w:divBdr>
                    </w:div>
                  </w:divsChild>
                </w:div>
                <w:div w:id="526257247">
                  <w:marLeft w:val="0"/>
                  <w:marRight w:val="0"/>
                  <w:marTop w:val="0"/>
                  <w:marBottom w:val="0"/>
                  <w:divBdr>
                    <w:top w:val="single" w:sz="2" w:space="1" w:color="FFFFFF"/>
                    <w:left w:val="single" w:sz="2" w:space="12" w:color="FFFFFF"/>
                    <w:bottom w:val="single" w:sz="2" w:space="1" w:color="FFFFFF"/>
                    <w:right w:val="single" w:sz="2" w:space="4" w:color="FFFFFF"/>
                  </w:divBdr>
                  <w:divsChild>
                    <w:div w:id="309675691">
                      <w:marLeft w:val="0"/>
                      <w:marRight w:val="0"/>
                      <w:marTop w:val="0"/>
                      <w:marBottom w:val="0"/>
                      <w:divBdr>
                        <w:top w:val="none" w:sz="0" w:space="0" w:color="auto"/>
                        <w:left w:val="none" w:sz="0" w:space="0" w:color="auto"/>
                        <w:bottom w:val="none" w:sz="0" w:space="0" w:color="auto"/>
                        <w:right w:val="none" w:sz="0" w:space="0" w:color="auto"/>
                      </w:divBdr>
                    </w:div>
                  </w:divsChild>
                </w:div>
                <w:div w:id="617643803">
                  <w:marLeft w:val="0"/>
                  <w:marRight w:val="0"/>
                  <w:marTop w:val="0"/>
                  <w:marBottom w:val="0"/>
                  <w:divBdr>
                    <w:top w:val="single" w:sz="2" w:space="1" w:color="FFFFFF"/>
                    <w:left w:val="single" w:sz="2" w:space="12" w:color="FFFFFF"/>
                    <w:bottom w:val="single" w:sz="2" w:space="1" w:color="FFFFFF"/>
                    <w:right w:val="single" w:sz="2" w:space="4" w:color="FFFFFF"/>
                  </w:divBdr>
                  <w:divsChild>
                    <w:div w:id="478039283">
                      <w:marLeft w:val="0"/>
                      <w:marRight w:val="0"/>
                      <w:marTop w:val="0"/>
                      <w:marBottom w:val="0"/>
                      <w:divBdr>
                        <w:top w:val="none" w:sz="0" w:space="0" w:color="auto"/>
                        <w:left w:val="none" w:sz="0" w:space="0" w:color="auto"/>
                        <w:bottom w:val="none" w:sz="0" w:space="0" w:color="auto"/>
                        <w:right w:val="none" w:sz="0" w:space="0" w:color="auto"/>
                      </w:divBdr>
                    </w:div>
                  </w:divsChild>
                </w:div>
                <w:div w:id="382482767">
                  <w:marLeft w:val="0"/>
                  <w:marRight w:val="0"/>
                  <w:marTop w:val="0"/>
                  <w:marBottom w:val="0"/>
                  <w:divBdr>
                    <w:top w:val="single" w:sz="2" w:space="1" w:color="FFFFFF"/>
                    <w:left w:val="single" w:sz="2" w:space="12" w:color="FFFFFF"/>
                    <w:bottom w:val="single" w:sz="2" w:space="1" w:color="FFFFFF"/>
                    <w:right w:val="single" w:sz="2" w:space="4" w:color="FFFFFF"/>
                  </w:divBdr>
                  <w:divsChild>
                    <w:div w:id="1566211338">
                      <w:marLeft w:val="0"/>
                      <w:marRight w:val="0"/>
                      <w:marTop w:val="0"/>
                      <w:marBottom w:val="0"/>
                      <w:divBdr>
                        <w:top w:val="none" w:sz="0" w:space="0" w:color="auto"/>
                        <w:left w:val="none" w:sz="0" w:space="0" w:color="auto"/>
                        <w:bottom w:val="none" w:sz="0" w:space="0" w:color="auto"/>
                        <w:right w:val="none" w:sz="0" w:space="0" w:color="auto"/>
                      </w:divBdr>
                    </w:div>
                  </w:divsChild>
                </w:div>
                <w:div w:id="1801148844">
                  <w:marLeft w:val="0"/>
                  <w:marRight w:val="0"/>
                  <w:marTop w:val="0"/>
                  <w:marBottom w:val="0"/>
                  <w:divBdr>
                    <w:top w:val="single" w:sz="2" w:space="1" w:color="FFFFFF"/>
                    <w:left w:val="single" w:sz="2" w:space="12" w:color="FFFFFF"/>
                    <w:bottom w:val="single" w:sz="2" w:space="1" w:color="FFFFFF"/>
                    <w:right w:val="single" w:sz="2" w:space="4" w:color="FFFFFF"/>
                  </w:divBdr>
                  <w:divsChild>
                    <w:div w:id="847524980">
                      <w:marLeft w:val="0"/>
                      <w:marRight w:val="0"/>
                      <w:marTop w:val="0"/>
                      <w:marBottom w:val="0"/>
                      <w:divBdr>
                        <w:top w:val="none" w:sz="0" w:space="0" w:color="auto"/>
                        <w:left w:val="none" w:sz="0" w:space="0" w:color="auto"/>
                        <w:bottom w:val="none" w:sz="0" w:space="0" w:color="auto"/>
                        <w:right w:val="none" w:sz="0" w:space="0" w:color="auto"/>
                      </w:divBdr>
                    </w:div>
                  </w:divsChild>
                </w:div>
                <w:div w:id="628322015">
                  <w:marLeft w:val="0"/>
                  <w:marRight w:val="0"/>
                  <w:marTop w:val="0"/>
                  <w:marBottom w:val="0"/>
                  <w:divBdr>
                    <w:top w:val="single" w:sz="2" w:space="1" w:color="FFFFFF"/>
                    <w:left w:val="single" w:sz="2" w:space="12" w:color="FFFFFF"/>
                    <w:bottom w:val="single" w:sz="2" w:space="1" w:color="FFFFFF"/>
                    <w:right w:val="single" w:sz="2" w:space="4" w:color="FFFFFF"/>
                  </w:divBdr>
                  <w:divsChild>
                    <w:div w:id="736829883">
                      <w:marLeft w:val="0"/>
                      <w:marRight w:val="0"/>
                      <w:marTop w:val="0"/>
                      <w:marBottom w:val="0"/>
                      <w:divBdr>
                        <w:top w:val="none" w:sz="0" w:space="0" w:color="auto"/>
                        <w:left w:val="none" w:sz="0" w:space="0" w:color="auto"/>
                        <w:bottom w:val="none" w:sz="0" w:space="0" w:color="auto"/>
                        <w:right w:val="none" w:sz="0" w:space="0" w:color="auto"/>
                      </w:divBdr>
                    </w:div>
                  </w:divsChild>
                </w:div>
                <w:div w:id="1497957029">
                  <w:marLeft w:val="0"/>
                  <w:marRight w:val="0"/>
                  <w:marTop w:val="0"/>
                  <w:marBottom w:val="0"/>
                  <w:divBdr>
                    <w:top w:val="single" w:sz="2" w:space="1" w:color="FFFFFF"/>
                    <w:left w:val="single" w:sz="2" w:space="12" w:color="FFFFFF"/>
                    <w:bottom w:val="single" w:sz="2" w:space="1" w:color="FFFFFF"/>
                    <w:right w:val="single" w:sz="2" w:space="4" w:color="FFFFFF"/>
                  </w:divBdr>
                  <w:divsChild>
                    <w:div w:id="403187897">
                      <w:marLeft w:val="0"/>
                      <w:marRight w:val="0"/>
                      <w:marTop w:val="0"/>
                      <w:marBottom w:val="0"/>
                      <w:divBdr>
                        <w:top w:val="none" w:sz="0" w:space="0" w:color="auto"/>
                        <w:left w:val="none" w:sz="0" w:space="0" w:color="auto"/>
                        <w:bottom w:val="none" w:sz="0" w:space="0" w:color="auto"/>
                        <w:right w:val="none" w:sz="0" w:space="0" w:color="auto"/>
                      </w:divBdr>
                    </w:div>
                  </w:divsChild>
                </w:div>
                <w:div w:id="515391362">
                  <w:marLeft w:val="0"/>
                  <w:marRight w:val="0"/>
                  <w:marTop w:val="0"/>
                  <w:marBottom w:val="0"/>
                  <w:divBdr>
                    <w:top w:val="single" w:sz="2" w:space="1" w:color="FFFFFF"/>
                    <w:left w:val="single" w:sz="2" w:space="12" w:color="FFFFFF"/>
                    <w:bottom w:val="single" w:sz="2" w:space="1" w:color="FFFFFF"/>
                    <w:right w:val="single" w:sz="2" w:space="4" w:color="FFFFFF"/>
                  </w:divBdr>
                  <w:divsChild>
                    <w:div w:id="50274460">
                      <w:marLeft w:val="0"/>
                      <w:marRight w:val="0"/>
                      <w:marTop w:val="0"/>
                      <w:marBottom w:val="0"/>
                      <w:divBdr>
                        <w:top w:val="none" w:sz="0" w:space="0" w:color="auto"/>
                        <w:left w:val="none" w:sz="0" w:space="0" w:color="auto"/>
                        <w:bottom w:val="none" w:sz="0" w:space="0" w:color="auto"/>
                        <w:right w:val="none" w:sz="0" w:space="0" w:color="auto"/>
                      </w:divBdr>
                    </w:div>
                  </w:divsChild>
                </w:div>
                <w:div w:id="1882283418">
                  <w:marLeft w:val="0"/>
                  <w:marRight w:val="0"/>
                  <w:marTop w:val="0"/>
                  <w:marBottom w:val="0"/>
                  <w:divBdr>
                    <w:top w:val="single" w:sz="2" w:space="1" w:color="FFFFFF"/>
                    <w:left w:val="single" w:sz="2" w:space="12" w:color="FFFFFF"/>
                    <w:bottom w:val="single" w:sz="2" w:space="1" w:color="FFFFFF"/>
                    <w:right w:val="single" w:sz="2" w:space="4" w:color="FFFFFF"/>
                  </w:divBdr>
                  <w:divsChild>
                    <w:div w:id="1959026581">
                      <w:marLeft w:val="0"/>
                      <w:marRight w:val="0"/>
                      <w:marTop w:val="0"/>
                      <w:marBottom w:val="0"/>
                      <w:divBdr>
                        <w:top w:val="none" w:sz="0" w:space="0" w:color="auto"/>
                        <w:left w:val="none" w:sz="0" w:space="0" w:color="auto"/>
                        <w:bottom w:val="none" w:sz="0" w:space="0" w:color="auto"/>
                        <w:right w:val="none" w:sz="0" w:space="0" w:color="auto"/>
                      </w:divBdr>
                    </w:div>
                  </w:divsChild>
                </w:div>
                <w:div w:id="397896467">
                  <w:marLeft w:val="0"/>
                  <w:marRight w:val="0"/>
                  <w:marTop w:val="0"/>
                  <w:marBottom w:val="0"/>
                  <w:divBdr>
                    <w:top w:val="single" w:sz="2" w:space="1" w:color="FFFFFF"/>
                    <w:left w:val="single" w:sz="2" w:space="12" w:color="FFFFFF"/>
                    <w:bottom w:val="single" w:sz="2" w:space="1" w:color="FFFFFF"/>
                    <w:right w:val="single" w:sz="2" w:space="4" w:color="FFFFFF"/>
                  </w:divBdr>
                  <w:divsChild>
                    <w:div w:id="2013951605">
                      <w:marLeft w:val="0"/>
                      <w:marRight w:val="0"/>
                      <w:marTop w:val="0"/>
                      <w:marBottom w:val="0"/>
                      <w:divBdr>
                        <w:top w:val="none" w:sz="0" w:space="0" w:color="auto"/>
                        <w:left w:val="none" w:sz="0" w:space="0" w:color="auto"/>
                        <w:bottom w:val="none" w:sz="0" w:space="0" w:color="auto"/>
                        <w:right w:val="none" w:sz="0" w:space="0" w:color="auto"/>
                      </w:divBdr>
                    </w:div>
                  </w:divsChild>
                </w:div>
                <w:div w:id="517886875">
                  <w:marLeft w:val="0"/>
                  <w:marRight w:val="0"/>
                  <w:marTop w:val="0"/>
                  <w:marBottom w:val="0"/>
                  <w:divBdr>
                    <w:top w:val="single" w:sz="2" w:space="1" w:color="FFFFFF"/>
                    <w:left w:val="single" w:sz="2" w:space="12" w:color="FFFFFF"/>
                    <w:bottom w:val="single" w:sz="2" w:space="1" w:color="FFFFFF"/>
                    <w:right w:val="single" w:sz="2" w:space="4" w:color="FFFFFF"/>
                  </w:divBdr>
                  <w:divsChild>
                    <w:div w:id="1492915092">
                      <w:marLeft w:val="0"/>
                      <w:marRight w:val="0"/>
                      <w:marTop w:val="0"/>
                      <w:marBottom w:val="0"/>
                      <w:divBdr>
                        <w:top w:val="none" w:sz="0" w:space="0" w:color="auto"/>
                        <w:left w:val="none" w:sz="0" w:space="0" w:color="auto"/>
                        <w:bottom w:val="none" w:sz="0" w:space="0" w:color="auto"/>
                        <w:right w:val="none" w:sz="0" w:space="0" w:color="auto"/>
                      </w:divBdr>
                    </w:div>
                  </w:divsChild>
                </w:div>
                <w:div w:id="1161657426">
                  <w:marLeft w:val="0"/>
                  <w:marRight w:val="0"/>
                  <w:marTop w:val="0"/>
                  <w:marBottom w:val="0"/>
                  <w:divBdr>
                    <w:top w:val="single" w:sz="2" w:space="1" w:color="FFFFFF"/>
                    <w:left w:val="single" w:sz="2" w:space="12" w:color="FFFFFF"/>
                    <w:bottom w:val="single" w:sz="2" w:space="1" w:color="FFFFFF"/>
                    <w:right w:val="single" w:sz="2" w:space="4" w:color="FFFFFF"/>
                  </w:divBdr>
                  <w:divsChild>
                    <w:div w:id="71397799">
                      <w:marLeft w:val="0"/>
                      <w:marRight w:val="0"/>
                      <w:marTop w:val="0"/>
                      <w:marBottom w:val="0"/>
                      <w:divBdr>
                        <w:top w:val="none" w:sz="0" w:space="0" w:color="auto"/>
                        <w:left w:val="none" w:sz="0" w:space="0" w:color="auto"/>
                        <w:bottom w:val="none" w:sz="0" w:space="0" w:color="auto"/>
                        <w:right w:val="none" w:sz="0" w:space="0" w:color="auto"/>
                      </w:divBdr>
                    </w:div>
                  </w:divsChild>
                </w:div>
                <w:div w:id="1731421226">
                  <w:marLeft w:val="0"/>
                  <w:marRight w:val="0"/>
                  <w:marTop w:val="0"/>
                  <w:marBottom w:val="0"/>
                  <w:divBdr>
                    <w:top w:val="single" w:sz="2" w:space="1" w:color="FFFFFF"/>
                    <w:left w:val="single" w:sz="2" w:space="12" w:color="FFFFFF"/>
                    <w:bottom w:val="single" w:sz="2" w:space="1" w:color="FFFFFF"/>
                    <w:right w:val="single" w:sz="2" w:space="4" w:color="FFFFFF"/>
                  </w:divBdr>
                  <w:divsChild>
                    <w:div w:id="318967181">
                      <w:marLeft w:val="0"/>
                      <w:marRight w:val="0"/>
                      <w:marTop w:val="0"/>
                      <w:marBottom w:val="0"/>
                      <w:divBdr>
                        <w:top w:val="none" w:sz="0" w:space="0" w:color="auto"/>
                        <w:left w:val="none" w:sz="0" w:space="0" w:color="auto"/>
                        <w:bottom w:val="none" w:sz="0" w:space="0" w:color="auto"/>
                        <w:right w:val="none" w:sz="0" w:space="0" w:color="auto"/>
                      </w:divBdr>
                    </w:div>
                  </w:divsChild>
                </w:div>
                <w:div w:id="482503896">
                  <w:marLeft w:val="0"/>
                  <w:marRight w:val="0"/>
                  <w:marTop w:val="0"/>
                  <w:marBottom w:val="0"/>
                  <w:divBdr>
                    <w:top w:val="single" w:sz="2" w:space="1" w:color="FFFFFF"/>
                    <w:left w:val="single" w:sz="2" w:space="12" w:color="FFFFFF"/>
                    <w:bottom w:val="single" w:sz="2" w:space="1" w:color="FFFFFF"/>
                    <w:right w:val="single" w:sz="2" w:space="4" w:color="FFFFFF"/>
                  </w:divBdr>
                  <w:divsChild>
                    <w:div w:id="1240868133">
                      <w:marLeft w:val="0"/>
                      <w:marRight w:val="0"/>
                      <w:marTop w:val="0"/>
                      <w:marBottom w:val="0"/>
                      <w:divBdr>
                        <w:top w:val="none" w:sz="0" w:space="0" w:color="auto"/>
                        <w:left w:val="none" w:sz="0" w:space="0" w:color="auto"/>
                        <w:bottom w:val="none" w:sz="0" w:space="0" w:color="auto"/>
                        <w:right w:val="none" w:sz="0" w:space="0" w:color="auto"/>
                      </w:divBdr>
                    </w:div>
                  </w:divsChild>
                </w:div>
                <w:div w:id="1727486782">
                  <w:marLeft w:val="0"/>
                  <w:marRight w:val="0"/>
                  <w:marTop w:val="0"/>
                  <w:marBottom w:val="0"/>
                  <w:divBdr>
                    <w:top w:val="single" w:sz="2" w:space="1" w:color="FFFFFF"/>
                    <w:left w:val="single" w:sz="2" w:space="12" w:color="FFFFFF"/>
                    <w:bottom w:val="single" w:sz="2" w:space="1" w:color="FFFFFF"/>
                    <w:right w:val="single" w:sz="2" w:space="4" w:color="FFFFFF"/>
                  </w:divBdr>
                  <w:divsChild>
                    <w:div w:id="1043990721">
                      <w:marLeft w:val="0"/>
                      <w:marRight w:val="0"/>
                      <w:marTop w:val="0"/>
                      <w:marBottom w:val="0"/>
                      <w:divBdr>
                        <w:top w:val="none" w:sz="0" w:space="0" w:color="auto"/>
                        <w:left w:val="none" w:sz="0" w:space="0" w:color="auto"/>
                        <w:bottom w:val="none" w:sz="0" w:space="0" w:color="auto"/>
                        <w:right w:val="none" w:sz="0" w:space="0" w:color="auto"/>
                      </w:divBdr>
                    </w:div>
                  </w:divsChild>
                </w:div>
                <w:div w:id="677121250">
                  <w:marLeft w:val="0"/>
                  <w:marRight w:val="0"/>
                  <w:marTop w:val="0"/>
                  <w:marBottom w:val="0"/>
                  <w:divBdr>
                    <w:top w:val="single" w:sz="2" w:space="1" w:color="FFFFFF"/>
                    <w:left w:val="single" w:sz="2" w:space="12" w:color="FFFFFF"/>
                    <w:bottom w:val="single" w:sz="2" w:space="1" w:color="FFFFFF"/>
                    <w:right w:val="single" w:sz="2" w:space="4" w:color="FFFFFF"/>
                  </w:divBdr>
                  <w:divsChild>
                    <w:div w:id="1963266003">
                      <w:marLeft w:val="0"/>
                      <w:marRight w:val="0"/>
                      <w:marTop w:val="0"/>
                      <w:marBottom w:val="0"/>
                      <w:divBdr>
                        <w:top w:val="none" w:sz="0" w:space="0" w:color="auto"/>
                        <w:left w:val="none" w:sz="0" w:space="0" w:color="auto"/>
                        <w:bottom w:val="none" w:sz="0" w:space="0" w:color="auto"/>
                        <w:right w:val="none" w:sz="0" w:space="0" w:color="auto"/>
                      </w:divBdr>
                    </w:div>
                  </w:divsChild>
                </w:div>
                <w:div w:id="1089616171">
                  <w:marLeft w:val="0"/>
                  <w:marRight w:val="0"/>
                  <w:marTop w:val="0"/>
                  <w:marBottom w:val="0"/>
                  <w:divBdr>
                    <w:top w:val="single" w:sz="2" w:space="1" w:color="FFFFFF"/>
                    <w:left w:val="single" w:sz="2" w:space="12" w:color="FFFFFF"/>
                    <w:bottom w:val="single" w:sz="2" w:space="1" w:color="FFFFFF"/>
                    <w:right w:val="single" w:sz="2" w:space="4" w:color="FFFFFF"/>
                  </w:divBdr>
                  <w:divsChild>
                    <w:div w:id="1082096023">
                      <w:marLeft w:val="0"/>
                      <w:marRight w:val="0"/>
                      <w:marTop w:val="0"/>
                      <w:marBottom w:val="0"/>
                      <w:divBdr>
                        <w:top w:val="none" w:sz="0" w:space="0" w:color="auto"/>
                        <w:left w:val="none" w:sz="0" w:space="0" w:color="auto"/>
                        <w:bottom w:val="none" w:sz="0" w:space="0" w:color="auto"/>
                        <w:right w:val="none" w:sz="0" w:space="0" w:color="auto"/>
                      </w:divBdr>
                    </w:div>
                  </w:divsChild>
                </w:div>
                <w:div w:id="711612439">
                  <w:marLeft w:val="0"/>
                  <w:marRight w:val="0"/>
                  <w:marTop w:val="0"/>
                  <w:marBottom w:val="0"/>
                  <w:divBdr>
                    <w:top w:val="single" w:sz="2" w:space="1" w:color="FFFFFF"/>
                    <w:left w:val="single" w:sz="2" w:space="12" w:color="FFFFFF"/>
                    <w:bottom w:val="single" w:sz="2" w:space="1" w:color="FFFFFF"/>
                    <w:right w:val="single" w:sz="2" w:space="4" w:color="FFFFFF"/>
                  </w:divBdr>
                  <w:divsChild>
                    <w:div w:id="1100175367">
                      <w:marLeft w:val="0"/>
                      <w:marRight w:val="0"/>
                      <w:marTop w:val="0"/>
                      <w:marBottom w:val="0"/>
                      <w:divBdr>
                        <w:top w:val="none" w:sz="0" w:space="0" w:color="auto"/>
                        <w:left w:val="none" w:sz="0" w:space="0" w:color="auto"/>
                        <w:bottom w:val="none" w:sz="0" w:space="0" w:color="auto"/>
                        <w:right w:val="none" w:sz="0" w:space="0" w:color="auto"/>
                      </w:divBdr>
                    </w:div>
                  </w:divsChild>
                </w:div>
                <w:div w:id="394352590">
                  <w:marLeft w:val="0"/>
                  <w:marRight w:val="0"/>
                  <w:marTop w:val="0"/>
                  <w:marBottom w:val="0"/>
                  <w:divBdr>
                    <w:top w:val="single" w:sz="2" w:space="1" w:color="FFFFFF"/>
                    <w:left w:val="single" w:sz="2" w:space="12" w:color="FFFFFF"/>
                    <w:bottom w:val="single" w:sz="2" w:space="1" w:color="FFFFFF"/>
                    <w:right w:val="single" w:sz="2" w:space="4" w:color="FFFFFF"/>
                  </w:divBdr>
                  <w:divsChild>
                    <w:div w:id="11684496">
                      <w:marLeft w:val="0"/>
                      <w:marRight w:val="0"/>
                      <w:marTop w:val="0"/>
                      <w:marBottom w:val="0"/>
                      <w:divBdr>
                        <w:top w:val="none" w:sz="0" w:space="0" w:color="auto"/>
                        <w:left w:val="none" w:sz="0" w:space="0" w:color="auto"/>
                        <w:bottom w:val="none" w:sz="0" w:space="0" w:color="auto"/>
                        <w:right w:val="none" w:sz="0" w:space="0" w:color="auto"/>
                      </w:divBdr>
                    </w:div>
                  </w:divsChild>
                </w:div>
                <w:div w:id="856425739">
                  <w:marLeft w:val="0"/>
                  <w:marRight w:val="0"/>
                  <w:marTop w:val="0"/>
                  <w:marBottom w:val="0"/>
                  <w:divBdr>
                    <w:top w:val="single" w:sz="2" w:space="1" w:color="FFFFFF"/>
                    <w:left w:val="single" w:sz="2" w:space="12" w:color="FFFFFF"/>
                    <w:bottom w:val="single" w:sz="2" w:space="1" w:color="FFFFFF"/>
                    <w:right w:val="single" w:sz="2" w:space="4" w:color="FFFFFF"/>
                  </w:divBdr>
                  <w:divsChild>
                    <w:div w:id="149711374">
                      <w:marLeft w:val="0"/>
                      <w:marRight w:val="0"/>
                      <w:marTop w:val="0"/>
                      <w:marBottom w:val="0"/>
                      <w:divBdr>
                        <w:top w:val="none" w:sz="0" w:space="0" w:color="auto"/>
                        <w:left w:val="none" w:sz="0" w:space="0" w:color="auto"/>
                        <w:bottom w:val="none" w:sz="0" w:space="0" w:color="auto"/>
                        <w:right w:val="none" w:sz="0" w:space="0" w:color="auto"/>
                      </w:divBdr>
                    </w:div>
                  </w:divsChild>
                </w:div>
                <w:div w:id="1243250336">
                  <w:marLeft w:val="0"/>
                  <w:marRight w:val="0"/>
                  <w:marTop w:val="0"/>
                  <w:marBottom w:val="0"/>
                  <w:divBdr>
                    <w:top w:val="single" w:sz="2" w:space="1" w:color="FFFFFF"/>
                    <w:left w:val="single" w:sz="2" w:space="12" w:color="FFFFFF"/>
                    <w:bottom w:val="single" w:sz="2" w:space="1" w:color="FFFFFF"/>
                    <w:right w:val="single" w:sz="2" w:space="4" w:color="FFFFFF"/>
                  </w:divBdr>
                  <w:divsChild>
                    <w:div w:id="49809590">
                      <w:marLeft w:val="0"/>
                      <w:marRight w:val="0"/>
                      <w:marTop w:val="0"/>
                      <w:marBottom w:val="0"/>
                      <w:divBdr>
                        <w:top w:val="none" w:sz="0" w:space="0" w:color="auto"/>
                        <w:left w:val="none" w:sz="0" w:space="0" w:color="auto"/>
                        <w:bottom w:val="none" w:sz="0" w:space="0" w:color="auto"/>
                        <w:right w:val="none" w:sz="0" w:space="0" w:color="auto"/>
                      </w:divBdr>
                    </w:div>
                  </w:divsChild>
                </w:div>
                <w:div w:id="1262027631">
                  <w:marLeft w:val="0"/>
                  <w:marRight w:val="0"/>
                  <w:marTop w:val="0"/>
                  <w:marBottom w:val="0"/>
                  <w:divBdr>
                    <w:top w:val="single" w:sz="2" w:space="1" w:color="FFFFFF"/>
                    <w:left w:val="single" w:sz="2" w:space="12" w:color="FFFFFF"/>
                    <w:bottom w:val="single" w:sz="2" w:space="1" w:color="FFFFFF"/>
                    <w:right w:val="single" w:sz="2" w:space="4" w:color="FFFFFF"/>
                  </w:divBdr>
                  <w:divsChild>
                    <w:div w:id="1641768312">
                      <w:marLeft w:val="0"/>
                      <w:marRight w:val="0"/>
                      <w:marTop w:val="0"/>
                      <w:marBottom w:val="0"/>
                      <w:divBdr>
                        <w:top w:val="none" w:sz="0" w:space="0" w:color="auto"/>
                        <w:left w:val="none" w:sz="0" w:space="0" w:color="auto"/>
                        <w:bottom w:val="none" w:sz="0" w:space="0" w:color="auto"/>
                        <w:right w:val="none" w:sz="0" w:space="0" w:color="auto"/>
                      </w:divBdr>
                    </w:div>
                  </w:divsChild>
                </w:div>
                <w:div w:id="514921004">
                  <w:marLeft w:val="0"/>
                  <w:marRight w:val="0"/>
                  <w:marTop w:val="0"/>
                  <w:marBottom w:val="0"/>
                  <w:divBdr>
                    <w:top w:val="single" w:sz="2" w:space="1" w:color="FFFFFF"/>
                    <w:left w:val="single" w:sz="2" w:space="12" w:color="FFFFFF"/>
                    <w:bottom w:val="single" w:sz="2" w:space="1" w:color="FFFFFF"/>
                    <w:right w:val="single" w:sz="2" w:space="4" w:color="FFFFFF"/>
                  </w:divBdr>
                  <w:divsChild>
                    <w:div w:id="994721207">
                      <w:marLeft w:val="0"/>
                      <w:marRight w:val="0"/>
                      <w:marTop w:val="0"/>
                      <w:marBottom w:val="0"/>
                      <w:divBdr>
                        <w:top w:val="none" w:sz="0" w:space="0" w:color="auto"/>
                        <w:left w:val="none" w:sz="0" w:space="0" w:color="auto"/>
                        <w:bottom w:val="none" w:sz="0" w:space="0" w:color="auto"/>
                        <w:right w:val="none" w:sz="0" w:space="0" w:color="auto"/>
                      </w:divBdr>
                    </w:div>
                  </w:divsChild>
                </w:div>
                <w:div w:id="357119944">
                  <w:marLeft w:val="0"/>
                  <w:marRight w:val="0"/>
                  <w:marTop w:val="0"/>
                  <w:marBottom w:val="0"/>
                  <w:divBdr>
                    <w:top w:val="single" w:sz="2" w:space="1" w:color="FFFFFF"/>
                    <w:left w:val="single" w:sz="2" w:space="12" w:color="FFFFFF"/>
                    <w:bottom w:val="single" w:sz="2" w:space="1" w:color="FFFFFF"/>
                    <w:right w:val="single" w:sz="2" w:space="4" w:color="FFFFFF"/>
                  </w:divBdr>
                  <w:divsChild>
                    <w:div w:id="619647171">
                      <w:marLeft w:val="0"/>
                      <w:marRight w:val="0"/>
                      <w:marTop w:val="0"/>
                      <w:marBottom w:val="0"/>
                      <w:divBdr>
                        <w:top w:val="none" w:sz="0" w:space="0" w:color="auto"/>
                        <w:left w:val="none" w:sz="0" w:space="0" w:color="auto"/>
                        <w:bottom w:val="none" w:sz="0" w:space="0" w:color="auto"/>
                        <w:right w:val="none" w:sz="0" w:space="0" w:color="auto"/>
                      </w:divBdr>
                    </w:div>
                  </w:divsChild>
                </w:div>
                <w:div w:id="11567054">
                  <w:marLeft w:val="0"/>
                  <w:marRight w:val="0"/>
                  <w:marTop w:val="0"/>
                  <w:marBottom w:val="0"/>
                  <w:divBdr>
                    <w:top w:val="single" w:sz="2" w:space="1" w:color="FFFFFF"/>
                    <w:left w:val="single" w:sz="2" w:space="12" w:color="FFFFFF"/>
                    <w:bottom w:val="single" w:sz="2" w:space="1" w:color="FFFFFF"/>
                    <w:right w:val="single" w:sz="2" w:space="4" w:color="FFFFFF"/>
                  </w:divBdr>
                  <w:divsChild>
                    <w:div w:id="72941848">
                      <w:marLeft w:val="0"/>
                      <w:marRight w:val="0"/>
                      <w:marTop w:val="0"/>
                      <w:marBottom w:val="0"/>
                      <w:divBdr>
                        <w:top w:val="none" w:sz="0" w:space="0" w:color="auto"/>
                        <w:left w:val="none" w:sz="0" w:space="0" w:color="auto"/>
                        <w:bottom w:val="none" w:sz="0" w:space="0" w:color="auto"/>
                        <w:right w:val="none" w:sz="0" w:space="0" w:color="auto"/>
                      </w:divBdr>
                    </w:div>
                  </w:divsChild>
                </w:div>
                <w:div w:id="1101607807">
                  <w:marLeft w:val="0"/>
                  <w:marRight w:val="0"/>
                  <w:marTop w:val="0"/>
                  <w:marBottom w:val="0"/>
                  <w:divBdr>
                    <w:top w:val="single" w:sz="2" w:space="1" w:color="FFFFFF"/>
                    <w:left w:val="single" w:sz="2" w:space="12" w:color="FFFFFF"/>
                    <w:bottom w:val="single" w:sz="2" w:space="1" w:color="FFFFFF"/>
                    <w:right w:val="single" w:sz="2" w:space="4" w:color="FFFFFF"/>
                  </w:divBdr>
                  <w:divsChild>
                    <w:div w:id="1092043379">
                      <w:marLeft w:val="0"/>
                      <w:marRight w:val="0"/>
                      <w:marTop w:val="0"/>
                      <w:marBottom w:val="0"/>
                      <w:divBdr>
                        <w:top w:val="none" w:sz="0" w:space="0" w:color="auto"/>
                        <w:left w:val="none" w:sz="0" w:space="0" w:color="auto"/>
                        <w:bottom w:val="none" w:sz="0" w:space="0" w:color="auto"/>
                        <w:right w:val="none" w:sz="0" w:space="0" w:color="auto"/>
                      </w:divBdr>
                    </w:div>
                  </w:divsChild>
                </w:div>
                <w:div w:id="1132476995">
                  <w:marLeft w:val="0"/>
                  <w:marRight w:val="0"/>
                  <w:marTop w:val="0"/>
                  <w:marBottom w:val="0"/>
                  <w:divBdr>
                    <w:top w:val="single" w:sz="2" w:space="1" w:color="FFFFFF"/>
                    <w:left w:val="single" w:sz="2" w:space="12" w:color="FFFFFF"/>
                    <w:bottom w:val="single" w:sz="2" w:space="1" w:color="FFFFFF"/>
                    <w:right w:val="single" w:sz="2" w:space="4" w:color="FFFFFF"/>
                  </w:divBdr>
                  <w:divsChild>
                    <w:div w:id="531304364">
                      <w:marLeft w:val="0"/>
                      <w:marRight w:val="0"/>
                      <w:marTop w:val="0"/>
                      <w:marBottom w:val="0"/>
                      <w:divBdr>
                        <w:top w:val="none" w:sz="0" w:space="0" w:color="auto"/>
                        <w:left w:val="none" w:sz="0" w:space="0" w:color="auto"/>
                        <w:bottom w:val="none" w:sz="0" w:space="0" w:color="auto"/>
                        <w:right w:val="none" w:sz="0" w:space="0" w:color="auto"/>
                      </w:divBdr>
                    </w:div>
                  </w:divsChild>
                </w:div>
                <w:div w:id="1453745461">
                  <w:marLeft w:val="0"/>
                  <w:marRight w:val="0"/>
                  <w:marTop w:val="0"/>
                  <w:marBottom w:val="0"/>
                  <w:divBdr>
                    <w:top w:val="single" w:sz="2" w:space="1" w:color="FFFFFF"/>
                    <w:left w:val="single" w:sz="2" w:space="12" w:color="FFFFFF"/>
                    <w:bottom w:val="single" w:sz="2" w:space="1" w:color="FFFFFF"/>
                    <w:right w:val="single" w:sz="2" w:space="4" w:color="FFFFFF"/>
                  </w:divBdr>
                  <w:divsChild>
                    <w:div w:id="862787061">
                      <w:marLeft w:val="0"/>
                      <w:marRight w:val="0"/>
                      <w:marTop w:val="0"/>
                      <w:marBottom w:val="0"/>
                      <w:divBdr>
                        <w:top w:val="none" w:sz="0" w:space="0" w:color="auto"/>
                        <w:left w:val="none" w:sz="0" w:space="0" w:color="auto"/>
                        <w:bottom w:val="none" w:sz="0" w:space="0" w:color="auto"/>
                        <w:right w:val="none" w:sz="0" w:space="0" w:color="auto"/>
                      </w:divBdr>
                    </w:div>
                  </w:divsChild>
                </w:div>
                <w:div w:id="2041860289">
                  <w:marLeft w:val="0"/>
                  <w:marRight w:val="0"/>
                  <w:marTop w:val="0"/>
                  <w:marBottom w:val="0"/>
                  <w:divBdr>
                    <w:top w:val="single" w:sz="2" w:space="1" w:color="FFFFFF"/>
                    <w:left w:val="single" w:sz="2" w:space="12" w:color="FFFFFF"/>
                    <w:bottom w:val="single" w:sz="2" w:space="1" w:color="FFFFFF"/>
                    <w:right w:val="single" w:sz="2" w:space="4" w:color="FFFFFF"/>
                  </w:divBdr>
                  <w:divsChild>
                    <w:div w:id="998190059">
                      <w:marLeft w:val="0"/>
                      <w:marRight w:val="0"/>
                      <w:marTop w:val="0"/>
                      <w:marBottom w:val="0"/>
                      <w:divBdr>
                        <w:top w:val="none" w:sz="0" w:space="0" w:color="auto"/>
                        <w:left w:val="none" w:sz="0" w:space="0" w:color="auto"/>
                        <w:bottom w:val="none" w:sz="0" w:space="0" w:color="auto"/>
                        <w:right w:val="none" w:sz="0" w:space="0" w:color="auto"/>
                      </w:divBdr>
                    </w:div>
                  </w:divsChild>
                </w:div>
                <w:div w:id="1567490884">
                  <w:marLeft w:val="0"/>
                  <w:marRight w:val="0"/>
                  <w:marTop w:val="0"/>
                  <w:marBottom w:val="0"/>
                  <w:divBdr>
                    <w:top w:val="single" w:sz="2" w:space="1" w:color="FFFFFF"/>
                    <w:left w:val="single" w:sz="2" w:space="12" w:color="FFFFFF"/>
                    <w:bottom w:val="single" w:sz="2" w:space="1" w:color="FFFFFF"/>
                    <w:right w:val="single" w:sz="2" w:space="4" w:color="FFFFFF"/>
                  </w:divBdr>
                  <w:divsChild>
                    <w:div w:id="175853252">
                      <w:marLeft w:val="0"/>
                      <w:marRight w:val="0"/>
                      <w:marTop w:val="0"/>
                      <w:marBottom w:val="0"/>
                      <w:divBdr>
                        <w:top w:val="none" w:sz="0" w:space="0" w:color="auto"/>
                        <w:left w:val="none" w:sz="0" w:space="0" w:color="auto"/>
                        <w:bottom w:val="none" w:sz="0" w:space="0" w:color="auto"/>
                        <w:right w:val="none" w:sz="0" w:space="0" w:color="auto"/>
                      </w:divBdr>
                    </w:div>
                  </w:divsChild>
                </w:div>
                <w:div w:id="2015650151">
                  <w:marLeft w:val="0"/>
                  <w:marRight w:val="0"/>
                  <w:marTop w:val="0"/>
                  <w:marBottom w:val="0"/>
                  <w:divBdr>
                    <w:top w:val="single" w:sz="2" w:space="1" w:color="FFFFFF"/>
                    <w:left w:val="single" w:sz="2" w:space="12" w:color="FFFFFF"/>
                    <w:bottom w:val="single" w:sz="2" w:space="1" w:color="FFFFFF"/>
                    <w:right w:val="single" w:sz="2" w:space="4" w:color="FFFFFF"/>
                  </w:divBdr>
                  <w:divsChild>
                    <w:div w:id="1653287852">
                      <w:marLeft w:val="0"/>
                      <w:marRight w:val="0"/>
                      <w:marTop w:val="0"/>
                      <w:marBottom w:val="0"/>
                      <w:divBdr>
                        <w:top w:val="none" w:sz="0" w:space="0" w:color="auto"/>
                        <w:left w:val="none" w:sz="0" w:space="0" w:color="auto"/>
                        <w:bottom w:val="none" w:sz="0" w:space="0" w:color="auto"/>
                        <w:right w:val="none" w:sz="0" w:space="0" w:color="auto"/>
                      </w:divBdr>
                    </w:div>
                  </w:divsChild>
                </w:div>
                <w:div w:id="1013334923">
                  <w:marLeft w:val="0"/>
                  <w:marRight w:val="0"/>
                  <w:marTop w:val="0"/>
                  <w:marBottom w:val="0"/>
                  <w:divBdr>
                    <w:top w:val="single" w:sz="2" w:space="1" w:color="FFFFFF"/>
                    <w:left w:val="single" w:sz="2" w:space="12" w:color="FFFFFF"/>
                    <w:bottom w:val="single" w:sz="2" w:space="1" w:color="FFFFFF"/>
                    <w:right w:val="single" w:sz="2" w:space="4" w:color="FFFFFF"/>
                  </w:divBdr>
                  <w:divsChild>
                    <w:div w:id="1427573846">
                      <w:marLeft w:val="0"/>
                      <w:marRight w:val="0"/>
                      <w:marTop w:val="0"/>
                      <w:marBottom w:val="0"/>
                      <w:divBdr>
                        <w:top w:val="none" w:sz="0" w:space="0" w:color="auto"/>
                        <w:left w:val="none" w:sz="0" w:space="0" w:color="auto"/>
                        <w:bottom w:val="none" w:sz="0" w:space="0" w:color="auto"/>
                        <w:right w:val="none" w:sz="0" w:space="0" w:color="auto"/>
                      </w:divBdr>
                    </w:div>
                  </w:divsChild>
                </w:div>
                <w:div w:id="363528910">
                  <w:marLeft w:val="0"/>
                  <w:marRight w:val="0"/>
                  <w:marTop w:val="0"/>
                  <w:marBottom w:val="0"/>
                  <w:divBdr>
                    <w:top w:val="single" w:sz="2" w:space="1" w:color="FFFFFF"/>
                    <w:left w:val="single" w:sz="2" w:space="12" w:color="FFFFFF"/>
                    <w:bottom w:val="single" w:sz="2" w:space="1" w:color="FFFFFF"/>
                    <w:right w:val="single" w:sz="2" w:space="4" w:color="FFFFFF"/>
                  </w:divBdr>
                  <w:divsChild>
                    <w:div w:id="1203205219">
                      <w:marLeft w:val="0"/>
                      <w:marRight w:val="0"/>
                      <w:marTop w:val="0"/>
                      <w:marBottom w:val="0"/>
                      <w:divBdr>
                        <w:top w:val="none" w:sz="0" w:space="0" w:color="auto"/>
                        <w:left w:val="none" w:sz="0" w:space="0" w:color="auto"/>
                        <w:bottom w:val="none" w:sz="0" w:space="0" w:color="auto"/>
                        <w:right w:val="none" w:sz="0" w:space="0" w:color="auto"/>
                      </w:divBdr>
                    </w:div>
                  </w:divsChild>
                </w:div>
                <w:div w:id="118694081">
                  <w:marLeft w:val="0"/>
                  <w:marRight w:val="0"/>
                  <w:marTop w:val="0"/>
                  <w:marBottom w:val="0"/>
                  <w:divBdr>
                    <w:top w:val="single" w:sz="2" w:space="1" w:color="FFFFFF"/>
                    <w:left w:val="single" w:sz="2" w:space="12" w:color="FFFFFF"/>
                    <w:bottom w:val="single" w:sz="2" w:space="1" w:color="FFFFFF"/>
                    <w:right w:val="single" w:sz="2" w:space="4" w:color="FFFFFF"/>
                  </w:divBdr>
                  <w:divsChild>
                    <w:div w:id="473988669">
                      <w:marLeft w:val="0"/>
                      <w:marRight w:val="0"/>
                      <w:marTop w:val="0"/>
                      <w:marBottom w:val="0"/>
                      <w:divBdr>
                        <w:top w:val="none" w:sz="0" w:space="0" w:color="auto"/>
                        <w:left w:val="none" w:sz="0" w:space="0" w:color="auto"/>
                        <w:bottom w:val="none" w:sz="0" w:space="0" w:color="auto"/>
                        <w:right w:val="none" w:sz="0" w:space="0" w:color="auto"/>
                      </w:divBdr>
                    </w:div>
                  </w:divsChild>
                </w:div>
                <w:div w:id="1050612892">
                  <w:marLeft w:val="0"/>
                  <w:marRight w:val="0"/>
                  <w:marTop w:val="0"/>
                  <w:marBottom w:val="0"/>
                  <w:divBdr>
                    <w:top w:val="single" w:sz="2" w:space="1" w:color="FFFFFF"/>
                    <w:left w:val="single" w:sz="2" w:space="12" w:color="FFFFFF"/>
                    <w:bottom w:val="single" w:sz="2" w:space="1" w:color="FFFFFF"/>
                    <w:right w:val="single" w:sz="2" w:space="4" w:color="FFFFFF"/>
                  </w:divBdr>
                  <w:divsChild>
                    <w:div w:id="684483886">
                      <w:marLeft w:val="0"/>
                      <w:marRight w:val="0"/>
                      <w:marTop w:val="0"/>
                      <w:marBottom w:val="0"/>
                      <w:divBdr>
                        <w:top w:val="none" w:sz="0" w:space="0" w:color="auto"/>
                        <w:left w:val="none" w:sz="0" w:space="0" w:color="auto"/>
                        <w:bottom w:val="none" w:sz="0" w:space="0" w:color="auto"/>
                        <w:right w:val="none" w:sz="0" w:space="0" w:color="auto"/>
                      </w:divBdr>
                    </w:div>
                  </w:divsChild>
                </w:div>
                <w:div w:id="1682198901">
                  <w:marLeft w:val="0"/>
                  <w:marRight w:val="0"/>
                  <w:marTop w:val="0"/>
                  <w:marBottom w:val="0"/>
                  <w:divBdr>
                    <w:top w:val="single" w:sz="2" w:space="1" w:color="FFFFFF"/>
                    <w:left w:val="single" w:sz="2" w:space="12" w:color="FFFFFF"/>
                    <w:bottom w:val="single" w:sz="2" w:space="1" w:color="FFFFFF"/>
                    <w:right w:val="single" w:sz="2" w:space="4" w:color="FFFFFF"/>
                  </w:divBdr>
                  <w:divsChild>
                    <w:div w:id="731780137">
                      <w:marLeft w:val="0"/>
                      <w:marRight w:val="0"/>
                      <w:marTop w:val="0"/>
                      <w:marBottom w:val="0"/>
                      <w:divBdr>
                        <w:top w:val="none" w:sz="0" w:space="0" w:color="auto"/>
                        <w:left w:val="none" w:sz="0" w:space="0" w:color="auto"/>
                        <w:bottom w:val="none" w:sz="0" w:space="0" w:color="auto"/>
                        <w:right w:val="none" w:sz="0" w:space="0" w:color="auto"/>
                      </w:divBdr>
                    </w:div>
                  </w:divsChild>
                </w:div>
                <w:div w:id="232470061">
                  <w:marLeft w:val="0"/>
                  <w:marRight w:val="0"/>
                  <w:marTop w:val="0"/>
                  <w:marBottom w:val="0"/>
                  <w:divBdr>
                    <w:top w:val="single" w:sz="2" w:space="1" w:color="FFFFFF"/>
                    <w:left w:val="single" w:sz="2" w:space="12" w:color="FFFFFF"/>
                    <w:bottom w:val="single" w:sz="2" w:space="1" w:color="FFFFFF"/>
                    <w:right w:val="single" w:sz="2" w:space="4" w:color="FFFFFF"/>
                  </w:divBdr>
                  <w:divsChild>
                    <w:div w:id="164319164">
                      <w:marLeft w:val="0"/>
                      <w:marRight w:val="0"/>
                      <w:marTop w:val="0"/>
                      <w:marBottom w:val="0"/>
                      <w:divBdr>
                        <w:top w:val="none" w:sz="0" w:space="0" w:color="auto"/>
                        <w:left w:val="none" w:sz="0" w:space="0" w:color="auto"/>
                        <w:bottom w:val="none" w:sz="0" w:space="0" w:color="auto"/>
                        <w:right w:val="none" w:sz="0" w:space="0" w:color="auto"/>
                      </w:divBdr>
                    </w:div>
                  </w:divsChild>
                </w:div>
                <w:div w:id="1640376727">
                  <w:marLeft w:val="0"/>
                  <w:marRight w:val="0"/>
                  <w:marTop w:val="0"/>
                  <w:marBottom w:val="0"/>
                  <w:divBdr>
                    <w:top w:val="single" w:sz="2" w:space="1" w:color="FFFFFF"/>
                    <w:left w:val="single" w:sz="2" w:space="12" w:color="FFFFFF"/>
                    <w:bottom w:val="single" w:sz="2" w:space="1" w:color="FFFFFF"/>
                    <w:right w:val="single" w:sz="2" w:space="4" w:color="FFFFFF"/>
                  </w:divBdr>
                  <w:divsChild>
                    <w:div w:id="95055962">
                      <w:marLeft w:val="0"/>
                      <w:marRight w:val="0"/>
                      <w:marTop w:val="0"/>
                      <w:marBottom w:val="0"/>
                      <w:divBdr>
                        <w:top w:val="none" w:sz="0" w:space="0" w:color="auto"/>
                        <w:left w:val="none" w:sz="0" w:space="0" w:color="auto"/>
                        <w:bottom w:val="none" w:sz="0" w:space="0" w:color="auto"/>
                        <w:right w:val="none" w:sz="0" w:space="0" w:color="auto"/>
                      </w:divBdr>
                    </w:div>
                  </w:divsChild>
                </w:div>
                <w:div w:id="1285430517">
                  <w:marLeft w:val="0"/>
                  <w:marRight w:val="0"/>
                  <w:marTop w:val="0"/>
                  <w:marBottom w:val="0"/>
                  <w:divBdr>
                    <w:top w:val="single" w:sz="2" w:space="1" w:color="FFFFFF"/>
                    <w:left w:val="single" w:sz="2" w:space="12" w:color="FFFFFF"/>
                    <w:bottom w:val="single" w:sz="2" w:space="1" w:color="FFFFFF"/>
                    <w:right w:val="single" w:sz="2" w:space="4" w:color="FFFFFF"/>
                  </w:divBdr>
                  <w:divsChild>
                    <w:div w:id="706221336">
                      <w:marLeft w:val="0"/>
                      <w:marRight w:val="0"/>
                      <w:marTop w:val="0"/>
                      <w:marBottom w:val="0"/>
                      <w:divBdr>
                        <w:top w:val="none" w:sz="0" w:space="0" w:color="auto"/>
                        <w:left w:val="none" w:sz="0" w:space="0" w:color="auto"/>
                        <w:bottom w:val="none" w:sz="0" w:space="0" w:color="auto"/>
                        <w:right w:val="none" w:sz="0" w:space="0" w:color="auto"/>
                      </w:divBdr>
                    </w:div>
                  </w:divsChild>
                </w:div>
                <w:div w:id="777257031">
                  <w:marLeft w:val="0"/>
                  <w:marRight w:val="0"/>
                  <w:marTop w:val="0"/>
                  <w:marBottom w:val="0"/>
                  <w:divBdr>
                    <w:top w:val="single" w:sz="2" w:space="1" w:color="FFFFFF"/>
                    <w:left w:val="single" w:sz="2" w:space="12" w:color="FFFFFF"/>
                    <w:bottom w:val="single" w:sz="2" w:space="1" w:color="FFFFFF"/>
                    <w:right w:val="single" w:sz="2" w:space="4" w:color="FFFFFF"/>
                  </w:divBdr>
                  <w:divsChild>
                    <w:div w:id="30301799">
                      <w:marLeft w:val="0"/>
                      <w:marRight w:val="0"/>
                      <w:marTop w:val="0"/>
                      <w:marBottom w:val="0"/>
                      <w:divBdr>
                        <w:top w:val="none" w:sz="0" w:space="0" w:color="auto"/>
                        <w:left w:val="none" w:sz="0" w:space="0" w:color="auto"/>
                        <w:bottom w:val="none" w:sz="0" w:space="0" w:color="auto"/>
                        <w:right w:val="none" w:sz="0" w:space="0" w:color="auto"/>
                      </w:divBdr>
                    </w:div>
                  </w:divsChild>
                </w:div>
                <w:div w:id="1339964982">
                  <w:marLeft w:val="0"/>
                  <w:marRight w:val="0"/>
                  <w:marTop w:val="0"/>
                  <w:marBottom w:val="0"/>
                  <w:divBdr>
                    <w:top w:val="single" w:sz="2" w:space="1" w:color="FFFFFF"/>
                    <w:left w:val="single" w:sz="2" w:space="12" w:color="FFFFFF"/>
                    <w:bottom w:val="single" w:sz="2" w:space="1" w:color="FFFFFF"/>
                    <w:right w:val="single" w:sz="2" w:space="4" w:color="FFFFFF"/>
                  </w:divBdr>
                  <w:divsChild>
                    <w:div w:id="932906680">
                      <w:marLeft w:val="0"/>
                      <w:marRight w:val="0"/>
                      <w:marTop w:val="0"/>
                      <w:marBottom w:val="0"/>
                      <w:divBdr>
                        <w:top w:val="none" w:sz="0" w:space="0" w:color="auto"/>
                        <w:left w:val="none" w:sz="0" w:space="0" w:color="auto"/>
                        <w:bottom w:val="none" w:sz="0" w:space="0" w:color="auto"/>
                        <w:right w:val="none" w:sz="0" w:space="0" w:color="auto"/>
                      </w:divBdr>
                    </w:div>
                  </w:divsChild>
                </w:div>
                <w:div w:id="1543058206">
                  <w:marLeft w:val="0"/>
                  <w:marRight w:val="0"/>
                  <w:marTop w:val="0"/>
                  <w:marBottom w:val="0"/>
                  <w:divBdr>
                    <w:top w:val="single" w:sz="2" w:space="1" w:color="FFFFFF"/>
                    <w:left w:val="single" w:sz="2" w:space="12" w:color="FFFFFF"/>
                    <w:bottom w:val="single" w:sz="2" w:space="1" w:color="FFFFFF"/>
                    <w:right w:val="single" w:sz="2" w:space="4" w:color="FFFFFF"/>
                  </w:divBdr>
                  <w:divsChild>
                    <w:div w:id="947354985">
                      <w:marLeft w:val="0"/>
                      <w:marRight w:val="0"/>
                      <w:marTop w:val="0"/>
                      <w:marBottom w:val="0"/>
                      <w:divBdr>
                        <w:top w:val="none" w:sz="0" w:space="0" w:color="auto"/>
                        <w:left w:val="none" w:sz="0" w:space="0" w:color="auto"/>
                        <w:bottom w:val="none" w:sz="0" w:space="0" w:color="auto"/>
                        <w:right w:val="none" w:sz="0" w:space="0" w:color="auto"/>
                      </w:divBdr>
                    </w:div>
                  </w:divsChild>
                </w:div>
                <w:div w:id="259725953">
                  <w:marLeft w:val="0"/>
                  <w:marRight w:val="0"/>
                  <w:marTop w:val="0"/>
                  <w:marBottom w:val="0"/>
                  <w:divBdr>
                    <w:top w:val="single" w:sz="2" w:space="1" w:color="FFFFFF"/>
                    <w:left w:val="single" w:sz="2" w:space="12" w:color="FFFFFF"/>
                    <w:bottom w:val="single" w:sz="2" w:space="1" w:color="FFFFFF"/>
                    <w:right w:val="single" w:sz="2" w:space="4" w:color="FFFFFF"/>
                  </w:divBdr>
                  <w:divsChild>
                    <w:div w:id="561522047">
                      <w:marLeft w:val="0"/>
                      <w:marRight w:val="0"/>
                      <w:marTop w:val="0"/>
                      <w:marBottom w:val="0"/>
                      <w:divBdr>
                        <w:top w:val="none" w:sz="0" w:space="0" w:color="auto"/>
                        <w:left w:val="none" w:sz="0" w:space="0" w:color="auto"/>
                        <w:bottom w:val="none" w:sz="0" w:space="0" w:color="auto"/>
                        <w:right w:val="none" w:sz="0" w:space="0" w:color="auto"/>
                      </w:divBdr>
                    </w:div>
                  </w:divsChild>
                </w:div>
                <w:div w:id="425153428">
                  <w:marLeft w:val="0"/>
                  <w:marRight w:val="0"/>
                  <w:marTop w:val="0"/>
                  <w:marBottom w:val="0"/>
                  <w:divBdr>
                    <w:top w:val="single" w:sz="2" w:space="1" w:color="FFFFFF"/>
                    <w:left w:val="single" w:sz="2" w:space="12" w:color="FFFFFF"/>
                    <w:bottom w:val="single" w:sz="2" w:space="1" w:color="FFFFFF"/>
                    <w:right w:val="single" w:sz="2" w:space="4" w:color="FFFFFF"/>
                  </w:divBdr>
                  <w:divsChild>
                    <w:div w:id="1303464155">
                      <w:marLeft w:val="0"/>
                      <w:marRight w:val="0"/>
                      <w:marTop w:val="0"/>
                      <w:marBottom w:val="0"/>
                      <w:divBdr>
                        <w:top w:val="none" w:sz="0" w:space="0" w:color="auto"/>
                        <w:left w:val="none" w:sz="0" w:space="0" w:color="auto"/>
                        <w:bottom w:val="none" w:sz="0" w:space="0" w:color="auto"/>
                        <w:right w:val="none" w:sz="0" w:space="0" w:color="auto"/>
                      </w:divBdr>
                    </w:div>
                  </w:divsChild>
                </w:div>
                <w:div w:id="393040592">
                  <w:marLeft w:val="0"/>
                  <w:marRight w:val="0"/>
                  <w:marTop w:val="0"/>
                  <w:marBottom w:val="0"/>
                  <w:divBdr>
                    <w:top w:val="single" w:sz="2" w:space="1" w:color="FFFFFF"/>
                    <w:left w:val="single" w:sz="2" w:space="12" w:color="FFFFFF"/>
                    <w:bottom w:val="single" w:sz="2" w:space="1" w:color="FFFFFF"/>
                    <w:right w:val="single" w:sz="2" w:space="4" w:color="FFFFFF"/>
                  </w:divBdr>
                  <w:divsChild>
                    <w:div w:id="1966814035">
                      <w:marLeft w:val="0"/>
                      <w:marRight w:val="0"/>
                      <w:marTop w:val="0"/>
                      <w:marBottom w:val="0"/>
                      <w:divBdr>
                        <w:top w:val="none" w:sz="0" w:space="0" w:color="auto"/>
                        <w:left w:val="none" w:sz="0" w:space="0" w:color="auto"/>
                        <w:bottom w:val="none" w:sz="0" w:space="0" w:color="auto"/>
                        <w:right w:val="none" w:sz="0" w:space="0" w:color="auto"/>
                      </w:divBdr>
                    </w:div>
                  </w:divsChild>
                </w:div>
                <w:div w:id="886915245">
                  <w:marLeft w:val="0"/>
                  <w:marRight w:val="0"/>
                  <w:marTop w:val="0"/>
                  <w:marBottom w:val="0"/>
                  <w:divBdr>
                    <w:top w:val="single" w:sz="2" w:space="1" w:color="FFFFFF"/>
                    <w:left w:val="single" w:sz="2" w:space="12" w:color="FFFFFF"/>
                    <w:bottom w:val="single" w:sz="2" w:space="1" w:color="FFFFFF"/>
                    <w:right w:val="single" w:sz="2" w:space="4" w:color="FFFFFF"/>
                  </w:divBdr>
                  <w:divsChild>
                    <w:div w:id="204635473">
                      <w:marLeft w:val="0"/>
                      <w:marRight w:val="0"/>
                      <w:marTop w:val="0"/>
                      <w:marBottom w:val="0"/>
                      <w:divBdr>
                        <w:top w:val="none" w:sz="0" w:space="0" w:color="auto"/>
                        <w:left w:val="none" w:sz="0" w:space="0" w:color="auto"/>
                        <w:bottom w:val="none" w:sz="0" w:space="0" w:color="auto"/>
                        <w:right w:val="none" w:sz="0" w:space="0" w:color="auto"/>
                      </w:divBdr>
                    </w:div>
                  </w:divsChild>
                </w:div>
                <w:div w:id="1095706120">
                  <w:marLeft w:val="0"/>
                  <w:marRight w:val="0"/>
                  <w:marTop w:val="0"/>
                  <w:marBottom w:val="0"/>
                  <w:divBdr>
                    <w:top w:val="single" w:sz="2" w:space="1" w:color="FFFFFF"/>
                    <w:left w:val="single" w:sz="2" w:space="12" w:color="FFFFFF"/>
                    <w:bottom w:val="single" w:sz="2" w:space="1" w:color="FFFFFF"/>
                    <w:right w:val="single" w:sz="2" w:space="4" w:color="FFFFFF"/>
                  </w:divBdr>
                  <w:divsChild>
                    <w:div w:id="1069307515">
                      <w:marLeft w:val="0"/>
                      <w:marRight w:val="0"/>
                      <w:marTop w:val="0"/>
                      <w:marBottom w:val="0"/>
                      <w:divBdr>
                        <w:top w:val="none" w:sz="0" w:space="0" w:color="auto"/>
                        <w:left w:val="none" w:sz="0" w:space="0" w:color="auto"/>
                        <w:bottom w:val="none" w:sz="0" w:space="0" w:color="auto"/>
                        <w:right w:val="none" w:sz="0" w:space="0" w:color="auto"/>
                      </w:divBdr>
                    </w:div>
                  </w:divsChild>
                </w:div>
                <w:div w:id="1647929823">
                  <w:marLeft w:val="0"/>
                  <w:marRight w:val="0"/>
                  <w:marTop w:val="0"/>
                  <w:marBottom w:val="0"/>
                  <w:divBdr>
                    <w:top w:val="single" w:sz="2" w:space="1" w:color="FFFFFF"/>
                    <w:left w:val="single" w:sz="2" w:space="12" w:color="FFFFFF"/>
                    <w:bottom w:val="single" w:sz="2" w:space="1" w:color="FFFFFF"/>
                    <w:right w:val="single" w:sz="2" w:space="4" w:color="FFFFFF"/>
                  </w:divBdr>
                  <w:divsChild>
                    <w:div w:id="116874029">
                      <w:marLeft w:val="0"/>
                      <w:marRight w:val="0"/>
                      <w:marTop w:val="0"/>
                      <w:marBottom w:val="0"/>
                      <w:divBdr>
                        <w:top w:val="none" w:sz="0" w:space="0" w:color="auto"/>
                        <w:left w:val="none" w:sz="0" w:space="0" w:color="auto"/>
                        <w:bottom w:val="none" w:sz="0" w:space="0" w:color="auto"/>
                        <w:right w:val="none" w:sz="0" w:space="0" w:color="auto"/>
                      </w:divBdr>
                    </w:div>
                  </w:divsChild>
                </w:div>
                <w:div w:id="1872457708">
                  <w:marLeft w:val="0"/>
                  <w:marRight w:val="0"/>
                  <w:marTop w:val="0"/>
                  <w:marBottom w:val="0"/>
                  <w:divBdr>
                    <w:top w:val="single" w:sz="2" w:space="1" w:color="FFFFFF"/>
                    <w:left w:val="single" w:sz="2" w:space="12" w:color="FFFFFF"/>
                    <w:bottom w:val="single" w:sz="2" w:space="1" w:color="FFFFFF"/>
                    <w:right w:val="single" w:sz="2" w:space="4" w:color="FFFFFF"/>
                  </w:divBdr>
                  <w:divsChild>
                    <w:div w:id="1135443349">
                      <w:marLeft w:val="0"/>
                      <w:marRight w:val="0"/>
                      <w:marTop w:val="0"/>
                      <w:marBottom w:val="0"/>
                      <w:divBdr>
                        <w:top w:val="none" w:sz="0" w:space="0" w:color="auto"/>
                        <w:left w:val="none" w:sz="0" w:space="0" w:color="auto"/>
                        <w:bottom w:val="none" w:sz="0" w:space="0" w:color="auto"/>
                        <w:right w:val="none" w:sz="0" w:space="0" w:color="auto"/>
                      </w:divBdr>
                    </w:div>
                  </w:divsChild>
                </w:div>
                <w:div w:id="347368247">
                  <w:marLeft w:val="0"/>
                  <w:marRight w:val="0"/>
                  <w:marTop w:val="0"/>
                  <w:marBottom w:val="0"/>
                  <w:divBdr>
                    <w:top w:val="single" w:sz="2" w:space="1" w:color="FFFFFF"/>
                    <w:left w:val="single" w:sz="2" w:space="12" w:color="FFFFFF"/>
                    <w:bottom w:val="single" w:sz="2" w:space="1" w:color="FFFFFF"/>
                    <w:right w:val="single" w:sz="2" w:space="4" w:color="FFFFFF"/>
                  </w:divBdr>
                  <w:divsChild>
                    <w:div w:id="1416130054">
                      <w:marLeft w:val="0"/>
                      <w:marRight w:val="0"/>
                      <w:marTop w:val="0"/>
                      <w:marBottom w:val="0"/>
                      <w:divBdr>
                        <w:top w:val="none" w:sz="0" w:space="0" w:color="auto"/>
                        <w:left w:val="none" w:sz="0" w:space="0" w:color="auto"/>
                        <w:bottom w:val="none" w:sz="0" w:space="0" w:color="auto"/>
                        <w:right w:val="none" w:sz="0" w:space="0" w:color="auto"/>
                      </w:divBdr>
                    </w:div>
                  </w:divsChild>
                </w:div>
                <w:div w:id="1188569541">
                  <w:marLeft w:val="0"/>
                  <w:marRight w:val="0"/>
                  <w:marTop w:val="0"/>
                  <w:marBottom w:val="0"/>
                  <w:divBdr>
                    <w:top w:val="single" w:sz="2" w:space="1" w:color="FFFFFF"/>
                    <w:left w:val="single" w:sz="2" w:space="12" w:color="FFFFFF"/>
                    <w:bottom w:val="single" w:sz="2" w:space="1" w:color="FFFFFF"/>
                    <w:right w:val="single" w:sz="2" w:space="4" w:color="FFFFFF"/>
                  </w:divBdr>
                  <w:divsChild>
                    <w:div w:id="1106774462">
                      <w:marLeft w:val="0"/>
                      <w:marRight w:val="0"/>
                      <w:marTop w:val="0"/>
                      <w:marBottom w:val="0"/>
                      <w:divBdr>
                        <w:top w:val="none" w:sz="0" w:space="0" w:color="auto"/>
                        <w:left w:val="none" w:sz="0" w:space="0" w:color="auto"/>
                        <w:bottom w:val="none" w:sz="0" w:space="0" w:color="auto"/>
                        <w:right w:val="none" w:sz="0" w:space="0" w:color="auto"/>
                      </w:divBdr>
                    </w:div>
                  </w:divsChild>
                </w:div>
                <w:div w:id="1297837264">
                  <w:marLeft w:val="0"/>
                  <w:marRight w:val="0"/>
                  <w:marTop w:val="0"/>
                  <w:marBottom w:val="0"/>
                  <w:divBdr>
                    <w:top w:val="single" w:sz="2" w:space="1" w:color="FFFFFF"/>
                    <w:left w:val="single" w:sz="2" w:space="12" w:color="FFFFFF"/>
                    <w:bottom w:val="single" w:sz="2" w:space="1" w:color="FFFFFF"/>
                    <w:right w:val="single" w:sz="2" w:space="4" w:color="FFFFFF"/>
                  </w:divBdr>
                  <w:divsChild>
                    <w:div w:id="70398518">
                      <w:marLeft w:val="0"/>
                      <w:marRight w:val="0"/>
                      <w:marTop w:val="0"/>
                      <w:marBottom w:val="0"/>
                      <w:divBdr>
                        <w:top w:val="none" w:sz="0" w:space="0" w:color="auto"/>
                        <w:left w:val="none" w:sz="0" w:space="0" w:color="auto"/>
                        <w:bottom w:val="none" w:sz="0" w:space="0" w:color="auto"/>
                        <w:right w:val="none" w:sz="0" w:space="0" w:color="auto"/>
                      </w:divBdr>
                    </w:div>
                  </w:divsChild>
                </w:div>
                <w:div w:id="1456949481">
                  <w:marLeft w:val="0"/>
                  <w:marRight w:val="0"/>
                  <w:marTop w:val="0"/>
                  <w:marBottom w:val="0"/>
                  <w:divBdr>
                    <w:top w:val="single" w:sz="2" w:space="1" w:color="FFFFFF"/>
                    <w:left w:val="single" w:sz="2" w:space="12" w:color="FFFFFF"/>
                    <w:bottom w:val="single" w:sz="2" w:space="1" w:color="FFFFFF"/>
                    <w:right w:val="single" w:sz="2" w:space="4" w:color="FFFFFF"/>
                  </w:divBdr>
                  <w:divsChild>
                    <w:div w:id="509300607">
                      <w:marLeft w:val="0"/>
                      <w:marRight w:val="0"/>
                      <w:marTop w:val="0"/>
                      <w:marBottom w:val="0"/>
                      <w:divBdr>
                        <w:top w:val="none" w:sz="0" w:space="0" w:color="auto"/>
                        <w:left w:val="none" w:sz="0" w:space="0" w:color="auto"/>
                        <w:bottom w:val="none" w:sz="0" w:space="0" w:color="auto"/>
                        <w:right w:val="none" w:sz="0" w:space="0" w:color="auto"/>
                      </w:divBdr>
                    </w:div>
                  </w:divsChild>
                </w:div>
                <w:div w:id="1758791063">
                  <w:marLeft w:val="0"/>
                  <w:marRight w:val="0"/>
                  <w:marTop w:val="0"/>
                  <w:marBottom w:val="0"/>
                  <w:divBdr>
                    <w:top w:val="single" w:sz="2" w:space="1" w:color="FFFFFF"/>
                    <w:left w:val="single" w:sz="2" w:space="12" w:color="FFFFFF"/>
                    <w:bottom w:val="single" w:sz="2" w:space="1" w:color="FFFFFF"/>
                    <w:right w:val="single" w:sz="2" w:space="4" w:color="FFFFFF"/>
                  </w:divBdr>
                  <w:divsChild>
                    <w:div w:id="759061356">
                      <w:marLeft w:val="0"/>
                      <w:marRight w:val="0"/>
                      <w:marTop w:val="0"/>
                      <w:marBottom w:val="0"/>
                      <w:divBdr>
                        <w:top w:val="none" w:sz="0" w:space="0" w:color="auto"/>
                        <w:left w:val="none" w:sz="0" w:space="0" w:color="auto"/>
                        <w:bottom w:val="none" w:sz="0" w:space="0" w:color="auto"/>
                        <w:right w:val="none" w:sz="0" w:space="0" w:color="auto"/>
                      </w:divBdr>
                    </w:div>
                  </w:divsChild>
                </w:div>
                <w:div w:id="997339604">
                  <w:marLeft w:val="0"/>
                  <w:marRight w:val="0"/>
                  <w:marTop w:val="0"/>
                  <w:marBottom w:val="0"/>
                  <w:divBdr>
                    <w:top w:val="single" w:sz="2" w:space="1" w:color="FFFFFF"/>
                    <w:left w:val="single" w:sz="2" w:space="12" w:color="FFFFFF"/>
                    <w:bottom w:val="single" w:sz="2" w:space="1" w:color="FFFFFF"/>
                    <w:right w:val="single" w:sz="2" w:space="4" w:color="FFFFFF"/>
                  </w:divBdr>
                  <w:divsChild>
                    <w:div w:id="1910118476">
                      <w:marLeft w:val="0"/>
                      <w:marRight w:val="0"/>
                      <w:marTop w:val="0"/>
                      <w:marBottom w:val="0"/>
                      <w:divBdr>
                        <w:top w:val="none" w:sz="0" w:space="0" w:color="auto"/>
                        <w:left w:val="none" w:sz="0" w:space="0" w:color="auto"/>
                        <w:bottom w:val="none" w:sz="0" w:space="0" w:color="auto"/>
                        <w:right w:val="none" w:sz="0" w:space="0" w:color="auto"/>
                      </w:divBdr>
                    </w:div>
                  </w:divsChild>
                </w:div>
                <w:div w:id="644117221">
                  <w:marLeft w:val="0"/>
                  <w:marRight w:val="0"/>
                  <w:marTop w:val="0"/>
                  <w:marBottom w:val="0"/>
                  <w:divBdr>
                    <w:top w:val="single" w:sz="2" w:space="1" w:color="FFFFFF"/>
                    <w:left w:val="single" w:sz="2" w:space="12" w:color="FFFFFF"/>
                    <w:bottom w:val="single" w:sz="2" w:space="1" w:color="FFFFFF"/>
                    <w:right w:val="single" w:sz="2" w:space="4" w:color="FFFFFF"/>
                  </w:divBdr>
                  <w:divsChild>
                    <w:div w:id="397284511">
                      <w:marLeft w:val="0"/>
                      <w:marRight w:val="0"/>
                      <w:marTop w:val="0"/>
                      <w:marBottom w:val="0"/>
                      <w:divBdr>
                        <w:top w:val="none" w:sz="0" w:space="0" w:color="auto"/>
                        <w:left w:val="none" w:sz="0" w:space="0" w:color="auto"/>
                        <w:bottom w:val="none" w:sz="0" w:space="0" w:color="auto"/>
                        <w:right w:val="none" w:sz="0" w:space="0" w:color="auto"/>
                      </w:divBdr>
                    </w:div>
                  </w:divsChild>
                </w:div>
                <w:div w:id="294415894">
                  <w:marLeft w:val="0"/>
                  <w:marRight w:val="0"/>
                  <w:marTop w:val="0"/>
                  <w:marBottom w:val="0"/>
                  <w:divBdr>
                    <w:top w:val="single" w:sz="2" w:space="1" w:color="FFFFFF"/>
                    <w:left w:val="single" w:sz="2" w:space="12" w:color="FFFFFF"/>
                    <w:bottom w:val="single" w:sz="2" w:space="1" w:color="FFFFFF"/>
                    <w:right w:val="single" w:sz="2" w:space="4" w:color="FFFFFF"/>
                  </w:divBdr>
                  <w:divsChild>
                    <w:div w:id="1556163774">
                      <w:marLeft w:val="0"/>
                      <w:marRight w:val="0"/>
                      <w:marTop w:val="0"/>
                      <w:marBottom w:val="0"/>
                      <w:divBdr>
                        <w:top w:val="none" w:sz="0" w:space="0" w:color="auto"/>
                        <w:left w:val="none" w:sz="0" w:space="0" w:color="auto"/>
                        <w:bottom w:val="none" w:sz="0" w:space="0" w:color="auto"/>
                        <w:right w:val="none" w:sz="0" w:space="0" w:color="auto"/>
                      </w:divBdr>
                    </w:div>
                  </w:divsChild>
                </w:div>
                <w:div w:id="1998220214">
                  <w:marLeft w:val="0"/>
                  <w:marRight w:val="0"/>
                  <w:marTop w:val="0"/>
                  <w:marBottom w:val="0"/>
                  <w:divBdr>
                    <w:top w:val="single" w:sz="2" w:space="1" w:color="FFFFFF"/>
                    <w:left w:val="single" w:sz="2" w:space="12" w:color="FFFFFF"/>
                    <w:bottom w:val="single" w:sz="2" w:space="4" w:color="FFFFFF"/>
                    <w:right w:val="single" w:sz="2" w:space="4" w:color="FFFFFF"/>
                  </w:divBdr>
                  <w:divsChild>
                    <w:div w:id="17830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36331">
      <w:bodyDiv w:val="1"/>
      <w:marLeft w:val="0"/>
      <w:marRight w:val="0"/>
      <w:marTop w:val="0"/>
      <w:marBottom w:val="0"/>
      <w:divBdr>
        <w:top w:val="none" w:sz="0" w:space="0" w:color="auto"/>
        <w:left w:val="none" w:sz="0" w:space="0" w:color="auto"/>
        <w:bottom w:val="none" w:sz="0" w:space="0" w:color="auto"/>
        <w:right w:val="none" w:sz="0" w:space="0" w:color="auto"/>
      </w:divBdr>
      <w:divsChild>
        <w:div w:id="986006821">
          <w:marLeft w:val="0"/>
          <w:marRight w:val="0"/>
          <w:marTop w:val="0"/>
          <w:marBottom w:val="0"/>
          <w:divBdr>
            <w:top w:val="none" w:sz="0" w:space="0" w:color="auto"/>
            <w:left w:val="none" w:sz="0" w:space="0" w:color="auto"/>
            <w:bottom w:val="none" w:sz="0" w:space="0" w:color="auto"/>
            <w:right w:val="none" w:sz="0" w:space="0" w:color="auto"/>
          </w:divBdr>
        </w:div>
      </w:divsChild>
    </w:div>
    <w:div w:id="839589075">
      <w:bodyDiv w:val="1"/>
      <w:marLeft w:val="0"/>
      <w:marRight w:val="0"/>
      <w:marTop w:val="0"/>
      <w:marBottom w:val="0"/>
      <w:divBdr>
        <w:top w:val="none" w:sz="0" w:space="0" w:color="auto"/>
        <w:left w:val="none" w:sz="0" w:space="0" w:color="auto"/>
        <w:bottom w:val="none" w:sz="0" w:space="0" w:color="auto"/>
        <w:right w:val="none" w:sz="0" w:space="0" w:color="auto"/>
      </w:divBdr>
      <w:divsChild>
        <w:div w:id="2019386639">
          <w:marLeft w:val="0"/>
          <w:marRight w:val="0"/>
          <w:marTop w:val="0"/>
          <w:marBottom w:val="0"/>
          <w:divBdr>
            <w:top w:val="none" w:sz="0" w:space="0" w:color="auto"/>
            <w:left w:val="none" w:sz="0" w:space="0" w:color="auto"/>
            <w:bottom w:val="none" w:sz="0" w:space="0" w:color="auto"/>
            <w:right w:val="none" w:sz="0" w:space="0" w:color="auto"/>
          </w:divBdr>
        </w:div>
        <w:div w:id="1528983307">
          <w:marLeft w:val="0"/>
          <w:marRight w:val="0"/>
          <w:marTop w:val="0"/>
          <w:marBottom w:val="335"/>
          <w:divBdr>
            <w:top w:val="none" w:sz="0" w:space="0" w:color="auto"/>
            <w:left w:val="none" w:sz="0" w:space="0" w:color="auto"/>
            <w:bottom w:val="none" w:sz="0" w:space="0" w:color="auto"/>
            <w:right w:val="none" w:sz="0" w:space="0" w:color="auto"/>
          </w:divBdr>
          <w:divsChild>
            <w:div w:id="1321227476">
              <w:marLeft w:val="0"/>
              <w:marRight w:val="0"/>
              <w:marTop w:val="0"/>
              <w:marBottom w:val="0"/>
              <w:divBdr>
                <w:top w:val="none" w:sz="0" w:space="0" w:color="auto"/>
                <w:left w:val="none" w:sz="0" w:space="0" w:color="auto"/>
                <w:bottom w:val="none" w:sz="0" w:space="0" w:color="auto"/>
                <w:right w:val="none" w:sz="0" w:space="0" w:color="auto"/>
              </w:divBdr>
              <w:divsChild>
                <w:div w:id="1860846572">
                  <w:marLeft w:val="0"/>
                  <w:marRight w:val="0"/>
                  <w:marTop w:val="0"/>
                  <w:marBottom w:val="0"/>
                  <w:divBdr>
                    <w:top w:val="single" w:sz="2" w:space="4" w:color="FFFFFF"/>
                    <w:left w:val="single" w:sz="2" w:space="12" w:color="FFFFFF"/>
                    <w:bottom w:val="single" w:sz="2" w:space="1" w:color="FFFFFF"/>
                    <w:right w:val="single" w:sz="2" w:space="4" w:color="FFFFFF"/>
                  </w:divBdr>
                  <w:divsChild>
                    <w:div w:id="1826436252">
                      <w:marLeft w:val="0"/>
                      <w:marRight w:val="0"/>
                      <w:marTop w:val="0"/>
                      <w:marBottom w:val="0"/>
                      <w:divBdr>
                        <w:top w:val="none" w:sz="0" w:space="0" w:color="auto"/>
                        <w:left w:val="none" w:sz="0" w:space="0" w:color="auto"/>
                        <w:bottom w:val="none" w:sz="0" w:space="0" w:color="auto"/>
                        <w:right w:val="none" w:sz="0" w:space="0" w:color="auto"/>
                      </w:divBdr>
                    </w:div>
                  </w:divsChild>
                </w:div>
                <w:div w:id="1259756726">
                  <w:marLeft w:val="0"/>
                  <w:marRight w:val="0"/>
                  <w:marTop w:val="0"/>
                  <w:marBottom w:val="0"/>
                  <w:divBdr>
                    <w:top w:val="single" w:sz="2" w:space="1" w:color="FFFFFF"/>
                    <w:left w:val="single" w:sz="2" w:space="12" w:color="FFFFFF"/>
                    <w:bottom w:val="single" w:sz="2" w:space="1" w:color="FFFFFF"/>
                    <w:right w:val="single" w:sz="2" w:space="4" w:color="FFFFFF"/>
                  </w:divBdr>
                  <w:divsChild>
                    <w:div w:id="1463108638">
                      <w:marLeft w:val="0"/>
                      <w:marRight w:val="0"/>
                      <w:marTop w:val="0"/>
                      <w:marBottom w:val="0"/>
                      <w:divBdr>
                        <w:top w:val="none" w:sz="0" w:space="0" w:color="auto"/>
                        <w:left w:val="none" w:sz="0" w:space="0" w:color="auto"/>
                        <w:bottom w:val="none" w:sz="0" w:space="0" w:color="auto"/>
                        <w:right w:val="none" w:sz="0" w:space="0" w:color="auto"/>
                      </w:divBdr>
                    </w:div>
                  </w:divsChild>
                </w:div>
                <w:div w:id="310522808">
                  <w:marLeft w:val="0"/>
                  <w:marRight w:val="0"/>
                  <w:marTop w:val="0"/>
                  <w:marBottom w:val="0"/>
                  <w:divBdr>
                    <w:top w:val="single" w:sz="2" w:space="1" w:color="FFFFFF"/>
                    <w:left w:val="single" w:sz="2" w:space="12" w:color="FFFFFF"/>
                    <w:bottom w:val="single" w:sz="2" w:space="1" w:color="FFFFFF"/>
                    <w:right w:val="single" w:sz="2" w:space="4" w:color="FFFFFF"/>
                  </w:divBdr>
                  <w:divsChild>
                    <w:div w:id="1331837543">
                      <w:marLeft w:val="0"/>
                      <w:marRight w:val="0"/>
                      <w:marTop w:val="0"/>
                      <w:marBottom w:val="0"/>
                      <w:divBdr>
                        <w:top w:val="none" w:sz="0" w:space="0" w:color="auto"/>
                        <w:left w:val="none" w:sz="0" w:space="0" w:color="auto"/>
                        <w:bottom w:val="none" w:sz="0" w:space="0" w:color="auto"/>
                        <w:right w:val="none" w:sz="0" w:space="0" w:color="auto"/>
                      </w:divBdr>
                    </w:div>
                  </w:divsChild>
                </w:div>
                <w:div w:id="2067561653">
                  <w:marLeft w:val="0"/>
                  <w:marRight w:val="0"/>
                  <w:marTop w:val="0"/>
                  <w:marBottom w:val="0"/>
                  <w:divBdr>
                    <w:top w:val="single" w:sz="2" w:space="1" w:color="FFFFFF"/>
                    <w:left w:val="single" w:sz="2" w:space="12" w:color="FFFFFF"/>
                    <w:bottom w:val="single" w:sz="2" w:space="1" w:color="FFFFFF"/>
                    <w:right w:val="single" w:sz="2" w:space="4" w:color="FFFFFF"/>
                  </w:divBdr>
                  <w:divsChild>
                    <w:div w:id="1065178511">
                      <w:marLeft w:val="0"/>
                      <w:marRight w:val="0"/>
                      <w:marTop w:val="0"/>
                      <w:marBottom w:val="0"/>
                      <w:divBdr>
                        <w:top w:val="none" w:sz="0" w:space="0" w:color="auto"/>
                        <w:left w:val="none" w:sz="0" w:space="0" w:color="auto"/>
                        <w:bottom w:val="none" w:sz="0" w:space="0" w:color="auto"/>
                        <w:right w:val="none" w:sz="0" w:space="0" w:color="auto"/>
                      </w:divBdr>
                    </w:div>
                  </w:divsChild>
                </w:div>
                <w:div w:id="805320973">
                  <w:marLeft w:val="0"/>
                  <w:marRight w:val="0"/>
                  <w:marTop w:val="0"/>
                  <w:marBottom w:val="0"/>
                  <w:divBdr>
                    <w:top w:val="single" w:sz="2" w:space="1" w:color="FFFFFF"/>
                    <w:left w:val="single" w:sz="2" w:space="12" w:color="FFFFFF"/>
                    <w:bottom w:val="single" w:sz="2" w:space="1" w:color="FFFFFF"/>
                    <w:right w:val="single" w:sz="2" w:space="4" w:color="FFFFFF"/>
                  </w:divBdr>
                  <w:divsChild>
                    <w:div w:id="1762753853">
                      <w:marLeft w:val="0"/>
                      <w:marRight w:val="0"/>
                      <w:marTop w:val="0"/>
                      <w:marBottom w:val="0"/>
                      <w:divBdr>
                        <w:top w:val="none" w:sz="0" w:space="0" w:color="auto"/>
                        <w:left w:val="none" w:sz="0" w:space="0" w:color="auto"/>
                        <w:bottom w:val="none" w:sz="0" w:space="0" w:color="auto"/>
                        <w:right w:val="none" w:sz="0" w:space="0" w:color="auto"/>
                      </w:divBdr>
                    </w:div>
                  </w:divsChild>
                </w:div>
                <w:div w:id="1783303732">
                  <w:marLeft w:val="0"/>
                  <w:marRight w:val="0"/>
                  <w:marTop w:val="0"/>
                  <w:marBottom w:val="0"/>
                  <w:divBdr>
                    <w:top w:val="single" w:sz="2" w:space="1" w:color="FFFFFF"/>
                    <w:left w:val="single" w:sz="2" w:space="12" w:color="FFFFFF"/>
                    <w:bottom w:val="single" w:sz="2" w:space="1" w:color="FFFFFF"/>
                    <w:right w:val="single" w:sz="2" w:space="4" w:color="FFFFFF"/>
                  </w:divBdr>
                  <w:divsChild>
                    <w:div w:id="820536880">
                      <w:marLeft w:val="0"/>
                      <w:marRight w:val="0"/>
                      <w:marTop w:val="0"/>
                      <w:marBottom w:val="0"/>
                      <w:divBdr>
                        <w:top w:val="none" w:sz="0" w:space="0" w:color="auto"/>
                        <w:left w:val="none" w:sz="0" w:space="0" w:color="auto"/>
                        <w:bottom w:val="none" w:sz="0" w:space="0" w:color="auto"/>
                        <w:right w:val="none" w:sz="0" w:space="0" w:color="auto"/>
                      </w:divBdr>
                    </w:div>
                  </w:divsChild>
                </w:div>
                <w:div w:id="482088806">
                  <w:marLeft w:val="0"/>
                  <w:marRight w:val="0"/>
                  <w:marTop w:val="0"/>
                  <w:marBottom w:val="0"/>
                  <w:divBdr>
                    <w:top w:val="single" w:sz="2" w:space="1" w:color="FFFFFF"/>
                    <w:left w:val="single" w:sz="2" w:space="12" w:color="FFFFFF"/>
                    <w:bottom w:val="single" w:sz="2" w:space="1" w:color="FFFFFF"/>
                    <w:right w:val="single" w:sz="2" w:space="4" w:color="FFFFFF"/>
                  </w:divBdr>
                  <w:divsChild>
                    <w:div w:id="1934892532">
                      <w:marLeft w:val="0"/>
                      <w:marRight w:val="0"/>
                      <w:marTop w:val="0"/>
                      <w:marBottom w:val="0"/>
                      <w:divBdr>
                        <w:top w:val="none" w:sz="0" w:space="0" w:color="auto"/>
                        <w:left w:val="none" w:sz="0" w:space="0" w:color="auto"/>
                        <w:bottom w:val="none" w:sz="0" w:space="0" w:color="auto"/>
                        <w:right w:val="none" w:sz="0" w:space="0" w:color="auto"/>
                      </w:divBdr>
                    </w:div>
                  </w:divsChild>
                </w:div>
                <w:div w:id="321591971">
                  <w:marLeft w:val="0"/>
                  <w:marRight w:val="0"/>
                  <w:marTop w:val="0"/>
                  <w:marBottom w:val="0"/>
                  <w:divBdr>
                    <w:top w:val="single" w:sz="2" w:space="1" w:color="FFFFFF"/>
                    <w:left w:val="single" w:sz="2" w:space="12" w:color="FFFFFF"/>
                    <w:bottom w:val="single" w:sz="2" w:space="1" w:color="FFFFFF"/>
                    <w:right w:val="single" w:sz="2" w:space="4" w:color="FFFFFF"/>
                  </w:divBdr>
                  <w:divsChild>
                    <w:div w:id="910846407">
                      <w:marLeft w:val="0"/>
                      <w:marRight w:val="0"/>
                      <w:marTop w:val="0"/>
                      <w:marBottom w:val="0"/>
                      <w:divBdr>
                        <w:top w:val="none" w:sz="0" w:space="0" w:color="auto"/>
                        <w:left w:val="none" w:sz="0" w:space="0" w:color="auto"/>
                        <w:bottom w:val="none" w:sz="0" w:space="0" w:color="auto"/>
                        <w:right w:val="none" w:sz="0" w:space="0" w:color="auto"/>
                      </w:divBdr>
                    </w:div>
                  </w:divsChild>
                </w:div>
                <w:div w:id="913976323">
                  <w:marLeft w:val="0"/>
                  <w:marRight w:val="0"/>
                  <w:marTop w:val="0"/>
                  <w:marBottom w:val="0"/>
                  <w:divBdr>
                    <w:top w:val="single" w:sz="2" w:space="1" w:color="FFFFFF"/>
                    <w:left w:val="single" w:sz="2" w:space="12" w:color="FFFFFF"/>
                    <w:bottom w:val="single" w:sz="2" w:space="1" w:color="FFFFFF"/>
                    <w:right w:val="single" w:sz="2" w:space="4" w:color="FFFFFF"/>
                  </w:divBdr>
                  <w:divsChild>
                    <w:div w:id="1681080509">
                      <w:marLeft w:val="0"/>
                      <w:marRight w:val="0"/>
                      <w:marTop w:val="0"/>
                      <w:marBottom w:val="0"/>
                      <w:divBdr>
                        <w:top w:val="none" w:sz="0" w:space="0" w:color="auto"/>
                        <w:left w:val="none" w:sz="0" w:space="0" w:color="auto"/>
                        <w:bottom w:val="none" w:sz="0" w:space="0" w:color="auto"/>
                        <w:right w:val="none" w:sz="0" w:space="0" w:color="auto"/>
                      </w:divBdr>
                    </w:div>
                  </w:divsChild>
                </w:div>
                <w:div w:id="302974569">
                  <w:marLeft w:val="0"/>
                  <w:marRight w:val="0"/>
                  <w:marTop w:val="0"/>
                  <w:marBottom w:val="0"/>
                  <w:divBdr>
                    <w:top w:val="single" w:sz="2" w:space="1" w:color="FFFFFF"/>
                    <w:left w:val="single" w:sz="2" w:space="12" w:color="FFFFFF"/>
                    <w:bottom w:val="single" w:sz="2" w:space="1" w:color="FFFFFF"/>
                    <w:right w:val="single" w:sz="2" w:space="4" w:color="FFFFFF"/>
                  </w:divBdr>
                  <w:divsChild>
                    <w:div w:id="48462360">
                      <w:marLeft w:val="0"/>
                      <w:marRight w:val="0"/>
                      <w:marTop w:val="0"/>
                      <w:marBottom w:val="0"/>
                      <w:divBdr>
                        <w:top w:val="none" w:sz="0" w:space="0" w:color="auto"/>
                        <w:left w:val="none" w:sz="0" w:space="0" w:color="auto"/>
                        <w:bottom w:val="none" w:sz="0" w:space="0" w:color="auto"/>
                        <w:right w:val="none" w:sz="0" w:space="0" w:color="auto"/>
                      </w:divBdr>
                    </w:div>
                  </w:divsChild>
                </w:div>
                <w:div w:id="1330523379">
                  <w:marLeft w:val="0"/>
                  <w:marRight w:val="0"/>
                  <w:marTop w:val="0"/>
                  <w:marBottom w:val="0"/>
                  <w:divBdr>
                    <w:top w:val="single" w:sz="2" w:space="1" w:color="FFFFFF"/>
                    <w:left w:val="single" w:sz="2" w:space="12" w:color="FFFFFF"/>
                    <w:bottom w:val="single" w:sz="2" w:space="1" w:color="FFFFFF"/>
                    <w:right w:val="single" w:sz="2" w:space="4" w:color="FFFFFF"/>
                  </w:divBdr>
                  <w:divsChild>
                    <w:div w:id="52313608">
                      <w:marLeft w:val="0"/>
                      <w:marRight w:val="0"/>
                      <w:marTop w:val="0"/>
                      <w:marBottom w:val="0"/>
                      <w:divBdr>
                        <w:top w:val="none" w:sz="0" w:space="0" w:color="auto"/>
                        <w:left w:val="none" w:sz="0" w:space="0" w:color="auto"/>
                        <w:bottom w:val="none" w:sz="0" w:space="0" w:color="auto"/>
                        <w:right w:val="none" w:sz="0" w:space="0" w:color="auto"/>
                      </w:divBdr>
                    </w:div>
                  </w:divsChild>
                </w:div>
                <w:div w:id="281769043">
                  <w:marLeft w:val="0"/>
                  <w:marRight w:val="0"/>
                  <w:marTop w:val="0"/>
                  <w:marBottom w:val="0"/>
                  <w:divBdr>
                    <w:top w:val="single" w:sz="2" w:space="1" w:color="FFFFFF"/>
                    <w:left w:val="single" w:sz="2" w:space="12" w:color="FFFFFF"/>
                    <w:bottom w:val="single" w:sz="2" w:space="1" w:color="FFFFFF"/>
                    <w:right w:val="single" w:sz="2" w:space="4" w:color="FFFFFF"/>
                  </w:divBdr>
                  <w:divsChild>
                    <w:div w:id="1940139715">
                      <w:marLeft w:val="0"/>
                      <w:marRight w:val="0"/>
                      <w:marTop w:val="0"/>
                      <w:marBottom w:val="0"/>
                      <w:divBdr>
                        <w:top w:val="none" w:sz="0" w:space="0" w:color="auto"/>
                        <w:left w:val="none" w:sz="0" w:space="0" w:color="auto"/>
                        <w:bottom w:val="none" w:sz="0" w:space="0" w:color="auto"/>
                        <w:right w:val="none" w:sz="0" w:space="0" w:color="auto"/>
                      </w:divBdr>
                    </w:div>
                  </w:divsChild>
                </w:div>
                <w:div w:id="1515656228">
                  <w:marLeft w:val="0"/>
                  <w:marRight w:val="0"/>
                  <w:marTop w:val="0"/>
                  <w:marBottom w:val="0"/>
                  <w:divBdr>
                    <w:top w:val="single" w:sz="2" w:space="1" w:color="FFFFFF"/>
                    <w:left w:val="single" w:sz="2" w:space="12" w:color="FFFFFF"/>
                    <w:bottom w:val="single" w:sz="2" w:space="1" w:color="FFFFFF"/>
                    <w:right w:val="single" w:sz="2" w:space="4" w:color="FFFFFF"/>
                  </w:divBdr>
                  <w:divsChild>
                    <w:div w:id="1081946071">
                      <w:marLeft w:val="0"/>
                      <w:marRight w:val="0"/>
                      <w:marTop w:val="0"/>
                      <w:marBottom w:val="0"/>
                      <w:divBdr>
                        <w:top w:val="none" w:sz="0" w:space="0" w:color="auto"/>
                        <w:left w:val="none" w:sz="0" w:space="0" w:color="auto"/>
                        <w:bottom w:val="none" w:sz="0" w:space="0" w:color="auto"/>
                        <w:right w:val="none" w:sz="0" w:space="0" w:color="auto"/>
                      </w:divBdr>
                    </w:div>
                  </w:divsChild>
                </w:div>
                <w:div w:id="299700520">
                  <w:marLeft w:val="0"/>
                  <w:marRight w:val="0"/>
                  <w:marTop w:val="0"/>
                  <w:marBottom w:val="0"/>
                  <w:divBdr>
                    <w:top w:val="single" w:sz="2" w:space="1" w:color="FFFFFF"/>
                    <w:left w:val="single" w:sz="2" w:space="12" w:color="FFFFFF"/>
                    <w:bottom w:val="single" w:sz="2" w:space="1" w:color="FFFFFF"/>
                    <w:right w:val="single" w:sz="2" w:space="4" w:color="FFFFFF"/>
                  </w:divBdr>
                  <w:divsChild>
                    <w:div w:id="1051266820">
                      <w:marLeft w:val="0"/>
                      <w:marRight w:val="0"/>
                      <w:marTop w:val="0"/>
                      <w:marBottom w:val="0"/>
                      <w:divBdr>
                        <w:top w:val="none" w:sz="0" w:space="0" w:color="auto"/>
                        <w:left w:val="none" w:sz="0" w:space="0" w:color="auto"/>
                        <w:bottom w:val="none" w:sz="0" w:space="0" w:color="auto"/>
                        <w:right w:val="none" w:sz="0" w:space="0" w:color="auto"/>
                      </w:divBdr>
                    </w:div>
                  </w:divsChild>
                </w:div>
                <w:div w:id="1802991203">
                  <w:marLeft w:val="0"/>
                  <w:marRight w:val="0"/>
                  <w:marTop w:val="0"/>
                  <w:marBottom w:val="0"/>
                  <w:divBdr>
                    <w:top w:val="single" w:sz="2" w:space="1" w:color="FFFFFF"/>
                    <w:left w:val="single" w:sz="2" w:space="12" w:color="FFFFFF"/>
                    <w:bottom w:val="single" w:sz="2" w:space="1" w:color="FFFFFF"/>
                    <w:right w:val="single" w:sz="2" w:space="4" w:color="FFFFFF"/>
                  </w:divBdr>
                  <w:divsChild>
                    <w:div w:id="1232689631">
                      <w:marLeft w:val="0"/>
                      <w:marRight w:val="0"/>
                      <w:marTop w:val="0"/>
                      <w:marBottom w:val="0"/>
                      <w:divBdr>
                        <w:top w:val="none" w:sz="0" w:space="0" w:color="auto"/>
                        <w:left w:val="none" w:sz="0" w:space="0" w:color="auto"/>
                        <w:bottom w:val="none" w:sz="0" w:space="0" w:color="auto"/>
                        <w:right w:val="none" w:sz="0" w:space="0" w:color="auto"/>
                      </w:divBdr>
                    </w:div>
                  </w:divsChild>
                </w:div>
                <w:div w:id="1244031630">
                  <w:marLeft w:val="0"/>
                  <w:marRight w:val="0"/>
                  <w:marTop w:val="0"/>
                  <w:marBottom w:val="0"/>
                  <w:divBdr>
                    <w:top w:val="single" w:sz="2" w:space="1" w:color="FFFFFF"/>
                    <w:left w:val="single" w:sz="2" w:space="12" w:color="FFFFFF"/>
                    <w:bottom w:val="single" w:sz="2" w:space="1" w:color="FFFFFF"/>
                    <w:right w:val="single" w:sz="2" w:space="4" w:color="FFFFFF"/>
                  </w:divBdr>
                  <w:divsChild>
                    <w:div w:id="1502042410">
                      <w:marLeft w:val="0"/>
                      <w:marRight w:val="0"/>
                      <w:marTop w:val="0"/>
                      <w:marBottom w:val="0"/>
                      <w:divBdr>
                        <w:top w:val="none" w:sz="0" w:space="0" w:color="auto"/>
                        <w:left w:val="none" w:sz="0" w:space="0" w:color="auto"/>
                        <w:bottom w:val="none" w:sz="0" w:space="0" w:color="auto"/>
                        <w:right w:val="none" w:sz="0" w:space="0" w:color="auto"/>
                      </w:divBdr>
                    </w:div>
                  </w:divsChild>
                </w:div>
                <w:div w:id="325978134">
                  <w:marLeft w:val="0"/>
                  <w:marRight w:val="0"/>
                  <w:marTop w:val="0"/>
                  <w:marBottom w:val="0"/>
                  <w:divBdr>
                    <w:top w:val="single" w:sz="2" w:space="1" w:color="FFFFFF"/>
                    <w:left w:val="single" w:sz="2" w:space="12" w:color="FFFFFF"/>
                    <w:bottom w:val="single" w:sz="2" w:space="1" w:color="FFFFFF"/>
                    <w:right w:val="single" w:sz="2" w:space="4" w:color="FFFFFF"/>
                  </w:divBdr>
                  <w:divsChild>
                    <w:div w:id="2007392603">
                      <w:marLeft w:val="0"/>
                      <w:marRight w:val="0"/>
                      <w:marTop w:val="0"/>
                      <w:marBottom w:val="0"/>
                      <w:divBdr>
                        <w:top w:val="none" w:sz="0" w:space="0" w:color="auto"/>
                        <w:left w:val="none" w:sz="0" w:space="0" w:color="auto"/>
                        <w:bottom w:val="none" w:sz="0" w:space="0" w:color="auto"/>
                        <w:right w:val="none" w:sz="0" w:space="0" w:color="auto"/>
                      </w:divBdr>
                    </w:div>
                  </w:divsChild>
                </w:div>
                <w:div w:id="1466925042">
                  <w:marLeft w:val="0"/>
                  <w:marRight w:val="0"/>
                  <w:marTop w:val="0"/>
                  <w:marBottom w:val="0"/>
                  <w:divBdr>
                    <w:top w:val="single" w:sz="2" w:space="1" w:color="FFFFFF"/>
                    <w:left w:val="single" w:sz="2" w:space="12" w:color="FFFFFF"/>
                    <w:bottom w:val="single" w:sz="2" w:space="1" w:color="FFFFFF"/>
                    <w:right w:val="single" w:sz="2" w:space="4" w:color="FFFFFF"/>
                  </w:divBdr>
                  <w:divsChild>
                    <w:div w:id="755201925">
                      <w:marLeft w:val="0"/>
                      <w:marRight w:val="0"/>
                      <w:marTop w:val="0"/>
                      <w:marBottom w:val="0"/>
                      <w:divBdr>
                        <w:top w:val="none" w:sz="0" w:space="0" w:color="auto"/>
                        <w:left w:val="none" w:sz="0" w:space="0" w:color="auto"/>
                        <w:bottom w:val="none" w:sz="0" w:space="0" w:color="auto"/>
                        <w:right w:val="none" w:sz="0" w:space="0" w:color="auto"/>
                      </w:divBdr>
                    </w:div>
                  </w:divsChild>
                </w:div>
                <w:div w:id="894004373">
                  <w:marLeft w:val="0"/>
                  <w:marRight w:val="0"/>
                  <w:marTop w:val="0"/>
                  <w:marBottom w:val="0"/>
                  <w:divBdr>
                    <w:top w:val="single" w:sz="2" w:space="1" w:color="FFFFFF"/>
                    <w:left w:val="single" w:sz="2" w:space="12" w:color="FFFFFF"/>
                    <w:bottom w:val="single" w:sz="2" w:space="1" w:color="FFFFFF"/>
                    <w:right w:val="single" w:sz="2" w:space="4" w:color="FFFFFF"/>
                  </w:divBdr>
                  <w:divsChild>
                    <w:div w:id="515389886">
                      <w:marLeft w:val="0"/>
                      <w:marRight w:val="0"/>
                      <w:marTop w:val="0"/>
                      <w:marBottom w:val="0"/>
                      <w:divBdr>
                        <w:top w:val="none" w:sz="0" w:space="0" w:color="auto"/>
                        <w:left w:val="none" w:sz="0" w:space="0" w:color="auto"/>
                        <w:bottom w:val="none" w:sz="0" w:space="0" w:color="auto"/>
                        <w:right w:val="none" w:sz="0" w:space="0" w:color="auto"/>
                      </w:divBdr>
                    </w:div>
                  </w:divsChild>
                </w:div>
                <w:div w:id="46338148">
                  <w:marLeft w:val="0"/>
                  <w:marRight w:val="0"/>
                  <w:marTop w:val="0"/>
                  <w:marBottom w:val="0"/>
                  <w:divBdr>
                    <w:top w:val="single" w:sz="2" w:space="1" w:color="FFFFFF"/>
                    <w:left w:val="single" w:sz="2" w:space="12" w:color="FFFFFF"/>
                    <w:bottom w:val="single" w:sz="2" w:space="1" w:color="FFFFFF"/>
                    <w:right w:val="single" w:sz="2" w:space="4" w:color="FFFFFF"/>
                  </w:divBdr>
                  <w:divsChild>
                    <w:div w:id="846600811">
                      <w:marLeft w:val="0"/>
                      <w:marRight w:val="0"/>
                      <w:marTop w:val="0"/>
                      <w:marBottom w:val="0"/>
                      <w:divBdr>
                        <w:top w:val="none" w:sz="0" w:space="0" w:color="auto"/>
                        <w:left w:val="none" w:sz="0" w:space="0" w:color="auto"/>
                        <w:bottom w:val="none" w:sz="0" w:space="0" w:color="auto"/>
                        <w:right w:val="none" w:sz="0" w:space="0" w:color="auto"/>
                      </w:divBdr>
                    </w:div>
                  </w:divsChild>
                </w:div>
                <w:div w:id="1508518102">
                  <w:marLeft w:val="0"/>
                  <w:marRight w:val="0"/>
                  <w:marTop w:val="0"/>
                  <w:marBottom w:val="0"/>
                  <w:divBdr>
                    <w:top w:val="single" w:sz="2" w:space="1" w:color="FFFFFF"/>
                    <w:left w:val="single" w:sz="2" w:space="12" w:color="FFFFFF"/>
                    <w:bottom w:val="single" w:sz="2" w:space="1" w:color="FFFFFF"/>
                    <w:right w:val="single" w:sz="2" w:space="4" w:color="FFFFFF"/>
                  </w:divBdr>
                  <w:divsChild>
                    <w:div w:id="1176073997">
                      <w:marLeft w:val="0"/>
                      <w:marRight w:val="0"/>
                      <w:marTop w:val="0"/>
                      <w:marBottom w:val="0"/>
                      <w:divBdr>
                        <w:top w:val="none" w:sz="0" w:space="0" w:color="auto"/>
                        <w:left w:val="none" w:sz="0" w:space="0" w:color="auto"/>
                        <w:bottom w:val="none" w:sz="0" w:space="0" w:color="auto"/>
                        <w:right w:val="none" w:sz="0" w:space="0" w:color="auto"/>
                      </w:divBdr>
                    </w:div>
                  </w:divsChild>
                </w:div>
                <w:div w:id="2049135142">
                  <w:marLeft w:val="0"/>
                  <w:marRight w:val="0"/>
                  <w:marTop w:val="0"/>
                  <w:marBottom w:val="0"/>
                  <w:divBdr>
                    <w:top w:val="single" w:sz="2" w:space="1" w:color="FFFFFF"/>
                    <w:left w:val="single" w:sz="2" w:space="12" w:color="FFFFFF"/>
                    <w:bottom w:val="single" w:sz="2" w:space="1" w:color="FFFFFF"/>
                    <w:right w:val="single" w:sz="2" w:space="4" w:color="FFFFFF"/>
                  </w:divBdr>
                  <w:divsChild>
                    <w:div w:id="503515723">
                      <w:marLeft w:val="0"/>
                      <w:marRight w:val="0"/>
                      <w:marTop w:val="0"/>
                      <w:marBottom w:val="0"/>
                      <w:divBdr>
                        <w:top w:val="none" w:sz="0" w:space="0" w:color="auto"/>
                        <w:left w:val="none" w:sz="0" w:space="0" w:color="auto"/>
                        <w:bottom w:val="none" w:sz="0" w:space="0" w:color="auto"/>
                        <w:right w:val="none" w:sz="0" w:space="0" w:color="auto"/>
                      </w:divBdr>
                    </w:div>
                  </w:divsChild>
                </w:div>
                <w:div w:id="2088532102">
                  <w:marLeft w:val="0"/>
                  <w:marRight w:val="0"/>
                  <w:marTop w:val="0"/>
                  <w:marBottom w:val="0"/>
                  <w:divBdr>
                    <w:top w:val="single" w:sz="2" w:space="1" w:color="FFFFFF"/>
                    <w:left w:val="single" w:sz="2" w:space="12" w:color="FFFFFF"/>
                    <w:bottom w:val="single" w:sz="2" w:space="1" w:color="FFFFFF"/>
                    <w:right w:val="single" w:sz="2" w:space="4" w:color="FFFFFF"/>
                  </w:divBdr>
                  <w:divsChild>
                    <w:div w:id="239797765">
                      <w:marLeft w:val="0"/>
                      <w:marRight w:val="0"/>
                      <w:marTop w:val="0"/>
                      <w:marBottom w:val="0"/>
                      <w:divBdr>
                        <w:top w:val="none" w:sz="0" w:space="0" w:color="auto"/>
                        <w:left w:val="none" w:sz="0" w:space="0" w:color="auto"/>
                        <w:bottom w:val="none" w:sz="0" w:space="0" w:color="auto"/>
                        <w:right w:val="none" w:sz="0" w:space="0" w:color="auto"/>
                      </w:divBdr>
                    </w:div>
                  </w:divsChild>
                </w:div>
                <w:div w:id="478772346">
                  <w:marLeft w:val="0"/>
                  <w:marRight w:val="0"/>
                  <w:marTop w:val="0"/>
                  <w:marBottom w:val="0"/>
                  <w:divBdr>
                    <w:top w:val="single" w:sz="2" w:space="1" w:color="FFFFFF"/>
                    <w:left w:val="single" w:sz="2" w:space="12" w:color="FFFFFF"/>
                    <w:bottom w:val="single" w:sz="2" w:space="1" w:color="FFFFFF"/>
                    <w:right w:val="single" w:sz="2" w:space="4" w:color="FFFFFF"/>
                  </w:divBdr>
                  <w:divsChild>
                    <w:div w:id="1717848407">
                      <w:marLeft w:val="0"/>
                      <w:marRight w:val="0"/>
                      <w:marTop w:val="0"/>
                      <w:marBottom w:val="0"/>
                      <w:divBdr>
                        <w:top w:val="none" w:sz="0" w:space="0" w:color="auto"/>
                        <w:left w:val="none" w:sz="0" w:space="0" w:color="auto"/>
                        <w:bottom w:val="none" w:sz="0" w:space="0" w:color="auto"/>
                        <w:right w:val="none" w:sz="0" w:space="0" w:color="auto"/>
                      </w:divBdr>
                    </w:div>
                  </w:divsChild>
                </w:div>
                <w:div w:id="1985965020">
                  <w:marLeft w:val="0"/>
                  <w:marRight w:val="0"/>
                  <w:marTop w:val="0"/>
                  <w:marBottom w:val="0"/>
                  <w:divBdr>
                    <w:top w:val="single" w:sz="2" w:space="1" w:color="FFFFFF"/>
                    <w:left w:val="single" w:sz="2" w:space="12" w:color="FFFFFF"/>
                    <w:bottom w:val="single" w:sz="2" w:space="1" w:color="FFFFFF"/>
                    <w:right w:val="single" w:sz="2" w:space="4" w:color="FFFFFF"/>
                  </w:divBdr>
                  <w:divsChild>
                    <w:div w:id="2062753931">
                      <w:marLeft w:val="0"/>
                      <w:marRight w:val="0"/>
                      <w:marTop w:val="0"/>
                      <w:marBottom w:val="0"/>
                      <w:divBdr>
                        <w:top w:val="none" w:sz="0" w:space="0" w:color="auto"/>
                        <w:left w:val="none" w:sz="0" w:space="0" w:color="auto"/>
                        <w:bottom w:val="none" w:sz="0" w:space="0" w:color="auto"/>
                        <w:right w:val="none" w:sz="0" w:space="0" w:color="auto"/>
                      </w:divBdr>
                    </w:div>
                  </w:divsChild>
                </w:div>
                <w:div w:id="1048912664">
                  <w:marLeft w:val="0"/>
                  <w:marRight w:val="0"/>
                  <w:marTop w:val="0"/>
                  <w:marBottom w:val="0"/>
                  <w:divBdr>
                    <w:top w:val="single" w:sz="2" w:space="1" w:color="FFFFFF"/>
                    <w:left w:val="single" w:sz="2" w:space="12" w:color="FFFFFF"/>
                    <w:bottom w:val="single" w:sz="2" w:space="1" w:color="FFFFFF"/>
                    <w:right w:val="single" w:sz="2" w:space="4" w:color="FFFFFF"/>
                  </w:divBdr>
                  <w:divsChild>
                    <w:div w:id="221478766">
                      <w:marLeft w:val="0"/>
                      <w:marRight w:val="0"/>
                      <w:marTop w:val="0"/>
                      <w:marBottom w:val="0"/>
                      <w:divBdr>
                        <w:top w:val="none" w:sz="0" w:space="0" w:color="auto"/>
                        <w:left w:val="none" w:sz="0" w:space="0" w:color="auto"/>
                        <w:bottom w:val="none" w:sz="0" w:space="0" w:color="auto"/>
                        <w:right w:val="none" w:sz="0" w:space="0" w:color="auto"/>
                      </w:divBdr>
                    </w:div>
                  </w:divsChild>
                </w:div>
                <w:div w:id="2098091775">
                  <w:marLeft w:val="0"/>
                  <w:marRight w:val="0"/>
                  <w:marTop w:val="0"/>
                  <w:marBottom w:val="0"/>
                  <w:divBdr>
                    <w:top w:val="single" w:sz="2" w:space="1" w:color="FFFFFF"/>
                    <w:left w:val="single" w:sz="2" w:space="12" w:color="FFFFFF"/>
                    <w:bottom w:val="single" w:sz="2" w:space="1" w:color="FFFFFF"/>
                    <w:right w:val="single" w:sz="2" w:space="4" w:color="FFFFFF"/>
                  </w:divBdr>
                  <w:divsChild>
                    <w:div w:id="1824928458">
                      <w:marLeft w:val="0"/>
                      <w:marRight w:val="0"/>
                      <w:marTop w:val="0"/>
                      <w:marBottom w:val="0"/>
                      <w:divBdr>
                        <w:top w:val="none" w:sz="0" w:space="0" w:color="auto"/>
                        <w:left w:val="none" w:sz="0" w:space="0" w:color="auto"/>
                        <w:bottom w:val="none" w:sz="0" w:space="0" w:color="auto"/>
                        <w:right w:val="none" w:sz="0" w:space="0" w:color="auto"/>
                      </w:divBdr>
                    </w:div>
                  </w:divsChild>
                </w:div>
                <w:div w:id="851408388">
                  <w:marLeft w:val="0"/>
                  <w:marRight w:val="0"/>
                  <w:marTop w:val="0"/>
                  <w:marBottom w:val="0"/>
                  <w:divBdr>
                    <w:top w:val="single" w:sz="2" w:space="1" w:color="FFFFFF"/>
                    <w:left w:val="single" w:sz="2" w:space="12" w:color="FFFFFF"/>
                    <w:bottom w:val="single" w:sz="2" w:space="1" w:color="FFFFFF"/>
                    <w:right w:val="single" w:sz="2" w:space="4" w:color="FFFFFF"/>
                  </w:divBdr>
                  <w:divsChild>
                    <w:div w:id="130441568">
                      <w:marLeft w:val="0"/>
                      <w:marRight w:val="0"/>
                      <w:marTop w:val="0"/>
                      <w:marBottom w:val="0"/>
                      <w:divBdr>
                        <w:top w:val="none" w:sz="0" w:space="0" w:color="auto"/>
                        <w:left w:val="none" w:sz="0" w:space="0" w:color="auto"/>
                        <w:bottom w:val="none" w:sz="0" w:space="0" w:color="auto"/>
                        <w:right w:val="none" w:sz="0" w:space="0" w:color="auto"/>
                      </w:divBdr>
                    </w:div>
                  </w:divsChild>
                </w:div>
                <w:div w:id="782380855">
                  <w:marLeft w:val="0"/>
                  <w:marRight w:val="0"/>
                  <w:marTop w:val="0"/>
                  <w:marBottom w:val="0"/>
                  <w:divBdr>
                    <w:top w:val="single" w:sz="2" w:space="1" w:color="FFFFFF"/>
                    <w:left w:val="single" w:sz="2" w:space="12" w:color="FFFFFF"/>
                    <w:bottom w:val="single" w:sz="2" w:space="1" w:color="FFFFFF"/>
                    <w:right w:val="single" w:sz="2" w:space="4" w:color="FFFFFF"/>
                  </w:divBdr>
                  <w:divsChild>
                    <w:div w:id="829248856">
                      <w:marLeft w:val="0"/>
                      <w:marRight w:val="0"/>
                      <w:marTop w:val="0"/>
                      <w:marBottom w:val="0"/>
                      <w:divBdr>
                        <w:top w:val="none" w:sz="0" w:space="0" w:color="auto"/>
                        <w:left w:val="none" w:sz="0" w:space="0" w:color="auto"/>
                        <w:bottom w:val="none" w:sz="0" w:space="0" w:color="auto"/>
                        <w:right w:val="none" w:sz="0" w:space="0" w:color="auto"/>
                      </w:divBdr>
                    </w:div>
                  </w:divsChild>
                </w:div>
                <w:div w:id="706759180">
                  <w:marLeft w:val="0"/>
                  <w:marRight w:val="0"/>
                  <w:marTop w:val="0"/>
                  <w:marBottom w:val="0"/>
                  <w:divBdr>
                    <w:top w:val="single" w:sz="2" w:space="1" w:color="FFFFFF"/>
                    <w:left w:val="single" w:sz="2" w:space="12" w:color="FFFFFF"/>
                    <w:bottom w:val="single" w:sz="2" w:space="1" w:color="FFFFFF"/>
                    <w:right w:val="single" w:sz="2" w:space="4" w:color="FFFFFF"/>
                  </w:divBdr>
                  <w:divsChild>
                    <w:div w:id="1489444470">
                      <w:marLeft w:val="0"/>
                      <w:marRight w:val="0"/>
                      <w:marTop w:val="0"/>
                      <w:marBottom w:val="0"/>
                      <w:divBdr>
                        <w:top w:val="none" w:sz="0" w:space="0" w:color="auto"/>
                        <w:left w:val="none" w:sz="0" w:space="0" w:color="auto"/>
                        <w:bottom w:val="none" w:sz="0" w:space="0" w:color="auto"/>
                        <w:right w:val="none" w:sz="0" w:space="0" w:color="auto"/>
                      </w:divBdr>
                    </w:div>
                  </w:divsChild>
                </w:div>
                <w:div w:id="1811288150">
                  <w:marLeft w:val="0"/>
                  <w:marRight w:val="0"/>
                  <w:marTop w:val="0"/>
                  <w:marBottom w:val="0"/>
                  <w:divBdr>
                    <w:top w:val="single" w:sz="2" w:space="1" w:color="FFFFFF"/>
                    <w:left w:val="single" w:sz="2" w:space="12" w:color="FFFFFF"/>
                    <w:bottom w:val="single" w:sz="2" w:space="1" w:color="FFFFFF"/>
                    <w:right w:val="single" w:sz="2" w:space="4" w:color="FFFFFF"/>
                  </w:divBdr>
                  <w:divsChild>
                    <w:div w:id="1159227005">
                      <w:marLeft w:val="0"/>
                      <w:marRight w:val="0"/>
                      <w:marTop w:val="0"/>
                      <w:marBottom w:val="0"/>
                      <w:divBdr>
                        <w:top w:val="none" w:sz="0" w:space="0" w:color="auto"/>
                        <w:left w:val="none" w:sz="0" w:space="0" w:color="auto"/>
                        <w:bottom w:val="none" w:sz="0" w:space="0" w:color="auto"/>
                        <w:right w:val="none" w:sz="0" w:space="0" w:color="auto"/>
                      </w:divBdr>
                    </w:div>
                  </w:divsChild>
                </w:div>
                <w:div w:id="1150176639">
                  <w:marLeft w:val="0"/>
                  <w:marRight w:val="0"/>
                  <w:marTop w:val="0"/>
                  <w:marBottom w:val="0"/>
                  <w:divBdr>
                    <w:top w:val="single" w:sz="2" w:space="1" w:color="FFFFFF"/>
                    <w:left w:val="single" w:sz="2" w:space="12" w:color="FFFFFF"/>
                    <w:bottom w:val="single" w:sz="2" w:space="1" w:color="FFFFFF"/>
                    <w:right w:val="single" w:sz="2" w:space="4" w:color="FFFFFF"/>
                  </w:divBdr>
                  <w:divsChild>
                    <w:div w:id="1162936558">
                      <w:marLeft w:val="0"/>
                      <w:marRight w:val="0"/>
                      <w:marTop w:val="0"/>
                      <w:marBottom w:val="0"/>
                      <w:divBdr>
                        <w:top w:val="none" w:sz="0" w:space="0" w:color="auto"/>
                        <w:left w:val="none" w:sz="0" w:space="0" w:color="auto"/>
                        <w:bottom w:val="none" w:sz="0" w:space="0" w:color="auto"/>
                        <w:right w:val="none" w:sz="0" w:space="0" w:color="auto"/>
                      </w:divBdr>
                    </w:div>
                  </w:divsChild>
                </w:div>
                <w:div w:id="1277785303">
                  <w:marLeft w:val="0"/>
                  <w:marRight w:val="0"/>
                  <w:marTop w:val="0"/>
                  <w:marBottom w:val="0"/>
                  <w:divBdr>
                    <w:top w:val="single" w:sz="2" w:space="1" w:color="FFFFFF"/>
                    <w:left w:val="single" w:sz="2" w:space="12" w:color="FFFFFF"/>
                    <w:bottom w:val="single" w:sz="2" w:space="1" w:color="FFFFFF"/>
                    <w:right w:val="single" w:sz="2" w:space="4" w:color="FFFFFF"/>
                  </w:divBdr>
                  <w:divsChild>
                    <w:div w:id="481654124">
                      <w:marLeft w:val="0"/>
                      <w:marRight w:val="0"/>
                      <w:marTop w:val="0"/>
                      <w:marBottom w:val="0"/>
                      <w:divBdr>
                        <w:top w:val="none" w:sz="0" w:space="0" w:color="auto"/>
                        <w:left w:val="none" w:sz="0" w:space="0" w:color="auto"/>
                        <w:bottom w:val="none" w:sz="0" w:space="0" w:color="auto"/>
                        <w:right w:val="none" w:sz="0" w:space="0" w:color="auto"/>
                      </w:divBdr>
                    </w:div>
                  </w:divsChild>
                </w:div>
                <w:div w:id="989408640">
                  <w:marLeft w:val="0"/>
                  <w:marRight w:val="0"/>
                  <w:marTop w:val="0"/>
                  <w:marBottom w:val="0"/>
                  <w:divBdr>
                    <w:top w:val="single" w:sz="2" w:space="1" w:color="FFFFFF"/>
                    <w:left w:val="single" w:sz="2" w:space="12" w:color="FFFFFF"/>
                    <w:bottom w:val="single" w:sz="2" w:space="1" w:color="FFFFFF"/>
                    <w:right w:val="single" w:sz="2" w:space="4" w:color="FFFFFF"/>
                  </w:divBdr>
                  <w:divsChild>
                    <w:div w:id="9189705">
                      <w:marLeft w:val="0"/>
                      <w:marRight w:val="0"/>
                      <w:marTop w:val="0"/>
                      <w:marBottom w:val="0"/>
                      <w:divBdr>
                        <w:top w:val="none" w:sz="0" w:space="0" w:color="auto"/>
                        <w:left w:val="none" w:sz="0" w:space="0" w:color="auto"/>
                        <w:bottom w:val="none" w:sz="0" w:space="0" w:color="auto"/>
                        <w:right w:val="none" w:sz="0" w:space="0" w:color="auto"/>
                      </w:divBdr>
                    </w:div>
                  </w:divsChild>
                </w:div>
                <w:div w:id="2048216229">
                  <w:marLeft w:val="0"/>
                  <w:marRight w:val="0"/>
                  <w:marTop w:val="0"/>
                  <w:marBottom w:val="0"/>
                  <w:divBdr>
                    <w:top w:val="single" w:sz="2" w:space="1" w:color="FFFFFF"/>
                    <w:left w:val="single" w:sz="2" w:space="12" w:color="FFFFFF"/>
                    <w:bottom w:val="single" w:sz="2" w:space="1" w:color="FFFFFF"/>
                    <w:right w:val="single" w:sz="2" w:space="4" w:color="FFFFFF"/>
                  </w:divBdr>
                  <w:divsChild>
                    <w:div w:id="241645101">
                      <w:marLeft w:val="0"/>
                      <w:marRight w:val="0"/>
                      <w:marTop w:val="0"/>
                      <w:marBottom w:val="0"/>
                      <w:divBdr>
                        <w:top w:val="none" w:sz="0" w:space="0" w:color="auto"/>
                        <w:left w:val="none" w:sz="0" w:space="0" w:color="auto"/>
                        <w:bottom w:val="none" w:sz="0" w:space="0" w:color="auto"/>
                        <w:right w:val="none" w:sz="0" w:space="0" w:color="auto"/>
                      </w:divBdr>
                    </w:div>
                  </w:divsChild>
                </w:div>
                <w:div w:id="1337730167">
                  <w:marLeft w:val="0"/>
                  <w:marRight w:val="0"/>
                  <w:marTop w:val="0"/>
                  <w:marBottom w:val="0"/>
                  <w:divBdr>
                    <w:top w:val="single" w:sz="2" w:space="1" w:color="FFFFFF"/>
                    <w:left w:val="single" w:sz="2" w:space="12" w:color="FFFFFF"/>
                    <w:bottom w:val="single" w:sz="2" w:space="1" w:color="FFFFFF"/>
                    <w:right w:val="single" w:sz="2" w:space="4" w:color="FFFFFF"/>
                  </w:divBdr>
                  <w:divsChild>
                    <w:div w:id="1732341526">
                      <w:marLeft w:val="0"/>
                      <w:marRight w:val="0"/>
                      <w:marTop w:val="0"/>
                      <w:marBottom w:val="0"/>
                      <w:divBdr>
                        <w:top w:val="none" w:sz="0" w:space="0" w:color="auto"/>
                        <w:left w:val="none" w:sz="0" w:space="0" w:color="auto"/>
                        <w:bottom w:val="none" w:sz="0" w:space="0" w:color="auto"/>
                        <w:right w:val="none" w:sz="0" w:space="0" w:color="auto"/>
                      </w:divBdr>
                    </w:div>
                  </w:divsChild>
                </w:div>
                <w:div w:id="169880168">
                  <w:marLeft w:val="0"/>
                  <w:marRight w:val="0"/>
                  <w:marTop w:val="0"/>
                  <w:marBottom w:val="0"/>
                  <w:divBdr>
                    <w:top w:val="single" w:sz="2" w:space="1" w:color="FFFFFF"/>
                    <w:left w:val="single" w:sz="2" w:space="12" w:color="FFFFFF"/>
                    <w:bottom w:val="single" w:sz="2" w:space="1" w:color="FFFFFF"/>
                    <w:right w:val="single" w:sz="2" w:space="4" w:color="FFFFFF"/>
                  </w:divBdr>
                  <w:divsChild>
                    <w:div w:id="82336054">
                      <w:marLeft w:val="0"/>
                      <w:marRight w:val="0"/>
                      <w:marTop w:val="0"/>
                      <w:marBottom w:val="0"/>
                      <w:divBdr>
                        <w:top w:val="none" w:sz="0" w:space="0" w:color="auto"/>
                        <w:left w:val="none" w:sz="0" w:space="0" w:color="auto"/>
                        <w:bottom w:val="none" w:sz="0" w:space="0" w:color="auto"/>
                        <w:right w:val="none" w:sz="0" w:space="0" w:color="auto"/>
                      </w:divBdr>
                    </w:div>
                  </w:divsChild>
                </w:div>
                <w:div w:id="1435860441">
                  <w:marLeft w:val="0"/>
                  <w:marRight w:val="0"/>
                  <w:marTop w:val="0"/>
                  <w:marBottom w:val="0"/>
                  <w:divBdr>
                    <w:top w:val="single" w:sz="2" w:space="1" w:color="FFFFFF"/>
                    <w:left w:val="single" w:sz="2" w:space="12" w:color="FFFFFF"/>
                    <w:bottom w:val="single" w:sz="2" w:space="1" w:color="FFFFFF"/>
                    <w:right w:val="single" w:sz="2" w:space="4" w:color="FFFFFF"/>
                  </w:divBdr>
                  <w:divsChild>
                    <w:div w:id="1971085815">
                      <w:marLeft w:val="0"/>
                      <w:marRight w:val="0"/>
                      <w:marTop w:val="0"/>
                      <w:marBottom w:val="0"/>
                      <w:divBdr>
                        <w:top w:val="none" w:sz="0" w:space="0" w:color="auto"/>
                        <w:left w:val="none" w:sz="0" w:space="0" w:color="auto"/>
                        <w:bottom w:val="none" w:sz="0" w:space="0" w:color="auto"/>
                        <w:right w:val="none" w:sz="0" w:space="0" w:color="auto"/>
                      </w:divBdr>
                    </w:div>
                  </w:divsChild>
                </w:div>
                <w:div w:id="2112696744">
                  <w:marLeft w:val="0"/>
                  <w:marRight w:val="0"/>
                  <w:marTop w:val="0"/>
                  <w:marBottom w:val="0"/>
                  <w:divBdr>
                    <w:top w:val="single" w:sz="2" w:space="1" w:color="FFFFFF"/>
                    <w:left w:val="single" w:sz="2" w:space="12" w:color="FFFFFF"/>
                    <w:bottom w:val="single" w:sz="2" w:space="1" w:color="FFFFFF"/>
                    <w:right w:val="single" w:sz="2" w:space="4" w:color="FFFFFF"/>
                  </w:divBdr>
                  <w:divsChild>
                    <w:div w:id="607734008">
                      <w:marLeft w:val="0"/>
                      <w:marRight w:val="0"/>
                      <w:marTop w:val="0"/>
                      <w:marBottom w:val="0"/>
                      <w:divBdr>
                        <w:top w:val="none" w:sz="0" w:space="0" w:color="auto"/>
                        <w:left w:val="none" w:sz="0" w:space="0" w:color="auto"/>
                        <w:bottom w:val="none" w:sz="0" w:space="0" w:color="auto"/>
                        <w:right w:val="none" w:sz="0" w:space="0" w:color="auto"/>
                      </w:divBdr>
                    </w:div>
                  </w:divsChild>
                </w:div>
                <w:div w:id="1394039736">
                  <w:marLeft w:val="0"/>
                  <w:marRight w:val="0"/>
                  <w:marTop w:val="0"/>
                  <w:marBottom w:val="0"/>
                  <w:divBdr>
                    <w:top w:val="single" w:sz="2" w:space="1" w:color="FFFFFF"/>
                    <w:left w:val="single" w:sz="2" w:space="12" w:color="FFFFFF"/>
                    <w:bottom w:val="single" w:sz="2" w:space="1" w:color="FFFFFF"/>
                    <w:right w:val="single" w:sz="2" w:space="4" w:color="FFFFFF"/>
                  </w:divBdr>
                  <w:divsChild>
                    <w:div w:id="189299786">
                      <w:marLeft w:val="0"/>
                      <w:marRight w:val="0"/>
                      <w:marTop w:val="0"/>
                      <w:marBottom w:val="0"/>
                      <w:divBdr>
                        <w:top w:val="none" w:sz="0" w:space="0" w:color="auto"/>
                        <w:left w:val="none" w:sz="0" w:space="0" w:color="auto"/>
                        <w:bottom w:val="none" w:sz="0" w:space="0" w:color="auto"/>
                        <w:right w:val="none" w:sz="0" w:space="0" w:color="auto"/>
                      </w:divBdr>
                    </w:div>
                  </w:divsChild>
                </w:div>
                <w:div w:id="968511622">
                  <w:marLeft w:val="0"/>
                  <w:marRight w:val="0"/>
                  <w:marTop w:val="0"/>
                  <w:marBottom w:val="0"/>
                  <w:divBdr>
                    <w:top w:val="single" w:sz="2" w:space="1" w:color="FFFFFF"/>
                    <w:left w:val="single" w:sz="2" w:space="12" w:color="FFFFFF"/>
                    <w:bottom w:val="single" w:sz="2" w:space="1" w:color="FFFFFF"/>
                    <w:right w:val="single" w:sz="2" w:space="4" w:color="FFFFFF"/>
                  </w:divBdr>
                  <w:divsChild>
                    <w:div w:id="1088424408">
                      <w:marLeft w:val="0"/>
                      <w:marRight w:val="0"/>
                      <w:marTop w:val="0"/>
                      <w:marBottom w:val="0"/>
                      <w:divBdr>
                        <w:top w:val="none" w:sz="0" w:space="0" w:color="auto"/>
                        <w:left w:val="none" w:sz="0" w:space="0" w:color="auto"/>
                        <w:bottom w:val="none" w:sz="0" w:space="0" w:color="auto"/>
                        <w:right w:val="none" w:sz="0" w:space="0" w:color="auto"/>
                      </w:divBdr>
                    </w:div>
                  </w:divsChild>
                </w:div>
                <w:div w:id="1843619437">
                  <w:marLeft w:val="0"/>
                  <w:marRight w:val="0"/>
                  <w:marTop w:val="0"/>
                  <w:marBottom w:val="0"/>
                  <w:divBdr>
                    <w:top w:val="single" w:sz="2" w:space="1" w:color="FFFFFF"/>
                    <w:left w:val="single" w:sz="2" w:space="12" w:color="FFFFFF"/>
                    <w:bottom w:val="single" w:sz="2" w:space="1" w:color="FFFFFF"/>
                    <w:right w:val="single" w:sz="2" w:space="4" w:color="FFFFFF"/>
                  </w:divBdr>
                  <w:divsChild>
                    <w:div w:id="1103838999">
                      <w:marLeft w:val="0"/>
                      <w:marRight w:val="0"/>
                      <w:marTop w:val="0"/>
                      <w:marBottom w:val="0"/>
                      <w:divBdr>
                        <w:top w:val="none" w:sz="0" w:space="0" w:color="auto"/>
                        <w:left w:val="none" w:sz="0" w:space="0" w:color="auto"/>
                        <w:bottom w:val="none" w:sz="0" w:space="0" w:color="auto"/>
                        <w:right w:val="none" w:sz="0" w:space="0" w:color="auto"/>
                      </w:divBdr>
                    </w:div>
                  </w:divsChild>
                </w:div>
                <w:div w:id="644579154">
                  <w:marLeft w:val="0"/>
                  <w:marRight w:val="0"/>
                  <w:marTop w:val="0"/>
                  <w:marBottom w:val="0"/>
                  <w:divBdr>
                    <w:top w:val="single" w:sz="2" w:space="1" w:color="FFFFFF"/>
                    <w:left w:val="single" w:sz="2" w:space="12" w:color="FFFFFF"/>
                    <w:bottom w:val="single" w:sz="2" w:space="1" w:color="FFFFFF"/>
                    <w:right w:val="single" w:sz="2" w:space="4" w:color="FFFFFF"/>
                  </w:divBdr>
                  <w:divsChild>
                    <w:div w:id="259996637">
                      <w:marLeft w:val="0"/>
                      <w:marRight w:val="0"/>
                      <w:marTop w:val="0"/>
                      <w:marBottom w:val="0"/>
                      <w:divBdr>
                        <w:top w:val="none" w:sz="0" w:space="0" w:color="auto"/>
                        <w:left w:val="none" w:sz="0" w:space="0" w:color="auto"/>
                        <w:bottom w:val="none" w:sz="0" w:space="0" w:color="auto"/>
                        <w:right w:val="none" w:sz="0" w:space="0" w:color="auto"/>
                      </w:divBdr>
                    </w:div>
                  </w:divsChild>
                </w:div>
                <w:div w:id="1193811621">
                  <w:marLeft w:val="0"/>
                  <w:marRight w:val="0"/>
                  <w:marTop w:val="0"/>
                  <w:marBottom w:val="0"/>
                  <w:divBdr>
                    <w:top w:val="single" w:sz="2" w:space="1" w:color="FFFFFF"/>
                    <w:left w:val="single" w:sz="2" w:space="12" w:color="FFFFFF"/>
                    <w:bottom w:val="single" w:sz="2" w:space="1" w:color="FFFFFF"/>
                    <w:right w:val="single" w:sz="2" w:space="4" w:color="FFFFFF"/>
                  </w:divBdr>
                  <w:divsChild>
                    <w:div w:id="436406778">
                      <w:marLeft w:val="0"/>
                      <w:marRight w:val="0"/>
                      <w:marTop w:val="0"/>
                      <w:marBottom w:val="0"/>
                      <w:divBdr>
                        <w:top w:val="none" w:sz="0" w:space="0" w:color="auto"/>
                        <w:left w:val="none" w:sz="0" w:space="0" w:color="auto"/>
                        <w:bottom w:val="none" w:sz="0" w:space="0" w:color="auto"/>
                        <w:right w:val="none" w:sz="0" w:space="0" w:color="auto"/>
                      </w:divBdr>
                    </w:div>
                  </w:divsChild>
                </w:div>
                <w:div w:id="47843490">
                  <w:marLeft w:val="0"/>
                  <w:marRight w:val="0"/>
                  <w:marTop w:val="0"/>
                  <w:marBottom w:val="0"/>
                  <w:divBdr>
                    <w:top w:val="single" w:sz="2" w:space="1" w:color="FFFFFF"/>
                    <w:left w:val="single" w:sz="2" w:space="12" w:color="FFFFFF"/>
                    <w:bottom w:val="single" w:sz="2" w:space="1" w:color="FFFFFF"/>
                    <w:right w:val="single" w:sz="2" w:space="4" w:color="FFFFFF"/>
                  </w:divBdr>
                  <w:divsChild>
                    <w:div w:id="703141946">
                      <w:marLeft w:val="0"/>
                      <w:marRight w:val="0"/>
                      <w:marTop w:val="0"/>
                      <w:marBottom w:val="0"/>
                      <w:divBdr>
                        <w:top w:val="none" w:sz="0" w:space="0" w:color="auto"/>
                        <w:left w:val="none" w:sz="0" w:space="0" w:color="auto"/>
                        <w:bottom w:val="none" w:sz="0" w:space="0" w:color="auto"/>
                        <w:right w:val="none" w:sz="0" w:space="0" w:color="auto"/>
                      </w:divBdr>
                    </w:div>
                  </w:divsChild>
                </w:div>
                <w:div w:id="774710984">
                  <w:marLeft w:val="0"/>
                  <w:marRight w:val="0"/>
                  <w:marTop w:val="0"/>
                  <w:marBottom w:val="0"/>
                  <w:divBdr>
                    <w:top w:val="single" w:sz="2" w:space="1" w:color="FFFFFF"/>
                    <w:left w:val="single" w:sz="2" w:space="12" w:color="FFFFFF"/>
                    <w:bottom w:val="single" w:sz="2" w:space="4" w:color="FFFFFF"/>
                    <w:right w:val="single" w:sz="2" w:space="4" w:color="FFFFFF"/>
                  </w:divBdr>
                  <w:divsChild>
                    <w:div w:id="9560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89659">
          <w:marLeft w:val="0"/>
          <w:marRight w:val="0"/>
          <w:marTop w:val="0"/>
          <w:marBottom w:val="335"/>
          <w:divBdr>
            <w:top w:val="none" w:sz="0" w:space="0" w:color="auto"/>
            <w:left w:val="none" w:sz="0" w:space="0" w:color="auto"/>
            <w:bottom w:val="none" w:sz="0" w:space="0" w:color="auto"/>
            <w:right w:val="none" w:sz="0" w:space="0" w:color="auto"/>
          </w:divBdr>
          <w:divsChild>
            <w:div w:id="954290047">
              <w:marLeft w:val="0"/>
              <w:marRight w:val="0"/>
              <w:marTop w:val="0"/>
              <w:marBottom w:val="0"/>
              <w:divBdr>
                <w:top w:val="none" w:sz="0" w:space="0" w:color="auto"/>
                <w:left w:val="none" w:sz="0" w:space="0" w:color="auto"/>
                <w:bottom w:val="none" w:sz="0" w:space="0" w:color="auto"/>
                <w:right w:val="none" w:sz="0" w:space="0" w:color="auto"/>
              </w:divBdr>
              <w:divsChild>
                <w:div w:id="146242498">
                  <w:marLeft w:val="0"/>
                  <w:marRight w:val="0"/>
                  <w:marTop w:val="0"/>
                  <w:marBottom w:val="0"/>
                  <w:divBdr>
                    <w:top w:val="single" w:sz="2" w:space="4" w:color="FFFFFF"/>
                    <w:left w:val="single" w:sz="2" w:space="12" w:color="FFFFFF"/>
                    <w:bottom w:val="single" w:sz="2" w:space="1" w:color="FFFFFF"/>
                    <w:right w:val="single" w:sz="2" w:space="4" w:color="FFFFFF"/>
                  </w:divBdr>
                  <w:divsChild>
                    <w:div w:id="307827693">
                      <w:marLeft w:val="0"/>
                      <w:marRight w:val="0"/>
                      <w:marTop w:val="0"/>
                      <w:marBottom w:val="0"/>
                      <w:divBdr>
                        <w:top w:val="none" w:sz="0" w:space="0" w:color="auto"/>
                        <w:left w:val="none" w:sz="0" w:space="0" w:color="auto"/>
                        <w:bottom w:val="none" w:sz="0" w:space="0" w:color="auto"/>
                        <w:right w:val="none" w:sz="0" w:space="0" w:color="auto"/>
                      </w:divBdr>
                    </w:div>
                  </w:divsChild>
                </w:div>
                <w:div w:id="1859927933">
                  <w:marLeft w:val="0"/>
                  <w:marRight w:val="0"/>
                  <w:marTop w:val="0"/>
                  <w:marBottom w:val="0"/>
                  <w:divBdr>
                    <w:top w:val="single" w:sz="2" w:space="1" w:color="FFFFFF"/>
                    <w:left w:val="single" w:sz="2" w:space="12" w:color="FFFFFF"/>
                    <w:bottom w:val="single" w:sz="2" w:space="1" w:color="FFFFFF"/>
                    <w:right w:val="single" w:sz="2" w:space="4" w:color="FFFFFF"/>
                  </w:divBdr>
                  <w:divsChild>
                    <w:div w:id="21905185">
                      <w:marLeft w:val="0"/>
                      <w:marRight w:val="0"/>
                      <w:marTop w:val="0"/>
                      <w:marBottom w:val="0"/>
                      <w:divBdr>
                        <w:top w:val="none" w:sz="0" w:space="0" w:color="auto"/>
                        <w:left w:val="none" w:sz="0" w:space="0" w:color="auto"/>
                        <w:bottom w:val="none" w:sz="0" w:space="0" w:color="auto"/>
                        <w:right w:val="none" w:sz="0" w:space="0" w:color="auto"/>
                      </w:divBdr>
                    </w:div>
                  </w:divsChild>
                </w:div>
                <w:div w:id="616302240">
                  <w:marLeft w:val="0"/>
                  <w:marRight w:val="0"/>
                  <w:marTop w:val="0"/>
                  <w:marBottom w:val="0"/>
                  <w:divBdr>
                    <w:top w:val="single" w:sz="2" w:space="1" w:color="FFFFFF"/>
                    <w:left w:val="single" w:sz="2" w:space="12" w:color="FFFFFF"/>
                    <w:bottom w:val="single" w:sz="2" w:space="1" w:color="FFFFFF"/>
                    <w:right w:val="single" w:sz="2" w:space="4" w:color="FFFFFF"/>
                  </w:divBdr>
                  <w:divsChild>
                    <w:div w:id="694111912">
                      <w:marLeft w:val="0"/>
                      <w:marRight w:val="0"/>
                      <w:marTop w:val="0"/>
                      <w:marBottom w:val="0"/>
                      <w:divBdr>
                        <w:top w:val="none" w:sz="0" w:space="0" w:color="auto"/>
                        <w:left w:val="none" w:sz="0" w:space="0" w:color="auto"/>
                        <w:bottom w:val="none" w:sz="0" w:space="0" w:color="auto"/>
                        <w:right w:val="none" w:sz="0" w:space="0" w:color="auto"/>
                      </w:divBdr>
                    </w:div>
                  </w:divsChild>
                </w:div>
                <w:div w:id="872815051">
                  <w:marLeft w:val="0"/>
                  <w:marRight w:val="0"/>
                  <w:marTop w:val="0"/>
                  <w:marBottom w:val="0"/>
                  <w:divBdr>
                    <w:top w:val="single" w:sz="2" w:space="1" w:color="FFFFFF"/>
                    <w:left w:val="single" w:sz="2" w:space="12" w:color="FFFFFF"/>
                    <w:bottom w:val="single" w:sz="2" w:space="1" w:color="FFFFFF"/>
                    <w:right w:val="single" w:sz="2" w:space="4" w:color="FFFFFF"/>
                  </w:divBdr>
                  <w:divsChild>
                    <w:div w:id="1156452554">
                      <w:marLeft w:val="0"/>
                      <w:marRight w:val="0"/>
                      <w:marTop w:val="0"/>
                      <w:marBottom w:val="0"/>
                      <w:divBdr>
                        <w:top w:val="none" w:sz="0" w:space="0" w:color="auto"/>
                        <w:left w:val="none" w:sz="0" w:space="0" w:color="auto"/>
                        <w:bottom w:val="none" w:sz="0" w:space="0" w:color="auto"/>
                        <w:right w:val="none" w:sz="0" w:space="0" w:color="auto"/>
                      </w:divBdr>
                    </w:div>
                  </w:divsChild>
                </w:div>
                <w:div w:id="1276210731">
                  <w:marLeft w:val="0"/>
                  <w:marRight w:val="0"/>
                  <w:marTop w:val="0"/>
                  <w:marBottom w:val="0"/>
                  <w:divBdr>
                    <w:top w:val="single" w:sz="2" w:space="1" w:color="FFFFFF"/>
                    <w:left w:val="single" w:sz="2" w:space="12" w:color="FFFFFF"/>
                    <w:bottom w:val="single" w:sz="2" w:space="1" w:color="FFFFFF"/>
                    <w:right w:val="single" w:sz="2" w:space="4" w:color="FFFFFF"/>
                  </w:divBdr>
                  <w:divsChild>
                    <w:div w:id="21250858">
                      <w:marLeft w:val="0"/>
                      <w:marRight w:val="0"/>
                      <w:marTop w:val="0"/>
                      <w:marBottom w:val="0"/>
                      <w:divBdr>
                        <w:top w:val="none" w:sz="0" w:space="0" w:color="auto"/>
                        <w:left w:val="none" w:sz="0" w:space="0" w:color="auto"/>
                        <w:bottom w:val="none" w:sz="0" w:space="0" w:color="auto"/>
                        <w:right w:val="none" w:sz="0" w:space="0" w:color="auto"/>
                      </w:divBdr>
                    </w:div>
                  </w:divsChild>
                </w:div>
                <w:div w:id="1471678328">
                  <w:marLeft w:val="0"/>
                  <w:marRight w:val="0"/>
                  <w:marTop w:val="0"/>
                  <w:marBottom w:val="0"/>
                  <w:divBdr>
                    <w:top w:val="single" w:sz="2" w:space="1" w:color="FFFFFF"/>
                    <w:left w:val="single" w:sz="2" w:space="12" w:color="FFFFFF"/>
                    <w:bottom w:val="single" w:sz="2" w:space="1" w:color="FFFFFF"/>
                    <w:right w:val="single" w:sz="2" w:space="4" w:color="FFFFFF"/>
                  </w:divBdr>
                  <w:divsChild>
                    <w:div w:id="472989539">
                      <w:marLeft w:val="0"/>
                      <w:marRight w:val="0"/>
                      <w:marTop w:val="0"/>
                      <w:marBottom w:val="0"/>
                      <w:divBdr>
                        <w:top w:val="none" w:sz="0" w:space="0" w:color="auto"/>
                        <w:left w:val="none" w:sz="0" w:space="0" w:color="auto"/>
                        <w:bottom w:val="none" w:sz="0" w:space="0" w:color="auto"/>
                        <w:right w:val="none" w:sz="0" w:space="0" w:color="auto"/>
                      </w:divBdr>
                    </w:div>
                  </w:divsChild>
                </w:div>
                <w:div w:id="1163932203">
                  <w:marLeft w:val="0"/>
                  <w:marRight w:val="0"/>
                  <w:marTop w:val="0"/>
                  <w:marBottom w:val="0"/>
                  <w:divBdr>
                    <w:top w:val="single" w:sz="2" w:space="1" w:color="FFFFFF"/>
                    <w:left w:val="single" w:sz="2" w:space="12" w:color="FFFFFF"/>
                    <w:bottom w:val="single" w:sz="2" w:space="1" w:color="FFFFFF"/>
                    <w:right w:val="single" w:sz="2" w:space="4" w:color="FFFFFF"/>
                  </w:divBdr>
                  <w:divsChild>
                    <w:div w:id="36197864">
                      <w:marLeft w:val="0"/>
                      <w:marRight w:val="0"/>
                      <w:marTop w:val="0"/>
                      <w:marBottom w:val="0"/>
                      <w:divBdr>
                        <w:top w:val="none" w:sz="0" w:space="0" w:color="auto"/>
                        <w:left w:val="none" w:sz="0" w:space="0" w:color="auto"/>
                        <w:bottom w:val="none" w:sz="0" w:space="0" w:color="auto"/>
                        <w:right w:val="none" w:sz="0" w:space="0" w:color="auto"/>
                      </w:divBdr>
                    </w:div>
                  </w:divsChild>
                </w:div>
                <w:div w:id="447698604">
                  <w:marLeft w:val="0"/>
                  <w:marRight w:val="0"/>
                  <w:marTop w:val="0"/>
                  <w:marBottom w:val="0"/>
                  <w:divBdr>
                    <w:top w:val="single" w:sz="2" w:space="1" w:color="FFFFFF"/>
                    <w:left w:val="single" w:sz="2" w:space="12" w:color="FFFFFF"/>
                    <w:bottom w:val="single" w:sz="2" w:space="1" w:color="FFFFFF"/>
                    <w:right w:val="single" w:sz="2" w:space="4" w:color="FFFFFF"/>
                  </w:divBdr>
                  <w:divsChild>
                    <w:div w:id="905796748">
                      <w:marLeft w:val="0"/>
                      <w:marRight w:val="0"/>
                      <w:marTop w:val="0"/>
                      <w:marBottom w:val="0"/>
                      <w:divBdr>
                        <w:top w:val="none" w:sz="0" w:space="0" w:color="auto"/>
                        <w:left w:val="none" w:sz="0" w:space="0" w:color="auto"/>
                        <w:bottom w:val="none" w:sz="0" w:space="0" w:color="auto"/>
                        <w:right w:val="none" w:sz="0" w:space="0" w:color="auto"/>
                      </w:divBdr>
                    </w:div>
                  </w:divsChild>
                </w:div>
                <w:div w:id="943417344">
                  <w:marLeft w:val="0"/>
                  <w:marRight w:val="0"/>
                  <w:marTop w:val="0"/>
                  <w:marBottom w:val="0"/>
                  <w:divBdr>
                    <w:top w:val="single" w:sz="2" w:space="1" w:color="FFFFFF"/>
                    <w:left w:val="single" w:sz="2" w:space="12" w:color="FFFFFF"/>
                    <w:bottom w:val="single" w:sz="2" w:space="1" w:color="FFFFFF"/>
                    <w:right w:val="single" w:sz="2" w:space="4" w:color="FFFFFF"/>
                  </w:divBdr>
                  <w:divsChild>
                    <w:div w:id="772673131">
                      <w:marLeft w:val="0"/>
                      <w:marRight w:val="0"/>
                      <w:marTop w:val="0"/>
                      <w:marBottom w:val="0"/>
                      <w:divBdr>
                        <w:top w:val="none" w:sz="0" w:space="0" w:color="auto"/>
                        <w:left w:val="none" w:sz="0" w:space="0" w:color="auto"/>
                        <w:bottom w:val="none" w:sz="0" w:space="0" w:color="auto"/>
                        <w:right w:val="none" w:sz="0" w:space="0" w:color="auto"/>
                      </w:divBdr>
                    </w:div>
                  </w:divsChild>
                </w:div>
                <w:div w:id="1833567062">
                  <w:marLeft w:val="0"/>
                  <w:marRight w:val="0"/>
                  <w:marTop w:val="0"/>
                  <w:marBottom w:val="0"/>
                  <w:divBdr>
                    <w:top w:val="single" w:sz="2" w:space="1" w:color="FFFFFF"/>
                    <w:left w:val="single" w:sz="2" w:space="12" w:color="FFFFFF"/>
                    <w:bottom w:val="single" w:sz="2" w:space="1" w:color="FFFFFF"/>
                    <w:right w:val="single" w:sz="2" w:space="4" w:color="FFFFFF"/>
                  </w:divBdr>
                  <w:divsChild>
                    <w:div w:id="1591543764">
                      <w:marLeft w:val="0"/>
                      <w:marRight w:val="0"/>
                      <w:marTop w:val="0"/>
                      <w:marBottom w:val="0"/>
                      <w:divBdr>
                        <w:top w:val="none" w:sz="0" w:space="0" w:color="auto"/>
                        <w:left w:val="none" w:sz="0" w:space="0" w:color="auto"/>
                        <w:bottom w:val="none" w:sz="0" w:space="0" w:color="auto"/>
                        <w:right w:val="none" w:sz="0" w:space="0" w:color="auto"/>
                      </w:divBdr>
                    </w:div>
                  </w:divsChild>
                </w:div>
                <w:div w:id="405957222">
                  <w:marLeft w:val="0"/>
                  <w:marRight w:val="0"/>
                  <w:marTop w:val="0"/>
                  <w:marBottom w:val="0"/>
                  <w:divBdr>
                    <w:top w:val="single" w:sz="2" w:space="1" w:color="FFFFFF"/>
                    <w:left w:val="single" w:sz="2" w:space="12" w:color="FFFFFF"/>
                    <w:bottom w:val="single" w:sz="2" w:space="1" w:color="FFFFFF"/>
                    <w:right w:val="single" w:sz="2" w:space="4" w:color="FFFFFF"/>
                  </w:divBdr>
                  <w:divsChild>
                    <w:div w:id="185992386">
                      <w:marLeft w:val="0"/>
                      <w:marRight w:val="0"/>
                      <w:marTop w:val="0"/>
                      <w:marBottom w:val="0"/>
                      <w:divBdr>
                        <w:top w:val="none" w:sz="0" w:space="0" w:color="auto"/>
                        <w:left w:val="none" w:sz="0" w:space="0" w:color="auto"/>
                        <w:bottom w:val="none" w:sz="0" w:space="0" w:color="auto"/>
                        <w:right w:val="none" w:sz="0" w:space="0" w:color="auto"/>
                      </w:divBdr>
                    </w:div>
                  </w:divsChild>
                </w:div>
                <w:div w:id="970592008">
                  <w:marLeft w:val="0"/>
                  <w:marRight w:val="0"/>
                  <w:marTop w:val="0"/>
                  <w:marBottom w:val="0"/>
                  <w:divBdr>
                    <w:top w:val="single" w:sz="2" w:space="1" w:color="FFFFFF"/>
                    <w:left w:val="single" w:sz="2" w:space="12" w:color="FFFFFF"/>
                    <w:bottom w:val="single" w:sz="2" w:space="1" w:color="FFFFFF"/>
                    <w:right w:val="single" w:sz="2" w:space="4" w:color="FFFFFF"/>
                  </w:divBdr>
                  <w:divsChild>
                    <w:div w:id="1798336328">
                      <w:marLeft w:val="0"/>
                      <w:marRight w:val="0"/>
                      <w:marTop w:val="0"/>
                      <w:marBottom w:val="0"/>
                      <w:divBdr>
                        <w:top w:val="none" w:sz="0" w:space="0" w:color="auto"/>
                        <w:left w:val="none" w:sz="0" w:space="0" w:color="auto"/>
                        <w:bottom w:val="none" w:sz="0" w:space="0" w:color="auto"/>
                        <w:right w:val="none" w:sz="0" w:space="0" w:color="auto"/>
                      </w:divBdr>
                    </w:div>
                  </w:divsChild>
                </w:div>
                <w:div w:id="1269923783">
                  <w:marLeft w:val="0"/>
                  <w:marRight w:val="0"/>
                  <w:marTop w:val="0"/>
                  <w:marBottom w:val="0"/>
                  <w:divBdr>
                    <w:top w:val="single" w:sz="2" w:space="1" w:color="FFFFFF"/>
                    <w:left w:val="single" w:sz="2" w:space="12" w:color="FFFFFF"/>
                    <w:bottom w:val="single" w:sz="2" w:space="1" w:color="FFFFFF"/>
                    <w:right w:val="single" w:sz="2" w:space="4" w:color="FFFFFF"/>
                  </w:divBdr>
                  <w:divsChild>
                    <w:div w:id="818812645">
                      <w:marLeft w:val="0"/>
                      <w:marRight w:val="0"/>
                      <w:marTop w:val="0"/>
                      <w:marBottom w:val="0"/>
                      <w:divBdr>
                        <w:top w:val="none" w:sz="0" w:space="0" w:color="auto"/>
                        <w:left w:val="none" w:sz="0" w:space="0" w:color="auto"/>
                        <w:bottom w:val="none" w:sz="0" w:space="0" w:color="auto"/>
                        <w:right w:val="none" w:sz="0" w:space="0" w:color="auto"/>
                      </w:divBdr>
                    </w:div>
                  </w:divsChild>
                </w:div>
                <w:div w:id="1940722997">
                  <w:marLeft w:val="0"/>
                  <w:marRight w:val="0"/>
                  <w:marTop w:val="0"/>
                  <w:marBottom w:val="0"/>
                  <w:divBdr>
                    <w:top w:val="single" w:sz="2" w:space="1" w:color="FFFFFF"/>
                    <w:left w:val="single" w:sz="2" w:space="12" w:color="FFFFFF"/>
                    <w:bottom w:val="single" w:sz="2" w:space="1" w:color="FFFFFF"/>
                    <w:right w:val="single" w:sz="2" w:space="4" w:color="FFFFFF"/>
                  </w:divBdr>
                  <w:divsChild>
                    <w:div w:id="649596435">
                      <w:marLeft w:val="0"/>
                      <w:marRight w:val="0"/>
                      <w:marTop w:val="0"/>
                      <w:marBottom w:val="0"/>
                      <w:divBdr>
                        <w:top w:val="none" w:sz="0" w:space="0" w:color="auto"/>
                        <w:left w:val="none" w:sz="0" w:space="0" w:color="auto"/>
                        <w:bottom w:val="none" w:sz="0" w:space="0" w:color="auto"/>
                        <w:right w:val="none" w:sz="0" w:space="0" w:color="auto"/>
                      </w:divBdr>
                    </w:div>
                  </w:divsChild>
                </w:div>
                <w:div w:id="474421053">
                  <w:marLeft w:val="0"/>
                  <w:marRight w:val="0"/>
                  <w:marTop w:val="0"/>
                  <w:marBottom w:val="0"/>
                  <w:divBdr>
                    <w:top w:val="single" w:sz="2" w:space="1" w:color="FFFFFF"/>
                    <w:left w:val="single" w:sz="2" w:space="12" w:color="FFFFFF"/>
                    <w:bottom w:val="single" w:sz="2" w:space="1" w:color="FFFFFF"/>
                    <w:right w:val="single" w:sz="2" w:space="4" w:color="FFFFFF"/>
                  </w:divBdr>
                  <w:divsChild>
                    <w:div w:id="390622430">
                      <w:marLeft w:val="0"/>
                      <w:marRight w:val="0"/>
                      <w:marTop w:val="0"/>
                      <w:marBottom w:val="0"/>
                      <w:divBdr>
                        <w:top w:val="none" w:sz="0" w:space="0" w:color="auto"/>
                        <w:left w:val="none" w:sz="0" w:space="0" w:color="auto"/>
                        <w:bottom w:val="none" w:sz="0" w:space="0" w:color="auto"/>
                        <w:right w:val="none" w:sz="0" w:space="0" w:color="auto"/>
                      </w:divBdr>
                    </w:div>
                  </w:divsChild>
                </w:div>
                <w:div w:id="1779254118">
                  <w:marLeft w:val="0"/>
                  <w:marRight w:val="0"/>
                  <w:marTop w:val="0"/>
                  <w:marBottom w:val="0"/>
                  <w:divBdr>
                    <w:top w:val="single" w:sz="2" w:space="1" w:color="FFFFFF"/>
                    <w:left w:val="single" w:sz="2" w:space="12" w:color="FFFFFF"/>
                    <w:bottom w:val="single" w:sz="2" w:space="1" w:color="FFFFFF"/>
                    <w:right w:val="single" w:sz="2" w:space="4" w:color="FFFFFF"/>
                  </w:divBdr>
                  <w:divsChild>
                    <w:div w:id="548152192">
                      <w:marLeft w:val="0"/>
                      <w:marRight w:val="0"/>
                      <w:marTop w:val="0"/>
                      <w:marBottom w:val="0"/>
                      <w:divBdr>
                        <w:top w:val="none" w:sz="0" w:space="0" w:color="auto"/>
                        <w:left w:val="none" w:sz="0" w:space="0" w:color="auto"/>
                        <w:bottom w:val="none" w:sz="0" w:space="0" w:color="auto"/>
                        <w:right w:val="none" w:sz="0" w:space="0" w:color="auto"/>
                      </w:divBdr>
                    </w:div>
                  </w:divsChild>
                </w:div>
                <w:div w:id="708145653">
                  <w:marLeft w:val="0"/>
                  <w:marRight w:val="0"/>
                  <w:marTop w:val="0"/>
                  <w:marBottom w:val="0"/>
                  <w:divBdr>
                    <w:top w:val="single" w:sz="2" w:space="1" w:color="FFFFFF"/>
                    <w:left w:val="single" w:sz="2" w:space="12" w:color="FFFFFF"/>
                    <w:bottom w:val="single" w:sz="2" w:space="1" w:color="FFFFFF"/>
                    <w:right w:val="single" w:sz="2" w:space="4" w:color="FFFFFF"/>
                  </w:divBdr>
                  <w:divsChild>
                    <w:div w:id="926114370">
                      <w:marLeft w:val="0"/>
                      <w:marRight w:val="0"/>
                      <w:marTop w:val="0"/>
                      <w:marBottom w:val="0"/>
                      <w:divBdr>
                        <w:top w:val="none" w:sz="0" w:space="0" w:color="auto"/>
                        <w:left w:val="none" w:sz="0" w:space="0" w:color="auto"/>
                        <w:bottom w:val="none" w:sz="0" w:space="0" w:color="auto"/>
                        <w:right w:val="none" w:sz="0" w:space="0" w:color="auto"/>
                      </w:divBdr>
                    </w:div>
                  </w:divsChild>
                </w:div>
                <w:div w:id="1080059277">
                  <w:marLeft w:val="0"/>
                  <w:marRight w:val="0"/>
                  <w:marTop w:val="0"/>
                  <w:marBottom w:val="0"/>
                  <w:divBdr>
                    <w:top w:val="single" w:sz="2" w:space="1" w:color="FFFFFF"/>
                    <w:left w:val="single" w:sz="2" w:space="12" w:color="FFFFFF"/>
                    <w:bottom w:val="single" w:sz="2" w:space="1" w:color="FFFFFF"/>
                    <w:right w:val="single" w:sz="2" w:space="4" w:color="FFFFFF"/>
                  </w:divBdr>
                  <w:divsChild>
                    <w:div w:id="1888445882">
                      <w:marLeft w:val="0"/>
                      <w:marRight w:val="0"/>
                      <w:marTop w:val="0"/>
                      <w:marBottom w:val="0"/>
                      <w:divBdr>
                        <w:top w:val="none" w:sz="0" w:space="0" w:color="auto"/>
                        <w:left w:val="none" w:sz="0" w:space="0" w:color="auto"/>
                        <w:bottom w:val="none" w:sz="0" w:space="0" w:color="auto"/>
                        <w:right w:val="none" w:sz="0" w:space="0" w:color="auto"/>
                      </w:divBdr>
                    </w:div>
                  </w:divsChild>
                </w:div>
                <w:div w:id="1014772636">
                  <w:marLeft w:val="0"/>
                  <w:marRight w:val="0"/>
                  <w:marTop w:val="0"/>
                  <w:marBottom w:val="0"/>
                  <w:divBdr>
                    <w:top w:val="single" w:sz="2" w:space="1" w:color="FFFFFF"/>
                    <w:left w:val="single" w:sz="2" w:space="12" w:color="FFFFFF"/>
                    <w:bottom w:val="single" w:sz="2" w:space="1" w:color="FFFFFF"/>
                    <w:right w:val="single" w:sz="2" w:space="4" w:color="FFFFFF"/>
                  </w:divBdr>
                  <w:divsChild>
                    <w:div w:id="1908564583">
                      <w:marLeft w:val="0"/>
                      <w:marRight w:val="0"/>
                      <w:marTop w:val="0"/>
                      <w:marBottom w:val="0"/>
                      <w:divBdr>
                        <w:top w:val="none" w:sz="0" w:space="0" w:color="auto"/>
                        <w:left w:val="none" w:sz="0" w:space="0" w:color="auto"/>
                        <w:bottom w:val="none" w:sz="0" w:space="0" w:color="auto"/>
                        <w:right w:val="none" w:sz="0" w:space="0" w:color="auto"/>
                      </w:divBdr>
                    </w:div>
                  </w:divsChild>
                </w:div>
                <w:div w:id="1662080271">
                  <w:marLeft w:val="0"/>
                  <w:marRight w:val="0"/>
                  <w:marTop w:val="0"/>
                  <w:marBottom w:val="0"/>
                  <w:divBdr>
                    <w:top w:val="single" w:sz="2" w:space="1" w:color="FFFFFF"/>
                    <w:left w:val="single" w:sz="2" w:space="12" w:color="FFFFFF"/>
                    <w:bottom w:val="single" w:sz="2" w:space="1" w:color="FFFFFF"/>
                    <w:right w:val="single" w:sz="2" w:space="4" w:color="FFFFFF"/>
                  </w:divBdr>
                  <w:divsChild>
                    <w:div w:id="1997568738">
                      <w:marLeft w:val="0"/>
                      <w:marRight w:val="0"/>
                      <w:marTop w:val="0"/>
                      <w:marBottom w:val="0"/>
                      <w:divBdr>
                        <w:top w:val="none" w:sz="0" w:space="0" w:color="auto"/>
                        <w:left w:val="none" w:sz="0" w:space="0" w:color="auto"/>
                        <w:bottom w:val="none" w:sz="0" w:space="0" w:color="auto"/>
                        <w:right w:val="none" w:sz="0" w:space="0" w:color="auto"/>
                      </w:divBdr>
                    </w:div>
                  </w:divsChild>
                </w:div>
                <w:div w:id="1386027787">
                  <w:marLeft w:val="0"/>
                  <w:marRight w:val="0"/>
                  <w:marTop w:val="0"/>
                  <w:marBottom w:val="0"/>
                  <w:divBdr>
                    <w:top w:val="single" w:sz="2" w:space="1" w:color="FFFFFF"/>
                    <w:left w:val="single" w:sz="2" w:space="12" w:color="FFFFFF"/>
                    <w:bottom w:val="single" w:sz="2" w:space="1" w:color="FFFFFF"/>
                    <w:right w:val="single" w:sz="2" w:space="4" w:color="FFFFFF"/>
                  </w:divBdr>
                  <w:divsChild>
                    <w:div w:id="1064446971">
                      <w:marLeft w:val="0"/>
                      <w:marRight w:val="0"/>
                      <w:marTop w:val="0"/>
                      <w:marBottom w:val="0"/>
                      <w:divBdr>
                        <w:top w:val="none" w:sz="0" w:space="0" w:color="auto"/>
                        <w:left w:val="none" w:sz="0" w:space="0" w:color="auto"/>
                        <w:bottom w:val="none" w:sz="0" w:space="0" w:color="auto"/>
                        <w:right w:val="none" w:sz="0" w:space="0" w:color="auto"/>
                      </w:divBdr>
                    </w:div>
                  </w:divsChild>
                </w:div>
                <w:div w:id="1965892237">
                  <w:marLeft w:val="0"/>
                  <w:marRight w:val="0"/>
                  <w:marTop w:val="0"/>
                  <w:marBottom w:val="0"/>
                  <w:divBdr>
                    <w:top w:val="single" w:sz="2" w:space="1" w:color="FFFFFF"/>
                    <w:left w:val="single" w:sz="2" w:space="12" w:color="FFFFFF"/>
                    <w:bottom w:val="single" w:sz="2" w:space="1" w:color="FFFFFF"/>
                    <w:right w:val="single" w:sz="2" w:space="4" w:color="FFFFFF"/>
                  </w:divBdr>
                  <w:divsChild>
                    <w:div w:id="93982484">
                      <w:marLeft w:val="0"/>
                      <w:marRight w:val="0"/>
                      <w:marTop w:val="0"/>
                      <w:marBottom w:val="0"/>
                      <w:divBdr>
                        <w:top w:val="none" w:sz="0" w:space="0" w:color="auto"/>
                        <w:left w:val="none" w:sz="0" w:space="0" w:color="auto"/>
                        <w:bottom w:val="none" w:sz="0" w:space="0" w:color="auto"/>
                        <w:right w:val="none" w:sz="0" w:space="0" w:color="auto"/>
                      </w:divBdr>
                    </w:div>
                  </w:divsChild>
                </w:div>
                <w:div w:id="1204630857">
                  <w:marLeft w:val="0"/>
                  <w:marRight w:val="0"/>
                  <w:marTop w:val="0"/>
                  <w:marBottom w:val="0"/>
                  <w:divBdr>
                    <w:top w:val="single" w:sz="2" w:space="1" w:color="FFFFFF"/>
                    <w:left w:val="single" w:sz="2" w:space="12" w:color="FFFFFF"/>
                    <w:bottom w:val="single" w:sz="2" w:space="1" w:color="FFFFFF"/>
                    <w:right w:val="single" w:sz="2" w:space="4" w:color="FFFFFF"/>
                  </w:divBdr>
                  <w:divsChild>
                    <w:div w:id="304629657">
                      <w:marLeft w:val="0"/>
                      <w:marRight w:val="0"/>
                      <w:marTop w:val="0"/>
                      <w:marBottom w:val="0"/>
                      <w:divBdr>
                        <w:top w:val="none" w:sz="0" w:space="0" w:color="auto"/>
                        <w:left w:val="none" w:sz="0" w:space="0" w:color="auto"/>
                        <w:bottom w:val="none" w:sz="0" w:space="0" w:color="auto"/>
                        <w:right w:val="none" w:sz="0" w:space="0" w:color="auto"/>
                      </w:divBdr>
                    </w:div>
                  </w:divsChild>
                </w:div>
                <w:div w:id="1700279903">
                  <w:marLeft w:val="0"/>
                  <w:marRight w:val="0"/>
                  <w:marTop w:val="0"/>
                  <w:marBottom w:val="0"/>
                  <w:divBdr>
                    <w:top w:val="single" w:sz="2" w:space="1" w:color="FFFFFF"/>
                    <w:left w:val="single" w:sz="2" w:space="12" w:color="FFFFFF"/>
                    <w:bottom w:val="single" w:sz="2" w:space="1" w:color="FFFFFF"/>
                    <w:right w:val="single" w:sz="2" w:space="4" w:color="FFFFFF"/>
                  </w:divBdr>
                  <w:divsChild>
                    <w:div w:id="1206453104">
                      <w:marLeft w:val="0"/>
                      <w:marRight w:val="0"/>
                      <w:marTop w:val="0"/>
                      <w:marBottom w:val="0"/>
                      <w:divBdr>
                        <w:top w:val="none" w:sz="0" w:space="0" w:color="auto"/>
                        <w:left w:val="none" w:sz="0" w:space="0" w:color="auto"/>
                        <w:bottom w:val="none" w:sz="0" w:space="0" w:color="auto"/>
                        <w:right w:val="none" w:sz="0" w:space="0" w:color="auto"/>
                      </w:divBdr>
                    </w:div>
                  </w:divsChild>
                </w:div>
                <w:div w:id="1786315580">
                  <w:marLeft w:val="0"/>
                  <w:marRight w:val="0"/>
                  <w:marTop w:val="0"/>
                  <w:marBottom w:val="0"/>
                  <w:divBdr>
                    <w:top w:val="single" w:sz="2" w:space="1" w:color="FFFFFF"/>
                    <w:left w:val="single" w:sz="2" w:space="12" w:color="FFFFFF"/>
                    <w:bottom w:val="single" w:sz="2" w:space="1" w:color="FFFFFF"/>
                    <w:right w:val="single" w:sz="2" w:space="4" w:color="FFFFFF"/>
                  </w:divBdr>
                  <w:divsChild>
                    <w:div w:id="1981299172">
                      <w:marLeft w:val="0"/>
                      <w:marRight w:val="0"/>
                      <w:marTop w:val="0"/>
                      <w:marBottom w:val="0"/>
                      <w:divBdr>
                        <w:top w:val="none" w:sz="0" w:space="0" w:color="auto"/>
                        <w:left w:val="none" w:sz="0" w:space="0" w:color="auto"/>
                        <w:bottom w:val="none" w:sz="0" w:space="0" w:color="auto"/>
                        <w:right w:val="none" w:sz="0" w:space="0" w:color="auto"/>
                      </w:divBdr>
                    </w:div>
                  </w:divsChild>
                </w:div>
                <w:div w:id="1820269507">
                  <w:marLeft w:val="0"/>
                  <w:marRight w:val="0"/>
                  <w:marTop w:val="0"/>
                  <w:marBottom w:val="0"/>
                  <w:divBdr>
                    <w:top w:val="single" w:sz="2" w:space="1" w:color="FFFFFF"/>
                    <w:left w:val="single" w:sz="2" w:space="12" w:color="FFFFFF"/>
                    <w:bottom w:val="single" w:sz="2" w:space="1" w:color="FFFFFF"/>
                    <w:right w:val="single" w:sz="2" w:space="4" w:color="FFFFFF"/>
                  </w:divBdr>
                  <w:divsChild>
                    <w:div w:id="624889696">
                      <w:marLeft w:val="0"/>
                      <w:marRight w:val="0"/>
                      <w:marTop w:val="0"/>
                      <w:marBottom w:val="0"/>
                      <w:divBdr>
                        <w:top w:val="none" w:sz="0" w:space="0" w:color="auto"/>
                        <w:left w:val="none" w:sz="0" w:space="0" w:color="auto"/>
                        <w:bottom w:val="none" w:sz="0" w:space="0" w:color="auto"/>
                        <w:right w:val="none" w:sz="0" w:space="0" w:color="auto"/>
                      </w:divBdr>
                    </w:div>
                  </w:divsChild>
                </w:div>
                <w:div w:id="425466313">
                  <w:marLeft w:val="0"/>
                  <w:marRight w:val="0"/>
                  <w:marTop w:val="0"/>
                  <w:marBottom w:val="0"/>
                  <w:divBdr>
                    <w:top w:val="single" w:sz="2" w:space="1" w:color="FFFFFF"/>
                    <w:left w:val="single" w:sz="2" w:space="12" w:color="FFFFFF"/>
                    <w:bottom w:val="single" w:sz="2" w:space="1" w:color="FFFFFF"/>
                    <w:right w:val="single" w:sz="2" w:space="4" w:color="FFFFFF"/>
                  </w:divBdr>
                  <w:divsChild>
                    <w:div w:id="129321152">
                      <w:marLeft w:val="0"/>
                      <w:marRight w:val="0"/>
                      <w:marTop w:val="0"/>
                      <w:marBottom w:val="0"/>
                      <w:divBdr>
                        <w:top w:val="none" w:sz="0" w:space="0" w:color="auto"/>
                        <w:left w:val="none" w:sz="0" w:space="0" w:color="auto"/>
                        <w:bottom w:val="none" w:sz="0" w:space="0" w:color="auto"/>
                        <w:right w:val="none" w:sz="0" w:space="0" w:color="auto"/>
                      </w:divBdr>
                    </w:div>
                  </w:divsChild>
                </w:div>
                <w:div w:id="204145375">
                  <w:marLeft w:val="0"/>
                  <w:marRight w:val="0"/>
                  <w:marTop w:val="0"/>
                  <w:marBottom w:val="0"/>
                  <w:divBdr>
                    <w:top w:val="single" w:sz="2" w:space="1" w:color="FFFFFF"/>
                    <w:left w:val="single" w:sz="2" w:space="12" w:color="FFFFFF"/>
                    <w:bottom w:val="single" w:sz="2" w:space="1" w:color="FFFFFF"/>
                    <w:right w:val="single" w:sz="2" w:space="4" w:color="FFFFFF"/>
                  </w:divBdr>
                  <w:divsChild>
                    <w:div w:id="1432700383">
                      <w:marLeft w:val="0"/>
                      <w:marRight w:val="0"/>
                      <w:marTop w:val="0"/>
                      <w:marBottom w:val="0"/>
                      <w:divBdr>
                        <w:top w:val="none" w:sz="0" w:space="0" w:color="auto"/>
                        <w:left w:val="none" w:sz="0" w:space="0" w:color="auto"/>
                        <w:bottom w:val="none" w:sz="0" w:space="0" w:color="auto"/>
                        <w:right w:val="none" w:sz="0" w:space="0" w:color="auto"/>
                      </w:divBdr>
                    </w:div>
                  </w:divsChild>
                </w:div>
                <w:div w:id="1897428581">
                  <w:marLeft w:val="0"/>
                  <w:marRight w:val="0"/>
                  <w:marTop w:val="0"/>
                  <w:marBottom w:val="0"/>
                  <w:divBdr>
                    <w:top w:val="single" w:sz="2" w:space="1" w:color="FFFFFF"/>
                    <w:left w:val="single" w:sz="2" w:space="12" w:color="FFFFFF"/>
                    <w:bottom w:val="single" w:sz="2" w:space="1" w:color="FFFFFF"/>
                    <w:right w:val="single" w:sz="2" w:space="4" w:color="FFFFFF"/>
                  </w:divBdr>
                  <w:divsChild>
                    <w:div w:id="582564364">
                      <w:marLeft w:val="0"/>
                      <w:marRight w:val="0"/>
                      <w:marTop w:val="0"/>
                      <w:marBottom w:val="0"/>
                      <w:divBdr>
                        <w:top w:val="none" w:sz="0" w:space="0" w:color="auto"/>
                        <w:left w:val="none" w:sz="0" w:space="0" w:color="auto"/>
                        <w:bottom w:val="none" w:sz="0" w:space="0" w:color="auto"/>
                        <w:right w:val="none" w:sz="0" w:space="0" w:color="auto"/>
                      </w:divBdr>
                    </w:div>
                  </w:divsChild>
                </w:div>
                <w:div w:id="2010525167">
                  <w:marLeft w:val="0"/>
                  <w:marRight w:val="0"/>
                  <w:marTop w:val="0"/>
                  <w:marBottom w:val="0"/>
                  <w:divBdr>
                    <w:top w:val="single" w:sz="2" w:space="1" w:color="FFFFFF"/>
                    <w:left w:val="single" w:sz="2" w:space="12" w:color="FFFFFF"/>
                    <w:bottom w:val="single" w:sz="2" w:space="1" w:color="FFFFFF"/>
                    <w:right w:val="single" w:sz="2" w:space="4" w:color="FFFFFF"/>
                  </w:divBdr>
                  <w:divsChild>
                    <w:div w:id="445657785">
                      <w:marLeft w:val="0"/>
                      <w:marRight w:val="0"/>
                      <w:marTop w:val="0"/>
                      <w:marBottom w:val="0"/>
                      <w:divBdr>
                        <w:top w:val="none" w:sz="0" w:space="0" w:color="auto"/>
                        <w:left w:val="none" w:sz="0" w:space="0" w:color="auto"/>
                        <w:bottom w:val="none" w:sz="0" w:space="0" w:color="auto"/>
                        <w:right w:val="none" w:sz="0" w:space="0" w:color="auto"/>
                      </w:divBdr>
                    </w:div>
                  </w:divsChild>
                </w:div>
                <w:div w:id="1117214493">
                  <w:marLeft w:val="0"/>
                  <w:marRight w:val="0"/>
                  <w:marTop w:val="0"/>
                  <w:marBottom w:val="0"/>
                  <w:divBdr>
                    <w:top w:val="single" w:sz="2" w:space="1" w:color="FFFFFF"/>
                    <w:left w:val="single" w:sz="2" w:space="12" w:color="FFFFFF"/>
                    <w:bottom w:val="single" w:sz="2" w:space="1" w:color="FFFFFF"/>
                    <w:right w:val="single" w:sz="2" w:space="4" w:color="FFFFFF"/>
                  </w:divBdr>
                  <w:divsChild>
                    <w:div w:id="1070883935">
                      <w:marLeft w:val="0"/>
                      <w:marRight w:val="0"/>
                      <w:marTop w:val="0"/>
                      <w:marBottom w:val="0"/>
                      <w:divBdr>
                        <w:top w:val="none" w:sz="0" w:space="0" w:color="auto"/>
                        <w:left w:val="none" w:sz="0" w:space="0" w:color="auto"/>
                        <w:bottom w:val="none" w:sz="0" w:space="0" w:color="auto"/>
                        <w:right w:val="none" w:sz="0" w:space="0" w:color="auto"/>
                      </w:divBdr>
                    </w:div>
                  </w:divsChild>
                </w:div>
                <w:div w:id="389812507">
                  <w:marLeft w:val="0"/>
                  <w:marRight w:val="0"/>
                  <w:marTop w:val="0"/>
                  <w:marBottom w:val="0"/>
                  <w:divBdr>
                    <w:top w:val="single" w:sz="2" w:space="1" w:color="FFFFFF"/>
                    <w:left w:val="single" w:sz="2" w:space="12" w:color="FFFFFF"/>
                    <w:bottom w:val="single" w:sz="2" w:space="1" w:color="FFFFFF"/>
                    <w:right w:val="single" w:sz="2" w:space="4" w:color="FFFFFF"/>
                  </w:divBdr>
                  <w:divsChild>
                    <w:div w:id="647826363">
                      <w:marLeft w:val="0"/>
                      <w:marRight w:val="0"/>
                      <w:marTop w:val="0"/>
                      <w:marBottom w:val="0"/>
                      <w:divBdr>
                        <w:top w:val="none" w:sz="0" w:space="0" w:color="auto"/>
                        <w:left w:val="none" w:sz="0" w:space="0" w:color="auto"/>
                        <w:bottom w:val="none" w:sz="0" w:space="0" w:color="auto"/>
                        <w:right w:val="none" w:sz="0" w:space="0" w:color="auto"/>
                      </w:divBdr>
                    </w:div>
                  </w:divsChild>
                </w:div>
                <w:div w:id="973297617">
                  <w:marLeft w:val="0"/>
                  <w:marRight w:val="0"/>
                  <w:marTop w:val="0"/>
                  <w:marBottom w:val="0"/>
                  <w:divBdr>
                    <w:top w:val="single" w:sz="2" w:space="1" w:color="FFFFFF"/>
                    <w:left w:val="single" w:sz="2" w:space="12" w:color="FFFFFF"/>
                    <w:bottom w:val="single" w:sz="2" w:space="1" w:color="FFFFFF"/>
                    <w:right w:val="single" w:sz="2" w:space="4" w:color="FFFFFF"/>
                  </w:divBdr>
                  <w:divsChild>
                    <w:div w:id="941062611">
                      <w:marLeft w:val="0"/>
                      <w:marRight w:val="0"/>
                      <w:marTop w:val="0"/>
                      <w:marBottom w:val="0"/>
                      <w:divBdr>
                        <w:top w:val="none" w:sz="0" w:space="0" w:color="auto"/>
                        <w:left w:val="none" w:sz="0" w:space="0" w:color="auto"/>
                        <w:bottom w:val="none" w:sz="0" w:space="0" w:color="auto"/>
                        <w:right w:val="none" w:sz="0" w:space="0" w:color="auto"/>
                      </w:divBdr>
                    </w:div>
                  </w:divsChild>
                </w:div>
                <w:div w:id="1055010343">
                  <w:marLeft w:val="0"/>
                  <w:marRight w:val="0"/>
                  <w:marTop w:val="0"/>
                  <w:marBottom w:val="0"/>
                  <w:divBdr>
                    <w:top w:val="single" w:sz="2" w:space="1" w:color="FFFFFF"/>
                    <w:left w:val="single" w:sz="2" w:space="12" w:color="FFFFFF"/>
                    <w:bottom w:val="single" w:sz="2" w:space="1" w:color="FFFFFF"/>
                    <w:right w:val="single" w:sz="2" w:space="4" w:color="FFFFFF"/>
                  </w:divBdr>
                  <w:divsChild>
                    <w:div w:id="521091291">
                      <w:marLeft w:val="0"/>
                      <w:marRight w:val="0"/>
                      <w:marTop w:val="0"/>
                      <w:marBottom w:val="0"/>
                      <w:divBdr>
                        <w:top w:val="none" w:sz="0" w:space="0" w:color="auto"/>
                        <w:left w:val="none" w:sz="0" w:space="0" w:color="auto"/>
                        <w:bottom w:val="none" w:sz="0" w:space="0" w:color="auto"/>
                        <w:right w:val="none" w:sz="0" w:space="0" w:color="auto"/>
                      </w:divBdr>
                    </w:div>
                  </w:divsChild>
                </w:div>
                <w:div w:id="1314142844">
                  <w:marLeft w:val="0"/>
                  <w:marRight w:val="0"/>
                  <w:marTop w:val="0"/>
                  <w:marBottom w:val="0"/>
                  <w:divBdr>
                    <w:top w:val="single" w:sz="2" w:space="1" w:color="FFFFFF"/>
                    <w:left w:val="single" w:sz="2" w:space="12" w:color="FFFFFF"/>
                    <w:bottom w:val="single" w:sz="2" w:space="1" w:color="FFFFFF"/>
                    <w:right w:val="single" w:sz="2" w:space="4" w:color="FFFFFF"/>
                  </w:divBdr>
                  <w:divsChild>
                    <w:div w:id="648020484">
                      <w:marLeft w:val="0"/>
                      <w:marRight w:val="0"/>
                      <w:marTop w:val="0"/>
                      <w:marBottom w:val="0"/>
                      <w:divBdr>
                        <w:top w:val="none" w:sz="0" w:space="0" w:color="auto"/>
                        <w:left w:val="none" w:sz="0" w:space="0" w:color="auto"/>
                        <w:bottom w:val="none" w:sz="0" w:space="0" w:color="auto"/>
                        <w:right w:val="none" w:sz="0" w:space="0" w:color="auto"/>
                      </w:divBdr>
                    </w:div>
                  </w:divsChild>
                </w:div>
                <w:div w:id="2104766470">
                  <w:marLeft w:val="0"/>
                  <w:marRight w:val="0"/>
                  <w:marTop w:val="0"/>
                  <w:marBottom w:val="0"/>
                  <w:divBdr>
                    <w:top w:val="single" w:sz="2" w:space="1" w:color="FFFFFF"/>
                    <w:left w:val="single" w:sz="2" w:space="12" w:color="FFFFFF"/>
                    <w:bottom w:val="single" w:sz="2" w:space="1" w:color="FFFFFF"/>
                    <w:right w:val="single" w:sz="2" w:space="4" w:color="FFFFFF"/>
                  </w:divBdr>
                  <w:divsChild>
                    <w:div w:id="1089889464">
                      <w:marLeft w:val="0"/>
                      <w:marRight w:val="0"/>
                      <w:marTop w:val="0"/>
                      <w:marBottom w:val="0"/>
                      <w:divBdr>
                        <w:top w:val="none" w:sz="0" w:space="0" w:color="auto"/>
                        <w:left w:val="none" w:sz="0" w:space="0" w:color="auto"/>
                        <w:bottom w:val="none" w:sz="0" w:space="0" w:color="auto"/>
                        <w:right w:val="none" w:sz="0" w:space="0" w:color="auto"/>
                      </w:divBdr>
                    </w:div>
                  </w:divsChild>
                </w:div>
                <w:div w:id="2107579749">
                  <w:marLeft w:val="0"/>
                  <w:marRight w:val="0"/>
                  <w:marTop w:val="0"/>
                  <w:marBottom w:val="0"/>
                  <w:divBdr>
                    <w:top w:val="single" w:sz="2" w:space="1" w:color="FFFFFF"/>
                    <w:left w:val="single" w:sz="2" w:space="12" w:color="FFFFFF"/>
                    <w:bottom w:val="single" w:sz="2" w:space="4" w:color="FFFFFF"/>
                    <w:right w:val="single" w:sz="2" w:space="4" w:color="FFFFFF"/>
                  </w:divBdr>
                  <w:divsChild>
                    <w:div w:id="15764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9834">
      <w:bodyDiv w:val="1"/>
      <w:marLeft w:val="0"/>
      <w:marRight w:val="0"/>
      <w:marTop w:val="0"/>
      <w:marBottom w:val="0"/>
      <w:divBdr>
        <w:top w:val="none" w:sz="0" w:space="0" w:color="auto"/>
        <w:left w:val="none" w:sz="0" w:space="0" w:color="auto"/>
        <w:bottom w:val="none" w:sz="0" w:space="0" w:color="auto"/>
        <w:right w:val="none" w:sz="0" w:space="0" w:color="auto"/>
      </w:divBdr>
      <w:divsChild>
        <w:div w:id="688063628">
          <w:marLeft w:val="0"/>
          <w:marRight w:val="0"/>
          <w:marTop w:val="0"/>
          <w:marBottom w:val="0"/>
          <w:divBdr>
            <w:top w:val="none" w:sz="0" w:space="0" w:color="auto"/>
            <w:left w:val="none" w:sz="0" w:space="0" w:color="auto"/>
            <w:bottom w:val="none" w:sz="0" w:space="0" w:color="auto"/>
            <w:right w:val="none" w:sz="0" w:space="0" w:color="auto"/>
          </w:divBdr>
        </w:div>
        <w:div w:id="73405820">
          <w:marLeft w:val="0"/>
          <w:marRight w:val="0"/>
          <w:marTop w:val="0"/>
          <w:marBottom w:val="335"/>
          <w:divBdr>
            <w:top w:val="none" w:sz="0" w:space="0" w:color="auto"/>
            <w:left w:val="none" w:sz="0" w:space="0" w:color="auto"/>
            <w:bottom w:val="none" w:sz="0" w:space="0" w:color="auto"/>
            <w:right w:val="none" w:sz="0" w:space="0" w:color="auto"/>
          </w:divBdr>
          <w:divsChild>
            <w:div w:id="1449736112">
              <w:marLeft w:val="0"/>
              <w:marRight w:val="0"/>
              <w:marTop w:val="0"/>
              <w:marBottom w:val="0"/>
              <w:divBdr>
                <w:top w:val="none" w:sz="0" w:space="0" w:color="auto"/>
                <w:left w:val="none" w:sz="0" w:space="0" w:color="auto"/>
                <w:bottom w:val="none" w:sz="0" w:space="0" w:color="auto"/>
                <w:right w:val="none" w:sz="0" w:space="0" w:color="auto"/>
              </w:divBdr>
              <w:divsChild>
                <w:div w:id="220992368">
                  <w:marLeft w:val="0"/>
                  <w:marRight w:val="0"/>
                  <w:marTop w:val="0"/>
                  <w:marBottom w:val="0"/>
                  <w:divBdr>
                    <w:top w:val="single" w:sz="2" w:space="4" w:color="FFFFFF"/>
                    <w:left w:val="single" w:sz="2" w:space="12" w:color="FFFFFF"/>
                    <w:bottom w:val="single" w:sz="2" w:space="1" w:color="FFFFFF"/>
                    <w:right w:val="single" w:sz="2" w:space="4" w:color="FFFFFF"/>
                  </w:divBdr>
                  <w:divsChild>
                    <w:div w:id="1819104289">
                      <w:marLeft w:val="0"/>
                      <w:marRight w:val="0"/>
                      <w:marTop w:val="0"/>
                      <w:marBottom w:val="0"/>
                      <w:divBdr>
                        <w:top w:val="none" w:sz="0" w:space="0" w:color="auto"/>
                        <w:left w:val="none" w:sz="0" w:space="0" w:color="auto"/>
                        <w:bottom w:val="none" w:sz="0" w:space="0" w:color="auto"/>
                        <w:right w:val="none" w:sz="0" w:space="0" w:color="auto"/>
                      </w:divBdr>
                    </w:div>
                  </w:divsChild>
                </w:div>
                <w:div w:id="973170150">
                  <w:marLeft w:val="0"/>
                  <w:marRight w:val="0"/>
                  <w:marTop w:val="0"/>
                  <w:marBottom w:val="0"/>
                  <w:divBdr>
                    <w:top w:val="single" w:sz="2" w:space="1" w:color="FFFFFF"/>
                    <w:left w:val="single" w:sz="2" w:space="12" w:color="FFFFFF"/>
                    <w:bottom w:val="single" w:sz="2" w:space="1" w:color="FFFFFF"/>
                    <w:right w:val="single" w:sz="2" w:space="4" w:color="FFFFFF"/>
                  </w:divBdr>
                  <w:divsChild>
                    <w:div w:id="980692997">
                      <w:marLeft w:val="0"/>
                      <w:marRight w:val="0"/>
                      <w:marTop w:val="0"/>
                      <w:marBottom w:val="0"/>
                      <w:divBdr>
                        <w:top w:val="none" w:sz="0" w:space="0" w:color="auto"/>
                        <w:left w:val="none" w:sz="0" w:space="0" w:color="auto"/>
                        <w:bottom w:val="none" w:sz="0" w:space="0" w:color="auto"/>
                        <w:right w:val="none" w:sz="0" w:space="0" w:color="auto"/>
                      </w:divBdr>
                    </w:div>
                  </w:divsChild>
                </w:div>
                <w:div w:id="1297377185">
                  <w:marLeft w:val="0"/>
                  <w:marRight w:val="0"/>
                  <w:marTop w:val="0"/>
                  <w:marBottom w:val="0"/>
                  <w:divBdr>
                    <w:top w:val="single" w:sz="2" w:space="1" w:color="FFFFFF"/>
                    <w:left w:val="single" w:sz="2" w:space="12" w:color="FFFFFF"/>
                    <w:bottom w:val="single" w:sz="2" w:space="1" w:color="FFFFFF"/>
                    <w:right w:val="single" w:sz="2" w:space="4" w:color="FFFFFF"/>
                  </w:divBdr>
                  <w:divsChild>
                    <w:div w:id="1393508385">
                      <w:marLeft w:val="0"/>
                      <w:marRight w:val="0"/>
                      <w:marTop w:val="0"/>
                      <w:marBottom w:val="0"/>
                      <w:divBdr>
                        <w:top w:val="none" w:sz="0" w:space="0" w:color="auto"/>
                        <w:left w:val="none" w:sz="0" w:space="0" w:color="auto"/>
                        <w:bottom w:val="none" w:sz="0" w:space="0" w:color="auto"/>
                        <w:right w:val="none" w:sz="0" w:space="0" w:color="auto"/>
                      </w:divBdr>
                    </w:div>
                  </w:divsChild>
                </w:div>
                <w:div w:id="1942756567">
                  <w:marLeft w:val="0"/>
                  <w:marRight w:val="0"/>
                  <w:marTop w:val="0"/>
                  <w:marBottom w:val="0"/>
                  <w:divBdr>
                    <w:top w:val="single" w:sz="2" w:space="1" w:color="FFFFFF"/>
                    <w:left w:val="single" w:sz="2" w:space="12" w:color="FFFFFF"/>
                    <w:bottom w:val="single" w:sz="2" w:space="1" w:color="FFFFFF"/>
                    <w:right w:val="single" w:sz="2" w:space="4" w:color="FFFFFF"/>
                  </w:divBdr>
                  <w:divsChild>
                    <w:div w:id="737871508">
                      <w:marLeft w:val="0"/>
                      <w:marRight w:val="0"/>
                      <w:marTop w:val="0"/>
                      <w:marBottom w:val="0"/>
                      <w:divBdr>
                        <w:top w:val="none" w:sz="0" w:space="0" w:color="auto"/>
                        <w:left w:val="none" w:sz="0" w:space="0" w:color="auto"/>
                        <w:bottom w:val="none" w:sz="0" w:space="0" w:color="auto"/>
                        <w:right w:val="none" w:sz="0" w:space="0" w:color="auto"/>
                      </w:divBdr>
                    </w:div>
                  </w:divsChild>
                </w:div>
                <w:div w:id="1666594445">
                  <w:marLeft w:val="0"/>
                  <w:marRight w:val="0"/>
                  <w:marTop w:val="0"/>
                  <w:marBottom w:val="0"/>
                  <w:divBdr>
                    <w:top w:val="single" w:sz="2" w:space="1" w:color="FFFFFF"/>
                    <w:left w:val="single" w:sz="2" w:space="12" w:color="FFFFFF"/>
                    <w:bottom w:val="single" w:sz="2" w:space="1" w:color="FFFFFF"/>
                    <w:right w:val="single" w:sz="2" w:space="4" w:color="FFFFFF"/>
                  </w:divBdr>
                  <w:divsChild>
                    <w:div w:id="1796750836">
                      <w:marLeft w:val="0"/>
                      <w:marRight w:val="0"/>
                      <w:marTop w:val="0"/>
                      <w:marBottom w:val="0"/>
                      <w:divBdr>
                        <w:top w:val="none" w:sz="0" w:space="0" w:color="auto"/>
                        <w:left w:val="none" w:sz="0" w:space="0" w:color="auto"/>
                        <w:bottom w:val="none" w:sz="0" w:space="0" w:color="auto"/>
                        <w:right w:val="none" w:sz="0" w:space="0" w:color="auto"/>
                      </w:divBdr>
                    </w:div>
                  </w:divsChild>
                </w:div>
                <w:div w:id="1967881740">
                  <w:marLeft w:val="0"/>
                  <w:marRight w:val="0"/>
                  <w:marTop w:val="0"/>
                  <w:marBottom w:val="0"/>
                  <w:divBdr>
                    <w:top w:val="single" w:sz="2" w:space="1" w:color="FFFFFF"/>
                    <w:left w:val="single" w:sz="2" w:space="12" w:color="FFFFFF"/>
                    <w:bottom w:val="single" w:sz="2" w:space="1" w:color="FFFFFF"/>
                    <w:right w:val="single" w:sz="2" w:space="4" w:color="FFFFFF"/>
                  </w:divBdr>
                  <w:divsChild>
                    <w:div w:id="1785035421">
                      <w:marLeft w:val="0"/>
                      <w:marRight w:val="0"/>
                      <w:marTop w:val="0"/>
                      <w:marBottom w:val="0"/>
                      <w:divBdr>
                        <w:top w:val="none" w:sz="0" w:space="0" w:color="auto"/>
                        <w:left w:val="none" w:sz="0" w:space="0" w:color="auto"/>
                        <w:bottom w:val="none" w:sz="0" w:space="0" w:color="auto"/>
                        <w:right w:val="none" w:sz="0" w:space="0" w:color="auto"/>
                      </w:divBdr>
                    </w:div>
                  </w:divsChild>
                </w:div>
                <w:div w:id="228425697">
                  <w:marLeft w:val="0"/>
                  <w:marRight w:val="0"/>
                  <w:marTop w:val="0"/>
                  <w:marBottom w:val="0"/>
                  <w:divBdr>
                    <w:top w:val="single" w:sz="2" w:space="1" w:color="FFFFFF"/>
                    <w:left w:val="single" w:sz="2" w:space="12" w:color="FFFFFF"/>
                    <w:bottom w:val="single" w:sz="2" w:space="1" w:color="FFFFFF"/>
                    <w:right w:val="single" w:sz="2" w:space="4" w:color="FFFFFF"/>
                  </w:divBdr>
                  <w:divsChild>
                    <w:div w:id="1165435530">
                      <w:marLeft w:val="0"/>
                      <w:marRight w:val="0"/>
                      <w:marTop w:val="0"/>
                      <w:marBottom w:val="0"/>
                      <w:divBdr>
                        <w:top w:val="none" w:sz="0" w:space="0" w:color="auto"/>
                        <w:left w:val="none" w:sz="0" w:space="0" w:color="auto"/>
                        <w:bottom w:val="none" w:sz="0" w:space="0" w:color="auto"/>
                        <w:right w:val="none" w:sz="0" w:space="0" w:color="auto"/>
                      </w:divBdr>
                    </w:div>
                  </w:divsChild>
                </w:div>
                <w:div w:id="1343974980">
                  <w:marLeft w:val="0"/>
                  <w:marRight w:val="0"/>
                  <w:marTop w:val="0"/>
                  <w:marBottom w:val="0"/>
                  <w:divBdr>
                    <w:top w:val="single" w:sz="2" w:space="1" w:color="FFFFFF"/>
                    <w:left w:val="single" w:sz="2" w:space="12" w:color="FFFFFF"/>
                    <w:bottom w:val="single" w:sz="2" w:space="1" w:color="FFFFFF"/>
                    <w:right w:val="single" w:sz="2" w:space="4" w:color="FFFFFF"/>
                  </w:divBdr>
                  <w:divsChild>
                    <w:div w:id="1994528505">
                      <w:marLeft w:val="0"/>
                      <w:marRight w:val="0"/>
                      <w:marTop w:val="0"/>
                      <w:marBottom w:val="0"/>
                      <w:divBdr>
                        <w:top w:val="none" w:sz="0" w:space="0" w:color="auto"/>
                        <w:left w:val="none" w:sz="0" w:space="0" w:color="auto"/>
                        <w:bottom w:val="none" w:sz="0" w:space="0" w:color="auto"/>
                        <w:right w:val="none" w:sz="0" w:space="0" w:color="auto"/>
                      </w:divBdr>
                    </w:div>
                  </w:divsChild>
                </w:div>
                <w:div w:id="350912232">
                  <w:marLeft w:val="0"/>
                  <w:marRight w:val="0"/>
                  <w:marTop w:val="0"/>
                  <w:marBottom w:val="0"/>
                  <w:divBdr>
                    <w:top w:val="single" w:sz="2" w:space="1" w:color="FFFFFF"/>
                    <w:left w:val="single" w:sz="2" w:space="12" w:color="FFFFFF"/>
                    <w:bottom w:val="single" w:sz="2" w:space="1" w:color="FFFFFF"/>
                    <w:right w:val="single" w:sz="2" w:space="4" w:color="FFFFFF"/>
                  </w:divBdr>
                  <w:divsChild>
                    <w:div w:id="1597128339">
                      <w:marLeft w:val="0"/>
                      <w:marRight w:val="0"/>
                      <w:marTop w:val="0"/>
                      <w:marBottom w:val="0"/>
                      <w:divBdr>
                        <w:top w:val="none" w:sz="0" w:space="0" w:color="auto"/>
                        <w:left w:val="none" w:sz="0" w:space="0" w:color="auto"/>
                        <w:bottom w:val="none" w:sz="0" w:space="0" w:color="auto"/>
                        <w:right w:val="none" w:sz="0" w:space="0" w:color="auto"/>
                      </w:divBdr>
                    </w:div>
                  </w:divsChild>
                </w:div>
                <w:div w:id="1648899518">
                  <w:marLeft w:val="0"/>
                  <w:marRight w:val="0"/>
                  <w:marTop w:val="0"/>
                  <w:marBottom w:val="0"/>
                  <w:divBdr>
                    <w:top w:val="single" w:sz="2" w:space="1" w:color="FFFFFF"/>
                    <w:left w:val="single" w:sz="2" w:space="12" w:color="FFFFFF"/>
                    <w:bottom w:val="single" w:sz="2" w:space="1" w:color="FFFFFF"/>
                    <w:right w:val="single" w:sz="2" w:space="4" w:color="FFFFFF"/>
                  </w:divBdr>
                  <w:divsChild>
                    <w:div w:id="1107894450">
                      <w:marLeft w:val="0"/>
                      <w:marRight w:val="0"/>
                      <w:marTop w:val="0"/>
                      <w:marBottom w:val="0"/>
                      <w:divBdr>
                        <w:top w:val="none" w:sz="0" w:space="0" w:color="auto"/>
                        <w:left w:val="none" w:sz="0" w:space="0" w:color="auto"/>
                        <w:bottom w:val="none" w:sz="0" w:space="0" w:color="auto"/>
                        <w:right w:val="none" w:sz="0" w:space="0" w:color="auto"/>
                      </w:divBdr>
                    </w:div>
                  </w:divsChild>
                </w:div>
                <w:div w:id="1428885949">
                  <w:marLeft w:val="0"/>
                  <w:marRight w:val="0"/>
                  <w:marTop w:val="0"/>
                  <w:marBottom w:val="0"/>
                  <w:divBdr>
                    <w:top w:val="single" w:sz="2" w:space="1" w:color="FFFFFF"/>
                    <w:left w:val="single" w:sz="2" w:space="12" w:color="FFFFFF"/>
                    <w:bottom w:val="single" w:sz="2" w:space="1" w:color="FFFFFF"/>
                    <w:right w:val="single" w:sz="2" w:space="4" w:color="FFFFFF"/>
                  </w:divBdr>
                  <w:divsChild>
                    <w:div w:id="1198010340">
                      <w:marLeft w:val="0"/>
                      <w:marRight w:val="0"/>
                      <w:marTop w:val="0"/>
                      <w:marBottom w:val="0"/>
                      <w:divBdr>
                        <w:top w:val="none" w:sz="0" w:space="0" w:color="auto"/>
                        <w:left w:val="none" w:sz="0" w:space="0" w:color="auto"/>
                        <w:bottom w:val="none" w:sz="0" w:space="0" w:color="auto"/>
                        <w:right w:val="none" w:sz="0" w:space="0" w:color="auto"/>
                      </w:divBdr>
                    </w:div>
                  </w:divsChild>
                </w:div>
                <w:div w:id="688606435">
                  <w:marLeft w:val="0"/>
                  <w:marRight w:val="0"/>
                  <w:marTop w:val="0"/>
                  <w:marBottom w:val="0"/>
                  <w:divBdr>
                    <w:top w:val="single" w:sz="2" w:space="1" w:color="FFFFFF"/>
                    <w:left w:val="single" w:sz="2" w:space="12" w:color="FFFFFF"/>
                    <w:bottom w:val="single" w:sz="2" w:space="1" w:color="FFFFFF"/>
                    <w:right w:val="single" w:sz="2" w:space="4" w:color="FFFFFF"/>
                  </w:divBdr>
                  <w:divsChild>
                    <w:div w:id="326330126">
                      <w:marLeft w:val="0"/>
                      <w:marRight w:val="0"/>
                      <w:marTop w:val="0"/>
                      <w:marBottom w:val="0"/>
                      <w:divBdr>
                        <w:top w:val="none" w:sz="0" w:space="0" w:color="auto"/>
                        <w:left w:val="none" w:sz="0" w:space="0" w:color="auto"/>
                        <w:bottom w:val="none" w:sz="0" w:space="0" w:color="auto"/>
                        <w:right w:val="none" w:sz="0" w:space="0" w:color="auto"/>
                      </w:divBdr>
                    </w:div>
                  </w:divsChild>
                </w:div>
                <w:div w:id="412707785">
                  <w:marLeft w:val="0"/>
                  <w:marRight w:val="0"/>
                  <w:marTop w:val="0"/>
                  <w:marBottom w:val="0"/>
                  <w:divBdr>
                    <w:top w:val="single" w:sz="2" w:space="1" w:color="FFFFFF"/>
                    <w:left w:val="single" w:sz="2" w:space="12" w:color="FFFFFF"/>
                    <w:bottom w:val="single" w:sz="2" w:space="1" w:color="FFFFFF"/>
                    <w:right w:val="single" w:sz="2" w:space="4" w:color="FFFFFF"/>
                  </w:divBdr>
                  <w:divsChild>
                    <w:div w:id="1234198742">
                      <w:marLeft w:val="0"/>
                      <w:marRight w:val="0"/>
                      <w:marTop w:val="0"/>
                      <w:marBottom w:val="0"/>
                      <w:divBdr>
                        <w:top w:val="none" w:sz="0" w:space="0" w:color="auto"/>
                        <w:left w:val="none" w:sz="0" w:space="0" w:color="auto"/>
                        <w:bottom w:val="none" w:sz="0" w:space="0" w:color="auto"/>
                        <w:right w:val="none" w:sz="0" w:space="0" w:color="auto"/>
                      </w:divBdr>
                    </w:div>
                  </w:divsChild>
                </w:div>
                <w:div w:id="289669535">
                  <w:marLeft w:val="0"/>
                  <w:marRight w:val="0"/>
                  <w:marTop w:val="0"/>
                  <w:marBottom w:val="0"/>
                  <w:divBdr>
                    <w:top w:val="single" w:sz="2" w:space="1" w:color="FFFFFF"/>
                    <w:left w:val="single" w:sz="2" w:space="12" w:color="FFFFFF"/>
                    <w:bottom w:val="single" w:sz="2" w:space="1" w:color="FFFFFF"/>
                    <w:right w:val="single" w:sz="2" w:space="4" w:color="FFFFFF"/>
                  </w:divBdr>
                  <w:divsChild>
                    <w:div w:id="960191258">
                      <w:marLeft w:val="0"/>
                      <w:marRight w:val="0"/>
                      <w:marTop w:val="0"/>
                      <w:marBottom w:val="0"/>
                      <w:divBdr>
                        <w:top w:val="none" w:sz="0" w:space="0" w:color="auto"/>
                        <w:left w:val="none" w:sz="0" w:space="0" w:color="auto"/>
                        <w:bottom w:val="none" w:sz="0" w:space="0" w:color="auto"/>
                        <w:right w:val="none" w:sz="0" w:space="0" w:color="auto"/>
                      </w:divBdr>
                    </w:div>
                  </w:divsChild>
                </w:div>
                <w:div w:id="1816604491">
                  <w:marLeft w:val="0"/>
                  <w:marRight w:val="0"/>
                  <w:marTop w:val="0"/>
                  <w:marBottom w:val="0"/>
                  <w:divBdr>
                    <w:top w:val="single" w:sz="2" w:space="1" w:color="FFFFFF"/>
                    <w:left w:val="single" w:sz="2" w:space="12" w:color="FFFFFF"/>
                    <w:bottom w:val="single" w:sz="2" w:space="1" w:color="FFFFFF"/>
                    <w:right w:val="single" w:sz="2" w:space="4" w:color="FFFFFF"/>
                  </w:divBdr>
                  <w:divsChild>
                    <w:div w:id="1248079808">
                      <w:marLeft w:val="0"/>
                      <w:marRight w:val="0"/>
                      <w:marTop w:val="0"/>
                      <w:marBottom w:val="0"/>
                      <w:divBdr>
                        <w:top w:val="none" w:sz="0" w:space="0" w:color="auto"/>
                        <w:left w:val="none" w:sz="0" w:space="0" w:color="auto"/>
                        <w:bottom w:val="none" w:sz="0" w:space="0" w:color="auto"/>
                        <w:right w:val="none" w:sz="0" w:space="0" w:color="auto"/>
                      </w:divBdr>
                    </w:div>
                  </w:divsChild>
                </w:div>
                <w:div w:id="306781174">
                  <w:marLeft w:val="0"/>
                  <w:marRight w:val="0"/>
                  <w:marTop w:val="0"/>
                  <w:marBottom w:val="0"/>
                  <w:divBdr>
                    <w:top w:val="single" w:sz="2" w:space="1" w:color="FFFFFF"/>
                    <w:left w:val="single" w:sz="2" w:space="12" w:color="FFFFFF"/>
                    <w:bottom w:val="single" w:sz="2" w:space="1" w:color="FFFFFF"/>
                    <w:right w:val="single" w:sz="2" w:space="4" w:color="FFFFFF"/>
                  </w:divBdr>
                  <w:divsChild>
                    <w:div w:id="1491288773">
                      <w:marLeft w:val="0"/>
                      <w:marRight w:val="0"/>
                      <w:marTop w:val="0"/>
                      <w:marBottom w:val="0"/>
                      <w:divBdr>
                        <w:top w:val="none" w:sz="0" w:space="0" w:color="auto"/>
                        <w:left w:val="none" w:sz="0" w:space="0" w:color="auto"/>
                        <w:bottom w:val="none" w:sz="0" w:space="0" w:color="auto"/>
                        <w:right w:val="none" w:sz="0" w:space="0" w:color="auto"/>
                      </w:divBdr>
                    </w:div>
                  </w:divsChild>
                </w:div>
                <w:div w:id="896940776">
                  <w:marLeft w:val="0"/>
                  <w:marRight w:val="0"/>
                  <w:marTop w:val="0"/>
                  <w:marBottom w:val="0"/>
                  <w:divBdr>
                    <w:top w:val="single" w:sz="2" w:space="1" w:color="FFFFFF"/>
                    <w:left w:val="single" w:sz="2" w:space="12" w:color="FFFFFF"/>
                    <w:bottom w:val="single" w:sz="2" w:space="1" w:color="FFFFFF"/>
                    <w:right w:val="single" w:sz="2" w:space="4" w:color="FFFFFF"/>
                  </w:divBdr>
                  <w:divsChild>
                    <w:div w:id="1277525459">
                      <w:marLeft w:val="0"/>
                      <w:marRight w:val="0"/>
                      <w:marTop w:val="0"/>
                      <w:marBottom w:val="0"/>
                      <w:divBdr>
                        <w:top w:val="none" w:sz="0" w:space="0" w:color="auto"/>
                        <w:left w:val="none" w:sz="0" w:space="0" w:color="auto"/>
                        <w:bottom w:val="none" w:sz="0" w:space="0" w:color="auto"/>
                        <w:right w:val="none" w:sz="0" w:space="0" w:color="auto"/>
                      </w:divBdr>
                    </w:div>
                  </w:divsChild>
                </w:div>
                <w:div w:id="1085226659">
                  <w:marLeft w:val="0"/>
                  <w:marRight w:val="0"/>
                  <w:marTop w:val="0"/>
                  <w:marBottom w:val="0"/>
                  <w:divBdr>
                    <w:top w:val="single" w:sz="2" w:space="1" w:color="FFFFFF"/>
                    <w:left w:val="single" w:sz="2" w:space="12" w:color="FFFFFF"/>
                    <w:bottom w:val="single" w:sz="2" w:space="1" w:color="FFFFFF"/>
                    <w:right w:val="single" w:sz="2" w:space="4" w:color="FFFFFF"/>
                  </w:divBdr>
                  <w:divsChild>
                    <w:div w:id="1885017741">
                      <w:marLeft w:val="0"/>
                      <w:marRight w:val="0"/>
                      <w:marTop w:val="0"/>
                      <w:marBottom w:val="0"/>
                      <w:divBdr>
                        <w:top w:val="none" w:sz="0" w:space="0" w:color="auto"/>
                        <w:left w:val="none" w:sz="0" w:space="0" w:color="auto"/>
                        <w:bottom w:val="none" w:sz="0" w:space="0" w:color="auto"/>
                        <w:right w:val="none" w:sz="0" w:space="0" w:color="auto"/>
                      </w:divBdr>
                    </w:div>
                  </w:divsChild>
                </w:div>
                <w:div w:id="1657227555">
                  <w:marLeft w:val="0"/>
                  <w:marRight w:val="0"/>
                  <w:marTop w:val="0"/>
                  <w:marBottom w:val="0"/>
                  <w:divBdr>
                    <w:top w:val="single" w:sz="2" w:space="1" w:color="FFFFFF"/>
                    <w:left w:val="single" w:sz="2" w:space="12" w:color="FFFFFF"/>
                    <w:bottom w:val="single" w:sz="2" w:space="1" w:color="FFFFFF"/>
                    <w:right w:val="single" w:sz="2" w:space="4" w:color="FFFFFF"/>
                  </w:divBdr>
                  <w:divsChild>
                    <w:div w:id="152070167">
                      <w:marLeft w:val="0"/>
                      <w:marRight w:val="0"/>
                      <w:marTop w:val="0"/>
                      <w:marBottom w:val="0"/>
                      <w:divBdr>
                        <w:top w:val="none" w:sz="0" w:space="0" w:color="auto"/>
                        <w:left w:val="none" w:sz="0" w:space="0" w:color="auto"/>
                        <w:bottom w:val="none" w:sz="0" w:space="0" w:color="auto"/>
                        <w:right w:val="none" w:sz="0" w:space="0" w:color="auto"/>
                      </w:divBdr>
                    </w:div>
                  </w:divsChild>
                </w:div>
                <w:div w:id="1628505362">
                  <w:marLeft w:val="0"/>
                  <w:marRight w:val="0"/>
                  <w:marTop w:val="0"/>
                  <w:marBottom w:val="0"/>
                  <w:divBdr>
                    <w:top w:val="single" w:sz="2" w:space="1" w:color="FFFFFF"/>
                    <w:left w:val="single" w:sz="2" w:space="12" w:color="FFFFFF"/>
                    <w:bottom w:val="single" w:sz="2" w:space="1" w:color="FFFFFF"/>
                    <w:right w:val="single" w:sz="2" w:space="4" w:color="FFFFFF"/>
                  </w:divBdr>
                  <w:divsChild>
                    <w:div w:id="1957174907">
                      <w:marLeft w:val="0"/>
                      <w:marRight w:val="0"/>
                      <w:marTop w:val="0"/>
                      <w:marBottom w:val="0"/>
                      <w:divBdr>
                        <w:top w:val="none" w:sz="0" w:space="0" w:color="auto"/>
                        <w:left w:val="none" w:sz="0" w:space="0" w:color="auto"/>
                        <w:bottom w:val="none" w:sz="0" w:space="0" w:color="auto"/>
                        <w:right w:val="none" w:sz="0" w:space="0" w:color="auto"/>
                      </w:divBdr>
                    </w:div>
                  </w:divsChild>
                </w:div>
                <w:div w:id="1389769662">
                  <w:marLeft w:val="0"/>
                  <w:marRight w:val="0"/>
                  <w:marTop w:val="0"/>
                  <w:marBottom w:val="0"/>
                  <w:divBdr>
                    <w:top w:val="single" w:sz="2" w:space="1" w:color="FFFFFF"/>
                    <w:left w:val="single" w:sz="2" w:space="12" w:color="FFFFFF"/>
                    <w:bottom w:val="single" w:sz="2" w:space="1" w:color="FFFFFF"/>
                    <w:right w:val="single" w:sz="2" w:space="4" w:color="FFFFFF"/>
                  </w:divBdr>
                  <w:divsChild>
                    <w:div w:id="350767585">
                      <w:marLeft w:val="0"/>
                      <w:marRight w:val="0"/>
                      <w:marTop w:val="0"/>
                      <w:marBottom w:val="0"/>
                      <w:divBdr>
                        <w:top w:val="none" w:sz="0" w:space="0" w:color="auto"/>
                        <w:left w:val="none" w:sz="0" w:space="0" w:color="auto"/>
                        <w:bottom w:val="none" w:sz="0" w:space="0" w:color="auto"/>
                        <w:right w:val="none" w:sz="0" w:space="0" w:color="auto"/>
                      </w:divBdr>
                    </w:div>
                  </w:divsChild>
                </w:div>
                <w:div w:id="246812831">
                  <w:marLeft w:val="0"/>
                  <w:marRight w:val="0"/>
                  <w:marTop w:val="0"/>
                  <w:marBottom w:val="0"/>
                  <w:divBdr>
                    <w:top w:val="single" w:sz="2" w:space="1" w:color="FFFFFF"/>
                    <w:left w:val="single" w:sz="2" w:space="12" w:color="FFFFFF"/>
                    <w:bottom w:val="single" w:sz="2" w:space="1" w:color="FFFFFF"/>
                    <w:right w:val="single" w:sz="2" w:space="4" w:color="FFFFFF"/>
                  </w:divBdr>
                  <w:divsChild>
                    <w:div w:id="89203484">
                      <w:marLeft w:val="0"/>
                      <w:marRight w:val="0"/>
                      <w:marTop w:val="0"/>
                      <w:marBottom w:val="0"/>
                      <w:divBdr>
                        <w:top w:val="none" w:sz="0" w:space="0" w:color="auto"/>
                        <w:left w:val="none" w:sz="0" w:space="0" w:color="auto"/>
                        <w:bottom w:val="none" w:sz="0" w:space="0" w:color="auto"/>
                        <w:right w:val="none" w:sz="0" w:space="0" w:color="auto"/>
                      </w:divBdr>
                    </w:div>
                  </w:divsChild>
                </w:div>
                <w:div w:id="1714957950">
                  <w:marLeft w:val="0"/>
                  <w:marRight w:val="0"/>
                  <w:marTop w:val="0"/>
                  <w:marBottom w:val="0"/>
                  <w:divBdr>
                    <w:top w:val="single" w:sz="2" w:space="1" w:color="FFFFFF"/>
                    <w:left w:val="single" w:sz="2" w:space="12" w:color="FFFFFF"/>
                    <w:bottom w:val="single" w:sz="2" w:space="1" w:color="FFFFFF"/>
                    <w:right w:val="single" w:sz="2" w:space="4" w:color="FFFFFF"/>
                  </w:divBdr>
                  <w:divsChild>
                    <w:div w:id="841624572">
                      <w:marLeft w:val="0"/>
                      <w:marRight w:val="0"/>
                      <w:marTop w:val="0"/>
                      <w:marBottom w:val="0"/>
                      <w:divBdr>
                        <w:top w:val="none" w:sz="0" w:space="0" w:color="auto"/>
                        <w:left w:val="none" w:sz="0" w:space="0" w:color="auto"/>
                        <w:bottom w:val="none" w:sz="0" w:space="0" w:color="auto"/>
                        <w:right w:val="none" w:sz="0" w:space="0" w:color="auto"/>
                      </w:divBdr>
                    </w:div>
                  </w:divsChild>
                </w:div>
                <w:div w:id="2024744269">
                  <w:marLeft w:val="0"/>
                  <w:marRight w:val="0"/>
                  <w:marTop w:val="0"/>
                  <w:marBottom w:val="0"/>
                  <w:divBdr>
                    <w:top w:val="single" w:sz="2" w:space="1" w:color="FFFFFF"/>
                    <w:left w:val="single" w:sz="2" w:space="12" w:color="FFFFFF"/>
                    <w:bottom w:val="single" w:sz="2" w:space="1" w:color="FFFFFF"/>
                    <w:right w:val="single" w:sz="2" w:space="4" w:color="FFFFFF"/>
                  </w:divBdr>
                  <w:divsChild>
                    <w:div w:id="985083303">
                      <w:marLeft w:val="0"/>
                      <w:marRight w:val="0"/>
                      <w:marTop w:val="0"/>
                      <w:marBottom w:val="0"/>
                      <w:divBdr>
                        <w:top w:val="none" w:sz="0" w:space="0" w:color="auto"/>
                        <w:left w:val="none" w:sz="0" w:space="0" w:color="auto"/>
                        <w:bottom w:val="none" w:sz="0" w:space="0" w:color="auto"/>
                        <w:right w:val="none" w:sz="0" w:space="0" w:color="auto"/>
                      </w:divBdr>
                    </w:div>
                  </w:divsChild>
                </w:div>
                <w:div w:id="1124689796">
                  <w:marLeft w:val="0"/>
                  <w:marRight w:val="0"/>
                  <w:marTop w:val="0"/>
                  <w:marBottom w:val="0"/>
                  <w:divBdr>
                    <w:top w:val="single" w:sz="2" w:space="1" w:color="FFFFFF"/>
                    <w:left w:val="single" w:sz="2" w:space="12" w:color="FFFFFF"/>
                    <w:bottom w:val="single" w:sz="2" w:space="1" w:color="FFFFFF"/>
                    <w:right w:val="single" w:sz="2" w:space="4" w:color="FFFFFF"/>
                  </w:divBdr>
                  <w:divsChild>
                    <w:div w:id="244997185">
                      <w:marLeft w:val="0"/>
                      <w:marRight w:val="0"/>
                      <w:marTop w:val="0"/>
                      <w:marBottom w:val="0"/>
                      <w:divBdr>
                        <w:top w:val="none" w:sz="0" w:space="0" w:color="auto"/>
                        <w:left w:val="none" w:sz="0" w:space="0" w:color="auto"/>
                        <w:bottom w:val="none" w:sz="0" w:space="0" w:color="auto"/>
                        <w:right w:val="none" w:sz="0" w:space="0" w:color="auto"/>
                      </w:divBdr>
                    </w:div>
                  </w:divsChild>
                </w:div>
                <w:div w:id="2083142372">
                  <w:marLeft w:val="0"/>
                  <w:marRight w:val="0"/>
                  <w:marTop w:val="0"/>
                  <w:marBottom w:val="0"/>
                  <w:divBdr>
                    <w:top w:val="single" w:sz="2" w:space="1" w:color="FFFFFF"/>
                    <w:left w:val="single" w:sz="2" w:space="12" w:color="FFFFFF"/>
                    <w:bottom w:val="single" w:sz="2" w:space="1" w:color="FFFFFF"/>
                    <w:right w:val="single" w:sz="2" w:space="4" w:color="FFFFFF"/>
                  </w:divBdr>
                  <w:divsChild>
                    <w:div w:id="1202089531">
                      <w:marLeft w:val="0"/>
                      <w:marRight w:val="0"/>
                      <w:marTop w:val="0"/>
                      <w:marBottom w:val="0"/>
                      <w:divBdr>
                        <w:top w:val="none" w:sz="0" w:space="0" w:color="auto"/>
                        <w:left w:val="none" w:sz="0" w:space="0" w:color="auto"/>
                        <w:bottom w:val="none" w:sz="0" w:space="0" w:color="auto"/>
                        <w:right w:val="none" w:sz="0" w:space="0" w:color="auto"/>
                      </w:divBdr>
                    </w:div>
                  </w:divsChild>
                </w:div>
                <w:div w:id="1303851367">
                  <w:marLeft w:val="0"/>
                  <w:marRight w:val="0"/>
                  <w:marTop w:val="0"/>
                  <w:marBottom w:val="0"/>
                  <w:divBdr>
                    <w:top w:val="single" w:sz="2" w:space="1" w:color="FFFFFF"/>
                    <w:left w:val="single" w:sz="2" w:space="12" w:color="FFFFFF"/>
                    <w:bottom w:val="single" w:sz="2" w:space="1" w:color="FFFFFF"/>
                    <w:right w:val="single" w:sz="2" w:space="4" w:color="FFFFFF"/>
                  </w:divBdr>
                  <w:divsChild>
                    <w:div w:id="1495686843">
                      <w:marLeft w:val="0"/>
                      <w:marRight w:val="0"/>
                      <w:marTop w:val="0"/>
                      <w:marBottom w:val="0"/>
                      <w:divBdr>
                        <w:top w:val="none" w:sz="0" w:space="0" w:color="auto"/>
                        <w:left w:val="none" w:sz="0" w:space="0" w:color="auto"/>
                        <w:bottom w:val="none" w:sz="0" w:space="0" w:color="auto"/>
                        <w:right w:val="none" w:sz="0" w:space="0" w:color="auto"/>
                      </w:divBdr>
                    </w:div>
                  </w:divsChild>
                </w:div>
                <w:div w:id="714043998">
                  <w:marLeft w:val="0"/>
                  <w:marRight w:val="0"/>
                  <w:marTop w:val="0"/>
                  <w:marBottom w:val="0"/>
                  <w:divBdr>
                    <w:top w:val="single" w:sz="2" w:space="1" w:color="FFFFFF"/>
                    <w:left w:val="single" w:sz="2" w:space="12" w:color="FFFFFF"/>
                    <w:bottom w:val="single" w:sz="2" w:space="1" w:color="FFFFFF"/>
                    <w:right w:val="single" w:sz="2" w:space="4" w:color="FFFFFF"/>
                  </w:divBdr>
                  <w:divsChild>
                    <w:div w:id="1161237873">
                      <w:marLeft w:val="0"/>
                      <w:marRight w:val="0"/>
                      <w:marTop w:val="0"/>
                      <w:marBottom w:val="0"/>
                      <w:divBdr>
                        <w:top w:val="none" w:sz="0" w:space="0" w:color="auto"/>
                        <w:left w:val="none" w:sz="0" w:space="0" w:color="auto"/>
                        <w:bottom w:val="none" w:sz="0" w:space="0" w:color="auto"/>
                        <w:right w:val="none" w:sz="0" w:space="0" w:color="auto"/>
                      </w:divBdr>
                    </w:div>
                  </w:divsChild>
                </w:div>
                <w:div w:id="1316761576">
                  <w:marLeft w:val="0"/>
                  <w:marRight w:val="0"/>
                  <w:marTop w:val="0"/>
                  <w:marBottom w:val="0"/>
                  <w:divBdr>
                    <w:top w:val="single" w:sz="2" w:space="1" w:color="FFFFFF"/>
                    <w:left w:val="single" w:sz="2" w:space="12" w:color="FFFFFF"/>
                    <w:bottom w:val="single" w:sz="2" w:space="1" w:color="FFFFFF"/>
                    <w:right w:val="single" w:sz="2" w:space="4" w:color="FFFFFF"/>
                  </w:divBdr>
                  <w:divsChild>
                    <w:div w:id="620455868">
                      <w:marLeft w:val="0"/>
                      <w:marRight w:val="0"/>
                      <w:marTop w:val="0"/>
                      <w:marBottom w:val="0"/>
                      <w:divBdr>
                        <w:top w:val="none" w:sz="0" w:space="0" w:color="auto"/>
                        <w:left w:val="none" w:sz="0" w:space="0" w:color="auto"/>
                        <w:bottom w:val="none" w:sz="0" w:space="0" w:color="auto"/>
                        <w:right w:val="none" w:sz="0" w:space="0" w:color="auto"/>
                      </w:divBdr>
                    </w:div>
                  </w:divsChild>
                </w:div>
                <w:div w:id="1212618767">
                  <w:marLeft w:val="0"/>
                  <w:marRight w:val="0"/>
                  <w:marTop w:val="0"/>
                  <w:marBottom w:val="0"/>
                  <w:divBdr>
                    <w:top w:val="single" w:sz="2" w:space="1" w:color="FFFFFF"/>
                    <w:left w:val="single" w:sz="2" w:space="12" w:color="FFFFFF"/>
                    <w:bottom w:val="single" w:sz="2" w:space="1" w:color="FFFFFF"/>
                    <w:right w:val="single" w:sz="2" w:space="4" w:color="FFFFFF"/>
                  </w:divBdr>
                  <w:divsChild>
                    <w:div w:id="1765374102">
                      <w:marLeft w:val="0"/>
                      <w:marRight w:val="0"/>
                      <w:marTop w:val="0"/>
                      <w:marBottom w:val="0"/>
                      <w:divBdr>
                        <w:top w:val="none" w:sz="0" w:space="0" w:color="auto"/>
                        <w:left w:val="none" w:sz="0" w:space="0" w:color="auto"/>
                        <w:bottom w:val="none" w:sz="0" w:space="0" w:color="auto"/>
                        <w:right w:val="none" w:sz="0" w:space="0" w:color="auto"/>
                      </w:divBdr>
                    </w:div>
                  </w:divsChild>
                </w:div>
                <w:div w:id="1240866120">
                  <w:marLeft w:val="0"/>
                  <w:marRight w:val="0"/>
                  <w:marTop w:val="0"/>
                  <w:marBottom w:val="0"/>
                  <w:divBdr>
                    <w:top w:val="single" w:sz="2" w:space="1" w:color="FFFFFF"/>
                    <w:left w:val="single" w:sz="2" w:space="12" w:color="FFFFFF"/>
                    <w:bottom w:val="single" w:sz="2" w:space="1" w:color="FFFFFF"/>
                    <w:right w:val="single" w:sz="2" w:space="4" w:color="FFFFFF"/>
                  </w:divBdr>
                  <w:divsChild>
                    <w:div w:id="28339520">
                      <w:marLeft w:val="0"/>
                      <w:marRight w:val="0"/>
                      <w:marTop w:val="0"/>
                      <w:marBottom w:val="0"/>
                      <w:divBdr>
                        <w:top w:val="none" w:sz="0" w:space="0" w:color="auto"/>
                        <w:left w:val="none" w:sz="0" w:space="0" w:color="auto"/>
                        <w:bottom w:val="none" w:sz="0" w:space="0" w:color="auto"/>
                        <w:right w:val="none" w:sz="0" w:space="0" w:color="auto"/>
                      </w:divBdr>
                    </w:div>
                  </w:divsChild>
                </w:div>
                <w:div w:id="333343283">
                  <w:marLeft w:val="0"/>
                  <w:marRight w:val="0"/>
                  <w:marTop w:val="0"/>
                  <w:marBottom w:val="0"/>
                  <w:divBdr>
                    <w:top w:val="single" w:sz="2" w:space="1" w:color="FFFFFF"/>
                    <w:left w:val="single" w:sz="2" w:space="12" w:color="FFFFFF"/>
                    <w:bottom w:val="single" w:sz="2" w:space="1" w:color="FFFFFF"/>
                    <w:right w:val="single" w:sz="2" w:space="4" w:color="FFFFFF"/>
                  </w:divBdr>
                  <w:divsChild>
                    <w:div w:id="1630668374">
                      <w:marLeft w:val="0"/>
                      <w:marRight w:val="0"/>
                      <w:marTop w:val="0"/>
                      <w:marBottom w:val="0"/>
                      <w:divBdr>
                        <w:top w:val="none" w:sz="0" w:space="0" w:color="auto"/>
                        <w:left w:val="none" w:sz="0" w:space="0" w:color="auto"/>
                        <w:bottom w:val="none" w:sz="0" w:space="0" w:color="auto"/>
                        <w:right w:val="none" w:sz="0" w:space="0" w:color="auto"/>
                      </w:divBdr>
                    </w:div>
                  </w:divsChild>
                </w:div>
                <w:div w:id="12849633">
                  <w:marLeft w:val="0"/>
                  <w:marRight w:val="0"/>
                  <w:marTop w:val="0"/>
                  <w:marBottom w:val="0"/>
                  <w:divBdr>
                    <w:top w:val="single" w:sz="2" w:space="1" w:color="FFFFFF"/>
                    <w:left w:val="single" w:sz="2" w:space="12" w:color="FFFFFF"/>
                    <w:bottom w:val="single" w:sz="2" w:space="1" w:color="FFFFFF"/>
                    <w:right w:val="single" w:sz="2" w:space="4" w:color="FFFFFF"/>
                  </w:divBdr>
                  <w:divsChild>
                    <w:div w:id="1125542926">
                      <w:marLeft w:val="0"/>
                      <w:marRight w:val="0"/>
                      <w:marTop w:val="0"/>
                      <w:marBottom w:val="0"/>
                      <w:divBdr>
                        <w:top w:val="none" w:sz="0" w:space="0" w:color="auto"/>
                        <w:left w:val="none" w:sz="0" w:space="0" w:color="auto"/>
                        <w:bottom w:val="none" w:sz="0" w:space="0" w:color="auto"/>
                        <w:right w:val="none" w:sz="0" w:space="0" w:color="auto"/>
                      </w:divBdr>
                    </w:div>
                  </w:divsChild>
                </w:div>
                <w:div w:id="1271471574">
                  <w:marLeft w:val="0"/>
                  <w:marRight w:val="0"/>
                  <w:marTop w:val="0"/>
                  <w:marBottom w:val="0"/>
                  <w:divBdr>
                    <w:top w:val="single" w:sz="2" w:space="1" w:color="FFFFFF"/>
                    <w:left w:val="single" w:sz="2" w:space="12" w:color="FFFFFF"/>
                    <w:bottom w:val="single" w:sz="2" w:space="1" w:color="FFFFFF"/>
                    <w:right w:val="single" w:sz="2" w:space="4" w:color="FFFFFF"/>
                  </w:divBdr>
                  <w:divsChild>
                    <w:div w:id="2055688089">
                      <w:marLeft w:val="0"/>
                      <w:marRight w:val="0"/>
                      <w:marTop w:val="0"/>
                      <w:marBottom w:val="0"/>
                      <w:divBdr>
                        <w:top w:val="none" w:sz="0" w:space="0" w:color="auto"/>
                        <w:left w:val="none" w:sz="0" w:space="0" w:color="auto"/>
                        <w:bottom w:val="none" w:sz="0" w:space="0" w:color="auto"/>
                        <w:right w:val="none" w:sz="0" w:space="0" w:color="auto"/>
                      </w:divBdr>
                    </w:div>
                  </w:divsChild>
                </w:div>
                <w:div w:id="2104105545">
                  <w:marLeft w:val="0"/>
                  <w:marRight w:val="0"/>
                  <w:marTop w:val="0"/>
                  <w:marBottom w:val="0"/>
                  <w:divBdr>
                    <w:top w:val="single" w:sz="2" w:space="1" w:color="FFFFFF"/>
                    <w:left w:val="single" w:sz="2" w:space="12" w:color="FFFFFF"/>
                    <w:bottom w:val="single" w:sz="2" w:space="1" w:color="FFFFFF"/>
                    <w:right w:val="single" w:sz="2" w:space="4" w:color="FFFFFF"/>
                  </w:divBdr>
                  <w:divsChild>
                    <w:div w:id="721095123">
                      <w:marLeft w:val="0"/>
                      <w:marRight w:val="0"/>
                      <w:marTop w:val="0"/>
                      <w:marBottom w:val="0"/>
                      <w:divBdr>
                        <w:top w:val="none" w:sz="0" w:space="0" w:color="auto"/>
                        <w:left w:val="none" w:sz="0" w:space="0" w:color="auto"/>
                        <w:bottom w:val="none" w:sz="0" w:space="0" w:color="auto"/>
                        <w:right w:val="none" w:sz="0" w:space="0" w:color="auto"/>
                      </w:divBdr>
                    </w:div>
                  </w:divsChild>
                </w:div>
                <w:div w:id="1401635848">
                  <w:marLeft w:val="0"/>
                  <w:marRight w:val="0"/>
                  <w:marTop w:val="0"/>
                  <w:marBottom w:val="0"/>
                  <w:divBdr>
                    <w:top w:val="single" w:sz="2" w:space="1" w:color="FFFFFF"/>
                    <w:left w:val="single" w:sz="2" w:space="12" w:color="FFFFFF"/>
                    <w:bottom w:val="single" w:sz="2" w:space="1" w:color="FFFFFF"/>
                    <w:right w:val="single" w:sz="2" w:space="4" w:color="FFFFFF"/>
                  </w:divBdr>
                  <w:divsChild>
                    <w:div w:id="32658770">
                      <w:marLeft w:val="0"/>
                      <w:marRight w:val="0"/>
                      <w:marTop w:val="0"/>
                      <w:marBottom w:val="0"/>
                      <w:divBdr>
                        <w:top w:val="none" w:sz="0" w:space="0" w:color="auto"/>
                        <w:left w:val="none" w:sz="0" w:space="0" w:color="auto"/>
                        <w:bottom w:val="none" w:sz="0" w:space="0" w:color="auto"/>
                        <w:right w:val="none" w:sz="0" w:space="0" w:color="auto"/>
                      </w:divBdr>
                    </w:div>
                  </w:divsChild>
                </w:div>
                <w:div w:id="836843321">
                  <w:marLeft w:val="0"/>
                  <w:marRight w:val="0"/>
                  <w:marTop w:val="0"/>
                  <w:marBottom w:val="0"/>
                  <w:divBdr>
                    <w:top w:val="single" w:sz="2" w:space="1" w:color="FFFFFF"/>
                    <w:left w:val="single" w:sz="2" w:space="12" w:color="FFFFFF"/>
                    <w:bottom w:val="single" w:sz="2" w:space="1" w:color="FFFFFF"/>
                    <w:right w:val="single" w:sz="2" w:space="4" w:color="FFFFFF"/>
                  </w:divBdr>
                  <w:divsChild>
                    <w:div w:id="1932354815">
                      <w:marLeft w:val="0"/>
                      <w:marRight w:val="0"/>
                      <w:marTop w:val="0"/>
                      <w:marBottom w:val="0"/>
                      <w:divBdr>
                        <w:top w:val="none" w:sz="0" w:space="0" w:color="auto"/>
                        <w:left w:val="none" w:sz="0" w:space="0" w:color="auto"/>
                        <w:bottom w:val="none" w:sz="0" w:space="0" w:color="auto"/>
                        <w:right w:val="none" w:sz="0" w:space="0" w:color="auto"/>
                      </w:divBdr>
                    </w:div>
                  </w:divsChild>
                </w:div>
                <w:div w:id="1130511920">
                  <w:marLeft w:val="0"/>
                  <w:marRight w:val="0"/>
                  <w:marTop w:val="0"/>
                  <w:marBottom w:val="0"/>
                  <w:divBdr>
                    <w:top w:val="single" w:sz="2" w:space="1" w:color="FFFFFF"/>
                    <w:left w:val="single" w:sz="2" w:space="12" w:color="FFFFFF"/>
                    <w:bottom w:val="single" w:sz="2" w:space="1" w:color="FFFFFF"/>
                    <w:right w:val="single" w:sz="2" w:space="4" w:color="FFFFFF"/>
                  </w:divBdr>
                  <w:divsChild>
                    <w:div w:id="534922994">
                      <w:marLeft w:val="0"/>
                      <w:marRight w:val="0"/>
                      <w:marTop w:val="0"/>
                      <w:marBottom w:val="0"/>
                      <w:divBdr>
                        <w:top w:val="none" w:sz="0" w:space="0" w:color="auto"/>
                        <w:left w:val="none" w:sz="0" w:space="0" w:color="auto"/>
                        <w:bottom w:val="none" w:sz="0" w:space="0" w:color="auto"/>
                        <w:right w:val="none" w:sz="0" w:space="0" w:color="auto"/>
                      </w:divBdr>
                    </w:div>
                  </w:divsChild>
                </w:div>
                <w:div w:id="1831823963">
                  <w:marLeft w:val="0"/>
                  <w:marRight w:val="0"/>
                  <w:marTop w:val="0"/>
                  <w:marBottom w:val="0"/>
                  <w:divBdr>
                    <w:top w:val="single" w:sz="2" w:space="1" w:color="FFFFFF"/>
                    <w:left w:val="single" w:sz="2" w:space="12" w:color="FFFFFF"/>
                    <w:bottom w:val="single" w:sz="2" w:space="1" w:color="FFFFFF"/>
                    <w:right w:val="single" w:sz="2" w:space="4" w:color="FFFFFF"/>
                  </w:divBdr>
                  <w:divsChild>
                    <w:div w:id="1348865645">
                      <w:marLeft w:val="0"/>
                      <w:marRight w:val="0"/>
                      <w:marTop w:val="0"/>
                      <w:marBottom w:val="0"/>
                      <w:divBdr>
                        <w:top w:val="none" w:sz="0" w:space="0" w:color="auto"/>
                        <w:left w:val="none" w:sz="0" w:space="0" w:color="auto"/>
                        <w:bottom w:val="none" w:sz="0" w:space="0" w:color="auto"/>
                        <w:right w:val="none" w:sz="0" w:space="0" w:color="auto"/>
                      </w:divBdr>
                    </w:div>
                  </w:divsChild>
                </w:div>
                <w:div w:id="1683311912">
                  <w:marLeft w:val="0"/>
                  <w:marRight w:val="0"/>
                  <w:marTop w:val="0"/>
                  <w:marBottom w:val="0"/>
                  <w:divBdr>
                    <w:top w:val="single" w:sz="2" w:space="1" w:color="FFFFFF"/>
                    <w:left w:val="single" w:sz="2" w:space="12" w:color="FFFFFF"/>
                    <w:bottom w:val="single" w:sz="2" w:space="1" w:color="FFFFFF"/>
                    <w:right w:val="single" w:sz="2" w:space="4" w:color="FFFFFF"/>
                  </w:divBdr>
                  <w:divsChild>
                    <w:div w:id="1514025797">
                      <w:marLeft w:val="0"/>
                      <w:marRight w:val="0"/>
                      <w:marTop w:val="0"/>
                      <w:marBottom w:val="0"/>
                      <w:divBdr>
                        <w:top w:val="none" w:sz="0" w:space="0" w:color="auto"/>
                        <w:left w:val="none" w:sz="0" w:space="0" w:color="auto"/>
                        <w:bottom w:val="none" w:sz="0" w:space="0" w:color="auto"/>
                        <w:right w:val="none" w:sz="0" w:space="0" w:color="auto"/>
                      </w:divBdr>
                    </w:div>
                  </w:divsChild>
                </w:div>
                <w:div w:id="920480860">
                  <w:marLeft w:val="0"/>
                  <w:marRight w:val="0"/>
                  <w:marTop w:val="0"/>
                  <w:marBottom w:val="0"/>
                  <w:divBdr>
                    <w:top w:val="single" w:sz="2" w:space="1" w:color="FFFFFF"/>
                    <w:left w:val="single" w:sz="2" w:space="12" w:color="FFFFFF"/>
                    <w:bottom w:val="single" w:sz="2" w:space="1" w:color="FFFFFF"/>
                    <w:right w:val="single" w:sz="2" w:space="4" w:color="FFFFFF"/>
                  </w:divBdr>
                  <w:divsChild>
                    <w:div w:id="240337489">
                      <w:marLeft w:val="0"/>
                      <w:marRight w:val="0"/>
                      <w:marTop w:val="0"/>
                      <w:marBottom w:val="0"/>
                      <w:divBdr>
                        <w:top w:val="none" w:sz="0" w:space="0" w:color="auto"/>
                        <w:left w:val="none" w:sz="0" w:space="0" w:color="auto"/>
                        <w:bottom w:val="none" w:sz="0" w:space="0" w:color="auto"/>
                        <w:right w:val="none" w:sz="0" w:space="0" w:color="auto"/>
                      </w:divBdr>
                    </w:div>
                  </w:divsChild>
                </w:div>
                <w:div w:id="172889312">
                  <w:marLeft w:val="0"/>
                  <w:marRight w:val="0"/>
                  <w:marTop w:val="0"/>
                  <w:marBottom w:val="0"/>
                  <w:divBdr>
                    <w:top w:val="single" w:sz="2" w:space="1" w:color="FFFFFF"/>
                    <w:left w:val="single" w:sz="2" w:space="12" w:color="FFFFFF"/>
                    <w:bottom w:val="single" w:sz="2" w:space="1" w:color="FFFFFF"/>
                    <w:right w:val="single" w:sz="2" w:space="4" w:color="FFFFFF"/>
                  </w:divBdr>
                  <w:divsChild>
                    <w:div w:id="1029376238">
                      <w:marLeft w:val="0"/>
                      <w:marRight w:val="0"/>
                      <w:marTop w:val="0"/>
                      <w:marBottom w:val="0"/>
                      <w:divBdr>
                        <w:top w:val="none" w:sz="0" w:space="0" w:color="auto"/>
                        <w:left w:val="none" w:sz="0" w:space="0" w:color="auto"/>
                        <w:bottom w:val="none" w:sz="0" w:space="0" w:color="auto"/>
                        <w:right w:val="none" w:sz="0" w:space="0" w:color="auto"/>
                      </w:divBdr>
                    </w:div>
                  </w:divsChild>
                </w:div>
                <w:div w:id="1375276240">
                  <w:marLeft w:val="0"/>
                  <w:marRight w:val="0"/>
                  <w:marTop w:val="0"/>
                  <w:marBottom w:val="0"/>
                  <w:divBdr>
                    <w:top w:val="single" w:sz="2" w:space="1" w:color="FFFFFF"/>
                    <w:left w:val="single" w:sz="2" w:space="12" w:color="FFFFFF"/>
                    <w:bottom w:val="single" w:sz="2" w:space="1" w:color="FFFFFF"/>
                    <w:right w:val="single" w:sz="2" w:space="4" w:color="FFFFFF"/>
                  </w:divBdr>
                  <w:divsChild>
                    <w:div w:id="1472401631">
                      <w:marLeft w:val="0"/>
                      <w:marRight w:val="0"/>
                      <w:marTop w:val="0"/>
                      <w:marBottom w:val="0"/>
                      <w:divBdr>
                        <w:top w:val="none" w:sz="0" w:space="0" w:color="auto"/>
                        <w:left w:val="none" w:sz="0" w:space="0" w:color="auto"/>
                        <w:bottom w:val="none" w:sz="0" w:space="0" w:color="auto"/>
                        <w:right w:val="none" w:sz="0" w:space="0" w:color="auto"/>
                      </w:divBdr>
                    </w:div>
                  </w:divsChild>
                </w:div>
                <w:div w:id="1838184065">
                  <w:marLeft w:val="0"/>
                  <w:marRight w:val="0"/>
                  <w:marTop w:val="0"/>
                  <w:marBottom w:val="0"/>
                  <w:divBdr>
                    <w:top w:val="single" w:sz="2" w:space="1" w:color="FFFFFF"/>
                    <w:left w:val="single" w:sz="2" w:space="12" w:color="FFFFFF"/>
                    <w:bottom w:val="single" w:sz="2" w:space="1" w:color="FFFFFF"/>
                    <w:right w:val="single" w:sz="2" w:space="4" w:color="FFFFFF"/>
                  </w:divBdr>
                  <w:divsChild>
                    <w:div w:id="581833499">
                      <w:marLeft w:val="0"/>
                      <w:marRight w:val="0"/>
                      <w:marTop w:val="0"/>
                      <w:marBottom w:val="0"/>
                      <w:divBdr>
                        <w:top w:val="none" w:sz="0" w:space="0" w:color="auto"/>
                        <w:left w:val="none" w:sz="0" w:space="0" w:color="auto"/>
                        <w:bottom w:val="none" w:sz="0" w:space="0" w:color="auto"/>
                        <w:right w:val="none" w:sz="0" w:space="0" w:color="auto"/>
                      </w:divBdr>
                    </w:div>
                  </w:divsChild>
                </w:div>
                <w:div w:id="262306282">
                  <w:marLeft w:val="0"/>
                  <w:marRight w:val="0"/>
                  <w:marTop w:val="0"/>
                  <w:marBottom w:val="0"/>
                  <w:divBdr>
                    <w:top w:val="single" w:sz="2" w:space="1" w:color="FFFFFF"/>
                    <w:left w:val="single" w:sz="2" w:space="12" w:color="FFFFFF"/>
                    <w:bottom w:val="single" w:sz="2" w:space="1" w:color="FFFFFF"/>
                    <w:right w:val="single" w:sz="2" w:space="4" w:color="FFFFFF"/>
                  </w:divBdr>
                  <w:divsChild>
                    <w:div w:id="1430197820">
                      <w:marLeft w:val="0"/>
                      <w:marRight w:val="0"/>
                      <w:marTop w:val="0"/>
                      <w:marBottom w:val="0"/>
                      <w:divBdr>
                        <w:top w:val="none" w:sz="0" w:space="0" w:color="auto"/>
                        <w:left w:val="none" w:sz="0" w:space="0" w:color="auto"/>
                        <w:bottom w:val="none" w:sz="0" w:space="0" w:color="auto"/>
                        <w:right w:val="none" w:sz="0" w:space="0" w:color="auto"/>
                      </w:divBdr>
                    </w:div>
                  </w:divsChild>
                </w:div>
                <w:div w:id="178930019">
                  <w:marLeft w:val="0"/>
                  <w:marRight w:val="0"/>
                  <w:marTop w:val="0"/>
                  <w:marBottom w:val="0"/>
                  <w:divBdr>
                    <w:top w:val="single" w:sz="2" w:space="1" w:color="FFFFFF"/>
                    <w:left w:val="single" w:sz="2" w:space="12" w:color="FFFFFF"/>
                    <w:bottom w:val="single" w:sz="2" w:space="1" w:color="FFFFFF"/>
                    <w:right w:val="single" w:sz="2" w:space="4" w:color="FFFFFF"/>
                  </w:divBdr>
                  <w:divsChild>
                    <w:div w:id="1028288393">
                      <w:marLeft w:val="0"/>
                      <w:marRight w:val="0"/>
                      <w:marTop w:val="0"/>
                      <w:marBottom w:val="0"/>
                      <w:divBdr>
                        <w:top w:val="none" w:sz="0" w:space="0" w:color="auto"/>
                        <w:left w:val="none" w:sz="0" w:space="0" w:color="auto"/>
                        <w:bottom w:val="none" w:sz="0" w:space="0" w:color="auto"/>
                        <w:right w:val="none" w:sz="0" w:space="0" w:color="auto"/>
                      </w:divBdr>
                    </w:div>
                  </w:divsChild>
                </w:div>
                <w:div w:id="5640940">
                  <w:marLeft w:val="0"/>
                  <w:marRight w:val="0"/>
                  <w:marTop w:val="0"/>
                  <w:marBottom w:val="0"/>
                  <w:divBdr>
                    <w:top w:val="single" w:sz="2" w:space="1" w:color="FFFFFF"/>
                    <w:left w:val="single" w:sz="2" w:space="12" w:color="FFFFFF"/>
                    <w:bottom w:val="single" w:sz="2" w:space="1" w:color="FFFFFF"/>
                    <w:right w:val="single" w:sz="2" w:space="4" w:color="FFFFFF"/>
                  </w:divBdr>
                  <w:divsChild>
                    <w:div w:id="461314296">
                      <w:marLeft w:val="0"/>
                      <w:marRight w:val="0"/>
                      <w:marTop w:val="0"/>
                      <w:marBottom w:val="0"/>
                      <w:divBdr>
                        <w:top w:val="none" w:sz="0" w:space="0" w:color="auto"/>
                        <w:left w:val="none" w:sz="0" w:space="0" w:color="auto"/>
                        <w:bottom w:val="none" w:sz="0" w:space="0" w:color="auto"/>
                        <w:right w:val="none" w:sz="0" w:space="0" w:color="auto"/>
                      </w:divBdr>
                    </w:div>
                  </w:divsChild>
                </w:div>
                <w:div w:id="1855419235">
                  <w:marLeft w:val="0"/>
                  <w:marRight w:val="0"/>
                  <w:marTop w:val="0"/>
                  <w:marBottom w:val="0"/>
                  <w:divBdr>
                    <w:top w:val="single" w:sz="2" w:space="1" w:color="FFFFFF"/>
                    <w:left w:val="single" w:sz="2" w:space="12" w:color="FFFFFF"/>
                    <w:bottom w:val="single" w:sz="2" w:space="1" w:color="FFFFFF"/>
                    <w:right w:val="single" w:sz="2" w:space="4" w:color="FFFFFF"/>
                  </w:divBdr>
                  <w:divsChild>
                    <w:div w:id="2143689366">
                      <w:marLeft w:val="0"/>
                      <w:marRight w:val="0"/>
                      <w:marTop w:val="0"/>
                      <w:marBottom w:val="0"/>
                      <w:divBdr>
                        <w:top w:val="none" w:sz="0" w:space="0" w:color="auto"/>
                        <w:left w:val="none" w:sz="0" w:space="0" w:color="auto"/>
                        <w:bottom w:val="none" w:sz="0" w:space="0" w:color="auto"/>
                        <w:right w:val="none" w:sz="0" w:space="0" w:color="auto"/>
                      </w:divBdr>
                    </w:div>
                  </w:divsChild>
                </w:div>
                <w:div w:id="204101212">
                  <w:marLeft w:val="0"/>
                  <w:marRight w:val="0"/>
                  <w:marTop w:val="0"/>
                  <w:marBottom w:val="0"/>
                  <w:divBdr>
                    <w:top w:val="single" w:sz="2" w:space="1" w:color="FFFFFF"/>
                    <w:left w:val="single" w:sz="2" w:space="12" w:color="FFFFFF"/>
                    <w:bottom w:val="single" w:sz="2" w:space="1" w:color="FFFFFF"/>
                    <w:right w:val="single" w:sz="2" w:space="4" w:color="FFFFFF"/>
                  </w:divBdr>
                  <w:divsChild>
                    <w:div w:id="987977688">
                      <w:marLeft w:val="0"/>
                      <w:marRight w:val="0"/>
                      <w:marTop w:val="0"/>
                      <w:marBottom w:val="0"/>
                      <w:divBdr>
                        <w:top w:val="none" w:sz="0" w:space="0" w:color="auto"/>
                        <w:left w:val="none" w:sz="0" w:space="0" w:color="auto"/>
                        <w:bottom w:val="none" w:sz="0" w:space="0" w:color="auto"/>
                        <w:right w:val="none" w:sz="0" w:space="0" w:color="auto"/>
                      </w:divBdr>
                    </w:div>
                  </w:divsChild>
                </w:div>
                <w:div w:id="1724795649">
                  <w:marLeft w:val="0"/>
                  <w:marRight w:val="0"/>
                  <w:marTop w:val="0"/>
                  <w:marBottom w:val="0"/>
                  <w:divBdr>
                    <w:top w:val="single" w:sz="2" w:space="1" w:color="FFFFFF"/>
                    <w:left w:val="single" w:sz="2" w:space="12" w:color="FFFFFF"/>
                    <w:bottom w:val="single" w:sz="2" w:space="1" w:color="FFFFFF"/>
                    <w:right w:val="single" w:sz="2" w:space="4" w:color="FFFFFF"/>
                  </w:divBdr>
                  <w:divsChild>
                    <w:div w:id="732654105">
                      <w:marLeft w:val="0"/>
                      <w:marRight w:val="0"/>
                      <w:marTop w:val="0"/>
                      <w:marBottom w:val="0"/>
                      <w:divBdr>
                        <w:top w:val="none" w:sz="0" w:space="0" w:color="auto"/>
                        <w:left w:val="none" w:sz="0" w:space="0" w:color="auto"/>
                        <w:bottom w:val="none" w:sz="0" w:space="0" w:color="auto"/>
                        <w:right w:val="none" w:sz="0" w:space="0" w:color="auto"/>
                      </w:divBdr>
                    </w:div>
                  </w:divsChild>
                </w:div>
                <w:div w:id="842621087">
                  <w:marLeft w:val="0"/>
                  <w:marRight w:val="0"/>
                  <w:marTop w:val="0"/>
                  <w:marBottom w:val="0"/>
                  <w:divBdr>
                    <w:top w:val="single" w:sz="2" w:space="1" w:color="FFFFFF"/>
                    <w:left w:val="single" w:sz="2" w:space="12" w:color="FFFFFF"/>
                    <w:bottom w:val="single" w:sz="2" w:space="4" w:color="FFFFFF"/>
                    <w:right w:val="single" w:sz="2" w:space="4" w:color="FFFFFF"/>
                  </w:divBdr>
                  <w:divsChild>
                    <w:div w:id="199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680">
      <w:bodyDiv w:val="1"/>
      <w:marLeft w:val="0"/>
      <w:marRight w:val="0"/>
      <w:marTop w:val="0"/>
      <w:marBottom w:val="0"/>
      <w:divBdr>
        <w:top w:val="none" w:sz="0" w:space="0" w:color="auto"/>
        <w:left w:val="none" w:sz="0" w:space="0" w:color="auto"/>
        <w:bottom w:val="none" w:sz="0" w:space="0" w:color="auto"/>
        <w:right w:val="none" w:sz="0" w:space="0" w:color="auto"/>
      </w:divBdr>
      <w:divsChild>
        <w:div w:id="1935625918">
          <w:marLeft w:val="0"/>
          <w:marRight w:val="0"/>
          <w:marTop w:val="0"/>
          <w:marBottom w:val="0"/>
          <w:divBdr>
            <w:top w:val="none" w:sz="0" w:space="0" w:color="auto"/>
            <w:left w:val="none" w:sz="0" w:space="0" w:color="auto"/>
            <w:bottom w:val="none" w:sz="0" w:space="0" w:color="auto"/>
            <w:right w:val="none" w:sz="0" w:space="0" w:color="auto"/>
          </w:divBdr>
        </w:div>
        <w:div w:id="696271801">
          <w:marLeft w:val="0"/>
          <w:marRight w:val="0"/>
          <w:marTop w:val="0"/>
          <w:marBottom w:val="335"/>
          <w:divBdr>
            <w:top w:val="none" w:sz="0" w:space="0" w:color="auto"/>
            <w:left w:val="none" w:sz="0" w:space="0" w:color="auto"/>
            <w:bottom w:val="none" w:sz="0" w:space="0" w:color="auto"/>
            <w:right w:val="none" w:sz="0" w:space="0" w:color="auto"/>
          </w:divBdr>
          <w:divsChild>
            <w:div w:id="1985232441">
              <w:marLeft w:val="0"/>
              <w:marRight w:val="0"/>
              <w:marTop w:val="0"/>
              <w:marBottom w:val="0"/>
              <w:divBdr>
                <w:top w:val="none" w:sz="0" w:space="0" w:color="auto"/>
                <w:left w:val="none" w:sz="0" w:space="0" w:color="auto"/>
                <w:bottom w:val="none" w:sz="0" w:space="0" w:color="auto"/>
                <w:right w:val="none" w:sz="0" w:space="0" w:color="auto"/>
              </w:divBdr>
              <w:divsChild>
                <w:div w:id="381448003">
                  <w:marLeft w:val="0"/>
                  <w:marRight w:val="0"/>
                  <w:marTop w:val="0"/>
                  <w:marBottom w:val="0"/>
                  <w:divBdr>
                    <w:top w:val="single" w:sz="2" w:space="4" w:color="FFFFFF"/>
                    <w:left w:val="single" w:sz="2" w:space="12" w:color="FFFFFF"/>
                    <w:bottom w:val="single" w:sz="2" w:space="1" w:color="FFFFFF"/>
                    <w:right w:val="single" w:sz="2" w:space="4" w:color="FFFFFF"/>
                  </w:divBdr>
                  <w:divsChild>
                    <w:div w:id="1818692799">
                      <w:marLeft w:val="0"/>
                      <w:marRight w:val="0"/>
                      <w:marTop w:val="0"/>
                      <w:marBottom w:val="0"/>
                      <w:divBdr>
                        <w:top w:val="none" w:sz="0" w:space="0" w:color="auto"/>
                        <w:left w:val="none" w:sz="0" w:space="0" w:color="auto"/>
                        <w:bottom w:val="none" w:sz="0" w:space="0" w:color="auto"/>
                        <w:right w:val="none" w:sz="0" w:space="0" w:color="auto"/>
                      </w:divBdr>
                    </w:div>
                  </w:divsChild>
                </w:div>
                <w:div w:id="804202231">
                  <w:marLeft w:val="0"/>
                  <w:marRight w:val="0"/>
                  <w:marTop w:val="0"/>
                  <w:marBottom w:val="0"/>
                  <w:divBdr>
                    <w:top w:val="single" w:sz="2" w:space="1" w:color="FFFFFF"/>
                    <w:left w:val="single" w:sz="2" w:space="12" w:color="FFFFFF"/>
                    <w:bottom w:val="single" w:sz="2" w:space="1" w:color="FFFFFF"/>
                    <w:right w:val="single" w:sz="2" w:space="4" w:color="FFFFFF"/>
                  </w:divBdr>
                  <w:divsChild>
                    <w:div w:id="227227193">
                      <w:marLeft w:val="0"/>
                      <w:marRight w:val="0"/>
                      <w:marTop w:val="0"/>
                      <w:marBottom w:val="0"/>
                      <w:divBdr>
                        <w:top w:val="none" w:sz="0" w:space="0" w:color="auto"/>
                        <w:left w:val="none" w:sz="0" w:space="0" w:color="auto"/>
                        <w:bottom w:val="none" w:sz="0" w:space="0" w:color="auto"/>
                        <w:right w:val="none" w:sz="0" w:space="0" w:color="auto"/>
                      </w:divBdr>
                    </w:div>
                  </w:divsChild>
                </w:div>
                <w:div w:id="221404332">
                  <w:marLeft w:val="0"/>
                  <w:marRight w:val="0"/>
                  <w:marTop w:val="0"/>
                  <w:marBottom w:val="0"/>
                  <w:divBdr>
                    <w:top w:val="single" w:sz="2" w:space="1" w:color="FFFFFF"/>
                    <w:left w:val="single" w:sz="2" w:space="12" w:color="FFFFFF"/>
                    <w:bottom w:val="single" w:sz="2" w:space="1" w:color="FFFFFF"/>
                    <w:right w:val="single" w:sz="2" w:space="4" w:color="FFFFFF"/>
                  </w:divBdr>
                  <w:divsChild>
                    <w:div w:id="1896044013">
                      <w:marLeft w:val="0"/>
                      <w:marRight w:val="0"/>
                      <w:marTop w:val="0"/>
                      <w:marBottom w:val="0"/>
                      <w:divBdr>
                        <w:top w:val="none" w:sz="0" w:space="0" w:color="auto"/>
                        <w:left w:val="none" w:sz="0" w:space="0" w:color="auto"/>
                        <w:bottom w:val="none" w:sz="0" w:space="0" w:color="auto"/>
                        <w:right w:val="none" w:sz="0" w:space="0" w:color="auto"/>
                      </w:divBdr>
                    </w:div>
                  </w:divsChild>
                </w:div>
                <w:div w:id="1272127698">
                  <w:marLeft w:val="0"/>
                  <w:marRight w:val="0"/>
                  <w:marTop w:val="0"/>
                  <w:marBottom w:val="0"/>
                  <w:divBdr>
                    <w:top w:val="single" w:sz="2" w:space="1" w:color="FFFFFF"/>
                    <w:left w:val="single" w:sz="2" w:space="12" w:color="FFFFFF"/>
                    <w:bottom w:val="single" w:sz="2" w:space="1" w:color="FFFFFF"/>
                    <w:right w:val="single" w:sz="2" w:space="4" w:color="FFFFFF"/>
                  </w:divBdr>
                  <w:divsChild>
                    <w:div w:id="1666319078">
                      <w:marLeft w:val="0"/>
                      <w:marRight w:val="0"/>
                      <w:marTop w:val="0"/>
                      <w:marBottom w:val="0"/>
                      <w:divBdr>
                        <w:top w:val="none" w:sz="0" w:space="0" w:color="auto"/>
                        <w:left w:val="none" w:sz="0" w:space="0" w:color="auto"/>
                        <w:bottom w:val="none" w:sz="0" w:space="0" w:color="auto"/>
                        <w:right w:val="none" w:sz="0" w:space="0" w:color="auto"/>
                      </w:divBdr>
                    </w:div>
                  </w:divsChild>
                </w:div>
                <w:div w:id="1565330691">
                  <w:marLeft w:val="0"/>
                  <w:marRight w:val="0"/>
                  <w:marTop w:val="0"/>
                  <w:marBottom w:val="0"/>
                  <w:divBdr>
                    <w:top w:val="single" w:sz="2" w:space="1" w:color="FFFFFF"/>
                    <w:left w:val="single" w:sz="2" w:space="12" w:color="FFFFFF"/>
                    <w:bottom w:val="single" w:sz="2" w:space="1" w:color="FFFFFF"/>
                    <w:right w:val="single" w:sz="2" w:space="4" w:color="FFFFFF"/>
                  </w:divBdr>
                  <w:divsChild>
                    <w:div w:id="704983299">
                      <w:marLeft w:val="0"/>
                      <w:marRight w:val="0"/>
                      <w:marTop w:val="0"/>
                      <w:marBottom w:val="0"/>
                      <w:divBdr>
                        <w:top w:val="none" w:sz="0" w:space="0" w:color="auto"/>
                        <w:left w:val="none" w:sz="0" w:space="0" w:color="auto"/>
                        <w:bottom w:val="none" w:sz="0" w:space="0" w:color="auto"/>
                        <w:right w:val="none" w:sz="0" w:space="0" w:color="auto"/>
                      </w:divBdr>
                    </w:div>
                  </w:divsChild>
                </w:div>
                <w:div w:id="1056899897">
                  <w:marLeft w:val="0"/>
                  <w:marRight w:val="0"/>
                  <w:marTop w:val="0"/>
                  <w:marBottom w:val="0"/>
                  <w:divBdr>
                    <w:top w:val="single" w:sz="2" w:space="1" w:color="FFFFFF"/>
                    <w:left w:val="single" w:sz="2" w:space="12" w:color="FFFFFF"/>
                    <w:bottom w:val="single" w:sz="2" w:space="1" w:color="FFFFFF"/>
                    <w:right w:val="single" w:sz="2" w:space="4" w:color="FFFFFF"/>
                  </w:divBdr>
                  <w:divsChild>
                    <w:div w:id="947855274">
                      <w:marLeft w:val="0"/>
                      <w:marRight w:val="0"/>
                      <w:marTop w:val="0"/>
                      <w:marBottom w:val="0"/>
                      <w:divBdr>
                        <w:top w:val="none" w:sz="0" w:space="0" w:color="auto"/>
                        <w:left w:val="none" w:sz="0" w:space="0" w:color="auto"/>
                        <w:bottom w:val="none" w:sz="0" w:space="0" w:color="auto"/>
                        <w:right w:val="none" w:sz="0" w:space="0" w:color="auto"/>
                      </w:divBdr>
                    </w:div>
                  </w:divsChild>
                </w:div>
                <w:div w:id="1934778913">
                  <w:marLeft w:val="0"/>
                  <w:marRight w:val="0"/>
                  <w:marTop w:val="0"/>
                  <w:marBottom w:val="0"/>
                  <w:divBdr>
                    <w:top w:val="single" w:sz="2" w:space="1" w:color="FFFFFF"/>
                    <w:left w:val="single" w:sz="2" w:space="12" w:color="FFFFFF"/>
                    <w:bottom w:val="single" w:sz="2" w:space="1" w:color="FFFFFF"/>
                    <w:right w:val="single" w:sz="2" w:space="4" w:color="FFFFFF"/>
                  </w:divBdr>
                  <w:divsChild>
                    <w:div w:id="730690801">
                      <w:marLeft w:val="0"/>
                      <w:marRight w:val="0"/>
                      <w:marTop w:val="0"/>
                      <w:marBottom w:val="0"/>
                      <w:divBdr>
                        <w:top w:val="none" w:sz="0" w:space="0" w:color="auto"/>
                        <w:left w:val="none" w:sz="0" w:space="0" w:color="auto"/>
                        <w:bottom w:val="none" w:sz="0" w:space="0" w:color="auto"/>
                        <w:right w:val="none" w:sz="0" w:space="0" w:color="auto"/>
                      </w:divBdr>
                    </w:div>
                  </w:divsChild>
                </w:div>
                <w:div w:id="971246810">
                  <w:marLeft w:val="0"/>
                  <w:marRight w:val="0"/>
                  <w:marTop w:val="0"/>
                  <w:marBottom w:val="0"/>
                  <w:divBdr>
                    <w:top w:val="single" w:sz="2" w:space="1" w:color="FFFFFF"/>
                    <w:left w:val="single" w:sz="2" w:space="12" w:color="FFFFFF"/>
                    <w:bottom w:val="single" w:sz="2" w:space="1" w:color="FFFFFF"/>
                    <w:right w:val="single" w:sz="2" w:space="4" w:color="FFFFFF"/>
                  </w:divBdr>
                  <w:divsChild>
                    <w:div w:id="836312217">
                      <w:marLeft w:val="0"/>
                      <w:marRight w:val="0"/>
                      <w:marTop w:val="0"/>
                      <w:marBottom w:val="0"/>
                      <w:divBdr>
                        <w:top w:val="none" w:sz="0" w:space="0" w:color="auto"/>
                        <w:left w:val="none" w:sz="0" w:space="0" w:color="auto"/>
                        <w:bottom w:val="none" w:sz="0" w:space="0" w:color="auto"/>
                        <w:right w:val="none" w:sz="0" w:space="0" w:color="auto"/>
                      </w:divBdr>
                    </w:div>
                  </w:divsChild>
                </w:div>
                <w:div w:id="652370979">
                  <w:marLeft w:val="0"/>
                  <w:marRight w:val="0"/>
                  <w:marTop w:val="0"/>
                  <w:marBottom w:val="0"/>
                  <w:divBdr>
                    <w:top w:val="single" w:sz="2" w:space="1" w:color="FFFFFF"/>
                    <w:left w:val="single" w:sz="2" w:space="12" w:color="FFFFFF"/>
                    <w:bottom w:val="single" w:sz="2" w:space="1" w:color="FFFFFF"/>
                    <w:right w:val="single" w:sz="2" w:space="4" w:color="FFFFFF"/>
                  </w:divBdr>
                  <w:divsChild>
                    <w:div w:id="487401159">
                      <w:marLeft w:val="0"/>
                      <w:marRight w:val="0"/>
                      <w:marTop w:val="0"/>
                      <w:marBottom w:val="0"/>
                      <w:divBdr>
                        <w:top w:val="none" w:sz="0" w:space="0" w:color="auto"/>
                        <w:left w:val="none" w:sz="0" w:space="0" w:color="auto"/>
                        <w:bottom w:val="none" w:sz="0" w:space="0" w:color="auto"/>
                        <w:right w:val="none" w:sz="0" w:space="0" w:color="auto"/>
                      </w:divBdr>
                    </w:div>
                  </w:divsChild>
                </w:div>
                <w:div w:id="685980334">
                  <w:marLeft w:val="0"/>
                  <w:marRight w:val="0"/>
                  <w:marTop w:val="0"/>
                  <w:marBottom w:val="0"/>
                  <w:divBdr>
                    <w:top w:val="single" w:sz="2" w:space="1" w:color="FFFFFF"/>
                    <w:left w:val="single" w:sz="2" w:space="12" w:color="FFFFFF"/>
                    <w:bottom w:val="single" w:sz="2" w:space="1" w:color="FFFFFF"/>
                    <w:right w:val="single" w:sz="2" w:space="4" w:color="FFFFFF"/>
                  </w:divBdr>
                  <w:divsChild>
                    <w:div w:id="653484807">
                      <w:marLeft w:val="0"/>
                      <w:marRight w:val="0"/>
                      <w:marTop w:val="0"/>
                      <w:marBottom w:val="0"/>
                      <w:divBdr>
                        <w:top w:val="none" w:sz="0" w:space="0" w:color="auto"/>
                        <w:left w:val="none" w:sz="0" w:space="0" w:color="auto"/>
                        <w:bottom w:val="none" w:sz="0" w:space="0" w:color="auto"/>
                        <w:right w:val="none" w:sz="0" w:space="0" w:color="auto"/>
                      </w:divBdr>
                    </w:div>
                  </w:divsChild>
                </w:div>
                <w:div w:id="281771331">
                  <w:marLeft w:val="0"/>
                  <w:marRight w:val="0"/>
                  <w:marTop w:val="0"/>
                  <w:marBottom w:val="0"/>
                  <w:divBdr>
                    <w:top w:val="single" w:sz="2" w:space="1" w:color="FFFFFF"/>
                    <w:left w:val="single" w:sz="2" w:space="12" w:color="FFFFFF"/>
                    <w:bottom w:val="single" w:sz="2" w:space="1" w:color="FFFFFF"/>
                    <w:right w:val="single" w:sz="2" w:space="4" w:color="FFFFFF"/>
                  </w:divBdr>
                  <w:divsChild>
                    <w:div w:id="1080056495">
                      <w:marLeft w:val="0"/>
                      <w:marRight w:val="0"/>
                      <w:marTop w:val="0"/>
                      <w:marBottom w:val="0"/>
                      <w:divBdr>
                        <w:top w:val="none" w:sz="0" w:space="0" w:color="auto"/>
                        <w:left w:val="none" w:sz="0" w:space="0" w:color="auto"/>
                        <w:bottom w:val="none" w:sz="0" w:space="0" w:color="auto"/>
                        <w:right w:val="none" w:sz="0" w:space="0" w:color="auto"/>
                      </w:divBdr>
                    </w:div>
                  </w:divsChild>
                </w:div>
                <w:div w:id="1949388909">
                  <w:marLeft w:val="0"/>
                  <w:marRight w:val="0"/>
                  <w:marTop w:val="0"/>
                  <w:marBottom w:val="0"/>
                  <w:divBdr>
                    <w:top w:val="single" w:sz="2" w:space="1" w:color="FFFFFF"/>
                    <w:left w:val="single" w:sz="2" w:space="12" w:color="FFFFFF"/>
                    <w:bottom w:val="single" w:sz="2" w:space="1" w:color="FFFFFF"/>
                    <w:right w:val="single" w:sz="2" w:space="4" w:color="FFFFFF"/>
                  </w:divBdr>
                  <w:divsChild>
                    <w:div w:id="799031253">
                      <w:marLeft w:val="0"/>
                      <w:marRight w:val="0"/>
                      <w:marTop w:val="0"/>
                      <w:marBottom w:val="0"/>
                      <w:divBdr>
                        <w:top w:val="none" w:sz="0" w:space="0" w:color="auto"/>
                        <w:left w:val="none" w:sz="0" w:space="0" w:color="auto"/>
                        <w:bottom w:val="none" w:sz="0" w:space="0" w:color="auto"/>
                        <w:right w:val="none" w:sz="0" w:space="0" w:color="auto"/>
                      </w:divBdr>
                    </w:div>
                  </w:divsChild>
                </w:div>
                <w:div w:id="763260411">
                  <w:marLeft w:val="0"/>
                  <w:marRight w:val="0"/>
                  <w:marTop w:val="0"/>
                  <w:marBottom w:val="0"/>
                  <w:divBdr>
                    <w:top w:val="single" w:sz="2" w:space="1" w:color="FFFFFF"/>
                    <w:left w:val="single" w:sz="2" w:space="12" w:color="FFFFFF"/>
                    <w:bottom w:val="single" w:sz="2" w:space="1" w:color="FFFFFF"/>
                    <w:right w:val="single" w:sz="2" w:space="4" w:color="FFFFFF"/>
                  </w:divBdr>
                  <w:divsChild>
                    <w:div w:id="352196043">
                      <w:marLeft w:val="0"/>
                      <w:marRight w:val="0"/>
                      <w:marTop w:val="0"/>
                      <w:marBottom w:val="0"/>
                      <w:divBdr>
                        <w:top w:val="none" w:sz="0" w:space="0" w:color="auto"/>
                        <w:left w:val="none" w:sz="0" w:space="0" w:color="auto"/>
                        <w:bottom w:val="none" w:sz="0" w:space="0" w:color="auto"/>
                        <w:right w:val="none" w:sz="0" w:space="0" w:color="auto"/>
                      </w:divBdr>
                    </w:div>
                  </w:divsChild>
                </w:div>
                <w:div w:id="197397697">
                  <w:marLeft w:val="0"/>
                  <w:marRight w:val="0"/>
                  <w:marTop w:val="0"/>
                  <w:marBottom w:val="0"/>
                  <w:divBdr>
                    <w:top w:val="single" w:sz="2" w:space="1" w:color="FFFFFF"/>
                    <w:left w:val="single" w:sz="2" w:space="12" w:color="FFFFFF"/>
                    <w:bottom w:val="single" w:sz="2" w:space="1" w:color="FFFFFF"/>
                    <w:right w:val="single" w:sz="2" w:space="4" w:color="FFFFFF"/>
                  </w:divBdr>
                  <w:divsChild>
                    <w:div w:id="1378823945">
                      <w:marLeft w:val="0"/>
                      <w:marRight w:val="0"/>
                      <w:marTop w:val="0"/>
                      <w:marBottom w:val="0"/>
                      <w:divBdr>
                        <w:top w:val="none" w:sz="0" w:space="0" w:color="auto"/>
                        <w:left w:val="none" w:sz="0" w:space="0" w:color="auto"/>
                        <w:bottom w:val="none" w:sz="0" w:space="0" w:color="auto"/>
                        <w:right w:val="none" w:sz="0" w:space="0" w:color="auto"/>
                      </w:divBdr>
                    </w:div>
                  </w:divsChild>
                </w:div>
                <w:div w:id="1920867093">
                  <w:marLeft w:val="0"/>
                  <w:marRight w:val="0"/>
                  <w:marTop w:val="0"/>
                  <w:marBottom w:val="0"/>
                  <w:divBdr>
                    <w:top w:val="single" w:sz="2" w:space="1" w:color="FFFFFF"/>
                    <w:left w:val="single" w:sz="2" w:space="12" w:color="FFFFFF"/>
                    <w:bottom w:val="single" w:sz="2" w:space="1" w:color="FFFFFF"/>
                    <w:right w:val="single" w:sz="2" w:space="4" w:color="FFFFFF"/>
                  </w:divBdr>
                  <w:divsChild>
                    <w:div w:id="1295452404">
                      <w:marLeft w:val="0"/>
                      <w:marRight w:val="0"/>
                      <w:marTop w:val="0"/>
                      <w:marBottom w:val="0"/>
                      <w:divBdr>
                        <w:top w:val="none" w:sz="0" w:space="0" w:color="auto"/>
                        <w:left w:val="none" w:sz="0" w:space="0" w:color="auto"/>
                        <w:bottom w:val="none" w:sz="0" w:space="0" w:color="auto"/>
                        <w:right w:val="none" w:sz="0" w:space="0" w:color="auto"/>
                      </w:divBdr>
                    </w:div>
                  </w:divsChild>
                </w:div>
                <w:div w:id="1986667771">
                  <w:marLeft w:val="0"/>
                  <w:marRight w:val="0"/>
                  <w:marTop w:val="0"/>
                  <w:marBottom w:val="0"/>
                  <w:divBdr>
                    <w:top w:val="single" w:sz="2" w:space="1" w:color="FFFFFF"/>
                    <w:left w:val="single" w:sz="2" w:space="12" w:color="FFFFFF"/>
                    <w:bottom w:val="single" w:sz="2" w:space="1" w:color="FFFFFF"/>
                    <w:right w:val="single" w:sz="2" w:space="4" w:color="FFFFFF"/>
                  </w:divBdr>
                  <w:divsChild>
                    <w:div w:id="179978714">
                      <w:marLeft w:val="0"/>
                      <w:marRight w:val="0"/>
                      <w:marTop w:val="0"/>
                      <w:marBottom w:val="0"/>
                      <w:divBdr>
                        <w:top w:val="none" w:sz="0" w:space="0" w:color="auto"/>
                        <w:left w:val="none" w:sz="0" w:space="0" w:color="auto"/>
                        <w:bottom w:val="none" w:sz="0" w:space="0" w:color="auto"/>
                        <w:right w:val="none" w:sz="0" w:space="0" w:color="auto"/>
                      </w:divBdr>
                    </w:div>
                  </w:divsChild>
                </w:div>
                <w:div w:id="2084330589">
                  <w:marLeft w:val="0"/>
                  <w:marRight w:val="0"/>
                  <w:marTop w:val="0"/>
                  <w:marBottom w:val="0"/>
                  <w:divBdr>
                    <w:top w:val="single" w:sz="2" w:space="1" w:color="FFFFFF"/>
                    <w:left w:val="single" w:sz="2" w:space="12" w:color="FFFFFF"/>
                    <w:bottom w:val="single" w:sz="2" w:space="1" w:color="FFFFFF"/>
                    <w:right w:val="single" w:sz="2" w:space="4" w:color="FFFFFF"/>
                  </w:divBdr>
                  <w:divsChild>
                    <w:div w:id="1021932298">
                      <w:marLeft w:val="0"/>
                      <w:marRight w:val="0"/>
                      <w:marTop w:val="0"/>
                      <w:marBottom w:val="0"/>
                      <w:divBdr>
                        <w:top w:val="none" w:sz="0" w:space="0" w:color="auto"/>
                        <w:left w:val="none" w:sz="0" w:space="0" w:color="auto"/>
                        <w:bottom w:val="none" w:sz="0" w:space="0" w:color="auto"/>
                        <w:right w:val="none" w:sz="0" w:space="0" w:color="auto"/>
                      </w:divBdr>
                    </w:div>
                  </w:divsChild>
                </w:div>
                <w:div w:id="489640857">
                  <w:marLeft w:val="0"/>
                  <w:marRight w:val="0"/>
                  <w:marTop w:val="0"/>
                  <w:marBottom w:val="0"/>
                  <w:divBdr>
                    <w:top w:val="single" w:sz="2" w:space="1" w:color="FFFFFF"/>
                    <w:left w:val="single" w:sz="2" w:space="12" w:color="FFFFFF"/>
                    <w:bottom w:val="single" w:sz="2" w:space="1" w:color="FFFFFF"/>
                    <w:right w:val="single" w:sz="2" w:space="4" w:color="FFFFFF"/>
                  </w:divBdr>
                  <w:divsChild>
                    <w:div w:id="1849127364">
                      <w:marLeft w:val="0"/>
                      <w:marRight w:val="0"/>
                      <w:marTop w:val="0"/>
                      <w:marBottom w:val="0"/>
                      <w:divBdr>
                        <w:top w:val="none" w:sz="0" w:space="0" w:color="auto"/>
                        <w:left w:val="none" w:sz="0" w:space="0" w:color="auto"/>
                        <w:bottom w:val="none" w:sz="0" w:space="0" w:color="auto"/>
                        <w:right w:val="none" w:sz="0" w:space="0" w:color="auto"/>
                      </w:divBdr>
                    </w:div>
                  </w:divsChild>
                </w:div>
                <w:div w:id="1949657292">
                  <w:marLeft w:val="0"/>
                  <w:marRight w:val="0"/>
                  <w:marTop w:val="0"/>
                  <w:marBottom w:val="0"/>
                  <w:divBdr>
                    <w:top w:val="single" w:sz="2" w:space="1" w:color="FFFFFF"/>
                    <w:left w:val="single" w:sz="2" w:space="12" w:color="FFFFFF"/>
                    <w:bottom w:val="single" w:sz="2" w:space="4" w:color="FFFFFF"/>
                    <w:right w:val="single" w:sz="2" w:space="4" w:color="FFFFFF"/>
                  </w:divBdr>
                  <w:divsChild>
                    <w:div w:id="9500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22323">
          <w:marLeft w:val="0"/>
          <w:marRight w:val="0"/>
          <w:marTop w:val="0"/>
          <w:marBottom w:val="335"/>
          <w:divBdr>
            <w:top w:val="none" w:sz="0" w:space="0" w:color="auto"/>
            <w:left w:val="none" w:sz="0" w:space="0" w:color="auto"/>
            <w:bottom w:val="none" w:sz="0" w:space="0" w:color="auto"/>
            <w:right w:val="none" w:sz="0" w:space="0" w:color="auto"/>
          </w:divBdr>
          <w:divsChild>
            <w:div w:id="2068146068">
              <w:marLeft w:val="0"/>
              <w:marRight w:val="0"/>
              <w:marTop w:val="0"/>
              <w:marBottom w:val="0"/>
              <w:divBdr>
                <w:top w:val="none" w:sz="0" w:space="0" w:color="auto"/>
                <w:left w:val="none" w:sz="0" w:space="0" w:color="auto"/>
                <w:bottom w:val="none" w:sz="0" w:space="0" w:color="auto"/>
                <w:right w:val="none" w:sz="0" w:space="0" w:color="auto"/>
              </w:divBdr>
              <w:divsChild>
                <w:div w:id="1187327785">
                  <w:marLeft w:val="0"/>
                  <w:marRight w:val="0"/>
                  <w:marTop w:val="0"/>
                  <w:marBottom w:val="0"/>
                  <w:divBdr>
                    <w:top w:val="single" w:sz="2" w:space="4" w:color="FFFFFF"/>
                    <w:left w:val="single" w:sz="2" w:space="12" w:color="FFFFFF"/>
                    <w:bottom w:val="single" w:sz="2" w:space="1" w:color="FFFFFF"/>
                    <w:right w:val="single" w:sz="2" w:space="4" w:color="FFFFFF"/>
                  </w:divBdr>
                  <w:divsChild>
                    <w:div w:id="909537610">
                      <w:marLeft w:val="0"/>
                      <w:marRight w:val="0"/>
                      <w:marTop w:val="0"/>
                      <w:marBottom w:val="0"/>
                      <w:divBdr>
                        <w:top w:val="none" w:sz="0" w:space="0" w:color="auto"/>
                        <w:left w:val="none" w:sz="0" w:space="0" w:color="auto"/>
                        <w:bottom w:val="none" w:sz="0" w:space="0" w:color="auto"/>
                        <w:right w:val="none" w:sz="0" w:space="0" w:color="auto"/>
                      </w:divBdr>
                    </w:div>
                  </w:divsChild>
                </w:div>
                <w:div w:id="1735659440">
                  <w:marLeft w:val="0"/>
                  <w:marRight w:val="0"/>
                  <w:marTop w:val="0"/>
                  <w:marBottom w:val="0"/>
                  <w:divBdr>
                    <w:top w:val="single" w:sz="2" w:space="1" w:color="FFFFFF"/>
                    <w:left w:val="single" w:sz="2" w:space="12" w:color="FFFFFF"/>
                    <w:bottom w:val="single" w:sz="2" w:space="1" w:color="FFFFFF"/>
                    <w:right w:val="single" w:sz="2" w:space="4" w:color="FFFFFF"/>
                  </w:divBdr>
                  <w:divsChild>
                    <w:div w:id="1586181416">
                      <w:marLeft w:val="0"/>
                      <w:marRight w:val="0"/>
                      <w:marTop w:val="0"/>
                      <w:marBottom w:val="0"/>
                      <w:divBdr>
                        <w:top w:val="none" w:sz="0" w:space="0" w:color="auto"/>
                        <w:left w:val="none" w:sz="0" w:space="0" w:color="auto"/>
                        <w:bottom w:val="none" w:sz="0" w:space="0" w:color="auto"/>
                        <w:right w:val="none" w:sz="0" w:space="0" w:color="auto"/>
                      </w:divBdr>
                    </w:div>
                  </w:divsChild>
                </w:div>
                <w:div w:id="1997567759">
                  <w:marLeft w:val="0"/>
                  <w:marRight w:val="0"/>
                  <w:marTop w:val="0"/>
                  <w:marBottom w:val="0"/>
                  <w:divBdr>
                    <w:top w:val="single" w:sz="2" w:space="1" w:color="FFFFFF"/>
                    <w:left w:val="single" w:sz="2" w:space="12" w:color="FFFFFF"/>
                    <w:bottom w:val="single" w:sz="2" w:space="1" w:color="FFFFFF"/>
                    <w:right w:val="single" w:sz="2" w:space="4" w:color="FFFFFF"/>
                  </w:divBdr>
                  <w:divsChild>
                    <w:div w:id="1881476904">
                      <w:marLeft w:val="0"/>
                      <w:marRight w:val="0"/>
                      <w:marTop w:val="0"/>
                      <w:marBottom w:val="0"/>
                      <w:divBdr>
                        <w:top w:val="none" w:sz="0" w:space="0" w:color="auto"/>
                        <w:left w:val="none" w:sz="0" w:space="0" w:color="auto"/>
                        <w:bottom w:val="none" w:sz="0" w:space="0" w:color="auto"/>
                        <w:right w:val="none" w:sz="0" w:space="0" w:color="auto"/>
                      </w:divBdr>
                    </w:div>
                  </w:divsChild>
                </w:div>
                <w:div w:id="264919866">
                  <w:marLeft w:val="0"/>
                  <w:marRight w:val="0"/>
                  <w:marTop w:val="0"/>
                  <w:marBottom w:val="0"/>
                  <w:divBdr>
                    <w:top w:val="single" w:sz="2" w:space="1" w:color="FFFFFF"/>
                    <w:left w:val="single" w:sz="2" w:space="12" w:color="FFFFFF"/>
                    <w:bottom w:val="single" w:sz="2" w:space="1" w:color="FFFFFF"/>
                    <w:right w:val="single" w:sz="2" w:space="4" w:color="FFFFFF"/>
                  </w:divBdr>
                  <w:divsChild>
                    <w:div w:id="494420487">
                      <w:marLeft w:val="0"/>
                      <w:marRight w:val="0"/>
                      <w:marTop w:val="0"/>
                      <w:marBottom w:val="0"/>
                      <w:divBdr>
                        <w:top w:val="none" w:sz="0" w:space="0" w:color="auto"/>
                        <w:left w:val="none" w:sz="0" w:space="0" w:color="auto"/>
                        <w:bottom w:val="none" w:sz="0" w:space="0" w:color="auto"/>
                        <w:right w:val="none" w:sz="0" w:space="0" w:color="auto"/>
                      </w:divBdr>
                    </w:div>
                  </w:divsChild>
                </w:div>
                <w:div w:id="25375510">
                  <w:marLeft w:val="0"/>
                  <w:marRight w:val="0"/>
                  <w:marTop w:val="0"/>
                  <w:marBottom w:val="0"/>
                  <w:divBdr>
                    <w:top w:val="single" w:sz="2" w:space="1" w:color="FFFFFF"/>
                    <w:left w:val="single" w:sz="2" w:space="12" w:color="FFFFFF"/>
                    <w:bottom w:val="single" w:sz="2" w:space="1" w:color="FFFFFF"/>
                    <w:right w:val="single" w:sz="2" w:space="4" w:color="FFFFFF"/>
                  </w:divBdr>
                  <w:divsChild>
                    <w:div w:id="1511945247">
                      <w:marLeft w:val="0"/>
                      <w:marRight w:val="0"/>
                      <w:marTop w:val="0"/>
                      <w:marBottom w:val="0"/>
                      <w:divBdr>
                        <w:top w:val="none" w:sz="0" w:space="0" w:color="auto"/>
                        <w:left w:val="none" w:sz="0" w:space="0" w:color="auto"/>
                        <w:bottom w:val="none" w:sz="0" w:space="0" w:color="auto"/>
                        <w:right w:val="none" w:sz="0" w:space="0" w:color="auto"/>
                      </w:divBdr>
                    </w:div>
                  </w:divsChild>
                </w:div>
                <w:div w:id="1488014052">
                  <w:marLeft w:val="0"/>
                  <w:marRight w:val="0"/>
                  <w:marTop w:val="0"/>
                  <w:marBottom w:val="0"/>
                  <w:divBdr>
                    <w:top w:val="single" w:sz="2" w:space="1" w:color="FFFFFF"/>
                    <w:left w:val="single" w:sz="2" w:space="12" w:color="FFFFFF"/>
                    <w:bottom w:val="single" w:sz="2" w:space="1" w:color="FFFFFF"/>
                    <w:right w:val="single" w:sz="2" w:space="4" w:color="FFFFFF"/>
                  </w:divBdr>
                  <w:divsChild>
                    <w:div w:id="1703743057">
                      <w:marLeft w:val="0"/>
                      <w:marRight w:val="0"/>
                      <w:marTop w:val="0"/>
                      <w:marBottom w:val="0"/>
                      <w:divBdr>
                        <w:top w:val="none" w:sz="0" w:space="0" w:color="auto"/>
                        <w:left w:val="none" w:sz="0" w:space="0" w:color="auto"/>
                        <w:bottom w:val="none" w:sz="0" w:space="0" w:color="auto"/>
                        <w:right w:val="none" w:sz="0" w:space="0" w:color="auto"/>
                      </w:divBdr>
                    </w:div>
                  </w:divsChild>
                </w:div>
                <w:div w:id="260066109">
                  <w:marLeft w:val="0"/>
                  <w:marRight w:val="0"/>
                  <w:marTop w:val="0"/>
                  <w:marBottom w:val="0"/>
                  <w:divBdr>
                    <w:top w:val="single" w:sz="2" w:space="1" w:color="FFFFFF"/>
                    <w:left w:val="single" w:sz="2" w:space="12" w:color="FFFFFF"/>
                    <w:bottom w:val="single" w:sz="2" w:space="1" w:color="FFFFFF"/>
                    <w:right w:val="single" w:sz="2" w:space="4" w:color="FFFFFF"/>
                  </w:divBdr>
                  <w:divsChild>
                    <w:div w:id="611206576">
                      <w:marLeft w:val="0"/>
                      <w:marRight w:val="0"/>
                      <w:marTop w:val="0"/>
                      <w:marBottom w:val="0"/>
                      <w:divBdr>
                        <w:top w:val="none" w:sz="0" w:space="0" w:color="auto"/>
                        <w:left w:val="none" w:sz="0" w:space="0" w:color="auto"/>
                        <w:bottom w:val="none" w:sz="0" w:space="0" w:color="auto"/>
                        <w:right w:val="none" w:sz="0" w:space="0" w:color="auto"/>
                      </w:divBdr>
                    </w:div>
                  </w:divsChild>
                </w:div>
                <w:div w:id="465243515">
                  <w:marLeft w:val="0"/>
                  <w:marRight w:val="0"/>
                  <w:marTop w:val="0"/>
                  <w:marBottom w:val="0"/>
                  <w:divBdr>
                    <w:top w:val="single" w:sz="2" w:space="1" w:color="FFFFFF"/>
                    <w:left w:val="single" w:sz="2" w:space="12" w:color="FFFFFF"/>
                    <w:bottom w:val="single" w:sz="2" w:space="1" w:color="FFFFFF"/>
                    <w:right w:val="single" w:sz="2" w:space="4" w:color="FFFFFF"/>
                  </w:divBdr>
                  <w:divsChild>
                    <w:div w:id="1896886980">
                      <w:marLeft w:val="0"/>
                      <w:marRight w:val="0"/>
                      <w:marTop w:val="0"/>
                      <w:marBottom w:val="0"/>
                      <w:divBdr>
                        <w:top w:val="none" w:sz="0" w:space="0" w:color="auto"/>
                        <w:left w:val="none" w:sz="0" w:space="0" w:color="auto"/>
                        <w:bottom w:val="none" w:sz="0" w:space="0" w:color="auto"/>
                        <w:right w:val="none" w:sz="0" w:space="0" w:color="auto"/>
                      </w:divBdr>
                    </w:div>
                  </w:divsChild>
                </w:div>
                <w:div w:id="1302492662">
                  <w:marLeft w:val="0"/>
                  <w:marRight w:val="0"/>
                  <w:marTop w:val="0"/>
                  <w:marBottom w:val="0"/>
                  <w:divBdr>
                    <w:top w:val="single" w:sz="2" w:space="1" w:color="FFFFFF"/>
                    <w:left w:val="single" w:sz="2" w:space="12" w:color="FFFFFF"/>
                    <w:bottom w:val="single" w:sz="2" w:space="1" w:color="FFFFFF"/>
                    <w:right w:val="single" w:sz="2" w:space="4" w:color="FFFFFF"/>
                  </w:divBdr>
                  <w:divsChild>
                    <w:div w:id="577516950">
                      <w:marLeft w:val="0"/>
                      <w:marRight w:val="0"/>
                      <w:marTop w:val="0"/>
                      <w:marBottom w:val="0"/>
                      <w:divBdr>
                        <w:top w:val="none" w:sz="0" w:space="0" w:color="auto"/>
                        <w:left w:val="none" w:sz="0" w:space="0" w:color="auto"/>
                        <w:bottom w:val="none" w:sz="0" w:space="0" w:color="auto"/>
                        <w:right w:val="none" w:sz="0" w:space="0" w:color="auto"/>
                      </w:divBdr>
                    </w:div>
                  </w:divsChild>
                </w:div>
                <w:div w:id="1346980365">
                  <w:marLeft w:val="0"/>
                  <w:marRight w:val="0"/>
                  <w:marTop w:val="0"/>
                  <w:marBottom w:val="0"/>
                  <w:divBdr>
                    <w:top w:val="single" w:sz="2" w:space="1" w:color="FFFFFF"/>
                    <w:left w:val="single" w:sz="2" w:space="12" w:color="FFFFFF"/>
                    <w:bottom w:val="single" w:sz="2" w:space="1" w:color="FFFFFF"/>
                    <w:right w:val="single" w:sz="2" w:space="4" w:color="FFFFFF"/>
                  </w:divBdr>
                  <w:divsChild>
                    <w:div w:id="301928067">
                      <w:marLeft w:val="0"/>
                      <w:marRight w:val="0"/>
                      <w:marTop w:val="0"/>
                      <w:marBottom w:val="0"/>
                      <w:divBdr>
                        <w:top w:val="none" w:sz="0" w:space="0" w:color="auto"/>
                        <w:left w:val="none" w:sz="0" w:space="0" w:color="auto"/>
                        <w:bottom w:val="none" w:sz="0" w:space="0" w:color="auto"/>
                        <w:right w:val="none" w:sz="0" w:space="0" w:color="auto"/>
                      </w:divBdr>
                    </w:div>
                  </w:divsChild>
                </w:div>
                <w:div w:id="1146968842">
                  <w:marLeft w:val="0"/>
                  <w:marRight w:val="0"/>
                  <w:marTop w:val="0"/>
                  <w:marBottom w:val="0"/>
                  <w:divBdr>
                    <w:top w:val="single" w:sz="2" w:space="1" w:color="FFFFFF"/>
                    <w:left w:val="single" w:sz="2" w:space="12" w:color="FFFFFF"/>
                    <w:bottom w:val="single" w:sz="2" w:space="1" w:color="FFFFFF"/>
                    <w:right w:val="single" w:sz="2" w:space="4" w:color="FFFFFF"/>
                  </w:divBdr>
                  <w:divsChild>
                    <w:div w:id="2146656898">
                      <w:marLeft w:val="0"/>
                      <w:marRight w:val="0"/>
                      <w:marTop w:val="0"/>
                      <w:marBottom w:val="0"/>
                      <w:divBdr>
                        <w:top w:val="none" w:sz="0" w:space="0" w:color="auto"/>
                        <w:left w:val="none" w:sz="0" w:space="0" w:color="auto"/>
                        <w:bottom w:val="none" w:sz="0" w:space="0" w:color="auto"/>
                        <w:right w:val="none" w:sz="0" w:space="0" w:color="auto"/>
                      </w:divBdr>
                    </w:div>
                  </w:divsChild>
                </w:div>
                <w:div w:id="1431660981">
                  <w:marLeft w:val="0"/>
                  <w:marRight w:val="0"/>
                  <w:marTop w:val="0"/>
                  <w:marBottom w:val="0"/>
                  <w:divBdr>
                    <w:top w:val="single" w:sz="2" w:space="1" w:color="FFFFFF"/>
                    <w:left w:val="single" w:sz="2" w:space="12" w:color="FFFFFF"/>
                    <w:bottom w:val="single" w:sz="2" w:space="1" w:color="FFFFFF"/>
                    <w:right w:val="single" w:sz="2" w:space="4" w:color="FFFFFF"/>
                  </w:divBdr>
                  <w:divsChild>
                    <w:div w:id="555237780">
                      <w:marLeft w:val="0"/>
                      <w:marRight w:val="0"/>
                      <w:marTop w:val="0"/>
                      <w:marBottom w:val="0"/>
                      <w:divBdr>
                        <w:top w:val="none" w:sz="0" w:space="0" w:color="auto"/>
                        <w:left w:val="none" w:sz="0" w:space="0" w:color="auto"/>
                        <w:bottom w:val="none" w:sz="0" w:space="0" w:color="auto"/>
                        <w:right w:val="none" w:sz="0" w:space="0" w:color="auto"/>
                      </w:divBdr>
                    </w:div>
                  </w:divsChild>
                </w:div>
                <w:div w:id="909116633">
                  <w:marLeft w:val="0"/>
                  <w:marRight w:val="0"/>
                  <w:marTop w:val="0"/>
                  <w:marBottom w:val="0"/>
                  <w:divBdr>
                    <w:top w:val="single" w:sz="2" w:space="1" w:color="FFFFFF"/>
                    <w:left w:val="single" w:sz="2" w:space="12" w:color="FFFFFF"/>
                    <w:bottom w:val="single" w:sz="2" w:space="1" w:color="FFFFFF"/>
                    <w:right w:val="single" w:sz="2" w:space="4" w:color="FFFFFF"/>
                  </w:divBdr>
                  <w:divsChild>
                    <w:div w:id="1683554322">
                      <w:marLeft w:val="0"/>
                      <w:marRight w:val="0"/>
                      <w:marTop w:val="0"/>
                      <w:marBottom w:val="0"/>
                      <w:divBdr>
                        <w:top w:val="none" w:sz="0" w:space="0" w:color="auto"/>
                        <w:left w:val="none" w:sz="0" w:space="0" w:color="auto"/>
                        <w:bottom w:val="none" w:sz="0" w:space="0" w:color="auto"/>
                        <w:right w:val="none" w:sz="0" w:space="0" w:color="auto"/>
                      </w:divBdr>
                    </w:div>
                  </w:divsChild>
                </w:div>
                <w:div w:id="239486759">
                  <w:marLeft w:val="0"/>
                  <w:marRight w:val="0"/>
                  <w:marTop w:val="0"/>
                  <w:marBottom w:val="0"/>
                  <w:divBdr>
                    <w:top w:val="single" w:sz="2" w:space="1" w:color="FFFFFF"/>
                    <w:left w:val="single" w:sz="2" w:space="12" w:color="FFFFFF"/>
                    <w:bottom w:val="single" w:sz="2" w:space="1" w:color="FFFFFF"/>
                    <w:right w:val="single" w:sz="2" w:space="4" w:color="FFFFFF"/>
                  </w:divBdr>
                  <w:divsChild>
                    <w:div w:id="2072271301">
                      <w:marLeft w:val="0"/>
                      <w:marRight w:val="0"/>
                      <w:marTop w:val="0"/>
                      <w:marBottom w:val="0"/>
                      <w:divBdr>
                        <w:top w:val="none" w:sz="0" w:space="0" w:color="auto"/>
                        <w:left w:val="none" w:sz="0" w:space="0" w:color="auto"/>
                        <w:bottom w:val="none" w:sz="0" w:space="0" w:color="auto"/>
                        <w:right w:val="none" w:sz="0" w:space="0" w:color="auto"/>
                      </w:divBdr>
                    </w:div>
                  </w:divsChild>
                </w:div>
                <w:div w:id="175121834">
                  <w:marLeft w:val="0"/>
                  <w:marRight w:val="0"/>
                  <w:marTop w:val="0"/>
                  <w:marBottom w:val="0"/>
                  <w:divBdr>
                    <w:top w:val="single" w:sz="2" w:space="1" w:color="FFFFFF"/>
                    <w:left w:val="single" w:sz="2" w:space="12" w:color="FFFFFF"/>
                    <w:bottom w:val="single" w:sz="2" w:space="1" w:color="FFFFFF"/>
                    <w:right w:val="single" w:sz="2" w:space="4" w:color="FFFFFF"/>
                  </w:divBdr>
                  <w:divsChild>
                    <w:div w:id="1056972125">
                      <w:marLeft w:val="0"/>
                      <w:marRight w:val="0"/>
                      <w:marTop w:val="0"/>
                      <w:marBottom w:val="0"/>
                      <w:divBdr>
                        <w:top w:val="none" w:sz="0" w:space="0" w:color="auto"/>
                        <w:left w:val="none" w:sz="0" w:space="0" w:color="auto"/>
                        <w:bottom w:val="none" w:sz="0" w:space="0" w:color="auto"/>
                        <w:right w:val="none" w:sz="0" w:space="0" w:color="auto"/>
                      </w:divBdr>
                    </w:div>
                  </w:divsChild>
                </w:div>
                <w:div w:id="103965817">
                  <w:marLeft w:val="0"/>
                  <w:marRight w:val="0"/>
                  <w:marTop w:val="0"/>
                  <w:marBottom w:val="0"/>
                  <w:divBdr>
                    <w:top w:val="single" w:sz="2" w:space="1" w:color="FFFFFF"/>
                    <w:left w:val="single" w:sz="2" w:space="12" w:color="FFFFFF"/>
                    <w:bottom w:val="single" w:sz="2" w:space="1" w:color="FFFFFF"/>
                    <w:right w:val="single" w:sz="2" w:space="4" w:color="FFFFFF"/>
                  </w:divBdr>
                  <w:divsChild>
                    <w:div w:id="1872450946">
                      <w:marLeft w:val="0"/>
                      <w:marRight w:val="0"/>
                      <w:marTop w:val="0"/>
                      <w:marBottom w:val="0"/>
                      <w:divBdr>
                        <w:top w:val="none" w:sz="0" w:space="0" w:color="auto"/>
                        <w:left w:val="none" w:sz="0" w:space="0" w:color="auto"/>
                        <w:bottom w:val="none" w:sz="0" w:space="0" w:color="auto"/>
                        <w:right w:val="none" w:sz="0" w:space="0" w:color="auto"/>
                      </w:divBdr>
                    </w:div>
                  </w:divsChild>
                </w:div>
                <w:div w:id="1537964422">
                  <w:marLeft w:val="0"/>
                  <w:marRight w:val="0"/>
                  <w:marTop w:val="0"/>
                  <w:marBottom w:val="0"/>
                  <w:divBdr>
                    <w:top w:val="single" w:sz="2" w:space="1" w:color="FFFFFF"/>
                    <w:left w:val="single" w:sz="2" w:space="12" w:color="FFFFFF"/>
                    <w:bottom w:val="single" w:sz="2" w:space="1" w:color="FFFFFF"/>
                    <w:right w:val="single" w:sz="2" w:space="4" w:color="FFFFFF"/>
                  </w:divBdr>
                  <w:divsChild>
                    <w:div w:id="748893630">
                      <w:marLeft w:val="0"/>
                      <w:marRight w:val="0"/>
                      <w:marTop w:val="0"/>
                      <w:marBottom w:val="0"/>
                      <w:divBdr>
                        <w:top w:val="none" w:sz="0" w:space="0" w:color="auto"/>
                        <w:left w:val="none" w:sz="0" w:space="0" w:color="auto"/>
                        <w:bottom w:val="none" w:sz="0" w:space="0" w:color="auto"/>
                        <w:right w:val="none" w:sz="0" w:space="0" w:color="auto"/>
                      </w:divBdr>
                    </w:div>
                  </w:divsChild>
                </w:div>
                <w:div w:id="1148084831">
                  <w:marLeft w:val="0"/>
                  <w:marRight w:val="0"/>
                  <w:marTop w:val="0"/>
                  <w:marBottom w:val="0"/>
                  <w:divBdr>
                    <w:top w:val="single" w:sz="2" w:space="1" w:color="FFFFFF"/>
                    <w:left w:val="single" w:sz="2" w:space="12" w:color="FFFFFF"/>
                    <w:bottom w:val="single" w:sz="2" w:space="1" w:color="FFFFFF"/>
                    <w:right w:val="single" w:sz="2" w:space="4" w:color="FFFFFF"/>
                  </w:divBdr>
                  <w:divsChild>
                    <w:div w:id="939458738">
                      <w:marLeft w:val="0"/>
                      <w:marRight w:val="0"/>
                      <w:marTop w:val="0"/>
                      <w:marBottom w:val="0"/>
                      <w:divBdr>
                        <w:top w:val="none" w:sz="0" w:space="0" w:color="auto"/>
                        <w:left w:val="none" w:sz="0" w:space="0" w:color="auto"/>
                        <w:bottom w:val="none" w:sz="0" w:space="0" w:color="auto"/>
                        <w:right w:val="none" w:sz="0" w:space="0" w:color="auto"/>
                      </w:divBdr>
                    </w:div>
                  </w:divsChild>
                </w:div>
                <w:div w:id="817188796">
                  <w:marLeft w:val="0"/>
                  <w:marRight w:val="0"/>
                  <w:marTop w:val="0"/>
                  <w:marBottom w:val="0"/>
                  <w:divBdr>
                    <w:top w:val="single" w:sz="2" w:space="1" w:color="FFFFFF"/>
                    <w:left w:val="single" w:sz="2" w:space="12" w:color="FFFFFF"/>
                    <w:bottom w:val="single" w:sz="2" w:space="1" w:color="FFFFFF"/>
                    <w:right w:val="single" w:sz="2" w:space="4" w:color="FFFFFF"/>
                  </w:divBdr>
                  <w:divsChild>
                    <w:div w:id="78840443">
                      <w:marLeft w:val="0"/>
                      <w:marRight w:val="0"/>
                      <w:marTop w:val="0"/>
                      <w:marBottom w:val="0"/>
                      <w:divBdr>
                        <w:top w:val="none" w:sz="0" w:space="0" w:color="auto"/>
                        <w:left w:val="none" w:sz="0" w:space="0" w:color="auto"/>
                        <w:bottom w:val="none" w:sz="0" w:space="0" w:color="auto"/>
                        <w:right w:val="none" w:sz="0" w:space="0" w:color="auto"/>
                      </w:divBdr>
                    </w:div>
                  </w:divsChild>
                </w:div>
                <w:div w:id="1156336719">
                  <w:marLeft w:val="0"/>
                  <w:marRight w:val="0"/>
                  <w:marTop w:val="0"/>
                  <w:marBottom w:val="0"/>
                  <w:divBdr>
                    <w:top w:val="single" w:sz="2" w:space="1" w:color="FFFFFF"/>
                    <w:left w:val="single" w:sz="2" w:space="12" w:color="FFFFFF"/>
                    <w:bottom w:val="single" w:sz="2" w:space="1" w:color="FFFFFF"/>
                    <w:right w:val="single" w:sz="2" w:space="4" w:color="FFFFFF"/>
                  </w:divBdr>
                  <w:divsChild>
                    <w:div w:id="2068411182">
                      <w:marLeft w:val="0"/>
                      <w:marRight w:val="0"/>
                      <w:marTop w:val="0"/>
                      <w:marBottom w:val="0"/>
                      <w:divBdr>
                        <w:top w:val="none" w:sz="0" w:space="0" w:color="auto"/>
                        <w:left w:val="none" w:sz="0" w:space="0" w:color="auto"/>
                        <w:bottom w:val="none" w:sz="0" w:space="0" w:color="auto"/>
                        <w:right w:val="none" w:sz="0" w:space="0" w:color="auto"/>
                      </w:divBdr>
                    </w:div>
                  </w:divsChild>
                </w:div>
                <w:div w:id="42754668">
                  <w:marLeft w:val="0"/>
                  <w:marRight w:val="0"/>
                  <w:marTop w:val="0"/>
                  <w:marBottom w:val="0"/>
                  <w:divBdr>
                    <w:top w:val="single" w:sz="2" w:space="1" w:color="FFFFFF"/>
                    <w:left w:val="single" w:sz="2" w:space="12" w:color="FFFFFF"/>
                    <w:bottom w:val="single" w:sz="2" w:space="4" w:color="FFFFFF"/>
                    <w:right w:val="single" w:sz="2" w:space="4" w:color="FFFFFF"/>
                  </w:divBdr>
                  <w:divsChild>
                    <w:div w:id="1590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83542">
      <w:bodyDiv w:val="1"/>
      <w:marLeft w:val="0"/>
      <w:marRight w:val="0"/>
      <w:marTop w:val="0"/>
      <w:marBottom w:val="0"/>
      <w:divBdr>
        <w:top w:val="none" w:sz="0" w:space="0" w:color="auto"/>
        <w:left w:val="none" w:sz="0" w:space="0" w:color="auto"/>
        <w:bottom w:val="none" w:sz="0" w:space="0" w:color="auto"/>
        <w:right w:val="none" w:sz="0" w:space="0" w:color="auto"/>
      </w:divBdr>
      <w:divsChild>
        <w:div w:id="392434009">
          <w:marLeft w:val="0"/>
          <w:marRight w:val="0"/>
          <w:marTop w:val="0"/>
          <w:marBottom w:val="0"/>
          <w:divBdr>
            <w:top w:val="none" w:sz="0" w:space="0" w:color="auto"/>
            <w:left w:val="none" w:sz="0" w:space="0" w:color="auto"/>
            <w:bottom w:val="none" w:sz="0" w:space="0" w:color="auto"/>
            <w:right w:val="none" w:sz="0" w:space="0" w:color="auto"/>
          </w:divBdr>
        </w:div>
        <w:div w:id="1140541406">
          <w:marLeft w:val="0"/>
          <w:marRight w:val="0"/>
          <w:marTop w:val="0"/>
          <w:marBottom w:val="335"/>
          <w:divBdr>
            <w:top w:val="none" w:sz="0" w:space="0" w:color="auto"/>
            <w:left w:val="none" w:sz="0" w:space="0" w:color="auto"/>
            <w:bottom w:val="none" w:sz="0" w:space="0" w:color="auto"/>
            <w:right w:val="none" w:sz="0" w:space="0" w:color="auto"/>
          </w:divBdr>
          <w:divsChild>
            <w:div w:id="2102990551">
              <w:marLeft w:val="0"/>
              <w:marRight w:val="0"/>
              <w:marTop w:val="0"/>
              <w:marBottom w:val="0"/>
              <w:divBdr>
                <w:top w:val="none" w:sz="0" w:space="0" w:color="auto"/>
                <w:left w:val="none" w:sz="0" w:space="0" w:color="auto"/>
                <w:bottom w:val="none" w:sz="0" w:space="0" w:color="auto"/>
                <w:right w:val="none" w:sz="0" w:space="0" w:color="auto"/>
              </w:divBdr>
              <w:divsChild>
                <w:div w:id="1004286934">
                  <w:marLeft w:val="0"/>
                  <w:marRight w:val="0"/>
                  <w:marTop w:val="0"/>
                  <w:marBottom w:val="0"/>
                  <w:divBdr>
                    <w:top w:val="single" w:sz="2" w:space="4" w:color="FFFFFF"/>
                    <w:left w:val="single" w:sz="2" w:space="12" w:color="FFFFFF"/>
                    <w:bottom w:val="single" w:sz="2" w:space="1" w:color="FFFFFF"/>
                    <w:right w:val="single" w:sz="2" w:space="4" w:color="FFFFFF"/>
                  </w:divBdr>
                  <w:divsChild>
                    <w:div w:id="300771697">
                      <w:marLeft w:val="0"/>
                      <w:marRight w:val="0"/>
                      <w:marTop w:val="0"/>
                      <w:marBottom w:val="0"/>
                      <w:divBdr>
                        <w:top w:val="none" w:sz="0" w:space="0" w:color="auto"/>
                        <w:left w:val="none" w:sz="0" w:space="0" w:color="auto"/>
                        <w:bottom w:val="none" w:sz="0" w:space="0" w:color="auto"/>
                        <w:right w:val="none" w:sz="0" w:space="0" w:color="auto"/>
                      </w:divBdr>
                    </w:div>
                  </w:divsChild>
                </w:div>
                <w:div w:id="2136098851">
                  <w:marLeft w:val="0"/>
                  <w:marRight w:val="0"/>
                  <w:marTop w:val="0"/>
                  <w:marBottom w:val="0"/>
                  <w:divBdr>
                    <w:top w:val="single" w:sz="2" w:space="1" w:color="FFFFFF"/>
                    <w:left w:val="single" w:sz="2" w:space="12" w:color="FFFFFF"/>
                    <w:bottom w:val="single" w:sz="2" w:space="1" w:color="FFFFFF"/>
                    <w:right w:val="single" w:sz="2" w:space="4" w:color="FFFFFF"/>
                  </w:divBdr>
                  <w:divsChild>
                    <w:div w:id="1122305785">
                      <w:marLeft w:val="0"/>
                      <w:marRight w:val="0"/>
                      <w:marTop w:val="0"/>
                      <w:marBottom w:val="0"/>
                      <w:divBdr>
                        <w:top w:val="none" w:sz="0" w:space="0" w:color="auto"/>
                        <w:left w:val="none" w:sz="0" w:space="0" w:color="auto"/>
                        <w:bottom w:val="none" w:sz="0" w:space="0" w:color="auto"/>
                        <w:right w:val="none" w:sz="0" w:space="0" w:color="auto"/>
                      </w:divBdr>
                    </w:div>
                  </w:divsChild>
                </w:div>
                <w:div w:id="1666786671">
                  <w:marLeft w:val="0"/>
                  <w:marRight w:val="0"/>
                  <w:marTop w:val="0"/>
                  <w:marBottom w:val="0"/>
                  <w:divBdr>
                    <w:top w:val="single" w:sz="2" w:space="1" w:color="FFFFFF"/>
                    <w:left w:val="single" w:sz="2" w:space="12" w:color="FFFFFF"/>
                    <w:bottom w:val="single" w:sz="2" w:space="1" w:color="FFFFFF"/>
                    <w:right w:val="single" w:sz="2" w:space="4" w:color="FFFFFF"/>
                  </w:divBdr>
                  <w:divsChild>
                    <w:div w:id="298386485">
                      <w:marLeft w:val="0"/>
                      <w:marRight w:val="0"/>
                      <w:marTop w:val="0"/>
                      <w:marBottom w:val="0"/>
                      <w:divBdr>
                        <w:top w:val="none" w:sz="0" w:space="0" w:color="auto"/>
                        <w:left w:val="none" w:sz="0" w:space="0" w:color="auto"/>
                        <w:bottom w:val="none" w:sz="0" w:space="0" w:color="auto"/>
                        <w:right w:val="none" w:sz="0" w:space="0" w:color="auto"/>
                      </w:divBdr>
                    </w:div>
                  </w:divsChild>
                </w:div>
                <w:div w:id="406617466">
                  <w:marLeft w:val="0"/>
                  <w:marRight w:val="0"/>
                  <w:marTop w:val="0"/>
                  <w:marBottom w:val="0"/>
                  <w:divBdr>
                    <w:top w:val="single" w:sz="2" w:space="1" w:color="FFFFFF"/>
                    <w:left w:val="single" w:sz="2" w:space="12" w:color="FFFFFF"/>
                    <w:bottom w:val="single" w:sz="2" w:space="1" w:color="FFFFFF"/>
                    <w:right w:val="single" w:sz="2" w:space="4" w:color="FFFFFF"/>
                  </w:divBdr>
                  <w:divsChild>
                    <w:div w:id="565267825">
                      <w:marLeft w:val="0"/>
                      <w:marRight w:val="0"/>
                      <w:marTop w:val="0"/>
                      <w:marBottom w:val="0"/>
                      <w:divBdr>
                        <w:top w:val="none" w:sz="0" w:space="0" w:color="auto"/>
                        <w:left w:val="none" w:sz="0" w:space="0" w:color="auto"/>
                        <w:bottom w:val="none" w:sz="0" w:space="0" w:color="auto"/>
                        <w:right w:val="none" w:sz="0" w:space="0" w:color="auto"/>
                      </w:divBdr>
                    </w:div>
                  </w:divsChild>
                </w:div>
                <w:div w:id="2038121837">
                  <w:marLeft w:val="0"/>
                  <w:marRight w:val="0"/>
                  <w:marTop w:val="0"/>
                  <w:marBottom w:val="0"/>
                  <w:divBdr>
                    <w:top w:val="single" w:sz="2" w:space="1" w:color="FFFFFF"/>
                    <w:left w:val="single" w:sz="2" w:space="12" w:color="FFFFFF"/>
                    <w:bottom w:val="single" w:sz="2" w:space="1" w:color="FFFFFF"/>
                    <w:right w:val="single" w:sz="2" w:space="4" w:color="FFFFFF"/>
                  </w:divBdr>
                  <w:divsChild>
                    <w:div w:id="1583877551">
                      <w:marLeft w:val="0"/>
                      <w:marRight w:val="0"/>
                      <w:marTop w:val="0"/>
                      <w:marBottom w:val="0"/>
                      <w:divBdr>
                        <w:top w:val="none" w:sz="0" w:space="0" w:color="auto"/>
                        <w:left w:val="none" w:sz="0" w:space="0" w:color="auto"/>
                        <w:bottom w:val="none" w:sz="0" w:space="0" w:color="auto"/>
                        <w:right w:val="none" w:sz="0" w:space="0" w:color="auto"/>
                      </w:divBdr>
                    </w:div>
                  </w:divsChild>
                </w:div>
                <w:div w:id="1316684381">
                  <w:marLeft w:val="0"/>
                  <w:marRight w:val="0"/>
                  <w:marTop w:val="0"/>
                  <w:marBottom w:val="0"/>
                  <w:divBdr>
                    <w:top w:val="single" w:sz="2" w:space="1" w:color="FFFFFF"/>
                    <w:left w:val="single" w:sz="2" w:space="12" w:color="FFFFFF"/>
                    <w:bottom w:val="single" w:sz="2" w:space="1" w:color="FFFFFF"/>
                    <w:right w:val="single" w:sz="2" w:space="4" w:color="FFFFFF"/>
                  </w:divBdr>
                  <w:divsChild>
                    <w:div w:id="2024043503">
                      <w:marLeft w:val="0"/>
                      <w:marRight w:val="0"/>
                      <w:marTop w:val="0"/>
                      <w:marBottom w:val="0"/>
                      <w:divBdr>
                        <w:top w:val="none" w:sz="0" w:space="0" w:color="auto"/>
                        <w:left w:val="none" w:sz="0" w:space="0" w:color="auto"/>
                        <w:bottom w:val="none" w:sz="0" w:space="0" w:color="auto"/>
                        <w:right w:val="none" w:sz="0" w:space="0" w:color="auto"/>
                      </w:divBdr>
                    </w:div>
                  </w:divsChild>
                </w:div>
                <w:div w:id="823357520">
                  <w:marLeft w:val="0"/>
                  <w:marRight w:val="0"/>
                  <w:marTop w:val="0"/>
                  <w:marBottom w:val="0"/>
                  <w:divBdr>
                    <w:top w:val="single" w:sz="2" w:space="1" w:color="FFFFFF"/>
                    <w:left w:val="single" w:sz="2" w:space="12" w:color="FFFFFF"/>
                    <w:bottom w:val="single" w:sz="2" w:space="1" w:color="FFFFFF"/>
                    <w:right w:val="single" w:sz="2" w:space="4" w:color="FFFFFF"/>
                  </w:divBdr>
                  <w:divsChild>
                    <w:div w:id="1120296454">
                      <w:marLeft w:val="0"/>
                      <w:marRight w:val="0"/>
                      <w:marTop w:val="0"/>
                      <w:marBottom w:val="0"/>
                      <w:divBdr>
                        <w:top w:val="none" w:sz="0" w:space="0" w:color="auto"/>
                        <w:left w:val="none" w:sz="0" w:space="0" w:color="auto"/>
                        <w:bottom w:val="none" w:sz="0" w:space="0" w:color="auto"/>
                        <w:right w:val="none" w:sz="0" w:space="0" w:color="auto"/>
                      </w:divBdr>
                    </w:div>
                  </w:divsChild>
                </w:div>
                <w:div w:id="489489070">
                  <w:marLeft w:val="0"/>
                  <w:marRight w:val="0"/>
                  <w:marTop w:val="0"/>
                  <w:marBottom w:val="0"/>
                  <w:divBdr>
                    <w:top w:val="single" w:sz="2" w:space="1" w:color="FFFFFF"/>
                    <w:left w:val="single" w:sz="2" w:space="12" w:color="FFFFFF"/>
                    <w:bottom w:val="single" w:sz="2" w:space="1" w:color="FFFFFF"/>
                    <w:right w:val="single" w:sz="2" w:space="4" w:color="FFFFFF"/>
                  </w:divBdr>
                  <w:divsChild>
                    <w:div w:id="1193036466">
                      <w:marLeft w:val="0"/>
                      <w:marRight w:val="0"/>
                      <w:marTop w:val="0"/>
                      <w:marBottom w:val="0"/>
                      <w:divBdr>
                        <w:top w:val="none" w:sz="0" w:space="0" w:color="auto"/>
                        <w:left w:val="none" w:sz="0" w:space="0" w:color="auto"/>
                        <w:bottom w:val="none" w:sz="0" w:space="0" w:color="auto"/>
                        <w:right w:val="none" w:sz="0" w:space="0" w:color="auto"/>
                      </w:divBdr>
                    </w:div>
                  </w:divsChild>
                </w:div>
                <w:div w:id="2129153772">
                  <w:marLeft w:val="0"/>
                  <w:marRight w:val="0"/>
                  <w:marTop w:val="0"/>
                  <w:marBottom w:val="0"/>
                  <w:divBdr>
                    <w:top w:val="single" w:sz="2" w:space="1" w:color="FFFFFF"/>
                    <w:left w:val="single" w:sz="2" w:space="12" w:color="FFFFFF"/>
                    <w:bottom w:val="single" w:sz="2" w:space="1" w:color="FFFFFF"/>
                    <w:right w:val="single" w:sz="2" w:space="4" w:color="FFFFFF"/>
                  </w:divBdr>
                  <w:divsChild>
                    <w:div w:id="1414888920">
                      <w:marLeft w:val="0"/>
                      <w:marRight w:val="0"/>
                      <w:marTop w:val="0"/>
                      <w:marBottom w:val="0"/>
                      <w:divBdr>
                        <w:top w:val="none" w:sz="0" w:space="0" w:color="auto"/>
                        <w:left w:val="none" w:sz="0" w:space="0" w:color="auto"/>
                        <w:bottom w:val="none" w:sz="0" w:space="0" w:color="auto"/>
                        <w:right w:val="none" w:sz="0" w:space="0" w:color="auto"/>
                      </w:divBdr>
                    </w:div>
                  </w:divsChild>
                </w:div>
                <w:div w:id="1311444353">
                  <w:marLeft w:val="0"/>
                  <w:marRight w:val="0"/>
                  <w:marTop w:val="0"/>
                  <w:marBottom w:val="0"/>
                  <w:divBdr>
                    <w:top w:val="single" w:sz="2" w:space="1" w:color="FFFFFF"/>
                    <w:left w:val="single" w:sz="2" w:space="12" w:color="FFFFFF"/>
                    <w:bottom w:val="single" w:sz="2" w:space="1" w:color="FFFFFF"/>
                    <w:right w:val="single" w:sz="2" w:space="4" w:color="FFFFFF"/>
                  </w:divBdr>
                  <w:divsChild>
                    <w:div w:id="1279265268">
                      <w:marLeft w:val="0"/>
                      <w:marRight w:val="0"/>
                      <w:marTop w:val="0"/>
                      <w:marBottom w:val="0"/>
                      <w:divBdr>
                        <w:top w:val="none" w:sz="0" w:space="0" w:color="auto"/>
                        <w:left w:val="none" w:sz="0" w:space="0" w:color="auto"/>
                        <w:bottom w:val="none" w:sz="0" w:space="0" w:color="auto"/>
                        <w:right w:val="none" w:sz="0" w:space="0" w:color="auto"/>
                      </w:divBdr>
                    </w:div>
                  </w:divsChild>
                </w:div>
                <w:div w:id="826477471">
                  <w:marLeft w:val="0"/>
                  <w:marRight w:val="0"/>
                  <w:marTop w:val="0"/>
                  <w:marBottom w:val="0"/>
                  <w:divBdr>
                    <w:top w:val="single" w:sz="2" w:space="1" w:color="FFFFFF"/>
                    <w:left w:val="single" w:sz="2" w:space="12" w:color="FFFFFF"/>
                    <w:bottom w:val="single" w:sz="2" w:space="1" w:color="FFFFFF"/>
                    <w:right w:val="single" w:sz="2" w:space="4" w:color="FFFFFF"/>
                  </w:divBdr>
                  <w:divsChild>
                    <w:div w:id="546379101">
                      <w:marLeft w:val="0"/>
                      <w:marRight w:val="0"/>
                      <w:marTop w:val="0"/>
                      <w:marBottom w:val="0"/>
                      <w:divBdr>
                        <w:top w:val="none" w:sz="0" w:space="0" w:color="auto"/>
                        <w:left w:val="none" w:sz="0" w:space="0" w:color="auto"/>
                        <w:bottom w:val="none" w:sz="0" w:space="0" w:color="auto"/>
                        <w:right w:val="none" w:sz="0" w:space="0" w:color="auto"/>
                      </w:divBdr>
                    </w:div>
                  </w:divsChild>
                </w:div>
                <w:div w:id="2051108700">
                  <w:marLeft w:val="0"/>
                  <w:marRight w:val="0"/>
                  <w:marTop w:val="0"/>
                  <w:marBottom w:val="0"/>
                  <w:divBdr>
                    <w:top w:val="single" w:sz="2" w:space="1" w:color="FFFFFF"/>
                    <w:left w:val="single" w:sz="2" w:space="12" w:color="FFFFFF"/>
                    <w:bottom w:val="single" w:sz="2" w:space="1" w:color="FFFFFF"/>
                    <w:right w:val="single" w:sz="2" w:space="4" w:color="FFFFFF"/>
                  </w:divBdr>
                  <w:divsChild>
                    <w:div w:id="1404839488">
                      <w:marLeft w:val="0"/>
                      <w:marRight w:val="0"/>
                      <w:marTop w:val="0"/>
                      <w:marBottom w:val="0"/>
                      <w:divBdr>
                        <w:top w:val="none" w:sz="0" w:space="0" w:color="auto"/>
                        <w:left w:val="none" w:sz="0" w:space="0" w:color="auto"/>
                        <w:bottom w:val="none" w:sz="0" w:space="0" w:color="auto"/>
                        <w:right w:val="none" w:sz="0" w:space="0" w:color="auto"/>
                      </w:divBdr>
                    </w:div>
                  </w:divsChild>
                </w:div>
                <w:div w:id="1801607861">
                  <w:marLeft w:val="0"/>
                  <w:marRight w:val="0"/>
                  <w:marTop w:val="0"/>
                  <w:marBottom w:val="0"/>
                  <w:divBdr>
                    <w:top w:val="single" w:sz="2" w:space="1" w:color="FFFFFF"/>
                    <w:left w:val="single" w:sz="2" w:space="12" w:color="FFFFFF"/>
                    <w:bottom w:val="single" w:sz="2" w:space="1" w:color="FFFFFF"/>
                    <w:right w:val="single" w:sz="2" w:space="4" w:color="FFFFFF"/>
                  </w:divBdr>
                  <w:divsChild>
                    <w:div w:id="1003321789">
                      <w:marLeft w:val="0"/>
                      <w:marRight w:val="0"/>
                      <w:marTop w:val="0"/>
                      <w:marBottom w:val="0"/>
                      <w:divBdr>
                        <w:top w:val="none" w:sz="0" w:space="0" w:color="auto"/>
                        <w:left w:val="none" w:sz="0" w:space="0" w:color="auto"/>
                        <w:bottom w:val="none" w:sz="0" w:space="0" w:color="auto"/>
                        <w:right w:val="none" w:sz="0" w:space="0" w:color="auto"/>
                      </w:divBdr>
                    </w:div>
                  </w:divsChild>
                </w:div>
                <w:div w:id="41369929">
                  <w:marLeft w:val="0"/>
                  <w:marRight w:val="0"/>
                  <w:marTop w:val="0"/>
                  <w:marBottom w:val="0"/>
                  <w:divBdr>
                    <w:top w:val="single" w:sz="2" w:space="1" w:color="FFFFFF"/>
                    <w:left w:val="single" w:sz="2" w:space="12" w:color="FFFFFF"/>
                    <w:bottom w:val="single" w:sz="2" w:space="1" w:color="FFFFFF"/>
                    <w:right w:val="single" w:sz="2" w:space="4" w:color="FFFFFF"/>
                  </w:divBdr>
                  <w:divsChild>
                    <w:div w:id="2032489821">
                      <w:marLeft w:val="0"/>
                      <w:marRight w:val="0"/>
                      <w:marTop w:val="0"/>
                      <w:marBottom w:val="0"/>
                      <w:divBdr>
                        <w:top w:val="none" w:sz="0" w:space="0" w:color="auto"/>
                        <w:left w:val="none" w:sz="0" w:space="0" w:color="auto"/>
                        <w:bottom w:val="none" w:sz="0" w:space="0" w:color="auto"/>
                        <w:right w:val="none" w:sz="0" w:space="0" w:color="auto"/>
                      </w:divBdr>
                    </w:div>
                  </w:divsChild>
                </w:div>
                <w:div w:id="492451016">
                  <w:marLeft w:val="0"/>
                  <w:marRight w:val="0"/>
                  <w:marTop w:val="0"/>
                  <w:marBottom w:val="0"/>
                  <w:divBdr>
                    <w:top w:val="single" w:sz="2" w:space="1" w:color="FFFFFF"/>
                    <w:left w:val="single" w:sz="2" w:space="12" w:color="FFFFFF"/>
                    <w:bottom w:val="single" w:sz="2" w:space="1" w:color="FFFFFF"/>
                    <w:right w:val="single" w:sz="2" w:space="4" w:color="FFFFFF"/>
                  </w:divBdr>
                  <w:divsChild>
                    <w:div w:id="929698504">
                      <w:marLeft w:val="0"/>
                      <w:marRight w:val="0"/>
                      <w:marTop w:val="0"/>
                      <w:marBottom w:val="0"/>
                      <w:divBdr>
                        <w:top w:val="none" w:sz="0" w:space="0" w:color="auto"/>
                        <w:left w:val="none" w:sz="0" w:space="0" w:color="auto"/>
                        <w:bottom w:val="none" w:sz="0" w:space="0" w:color="auto"/>
                        <w:right w:val="none" w:sz="0" w:space="0" w:color="auto"/>
                      </w:divBdr>
                    </w:div>
                  </w:divsChild>
                </w:div>
                <w:div w:id="1361853760">
                  <w:marLeft w:val="0"/>
                  <w:marRight w:val="0"/>
                  <w:marTop w:val="0"/>
                  <w:marBottom w:val="0"/>
                  <w:divBdr>
                    <w:top w:val="single" w:sz="2" w:space="1" w:color="FFFFFF"/>
                    <w:left w:val="single" w:sz="2" w:space="12" w:color="FFFFFF"/>
                    <w:bottom w:val="single" w:sz="2" w:space="1" w:color="FFFFFF"/>
                    <w:right w:val="single" w:sz="2" w:space="4" w:color="FFFFFF"/>
                  </w:divBdr>
                  <w:divsChild>
                    <w:div w:id="1945263039">
                      <w:marLeft w:val="0"/>
                      <w:marRight w:val="0"/>
                      <w:marTop w:val="0"/>
                      <w:marBottom w:val="0"/>
                      <w:divBdr>
                        <w:top w:val="none" w:sz="0" w:space="0" w:color="auto"/>
                        <w:left w:val="none" w:sz="0" w:space="0" w:color="auto"/>
                        <w:bottom w:val="none" w:sz="0" w:space="0" w:color="auto"/>
                        <w:right w:val="none" w:sz="0" w:space="0" w:color="auto"/>
                      </w:divBdr>
                    </w:div>
                  </w:divsChild>
                </w:div>
                <w:div w:id="814951310">
                  <w:marLeft w:val="0"/>
                  <w:marRight w:val="0"/>
                  <w:marTop w:val="0"/>
                  <w:marBottom w:val="0"/>
                  <w:divBdr>
                    <w:top w:val="single" w:sz="2" w:space="1" w:color="FFFFFF"/>
                    <w:left w:val="single" w:sz="2" w:space="12" w:color="FFFFFF"/>
                    <w:bottom w:val="single" w:sz="2" w:space="1" w:color="FFFFFF"/>
                    <w:right w:val="single" w:sz="2" w:space="4" w:color="FFFFFF"/>
                  </w:divBdr>
                  <w:divsChild>
                    <w:div w:id="1742602868">
                      <w:marLeft w:val="0"/>
                      <w:marRight w:val="0"/>
                      <w:marTop w:val="0"/>
                      <w:marBottom w:val="0"/>
                      <w:divBdr>
                        <w:top w:val="none" w:sz="0" w:space="0" w:color="auto"/>
                        <w:left w:val="none" w:sz="0" w:space="0" w:color="auto"/>
                        <w:bottom w:val="none" w:sz="0" w:space="0" w:color="auto"/>
                        <w:right w:val="none" w:sz="0" w:space="0" w:color="auto"/>
                      </w:divBdr>
                    </w:div>
                  </w:divsChild>
                </w:div>
                <w:div w:id="1185753059">
                  <w:marLeft w:val="0"/>
                  <w:marRight w:val="0"/>
                  <w:marTop w:val="0"/>
                  <w:marBottom w:val="0"/>
                  <w:divBdr>
                    <w:top w:val="single" w:sz="2" w:space="1" w:color="FFFFFF"/>
                    <w:left w:val="single" w:sz="2" w:space="12" w:color="FFFFFF"/>
                    <w:bottom w:val="single" w:sz="2" w:space="1" w:color="FFFFFF"/>
                    <w:right w:val="single" w:sz="2" w:space="4" w:color="FFFFFF"/>
                  </w:divBdr>
                  <w:divsChild>
                    <w:div w:id="233126294">
                      <w:marLeft w:val="0"/>
                      <w:marRight w:val="0"/>
                      <w:marTop w:val="0"/>
                      <w:marBottom w:val="0"/>
                      <w:divBdr>
                        <w:top w:val="none" w:sz="0" w:space="0" w:color="auto"/>
                        <w:left w:val="none" w:sz="0" w:space="0" w:color="auto"/>
                        <w:bottom w:val="none" w:sz="0" w:space="0" w:color="auto"/>
                        <w:right w:val="none" w:sz="0" w:space="0" w:color="auto"/>
                      </w:divBdr>
                    </w:div>
                  </w:divsChild>
                </w:div>
                <w:div w:id="2110394116">
                  <w:marLeft w:val="0"/>
                  <w:marRight w:val="0"/>
                  <w:marTop w:val="0"/>
                  <w:marBottom w:val="0"/>
                  <w:divBdr>
                    <w:top w:val="single" w:sz="2" w:space="1" w:color="FFFFFF"/>
                    <w:left w:val="single" w:sz="2" w:space="12" w:color="FFFFFF"/>
                    <w:bottom w:val="single" w:sz="2" w:space="1" w:color="FFFFFF"/>
                    <w:right w:val="single" w:sz="2" w:space="4" w:color="FFFFFF"/>
                  </w:divBdr>
                  <w:divsChild>
                    <w:div w:id="1394425253">
                      <w:marLeft w:val="0"/>
                      <w:marRight w:val="0"/>
                      <w:marTop w:val="0"/>
                      <w:marBottom w:val="0"/>
                      <w:divBdr>
                        <w:top w:val="none" w:sz="0" w:space="0" w:color="auto"/>
                        <w:left w:val="none" w:sz="0" w:space="0" w:color="auto"/>
                        <w:bottom w:val="none" w:sz="0" w:space="0" w:color="auto"/>
                        <w:right w:val="none" w:sz="0" w:space="0" w:color="auto"/>
                      </w:divBdr>
                    </w:div>
                  </w:divsChild>
                </w:div>
                <w:div w:id="2079206801">
                  <w:marLeft w:val="0"/>
                  <w:marRight w:val="0"/>
                  <w:marTop w:val="0"/>
                  <w:marBottom w:val="0"/>
                  <w:divBdr>
                    <w:top w:val="single" w:sz="2" w:space="1" w:color="FFFFFF"/>
                    <w:left w:val="single" w:sz="2" w:space="12" w:color="FFFFFF"/>
                    <w:bottom w:val="single" w:sz="2" w:space="1" w:color="FFFFFF"/>
                    <w:right w:val="single" w:sz="2" w:space="4" w:color="FFFFFF"/>
                  </w:divBdr>
                  <w:divsChild>
                    <w:div w:id="572081527">
                      <w:marLeft w:val="0"/>
                      <w:marRight w:val="0"/>
                      <w:marTop w:val="0"/>
                      <w:marBottom w:val="0"/>
                      <w:divBdr>
                        <w:top w:val="none" w:sz="0" w:space="0" w:color="auto"/>
                        <w:left w:val="none" w:sz="0" w:space="0" w:color="auto"/>
                        <w:bottom w:val="none" w:sz="0" w:space="0" w:color="auto"/>
                        <w:right w:val="none" w:sz="0" w:space="0" w:color="auto"/>
                      </w:divBdr>
                    </w:div>
                  </w:divsChild>
                </w:div>
                <w:div w:id="1774089674">
                  <w:marLeft w:val="0"/>
                  <w:marRight w:val="0"/>
                  <w:marTop w:val="0"/>
                  <w:marBottom w:val="0"/>
                  <w:divBdr>
                    <w:top w:val="single" w:sz="2" w:space="1" w:color="FFFFFF"/>
                    <w:left w:val="single" w:sz="2" w:space="12" w:color="FFFFFF"/>
                    <w:bottom w:val="single" w:sz="2" w:space="1" w:color="FFFFFF"/>
                    <w:right w:val="single" w:sz="2" w:space="4" w:color="FFFFFF"/>
                  </w:divBdr>
                  <w:divsChild>
                    <w:div w:id="564803023">
                      <w:marLeft w:val="0"/>
                      <w:marRight w:val="0"/>
                      <w:marTop w:val="0"/>
                      <w:marBottom w:val="0"/>
                      <w:divBdr>
                        <w:top w:val="none" w:sz="0" w:space="0" w:color="auto"/>
                        <w:left w:val="none" w:sz="0" w:space="0" w:color="auto"/>
                        <w:bottom w:val="none" w:sz="0" w:space="0" w:color="auto"/>
                        <w:right w:val="none" w:sz="0" w:space="0" w:color="auto"/>
                      </w:divBdr>
                    </w:div>
                  </w:divsChild>
                </w:div>
                <w:div w:id="152262476">
                  <w:marLeft w:val="0"/>
                  <w:marRight w:val="0"/>
                  <w:marTop w:val="0"/>
                  <w:marBottom w:val="0"/>
                  <w:divBdr>
                    <w:top w:val="single" w:sz="2" w:space="1" w:color="FFFFFF"/>
                    <w:left w:val="single" w:sz="2" w:space="12" w:color="FFFFFF"/>
                    <w:bottom w:val="single" w:sz="2" w:space="1" w:color="FFFFFF"/>
                    <w:right w:val="single" w:sz="2" w:space="4" w:color="FFFFFF"/>
                  </w:divBdr>
                  <w:divsChild>
                    <w:div w:id="13196755">
                      <w:marLeft w:val="0"/>
                      <w:marRight w:val="0"/>
                      <w:marTop w:val="0"/>
                      <w:marBottom w:val="0"/>
                      <w:divBdr>
                        <w:top w:val="none" w:sz="0" w:space="0" w:color="auto"/>
                        <w:left w:val="none" w:sz="0" w:space="0" w:color="auto"/>
                        <w:bottom w:val="none" w:sz="0" w:space="0" w:color="auto"/>
                        <w:right w:val="none" w:sz="0" w:space="0" w:color="auto"/>
                      </w:divBdr>
                    </w:div>
                  </w:divsChild>
                </w:div>
                <w:div w:id="979385899">
                  <w:marLeft w:val="0"/>
                  <w:marRight w:val="0"/>
                  <w:marTop w:val="0"/>
                  <w:marBottom w:val="0"/>
                  <w:divBdr>
                    <w:top w:val="single" w:sz="2" w:space="1" w:color="FFFFFF"/>
                    <w:left w:val="single" w:sz="2" w:space="12" w:color="FFFFFF"/>
                    <w:bottom w:val="single" w:sz="2" w:space="1" w:color="FFFFFF"/>
                    <w:right w:val="single" w:sz="2" w:space="4" w:color="FFFFFF"/>
                  </w:divBdr>
                  <w:divsChild>
                    <w:div w:id="635837633">
                      <w:marLeft w:val="0"/>
                      <w:marRight w:val="0"/>
                      <w:marTop w:val="0"/>
                      <w:marBottom w:val="0"/>
                      <w:divBdr>
                        <w:top w:val="none" w:sz="0" w:space="0" w:color="auto"/>
                        <w:left w:val="none" w:sz="0" w:space="0" w:color="auto"/>
                        <w:bottom w:val="none" w:sz="0" w:space="0" w:color="auto"/>
                        <w:right w:val="none" w:sz="0" w:space="0" w:color="auto"/>
                      </w:divBdr>
                    </w:div>
                  </w:divsChild>
                </w:div>
                <w:div w:id="996147375">
                  <w:marLeft w:val="0"/>
                  <w:marRight w:val="0"/>
                  <w:marTop w:val="0"/>
                  <w:marBottom w:val="0"/>
                  <w:divBdr>
                    <w:top w:val="single" w:sz="2" w:space="1" w:color="FFFFFF"/>
                    <w:left w:val="single" w:sz="2" w:space="12" w:color="FFFFFF"/>
                    <w:bottom w:val="single" w:sz="2" w:space="1" w:color="FFFFFF"/>
                    <w:right w:val="single" w:sz="2" w:space="4" w:color="FFFFFF"/>
                  </w:divBdr>
                  <w:divsChild>
                    <w:div w:id="535309880">
                      <w:marLeft w:val="0"/>
                      <w:marRight w:val="0"/>
                      <w:marTop w:val="0"/>
                      <w:marBottom w:val="0"/>
                      <w:divBdr>
                        <w:top w:val="none" w:sz="0" w:space="0" w:color="auto"/>
                        <w:left w:val="none" w:sz="0" w:space="0" w:color="auto"/>
                        <w:bottom w:val="none" w:sz="0" w:space="0" w:color="auto"/>
                        <w:right w:val="none" w:sz="0" w:space="0" w:color="auto"/>
                      </w:divBdr>
                    </w:div>
                  </w:divsChild>
                </w:div>
                <w:div w:id="1149371385">
                  <w:marLeft w:val="0"/>
                  <w:marRight w:val="0"/>
                  <w:marTop w:val="0"/>
                  <w:marBottom w:val="0"/>
                  <w:divBdr>
                    <w:top w:val="single" w:sz="2" w:space="1" w:color="FFFFFF"/>
                    <w:left w:val="single" w:sz="2" w:space="12" w:color="FFFFFF"/>
                    <w:bottom w:val="single" w:sz="2" w:space="1" w:color="FFFFFF"/>
                    <w:right w:val="single" w:sz="2" w:space="4" w:color="FFFFFF"/>
                  </w:divBdr>
                  <w:divsChild>
                    <w:div w:id="1242834838">
                      <w:marLeft w:val="0"/>
                      <w:marRight w:val="0"/>
                      <w:marTop w:val="0"/>
                      <w:marBottom w:val="0"/>
                      <w:divBdr>
                        <w:top w:val="none" w:sz="0" w:space="0" w:color="auto"/>
                        <w:left w:val="none" w:sz="0" w:space="0" w:color="auto"/>
                        <w:bottom w:val="none" w:sz="0" w:space="0" w:color="auto"/>
                        <w:right w:val="none" w:sz="0" w:space="0" w:color="auto"/>
                      </w:divBdr>
                    </w:div>
                  </w:divsChild>
                </w:div>
                <w:div w:id="1647198875">
                  <w:marLeft w:val="0"/>
                  <w:marRight w:val="0"/>
                  <w:marTop w:val="0"/>
                  <w:marBottom w:val="0"/>
                  <w:divBdr>
                    <w:top w:val="single" w:sz="2" w:space="1" w:color="FFFFFF"/>
                    <w:left w:val="single" w:sz="2" w:space="12" w:color="FFFFFF"/>
                    <w:bottom w:val="single" w:sz="2" w:space="1" w:color="FFFFFF"/>
                    <w:right w:val="single" w:sz="2" w:space="4" w:color="FFFFFF"/>
                  </w:divBdr>
                  <w:divsChild>
                    <w:div w:id="46494607">
                      <w:marLeft w:val="0"/>
                      <w:marRight w:val="0"/>
                      <w:marTop w:val="0"/>
                      <w:marBottom w:val="0"/>
                      <w:divBdr>
                        <w:top w:val="none" w:sz="0" w:space="0" w:color="auto"/>
                        <w:left w:val="none" w:sz="0" w:space="0" w:color="auto"/>
                        <w:bottom w:val="none" w:sz="0" w:space="0" w:color="auto"/>
                        <w:right w:val="none" w:sz="0" w:space="0" w:color="auto"/>
                      </w:divBdr>
                    </w:div>
                  </w:divsChild>
                </w:div>
                <w:div w:id="1968047583">
                  <w:marLeft w:val="0"/>
                  <w:marRight w:val="0"/>
                  <w:marTop w:val="0"/>
                  <w:marBottom w:val="0"/>
                  <w:divBdr>
                    <w:top w:val="single" w:sz="2" w:space="1" w:color="FFFFFF"/>
                    <w:left w:val="single" w:sz="2" w:space="12" w:color="FFFFFF"/>
                    <w:bottom w:val="single" w:sz="2" w:space="1" w:color="FFFFFF"/>
                    <w:right w:val="single" w:sz="2" w:space="4" w:color="FFFFFF"/>
                  </w:divBdr>
                  <w:divsChild>
                    <w:div w:id="1626303268">
                      <w:marLeft w:val="0"/>
                      <w:marRight w:val="0"/>
                      <w:marTop w:val="0"/>
                      <w:marBottom w:val="0"/>
                      <w:divBdr>
                        <w:top w:val="none" w:sz="0" w:space="0" w:color="auto"/>
                        <w:left w:val="none" w:sz="0" w:space="0" w:color="auto"/>
                        <w:bottom w:val="none" w:sz="0" w:space="0" w:color="auto"/>
                        <w:right w:val="none" w:sz="0" w:space="0" w:color="auto"/>
                      </w:divBdr>
                    </w:div>
                  </w:divsChild>
                </w:div>
                <w:div w:id="1186017550">
                  <w:marLeft w:val="0"/>
                  <w:marRight w:val="0"/>
                  <w:marTop w:val="0"/>
                  <w:marBottom w:val="0"/>
                  <w:divBdr>
                    <w:top w:val="single" w:sz="2" w:space="1" w:color="FFFFFF"/>
                    <w:left w:val="single" w:sz="2" w:space="12" w:color="FFFFFF"/>
                    <w:bottom w:val="single" w:sz="2" w:space="1" w:color="FFFFFF"/>
                    <w:right w:val="single" w:sz="2" w:space="4" w:color="FFFFFF"/>
                  </w:divBdr>
                  <w:divsChild>
                    <w:div w:id="1413089643">
                      <w:marLeft w:val="0"/>
                      <w:marRight w:val="0"/>
                      <w:marTop w:val="0"/>
                      <w:marBottom w:val="0"/>
                      <w:divBdr>
                        <w:top w:val="none" w:sz="0" w:space="0" w:color="auto"/>
                        <w:left w:val="none" w:sz="0" w:space="0" w:color="auto"/>
                        <w:bottom w:val="none" w:sz="0" w:space="0" w:color="auto"/>
                        <w:right w:val="none" w:sz="0" w:space="0" w:color="auto"/>
                      </w:divBdr>
                    </w:div>
                  </w:divsChild>
                </w:div>
                <w:div w:id="718864570">
                  <w:marLeft w:val="0"/>
                  <w:marRight w:val="0"/>
                  <w:marTop w:val="0"/>
                  <w:marBottom w:val="0"/>
                  <w:divBdr>
                    <w:top w:val="single" w:sz="2" w:space="1" w:color="FFFFFF"/>
                    <w:left w:val="single" w:sz="2" w:space="12" w:color="FFFFFF"/>
                    <w:bottom w:val="single" w:sz="2" w:space="1" w:color="FFFFFF"/>
                    <w:right w:val="single" w:sz="2" w:space="4" w:color="FFFFFF"/>
                  </w:divBdr>
                  <w:divsChild>
                    <w:div w:id="2001423997">
                      <w:marLeft w:val="0"/>
                      <w:marRight w:val="0"/>
                      <w:marTop w:val="0"/>
                      <w:marBottom w:val="0"/>
                      <w:divBdr>
                        <w:top w:val="none" w:sz="0" w:space="0" w:color="auto"/>
                        <w:left w:val="none" w:sz="0" w:space="0" w:color="auto"/>
                        <w:bottom w:val="none" w:sz="0" w:space="0" w:color="auto"/>
                        <w:right w:val="none" w:sz="0" w:space="0" w:color="auto"/>
                      </w:divBdr>
                    </w:div>
                  </w:divsChild>
                </w:div>
                <w:div w:id="1076250045">
                  <w:marLeft w:val="0"/>
                  <w:marRight w:val="0"/>
                  <w:marTop w:val="0"/>
                  <w:marBottom w:val="0"/>
                  <w:divBdr>
                    <w:top w:val="single" w:sz="2" w:space="1" w:color="FFFFFF"/>
                    <w:left w:val="single" w:sz="2" w:space="12" w:color="FFFFFF"/>
                    <w:bottom w:val="single" w:sz="2" w:space="1" w:color="FFFFFF"/>
                    <w:right w:val="single" w:sz="2" w:space="4" w:color="FFFFFF"/>
                  </w:divBdr>
                  <w:divsChild>
                    <w:div w:id="1453092707">
                      <w:marLeft w:val="0"/>
                      <w:marRight w:val="0"/>
                      <w:marTop w:val="0"/>
                      <w:marBottom w:val="0"/>
                      <w:divBdr>
                        <w:top w:val="none" w:sz="0" w:space="0" w:color="auto"/>
                        <w:left w:val="none" w:sz="0" w:space="0" w:color="auto"/>
                        <w:bottom w:val="none" w:sz="0" w:space="0" w:color="auto"/>
                        <w:right w:val="none" w:sz="0" w:space="0" w:color="auto"/>
                      </w:divBdr>
                    </w:div>
                  </w:divsChild>
                </w:div>
                <w:div w:id="1045955918">
                  <w:marLeft w:val="0"/>
                  <w:marRight w:val="0"/>
                  <w:marTop w:val="0"/>
                  <w:marBottom w:val="0"/>
                  <w:divBdr>
                    <w:top w:val="single" w:sz="2" w:space="1" w:color="FFFFFF"/>
                    <w:left w:val="single" w:sz="2" w:space="12" w:color="FFFFFF"/>
                    <w:bottom w:val="single" w:sz="2" w:space="1" w:color="FFFFFF"/>
                    <w:right w:val="single" w:sz="2" w:space="4" w:color="FFFFFF"/>
                  </w:divBdr>
                  <w:divsChild>
                    <w:div w:id="83889675">
                      <w:marLeft w:val="0"/>
                      <w:marRight w:val="0"/>
                      <w:marTop w:val="0"/>
                      <w:marBottom w:val="0"/>
                      <w:divBdr>
                        <w:top w:val="none" w:sz="0" w:space="0" w:color="auto"/>
                        <w:left w:val="none" w:sz="0" w:space="0" w:color="auto"/>
                        <w:bottom w:val="none" w:sz="0" w:space="0" w:color="auto"/>
                        <w:right w:val="none" w:sz="0" w:space="0" w:color="auto"/>
                      </w:divBdr>
                    </w:div>
                  </w:divsChild>
                </w:div>
                <w:div w:id="2039501702">
                  <w:marLeft w:val="0"/>
                  <w:marRight w:val="0"/>
                  <w:marTop w:val="0"/>
                  <w:marBottom w:val="0"/>
                  <w:divBdr>
                    <w:top w:val="single" w:sz="2" w:space="1" w:color="FFFFFF"/>
                    <w:left w:val="single" w:sz="2" w:space="12" w:color="FFFFFF"/>
                    <w:bottom w:val="single" w:sz="2" w:space="1" w:color="FFFFFF"/>
                    <w:right w:val="single" w:sz="2" w:space="4" w:color="FFFFFF"/>
                  </w:divBdr>
                  <w:divsChild>
                    <w:div w:id="45030138">
                      <w:marLeft w:val="0"/>
                      <w:marRight w:val="0"/>
                      <w:marTop w:val="0"/>
                      <w:marBottom w:val="0"/>
                      <w:divBdr>
                        <w:top w:val="none" w:sz="0" w:space="0" w:color="auto"/>
                        <w:left w:val="none" w:sz="0" w:space="0" w:color="auto"/>
                        <w:bottom w:val="none" w:sz="0" w:space="0" w:color="auto"/>
                        <w:right w:val="none" w:sz="0" w:space="0" w:color="auto"/>
                      </w:divBdr>
                    </w:div>
                  </w:divsChild>
                </w:div>
                <w:div w:id="2040081483">
                  <w:marLeft w:val="0"/>
                  <w:marRight w:val="0"/>
                  <w:marTop w:val="0"/>
                  <w:marBottom w:val="0"/>
                  <w:divBdr>
                    <w:top w:val="single" w:sz="2" w:space="1" w:color="FFFFFF"/>
                    <w:left w:val="single" w:sz="2" w:space="12" w:color="FFFFFF"/>
                    <w:bottom w:val="single" w:sz="2" w:space="1" w:color="FFFFFF"/>
                    <w:right w:val="single" w:sz="2" w:space="4" w:color="FFFFFF"/>
                  </w:divBdr>
                  <w:divsChild>
                    <w:div w:id="1363435713">
                      <w:marLeft w:val="0"/>
                      <w:marRight w:val="0"/>
                      <w:marTop w:val="0"/>
                      <w:marBottom w:val="0"/>
                      <w:divBdr>
                        <w:top w:val="none" w:sz="0" w:space="0" w:color="auto"/>
                        <w:left w:val="none" w:sz="0" w:space="0" w:color="auto"/>
                        <w:bottom w:val="none" w:sz="0" w:space="0" w:color="auto"/>
                        <w:right w:val="none" w:sz="0" w:space="0" w:color="auto"/>
                      </w:divBdr>
                    </w:div>
                  </w:divsChild>
                </w:div>
                <w:div w:id="963384445">
                  <w:marLeft w:val="0"/>
                  <w:marRight w:val="0"/>
                  <w:marTop w:val="0"/>
                  <w:marBottom w:val="0"/>
                  <w:divBdr>
                    <w:top w:val="single" w:sz="2" w:space="1" w:color="FFFFFF"/>
                    <w:left w:val="single" w:sz="2" w:space="12" w:color="FFFFFF"/>
                    <w:bottom w:val="single" w:sz="2" w:space="1" w:color="FFFFFF"/>
                    <w:right w:val="single" w:sz="2" w:space="4" w:color="FFFFFF"/>
                  </w:divBdr>
                  <w:divsChild>
                    <w:div w:id="1601914149">
                      <w:marLeft w:val="0"/>
                      <w:marRight w:val="0"/>
                      <w:marTop w:val="0"/>
                      <w:marBottom w:val="0"/>
                      <w:divBdr>
                        <w:top w:val="none" w:sz="0" w:space="0" w:color="auto"/>
                        <w:left w:val="none" w:sz="0" w:space="0" w:color="auto"/>
                        <w:bottom w:val="none" w:sz="0" w:space="0" w:color="auto"/>
                        <w:right w:val="none" w:sz="0" w:space="0" w:color="auto"/>
                      </w:divBdr>
                    </w:div>
                  </w:divsChild>
                </w:div>
                <w:div w:id="189488079">
                  <w:marLeft w:val="0"/>
                  <w:marRight w:val="0"/>
                  <w:marTop w:val="0"/>
                  <w:marBottom w:val="0"/>
                  <w:divBdr>
                    <w:top w:val="single" w:sz="2" w:space="1" w:color="FFFFFF"/>
                    <w:left w:val="single" w:sz="2" w:space="12" w:color="FFFFFF"/>
                    <w:bottom w:val="single" w:sz="2" w:space="1" w:color="FFFFFF"/>
                    <w:right w:val="single" w:sz="2" w:space="4" w:color="FFFFFF"/>
                  </w:divBdr>
                  <w:divsChild>
                    <w:div w:id="2119828998">
                      <w:marLeft w:val="0"/>
                      <w:marRight w:val="0"/>
                      <w:marTop w:val="0"/>
                      <w:marBottom w:val="0"/>
                      <w:divBdr>
                        <w:top w:val="none" w:sz="0" w:space="0" w:color="auto"/>
                        <w:left w:val="none" w:sz="0" w:space="0" w:color="auto"/>
                        <w:bottom w:val="none" w:sz="0" w:space="0" w:color="auto"/>
                        <w:right w:val="none" w:sz="0" w:space="0" w:color="auto"/>
                      </w:divBdr>
                    </w:div>
                  </w:divsChild>
                </w:div>
                <w:div w:id="1131946052">
                  <w:marLeft w:val="0"/>
                  <w:marRight w:val="0"/>
                  <w:marTop w:val="0"/>
                  <w:marBottom w:val="0"/>
                  <w:divBdr>
                    <w:top w:val="single" w:sz="2" w:space="1" w:color="FFFFFF"/>
                    <w:left w:val="single" w:sz="2" w:space="12" w:color="FFFFFF"/>
                    <w:bottom w:val="single" w:sz="2" w:space="1" w:color="FFFFFF"/>
                    <w:right w:val="single" w:sz="2" w:space="4" w:color="FFFFFF"/>
                  </w:divBdr>
                  <w:divsChild>
                    <w:div w:id="835655520">
                      <w:marLeft w:val="0"/>
                      <w:marRight w:val="0"/>
                      <w:marTop w:val="0"/>
                      <w:marBottom w:val="0"/>
                      <w:divBdr>
                        <w:top w:val="none" w:sz="0" w:space="0" w:color="auto"/>
                        <w:left w:val="none" w:sz="0" w:space="0" w:color="auto"/>
                        <w:bottom w:val="none" w:sz="0" w:space="0" w:color="auto"/>
                        <w:right w:val="none" w:sz="0" w:space="0" w:color="auto"/>
                      </w:divBdr>
                    </w:div>
                  </w:divsChild>
                </w:div>
                <w:div w:id="1770079751">
                  <w:marLeft w:val="0"/>
                  <w:marRight w:val="0"/>
                  <w:marTop w:val="0"/>
                  <w:marBottom w:val="0"/>
                  <w:divBdr>
                    <w:top w:val="single" w:sz="2" w:space="1" w:color="FFFFFF"/>
                    <w:left w:val="single" w:sz="2" w:space="12" w:color="FFFFFF"/>
                    <w:bottom w:val="single" w:sz="2" w:space="1" w:color="FFFFFF"/>
                    <w:right w:val="single" w:sz="2" w:space="4" w:color="FFFFFF"/>
                  </w:divBdr>
                  <w:divsChild>
                    <w:div w:id="1954246109">
                      <w:marLeft w:val="0"/>
                      <w:marRight w:val="0"/>
                      <w:marTop w:val="0"/>
                      <w:marBottom w:val="0"/>
                      <w:divBdr>
                        <w:top w:val="none" w:sz="0" w:space="0" w:color="auto"/>
                        <w:left w:val="none" w:sz="0" w:space="0" w:color="auto"/>
                        <w:bottom w:val="none" w:sz="0" w:space="0" w:color="auto"/>
                        <w:right w:val="none" w:sz="0" w:space="0" w:color="auto"/>
                      </w:divBdr>
                    </w:div>
                  </w:divsChild>
                </w:div>
                <w:div w:id="936015681">
                  <w:marLeft w:val="0"/>
                  <w:marRight w:val="0"/>
                  <w:marTop w:val="0"/>
                  <w:marBottom w:val="0"/>
                  <w:divBdr>
                    <w:top w:val="single" w:sz="2" w:space="1" w:color="FFFFFF"/>
                    <w:left w:val="single" w:sz="2" w:space="12" w:color="FFFFFF"/>
                    <w:bottom w:val="single" w:sz="2" w:space="1" w:color="FFFFFF"/>
                    <w:right w:val="single" w:sz="2" w:space="4" w:color="FFFFFF"/>
                  </w:divBdr>
                  <w:divsChild>
                    <w:div w:id="378553737">
                      <w:marLeft w:val="0"/>
                      <w:marRight w:val="0"/>
                      <w:marTop w:val="0"/>
                      <w:marBottom w:val="0"/>
                      <w:divBdr>
                        <w:top w:val="none" w:sz="0" w:space="0" w:color="auto"/>
                        <w:left w:val="none" w:sz="0" w:space="0" w:color="auto"/>
                        <w:bottom w:val="none" w:sz="0" w:space="0" w:color="auto"/>
                        <w:right w:val="none" w:sz="0" w:space="0" w:color="auto"/>
                      </w:divBdr>
                    </w:div>
                  </w:divsChild>
                </w:div>
                <w:div w:id="589777377">
                  <w:marLeft w:val="0"/>
                  <w:marRight w:val="0"/>
                  <w:marTop w:val="0"/>
                  <w:marBottom w:val="0"/>
                  <w:divBdr>
                    <w:top w:val="single" w:sz="2" w:space="1" w:color="FFFFFF"/>
                    <w:left w:val="single" w:sz="2" w:space="12" w:color="FFFFFF"/>
                    <w:bottom w:val="single" w:sz="2" w:space="1" w:color="FFFFFF"/>
                    <w:right w:val="single" w:sz="2" w:space="4" w:color="FFFFFF"/>
                  </w:divBdr>
                  <w:divsChild>
                    <w:div w:id="410347855">
                      <w:marLeft w:val="0"/>
                      <w:marRight w:val="0"/>
                      <w:marTop w:val="0"/>
                      <w:marBottom w:val="0"/>
                      <w:divBdr>
                        <w:top w:val="none" w:sz="0" w:space="0" w:color="auto"/>
                        <w:left w:val="none" w:sz="0" w:space="0" w:color="auto"/>
                        <w:bottom w:val="none" w:sz="0" w:space="0" w:color="auto"/>
                        <w:right w:val="none" w:sz="0" w:space="0" w:color="auto"/>
                      </w:divBdr>
                    </w:div>
                  </w:divsChild>
                </w:div>
                <w:div w:id="1749571912">
                  <w:marLeft w:val="0"/>
                  <w:marRight w:val="0"/>
                  <w:marTop w:val="0"/>
                  <w:marBottom w:val="0"/>
                  <w:divBdr>
                    <w:top w:val="single" w:sz="2" w:space="1" w:color="FFFFFF"/>
                    <w:left w:val="single" w:sz="2" w:space="12" w:color="FFFFFF"/>
                    <w:bottom w:val="single" w:sz="2" w:space="1" w:color="FFFFFF"/>
                    <w:right w:val="single" w:sz="2" w:space="4" w:color="FFFFFF"/>
                  </w:divBdr>
                  <w:divsChild>
                    <w:div w:id="1330140108">
                      <w:marLeft w:val="0"/>
                      <w:marRight w:val="0"/>
                      <w:marTop w:val="0"/>
                      <w:marBottom w:val="0"/>
                      <w:divBdr>
                        <w:top w:val="none" w:sz="0" w:space="0" w:color="auto"/>
                        <w:left w:val="none" w:sz="0" w:space="0" w:color="auto"/>
                        <w:bottom w:val="none" w:sz="0" w:space="0" w:color="auto"/>
                        <w:right w:val="none" w:sz="0" w:space="0" w:color="auto"/>
                      </w:divBdr>
                    </w:div>
                  </w:divsChild>
                </w:div>
                <w:div w:id="1349067191">
                  <w:marLeft w:val="0"/>
                  <w:marRight w:val="0"/>
                  <w:marTop w:val="0"/>
                  <w:marBottom w:val="0"/>
                  <w:divBdr>
                    <w:top w:val="single" w:sz="2" w:space="1" w:color="FFFFFF"/>
                    <w:left w:val="single" w:sz="2" w:space="12" w:color="FFFFFF"/>
                    <w:bottom w:val="single" w:sz="2" w:space="1" w:color="FFFFFF"/>
                    <w:right w:val="single" w:sz="2" w:space="4" w:color="FFFFFF"/>
                  </w:divBdr>
                  <w:divsChild>
                    <w:div w:id="1075012030">
                      <w:marLeft w:val="0"/>
                      <w:marRight w:val="0"/>
                      <w:marTop w:val="0"/>
                      <w:marBottom w:val="0"/>
                      <w:divBdr>
                        <w:top w:val="none" w:sz="0" w:space="0" w:color="auto"/>
                        <w:left w:val="none" w:sz="0" w:space="0" w:color="auto"/>
                        <w:bottom w:val="none" w:sz="0" w:space="0" w:color="auto"/>
                        <w:right w:val="none" w:sz="0" w:space="0" w:color="auto"/>
                      </w:divBdr>
                    </w:div>
                  </w:divsChild>
                </w:div>
                <w:div w:id="1454203389">
                  <w:marLeft w:val="0"/>
                  <w:marRight w:val="0"/>
                  <w:marTop w:val="0"/>
                  <w:marBottom w:val="0"/>
                  <w:divBdr>
                    <w:top w:val="single" w:sz="2" w:space="1" w:color="FFFFFF"/>
                    <w:left w:val="single" w:sz="2" w:space="12" w:color="FFFFFF"/>
                    <w:bottom w:val="single" w:sz="2" w:space="1" w:color="FFFFFF"/>
                    <w:right w:val="single" w:sz="2" w:space="4" w:color="FFFFFF"/>
                  </w:divBdr>
                  <w:divsChild>
                    <w:div w:id="91628038">
                      <w:marLeft w:val="0"/>
                      <w:marRight w:val="0"/>
                      <w:marTop w:val="0"/>
                      <w:marBottom w:val="0"/>
                      <w:divBdr>
                        <w:top w:val="none" w:sz="0" w:space="0" w:color="auto"/>
                        <w:left w:val="none" w:sz="0" w:space="0" w:color="auto"/>
                        <w:bottom w:val="none" w:sz="0" w:space="0" w:color="auto"/>
                        <w:right w:val="none" w:sz="0" w:space="0" w:color="auto"/>
                      </w:divBdr>
                    </w:div>
                  </w:divsChild>
                </w:div>
                <w:div w:id="704064481">
                  <w:marLeft w:val="0"/>
                  <w:marRight w:val="0"/>
                  <w:marTop w:val="0"/>
                  <w:marBottom w:val="0"/>
                  <w:divBdr>
                    <w:top w:val="single" w:sz="2" w:space="1" w:color="FFFFFF"/>
                    <w:left w:val="single" w:sz="2" w:space="12" w:color="FFFFFF"/>
                    <w:bottom w:val="single" w:sz="2" w:space="1" w:color="FFFFFF"/>
                    <w:right w:val="single" w:sz="2" w:space="4" w:color="FFFFFF"/>
                  </w:divBdr>
                  <w:divsChild>
                    <w:div w:id="1096711788">
                      <w:marLeft w:val="0"/>
                      <w:marRight w:val="0"/>
                      <w:marTop w:val="0"/>
                      <w:marBottom w:val="0"/>
                      <w:divBdr>
                        <w:top w:val="none" w:sz="0" w:space="0" w:color="auto"/>
                        <w:left w:val="none" w:sz="0" w:space="0" w:color="auto"/>
                        <w:bottom w:val="none" w:sz="0" w:space="0" w:color="auto"/>
                        <w:right w:val="none" w:sz="0" w:space="0" w:color="auto"/>
                      </w:divBdr>
                    </w:div>
                  </w:divsChild>
                </w:div>
                <w:div w:id="784038625">
                  <w:marLeft w:val="0"/>
                  <w:marRight w:val="0"/>
                  <w:marTop w:val="0"/>
                  <w:marBottom w:val="0"/>
                  <w:divBdr>
                    <w:top w:val="single" w:sz="2" w:space="1" w:color="FFFFFF"/>
                    <w:left w:val="single" w:sz="2" w:space="12" w:color="FFFFFF"/>
                    <w:bottom w:val="single" w:sz="2" w:space="1" w:color="FFFFFF"/>
                    <w:right w:val="single" w:sz="2" w:space="4" w:color="FFFFFF"/>
                  </w:divBdr>
                  <w:divsChild>
                    <w:div w:id="1742482606">
                      <w:marLeft w:val="0"/>
                      <w:marRight w:val="0"/>
                      <w:marTop w:val="0"/>
                      <w:marBottom w:val="0"/>
                      <w:divBdr>
                        <w:top w:val="none" w:sz="0" w:space="0" w:color="auto"/>
                        <w:left w:val="none" w:sz="0" w:space="0" w:color="auto"/>
                        <w:bottom w:val="none" w:sz="0" w:space="0" w:color="auto"/>
                        <w:right w:val="none" w:sz="0" w:space="0" w:color="auto"/>
                      </w:divBdr>
                    </w:div>
                  </w:divsChild>
                </w:div>
                <w:div w:id="91246810">
                  <w:marLeft w:val="0"/>
                  <w:marRight w:val="0"/>
                  <w:marTop w:val="0"/>
                  <w:marBottom w:val="0"/>
                  <w:divBdr>
                    <w:top w:val="single" w:sz="2" w:space="1" w:color="FFFFFF"/>
                    <w:left w:val="single" w:sz="2" w:space="12" w:color="FFFFFF"/>
                    <w:bottom w:val="single" w:sz="2" w:space="1" w:color="FFFFFF"/>
                    <w:right w:val="single" w:sz="2" w:space="4" w:color="FFFFFF"/>
                  </w:divBdr>
                  <w:divsChild>
                    <w:div w:id="832334312">
                      <w:marLeft w:val="0"/>
                      <w:marRight w:val="0"/>
                      <w:marTop w:val="0"/>
                      <w:marBottom w:val="0"/>
                      <w:divBdr>
                        <w:top w:val="none" w:sz="0" w:space="0" w:color="auto"/>
                        <w:left w:val="none" w:sz="0" w:space="0" w:color="auto"/>
                        <w:bottom w:val="none" w:sz="0" w:space="0" w:color="auto"/>
                        <w:right w:val="none" w:sz="0" w:space="0" w:color="auto"/>
                      </w:divBdr>
                    </w:div>
                  </w:divsChild>
                </w:div>
                <w:div w:id="1264729633">
                  <w:marLeft w:val="0"/>
                  <w:marRight w:val="0"/>
                  <w:marTop w:val="0"/>
                  <w:marBottom w:val="0"/>
                  <w:divBdr>
                    <w:top w:val="single" w:sz="2" w:space="1" w:color="FFFFFF"/>
                    <w:left w:val="single" w:sz="2" w:space="12" w:color="FFFFFF"/>
                    <w:bottom w:val="single" w:sz="2" w:space="1" w:color="FFFFFF"/>
                    <w:right w:val="single" w:sz="2" w:space="4" w:color="FFFFFF"/>
                  </w:divBdr>
                  <w:divsChild>
                    <w:div w:id="1457480840">
                      <w:marLeft w:val="0"/>
                      <w:marRight w:val="0"/>
                      <w:marTop w:val="0"/>
                      <w:marBottom w:val="0"/>
                      <w:divBdr>
                        <w:top w:val="none" w:sz="0" w:space="0" w:color="auto"/>
                        <w:left w:val="none" w:sz="0" w:space="0" w:color="auto"/>
                        <w:bottom w:val="none" w:sz="0" w:space="0" w:color="auto"/>
                        <w:right w:val="none" w:sz="0" w:space="0" w:color="auto"/>
                      </w:divBdr>
                    </w:div>
                  </w:divsChild>
                </w:div>
                <w:div w:id="111558937">
                  <w:marLeft w:val="0"/>
                  <w:marRight w:val="0"/>
                  <w:marTop w:val="0"/>
                  <w:marBottom w:val="0"/>
                  <w:divBdr>
                    <w:top w:val="single" w:sz="2" w:space="1" w:color="FFFFFF"/>
                    <w:left w:val="single" w:sz="2" w:space="12" w:color="FFFFFF"/>
                    <w:bottom w:val="single" w:sz="2" w:space="1" w:color="FFFFFF"/>
                    <w:right w:val="single" w:sz="2" w:space="4" w:color="FFFFFF"/>
                  </w:divBdr>
                  <w:divsChild>
                    <w:div w:id="283924877">
                      <w:marLeft w:val="0"/>
                      <w:marRight w:val="0"/>
                      <w:marTop w:val="0"/>
                      <w:marBottom w:val="0"/>
                      <w:divBdr>
                        <w:top w:val="none" w:sz="0" w:space="0" w:color="auto"/>
                        <w:left w:val="none" w:sz="0" w:space="0" w:color="auto"/>
                        <w:bottom w:val="none" w:sz="0" w:space="0" w:color="auto"/>
                        <w:right w:val="none" w:sz="0" w:space="0" w:color="auto"/>
                      </w:divBdr>
                    </w:div>
                  </w:divsChild>
                </w:div>
                <w:div w:id="630209070">
                  <w:marLeft w:val="0"/>
                  <w:marRight w:val="0"/>
                  <w:marTop w:val="0"/>
                  <w:marBottom w:val="0"/>
                  <w:divBdr>
                    <w:top w:val="single" w:sz="2" w:space="1" w:color="FFFFFF"/>
                    <w:left w:val="single" w:sz="2" w:space="12" w:color="FFFFFF"/>
                    <w:bottom w:val="single" w:sz="2" w:space="1" w:color="FFFFFF"/>
                    <w:right w:val="single" w:sz="2" w:space="4" w:color="FFFFFF"/>
                  </w:divBdr>
                  <w:divsChild>
                    <w:div w:id="93791339">
                      <w:marLeft w:val="0"/>
                      <w:marRight w:val="0"/>
                      <w:marTop w:val="0"/>
                      <w:marBottom w:val="0"/>
                      <w:divBdr>
                        <w:top w:val="none" w:sz="0" w:space="0" w:color="auto"/>
                        <w:left w:val="none" w:sz="0" w:space="0" w:color="auto"/>
                        <w:bottom w:val="none" w:sz="0" w:space="0" w:color="auto"/>
                        <w:right w:val="none" w:sz="0" w:space="0" w:color="auto"/>
                      </w:divBdr>
                    </w:div>
                  </w:divsChild>
                </w:div>
                <w:div w:id="117573616">
                  <w:marLeft w:val="0"/>
                  <w:marRight w:val="0"/>
                  <w:marTop w:val="0"/>
                  <w:marBottom w:val="0"/>
                  <w:divBdr>
                    <w:top w:val="single" w:sz="2" w:space="1" w:color="FFFFFF"/>
                    <w:left w:val="single" w:sz="2" w:space="12" w:color="FFFFFF"/>
                    <w:bottom w:val="single" w:sz="2" w:space="1" w:color="FFFFFF"/>
                    <w:right w:val="single" w:sz="2" w:space="4" w:color="FFFFFF"/>
                  </w:divBdr>
                  <w:divsChild>
                    <w:div w:id="461656447">
                      <w:marLeft w:val="0"/>
                      <w:marRight w:val="0"/>
                      <w:marTop w:val="0"/>
                      <w:marBottom w:val="0"/>
                      <w:divBdr>
                        <w:top w:val="none" w:sz="0" w:space="0" w:color="auto"/>
                        <w:left w:val="none" w:sz="0" w:space="0" w:color="auto"/>
                        <w:bottom w:val="none" w:sz="0" w:space="0" w:color="auto"/>
                        <w:right w:val="none" w:sz="0" w:space="0" w:color="auto"/>
                      </w:divBdr>
                    </w:div>
                  </w:divsChild>
                </w:div>
                <w:div w:id="1260912920">
                  <w:marLeft w:val="0"/>
                  <w:marRight w:val="0"/>
                  <w:marTop w:val="0"/>
                  <w:marBottom w:val="0"/>
                  <w:divBdr>
                    <w:top w:val="single" w:sz="2" w:space="1" w:color="FFFFFF"/>
                    <w:left w:val="single" w:sz="2" w:space="12" w:color="FFFFFF"/>
                    <w:bottom w:val="single" w:sz="2" w:space="1" w:color="FFFFFF"/>
                    <w:right w:val="single" w:sz="2" w:space="4" w:color="FFFFFF"/>
                  </w:divBdr>
                  <w:divsChild>
                    <w:div w:id="410003874">
                      <w:marLeft w:val="0"/>
                      <w:marRight w:val="0"/>
                      <w:marTop w:val="0"/>
                      <w:marBottom w:val="0"/>
                      <w:divBdr>
                        <w:top w:val="none" w:sz="0" w:space="0" w:color="auto"/>
                        <w:left w:val="none" w:sz="0" w:space="0" w:color="auto"/>
                        <w:bottom w:val="none" w:sz="0" w:space="0" w:color="auto"/>
                        <w:right w:val="none" w:sz="0" w:space="0" w:color="auto"/>
                      </w:divBdr>
                    </w:div>
                  </w:divsChild>
                </w:div>
                <w:div w:id="576743066">
                  <w:marLeft w:val="0"/>
                  <w:marRight w:val="0"/>
                  <w:marTop w:val="0"/>
                  <w:marBottom w:val="0"/>
                  <w:divBdr>
                    <w:top w:val="single" w:sz="2" w:space="1" w:color="FFFFFF"/>
                    <w:left w:val="single" w:sz="2" w:space="12" w:color="FFFFFF"/>
                    <w:bottom w:val="single" w:sz="2" w:space="1" w:color="FFFFFF"/>
                    <w:right w:val="single" w:sz="2" w:space="4" w:color="FFFFFF"/>
                  </w:divBdr>
                  <w:divsChild>
                    <w:div w:id="156727549">
                      <w:marLeft w:val="0"/>
                      <w:marRight w:val="0"/>
                      <w:marTop w:val="0"/>
                      <w:marBottom w:val="0"/>
                      <w:divBdr>
                        <w:top w:val="none" w:sz="0" w:space="0" w:color="auto"/>
                        <w:left w:val="none" w:sz="0" w:space="0" w:color="auto"/>
                        <w:bottom w:val="none" w:sz="0" w:space="0" w:color="auto"/>
                        <w:right w:val="none" w:sz="0" w:space="0" w:color="auto"/>
                      </w:divBdr>
                    </w:div>
                  </w:divsChild>
                </w:div>
                <w:div w:id="1070738319">
                  <w:marLeft w:val="0"/>
                  <w:marRight w:val="0"/>
                  <w:marTop w:val="0"/>
                  <w:marBottom w:val="0"/>
                  <w:divBdr>
                    <w:top w:val="single" w:sz="2" w:space="1" w:color="FFFFFF"/>
                    <w:left w:val="single" w:sz="2" w:space="12" w:color="FFFFFF"/>
                    <w:bottom w:val="single" w:sz="2" w:space="1" w:color="FFFFFF"/>
                    <w:right w:val="single" w:sz="2" w:space="4" w:color="FFFFFF"/>
                  </w:divBdr>
                  <w:divsChild>
                    <w:div w:id="1126705904">
                      <w:marLeft w:val="0"/>
                      <w:marRight w:val="0"/>
                      <w:marTop w:val="0"/>
                      <w:marBottom w:val="0"/>
                      <w:divBdr>
                        <w:top w:val="none" w:sz="0" w:space="0" w:color="auto"/>
                        <w:left w:val="none" w:sz="0" w:space="0" w:color="auto"/>
                        <w:bottom w:val="none" w:sz="0" w:space="0" w:color="auto"/>
                        <w:right w:val="none" w:sz="0" w:space="0" w:color="auto"/>
                      </w:divBdr>
                    </w:div>
                  </w:divsChild>
                </w:div>
                <w:div w:id="361831824">
                  <w:marLeft w:val="0"/>
                  <w:marRight w:val="0"/>
                  <w:marTop w:val="0"/>
                  <w:marBottom w:val="0"/>
                  <w:divBdr>
                    <w:top w:val="single" w:sz="2" w:space="1" w:color="FFFFFF"/>
                    <w:left w:val="single" w:sz="2" w:space="12" w:color="FFFFFF"/>
                    <w:bottom w:val="single" w:sz="2" w:space="1" w:color="FFFFFF"/>
                    <w:right w:val="single" w:sz="2" w:space="4" w:color="FFFFFF"/>
                  </w:divBdr>
                  <w:divsChild>
                    <w:div w:id="748963135">
                      <w:marLeft w:val="0"/>
                      <w:marRight w:val="0"/>
                      <w:marTop w:val="0"/>
                      <w:marBottom w:val="0"/>
                      <w:divBdr>
                        <w:top w:val="none" w:sz="0" w:space="0" w:color="auto"/>
                        <w:left w:val="none" w:sz="0" w:space="0" w:color="auto"/>
                        <w:bottom w:val="none" w:sz="0" w:space="0" w:color="auto"/>
                        <w:right w:val="none" w:sz="0" w:space="0" w:color="auto"/>
                      </w:divBdr>
                    </w:div>
                  </w:divsChild>
                </w:div>
                <w:div w:id="2115321154">
                  <w:marLeft w:val="0"/>
                  <w:marRight w:val="0"/>
                  <w:marTop w:val="0"/>
                  <w:marBottom w:val="0"/>
                  <w:divBdr>
                    <w:top w:val="single" w:sz="2" w:space="1" w:color="FFFFFF"/>
                    <w:left w:val="single" w:sz="2" w:space="12" w:color="FFFFFF"/>
                    <w:bottom w:val="single" w:sz="2" w:space="1" w:color="FFFFFF"/>
                    <w:right w:val="single" w:sz="2" w:space="4" w:color="FFFFFF"/>
                  </w:divBdr>
                  <w:divsChild>
                    <w:div w:id="587690215">
                      <w:marLeft w:val="0"/>
                      <w:marRight w:val="0"/>
                      <w:marTop w:val="0"/>
                      <w:marBottom w:val="0"/>
                      <w:divBdr>
                        <w:top w:val="none" w:sz="0" w:space="0" w:color="auto"/>
                        <w:left w:val="none" w:sz="0" w:space="0" w:color="auto"/>
                        <w:bottom w:val="none" w:sz="0" w:space="0" w:color="auto"/>
                        <w:right w:val="none" w:sz="0" w:space="0" w:color="auto"/>
                      </w:divBdr>
                    </w:div>
                  </w:divsChild>
                </w:div>
                <w:div w:id="205262900">
                  <w:marLeft w:val="0"/>
                  <w:marRight w:val="0"/>
                  <w:marTop w:val="0"/>
                  <w:marBottom w:val="0"/>
                  <w:divBdr>
                    <w:top w:val="single" w:sz="2" w:space="1" w:color="FFFFFF"/>
                    <w:left w:val="single" w:sz="2" w:space="12" w:color="FFFFFF"/>
                    <w:bottom w:val="single" w:sz="2" w:space="1" w:color="FFFFFF"/>
                    <w:right w:val="single" w:sz="2" w:space="4" w:color="FFFFFF"/>
                  </w:divBdr>
                  <w:divsChild>
                    <w:div w:id="850603078">
                      <w:marLeft w:val="0"/>
                      <w:marRight w:val="0"/>
                      <w:marTop w:val="0"/>
                      <w:marBottom w:val="0"/>
                      <w:divBdr>
                        <w:top w:val="none" w:sz="0" w:space="0" w:color="auto"/>
                        <w:left w:val="none" w:sz="0" w:space="0" w:color="auto"/>
                        <w:bottom w:val="none" w:sz="0" w:space="0" w:color="auto"/>
                        <w:right w:val="none" w:sz="0" w:space="0" w:color="auto"/>
                      </w:divBdr>
                    </w:div>
                  </w:divsChild>
                </w:div>
                <w:div w:id="470371221">
                  <w:marLeft w:val="0"/>
                  <w:marRight w:val="0"/>
                  <w:marTop w:val="0"/>
                  <w:marBottom w:val="0"/>
                  <w:divBdr>
                    <w:top w:val="single" w:sz="2" w:space="1" w:color="FFFFFF"/>
                    <w:left w:val="single" w:sz="2" w:space="12" w:color="FFFFFF"/>
                    <w:bottom w:val="single" w:sz="2" w:space="1" w:color="FFFFFF"/>
                    <w:right w:val="single" w:sz="2" w:space="4" w:color="FFFFFF"/>
                  </w:divBdr>
                  <w:divsChild>
                    <w:div w:id="395473482">
                      <w:marLeft w:val="0"/>
                      <w:marRight w:val="0"/>
                      <w:marTop w:val="0"/>
                      <w:marBottom w:val="0"/>
                      <w:divBdr>
                        <w:top w:val="none" w:sz="0" w:space="0" w:color="auto"/>
                        <w:left w:val="none" w:sz="0" w:space="0" w:color="auto"/>
                        <w:bottom w:val="none" w:sz="0" w:space="0" w:color="auto"/>
                        <w:right w:val="none" w:sz="0" w:space="0" w:color="auto"/>
                      </w:divBdr>
                    </w:div>
                  </w:divsChild>
                </w:div>
                <w:div w:id="1311246937">
                  <w:marLeft w:val="0"/>
                  <w:marRight w:val="0"/>
                  <w:marTop w:val="0"/>
                  <w:marBottom w:val="0"/>
                  <w:divBdr>
                    <w:top w:val="single" w:sz="2" w:space="1" w:color="FFFFFF"/>
                    <w:left w:val="single" w:sz="2" w:space="12" w:color="FFFFFF"/>
                    <w:bottom w:val="single" w:sz="2" w:space="1" w:color="FFFFFF"/>
                    <w:right w:val="single" w:sz="2" w:space="4" w:color="FFFFFF"/>
                  </w:divBdr>
                  <w:divsChild>
                    <w:div w:id="1122839944">
                      <w:marLeft w:val="0"/>
                      <w:marRight w:val="0"/>
                      <w:marTop w:val="0"/>
                      <w:marBottom w:val="0"/>
                      <w:divBdr>
                        <w:top w:val="none" w:sz="0" w:space="0" w:color="auto"/>
                        <w:left w:val="none" w:sz="0" w:space="0" w:color="auto"/>
                        <w:bottom w:val="none" w:sz="0" w:space="0" w:color="auto"/>
                        <w:right w:val="none" w:sz="0" w:space="0" w:color="auto"/>
                      </w:divBdr>
                    </w:div>
                  </w:divsChild>
                </w:div>
                <w:div w:id="557598019">
                  <w:marLeft w:val="0"/>
                  <w:marRight w:val="0"/>
                  <w:marTop w:val="0"/>
                  <w:marBottom w:val="0"/>
                  <w:divBdr>
                    <w:top w:val="single" w:sz="2" w:space="1" w:color="FFFFFF"/>
                    <w:left w:val="single" w:sz="2" w:space="12" w:color="FFFFFF"/>
                    <w:bottom w:val="single" w:sz="2" w:space="1" w:color="FFFFFF"/>
                    <w:right w:val="single" w:sz="2" w:space="4" w:color="FFFFFF"/>
                  </w:divBdr>
                  <w:divsChild>
                    <w:div w:id="272984019">
                      <w:marLeft w:val="0"/>
                      <w:marRight w:val="0"/>
                      <w:marTop w:val="0"/>
                      <w:marBottom w:val="0"/>
                      <w:divBdr>
                        <w:top w:val="none" w:sz="0" w:space="0" w:color="auto"/>
                        <w:left w:val="none" w:sz="0" w:space="0" w:color="auto"/>
                        <w:bottom w:val="none" w:sz="0" w:space="0" w:color="auto"/>
                        <w:right w:val="none" w:sz="0" w:space="0" w:color="auto"/>
                      </w:divBdr>
                    </w:div>
                  </w:divsChild>
                </w:div>
                <w:div w:id="1103187957">
                  <w:marLeft w:val="0"/>
                  <w:marRight w:val="0"/>
                  <w:marTop w:val="0"/>
                  <w:marBottom w:val="0"/>
                  <w:divBdr>
                    <w:top w:val="single" w:sz="2" w:space="1" w:color="FFFFFF"/>
                    <w:left w:val="single" w:sz="2" w:space="12" w:color="FFFFFF"/>
                    <w:bottom w:val="single" w:sz="2" w:space="4" w:color="FFFFFF"/>
                    <w:right w:val="single" w:sz="2" w:space="4" w:color="FFFFFF"/>
                  </w:divBdr>
                  <w:divsChild>
                    <w:div w:id="10981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844166">
      <w:bodyDiv w:val="1"/>
      <w:marLeft w:val="0"/>
      <w:marRight w:val="0"/>
      <w:marTop w:val="0"/>
      <w:marBottom w:val="0"/>
      <w:divBdr>
        <w:top w:val="none" w:sz="0" w:space="0" w:color="auto"/>
        <w:left w:val="none" w:sz="0" w:space="0" w:color="auto"/>
        <w:bottom w:val="none" w:sz="0" w:space="0" w:color="auto"/>
        <w:right w:val="none" w:sz="0" w:space="0" w:color="auto"/>
      </w:divBdr>
      <w:divsChild>
        <w:div w:id="1785733856">
          <w:marLeft w:val="0"/>
          <w:marRight w:val="0"/>
          <w:marTop w:val="0"/>
          <w:marBottom w:val="0"/>
          <w:divBdr>
            <w:top w:val="none" w:sz="0" w:space="0" w:color="auto"/>
            <w:left w:val="none" w:sz="0" w:space="0" w:color="auto"/>
            <w:bottom w:val="none" w:sz="0" w:space="0" w:color="auto"/>
            <w:right w:val="none" w:sz="0" w:space="0" w:color="auto"/>
          </w:divBdr>
        </w:div>
        <w:div w:id="1547336159">
          <w:marLeft w:val="0"/>
          <w:marRight w:val="0"/>
          <w:marTop w:val="0"/>
          <w:marBottom w:val="335"/>
          <w:divBdr>
            <w:top w:val="none" w:sz="0" w:space="0" w:color="auto"/>
            <w:left w:val="none" w:sz="0" w:space="0" w:color="auto"/>
            <w:bottom w:val="none" w:sz="0" w:space="0" w:color="auto"/>
            <w:right w:val="none" w:sz="0" w:space="0" w:color="auto"/>
          </w:divBdr>
          <w:divsChild>
            <w:div w:id="933242638">
              <w:marLeft w:val="0"/>
              <w:marRight w:val="0"/>
              <w:marTop w:val="0"/>
              <w:marBottom w:val="0"/>
              <w:divBdr>
                <w:top w:val="none" w:sz="0" w:space="0" w:color="auto"/>
                <w:left w:val="none" w:sz="0" w:space="0" w:color="auto"/>
                <w:bottom w:val="none" w:sz="0" w:space="0" w:color="auto"/>
                <w:right w:val="none" w:sz="0" w:space="0" w:color="auto"/>
              </w:divBdr>
              <w:divsChild>
                <w:div w:id="1441531169">
                  <w:marLeft w:val="0"/>
                  <w:marRight w:val="0"/>
                  <w:marTop w:val="0"/>
                  <w:marBottom w:val="0"/>
                  <w:divBdr>
                    <w:top w:val="single" w:sz="2" w:space="4" w:color="FFFFFF"/>
                    <w:left w:val="single" w:sz="2" w:space="12" w:color="FFFFFF"/>
                    <w:bottom w:val="single" w:sz="2" w:space="1" w:color="FFFFFF"/>
                    <w:right w:val="single" w:sz="2" w:space="4" w:color="FFFFFF"/>
                  </w:divBdr>
                  <w:divsChild>
                    <w:div w:id="280042363">
                      <w:marLeft w:val="0"/>
                      <w:marRight w:val="0"/>
                      <w:marTop w:val="0"/>
                      <w:marBottom w:val="0"/>
                      <w:divBdr>
                        <w:top w:val="none" w:sz="0" w:space="0" w:color="auto"/>
                        <w:left w:val="none" w:sz="0" w:space="0" w:color="auto"/>
                        <w:bottom w:val="none" w:sz="0" w:space="0" w:color="auto"/>
                        <w:right w:val="none" w:sz="0" w:space="0" w:color="auto"/>
                      </w:divBdr>
                    </w:div>
                  </w:divsChild>
                </w:div>
                <w:div w:id="564150040">
                  <w:marLeft w:val="0"/>
                  <w:marRight w:val="0"/>
                  <w:marTop w:val="0"/>
                  <w:marBottom w:val="0"/>
                  <w:divBdr>
                    <w:top w:val="single" w:sz="2" w:space="1" w:color="FFFFFF"/>
                    <w:left w:val="single" w:sz="2" w:space="12" w:color="FFFFFF"/>
                    <w:bottom w:val="single" w:sz="2" w:space="1" w:color="FFFFFF"/>
                    <w:right w:val="single" w:sz="2" w:space="4" w:color="FFFFFF"/>
                  </w:divBdr>
                  <w:divsChild>
                    <w:div w:id="1097871591">
                      <w:marLeft w:val="0"/>
                      <w:marRight w:val="0"/>
                      <w:marTop w:val="0"/>
                      <w:marBottom w:val="0"/>
                      <w:divBdr>
                        <w:top w:val="none" w:sz="0" w:space="0" w:color="auto"/>
                        <w:left w:val="none" w:sz="0" w:space="0" w:color="auto"/>
                        <w:bottom w:val="none" w:sz="0" w:space="0" w:color="auto"/>
                        <w:right w:val="none" w:sz="0" w:space="0" w:color="auto"/>
                      </w:divBdr>
                    </w:div>
                  </w:divsChild>
                </w:div>
                <w:div w:id="1262303902">
                  <w:marLeft w:val="0"/>
                  <w:marRight w:val="0"/>
                  <w:marTop w:val="0"/>
                  <w:marBottom w:val="0"/>
                  <w:divBdr>
                    <w:top w:val="single" w:sz="2" w:space="1" w:color="FFFFFF"/>
                    <w:left w:val="single" w:sz="2" w:space="12" w:color="FFFFFF"/>
                    <w:bottom w:val="single" w:sz="2" w:space="1" w:color="FFFFFF"/>
                    <w:right w:val="single" w:sz="2" w:space="4" w:color="FFFFFF"/>
                  </w:divBdr>
                  <w:divsChild>
                    <w:div w:id="277874167">
                      <w:marLeft w:val="0"/>
                      <w:marRight w:val="0"/>
                      <w:marTop w:val="0"/>
                      <w:marBottom w:val="0"/>
                      <w:divBdr>
                        <w:top w:val="none" w:sz="0" w:space="0" w:color="auto"/>
                        <w:left w:val="none" w:sz="0" w:space="0" w:color="auto"/>
                        <w:bottom w:val="none" w:sz="0" w:space="0" w:color="auto"/>
                        <w:right w:val="none" w:sz="0" w:space="0" w:color="auto"/>
                      </w:divBdr>
                    </w:div>
                  </w:divsChild>
                </w:div>
                <w:div w:id="62915822">
                  <w:marLeft w:val="0"/>
                  <w:marRight w:val="0"/>
                  <w:marTop w:val="0"/>
                  <w:marBottom w:val="0"/>
                  <w:divBdr>
                    <w:top w:val="single" w:sz="2" w:space="1" w:color="FFFFFF"/>
                    <w:left w:val="single" w:sz="2" w:space="12" w:color="FFFFFF"/>
                    <w:bottom w:val="single" w:sz="2" w:space="1" w:color="FFFFFF"/>
                    <w:right w:val="single" w:sz="2" w:space="4" w:color="FFFFFF"/>
                  </w:divBdr>
                  <w:divsChild>
                    <w:div w:id="1811090429">
                      <w:marLeft w:val="0"/>
                      <w:marRight w:val="0"/>
                      <w:marTop w:val="0"/>
                      <w:marBottom w:val="0"/>
                      <w:divBdr>
                        <w:top w:val="none" w:sz="0" w:space="0" w:color="auto"/>
                        <w:left w:val="none" w:sz="0" w:space="0" w:color="auto"/>
                        <w:bottom w:val="none" w:sz="0" w:space="0" w:color="auto"/>
                        <w:right w:val="none" w:sz="0" w:space="0" w:color="auto"/>
                      </w:divBdr>
                    </w:div>
                  </w:divsChild>
                </w:div>
                <w:div w:id="453404386">
                  <w:marLeft w:val="0"/>
                  <w:marRight w:val="0"/>
                  <w:marTop w:val="0"/>
                  <w:marBottom w:val="0"/>
                  <w:divBdr>
                    <w:top w:val="single" w:sz="2" w:space="1" w:color="FFFFFF"/>
                    <w:left w:val="single" w:sz="2" w:space="12" w:color="FFFFFF"/>
                    <w:bottom w:val="single" w:sz="2" w:space="1" w:color="FFFFFF"/>
                    <w:right w:val="single" w:sz="2" w:space="4" w:color="FFFFFF"/>
                  </w:divBdr>
                  <w:divsChild>
                    <w:div w:id="627659916">
                      <w:marLeft w:val="0"/>
                      <w:marRight w:val="0"/>
                      <w:marTop w:val="0"/>
                      <w:marBottom w:val="0"/>
                      <w:divBdr>
                        <w:top w:val="none" w:sz="0" w:space="0" w:color="auto"/>
                        <w:left w:val="none" w:sz="0" w:space="0" w:color="auto"/>
                        <w:bottom w:val="none" w:sz="0" w:space="0" w:color="auto"/>
                        <w:right w:val="none" w:sz="0" w:space="0" w:color="auto"/>
                      </w:divBdr>
                    </w:div>
                  </w:divsChild>
                </w:div>
                <w:div w:id="1257400193">
                  <w:marLeft w:val="0"/>
                  <w:marRight w:val="0"/>
                  <w:marTop w:val="0"/>
                  <w:marBottom w:val="0"/>
                  <w:divBdr>
                    <w:top w:val="single" w:sz="2" w:space="1" w:color="FFFFFF"/>
                    <w:left w:val="single" w:sz="2" w:space="12" w:color="FFFFFF"/>
                    <w:bottom w:val="single" w:sz="2" w:space="1" w:color="FFFFFF"/>
                    <w:right w:val="single" w:sz="2" w:space="4" w:color="FFFFFF"/>
                  </w:divBdr>
                  <w:divsChild>
                    <w:div w:id="399979892">
                      <w:marLeft w:val="0"/>
                      <w:marRight w:val="0"/>
                      <w:marTop w:val="0"/>
                      <w:marBottom w:val="0"/>
                      <w:divBdr>
                        <w:top w:val="none" w:sz="0" w:space="0" w:color="auto"/>
                        <w:left w:val="none" w:sz="0" w:space="0" w:color="auto"/>
                        <w:bottom w:val="none" w:sz="0" w:space="0" w:color="auto"/>
                        <w:right w:val="none" w:sz="0" w:space="0" w:color="auto"/>
                      </w:divBdr>
                    </w:div>
                  </w:divsChild>
                </w:div>
                <w:div w:id="2146317530">
                  <w:marLeft w:val="0"/>
                  <w:marRight w:val="0"/>
                  <w:marTop w:val="0"/>
                  <w:marBottom w:val="0"/>
                  <w:divBdr>
                    <w:top w:val="single" w:sz="2" w:space="1" w:color="FFFFFF"/>
                    <w:left w:val="single" w:sz="2" w:space="12" w:color="FFFFFF"/>
                    <w:bottom w:val="single" w:sz="2" w:space="1" w:color="FFFFFF"/>
                    <w:right w:val="single" w:sz="2" w:space="4" w:color="FFFFFF"/>
                  </w:divBdr>
                  <w:divsChild>
                    <w:div w:id="2010597461">
                      <w:marLeft w:val="0"/>
                      <w:marRight w:val="0"/>
                      <w:marTop w:val="0"/>
                      <w:marBottom w:val="0"/>
                      <w:divBdr>
                        <w:top w:val="none" w:sz="0" w:space="0" w:color="auto"/>
                        <w:left w:val="none" w:sz="0" w:space="0" w:color="auto"/>
                        <w:bottom w:val="none" w:sz="0" w:space="0" w:color="auto"/>
                        <w:right w:val="none" w:sz="0" w:space="0" w:color="auto"/>
                      </w:divBdr>
                    </w:div>
                  </w:divsChild>
                </w:div>
                <w:div w:id="647589249">
                  <w:marLeft w:val="0"/>
                  <w:marRight w:val="0"/>
                  <w:marTop w:val="0"/>
                  <w:marBottom w:val="0"/>
                  <w:divBdr>
                    <w:top w:val="single" w:sz="2" w:space="1" w:color="FFFFFF"/>
                    <w:left w:val="single" w:sz="2" w:space="12" w:color="FFFFFF"/>
                    <w:bottom w:val="single" w:sz="2" w:space="1" w:color="FFFFFF"/>
                    <w:right w:val="single" w:sz="2" w:space="4" w:color="FFFFFF"/>
                  </w:divBdr>
                  <w:divsChild>
                    <w:div w:id="501706430">
                      <w:marLeft w:val="0"/>
                      <w:marRight w:val="0"/>
                      <w:marTop w:val="0"/>
                      <w:marBottom w:val="0"/>
                      <w:divBdr>
                        <w:top w:val="none" w:sz="0" w:space="0" w:color="auto"/>
                        <w:left w:val="none" w:sz="0" w:space="0" w:color="auto"/>
                        <w:bottom w:val="none" w:sz="0" w:space="0" w:color="auto"/>
                        <w:right w:val="none" w:sz="0" w:space="0" w:color="auto"/>
                      </w:divBdr>
                    </w:div>
                  </w:divsChild>
                </w:div>
                <w:div w:id="1284652648">
                  <w:marLeft w:val="0"/>
                  <w:marRight w:val="0"/>
                  <w:marTop w:val="0"/>
                  <w:marBottom w:val="0"/>
                  <w:divBdr>
                    <w:top w:val="single" w:sz="2" w:space="1" w:color="FFFFFF"/>
                    <w:left w:val="single" w:sz="2" w:space="12" w:color="FFFFFF"/>
                    <w:bottom w:val="single" w:sz="2" w:space="1" w:color="FFFFFF"/>
                    <w:right w:val="single" w:sz="2" w:space="4" w:color="FFFFFF"/>
                  </w:divBdr>
                  <w:divsChild>
                    <w:div w:id="224418748">
                      <w:marLeft w:val="0"/>
                      <w:marRight w:val="0"/>
                      <w:marTop w:val="0"/>
                      <w:marBottom w:val="0"/>
                      <w:divBdr>
                        <w:top w:val="none" w:sz="0" w:space="0" w:color="auto"/>
                        <w:left w:val="none" w:sz="0" w:space="0" w:color="auto"/>
                        <w:bottom w:val="none" w:sz="0" w:space="0" w:color="auto"/>
                        <w:right w:val="none" w:sz="0" w:space="0" w:color="auto"/>
                      </w:divBdr>
                    </w:div>
                  </w:divsChild>
                </w:div>
                <w:div w:id="2068407944">
                  <w:marLeft w:val="0"/>
                  <w:marRight w:val="0"/>
                  <w:marTop w:val="0"/>
                  <w:marBottom w:val="0"/>
                  <w:divBdr>
                    <w:top w:val="single" w:sz="2" w:space="1" w:color="FFFFFF"/>
                    <w:left w:val="single" w:sz="2" w:space="12" w:color="FFFFFF"/>
                    <w:bottom w:val="single" w:sz="2" w:space="1" w:color="FFFFFF"/>
                    <w:right w:val="single" w:sz="2" w:space="4" w:color="FFFFFF"/>
                  </w:divBdr>
                  <w:divsChild>
                    <w:div w:id="714158020">
                      <w:marLeft w:val="0"/>
                      <w:marRight w:val="0"/>
                      <w:marTop w:val="0"/>
                      <w:marBottom w:val="0"/>
                      <w:divBdr>
                        <w:top w:val="none" w:sz="0" w:space="0" w:color="auto"/>
                        <w:left w:val="none" w:sz="0" w:space="0" w:color="auto"/>
                        <w:bottom w:val="none" w:sz="0" w:space="0" w:color="auto"/>
                        <w:right w:val="none" w:sz="0" w:space="0" w:color="auto"/>
                      </w:divBdr>
                    </w:div>
                  </w:divsChild>
                </w:div>
                <w:div w:id="1447459689">
                  <w:marLeft w:val="0"/>
                  <w:marRight w:val="0"/>
                  <w:marTop w:val="0"/>
                  <w:marBottom w:val="0"/>
                  <w:divBdr>
                    <w:top w:val="single" w:sz="2" w:space="1" w:color="FFFFFF"/>
                    <w:left w:val="single" w:sz="2" w:space="12" w:color="FFFFFF"/>
                    <w:bottom w:val="single" w:sz="2" w:space="1" w:color="FFFFFF"/>
                    <w:right w:val="single" w:sz="2" w:space="4" w:color="FFFFFF"/>
                  </w:divBdr>
                  <w:divsChild>
                    <w:div w:id="393241172">
                      <w:marLeft w:val="0"/>
                      <w:marRight w:val="0"/>
                      <w:marTop w:val="0"/>
                      <w:marBottom w:val="0"/>
                      <w:divBdr>
                        <w:top w:val="none" w:sz="0" w:space="0" w:color="auto"/>
                        <w:left w:val="none" w:sz="0" w:space="0" w:color="auto"/>
                        <w:bottom w:val="none" w:sz="0" w:space="0" w:color="auto"/>
                        <w:right w:val="none" w:sz="0" w:space="0" w:color="auto"/>
                      </w:divBdr>
                    </w:div>
                  </w:divsChild>
                </w:div>
                <w:div w:id="1630629340">
                  <w:marLeft w:val="0"/>
                  <w:marRight w:val="0"/>
                  <w:marTop w:val="0"/>
                  <w:marBottom w:val="0"/>
                  <w:divBdr>
                    <w:top w:val="single" w:sz="2" w:space="1" w:color="FFFFFF"/>
                    <w:left w:val="single" w:sz="2" w:space="12" w:color="FFFFFF"/>
                    <w:bottom w:val="single" w:sz="2" w:space="1" w:color="FFFFFF"/>
                    <w:right w:val="single" w:sz="2" w:space="4" w:color="FFFFFF"/>
                  </w:divBdr>
                  <w:divsChild>
                    <w:div w:id="424570009">
                      <w:marLeft w:val="0"/>
                      <w:marRight w:val="0"/>
                      <w:marTop w:val="0"/>
                      <w:marBottom w:val="0"/>
                      <w:divBdr>
                        <w:top w:val="none" w:sz="0" w:space="0" w:color="auto"/>
                        <w:left w:val="none" w:sz="0" w:space="0" w:color="auto"/>
                        <w:bottom w:val="none" w:sz="0" w:space="0" w:color="auto"/>
                        <w:right w:val="none" w:sz="0" w:space="0" w:color="auto"/>
                      </w:divBdr>
                    </w:div>
                  </w:divsChild>
                </w:div>
                <w:div w:id="141316652">
                  <w:marLeft w:val="0"/>
                  <w:marRight w:val="0"/>
                  <w:marTop w:val="0"/>
                  <w:marBottom w:val="0"/>
                  <w:divBdr>
                    <w:top w:val="single" w:sz="2" w:space="1" w:color="FFFFFF"/>
                    <w:left w:val="single" w:sz="2" w:space="12" w:color="FFFFFF"/>
                    <w:bottom w:val="single" w:sz="2" w:space="1" w:color="FFFFFF"/>
                    <w:right w:val="single" w:sz="2" w:space="4" w:color="FFFFFF"/>
                  </w:divBdr>
                  <w:divsChild>
                    <w:div w:id="1024940202">
                      <w:marLeft w:val="0"/>
                      <w:marRight w:val="0"/>
                      <w:marTop w:val="0"/>
                      <w:marBottom w:val="0"/>
                      <w:divBdr>
                        <w:top w:val="none" w:sz="0" w:space="0" w:color="auto"/>
                        <w:left w:val="none" w:sz="0" w:space="0" w:color="auto"/>
                        <w:bottom w:val="none" w:sz="0" w:space="0" w:color="auto"/>
                        <w:right w:val="none" w:sz="0" w:space="0" w:color="auto"/>
                      </w:divBdr>
                    </w:div>
                  </w:divsChild>
                </w:div>
                <w:div w:id="1278486258">
                  <w:marLeft w:val="0"/>
                  <w:marRight w:val="0"/>
                  <w:marTop w:val="0"/>
                  <w:marBottom w:val="0"/>
                  <w:divBdr>
                    <w:top w:val="single" w:sz="2" w:space="1" w:color="FFFFFF"/>
                    <w:left w:val="single" w:sz="2" w:space="12" w:color="FFFFFF"/>
                    <w:bottom w:val="single" w:sz="2" w:space="1" w:color="FFFFFF"/>
                    <w:right w:val="single" w:sz="2" w:space="4" w:color="FFFFFF"/>
                  </w:divBdr>
                  <w:divsChild>
                    <w:div w:id="12003830">
                      <w:marLeft w:val="0"/>
                      <w:marRight w:val="0"/>
                      <w:marTop w:val="0"/>
                      <w:marBottom w:val="0"/>
                      <w:divBdr>
                        <w:top w:val="none" w:sz="0" w:space="0" w:color="auto"/>
                        <w:left w:val="none" w:sz="0" w:space="0" w:color="auto"/>
                        <w:bottom w:val="none" w:sz="0" w:space="0" w:color="auto"/>
                        <w:right w:val="none" w:sz="0" w:space="0" w:color="auto"/>
                      </w:divBdr>
                    </w:div>
                  </w:divsChild>
                </w:div>
                <w:div w:id="1117796070">
                  <w:marLeft w:val="0"/>
                  <w:marRight w:val="0"/>
                  <w:marTop w:val="0"/>
                  <w:marBottom w:val="0"/>
                  <w:divBdr>
                    <w:top w:val="single" w:sz="2" w:space="1" w:color="FFFFFF"/>
                    <w:left w:val="single" w:sz="2" w:space="12" w:color="FFFFFF"/>
                    <w:bottom w:val="single" w:sz="2" w:space="1" w:color="FFFFFF"/>
                    <w:right w:val="single" w:sz="2" w:space="4" w:color="FFFFFF"/>
                  </w:divBdr>
                  <w:divsChild>
                    <w:div w:id="483664149">
                      <w:marLeft w:val="0"/>
                      <w:marRight w:val="0"/>
                      <w:marTop w:val="0"/>
                      <w:marBottom w:val="0"/>
                      <w:divBdr>
                        <w:top w:val="none" w:sz="0" w:space="0" w:color="auto"/>
                        <w:left w:val="none" w:sz="0" w:space="0" w:color="auto"/>
                        <w:bottom w:val="none" w:sz="0" w:space="0" w:color="auto"/>
                        <w:right w:val="none" w:sz="0" w:space="0" w:color="auto"/>
                      </w:divBdr>
                    </w:div>
                  </w:divsChild>
                </w:div>
                <w:div w:id="342975188">
                  <w:marLeft w:val="0"/>
                  <w:marRight w:val="0"/>
                  <w:marTop w:val="0"/>
                  <w:marBottom w:val="0"/>
                  <w:divBdr>
                    <w:top w:val="single" w:sz="2" w:space="1" w:color="FFFFFF"/>
                    <w:left w:val="single" w:sz="2" w:space="12" w:color="FFFFFF"/>
                    <w:bottom w:val="single" w:sz="2" w:space="1" w:color="FFFFFF"/>
                    <w:right w:val="single" w:sz="2" w:space="4" w:color="FFFFFF"/>
                  </w:divBdr>
                  <w:divsChild>
                    <w:div w:id="712921518">
                      <w:marLeft w:val="0"/>
                      <w:marRight w:val="0"/>
                      <w:marTop w:val="0"/>
                      <w:marBottom w:val="0"/>
                      <w:divBdr>
                        <w:top w:val="none" w:sz="0" w:space="0" w:color="auto"/>
                        <w:left w:val="none" w:sz="0" w:space="0" w:color="auto"/>
                        <w:bottom w:val="none" w:sz="0" w:space="0" w:color="auto"/>
                        <w:right w:val="none" w:sz="0" w:space="0" w:color="auto"/>
                      </w:divBdr>
                    </w:div>
                  </w:divsChild>
                </w:div>
                <w:div w:id="1588417351">
                  <w:marLeft w:val="0"/>
                  <w:marRight w:val="0"/>
                  <w:marTop w:val="0"/>
                  <w:marBottom w:val="0"/>
                  <w:divBdr>
                    <w:top w:val="single" w:sz="2" w:space="1" w:color="FFFFFF"/>
                    <w:left w:val="single" w:sz="2" w:space="12" w:color="FFFFFF"/>
                    <w:bottom w:val="single" w:sz="2" w:space="1" w:color="FFFFFF"/>
                    <w:right w:val="single" w:sz="2" w:space="4" w:color="FFFFFF"/>
                  </w:divBdr>
                  <w:divsChild>
                    <w:div w:id="1979143707">
                      <w:marLeft w:val="0"/>
                      <w:marRight w:val="0"/>
                      <w:marTop w:val="0"/>
                      <w:marBottom w:val="0"/>
                      <w:divBdr>
                        <w:top w:val="none" w:sz="0" w:space="0" w:color="auto"/>
                        <w:left w:val="none" w:sz="0" w:space="0" w:color="auto"/>
                        <w:bottom w:val="none" w:sz="0" w:space="0" w:color="auto"/>
                        <w:right w:val="none" w:sz="0" w:space="0" w:color="auto"/>
                      </w:divBdr>
                    </w:div>
                  </w:divsChild>
                </w:div>
                <w:div w:id="767166233">
                  <w:marLeft w:val="0"/>
                  <w:marRight w:val="0"/>
                  <w:marTop w:val="0"/>
                  <w:marBottom w:val="0"/>
                  <w:divBdr>
                    <w:top w:val="single" w:sz="2" w:space="1" w:color="FFFFFF"/>
                    <w:left w:val="single" w:sz="2" w:space="12" w:color="FFFFFF"/>
                    <w:bottom w:val="single" w:sz="2" w:space="1" w:color="FFFFFF"/>
                    <w:right w:val="single" w:sz="2" w:space="4" w:color="FFFFFF"/>
                  </w:divBdr>
                  <w:divsChild>
                    <w:div w:id="1825580079">
                      <w:marLeft w:val="0"/>
                      <w:marRight w:val="0"/>
                      <w:marTop w:val="0"/>
                      <w:marBottom w:val="0"/>
                      <w:divBdr>
                        <w:top w:val="none" w:sz="0" w:space="0" w:color="auto"/>
                        <w:left w:val="none" w:sz="0" w:space="0" w:color="auto"/>
                        <w:bottom w:val="none" w:sz="0" w:space="0" w:color="auto"/>
                        <w:right w:val="none" w:sz="0" w:space="0" w:color="auto"/>
                      </w:divBdr>
                    </w:div>
                  </w:divsChild>
                </w:div>
                <w:div w:id="89393137">
                  <w:marLeft w:val="0"/>
                  <w:marRight w:val="0"/>
                  <w:marTop w:val="0"/>
                  <w:marBottom w:val="0"/>
                  <w:divBdr>
                    <w:top w:val="single" w:sz="2" w:space="1" w:color="FFFFFF"/>
                    <w:left w:val="single" w:sz="2" w:space="12" w:color="FFFFFF"/>
                    <w:bottom w:val="single" w:sz="2" w:space="1" w:color="FFFFFF"/>
                    <w:right w:val="single" w:sz="2" w:space="4" w:color="FFFFFF"/>
                  </w:divBdr>
                  <w:divsChild>
                    <w:div w:id="1121417191">
                      <w:marLeft w:val="0"/>
                      <w:marRight w:val="0"/>
                      <w:marTop w:val="0"/>
                      <w:marBottom w:val="0"/>
                      <w:divBdr>
                        <w:top w:val="none" w:sz="0" w:space="0" w:color="auto"/>
                        <w:left w:val="none" w:sz="0" w:space="0" w:color="auto"/>
                        <w:bottom w:val="none" w:sz="0" w:space="0" w:color="auto"/>
                        <w:right w:val="none" w:sz="0" w:space="0" w:color="auto"/>
                      </w:divBdr>
                    </w:div>
                  </w:divsChild>
                </w:div>
                <w:div w:id="1692802016">
                  <w:marLeft w:val="0"/>
                  <w:marRight w:val="0"/>
                  <w:marTop w:val="0"/>
                  <w:marBottom w:val="0"/>
                  <w:divBdr>
                    <w:top w:val="single" w:sz="2" w:space="1" w:color="FFFFFF"/>
                    <w:left w:val="single" w:sz="2" w:space="12" w:color="FFFFFF"/>
                    <w:bottom w:val="single" w:sz="2" w:space="1" w:color="FFFFFF"/>
                    <w:right w:val="single" w:sz="2" w:space="4" w:color="FFFFFF"/>
                  </w:divBdr>
                  <w:divsChild>
                    <w:div w:id="1165126179">
                      <w:marLeft w:val="0"/>
                      <w:marRight w:val="0"/>
                      <w:marTop w:val="0"/>
                      <w:marBottom w:val="0"/>
                      <w:divBdr>
                        <w:top w:val="none" w:sz="0" w:space="0" w:color="auto"/>
                        <w:left w:val="none" w:sz="0" w:space="0" w:color="auto"/>
                        <w:bottom w:val="none" w:sz="0" w:space="0" w:color="auto"/>
                        <w:right w:val="none" w:sz="0" w:space="0" w:color="auto"/>
                      </w:divBdr>
                    </w:div>
                  </w:divsChild>
                </w:div>
                <w:div w:id="920987068">
                  <w:marLeft w:val="0"/>
                  <w:marRight w:val="0"/>
                  <w:marTop w:val="0"/>
                  <w:marBottom w:val="0"/>
                  <w:divBdr>
                    <w:top w:val="single" w:sz="2" w:space="1" w:color="FFFFFF"/>
                    <w:left w:val="single" w:sz="2" w:space="12" w:color="FFFFFF"/>
                    <w:bottom w:val="single" w:sz="2" w:space="1" w:color="FFFFFF"/>
                    <w:right w:val="single" w:sz="2" w:space="4" w:color="FFFFFF"/>
                  </w:divBdr>
                  <w:divsChild>
                    <w:div w:id="1886721300">
                      <w:marLeft w:val="0"/>
                      <w:marRight w:val="0"/>
                      <w:marTop w:val="0"/>
                      <w:marBottom w:val="0"/>
                      <w:divBdr>
                        <w:top w:val="none" w:sz="0" w:space="0" w:color="auto"/>
                        <w:left w:val="none" w:sz="0" w:space="0" w:color="auto"/>
                        <w:bottom w:val="none" w:sz="0" w:space="0" w:color="auto"/>
                        <w:right w:val="none" w:sz="0" w:space="0" w:color="auto"/>
                      </w:divBdr>
                    </w:div>
                  </w:divsChild>
                </w:div>
                <w:div w:id="1189031363">
                  <w:marLeft w:val="0"/>
                  <w:marRight w:val="0"/>
                  <w:marTop w:val="0"/>
                  <w:marBottom w:val="0"/>
                  <w:divBdr>
                    <w:top w:val="single" w:sz="2" w:space="1" w:color="FFFFFF"/>
                    <w:left w:val="single" w:sz="2" w:space="12" w:color="FFFFFF"/>
                    <w:bottom w:val="single" w:sz="2" w:space="1" w:color="FFFFFF"/>
                    <w:right w:val="single" w:sz="2" w:space="4" w:color="FFFFFF"/>
                  </w:divBdr>
                  <w:divsChild>
                    <w:div w:id="593129575">
                      <w:marLeft w:val="0"/>
                      <w:marRight w:val="0"/>
                      <w:marTop w:val="0"/>
                      <w:marBottom w:val="0"/>
                      <w:divBdr>
                        <w:top w:val="none" w:sz="0" w:space="0" w:color="auto"/>
                        <w:left w:val="none" w:sz="0" w:space="0" w:color="auto"/>
                        <w:bottom w:val="none" w:sz="0" w:space="0" w:color="auto"/>
                        <w:right w:val="none" w:sz="0" w:space="0" w:color="auto"/>
                      </w:divBdr>
                    </w:div>
                  </w:divsChild>
                </w:div>
                <w:div w:id="667707289">
                  <w:marLeft w:val="0"/>
                  <w:marRight w:val="0"/>
                  <w:marTop w:val="0"/>
                  <w:marBottom w:val="0"/>
                  <w:divBdr>
                    <w:top w:val="single" w:sz="2" w:space="1" w:color="FFFFFF"/>
                    <w:left w:val="single" w:sz="2" w:space="12" w:color="FFFFFF"/>
                    <w:bottom w:val="single" w:sz="2" w:space="1" w:color="FFFFFF"/>
                    <w:right w:val="single" w:sz="2" w:space="4" w:color="FFFFFF"/>
                  </w:divBdr>
                  <w:divsChild>
                    <w:div w:id="580719862">
                      <w:marLeft w:val="0"/>
                      <w:marRight w:val="0"/>
                      <w:marTop w:val="0"/>
                      <w:marBottom w:val="0"/>
                      <w:divBdr>
                        <w:top w:val="none" w:sz="0" w:space="0" w:color="auto"/>
                        <w:left w:val="none" w:sz="0" w:space="0" w:color="auto"/>
                        <w:bottom w:val="none" w:sz="0" w:space="0" w:color="auto"/>
                        <w:right w:val="none" w:sz="0" w:space="0" w:color="auto"/>
                      </w:divBdr>
                    </w:div>
                  </w:divsChild>
                </w:div>
                <w:div w:id="62340864">
                  <w:marLeft w:val="0"/>
                  <w:marRight w:val="0"/>
                  <w:marTop w:val="0"/>
                  <w:marBottom w:val="0"/>
                  <w:divBdr>
                    <w:top w:val="single" w:sz="2" w:space="1" w:color="FFFFFF"/>
                    <w:left w:val="single" w:sz="2" w:space="12" w:color="FFFFFF"/>
                    <w:bottom w:val="single" w:sz="2" w:space="1" w:color="FFFFFF"/>
                    <w:right w:val="single" w:sz="2" w:space="4" w:color="FFFFFF"/>
                  </w:divBdr>
                  <w:divsChild>
                    <w:div w:id="1986659819">
                      <w:marLeft w:val="0"/>
                      <w:marRight w:val="0"/>
                      <w:marTop w:val="0"/>
                      <w:marBottom w:val="0"/>
                      <w:divBdr>
                        <w:top w:val="none" w:sz="0" w:space="0" w:color="auto"/>
                        <w:left w:val="none" w:sz="0" w:space="0" w:color="auto"/>
                        <w:bottom w:val="none" w:sz="0" w:space="0" w:color="auto"/>
                        <w:right w:val="none" w:sz="0" w:space="0" w:color="auto"/>
                      </w:divBdr>
                    </w:div>
                  </w:divsChild>
                </w:div>
                <w:div w:id="1576084354">
                  <w:marLeft w:val="0"/>
                  <w:marRight w:val="0"/>
                  <w:marTop w:val="0"/>
                  <w:marBottom w:val="0"/>
                  <w:divBdr>
                    <w:top w:val="single" w:sz="2" w:space="1" w:color="FFFFFF"/>
                    <w:left w:val="single" w:sz="2" w:space="12" w:color="FFFFFF"/>
                    <w:bottom w:val="single" w:sz="2" w:space="1" w:color="FFFFFF"/>
                    <w:right w:val="single" w:sz="2" w:space="4" w:color="FFFFFF"/>
                  </w:divBdr>
                  <w:divsChild>
                    <w:div w:id="3365173">
                      <w:marLeft w:val="0"/>
                      <w:marRight w:val="0"/>
                      <w:marTop w:val="0"/>
                      <w:marBottom w:val="0"/>
                      <w:divBdr>
                        <w:top w:val="none" w:sz="0" w:space="0" w:color="auto"/>
                        <w:left w:val="none" w:sz="0" w:space="0" w:color="auto"/>
                        <w:bottom w:val="none" w:sz="0" w:space="0" w:color="auto"/>
                        <w:right w:val="none" w:sz="0" w:space="0" w:color="auto"/>
                      </w:divBdr>
                    </w:div>
                  </w:divsChild>
                </w:div>
                <w:div w:id="2064282585">
                  <w:marLeft w:val="0"/>
                  <w:marRight w:val="0"/>
                  <w:marTop w:val="0"/>
                  <w:marBottom w:val="0"/>
                  <w:divBdr>
                    <w:top w:val="single" w:sz="2" w:space="1" w:color="FFFFFF"/>
                    <w:left w:val="single" w:sz="2" w:space="12" w:color="FFFFFF"/>
                    <w:bottom w:val="single" w:sz="2" w:space="1" w:color="FFFFFF"/>
                    <w:right w:val="single" w:sz="2" w:space="4" w:color="FFFFFF"/>
                  </w:divBdr>
                  <w:divsChild>
                    <w:div w:id="1119908031">
                      <w:marLeft w:val="0"/>
                      <w:marRight w:val="0"/>
                      <w:marTop w:val="0"/>
                      <w:marBottom w:val="0"/>
                      <w:divBdr>
                        <w:top w:val="none" w:sz="0" w:space="0" w:color="auto"/>
                        <w:left w:val="none" w:sz="0" w:space="0" w:color="auto"/>
                        <w:bottom w:val="none" w:sz="0" w:space="0" w:color="auto"/>
                        <w:right w:val="none" w:sz="0" w:space="0" w:color="auto"/>
                      </w:divBdr>
                    </w:div>
                  </w:divsChild>
                </w:div>
                <w:div w:id="347567655">
                  <w:marLeft w:val="0"/>
                  <w:marRight w:val="0"/>
                  <w:marTop w:val="0"/>
                  <w:marBottom w:val="0"/>
                  <w:divBdr>
                    <w:top w:val="single" w:sz="2" w:space="1" w:color="FFFFFF"/>
                    <w:left w:val="single" w:sz="2" w:space="12" w:color="FFFFFF"/>
                    <w:bottom w:val="single" w:sz="2" w:space="1" w:color="FFFFFF"/>
                    <w:right w:val="single" w:sz="2" w:space="4" w:color="FFFFFF"/>
                  </w:divBdr>
                  <w:divsChild>
                    <w:div w:id="1877963064">
                      <w:marLeft w:val="0"/>
                      <w:marRight w:val="0"/>
                      <w:marTop w:val="0"/>
                      <w:marBottom w:val="0"/>
                      <w:divBdr>
                        <w:top w:val="none" w:sz="0" w:space="0" w:color="auto"/>
                        <w:left w:val="none" w:sz="0" w:space="0" w:color="auto"/>
                        <w:bottom w:val="none" w:sz="0" w:space="0" w:color="auto"/>
                        <w:right w:val="none" w:sz="0" w:space="0" w:color="auto"/>
                      </w:divBdr>
                    </w:div>
                  </w:divsChild>
                </w:div>
                <w:div w:id="495264498">
                  <w:marLeft w:val="0"/>
                  <w:marRight w:val="0"/>
                  <w:marTop w:val="0"/>
                  <w:marBottom w:val="0"/>
                  <w:divBdr>
                    <w:top w:val="single" w:sz="2" w:space="1" w:color="FFFFFF"/>
                    <w:left w:val="single" w:sz="2" w:space="12" w:color="FFFFFF"/>
                    <w:bottom w:val="single" w:sz="2" w:space="1" w:color="FFFFFF"/>
                    <w:right w:val="single" w:sz="2" w:space="4" w:color="FFFFFF"/>
                  </w:divBdr>
                  <w:divsChild>
                    <w:div w:id="1572080665">
                      <w:marLeft w:val="0"/>
                      <w:marRight w:val="0"/>
                      <w:marTop w:val="0"/>
                      <w:marBottom w:val="0"/>
                      <w:divBdr>
                        <w:top w:val="none" w:sz="0" w:space="0" w:color="auto"/>
                        <w:left w:val="none" w:sz="0" w:space="0" w:color="auto"/>
                        <w:bottom w:val="none" w:sz="0" w:space="0" w:color="auto"/>
                        <w:right w:val="none" w:sz="0" w:space="0" w:color="auto"/>
                      </w:divBdr>
                    </w:div>
                  </w:divsChild>
                </w:div>
                <w:div w:id="1049721562">
                  <w:marLeft w:val="0"/>
                  <w:marRight w:val="0"/>
                  <w:marTop w:val="0"/>
                  <w:marBottom w:val="0"/>
                  <w:divBdr>
                    <w:top w:val="single" w:sz="2" w:space="1" w:color="FFFFFF"/>
                    <w:left w:val="single" w:sz="2" w:space="12" w:color="FFFFFF"/>
                    <w:bottom w:val="single" w:sz="2" w:space="1" w:color="FFFFFF"/>
                    <w:right w:val="single" w:sz="2" w:space="4" w:color="FFFFFF"/>
                  </w:divBdr>
                  <w:divsChild>
                    <w:div w:id="948244903">
                      <w:marLeft w:val="0"/>
                      <w:marRight w:val="0"/>
                      <w:marTop w:val="0"/>
                      <w:marBottom w:val="0"/>
                      <w:divBdr>
                        <w:top w:val="none" w:sz="0" w:space="0" w:color="auto"/>
                        <w:left w:val="none" w:sz="0" w:space="0" w:color="auto"/>
                        <w:bottom w:val="none" w:sz="0" w:space="0" w:color="auto"/>
                        <w:right w:val="none" w:sz="0" w:space="0" w:color="auto"/>
                      </w:divBdr>
                    </w:div>
                  </w:divsChild>
                </w:div>
                <w:div w:id="1465545182">
                  <w:marLeft w:val="0"/>
                  <w:marRight w:val="0"/>
                  <w:marTop w:val="0"/>
                  <w:marBottom w:val="0"/>
                  <w:divBdr>
                    <w:top w:val="single" w:sz="2" w:space="1" w:color="FFFFFF"/>
                    <w:left w:val="single" w:sz="2" w:space="12" w:color="FFFFFF"/>
                    <w:bottom w:val="single" w:sz="2" w:space="1" w:color="FFFFFF"/>
                    <w:right w:val="single" w:sz="2" w:space="4" w:color="FFFFFF"/>
                  </w:divBdr>
                  <w:divsChild>
                    <w:div w:id="617951267">
                      <w:marLeft w:val="0"/>
                      <w:marRight w:val="0"/>
                      <w:marTop w:val="0"/>
                      <w:marBottom w:val="0"/>
                      <w:divBdr>
                        <w:top w:val="none" w:sz="0" w:space="0" w:color="auto"/>
                        <w:left w:val="none" w:sz="0" w:space="0" w:color="auto"/>
                        <w:bottom w:val="none" w:sz="0" w:space="0" w:color="auto"/>
                        <w:right w:val="none" w:sz="0" w:space="0" w:color="auto"/>
                      </w:divBdr>
                    </w:div>
                  </w:divsChild>
                </w:div>
                <w:div w:id="533544604">
                  <w:marLeft w:val="0"/>
                  <w:marRight w:val="0"/>
                  <w:marTop w:val="0"/>
                  <w:marBottom w:val="0"/>
                  <w:divBdr>
                    <w:top w:val="single" w:sz="2" w:space="1" w:color="FFFFFF"/>
                    <w:left w:val="single" w:sz="2" w:space="12" w:color="FFFFFF"/>
                    <w:bottom w:val="single" w:sz="2" w:space="1" w:color="FFFFFF"/>
                    <w:right w:val="single" w:sz="2" w:space="4" w:color="FFFFFF"/>
                  </w:divBdr>
                  <w:divsChild>
                    <w:div w:id="2072190712">
                      <w:marLeft w:val="0"/>
                      <w:marRight w:val="0"/>
                      <w:marTop w:val="0"/>
                      <w:marBottom w:val="0"/>
                      <w:divBdr>
                        <w:top w:val="none" w:sz="0" w:space="0" w:color="auto"/>
                        <w:left w:val="none" w:sz="0" w:space="0" w:color="auto"/>
                        <w:bottom w:val="none" w:sz="0" w:space="0" w:color="auto"/>
                        <w:right w:val="none" w:sz="0" w:space="0" w:color="auto"/>
                      </w:divBdr>
                    </w:div>
                  </w:divsChild>
                </w:div>
                <w:div w:id="924454327">
                  <w:marLeft w:val="0"/>
                  <w:marRight w:val="0"/>
                  <w:marTop w:val="0"/>
                  <w:marBottom w:val="0"/>
                  <w:divBdr>
                    <w:top w:val="single" w:sz="2" w:space="1" w:color="FFFFFF"/>
                    <w:left w:val="single" w:sz="2" w:space="12" w:color="FFFFFF"/>
                    <w:bottom w:val="single" w:sz="2" w:space="1" w:color="FFFFFF"/>
                    <w:right w:val="single" w:sz="2" w:space="4" w:color="FFFFFF"/>
                  </w:divBdr>
                  <w:divsChild>
                    <w:div w:id="93063553">
                      <w:marLeft w:val="0"/>
                      <w:marRight w:val="0"/>
                      <w:marTop w:val="0"/>
                      <w:marBottom w:val="0"/>
                      <w:divBdr>
                        <w:top w:val="none" w:sz="0" w:space="0" w:color="auto"/>
                        <w:left w:val="none" w:sz="0" w:space="0" w:color="auto"/>
                        <w:bottom w:val="none" w:sz="0" w:space="0" w:color="auto"/>
                        <w:right w:val="none" w:sz="0" w:space="0" w:color="auto"/>
                      </w:divBdr>
                    </w:div>
                  </w:divsChild>
                </w:div>
                <w:div w:id="2103454410">
                  <w:marLeft w:val="0"/>
                  <w:marRight w:val="0"/>
                  <w:marTop w:val="0"/>
                  <w:marBottom w:val="0"/>
                  <w:divBdr>
                    <w:top w:val="single" w:sz="2" w:space="1" w:color="FFFFFF"/>
                    <w:left w:val="single" w:sz="2" w:space="12" w:color="FFFFFF"/>
                    <w:bottom w:val="single" w:sz="2" w:space="1" w:color="FFFFFF"/>
                    <w:right w:val="single" w:sz="2" w:space="4" w:color="FFFFFF"/>
                  </w:divBdr>
                  <w:divsChild>
                    <w:div w:id="912590828">
                      <w:marLeft w:val="0"/>
                      <w:marRight w:val="0"/>
                      <w:marTop w:val="0"/>
                      <w:marBottom w:val="0"/>
                      <w:divBdr>
                        <w:top w:val="none" w:sz="0" w:space="0" w:color="auto"/>
                        <w:left w:val="none" w:sz="0" w:space="0" w:color="auto"/>
                        <w:bottom w:val="none" w:sz="0" w:space="0" w:color="auto"/>
                        <w:right w:val="none" w:sz="0" w:space="0" w:color="auto"/>
                      </w:divBdr>
                    </w:div>
                  </w:divsChild>
                </w:div>
                <w:div w:id="662241729">
                  <w:marLeft w:val="0"/>
                  <w:marRight w:val="0"/>
                  <w:marTop w:val="0"/>
                  <w:marBottom w:val="0"/>
                  <w:divBdr>
                    <w:top w:val="single" w:sz="2" w:space="1" w:color="FFFFFF"/>
                    <w:left w:val="single" w:sz="2" w:space="12" w:color="FFFFFF"/>
                    <w:bottom w:val="single" w:sz="2" w:space="1" w:color="FFFFFF"/>
                    <w:right w:val="single" w:sz="2" w:space="4" w:color="FFFFFF"/>
                  </w:divBdr>
                  <w:divsChild>
                    <w:div w:id="524904453">
                      <w:marLeft w:val="0"/>
                      <w:marRight w:val="0"/>
                      <w:marTop w:val="0"/>
                      <w:marBottom w:val="0"/>
                      <w:divBdr>
                        <w:top w:val="none" w:sz="0" w:space="0" w:color="auto"/>
                        <w:left w:val="none" w:sz="0" w:space="0" w:color="auto"/>
                        <w:bottom w:val="none" w:sz="0" w:space="0" w:color="auto"/>
                        <w:right w:val="none" w:sz="0" w:space="0" w:color="auto"/>
                      </w:divBdr>
                    </w:div>
                  </w:divsChild>
                </w:div>
                <w:div w:id="437717446">
                  <w:marLeft w:val="0"/>
                  <w:marRight w:val="0"/>
                  <w:marTop w:val="0"/>
                  <w:marBottom w:val="0"/>
                  <w:divBdr>
                    <w:top w:val="single" w:sz="2" w:space="1" w:color="FFFFFF"/>
                    <w:left w:val="single" w:sz="2" w:space="12" w:color="FFFFFF"/>
                    <w:bottom w:val="single" w:sz="2" w:space="1" w:color="FFFFFF"/>
                    <w:right w:val="single" w:sz="2" w:space="4" w:color="FFFFFF"/>
                  </w:divBdr>
                  <w:divsChild>
                    <w:div w:id="1523469671">
                      <w:marLeft w:val="0"/>
                      <w:marRight w:val="0"/>
                      <w:marTop w:val="0"/>
                      <w:marBottom w:val="0"/>
                      <w:divBdr>
                        <w:top w:val="none" w:sz="0" w:space="0" w:color="auto"/>
                        <w:left w:val="none" w:sz="0" w:space="0" w:color="auto"/>
                        <w:bottom w:val="none" w:sz="0" w:space="0" w:color="auto"/>
                        <w:right w:val="none" w:sz="0" w:space="0" w:color="auto"/>
                      </w:divBdr>
                    </w:div>
                  </w:divsChild>
                </w:div>
                <w:div w:id="10644489">
                  <w:marLeft w:val="0"/>
                  <w:marRight w:val="0"/>
                  <w:marTop w:val="0"/>
                  <w:marBottom w:val="0"/>
                  <w:divBdr>
                    <w:top w:val="single" w:sz="2" w:space="1" w:color="FFFFFF"/>
                    <w:left w:val="single" w:sz="2" w:space="12" w:color="FFFFFF"/>
                    <w:bottom w:val="single" w:sz="2" w:space="1" w:color="FFFFFF"/>
                    <w:right w:val="single" w:sz="2" w:space="4" w:color="FFFFFF"/>
                  </w:divBdr>
                  <w:divsChild>
                    <w:div w:id="1886719841">
                      <w:marLeft w:val="0"/>
                      <w:marRight w:val="0"/>
                      <w:marTop w:val="0"/>
                      <w:marBottom w:val="0"/>
                      <w:divBdr>
                        <w:top w:val="none" w:sz="0" w:space="0" w:color="auto"/>
                        <w:left w:val="none" w:sz="0" w:space="0" w:color="auto"/>
                        <w:bottom w:val="none" w:sz="0" w:space="0" w:color="auto"/>
                        <w:right w:val="none" w:sz="0" w:space="0" w:color="auto"/>
                      </w:divBdr>
                    </w:div>
                  </w:divsChild>
                </w:div>
                <w:div w:id="597562364">
                  <w:marLeft w:val="0"/>
                  <w:marRight w:val="0"/>
                  <w:marTop w:val="0"/>
                  <w:marBottom w:val="0"/>
                  <w:divBdr>
                    <w:top w:val="single" w:sz="2" w:space="1" w:color="FFFFFF"/>
                    <w:left w:val="single" w:sz="2" w:space="12" w:color="FFFFFF"/>
                    <w:bottom w:val="single" w:sz="2" w:space="1" w:color="FFFFFF"/>
                    <w:right w:val="single" w:sz="2" w:space="4" w:color="FFFFFF"/>
                  </w:divBdr>
                  <w:divsChild>
                    <w:div w:id="1248146970">
                      <w:marLeft w:val="0"/>
                      <w:marRight w:val="0"/>
                      <w:marTop w:val="0"/>
                      <w:marBottom w:val="0"/>
                      <w:divBdr>
                        <w:top w:val="none" w:sz="0" w:space="0" w:color="auto"/>
                        <w:left w:val="none" w:sz="0" w:space="0" w:color="auto"/>
                        <w:bottom w:val="none" w:sz="0" w:space="0" w:color="auto"/>
                        <w:right w:val="none" w:sz="0" w:space="0" w:color="auto"/>
                      </w:divBdr>
                    </w:div>
                  </w:divsChild>
                </w:div>
                <w:div w:id="1031105836">
                  <w:marLeft w:val="0"/>
                  <w:marRight w:val="0"/>
                  <w:marTop w:val="0"/>
                  <w:marBottom w:val="0"/>
                  <w:divBdr>
                    <w:top w:val="single" w:sz="2" w:space="1" w:color="FFFFFF"/>
                    <w:left w:val="single" w:sz="2" w:space="12" w:color="FFFFFF"/>
                    <w:bottom w:val="single" w:sz="2" w:space="1" w:color="FFFFFF"/>
                    <w:right w:val="single" w:sz="2" w:space="4" w:color="FFFFFF"/>
                  </w:divBdr>
                  <w:divsChild>
                    <w:div w:id="706951707">
                      <w:marLeft w:val="0"/>
                      <w:marRight w:val="0"/>
                      <w:marTop w:val="0"/>
                      <w:marBottom w:val="0"/>
                      <w:divBdr>
                        <w:top w:val="none" w:sz="0" w:space="0" w:color="auto"/>
                        <w:left w:val="none" w:sz="0" w:space="0" w:color="auto"/>
                        <w:bottom w:val="none" w:sz="0" w:space="0" w:color="auto"/>
                        <w:right w:val="none" w:sz="0" w:space="0" w:color="auto"/>
                      </w:divBdr>
                    </w:div>
                  </w:divsChild>
                </w:div>
                <w:div w:id="770206205">
                  <w:marLeft w:val="0"/>
                  <w:marRight w:val="0"/>
                  <w:marTop w:val="0"/>
                  <w:marBottom w:val="0"/>
                  <w:divBdr>
                    <w:top w:val="single" w:sz="2" w:space="1" w:color="FFFFFF"/>
                    <w:left w:val="single" w:sz="2" w:space="12" w:color="FFFFFF"/>
                    <w:bottom w:val="single" w:sz="2" w:space="1" w:color="FFFFFF"/>
                    <w:right w:val="single" w:sz="2" w:space="4" w:color="FFFFFF"/>
                  </w:divBdr>
                  <w:divsChild>
                    <w:div w:id="1612711397">
                      <w:marLeft w:val="0"/>
                      <w:marRight w:val="0"/>
                      <w:marTop w:val="0"/>
                      <w:marBottom w:val="0"/>
                      <w:divBdr>
                        <w:top w:val="none" w:sz="0" w:space="0" w:color="auto"/>
                        <w:left w:val="none" w:sz="0" w:space="0" w:color="auto"/>
                        <w:bottom w:val="none" w:sz="0" w:space="0" w:color="auto"/>
                        <w:right w:val="none" w:sz="0" w:space="0" w:color="auto"/>
                      </w:divBdr>
                    </w:div>
                  </w:divsChild>
                </w:div>
                <w:div w:id="969750604">
                  <w:marLeft w:val="0"/>
                  <w:marRight w:val="0"/>
                  <w:marTop w:val="0"/>
                  <w:marBottom w:val="0"/>
                  <w:divBdr>
                    <w:top w:val="single" w:sz="2" w:space="1" w:color="FFFFFF"/>
                    <w:left w:val="single" w:sz="2" w:space="12" w:color="FFFFFF"/>
                    <w:bottom w:val="single" w:sz="2" w:space="1" w:color="FFFFFF"/>
                    <w:right w:val="single" w:sz="2" w:space="4" w:color="FFFFFF"/>
                  </w:divBdr>
                  <w:divsChild>
                    <w:div w:id="1193954311">
                      <w:marLeft w:val="0"/>
                      <w:marRight w:val="0"/>
                      <w:marTop w:val="0"/>
                      <w:marBottom w:val="0"/>
                      <w:divBdr>
                        <w:top w:val="none" w:sz="0" w:space="0" w:color="auto"/>
                        <w:left w:val="none" w:sz="0" w:space="0" w:color="auto"/>
                        <w:bottom w:val="none" w:sz="0" w:space="0" w:color="auto"/>
                        <w:right w:val="none" w:sz="0" w:space="0" w:color="auto"/>
                      </w:divBdr>
                    </w:div>
                  </w:divsChild>
                </w:div>
                <w:div w:id="2073234228">
                  <w:marLeft w:val="0"/>
                  <w:marRight w:val="0"/>
                  <w:marTop w:val="0"/>
                  <w:marBottom w:val="0"/>
                  <w:divBdr>
                    <w:top w:val="single" w:sz="2" w:space="1" w:color="FFFFFF"/>
                    <w:left w:val="single" w:sz="2" w:space="12" w:color="FFFFFF"/>
                    <w:bottom w:val="single" w:sz="2" w:space="1" w:color="FFFFFF"/>
                    <w:right w:val="single" w:sz="2" w:space="4" w:color="FFFFFF"/>
                  </w:divBdr>
                  <w:divsChild>
                    <w:div w:id="1556042541">
                      <w:marLeft w:val="0"/>
                      <w:marRight w:val="0"/>
                      <w:marTop w:val="0"/>
                      <w:marBottom w:val="0"/>
                      <w:divBdr>
                        <w:top w:val="none" w:sz="0" w:space="0" w:color="auto"/>
                        <w:left w:val="none" w:sz="0" w:space="0" w:color="auto"/>
                        <w:bottom w:val="none" w:sz="0" w:space="0" w:color="auto"/>
                        <w:right w:val="none" w:sz="0" w:space="0" w:color="auto"/>
                      </w:divBdr>
                    </w:div>
                  </w:divsChild>
                </w:div>
                <w:div w:id="1162703009">
                  <w:marLeft w:val="0"/>
                  <w:marRight w:val="0"/>
                  <w:marTop w:val="0"/>
                  <w:marBottom w:val="0"/>
                  <w:divBdr>
                    <w:top w:val="single" w:sz="2" w:space="1" w:color="FFFFFF"/>
                    <w:left w:val="single" w:sz="2" w:space="12" w:color="FFFFFF"/>
                    <w:bottom w:val="single" w:sz="2" w:space="1" w:color="FFFFFF"/>
                    <w:right w:val="single" w:sz="2" w:space="4" w:color="FFFFFF"/>
                  </w:divBdr>
                  <w:divsChild>
                    <w:div w:id="1528639553">
                      <w:marLeft w:val="0"/>
                      <w:marRight w:val="0"/>
                      <w:marTop w:val="0"/>
                      <w:marBottom w:val="0"/>
                      <w:divBdr>
                        <w:top w:val="none" w:sz="0" w:space="0" w:color="auto"/>
                        <w:left w:val="none" w:sz="0" w:space="0" w:color="auto"/>
                        <w:bottom w:val="none" w:sz="0" w:space="0" w:color="auto"/>
                        <w:right w:val="none" w:sz="0" w:space="0" w:color="auto"/>
                      </w:divBdr>
                    </w:div>
                  </w:divsChild>
                </w:div>
                <w:div w:id="1579636857">
                  <w:marLeft w:val="0"/>
                  <w:marRight w:val="0"/>
                  <w:marTop w:val="0"/>
                  <w:marBottom w:val="0"/>
                  <w:divBdr>
                    <w:top w:val="single" w:sz="2" w:space="1" w:color="FFFFFF"/>
                    <w:left w:val="single" w:sz="2" w:space="12" w:color="FFFFFF"/>
                    <w:bottom w:val="single" w:sz="2" w:space="1" w:color="FFFFFF"/>
                    <w:right w:val="single" w:sz="2" w:space="4" w:color="FFFFFF"/>
                  </w:divBdr>
                  <w:divsChild>
                    <w:div w:id="15890573">
                      <w:marLeft w:val="0"/>
                      <w:marRight w:val="0"/>
                      <w:marTop w:val="0"/>
                      <w:marBottom w:val="0"/>
                      <w:divBdr>
                        <w:top w:val="none" w:sz="0" w:space="0" w:color="auto"/>
                        <w:left w:val="none" w:sz="0" w:space="0" w:color="auto"/>
                        <w:bottom w:val="none" w:sz="0" w:space="0" w:color="auto"/>
                        <w:right w:val="none" w:sz="0" w:space="0" w:color="auto"/>
                      </w:divBdr>
                    </w:div>
                  </w:divsChild>
                </w:div>
                <w:div w:id="450982124">
                  <w:marLeft w:val="0"/>
                  <w:marRight w:val="0"/>
                  <w:marTop w:val="0"/>
                  <w:marBottom w:val="0"/>
                  <w:divBdr>
                    <w:top w:val="single" w:sz="2" w:space="1" w:color="FFFFFF"/>
                    <w:left w:val="single" w:sz="2" w:space="12" w:color="FFFFFF"/>
                    <w:bottom w:val="single" w:sz="2" w:space="1" w:color="FFFFFF"/>
                    <w:right w:val="single" w:sz="2" w:space="4" w:color="FFFFFF"/>
                  </w:divBdr>
                  <w:divsChild>
                    <w:div w:id="982613405">
                      <w:marLeft w:val="0"/>
                      <w:marRight w:val="0"/>
                      <w:marTop w:val="0"/>
                      <w:marBottom w:val="0"/>
                      <w:divBdr>
                        <w:top w:val="none" w:sz="0" w:space="0" w:color="auto"/>
                        <w:left w:val="none" w:sz="0" w:space="0" w:color="auto"/>
                        <w:bottom w:val="none" w:sz="0" w:space="0" w:color="auto"/>
                        <w:right w:val="none" w:sz="0" w:space="0" w:color="auto"/>
                      </w:divBdr>
                    </w:div>
                  </w:divsChild>
                </w:div>
                <w:div w:id="277764086">
                  <w:marLeft w:val="0"/>
                  <w:marRight w:val="0"/>
                  <w:marTop w:val="0"/>
                  <w:marBottom w:val="0"/>
                  <w:divBdr>
                    <w:top w:val="single" w:sz="2" w:space="1" w:color="FFFFFF"/>
                    <w:left w:val="single" w:sz="2" w:space="12" w:color="FFFFFF"/>
                    <w:bottom w:val="single" w:sz="2" w:space="1" w:color="FFFFFF"/>
                    <w:right w:val="single" w:sz="2" w:space="4" w:color="FFFFFF"/>
                  </w:divBdr>
                  <w:divsChild>
                    <w:div w:id="718896561">
                      <w:marLeft w:val="0"/>
                      <w:marRight w:val="0"/>
                      <w:marTop w:val="0"/>
                      <w:marBottom w:val="0"/>
                      <w:divBdr>
                        <w:top w:val="none" w:sz="0" w:space="0" w:color="auto"/>
                        <w:left w:val="none" w:sz="0" w:space="0" w:color="auto"/>
                        <w:bottom w:val="none" w:sz="0" w:space="0" w:color="auto"/>
                        <w:right w:val="none" w:sz="0" w:space="0" w:color="auto"/>
                      </w:divBdr>
                    </w:div>
                  </w:divsChild>
                </w:div>
                <w:div w:id="262302824">
                  <w:marLeft w:val="0"/>
                  <w:marRight w:val="0"/>
                  <w:marTop w:val="0"/>
                  <w:marBottom w:val="0"/>
                  <w:divBdr>
                    <w:top w:val="single" w:sz="2" w:space="1" w:color="FFFFFF"/>
                    <w:left w:val="single" w:sz="2" w:space="12" w:color="FFFFFF"/>
                    <w:bottom w:val="single" w:sz="2" w:space="1" w:color="FFFFFF"/>
                    <w:right w:val="single" w:sz="2" w:space="4" w:color="FFFFFF"/>
                  </w:divBdr>
                  <w:divsChild>
                    <w:div w:id="762458623">
                      <w:marLeft w:val="0"/>
                      <w:marRight w:val="0"/>
                      <w:marTop w:val="0"/>
                      <w:marBottom w:val="0"/>
                      <w:divBdr>
                        <w:top w:val="none" w:sz="0" w:space="0" w:color="auto"/>
                        <w:left w:val="none" w:sz="0" w:space="0" w:color="auto"/>
                        <w:bottom w:val="none" w:sz="0" w:space="0" w:color="auto"/>
                        <w:right w:val="none" w:sz="0" w:space="0" w:color="auto"/>
                      </w:divBdr>
                    </w:div>
                  </w:divsChild>
                </w:div>
                <w:div w:id="367413717">
                  <w:marLeft w:val="0"/>
                  <w:marRight w:val="0"/>
                  <w:marTop w:val="0"/>
                  <w:marBottom w:val="0"/>
                  <w:divBdr>
                    <w:top w:val="single" w:sz="2" w:space="1" w:color="FFFFFF"/>
                    <w:left w:val="single" w:sz="2" w:space="12" w:color="FFFFFF"/>
                    <w:bottom w:val="single" w:sz="2" w:space="1" w:color="FFFFFF"/>
                    <w:right w:val="single" w:sz="2" w:space="4" w:color="FFFFFF"/>
                  </w:divBdr>
                  <w:divsChild>
                    <w:div w:id="2093774283">
                      <w:marLeft w:val="0"/>
                      <w:marRight w:val="0"/>
                      <w:marTop w:val="0"/>
                      <w:marBottom w:val="0"/>
                      <w:divBdr>
                        <w:top w:val="none" w:sz="0" w:space="0" w:color="auto"/>
                        <w:left w:val="none" w:sz="0" w:space="0" w:color="auto"/>
                        <w:bottom w:val="none" w:sz="0" w:space="0" w:color="auto"/>
                        <w:right w:val="none" w:sz="0" w:space="0" w:color="auto"/>
                      </w:divBdr>
                    </w:div>
                  </w:divsChild>
                </w:div>
                <w:div w:id="618529781">
                  <w:marLeft w:val="0"/>
                  <w:marRight w:val="0"/>
                  <w:marTop w:val="0"/>
                  <w:marBottom w:val="0"/>
                  <w:divBdr>
                    <w:top w:val="single" w:sz="2" w:space="1" w:color="FFFFFF"/>
                    <w:left w:val="single" w:sz="2" w:space="12" w:color="FFFFFF"/>
                    <w:bottom w:val="single" w:sz="2" w:space="1" w:color="FFFFFF"/>
                    <w:right w:val="single" w:sz="2" w:space="4" w:color="FFFFFF"/>
                  </w:divBdr>
                  <w:divsChild>
                    <w:div w:id="43797657">
                      <w:marLeft w:val="0"/>
                      <w:marRight w:val="0"/>
                      <w:marTop w:val="0"/>
                      <w:marBottom w:val="0"/>
                      <w:divBdr>
                        <w:top w:val="none" w:sz="0" w:space="0" w:color="auto"/>
                        <w:left w:val="none" w:sz="0" w:space="0" w:color="auto"/>
                        <w:bottom w:val="none" w:sz="0" w:space="0" w:color="auto"/>
                        <w:right w:val="none" w:sz="0" w:space="0" w:color="auto"/>
                      </w:divBdr>
                    </w:div>
                  </w:divsChild>
                </w:div>
                <w:div w:id="1236939343">
                  <w:marLeft w:val="0"/>
                  <w:marRight w:val="0"/>
                  <w:marTop w:val="0"/>
                  <w:marBottom w:val="0"/>
                  <w:divBdr>
                    <w:top w:val="single" w:sz="2" w:space="1" w:color="FFFFFF"/>
                    <w:left w:val="single" w:sz="2" w:space="12" w:color="FFFFFF"/>
                    <w:bottom w:val="single" w:sz="2" w:space="1" w:color="FFFFFF"/>
                    <w:right w:val="single" w:sz="2" w:space="4" w:color="FFFFFF"/>
                  </w:divBdr>
                  <w:divsChild>
                    <w:div w:id="1303385502">
                      <w:marLeft w:val="0"/>
                      <w:marRight w:val="0"/>
                      <w:marTop w:val="0"/>
                      <w:marBottom w:val="0"/>
                      <w:divBdr>
                        <w:top w:val="none" w:sz="0" w:space="0" w:color="auto"/>
                        <w:left w:val="none" w:sz="0" w:space="0" w:color="auto"/>
                        <w:bottom w:val="none" w:sz="0" w:space="0" w:color="auto"/>
                        <w:right w:val="none" w:sz="0" w:space="0" w:color="auto"/>
                      </w:divBdr>
                    </w:div>
                  </w:divsChild>
                </w:div>
                <w:div w:id="60059881">
                  <w:marLeft w:val="0"/>
                  <w:marRight w:val="0"/>
                  <w:marTop w:val="0"/>
                  <w:marBottom w:val="0"/>
                  <w:divBdr>
                    <w:top w:val="single" w:sz="2" w:space="1" w:color="FFFFFF"/>
                    <w:left w:val="single" w:sz="2" w:space="12" w:color="FFFFFF"/>
                    <w:bottom w:val="single" w:sz="2" w:space="1" w:color="FFFFFF"/>
                    <w:right w:val="single" w:sz="2" w:space="4" w:color="FFFFFF"/>
                  </w:divBdr>
                  <w:divsChild>
                    <w:div w:id="234095883">
                      <w:marLeft w:val="0"/>
                      <w:marRight w:val="0"/>
                      <w:marTop w:val="0"/>
                      <w:marBottom w:val="0"/>
                      <w:divBdr>
                        <w:top w:val="none" w:sz="0" w:space="0" w:color="auto"/>
                        <w:left w:val="none" w:sz="0" w:space="0" w:color="auto"/>
                        <w:bottom w:val="none" w:sz="0" w:space="0" w:color="auto"/>
                        <w:right w:val="none" w:sz="0" w:space="0" w:color="auto"/>
                      </w:divBdr>
                    </w:div>
                  </w:divsChild>
                </w:div>
                <w:div w:id="1101871633">
                  <w:marLeft w:val="0"/>
                  <w:marRight w:val="0"/>
                  <w:marTop w:val="0"/>
                  <w:marBottom w:val="0"/>
                  <w:divBdr>
                    <w:top w:val="single" w:sz="2" w:space="1" w:color="FFFFFF"/>
                    <w:left w:val="single" w:sz="2" w:space="12" w:color="FFFFFF"/>
                    <w:bottom w:val="single" w:sz="2" w:space="1" w:color="FFFFFF"/>
                    <w:right w:val="single" w:sz="2" w:space="4" w:color="FFFFFF"/>
                  </w:divBdr>
                  <w:divsChild>
                    <w:div w:id="856112648">
                      <w:marLeft w:val="0"/>
                      <w:marRight w:val="0"/>
                      <w:marTop w:val="0"/>
                      <w:marBottom w:val="0"/>
                      <w:divBdr>
                        <w:top w:val="none" w:sz="0" w:space="0" w:color="auto"/>
                        <w:left w:val="none" w:sz="0" w:space="0" w:color="auto"/>
                        <w:bottom w:val="none" w:sz="0" w:space="0" w:color="auto"/>
                        <w:right w:val="none" w:sz="0" w:space="0" w:color="auto"/>
                      </w:divBdr>
                    </w:div>
                  </w:divsChild>
                </w:div>
                <w:div w:id="223150768">
                  <w:marLeft w:val="0"/>
                  <w:marRight w:val="0"/>
                  <w:marTop w:val="0"/>
                  <w:marBottom w:val="0"/>
                  <w:divBdr>
                    <w:top w:val="single" w:sz="2" w:space="1" w:color="FFFFFF"/>
                    <w:left w:val="single" w:sz="2" w:space="12" w:color="FFFFFF"/>
                    <w:bottom w:val="single" w:sz="2" w:space="1" w:color="FFFFFF"/>
                    <w:right w:val="single" w:sz="2" w:space="4" w:color="FFFFFF"/>
                  </w:divBdr>
                  <w:divsChild>
                    <w:div w:id="1084646898">
                      <w:marLeft w:val="0"/>
                      <w:marRight w:val="0"/>
                      <w:marTop w:val="0"/>
                      <w:marBottom w:val="0"/>
                      <w:divBdr>
                        <w:top w:val="none" w:sz="0" w:space="0" w:color="auto"/>
                        <w:left w:val="none" w:sz="0" w:space="0" w:color="auto"/>
                        <w:bottom w:val="none" w:sz="0" w:space="0" w:color="auto"/>
                        <w:right w:val="none" w:sz="0" w:space="0" w:color="auto"/>
                      </w:divBdr>
                    </w:div>
                  </w:divsChild>
                </w:div>
                <w:div w:id="452984978">
                  <w:marLeft w:val="0"/>
                  <w:marRight w:val="0"/>
                  <w:marTop w:val="0"/>
                  <w:marBottom w:val="0"/>
                  <w:divBdr>
                    <w:top w:val="single" w:sz="2" w:space="1" w:color="FFFFFF"/>
                    <w:left w:val="single" w:sz="2" w:space="12" w:color="FFFFFF"/>
                    <w:bottom w:val="single" w:sz="2" w:space="1" w:color="FFFFFF"/>
                    <w:right w:val="single" w:sz="2" w:space="4" w:color="FFFFFF"/>
                  </w:divBdr>
                  <w:divsChild>
                    <w:div w:id="546068006">
                      <w:marLeft w:val="0"/>
                      <w:marRight w:val="0"/>
                      <w:marTop w:val="0"/>
                      <w:marBottom w:val="0"/>
                      <w:divBdr>
                        <w:top w:val="none" w:sz="0" w:space="0" w:color="auto"/>
                        <w:left w:val="none" w:sz="0" w:space="0" w:color="auto"/>
                        <w:bottom w:val="none" w:sz="0" w:space="0" w:color="auto"/>
                        <w:right w:val="none" w:sz="0" w:space="0" w:color="auto"/>
                      </w:divBdr>
                    </w:div>
                  </w:divsChild>
                </w:div>
                <w:div w:id="1402174303">
                  <w:marLeft w:val="0"/>
                  <w:marRight w:val="0"/>
                  <w:marTop w:val="0"/>
                  <w:marBottom w:val="0"/>
                  <w:divBdr>
                    <w:top w:val="single" w:sz="2" w:space="1" w:color="FFFFFF"/>
                    <w:left w:val="single" w:sz="2" w:space="12" w:color="FFFFFF"/>
                    <w:bottom w:val="single" w:sz="2" w:space="1" w:color="FFFFFF"/>
                    <w:right w:val="single" w:sz="2" w:space="4" w:color="FFFFFF"/>
                  </w:divBdr>
                  <w:divsChild>
                    <w:div w:id="1799371966">
                      <w:marLeft w:val="0"/>
                      <w:marRight w:val="0"/>
                      <w:marTop w:val="0"/>
                      <w:marBottom w:val="0"/>
                      <w:divBdr>
                        <w:top w:val="none" w:sz="0" w:space="0" w:color="auto"/>
                        <w:left w:val="none" w:sz="0" w:space="0" w:color="auto"/>
                        <w:bottom w:val="none" w:sz="0" w:space="0" w:color="auto"/>
                        <w:right w:val="none" w:sz="0" w:space="0" w:color="auto"/>
                      </w:divBdr>
                    </w:div>
                  </w:divsChild>
                </w:div>
                <w:div w:id="790128734">
                  <w:marLeft w:val="0"/>
                  <w:marRight w:val="0"/>
                  <w:marTop w:val="0"/>
                  <w:marBottom w:val="0"/>
                  <w:divBdr>
                    <w:top w:val="single" w:sz="2" w:space="1" w:color="FFFFFF"/>
                    <w:left w:val="single" w:sz="2" w:space="12" w:color="FFFFFF"/>
                    <w:bottom w:val="single" w:sz="2" w:space="1" w:color="FFFFFF"/>
                    <w:right w:val="single" w:sz="2" w:space="4" w:color="FFFFFF"/>
                  </w:divBdr>
                  <w:divsChild>
                    <w:div w:id="304436685">
                      <w:marLeft w:val="0"/>
                      <w:marRight w:val="0"/>
                      <w:marTop w:val="0"/>
                      <w:marBottom w:val="0"/>
                      <w:divBdr>
                        <w:top w:val="none" w:sz="0" w:space="0" w:color="auto"/>
                        <w:left w:val="none" w:sz="0" w:space="0" w:color="auto"/>
                        <w:bottom w:val="none" w:sz="0" w:space="0" w:color="auto"/>
                        <w:right w:val="none" w:sz="0" w:space="0" w:color="auto"/>
                      </w:divBdr>
                    </w:div>
                  </w:divsChild>
                </w:div>
                <w:div w:id="38018393">
                  <w:marLeft w:val="0"/>
                  <w:marRight w:val="0"/>
                  <w:marTop w:val="0"/>
                  <w:marBottom w:val="0"/>
                  <w:divBdr>
                    <w:top w:val="single" w:sz="2" w:space="1" w:color="FFFFFF"/>
                    <w:left w:val="single" w:sz="2" w:space="12" w:color="FFFFFF"/>
                    <w:bottom w:val="single" w:sz="2" w:space="1" w:color="FFFFFF"/>
                    <w:right w:val="single" w:sz="2" w:space="4" w:color="FFFFFF"/>
                  </w:divBdr>
                  <w:divsChild>
                    <w:div w:id="1943103125">
                      <w:marLeft w:val="0"/>
                      <w:marRight w:val="0"/>
                      <w:marTop w:val="0"/>
                      <w:marBottom w:val="0"/>
                      <w:divBdr>
                        <w:top w:val="none" w:sz="0" w:space="0" w:color="auto"/>
                        <w:left w:val="none" w:sz="0" w:space="0" w:color="auto"/>
                        <w:bottom w:val="none" w:sz="0" w:space="0" w:color="auto"/>
                        <w:right w:val="none" w:sz="0" w:space="0" w:color="auto"/>
                      </w:divBdr>
                    </w:div>
                  </w:divsChild>
                </w:div>
                <w:div w:id="1551769941">
                  <w:marLeft w:val="0"/>
                  <w:marRight w:val="0"/>
                  <w:marTop w:val="0"/>
                  <w:marBottom w:val="0"/>
                  <w:divBdr>
                    <w:top w:val="single" w:sz="2" w:space="1" w:color="FFFFFF"/>
                    <w:left w:val="single" w:sz="2" w:space="12" w:color="FFFFFF"/>
                    <w:bottom w:val="single" w:sz="2" w:space="1" w:color="FFFFFF"/>
                    <w:right w:val="single" w:sz="2" w:space="4" w:color="FFFFFF"/>
                  </w:divBdr>
                  <w:divsChild>
                    <w:div w:id="1606231902">
                      <w:marLeft w:val="0"/>
                      <w:marRight w:val="0"/>
                      <w:marTop w:val="0"/>
                      <w:marBottom w:val="0"/>
                      <w:divBdr>
                        <w:top w:val="none" w:sz="0" w:space="0" w:color="auto"/>
                        <w:left w:val="none" w:sz="0" w:space="0" w:color="auto"/>
                        <w:bottom w:val="none" w:sz="0" w:space="0" w:color="auto"/>
                        <w:right w:val="none" w:sz="0" w:space="0" w:color="auto"/>
                      </w:divBdr>
                    </w:div>
                  </w:divsChild>
                </w:div>
                <w:div w:id="1225411728">
                  <w:marLeft w:val="0"/>
                  <w:marRight w:val="0"/>
                  <w:marTop w:val="0"/>
                  <w:marBottom w:val="0"/>
                  <w:divBdr>
                    <w:top w:val="single" w:sz="2" w:space="1" w:color="FFFFFF"/>
                    <w:left w:val="single" w:sz="2" w:space="12" w:color="FFFFFF"/>
                    <w:bottom w:val="single" w:sz="2" w:space="1" w:color="FFFFFF"/>
                    <w:right w:val="single" w:sz="2" w:space="4" w:color="FFFFFF"/>
                  </w:divBdr>
                  <w:divsChild>
                    <w:div w:id="1583031540">
                      <w:marLeft w:val="0"/>
                      <w:marRight w:val="0"/>
                      <w:marTop w:val="0"/>
                      <w:marBottom w:val="0"/>
                      <w:divBdr>
                        <w:top w:val="none" w:sz="0" w:space="0" w:color="auto"/>
                        <w:left w:val="none" w:sz="0" w:space="0" w:color="auto"/>
                        <w:bottom w:val="none" w:sz="0" w:space="0" w:color="auto"/>
                        <w:right w:val="none" w:sz="0" w:space="0" w:color="auto"/>
                      </w:divBdr>
                    </w:div>
                  </w:divsChild>
                </w:div>
                <w:div w:id="875966762">
                  <w:marLeft w:val="0"/>
                  <w:marRight w:val="0"/>
                  <w:marTop w:val="0"/>
                  <w:marBottom w:val="0"/>
                  <w:divBdr>
                    <w:top w:val="single" w:sz="2" w:space="1" w:color="FFFFFF"/>
                    <w:left w:val="single" w:sz="2" w:space="12" w:color="FFFFFF"/>
                    <w:bottom w:val="single" w:sz="2" w:space="1" w:color="FFFFFF"/>
                    <w:right w:val="single" w:sz="2" w:space="4" w:color="FFFFFF"/>
                  </w:divBdr>
                  <w:divsChild>
                    <w:div w:id="1529445546">
                      <w:marLeft w:val="0"/>
                      <w:marRight w:val="0"/>
                      <w:marTop w:val="0"/>
                      <w:marBottom w:val="0"/>
                      <w:divBdr>
                        <w:top w:val="none" w:sz="0" w:space="0" w:color="auto"/>
                        <w:left w:val="none" w:sz="0" w:space="0" w:color="auto"/>
                        <w:bottom w:val="none" w:sz="0" w:space="0" w:color="auto"/>
                        <w:right w:val="none" w:sz="0" w:space="0" w:color="auto"/>
                      </w:divBdr>
                    </w:div>
                  </w:divsChild>
                </w:div>
                <w:div w:id="905333241">
                  <w:marLeft w:val="0"/>
                  <w:marRight w:val="0"/>
                  <w:marTop w:val="0"/>
                  <w:marBottom w:val="0"/>
                  <w:divBdr>
                    <w:top w:val="single" w:sz="2" w:space="1" w:color="FFFFFF"/>
                    <w:left w:val="single" w:sz="2" w:space="12" w:color="FFFFFF"/>
                    <w:bottom w:val="single" w:sz="2" w:space="1" w:color="FFFFFF"/>
                    <w:right w:val="single" w:sz="2" w:space="4" w:color="FFFFFF"/>
                  </w:divBdr>
                  <w:divsChild>
                    <w:div w:id="878587318">
                      <w:marLeft w:val="0"/>
                      <w:marRight w:val="0"/>
                      <w:marTop w:val="0"/>
                      <w:marBottom w:val="0"/>
                      <w:divBdr>
                        <w:top w:val="none" w:sz="0" w:space="0" w:color="auto"/>
                        <w:left w:val="none" w:sz="0" w:space="0" w:color="auto"/>
                        <w:bottom w:val="none" w:sz="0" w:space="0" w:color="auto"/>
                        <w:right w:val="none" w:sz="0" w:space="0" w:color="auto"/>
                      </w:divBdr>
                    </w:div>
                  </w:divsChild>
                </w:div>
                <w:div w:id="974094319">
                  <w:marLeft w:val="0"/>
                  <w:marRight w:val="0"/>
                  <w:marTop w:val="0"/>
                  <w:marBottom w:val="0"/>
                  <w:divBdr>
                    <w:top w:val="single" w:sz="2" w:space="1" w:color="FFFFFF"/>
                    <w:left w:val="single" w:sz="2" w:space="12" w:color="FFFFFF"/>
                    <w:bottom w:val="single" w:sz="2" w:space="1" w:color="FFFFFF"/>
                    <w:right w:val="single" w:sz="2" w:space="4" w:color="FFFFFF"/>
                  </w:divBdr>
                  <w:divsChild>
                    <w:div w:id="1655839220">
                      <w:marLeft w:val="0"/>
                      <w:marRight w:val="0"/>
                      <w:marTop w:val="0"/>
                      <w:marBottom w:val="0"/>
                      <w:divBdr>
                        <w:top w:val="none" w:sz="0" w:space="0" w:color="auto"/>
                        <w:left w:val="none" w:sz="0" w:space="0" w:color="auto"/>
                        <w:bottom w:val="none" w:sz="0" w:space="0" w:color="auto"/>
                        <w:right w:val="none" w:sz="0" w:space="0" w:color="auto"/>
                      </w:divBdr>
                    </w:div>
                  </w:divsChild>
                </w:div>
                <w:div w:id="1615865522">
                  <w:marLeft w:val="0"/>
                  <w:marRight w:val="0"/>
                  <w:marTop w:val="0"/>
                  <w:marBottom w:val="0"/>
                  <w:divBdr>
                    <w:top w:val="single" w:sz="2" w:space="1" w:color="FFFFFF"/>
                    <w:left w:val="single" w:sz="2" w:space="12" w:color="FFFFFF"/>
                    <w:bottom w:val="single" w:sz="2" w:space="1" w:color="FFFFFF"/>
                    <w:right w:val="single" w:sz="2" w:space="4" w:color="FFFFFF"/>
                  </w:divBdr>
                  <w:divsChild>
                    <w:div w:id="798839880">
                      <w:marLeft w:val="0"/>
                      <w:marRight w:val="0"/>
                      <w:marTop w:val="0"/>
                      <w:marBottom w:val="0"/>
                      <w:divBdr>
                        <w:top w:val="none" w:sz="0" w:space="0" w:color="auto"/>
                        <w:left w:val="none" w:sz="0" w:space="0" w:color="auto"/>
                        <w:bottom w:val="none" w:sz="0" w:space="0" w:color="auto"/>
                        <w:right w:val="none" w:sz="0" w:space="0" w:color="auto"/>
                      </w:divBdr>
                    </w:div>
                  </w:divsChild>
                </w:div>
                <w:div w:id="1339043025">
                  <w:marLeft w:val="0"/>
                  <w:marRight w:val="0"/>
                  <w:marTop w:val="0"/>
                  <w:marBottom w:val="0"/>
                  <w:divBdr>
                    <w:top w:val="single" w:sz="2" w:space="1" w:color="FFFFFF"/>
                    <w:left w:val="single" w:sz="2" w:space="12" w:color="FFFFFF"/>
                    <w:bottom w:val="single" w:sz="2" w:space="1" w:color="FFFFFF"/>
                    <w:right w:val="single" w:sz="2" w:space="4" w:color="FFFFFF"/>
                  </w:divBdr>
                  <w:divsChild>
                    <w:div w:id="514536203">
                      <w:marLeft w:val="0"/>
                      <w:marRight w:val="0"/>
                      <w:marTop w:val="0"/>
                      <w:marBottom w:val="0"/>
                      <w:divBdr>
                        <w:top w:val="none" w:sz="0" w:space="0" w:color="auto"/>
                        <w:left w:val="none" w:sz="0" w:space="0" w:color="auto"/>
                        <w:bottom w:val="none" w:sz="0" w:space="0" w:color="auto"/>
                        <w:right w:val="none" w:sz="0" w:space="0" w:color="auto"/>
                      </w:divBdr>
                    </w:div>
                  </w:divsChild>
                </w:div>
                <w:div w:id="923876999">
                  <w:marLeft w:val="0"/>
                  <w:marRight w:val="0"/>
                  <w:marTop w:val="0"/>
                  <w:marBottom w:val="0"/>
                  <w:divBdr>
                    <w:top w:val="single" w:sz="2" w:space="1" w:color="FFFFFF"/>
                    <w:left w:val="single" w:sz="2" w:space="12" w:color="FFFFFF"/>
                    <w:bottom w:val="single" w:sz="2" w:space="1" w:color="FFFFFF"/>
                    <w:right w:val="single" w:sz="2" w:space="4" w:color="FFFFFF"/>
                  </w:divBdr>
                  <w:divsChild>
                    <w:div w:id="1861236765">
                      <w:marLeft w:val="0"/>
                      <w:marRight w:val="0"/>
                      <w:marTop w:val="0"/>
                      <w:marBottom w:val="0"/>
                      <w:divBdr>
                        <w:top w:val="none" w:sz="0" w:space="0" w:color="auto"/>
                        <w:left w:val="none" w:sz="0" w:space="0" w:color="auto"/>
                        <w:bottom w:val="none" w:sz="0" w:space="0" w:color="auto"/>
                        <w:right w:val="none" w:sz="0" w:space="0" w:color="auto"/>
                      </w:divBdr>
                    </w:div>
                  </w:divsChild>
                </w:div>
                <w:div w:id="1545751518">
                  <w:marLeft w:val="0"/>
                  <w:marRight w:val="0"/>
                  <w:marTop w:val="0"/>
                  <w:marBottom w:val="0"/>
                  <w:divBdr>
                    <w:top w:val="single" w:sz="2" w:space="1" w:color="FFFFFF"/>
                    <w:left w:val="single" w:sz="2" w:space="12" w:color="FFFFFF"/>
                    <w:bottom w:val="single" w:sz="2" w:space="1" w:color="FFFFFF"/>
                    <w:right w:val="single" w:sz="2" w:space="4" w:color="FFFFFF"/>
                  </w:divBdr>
                  <w:divsChild>
                    <w:div w:id="1218779851">
                      <w:marLeft w:val="0"/>
                      <w:marRight w:val="0"/>
                      <w:marTop w:val="0"/>
                      <w:marBottom w:val="0"/>
                      <w:divBdr>
                        <w:top w:val="none" w:sz="0" w:space="0" w:color="auto"/>
                        <w:left w:val="none" w:sz="0" w:space="0" w:color="auto"/>
                        <w:bottom w:val="none" w:sz="0" w:space="0" w:color="auto"/>
                        <w:right w:val="none" w:sz="0" w:space="0" w:color="auto"/>
                      </w:divBdr>
                    </w:div>
                  </w:divsChild>
                </w:div>
                <w:div w:id="207035225">
                  <w:marLeft w:val="0"/>
                  <w:marRight w:val="0"/>
                  <w:marTop w:val="0"/>
                  <w:marBottom w:val="0"/>
                  <w:divBdr>
                    <w:top w:val="single" w:sz="2" w:space="1" w:color="FFFFFF"/>
                    <w:left w:val="single" w:sz="2" w:space="12" w:color="FFFFFF"/>
                    <w:bottom w:val="single" w:sz="2" w:space="1" w:color="FFFFFF"/>
                    <w:right w:val="single" w:sz="2" w:space="4" w:color="FFFFFF"/>
                  </w:divBdr>
                  <w:divsChild>
                    <w:div w:id="493179376">
                      <w:marLeft w:val="0"/>
                      <w:marRight w:val="0"/>
                      <w:marTop w:val="0"/>
                      <w:marBottom w:val="0"/>
                      <w:divBdr>
                        <w:top w:val="none" w:sz="0" w:space="0" w:color="auto"/>
                        <w:left w:val="none" w:sz="0" w:space="0" w:color="auto"/>
                        <w:bottom w:val="none" w:sz="0" w:space="0" w:color="auto"/>
                        <w:right w:val="none" w:sz="0" w:space="0" w:color="auto"/>
                      </w:divBdr>
                    </w:div>
                  </w:divsChild>
                </w:div>
                <w:div w:id="860553632">
                  <w:marLeft w:val="0"/>
                  <w:marRight w:val="0"/>
                  <w:marTop w:val="0"/>
                  <w:marBottom w:val="0"/>
                  <w:divBdr>
                    <w:top w:val="single" w:sz="2" w:space="1" w:color="FFFFFF"/>
                    <w:left w:val="single" w:sz="2" w:space="12" w:color="FFFFFF"/>
                    <w:bottom w:val="single" w:sz="2" w:space="1" w:color="FFFFFF"/>
                    <w:right w:val="single" w:sz="2" w:space="4" w:color="FFFFFF"/>
                  </w:divBdr>
                  <w:divsChild>
                    <w:div w:id="1031033359">
                      <w:marLeft w:val="0"/>
                      <w:marRight w:val="0"/>
                      <w:marTop w:val="0"/>
                      <w:marBottom w:val="0"/>
                      <w:divBdr>
                        <w:top w:val="none" w:sz="0" w:space="0" w:color="auto"/>
                        <w:left w:val="none" w:sz="0" w:space="0" w:color="auto"/>
                        <w:bottom w:val="none" w:sz="0" w:space="0" w:color="auto"/>
                        <w:right w:val="none" w:sz="0" w:space="0" w:color="auto"/>
                      </w:divBdr>
                    </w:div>
                  </w:divsChild>
                </w:div>
                <w:div w:id="509956091">
                  <w:marLeft w:val="0"/>
                  <w:marRight w:val="0"/>
                  <w:marTop w:val="0"/>
                  <w:marBottom w:val="0"/>
                  <w:divBdr>
                    <w:top w:val="single" w:sz="2" w:space="1" w:color="FFFFFF"/>
                    <w:left w:val="single" w:sz="2" w:space="12" w:color="FFFFFF"/>
                    <w:bottom w:val="single" w:sz="2" w:space="1" w:color="FFFFFF"/>
                    <w:right w:val="single" w:sz="2" w:space="4" w:color="FFFFFF"/>
                  </w:divBdr>
                  <w:divsChild>
                    <w:div w:id="1737975516">
                      <w:marLeft w:val="0"/>
                      <w:marRight w:val="0"/>
                      <w:marTop w:val="0"/>
                      <w:marBottom w:val="0"/>
                      <w:divBdr>
                        <w:top w:val="none" w:sz="0" w:space="0" w:color="auto"/>
                        <w:left w:val="none" w:sz="0" w:space="0" w:color="auto"/>
                        <w:bottom w:val="none" w:sz="0" w:space="0" w:color="auto"/>
                        <w:right w:val="none" w:sz="0" w:space="0" w:color="auto"/>
                      </w:divBdr>
                    </w:div>
                  </w:divsChild>
                </w:div>
                <w:div w:id="1826360041">
                  <w:marLeft w:val="0"/>
                  <w:marRight w:val="0"/>
                  <w:marTop w:val="0"/>
                  <w:marBottom w:val="0"/>
                  <w:divBdr>
                    <w:top w:val="single" w:sz="2" w:space="1" w:color="FFFFFF"/>
                    <w:left w:val="single" w:sz="2" w:space="12" w:color="FFFFFF"/>
                    <w:bottom w:val="single" w:sz="2" w:space="1" w:color="FFFFFF"/>
                    <w:right w:val="single" w:sz="2" w:space="4" w:color="FFFFFF"/>
                  </w:divBdr>
                  <w:divsChild>
                    <w:div w:id="1898466048">
                      <w:marLeft w:val="0"/>
                      <w:marRight w:val="0"/>
                      <w:marTop w:val="0"/>
                      <w:marBottom w:val="0"/>
                      <w:divBdr>
                        <w:top w:val="none" w:sz="0" w:space="0" w:color="auto"/>
                        <w:left w:val="none" w:sz="0" w:space="0" w:color="auto"/>
                        <w:bottom w:val="none" w:sz="0" w:space="0" w:color="auto"/>
                        <w:right w:val="none" w:sz="0" w:space="0" w:color="auto"/>
                      </w:divBdr>
                    </w:div>
                  </w:divsChild>
                </w:div>
                <w:div w:id="1249970371">
                  <w:marLeft w:val="0"/>
                  <w:marRight w:val="0"/>
                  <w:marTop w:val="0"/>
                  <w:marBottom w:val="0"/>
                  <w:divBdr>
                    <w:top w:val="single" w:sz="2" w:space="1" w:color="FFFFFF"/>
                    <w:left w:val="single" w:sz="2" w:space="12" w:color="FFFFFF"/>
                    <w:bottom w:val="single" w:sz="2" w:space="1" w:color="FFFFFF"/>
                    <w:right w:val="single" w:sz="2" w:space="4" w:color="FFFFFF"/>
                  </w:divBdr>
                  <w:divsChild>
                    <w:div w:id="665203340">
                      <w:marLeft w:val="0"/>
                      <w:marRight w:val="0"/>
                      <w:marTop w:val="0"/>
                      <w:marBottom w:val="0"/>
                      <w:divBdr>
                        <w:top w:val="none" w:sz="0" w:space="0" w:color="auto"/>
                        <w:left w:val="none" w:sz="0" w:space="0" w:color="auto"/>
                        <w:bottom w:val="none" w:sz="0" w:space="0" w:color="auto"/>
                        <w:right w:val="none" w:sz="0" w:space="0" w:color="auto"/>
                      </w:divBdr>
                    </w:div>
                  </w:divsChild>
                </w:div>
                <w:div w:id="803817332">
                  <w:marLeft w:val="0"/>
                  <w:marRight w:val="0"/>
                  <w:marTop w:val="0"/>
                  <w:marBottom w:val="0"/>
                  <w:divBdr>
                    <w:top w:val="single" w:sz="2" w:space="1" w:color="FFFFFF"/>
                    <w:left w:val="single" w:sz="2" w:space="12" w:color="FFFFFF"/>
                    <w:bottom w:val="single" w:sz="2" w:space="1" w:color="FFFFFF"/>
                    <w:right w:val="single" w:sz="2" w:space="4" w:color="FFFFFF"/>
                  </w:divBdr>
                  <w:divsChild>
                    <w:div w:id="680395741">
                      <w:marLeft w:val="0"/>
                      <w:marRight w:val="0"/>
                      <w:marTop w:val="0"/>
                      <w:marBottom w:val="0"/>
                      <w:divBdr>
                        <w:top w:val="none" w:sz="0" w:space="0" w:color="auto"/>
                        <w:left w:val="none" w:sz="0" w:space="0" w:color="auto"/>
                        <w:bottom w:val="none" w:sz="0" w:space="0" w:color="auto"/>
                        <w:right w:val="none" w:sz="0" w:space="0" w:color="auto"/>
                      </w:divBdr>
                    </w:div>
                  </w:divsChild>
                </w:div>
                <w:div w:id="729574175">
                  <w:marLeft w:val="0"/>
                  <w:marRight w:val="0"/>
                  <w:marTop w:val="0"/>
                  <w:marBottom w:val="0"/>
                  <w:divBdr>
                    <w:top w:val="single" w:sz="2" w:space="1" w:color="FFFFFF"/>
                    <w:left w:val="single" w:sz="2" w:space="12" w:color="FFFFFF"/>
                    <w:bottom w:val="single" w:sz="2" w:space="1" w:color="FFFFFF"/>
                    <w:right w:val="single" w:sz="2" w:space="4" w:color="FFFFFF"/>
                  </w:divBdr>
                  <w:divsChild>
                    <w:div w:id="1047878133">
                      <w:marLeft w:val="0"/>
                      <w:marRight w:val="0"/>
                      <w:marTop w:val="0"/>
                      <w:marBottom w:val="0"/>
                      <w:divBdr>
                        <w:top w:val="none" w:sz="0" w:space="0" w:color="auto"/>
                        <w:left w:val="none" w:sz="0" w:space="0" w:color="auto"/>
                        <w:bottom w:val="none" w:sz="0" w:space="0" w:color="auto"/>
                        <w:right w:val="none" w:sz="0" w:space="0" w:color="auto"/>
                      </w:divBdr>
                    </w:div>
                  </w:divsChild>
                </w:div>
                <w:div w:id="1337147032">
                  <w:marLeft w:val="0"/>
                  <w:marRight w:val="0"/>
                  <w:marTop w:val="0"/>
                  <w:marBottom w:val="0"/>
                  <w:divBdr>
                    <w:top w:val="single" w:sz="2" w:space="1" w:color="FFFFFF"/>
                    <w:left w:val="single" w:sz="2" w:space="12" w:color="FFFFFF"/>
                    <w:bottom w:val="single" w:sz="2" w:space="1" w:color="FFFFFF"/>
                    <w:right w:val="single" w:sz="2" w:space="4" w:color="FFFFFF"/>
                  </w:divBdr>
                  <w:divsChild>
                    <w:div w:id="733429519">
                      <w:marLeft w:val="0"/>
                      <w:marRight w:val="0"/>
                      <w:marTop w:val="0"/>
                      <w:marBottom w:val="0"/>
                      <w:divBdr>
                        <w:top w:val="none" w:sz="0" w:space="0" w:color="auto"/>
                        <w:left w:val="none" w:sz="0" w:space="0" w:color="auto"/>
                        <w:bottom w:val="none" w:sz="0" w:space="0" w:color="auto"/>
                        <w:right w:val="none" w:sz="0" w:space="0" w:color="auto"/>
                      </w:divBdr>
                    </w:div>
                  </w:divsChild>
                </w:div>
                <w:div w:id="303124673">
                  <w:marLeft w:val="0"/>
                  <w:marRight w:val="0"/>
                  <w:marTop w:val="0"/>
                  <w:marBottom w:val="0"/>
                  <w:divBdr>
                    <w:top w:val="single" w:sz="2" w:space="1" w:color="FFFFFF"/>
                    <w:left w:val="single" w:sz="2" w:space="12" w:color="FFFFFF"/>
                    <w:bottom w:val="single" w:sz="2" w:space="1" w:color="FFFFFF"/>
                    <w:right w:val="single" w:sz="2" w:space="4" w:color="FFFFFF"/>
                  </w:divBdr>
                  <w:divsChild>
                    <w:div w:id="1747875729">
                      <w:marLeft w:val="0"/>
                      <w:marRight w:val="0"/>
                      <w:marTop w:val="0"/>
                      <w:marBottom w:val="0"/>
                      <w:divBdr>
                        <w:top w:val="none" w:sz="0" w:space="0" w:color="auto"/>
                        <w:left w:val="none" w:sz="0" w:space="0" w:color="auto"/>
                        <w:bottom w:val="none" w:sz="0" w:space="0" w:color="auto"/>
                        <w:right w:val="none" w:sz="0" w:space="0" w:color="auto"/>
                      </w:divBdr>
                    </w:div>
                  </w:divsChild>
                </w:div>
                <w:div w:id="647784883">
                  <w:marLeft w:val="0"/>
                  <w:marRight w:val="0"/>
                  <w:marTop w:val="0"/>
                  <w:marBottom w:val="0"/>
                  <w:divBdr>
                    <w:top w:val="single" w:sz="2" w:space="1" w:color="FFFFFF"/>
                    <w:left w:val="single" w:sz="2" w:space="12" w:color="FFFFFF"/>
                    <w:bottom w:val="single" w:sz="2" w:space="1" w:color="FFFFFF"/>
                    <w:right w:val="single" w:sz="2" w:space="4" w:color="FFFFFF"/>
                  </w:divBdr>
                  <w:divsChild>
                    <w:div w:id="262230716">
                      <w:marLeft w:val="0"/>
                      <w:marRight w:val="0"/>
                      <w:marTop w:val="0"/>
                      <w:marBottom w:val="0"/>
                      <w:divBdr>
                        <w:top w:val="none" w:sz="0" w:space="0" w:color="auto"/>
                        <w:left w:val="none" w:sz="0" w:space="0" w:color="auto"/>
                        <w:bottom w:val="none" w:sz="0" w:space="0" w:color="auto"/>
                        <w:right w:val="none" w:sz="0" w:space="0" w:color="auto"/>
                      </w:divBdr>
                    </w:div>
                  </w:divsChild>
                </w:div>
                <w:div w:id="64642924">
                  <w:marLeft w:val="0"/>
                  <w:marRight w:val="0"/>
                  <w:marTop w:val="0"/>
                  <w:marBottom w:val="0"/>
                  <w:divBdr>
                    <w:top w:val="single" w:sz="2" w:space="1" w:color="FFFFFF"/>
                    <w:left w:val="single" w:sz="2" w:space="12" w:color="FFFFFF"/>
                    <w:bottom w:val="single" w:sz="2" w:space="1" w:color="FFFFFF"/>
                    <w:right w:val="single" w:sz="2" w:space="4" w:color="FFFFFF"/>
                  </w:divBdr>
                  <w:divsChild>
                    <w:div w:id="613946880">
                      <w:marLeft w:val="0"/>
                      <w:marRight w:val="0"/>
                      <w:marTop w:val="0"/>
                      <w:marBottom w:val="0"/>
                      <w:divBdr>
                        <w:top w:val="none" w:sz="0" w:space="0" w:color="auto"/>
                        <w:left w:val="none" w:sz="0" w:space="0" w:color="auto"/>
                        <w:bottom w:val="none" w:sz="0" w:space="0" w:color="auto"/>
                        <w:right w:val="none" w:sz="0" w:space="0" w:color="auto"/>
                      </w:divBdr>
                    </w:div>
                  </w:divsChild>
                </w:div>
                <w:div w:id="1721592899">
                  <w:marLeft w:val="0"/>
                  <w:marRight w:val="0"/>
                  <w:marTop w:val="0"/>
                  <w:marBottom w:val="0"/>
                  <w:divBdr>
                    <w:top w:val="single" w:sz="2" w:space="1" w:color="FFFFFF"/>
                    <w:left w:val="single" w:sz="2" w:space="12" w:color="FFFFFF"/>
                    <w:bottom w:val="single" w:sz="2" w:space="1" w:color="FFFFFF"/>
                    <w:right w:val="single" w:sz="2" w:space="4" w:color="FFFFFF"/>
                  </w:divBdr>
                  <w:divsChild>
                    <w:div w:id="1210725192">
                      <w:marLeft w:val="0"/>
                      <w:marRight w:val="0"/>
                      <w:marTop w:val="0"/>
                      <w:marBottom w:val="0"/>
                      <w:divBdr>
                        <w:top w:val="none" w:sz="0" w:space="0" w:color="auto"/>
                        <w:left w:val="none" w:sz="0" w:space="0" w:color="auto"/>
                        <w:bottom w:val="none" w:sz="0" w:space="0" w:color="auto"/>
                        <w:right w:val="none" w:sz="0" w:space="0" w:color="auto"/>
                      </w:divBdr>
                    </w:div>
                  </w:divsChild>
                </w:div>
                <w:div w:id="1193149272">
                  <w:marLeft w:val="0"/>
                  <w:marRight w:val="0"/>
                  <w:marTop w:val="0"/>
                  <w:marBottom w:val="0"/>
                  <w:divBdr>
                    <w:top w:val="single" w:sz="2" w:space="1" w:color="FFFFFF"/>
                    <w:left w:val="single" w:sz="2" w:space="12" w:color="FFFFFF"/>
                    <w:bottom w:val="single" w:sz="2" w:space="1" w:color="FFFFFF"/>
                    <w:right w:val="single" w:sz="2" w:space="4" w:color="FFFFFF"/>
                  </w:divBdr>
                  <w:divsChild>
                    <w:div w:id="1895039058">
                      <w:marLeft w:val="0"/>
                      <w:marRight w:val="0"/>
                      <w:marTop w:val="0"/>
                      <w:marBottom w:val="0"/>
                      <w:divBdr>
                        <w:top w:val="none" w:sz="0" w:space="0" w:color="auto"/>
                        <w:left w:val="none" w:sz="0" w:space="0" w:color="auto"/>
                        <w:bottom w:val="none" w:sz="0" w:space="0" w:color="auto"/>
                        <w:right w:val="none" w:sz="0" w:space="0" w:color="auto"/>
                      </w:divBdr>
                    </w:div>
                  </w:divsChild>
                </w:div>
                <w:div w:id="1312978969">
                  <w:marLeft w:val="0"/>
                  <w:marRight w:val="0"/>
                  <w:marTop w:val="0"/>
                  <w:marBottom w:val="0"/>
                  <w:divBdr>
                    <w:top w:val="single" w:sz="2" w:space="1" w:color="FFFFFF"/>
                    <w:left w:val="single" w:sz="2" w:space="12" w:color="FFFFFF"/>
                    <w:bottom w:val="single" w:sz="2" w:space="1" w:color="FFFFFF"/>
                    <w:right w:val="single" w:sz="2" w:space="4" w:color="FFFFFF"/>
                  </w:divBdr>
                  <w:divsChild>
                    <w:div w:id="1222138218">
                      <w:marLeft w:val="0"/>
                      <w:marRight w:val="0"/>
                      <w:marTop w:val="0"/>
                      <w:marBottom w:val="0"/>
                      <w:divBdr>
                        <w:top w:val="none" w:sz="0" w:space="0" w:color="auto"/>
                        <w:left w:val="none" w:sz="0" w:space="0" w:color="auto"/>
                        <w:bottom w:val="none" w:sz="0" w:space="0" w:color="auto"/>
                        <w:right w:val="none" w:sz="0" w:space="0" w:color="auto"/>
                      </w:divBdr>
                    </w:div>
                  </w:divsChild>
                </w:div>
                <w:div w:id="2139646644">
                  <w:marLeft w:val="0"/>
                  <w:marRight w:val="0"/>
                  <w:marTop w:val="0"/>
                  <w:marBottom w:val="0"/>
                  <w:divBdr>
                    <w:top w:val="single" w:sz="2" w:space="1" w:color="FFFFFF"/>
                    <w:left w:val="single" w:sz="2" w:space="12" w:color="FFFFFF"/>
                    <w:bottom w:val="single" w:sz="2" w:space="1" w:color="FFFFFF"/>
                    <w:right w:val="single" w:sz="2" w:space="4" w:color="FFFFFF"/>
                  </w:divBdr>
                  <w:divsChild>
                    <w:div w:id="318115064">
                      <w:marLeft w:val="0"/>
                      <w:marRight w:val="0"/>
                      <w:marTop w:val="0"/>
                      <w:marBottom w:val="0"/>
                      <w:divBdr>
                        <w:top w:val="none" w:sz="0" w:space="0" w:color="auto"/>
                        <w:left w:val="none" w:sz="0" w:space="0" w:color="auto"/>
                        <w:bottom w:val="none" w:sz="0" w:space="0" w:color="auto"/>
                        <w:right w:val="none" w:sz="0" w:space="0" w:color="auto"/>
                      </w:divBdr>
                    </w:div>
                  </w:divsChild>
                </w:div>
                <w:div w:id="816996250">
                  <w:marLeft w:val="0"/>
                  <w:marRight w:val="0"/>
                  <w:marTop w:val="0"/>
                  <w:marBottom w:val="0"/>
                  <w:divBdr>
                    <w:top w:val="single" w:sz="2" w:space="1" w:color="FFFFFF"/>
                    <w:left w:val="single" w:sz="2" w:space="12" w:color="FFFFFF"/>
                    <w:bottom w:val="single" w:sz="2" w:space="4" w:color="FFFFFF"/>
                    <w:right w:val="single" w:sz="2" w:space="4" w:color="FFFFFF"/>
                  </w:divBdr>
                  <w:divsChild>
                    <w:div w:id="8862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428866">
          <w:marLeft w:val="0"/>
          <w:marRight w:val="0"/>
          <w:marTop w:val="0"/>
          <w:marBottom w:val="335"/>
          <w:divBdr>
            <w:top w:val="none" w:sz="0" w:space="0" w:color="auto"/>
            <w:left w:val="none" w:sz="0" w:space="0" w:color="auto"/>
            <w:bottom w:val="none" w:sz="0" w:space="0" w:color="auto"/>
            <w:right w:val="none" w:sz="0" w:space="0" w:color="auto"/>
          </w:divBdr>
          <w:divsChild>
            <w:div w:id="2067333212">
              <w:marLeft w:val="0"/>
              <w:marRight w:val="0"/>
              <w:marTop w:val="0"/>
              <w:marBottom w:val="0"/>
              <w:divBdr>
                <w:top w:val="none" w:sz="0" w:space="0" w:color="auto"/>
                <w:left w:val="none" w:sz="0" w:space="0" w:color="auto"/>
                <w:bottom w:val="none" w:sz="0" w:space="0" w:color="auto"/>
                <w:right w:val="none" w:sz="0" w:space="0" w:color="auto"/>
              </w:divBdr>
              <w:divsChild>
                <w:div w:id="696203251">
                  <w:marLeft w:val="0"/>
                  <w:marRight w:val="0"/>
                  <w:marTop w:val="0"/>
                  <w:marBottom w:val="0"/>
                  <w:divBdr>
                    <w:top w:val="single" w:sz="2" w:space="4" w:color="FFFFFF"/>
                    <w:left w:val="single" w:sz="2" w:space="12" w:color="FFFFFF"/>
                    <w:bottom w:val="single" w:sz="2" w:space="1" w:color="FFFFFF"/>
                    <w:right w:val="single" w:sz="2" w:space="4" w:color="FFFFFF"/>
                  </w:divBdr>
                  <w:divsChild>
                    <w:div w:id="1094205212">
                      <w:marLeft w:val="0"/>
                      <w:marRight w:val="0"/>
                      <w:marTop w:val="0"/>
                      <w:marBottom w:val="0"/>
                      <w:divBdr>
                        <w:top w:val="none" w:sz="0" w:space="0" w:color="auto"/>
                        <w:left w:val="none" w:sz="0" w:space="0" w:color="auto"/>
                        <w:bottom w:val="none" w:sz="0" w:space="0" w:color="auto"/>
                        <w:right w:val="none" w:sz="0" w:space="0" w:color="auto"/>
                      </w:divBdr>
                    </w:div>
                  </w:divsChild>
                </w:div>
                <w:div w:id="1621378997">
                  <w:marLeft w:val="0"/>
                  <w:marRight w:val="0"/>
                  <w:marTop w:val="0"/>
                  <w:marBottom w:val="0"/>
                  <w:divBdr>
                    <w:top w:val="single" w:sz="2" w:space="1" w:color="FFFFFF"/>
                    <w:left w:val="single" w:sz="2" w:space="12" w:color="FFFFFF"/>
                    <w:bottom w:val="single" w:sz="2" w:space="1" w:color="FFFFFF"/>
                    <w:right w:val="single" w:sz="2" w:space="4" w:color="FFFFFF"/>
                  </w:divBdr>
                  <w:divsChild>
                    <w:div w:id="1833065020">
                      <w:marLeft w:val="0"/>
                      <w:marRight w:val="0"/>
                      <w:marTop w:val="0"/>
                      <w:marBottom w:val="0"/>
                      <w:divBdr>
                        <w:top w:val="none" w:sz="0" w:space="0" w:color="auto"/>
                        <w:left w:val="none" w:sz="0" w:space="0" w:color="auto"/>
                        <w:bottom w:val="none" w:sz="0" w:space="0" w:color="auto"/>
                        <w:right w:val="none" w:sz="0" w:space="0" w:color="auto"/>
                      </w:divBdr>
                    </w:div>
                  </w:divsChild>
                </w:div>
                <w:div w:id="567233346">
                  <w:marLeft w:val="0"/>
                  <w:marRight w:val="0"/>
                  <w:marTop w:val="0"/>
                  <w:marBottom w:val="0"/>
                  <w:divBdr>
                    <w:top w:val="single" w:sz="2" w:space="1" w:color="FFFFFF"/>
                    <w:left w:val="single" w:sz="2" w:space="12" w:color="FFFFFF"/>
                    <w:bottom w:val="single" w:sz="2" w:space="1" w:color="FFFFFF"/>
                    <w:right w:val="single" w:sz="2" w:space="4" w:color="FFFFFF"/>
                  </w:divBdr>
                  <w:divsChild>
                    <w:div w:id="76171453">
                      <w:marLeft w:val="0"/>
                      <w:marRight w:val="0"/>
                      <w:marTop w:val="0"/>
                      <w:marBottom w:val="0"/>
                      <w:divBdr>
                        <w:top w:val="none" w:sz="0" w:space="0" w:color="auto"/>
                        <w:left w:val="none" w:sz="0" w:space="0" w:color="auto"/>
                        <w:bottom w:val="none" w:sz="0" w:space="0" w:color="auto"/>
                        <w:right w:val="none" w:sz="0" w:space="0" w:color="auto"/>
                      </w:divBdr>
                    </w:div>
                  </w:divsChild>
                </w:div>
                <w:div w:id="451636188">
                  <w:marLeft w:val="0"/>
                  <w:marRight w:val="0"/>
                  <w:marTop w:val="0"/>
                  <w:marBottom w:val="0"/>
                  <w:divBdr>
                    <w:top w:val="single" w:sz="2" w:space="1" w:color="FFFFFF"/>
                    <w:left w:val="single" w:sz="2" w:space="12" w:color="FFFFFF"/>
                    <w:bottom w:val="single" w:sz="2" w:space="1" w:color="FFFFFF"/>
                    <w:right w:val="single" w:sz="2" w:space="4" w:color="FFFFFF"/>
                  </w:divBdr>
                  <w:divsChild>
                    <w:div w:id="966862524">
                      <w:marLeft w:val="0"/>
                      <w:marRight w:val="0"/>
                      <w:marTop w:val="0"/>
                      <w:marBottom w:val="0"/>
                      <w:divBdr>
                        <w:top w:val="none" w:sz="0" w:space="0" w:color="auto"/>
                        <w:left w:val="none" w:sz="0" w:space="0" w:color="auto"/>
                        <w:bottom w:val="none" w:sz="0" w:space="0" w:color="auto"/>
                        <w:right w:val="none" w:sz="0" w:space="0" w:color="auto"/>
                      </w:divBdr>
                    </w:div>
                  </w:divsChild>
                </w:div>
                <w:div w:id="785349315">
                  <w:marLeft w:val="0"/>
                  <w:marRight w:val="0"/>
                  <w:marTop w:val="0"/>
                  <w:marBottom w:val="0"/>
                  <w:divBdr>
                    <w:top w:val="single" w:sz="2" w:space="1" w:color="FFFFFF"/>
                    <w:left w:val="single" w:sz="2" w:space="12" w:color="FFFFFF"/>
                    <w:bottom w:val="single" w:sz="2" w:space="1" w:color="FFFFFF"/>
                    <w:right w:val="single" w:sz="2" w:space="4" w:color="FFFFFF"/>
                  </w:divBdr>
                  <w:divsChild>
                    <w:div w:id="291863312">
                      <w:marLeft w:val="0"/>
                      <w:marRight w:val="0"/>
                      <w:marTop w:val="0"/>
                      <w:marBottom w:val="0"/>
                      <w:divBdr>
                        <w:top w:val="none" w:sz="0" w:space="0" w:color="auto"/>
                        <w:left w:val="none" w:sz="0" w:space="0" w:color="auto"/>
                        <w:bottom w:val="none" w:sz="0" w:space="0" w:color="auto"/>
                        <w:right w:val="none" w:sz="0" w:space="0" w:color="auto"/>
                      </w:divBdr>
                    </w:div>
                  </w:divsChild>
                </w:div>
                <w:div w:id="444274408">
                  <w:marLeft w:val="0"/>
                  <w:marRight w:val="0"/>
                  <w:marTop w:val="0"/>
                  <w:marBottom w:val="0"/>
                  <w:divBdr>
                    <w:top w:val="single" w:sz="2" w:space="1" w:color="FFFFFF"/>
                    <w:left w:val="single" w:sz="2" w:space="12" w:color="FFFFFF"/>
                    <w:bottom w:val="single" w:sz="2" w:space="1" w:color="FFFFFF"/>
                    <w:right w:val="single" w:sz="2" w:space="4" w:color="FFFFFF"/>
                  </w:divBdr>
                  <w:divsChild>
                    <w:div w:id="709376975">
                      <w:marLeft w:val="0"/>
                      <w:marRight w:val="0"/>
                      <w:marTop w:val="0"/>
                      <w:marBottom w:val="0"/>
                      <w:divBdr>
                        <w:top w:val="none" w:sz="0" w:space="0" w:color="auto"/>
                        <w:left w:val="none" w:sz="0" w:space="0" w:color="auto"/>
                        <w:bottom w:val="none" w:sz="0" w:space="0" w:color="auto"/>
                        <w:right w:val="none" w:sz="0" w:space="0" w:color="auto"/>
                      </w:divBdr>
                    </w:div>
                  </w:divsChild>
                </w:div>
                <w:div w:id="1755007774">
                  <w:marLeft w:val="0"/>
                  <w:marRight w:val="0"/>
                  <w:marTop w:val="0"/>
                  <w:marBottom w:val="0"/>
                  <w:divBdr>
                    <w:top w:val="single" w:sz="2" w:space="1" w:color="FFFFFF"/>
                    <w:left w:val="single" w:sz="2" w:space="12" w:color="FFFFFF"/>
                    <w:bottom w:val="single" w:sz="2" w:space="1" w:color="FFFFFF"/>
                    <w:right w:val="single" w:sz="2" w:space="4" w:color="FFFFFF"/>
                  </w:divBdr>
                  <w:divsChild>
                    <w:div w:id="1101726146">
                      <w:marLeft w:val="0"/>
                      <w:marRight w:val="0"/>
                      <w:marTop w:val="0"/>
                      <w:marBottom w:val="0"/>
                      <w:divBdr>
                        <w:top w:val="none" w:sz="0" w:space="0" w:color="auto"/>
                        <w:left w:val="none" w:sz="0" w:space="0" w:color="auto"/>
                        <w:bottom w:val="none" w:sz="0" w:space="0" w:color="auto"/>
                        <w:right w:val="none" w:sz="0" w:space="0" w:color="auto"/>
                      </w:divBdr>
                    </w:div>
                  </w:divsChild>
                </w:div>
                <w:div w:id="2080130291">
                  <w:marLeft w:val="0"/>
                  <w:marRight w:val="0"/>
                  <w:marTop w:val="0"/>
                  <w:marBottom w:val="0"/>
                  <w:divBdr>
                    <w:top w:val="single" w:sz="2" w:space="1" w:color="FFFFFF"/>
                    <w:left w:val="single" w:sz="2" w:space="12" w:color="FFFFFF"/>
                    <w:bottom w:val="single" w:sz="2" w:space="1" w:color="FFFFFF"/>
                    <w:right w:val="single" w:sz="2" w:space="4" w:color="FFFFFF"/>
                  </w:divBdr>
                  <w:divsChild>
                    <w:div w:id="1313749316">
                      <w:marLeft w:val="0"/>
                      <w:marRight w:val="0"/>
                      <w:marTop w:val="0"/>
                      <w:marBottom w:val="0"/>
                      <w:divBdr>
                        <w:top w:val="none" w:sz="0" w:space="0" w:color="auto"/>
                        <w:left w:val="none" w:sz="0" w:space="0" w:color="auto"/>
                        <w:bottom w:val="none" w:sz="0" w:space="0" w:color="auto"/>
                        <w:right w:val="none" w:sz="0" w:space="0" w:color="auto"/>
                      </w:divBdr>
                    </w:div>
                  </w:divsChild>
                </w:div>
                <w:div w:id="783235940">
                  <w:marLeft w:val="0"/>
                  <w:marRight w:val="0"/>
                  <w:marTop w:val="0"/>
                  <w:marBottom w:val="0"/>
                  <w:divBdr>
                    <w:top w:val="single" w:sz="2" w:space="1" w:color="FFFFFF"/>
                    <w:left w:val="single" w:sz="2" w:space="12" w:color="FFFFFF"/>
                    <w:bottom w:val="single" w:sz="2" w:space="1" w:color="FFFFFF"/>
                    <w:right w:val="single" w:sz="2" w:space="4" w:color="FFFFFF"/>
                  </w:divBdr>
                  <w:divsChild>
                    <w:div w:id="1163085360">
                      <w:marLeft w:val="0"/>
                      <w:marRight w:val="0"/>
                      <w:marTop w:val="0"/>
                      <w:marBottom w:val="0"/>
                      <w:divBdr>
                        <w:top w:val="none" w:sz="0" w:space="0" w:color="auto"/>
                        <w:left w:val="none" w:sz="0" w:space="0" w:color="auto"/>
                        <w:bottom w:val="none" w:sz="0" w:space="0" w:color="auto"/>
                        <w:right w:val="none" w:sz="0" w:space="0" w:color="auto"/>
                      </w:divBdr>
                    </w:div>
                  </w:divsChild>
                </w:div>
                <w:div w:id="743993787">
                  <w:marLeft w:val="0"/>
                  <w:marRight w:val="0"/>
                  <w:marTop w:val="0"/>
                  <w:marBottom w:val="0"/>
                  <w:divBdr>
                    <w:top w:val="single" w:sz="2" w:space="1" w:color="FFFFFF"/>
                    <w:left w:val="single" w:sz="2" w:space="12" w:color="FFFFFF"/>
                    <w:bottom w:val="single" w:sz="2" w:space="1" w:color="FFFFFF"/>
                    <w:right w:val="single" w:sz="2" w:space="4" w:color="FFFFFF"/>
                  </w:divBdr>
                  <w:divsChild>
                    <w:div w:id="2014187889">
                      <w:marLeft w:val="0"/>
                      <w:marRight w:val="0"/>
                      <w:marTop w:val="0"/>
                      <w:marBottom w:val="0"/>
                      <w:divBdr>
                        <w:top w:val="none" w:sz="0" w:space="0" w:color="auto"/>
                        <w:left w:val="none" w:sz="0" w:space="0" w:color="auto"/>
                        <w:bottom w:val="none" w:sz="0" w:space="0" w:color="auto"/>
                        <w:right w:val="none" w:sz="0" w:space="0" w:color="auto"/>
                      </w:divBdr>
                    </w:div>
                  </w:divsChild>
                </w:div>
                <w:div w:id="1586767288">
                  <w:marLeft w:val="0"/>
                  <w:marRight w:val="0"/>
                  <w:marTop w:val="0"/>
                  <w:marBottom w:val="0"/>
                  <w:divBdr>
                    <w:top w:val="single" w:sz="2" w:space="1" w:color="FFFFFF"/>
                    <w:left w:val="single" w:sz="2" w:space="12" w:color="FFFFFF"/>
                    <w:bottom w:val="single" w:sz="2" w:space="1" w:color="FFFFFF"/>
                    <w:right w:val="single" w:sz="2" w:space="4" w:color="FFFFFF"/>
                  </w:divBdr>
                  <w:divsChild>
                    <w:div w:id="1146237875">
                      <w:marLeft w:val="0"/>
                      <w:marRight w:val="0"/>
                      <w:marTop w:val="0"/>
                      <w:marBottom w:val="0"/>
                      <w:divBdr>
                        <w:top w:val="none" w:sz="0" w:space="0" w:color="auto"/>
                        <w:left w:val="none" w:sz="0" w:space="0" w:color="auto"/>
                        <w:bottom w:val="none" w:sz="0" w:space="0" w:color="auto"/>
                        <w:right w:val="none" w:sz="0" w:space="0" w:color="auto"/>
                      </w:divBdr>
                    </w:div>
                  </w:divsChild>
                </w:div>
                <w:div w:id="753011605">
                  <w:marLeft w:val="0"/>
                  <w:marRight w:val="0"/>
                  <w:marTop w:val="0"/>
                  <w:marBottom w:val="0"/>
                  <w:divBdr>
                    <w:top w:val="single" w:sz="2" w:space="1" w:color="FFFFFF"/>
                    <w:left w:val="single" w:sz="2" w:space="12" w:color="FFFFFF"/>
                    <w:bottom w:val="single" w:sz="2" w:space="1" w:color="FFFFFF"/>
                    <w:right w:val="single" w:sz="2" w:space="4" w:color="FFFFFF"/>
                  </w:divBdr>
                  <w:divsChild>
                    <w:div w:id="679699441">
                      <w:marLeft w:val="0"/>
                      <w:marRight w:val="0"/>
                      <w:marTop w:val="0"/>
                      <w:marBottom w:val="0"/>
                      <w:divBdr>
                        <w:top w:val="none" w:sz="0" w:space="0" w:color="auto"/>
                        <w:left w:val="none" w:sz="0" w:space="0" w:color="auto"/>
                        <w:bottom w:val="none" w:sz="0" w:space="0" w:color="auto"/>
                        <w:right w:val="none" w:sz="0" w:space="0" w:color="auto"/>
                      </w:divBdr>
                    </w:div>
                  </w:divsChild>
                </w:div>
                <w:div w:id="993492381">
                  <w:marLeft w:val="0"/>
                  <w:marRight w:val="0"/>
                  <w:marTop w:val="0"/>
                  <w:marBottom w:val="0"/>
                  <w:divBdr>
                    <w:top w:val="single" w:sz="2" w:space="1" w:color="FFFFFF"/>
                    <w:left w:val="single" w:sz="2" w:space="12" w:color="FFFFFF"/>
                    <w:bottom w:val="single" w:sz="2" w:space="1" w:color="FFFFFF"/>
                    <w:right w:val="single" w:sz="2" w:space="4" w:color="FFFFFF"/>
                  </w:divBdr>
                  <w:divsChild>
                    <w:div w:id="1701395375">
                      <w:marLeft w:val="0"/>
                      <w:marRight w:val="0"/>
                      <w:marTop w:val="0"/>
                      <w:marBottom w:val="0"/>
                      <w:divBdr>
                        <w:top w:val="none" w:sz="0" w:space="0" w:color="auto"/>
                        <w:left w:val="none" w:sz="0" w:space="0" w:color="auto"/>
                        <w:bottom w:val="none" w:sz="0" w:space="0" w:color="auto"/>
                        <w:right w:val="none" w:sz="0" w:space="0" w:color="auto"/>
                      </w:divBdr>
                    </w:div>
                  </w:divsChild>
                </w:div>
                <w:div w:id="348138865">
                  <w:marLeft w:val="0"/>
                  <w:marRight w:val="0"/>
                  <w:marTop w:val="0"/>
                  <w:marBottom w:val="0"/>
                  <w:divBdr>
                    <w:top w:val="single" w:sz="2" w:space="1" w:color="FFFFFF"/>
                    <w:left w:val="single" w:sz="2" w:space="12" w:color="FFFFFF"/>
                    <w:bottom w:val="single" w:sz="2" w:space="1" w:color="FFFFFF"/>
                    <w:right w:val="single" w:sz="2" w:space="4" w:color="FFFFFF"/>
                  </w:divBdr>
                  <w:divsChild>
                    <w:div w:id="601107223">
                      <w:marLeft w:val="0"/>
                      <w:marRight w:val="0"/>
                      <w:marTop w:val="0"/>
                      <w:marBottom w:val="0"/>
                      <w:divBdr>
                        <w:top w:val="none" w:sz="0" w:space="0" w:color="auto"/>
                        <w:left w:val="none" w:sz="0" w:space="0" w:color="auto"/>
                        <w:bottom w:val="none" w:sz="0" w:space="0" w:color="auto"/>
                        <w:right w:val="none" w:sz="0" w:space="0" w:color="auto"/>
                      </w:divBdr>
                    </w:div>
                  </w:divsChild>
                </w:div>
                <w:div w:id="1228418226">
                  <w:marLeft w:val="0"/>
                  <w:marRight w:val="0"/>
                  <w:marTop w:val="0"/>
                  <w:marBottom w:val="0"/>
                  <w:divBdr>
                    <w:top w:val="single" w:sz="2" w:space="1" w:color="FFFFFF"/>
                    <w:left w:val="single" w:sz="2" w:space="12" w:color="FFFFFF"/>
                    <w:bottom w:val="single" w:sz="2" w:space="1" w:color="FFFFFF"/>
                    <w:right w:val="single" w:sz="2" w:space="4" w:color="FFFFFF"/>
                  </w:divBdr>
                  <w:divsChild>
                    <w:div w:id="1325862638">
                      <w:marLeft w:val="0"/>
                      <w:marRight w:val="0"/>
                      <w:marTop w:val="0"/>
                      <w:marBottom w:val="0"/>
                      <w:divBdr>
                        <w:top w:val="none" w:sz="0" w:space="0" w:color="auto"/>
                        <w:left w:val="none" w:sz="0" w:space="0" w:color="auto"/>
                        <w:bottom w:val="none" w:sz="0" w:space="0" w:color="auto"/>
                        <w:right w:val="none" w:sz="0" w:space="0" w:color="auto"/>
                      </w:divBdr>
                    </w:div>
                  </w:divsChild>
                </w:div>
                <w:div w:id="350643040">
                  <w:marLeft w:val="0"/>
                  <w:marRight w:val="0"/>
                  <w:marTop w:val="0"/>
                  <w:marBottom w:val="0"/>
                  <w:divBdr>
                    <w:top w:val="single" w:sz="2" w:space="1" w:color="FFFFFF"/>
                    <w:left w:val="single" w:sz="2" w:space="12" w:color="FFFFFF"/>
                    <w:bottom w:val="single" w:sz="2" w:space="1" w:color="FFFFFF"/>
                    <w:right w:val="single" w:sz="2" w:space="4" w:color="FFFFFF"/>
                  </w:divBdr>
                  <w:divsChild>
                    <w:div w:id="982082090">
                      <w:marLeft w:val="0"/>
                      <w:marRight w:val="0"/>
                      <w:marTop w:val="0"/>
                      <w:marBottom w:val="0"/>
                      <w:divBdr>
                        <w:top w:val="none" w:sz="0" w:space="0" w:color="auto"/>
                        <w:left w:val="none" w:sz="0" w:space="0" w:color="auto"/>
                        <w:bottom w:val="none" w:sz="0" w:space="0" w:color="auto"/>
                        <w:right w:val="none" w:sz="0" w:space="0" w:color="auto"/>
                      </w:divBdr>
                    </w:div>
                  </w:divsChild>
                </w:div>
                <w:div w:id="1579052536">
                  <w:marLeft w:val="0"/>
                  <w:marRight w:val="0"/>
                  <w:marTop w:val="0"/>
                  <w:marBottom w:val="0"/>
                  <w:divBdr>
                    <w:top w:val="single" w:sz="2" w:space="1" w:color="FFFFFF"/>
                    <w:left w:val="single" w:sz="2" w:space="12" w:color="FFFFFF"/>
                    <w:bottom w:val="single" w:sz="2" w:space="1" w:color="FFFFFF"/>
                    <w:right w:val="single" w:sz="2" w:space="4" w:color="FFFFFF"/>
                  </w:divBdr>
                  <w:divsChild>
                    <w:div w:id="1924334978">
                      <w:marLeft w:val="0"/>
                      <w:marRight w:val="0"/>
                      <w:marTop w:val="0"/>
                      <w:marBottom w:val="0"/>
                      <w:divBdr>
                        <w:top w:val="none" w:sz="0" w:space="0" w:color="auto"/>
                        <w:left w:val="none" w:sz="0" w:space="0" w:color="auto"/>
                        <w:bottom w:val="none" w:sz="0" w:space="0" w:color="auto"/>
                        <w:right w:val="none" w:sz="0" w:space="0" w:color="auto"/>
                      </w:divBdr>
                    </w:div>
                  </w:divsChild>
                </w:div>
                <w:div w:id="1207719938">
                  <w:marLeft w:val="0"/>
                  <w:marRight w:val="0"/>
                  <w:marTop w:val="0"/>
                  <w:marBottom w:val="0"/>
                  <w:divBdr>
                    <w:top w:val="single" w:sz="2" w:space="1" w:color="FFFFFF"/>
                    <w:left w:val="single" w:sz="2" w:space="12" w:color="FFFFFF"/>
                    <w:bottom w:val="single" w:sz="2" w:space="1" w:color="FFFFFF"/>
                    <w:right w:val="single" w:sz="2" w:space="4" w:color="FFFFFF"/>
                  </w:divBdr>
                  <w:divsChild>
                    <w:div w:id="1580363902">
                      <w:marLeft w:val="0"/>
                      <w:marRight w:val="0"/>
                      <w:marTop w:val="0"/>
                      <w:marBottom w:val="0"/>
                      <w:divBdr>
                        <w:top w:val="none" w:sz="0" w:space="0" w:color="auto"/>
                        <w:left w:val="none" w:sz="0" w:space="0" w:color="auto"/>
                        <w:bottom w:val="none" w:sz="0" w:space="0" w:color="auto"/>
                        <w:right w:val="none" w:sz="0" w:space="0" w:color="auto"/>
                      </w:divBdr>
                    </w:div>
                  </w:divsChild>
                </w:div>
                <w:div w:id="180554084">
                  <w:marLeft w:val="0"/>
                  <w:marRight w:val="0"/>
                  <w:marTop w:val="0"/>
                  <w:marBottom w:val="0"/>
                  <w:divBdr>
                    <w:top w:val="single" w:sz="2" w:space="1" w:color="FFFFFF"/>
                    <w:left w:val="single" w:sz="2" w:space="12" w:color="FFFFFF"/>
                    <w:bottom w:val="single" w:sz="2" w:space="1" w:color="FFFFFF"/>
                    <w:right w:val="single" w:sz="2" w:space="4" w:color="FFFFFF"/>
                  </w:divBdr>
                  <w:divsChild>
                    <w:div w:id="1963607579">
                      <w:marLeft w:val="0"/>
                      <w:marRight w:val="0"/>
                      <w:marTop w:val="0"/>
                      <w:marBottom w:val="0"/>
                      <w:divBdr>
                        <w:top w:val="none" w:sz="0" w:space="0" w:color="auto"/>
                        <w:left w:val="none" w:sz="0" w:space="0" w:color="auto"/>
                        <w:bottom w:val="none" w:sz="0" w:space="0" w:color="auto"/>
                        <w:right w:val="none" w:sz="0" w:space="0" w:color="auto"/>
                      </w:divBdr>
                    </w:div>
                  </w:divsChild>
                </w:div>
                <w:div w:id="2028604327">
                  <w:marLeft w:val="0"/>
                  <w:marRight w:val="0"/>
                  <w:marTop w:val="0"/>
                  <w:marBottom w:val="0"/>
                  <w:divBdr>
                    <w:top w:val="single" w:sz="2" w:space="1" w:color="FFFFFF"/>
                    <w:left w:val="single" w:sz="2" w:space="12" w:color="FFFFFF"/>
                    <w:bottom w:val="single" w:sz="2" w:space="1" w:color="FFFFFF"/>
                    <w:right w:val="single" w:sz="2" w:space="4" w:color="FFFFFF"/>
                  </w:divBdr>
                  <w:divsChild>
                    <w:div w:id="1346128397">
                      <w:marLeft w:val="0"/>
                      <w:marRight w:val="0"/>
                      <w:marTop w:val="0"/>
                      <w:marBottom w:val="0"/>
                      <w:divBdr>
                        <w:top w:val="none" w:sz="0" w:space="0" w:color="auto"/>
                        <w:left w:val="none" w:sz="0" w:space="0" w:color="auto"/>
                        <w:bottom w:val="none" w:sz="0" w:space="0" w:color="auto"/>
                        <w:right w:val="none" w:sz="0" w:space="0" w:color="auto"/>
                      </w:divBdr>
                    </w:div>
                  </w:divsChild>
                </w:div>
                <w:div w:id="116990205">
                  <w:marLeft w:val="0"/>
                  <w:marRight w:val="0"/>
                  <w:marTop w:val="0"/>
                  <w:marBottom w:val="0"/>
                  <w:divBdr>
                    <w:top w:val="single" w:sz="2" w:space="1" w:color="FFFFFF"/>
                    <w:left w:val="single" w:sz="2" w:space="12" w:color="FFFFFF"/>
                    <w:bottom w:val="single" w:sz="2" w:space="1" w:color="FFFFFF"/>
                    <w:right w:val="single" w:sz="2" w:space="4" w:color="FFFFFF"/>
                  </w:divBdr>
                  <w:divsChild>
                    <w:div w:id="106698630">
                      <w:marLeft w:val="0"/>
                      <w:marRight w:val="0"/>
                      <w:marTop w:val="0"/>
                      <w:marBottom w:val="0"/>
                      <w:divBdr>
                        <w:top w:val="none" w:sz="0" w:space="0" w:color="auto"/>
                        <w:left w:val="none" w:sz="0" w:space="0" w:color="auto"/>
                        <w:bottom w:val="none" w:sz="0" w:space="0" w:color="auto"/>
                        <w:right w:val="none" w:sz="0" w:space="0" w:color="auto"/>
                      </w:divBdr>
                    </w:div>
                  </w:divsChild>
                </w:div>
                <w:div w:id="491524427">
                  <w:marLeft w:val="0"/>
                  <w:marRight w:val="0"/>
                  <w:marTop w:val="0"/>
                  <w:marBottom w:val="0"/>
                  <w:divBdr>
                    <w:top w:val="single" w:sz="2" w:space="1" w:color="FFFFFF"/>
                    <w:left w:val="single" w:sz="2" w:space="12" w:color="FFFFFF"/>
                    <w:bottom w:val="single" w:sz="2" w:space="4" w:color="FFFFFF"/>
                    <w:right w:val="single" w:sz="2" w:space="4" w:color="FFFFFF"/>
                  </w:divBdr>
                  <w:divsChild>
                    <w:div w:id="5775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90441">
          <w:marLeft w:val="0"/>
          <w:marRight w:val="0"/>
          <w:marTop w:val="0"/>
          <w:marBottom w:val="335"/>
          <w:divBdr>
            <w:top w:val="none" w:sz="0" w:space="0" w:color="auto"/>
            <w:left w:val="none" w:sz="0" w:space="0" w:color="auto"/>
            <w:bottom w:val="none" w:sz="0" w:space="0" w:color="auto"/>
            <w:right w:val="none" w:sz="0" w:space="0" w:color="auto"/>
          </w:divBdr>
          <w:divsChild>
            <w:div w:id="867328521">
              <w:marLeft w:val="0"/>
              <w:marRight w:val="0"/>
              <w:marTop w:val="0"/>
              <w:marBottom w:val="0"/>
              <w:divBdr>
                <w:top w:val="none" w:sz="0" w:space="0" w:color="auto"/>
                <w:left w:val="none" w:sz="0" w:space="0" w:color="auto"/>
                <w:bottom w:val="none" w:sz="0" w:space="0" w:color="auto"/>
                <w:right w:val="none" w:sz="0" w:space="0" w:color="auto"/>
              </w:divBdr>
              <w:divsChild>
                <w:div w:id="553346921">
                  <w:marLeft w:val="0"/>
                  <w:marRight w:val="0"/>
                  <w:marTop w:val="0"/>
                  <w:marBottom w:val="0"/>
                  <w:divBdr>
                    <w:top w:val="single" w:sz="2" w:space="4" w:color="FFFFFF"/>
                    <w:left w:val="single" w:sz="2" w:space="12" w:color="FFFFFF"/>
                    <w:bottom w:val="single" w:sz="2" w:space="1" w:color="FFFFFF"/>
                    <w:right w:val="single" w:sz="2" w:space="4" w:color="FFFFFF"/>
                  </w:divBdr>
                  <w:divsChild>
                    <w:div w:id="152334905">
                      <w:marLeft w:val="0"/>
                      <w:marRight w:val="0"/>
                      <w:marTop w:val="0"/>
                      <w:marBottom w:val="0"/>
                      <w:divBdr>
                        <w:top w:val="none" w:sz="0" w:space="0" w:color="auto"/>
                        <w:left w:val="none" w:sz="0" w:space="0" w:color="auto"/>
                        <w:bottom w:val="none" w:sz="0" w:space="0" w:color="auto"/>
                        <w:right w:val="none" w:sz="0" w:space="0" w:color="auto"/>
                      </w:divBdr>
                    </w:div>
                  </w:divsChild>
                </w:div>
                <w:div w:id="1278563065">
                  <w:marLeft w:val="0"/>
                  <w:marRight w:val="0"/>
                  <w:marTop w:val="0"/>
                  <w:marBottom w:val="0"/>
                  <w:divBdr>
                    <w:top w:val="single" w:sz="2" w:space="1" w:color="FFFFFF"/>
                    <w:left w:val="single" w:sz="2" w:space="12" w:color="FFFFFF"/>
                    <w:bottom w:val="single" w:sz="2" w:space="1" w:color="FFFFFF"/>
                    <w:right w:val="single" w:sz="2" w:space="4" w:color="FFFFFF"/>
                  </w:divBdr>
                  <w:divsChild>
                    <w:div w:id="1443262047">
                      <w:marLeft w:val="0"/>
                      <w:marRight w:val="0"/>
                      <w:marTop w:val="0"/>
                      <w:marBottom w:val="0"/>
                      <w:divBdr>
                        <w:top w:val="none" w:sz="0" w:space="0" w:color="auto"/>
                        <w:left w:val="none" w:sz="0" w:space="0" w:color="auto"/>
                        <w:bottom w:val="none" w:sz="0" w:space="0" w:color="auto"/>
                        <w:right w:val="none" w:sz="0" w:space="0" w:color="auto"/>
                      </w:divBdr>
                    </w:div>
                  </w:divsChild>
                </w:div>
                <w:div w:id="2080401918">
                  <w:marLeft w:val="0"/>
                  <w:marRight w:val="0"/>
                  <w:marTop w:val="0"/>
                  <w:marBottom w:val="0"/>
                  <w:divBdr>
                    <w:top w:val="single" w:sz="2" w:space="1" w:color="FFFFFF"/>
                    <w:left w:val="single" w:sz="2" w:space="12" w:color="FFFFFF"/>
                    <w:bottom w:val="single" w:sz="2" w:space="1" w:color="FFFFFF"/>
                    <w:right w:val="single" w:sz="2" w:space="4" w:color="FFFFFF"/>
                  </w:divBdr>
                  <w:divsChild>
                    <w:div w:id="890311137">
                      <w:marLeft w:val="0"/>
                      <w:marRight w:val="0"/>
                      <w:marTop w:val="0"/>
                      <w:marBottom w:val="0"/>
                      <w:divBdr>
                        <w:top w:val="none" w:sz="0" w:space="0" w:color="auto"/>
                        <w:left w:val="none" w:sz="0" w:space="0" w:color="auto"/>
                        <w:bottom w:val="none" w:sz="0" w:space="0" w:color="auto"/>
                        <w:right w:val="none" w:sz="0" w:space="0" w:color="auto"/>
                      </w:divBdr>
                    </w:div>
                  </w:divsChild>
                </w:div>
                <w:div w:id="306588835">
                  <w:marLeft w:val="0"/>
                  <w:marRight w:val="0"/>
                  <w:marTop w:val="0"/>
                  <w:marBottom w:val="0"/>
                  <w:divBdr>
                    <w:top w:val="single" w:sz="2" w:space="1" w:color="FFFFFF"/>
                    <w:left w:val="single" w:sz="2" w:space="12" w:color="FFFFFF"/>
                    <w:bottom w:val="single" w:sz="2" w:space="1" w:color="FFFFFF"/>
                    <w:right w:val="single" w:sz="2" w:space="4" w:color="FFFFFF"/>
                  </w:divBdr>
                  <w:divsChild>
                    <w:div w:id="1792625076">
                      <w:marLeft w:val="0"/>
                      <w:marRight w:val="0"/>
                      <w:marTop w:val="0"/>
                      <w:marBottom w:val="0"/>
                      <w:divBdr>
                        <w:top w:val="none" w:sz="0" w:space="0" w:color="auto"/>
                        <w:left w:val="none" w:sz="0" w:space="0" w:color="auto"/>
                        <w:bottom w:val="none" w:sz="0" w:space="0" w:color="auto"/>
                        <w:right w:val="none" w:sz="0" w:space="0" w:color="auto"/>
                      </w:divBdr>
                    </w:div>
                  </w:divsChild>
                </w:div>
                <w:div w:id="1794859378">
                  <w:marLeft w:val="0"/>
                  <w:marRight w:val="0"/>
                  <w:marTop w:val="0"/>
                  <w:marBottom w:val="0"/>
                  <w:divBdr>
                    <w:top w:val="single" w:sz="2" w:space="1" w:color="FFFFFF"/>
                    <w:left w:val="single" w:sz="2" w:space="12" w:color="FFFFFF"/>
                    <w:bottom w:val="single" w:sz="2" w:space="1" w:color="FFFFFF"/>
                    <w:right w:val="single" w:sz="2" w:space="4" w:color="FFFFFF"/>
                  </w:divBdr>
                  <w:divsChild>
                    <w:div w:id="1805393461">
                      <w:marLeft w:val="0"/>
                      <w:marRight w:val="0"/>
                      <w:marTop w:val="0"/>
                      <w:marBottom w:val="0"/>
                      <w:divBdr>
                        <w:top w:val="none" w:sz="0" w:space="0" w:color="auto"/>
                        <w:left w:val="none" w:sz="0" w:space="0" w:color="auto"/>
                        <w:bottom w:val="none" w:sz="0" w:space="0" w:color="auto"/>
                        <w:right w:val="none" w:sz="0" w:space="0" w:color="auto"/>
                      </w:divBdr>
                    </w:div>
                  </w:divsChild>
                </w:div>
                <w:div w:id="1222206171">
                  <w:marLeft w:val="0"/>
                  <w:marRight w:val="0"/>
                  <w:marTop w:val="0"/>
                  <w:marBottom w:val="0"/>
                  <w:divBdr>
                    <w:top w:val="single" w:sz="2" w:space="1" w:color="FFFFFF"/>
                    <w:left w:val="single" w:sz="2" w:space="12" w:color="FFFFFF"/>
                    <w:bottom w:val="single" w:sz="2" w:space="1" w:color="FFFFFF"/>
                    <w:right w:val="single" w:sz="2" w:space="4" w:color="FFFFFF"/>
                  </w:divBdr>
                  <w:divsChild>
                    <w:div w:id="68693671">
                      <w:marLeft w:val="0"/>
                      <w:marRight w:val="0"/>
                      <w:marTop w:val="0"/>
                      <w:marBottom w:val="0"/>
                      <w:divBdr>
                        <w:top w:val="none" w:sz="0" w:space="0" w:color="auto"/>
                        <w:left w:val="none" w:sz="0" w:space="0" w:color="auto"/>
                        <w:bottom w:val="none" w:sz="0" w:space="0" w:color="auto"/>
                        <w:right w:val="none" w:sz="0" w:space="0" w:color="auto"/>
                      </w:divBdr>
                    </w:div>
                  </w:divsChild>
                </w:div>
                <w:div w:id="264384036">
                  <w:marLeft w:val="0"/>
                  <w:marRight w:val="0"/>
                  <w:marTop w:val="0"/>
                  <w:marBottom w:val="0"/>
                  <w:divBdr>
                    <w:top w:val="single" w:sz="2" w:space="1" w:color="FFFFFF"/>
                    <w:left w:val="single" w:sz="2" w:space="12" w:color="FFFFFF"/>
                    <w:bottom w:val="single" w:sz="2" w:space="4" w:color="FFFFFF"/>
                    <w:right w:val="single" w:sz="2" w:space="4" w:color="FFFFFF"/>
                  </w:divBdr>
                  <w:divsChild>
                    <w:div w:id="1195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06217">
          <w:marLeft w:val="0"/>
          <w:marRight w:val="0"/>
          <w:marTop w:val="0"/>
          <w:marBottom w:val="335"/>
          <w:divBdr>
            <w:top w:val="none" w:sz="0" w:space="0" w:color="auto"/>
            <w:left w:val="none" w:sz="0" w:space="0" w:color="auto"/>
            <w:bottom w:val="none" w:sz="0" w:space="0" w:color="auto"/>
            <w:right w:val="none" w:sz="0" w:space="0" w:color="auto"/>
          </w:divBdr>
          <w:divsChild>
            <w:div w:id="496575748">
              <w:marLeft w:val="0"/>
              <w:marRight w:val="0"/>
              <w:marTop w:val="0"/>
              <w:marBottom w:val="0"/>
              <w:divBdr>
                <w:top w:val="none" w:sz="0" w:space="0" w:color="auto"/>
                <w:left w:val="none" w:sz="0" w:space="0" w:color="auto"/>
                <w:bottom w:val="none" w:sz="0" w:space="0" w:color="auto"/>
                <w:right w:val="none" w:sz="0" w:space="0" w:color="auto"/>
              </w:divBdr>
              <w:divsChild>
                <w:div w:id="1848321935">
                  <w:marLeft w:val="0"/>
                  <w:marRight w:val="0"/>
                  <w:marTop w:val="0"/>
                  <w:marBottom w:val="0"/>
                  <w:divBdr>
                    <w:top w:val="single" w:sz="2" w:space="4" w:color="FFFFFF"/>
                    <w:left w:val="single" w:sz="2" w:space="12" w:color="FFFFFF"/>
                    <w:bottom w:val="single" w:sz="2" w:space="1" w:color="FFFFFF"/>
                    <w:right w:val="single" w:sz="2" w:space="4" w:color="FFFFFF"/>
                  </w:divBdr>
                  <w:divsChild>
                    <w:div w:id="1787306923">
                      <w:marLeft w:val="0"/>
                      <w:marRight w:val="0"/>
                      <w:marTop w:val="0"/>
                      <w:marBottom w:val="0"/>
                      <w:divBdr>
                        <w:top w:val="none" w:sz="0" w:space="0" w:color="auto"/>
                        <w:left w:val="none" w:sz="0" w:space="0" w:color="auto"/>
                        <w:bottom w:val="none" w:sz="0" w:space="0" w:color="auto"/>
                        <w:right w:val="none" w:sz="0" w:space="0" w:color="auto"/>
                      </w:divBdr>
                    </w:div>
                  </w:divsChild>
                </w:div>
                <w:div w:id="758330511">
                  <w:marLeft w:val="0"/>
                  <w:marRight w:val="0"/>
                  <w:marTop w:val="0"/>
                  <w:marBottom w:val="0"/>
                  <w:divBdr>
                    <w:top w:val="single" w:sz="2" w:space="1" w:color="FFFFFF"/>
                    <w:left w:val="single" w:sz="2" w:space="12" w:color="FFFFFF"/>
                    <w:bottom w:val="single" w:sz="2" w:space="1" w:color="FFFFFF"/>
                    <w:right w:val="single" w:sz="2" w:space="4" w:color="FFFFFF"/>
                  </w:divBdr>
                  <w:divsChild>
                    <w:div w:id="694430968">
                      <w:marLeft w:val="0"/>
                      <w:marRight w:val="0"/>
                      <w:marTop w:val="0"/>
                      <w:marBottom w:val="0"/>
                      <w:divBdr>
                        <w:top w:val="none" w:sz="0" w:space="0" w:color="auto"/>
                        <w:left w:val="none" w:sz="0" w:space="0" w:color="auto"/>
                        <w:bottom w:val="none" w:sz="0" w:space="0" w:color="auto"/>
                        <w:right w:val="none" w:sz="0" w:space="0" w:color="auto"/>
                      </w:divBdr>
                    </w:div>
                  </w:divsChild>
                </w:div>
                <w:div w:id="63531535">
                  <w:marLeft w:val="0"/>
                  <w:marRight w:val="0"/>
                  <w:marTop w:val="0"/>
                  <w:marBottom w:val="0"/>
                  <w:divBdr>
                    <w:top w:val="single" w:sz="2" w:space="1" w:color="FFFFFF"/>
                    <w:left w:val="single" w:sz="2" w:space="12" w:color="FFFFFF"/>
                    <w:bottom w:val="single" w:sz="2" w:space="1" w:color="FFFFFF"/>
                    <w:right w:val="single" w:sz="2" w:space="4" w:color="FFFFFF"/>
                  </w:divBdr>
                  <w:divsChild>
                    <w:div w:id="2012755808">
                      <w:marLeft w:val="0"/>
                      <w:marRight w:val="0"/>
                      <w:marTop w:val="0"/>
                      <w:marBottom w:val="0"/>
                      <w:divBdr>
                        <w:top w:val="none" w:sz="0" w:space="0" w:color="auto"/>
                        <w:left w:val="none" w:sz="0" w:space="0" w:color="auto"/>
                        <w:bottom w:val="none" w:sz="0" w:space="0" w:color="auto"/>
                        <w:right w:val="none" w:sz="0" w:space="0" w:color="auto"/>
                      </w:divBdr>
                    </w:div>
                  </w:divsChild>
                </w:div>
                <w:div w:id="1722748869">
                  <w:marLeft w:val="0"/>
                  <w:marRight w:val="0"/>
                  <w:marTop w:val="0"/>
                  <w:marBottom w:val="0"/>
                  <w:divBdr>
                    <w:top w:val="single" w:sz="2" w:space="1" w:color="FFFFFF"/>
                    <w:left w:val="single" w:sz="2" w:space="12" w:color="FFFFFF"/>
                    <w:bottom w:val="single" w:sz="2" w:space="1" w:color="FFFFFF"/>
                    <w:right w:val="single" w:sz="2" w:space="4" w:color="FFFFFF"/>
                  </w:divBdr>
                  <w:divsChild>
                    <w:div w:id="2016224074">
                      <w:marLeft w:val="0"/>
                      <w:marRight w:val="0"/>
                      <w:marTop w:val="0"/>
                      <w:marBottom w:val="0"/>
                      <w:divBdr>
                        <w:top w:val="none" w:sz="0" w:space="0" w:color="auto"/>
                        <w:left w:val="none" w:sz="0" w:space="0" w:color="auto"/>
                        <w:bottom w:val="none" w:sz="0" w:space="0" w:color="auto"/>
                        <w:right w:val="none" w:sz="0" w:space="0" w:color="auto"/>
                      </w:divBdr>
                    </w:div>
                  </w:divsChild>
                </w:div>
                <w:div w:id="100342826">
                  <w:marLeft w:val="0"/>
                  <w:marRight w:val="0"/>
                  <w:marTop w:val="0"/>
                  <w:marBottom w:val="0"/>
                  <w:divBdr>
                    <w:top w:val="single" w:sz="2" w:space="1" w:color="FFFFFF"/>
                    <w:left w:val="single" w:sz="2" w:space="12" w:color="FFFFFF"/>
                    <w:bottom w:val="single" w:sz="2" w:space="1" w:color="FFFFFF"/>
                    <w:right w:val="single" w:sz="2" w:space="4" w:color="FFFFFF"/>
                  </w:divBdr>
                  <w:divsChild>
                    <w:div w:id="171529349">
                      <w:marLeft w:val="0"/>
                      <w:marRight w:val="0"/>
                      <w:marTop w:val="0"/>
                      <w:marBottom w:val="0"/>
                      <w:divBdr>
                        <w:top w:val="none" w:sz="0" w:space="0" w:color="auto"/>
                        <w:left w:val="none" w:sz="0" w:space="0" w:color="auto"/>
                        <w:bottom w:val="none" w:sz="0" w:space="0" w:color="auto"/>
                        <w:right w:val="none" w:sz="0" w:space="0" w:color="auto"/>
                      </w:divBdr>
                    </w:div>
                  </w:divsChild>
                </w:div>
                <w:div w:id="1271352283">
                  <w:marLeft w:val="0"/>
                  <w:marRight w:val="0"/>
                  <w:marTop w:val="0"/>
                  <w:marBottom w:val="0"/>
                  <w:divBdr>
                    <w:top w:val="single" w:sz="2" w:space="1" w:color="FFFFFF"/>
                    <w:left w:val="single" w:sz="2" w:space="12" w:color="FFFFFF"/>
                    <w:bottom w:val="single" w:sz="2" w:space="1" w:color="FFFFFF"/>
                    <w:right w:val="single" w:sz="2" w:space="4" w:color="FFFFFF"/>
                  </w:divBdr>
                  <w:divsChild>
                    <w:div w:id="383331253">
                      <w:marLeft w:val="0"/>
                      <w:marRight w:val="0"/>
                      <w:marTop w:val="0"/>
                      <w:marBottom w:val="0"/>
                      <w:divBdr>
                        <w:top w:val="none" w:sz="0" w:space="0" w:color="auto"/>
                        <w:left w:val="none" w:sz="0" w:space="0" w:color="auto"/>
                        <w:bottom w:val="none" w:sz="0" w:space="0" w:color="auto"/>
                        <w:right w:val="none" w:sz="0" w:space="0" w:color="auto"/>
                      </w:divBdr>
                    </w:div>
                  </w:divsChild>
                </w:div>
                <w:div w:id="1376002203">
                  <w:marLeft w:val="0"/>
                  <w:marRight w:val="0"/>
                  <w:marTop w:val="0"/>
                  <w:marBottom w:val="0"/>
                  <w:divBdr>
                    <w:top w:val="single" w:sz="2" w:space="1" w:color="FFFFFF"/>
                    <w:left w:val="single" w:sz="2" w:space="12" w:color="FFFFFF"/>
                    <w:bottom w:val="single" w:sz="2" w:space="1" w:color="FFFFFF"/>
                    <w:right w:val="single" w:sz="2" w:space="4" w:color="FFFFFF"/>
                  </w:divBdr>
                  <w:divsChild>
                    <w:div w:id="888808543">
                      <w:marLeft w:val="0"/>
                      <w:marRight w:val="0"/>
                      <w:marTop w:val="0"/>
                      <w:marBottom w:val="0"/>
                      <w:divBdr>
                        <w:top w:val="none" w:sz="0" w:space="0" w:color="auto"/>
                        <w:left w:val="none" w:sz="0" w:space="0" w:color="auto"/>
                        <w:bottom w:val="none" w:sz="0" w:space="0" w:color="auto"/>
                        <w:right w:val="none" w:sz="0" w:space="0" w:color="auto"/>
                      </w:divBdr>
                    </w:div>
                  </w:divsChild>
                </w:div>
                <w:div w:id="732579914">
                  <w:marLeft w:val="0"/>
                  <w:marRight w:val="0"/>
                  <w:marTop w:val="0"/>
                  <w:marBottom w:val="0"/>
                  <w:divBdr>
                    <w:top w:val="single" w:sz="2" w:space="1" w:color="FFFFFF"/>
                    <w:left w:val="single" w:sz="2" w:space="12" w:color="FFFFFF"/>
                    <w:bottom w:val="single" w:sz="2" w:space="1" w:color="FFFFFF"/>
                    <w:right w:val="single" w:sz="2" w:space="4" w:color="FFFFFF"/>
                  </w:divBdr>
                  <w:divsChild>
                    <w:div w:id="1703749426">
                      <w:marLeft w:val="0"/>
                      <w:marRight w:val="0"/>
                      <w:marTop w:val="0"/>
                      <w:marBottom w:val="0"/>
                      <w:divBdr>
                        <w:top w:val="none" w:sz="0" w:space="0" w:color="auto"/>
                        <w:left w:val="none" w:sz="0" w:space="0" w:color="auto"/>
                        <w:bottom w:val="none" w:sz="0" w:space="0" w:color="auto"/>
                        <w:right w:val="none" w:sz="0" w:space="0" w:color="auto"/>
                      </w:divBdr>
                    </w:div>
                  </w:divsChild>
                </w:div>
                <w:div w:id="312487859">
                  <w:marLeft w:val="0"/>
                  <w:marRight w:val="0"/>
                  <w:marTop w:val="0"/>
                  <w:marBottom w:val="0"/>
                  <w:divBdr>
                    <w:top w:val="single" w:sz="2" w:space="1" w:color="FFFFFF"/>
                    <w:left w:val="single" w:sz="2" w:space="12" w:color="FFFFFF"/>
                    <w:bottom w:val="single" w:sz="2" w:space="1" w:color="FFFFFF"/>
                    <w:right w:val="single" w:sz="2" w:space="4" w:color="FFFFFF"/>
                  </w:divBdr>
                  <w:divsChild>
                    <w:div w:id="1233419870">
                      <w:marLeft w:val="0"/>
                      <w:marRight w:val="0"/>
                      <w:marTop w:val="0"/>
                      <w:marBottom w:val="0"/>
                      <w:divBdr>
                        <w:top w:val="none" w:sz="0" w:space="0" w:color="auto"/>
                        <w:left w:val="none" w:sz="0" w:space="0" w:color="auto"/>
                        <w:bottom w:val="none" w:sz="0" w:space="0" w:color="auto"/>
                        <w:right w:val="none" w:sz="0" w:space="0" w:color="auto"/>
                      </w:divBdr>
                    </w:div>
                  </w:divsChild>
                </w:div>
                <w:div w:id="1628315980">
                  <w:marLeft w:val="0"/>
                  <w:marRight w:val="0"/>
                  <w:marTop w:val="0"/>
                  <w:marBottom w:val="0"/>
                  <w:divBdr>
                    <w:top w:val="single" w:sz="2" w:space="1" w:color="FFFFFF"/>
                    <w:left w:val="single" w:sz="2" w:space="12" w:color="FFFFFF"/>
                    <w:bottom w:val="single" w:sz="2" w:space="1" w:color="FFFFFF"/>
                    <w:right w:val="single" w:sz="2" w:space="4" w:color="FFFFFF"/>
                  </w:divBdr>
                  <w:divsChild>
                    <w:div w:id="118882486">
                      <w:marLeft w:val="0"/>
                      <w:marRight w:val="0"/>
                      <w:marTop w:val="0"/>
                      <w:marBottom w:val="0"/>
                      <w:divBdr>
                        <w:top w:val="none" w:sz="0" w:space="0" w:color="auto"/>
                        <w:left w:val="none" w:sz="0" w:space="0" w:color="auto"/>
                        <w:bottom w:val="none" w:sz="0" w:space="0" w:color="auto"/>
                        <w:right w:val="none" w:sz="0" w:space="0" w:color="auto"/>
                      </w:divBdr>
                    </w:div>
                  </w:divsChild>
                </w:div>
                <w:div w:id="1102263202">
                  <w:marLeft w:val="0"/>
                  <w:marRight w:val="0"/>
                  <w:marTop w:val="0"/>
                  <w:marBottom w:val="0"/>
                  <w:divBdr>
                    <w:top w:val="single" w:sz="2" w:space="1" w:color="FFFFFF"/>
                    <w:left w:val="single" w:sz="2" w:space="12" w:color="FFFFFF"/>
                    <w:bottom w:val="single" w:sz="2" w:space="1" w:color="FFFFFF"/>
                    <w:right w:val="single" w:sz="2" w:space="4" w:color="FFFFFF"/>
                  </w:divBdr>
                  <w:divsChild>
                    <w:div w:id="1994141050">
                      <w:marLeft w:val="0"/>
                      <w:marRight w:val="0"/>
                      <w:marTop w:val="0"/>
                      <w:marBottom w:val="0"/>
                      <w:divBdr>
                        <w:top w:val="none" w:sz="0" w:space="0" w:color="auto"/>
                        <w:left w:val="none" w:sz="0" w:space="0" w:color="auto"/>
                        <w:bottom w:val="none" w:sz="0" w:space="0" w:color="auto"/>
                        <w:right w:val="none" w:sz="0" w:space="0" w:color="auto"/>
                      </w:divBdr>
                    </w:div>
                  </w:divsChild>
                </w:div>
                <w:div w:id="1705255863">
                  <w:marLeft w:val="0"/>
                  <w:marRight w:val="0"/>
                  <w:marTop w:val="0"/>
                  <w:marBottom w:val="0"/>
                  <w:divBdr>
                    <w:top w:val="single" w:sz="2" w:space="1" w:color="FFFFFF"/>
                    <w:left w:val="single" w:sz="2" w:space="12" w:color="FFFFFF"/>
                    <w:bottom w:val="single" w:sz="2" w:space="1" w:color="FFFFFF"/>
                    <w:right w:val="single" w:sz="2" w:space="4" w:color="FFFFFF"/>
                  </w:divBdr>
                  <w:divsChild>
                    <w:div w:id="1779641273">
                      <w:marLeft w:val="0"/>
                      <w:marRight w:val="0"/>
                      <w:marTop w:val="0"/>
                      <w:marBottom w:val="0"/>
                      <w:divBdr>
                        <w:top w:val="none" w:sz="0" w:space="0" w:color="auto"/>
                        <w:left w:val="none" w:sz="0" w:space="0" w:color="auto"/>
                        <w:bottom w:val="none" w:sz="0" w:space="0" w:color="auto"/>
                        <w:right w:val="none" w:sz="0" w:space="0" w:color="auto"/>
                      </w:divBdr>
                    </w:div>
                  </w:divsChild>
                </w:div>
                <w:div w:id="358169841">
                  <w:marLeft w:val="0"/>
                  <w:marRight w:val="0"/>
                  <w:marTop w:val="0"/>
                  <w:marBottom w:val="0"/>
                  <w:divBdr>
                    <w:top w:val="single" w:sz="2" w:space="1" w:color="FFFFFF"/>
                    <w:left w:val="single" w:sz="2" w:space="12" w:color="FFFFFF"/>
                    <w:bottom w:val="single" w:sz="2" w:space="1" w:color="FFFFFF"/>
                    <w:right w:val="single" w:sz="2" w:space="4" w:color="FFFFFF"/>
                  </w:divBdr>
                  <w:divsChild>
                    <w:div w:id="643201894">
                      <w:marLeft w:val="0"/>
                      <w:marRight w:val="0"/>
                      <w:marTop w:val="0"/>
                      <w:marBottom w:val="0"/>
                      <w:divBdr>
                        <w:top w:val="none" w:sz="0" w:space="0" w:color="auto"/>
                        <w:left w:val="none" w:sz="0" w:space="0" w:color="auto"/>
                        <w:bottom w:val="none" w:sz="0" w:space="0" w:color="auto"/>
                        <w:right w:val="none" w:sz="0" w:space="0" w:color="auto"/>
                      </w:divBdr>
                    </w:div>
                  </w:divsChild>
                </w:div>
                <w:div w:id="872310198">
                  <w:marLeft w:val="0"/>
                  <w:marRight w:val="0"/>
                  <w:marTop w:val="0"/>
                  <w:marBottom w:val="0"/>
                  <w:divBdr>
                    <w:top w:val="single" w:sz="2" w:space="1" w:color="FFFFFF"/>
                    <w:left w:val="single" w:sz="2" w:space="12" w:color="FFFFFF"/>
                    <w:bottom w:val="single" w:sz="2" w:space="4" w:color="FFFFFF"/>
                    <w:right w:val="single" w:sz="2" w:space="4" w:color="FFFFFF"/>
                  </w:divBdr>
                  <w:divsChild>
                    <w:div w:id="18881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10116">
          <w:marLeft w:val="0"/>
          <w:marRight w:val="0"/>
          <w:marTop w:val="0"/>
          <w:marBottom w:val="335"/>
          <w:divBdr>
            <w:top w:val="none" w:sz="0" w:space="0" w:color="auto"/>
            <w:left w:val="none" w:sz="0" w:space="0" w:color="auto"/>
            <w:bottom w:val="none" w:sz="0" w:space="0" w:color="auto"/>
            <w:right w:val="none" w:sz="0" w:space="0" w:color="auto"/>
          </w:divBdr>
          <w:divsChild>
            <w:div w:id="397017616">
              <w:marLeft w:val="0"/>
              <w:marRight w:val="0"/>
              <w:marTop w:val="0"/>
              <w:marBottom w:val="0"/>
              <w:divBdr>
                <w:top w:val="none" w:sz="0" w:space="0" w:color="auto"/>
                <w:left w:val="none" w:sz="0" w:space="0" w:color="auto"/>
                <w:bottom w:val="none" w:sz="0" w:space="0" w:color="auto"/>
                <w:right w:val="none" w:sz="0" w:space="0" w:color="auto"/>
              </w:divBdr>
              <w:divsChild>
                <w:div w:id="1173493293">
                  <w:marLeft w:val="0"/>
                  <w:marRight w:val="0"/>
                  <w:marTop w:val="0"/>
                  <w:marBottom w:val="0"/>
                  <w:divBdr>
                    <w:top w:val="single" w:sz="2" w:space="4" w:color="FFFFFF"/>
                    <w:left w:val="single" w:sz="2" w:space="12" w:color="FFFFFF"/>
                    <w:bottom w:val="single" w:sz="2" w:space="1" w:color="FFFFFF"/>
                    <w:right w:val="single" w:sz="2" w:space="4" w:color="FFFFFF"/>
                  </w:divBdr>
                  <w:divsChild>
                    <w:div w:id="1852647906">
                      <w:marLeft w:val="0"/>
                      <w:marRight w:val="0"/>
                      <w:marTop w:val="0"/>
                      <w:marBottom w:val="0"/>
                      <w:divBdr>
                        <w:top w:val="none" w:sz="0" w:space="0" w:color="auto"/>
                        <w:left w:val="none" w:sz="0" w:space="0" w:color="auto"/>
                        <w:bottom w:val="none" w:sz="0" w:space="0" w:color="auto"/>
                        <w:right w:val="none" w:sz="0" w:space="0" w:color="auto"/>
                      </w:divBdr>
                    </w:div>
                  </w:divsChild>
                </w:div>
                <w:div w:id="1422724915">
                  <w:marLeft w:val="0"/>
                  <w:marRight w:val="0"/>
                  <w:marTop w:val="0"/>
                  <w:marBottom w:val="0"/>
                  <w:divBdr>
                    <w:top w:val="single" w:sz="2" w:space="1" w:color="FFFFFF"/>
                    <w:left w:val="single" w:sz="2" w:space="12" w:color="FFFFFF"/>
                    <w:bottom w:val="single" w:sz="2" w:space="1" w:color="FFFFFF"/>
                    <w:right w:val="single" w:sz="2" w:space="4" w:color="FFFFFF"/>
                  </w:divBdr>
                  <w:divsChild>
                    <w:div w:id="1393381744">
                      <w:marLeft w:val="0"/>
                      <w:marRight w:val="0"/>
                      <w:marTop w:val="0"/>
                      <w:marBottom w:val="0"/>
                      <w:divBdr>
                        <w:top w:val="none" w:sz="0" w:space="0" w:color="auto"/>
                        <w:left w:val="none" w:sz="0" w:space="0" w:color="auto"/>
                        <w:bottom w:val="none" w:sz="0" w:space="0" w:color="auto"/>
                        <w:right w:val="none" w:sz="0" w:space="0" w:color="auto"/>
                      </w:divBdr>
                    </w:div>
                  </w:divsChild>
                </w:div>
                <w:div w:id="452677820">
                  <w:marLeft w:val="0"/>
                  <w:marRight w:val="0"/>
                  <w:marTop w:val="0"/>
                  <w:marBottom w:val="0"/>
                  <w:divBdr>
                    <w:top w:val="single" w:sz="2" w:space="1" w:color="FFFFFF"/>
                    <w:left w:val="single" w:sz="2" w:space="12" w:color="FFFFFF"/>
                    <w:bottom w:val="single" w:sz="2" w:space="1" w:color="FFFFFF"/>
                    <w:right w:val="single" w:sz="2" w:space="4" w:color="FFFFFF"/>
                  </w:divBdr>
                  <w:divsChild>
                    <w:div w:id="573664765">
                      <w:marLeft w:val="0"/>
                      <w:marRight w:val="0"/>
                      <w:marTop w:val="0"/>
                      <w:marBottom w:val="0"/>
                      <w:divBdr>
                        <w:top w:val="none" w:sz="0" w:space="0" w:color="auto"/>
                        <w:left w:val="none" w:sz="0" w:space="0" w:color="auto"/>
                        <w:bottom w:val="none" w:sz="0" w:space="0" w:color="auto"/>
                        <w:right w:val="none" w:sz="0" w:space="0" w:color="auto"/>
                      </w:divBdr>
                    </w:div>
                  </w:divsChild>
                </w:div>
                <w:div w:id="2054111800">
                  <w:marLeft w:val="0"/>
                  <w:marRight w:val="0"/>
                  <w:marTop w:val="0"/>
                  <w:marBottom w:val="0"/>
                  <w:divBdr>
                    <w:top w:val="single" w:sz="2" w:space="1" w:color="FFFFFF"/>
                    <w:left w:val="single" w:sz="2" w:space="12" w:color="FFFFFF"/>
                    <w:bottom w:val="single" w:sz="2" w:space="1" w:color="FFFFFF"/>
                    <w:right w:val="single" w:sz="2" w:space="4" w:color="FFFFFF"/>
                  </w:divBdr>
                  <w:divsChild>
                    <w:div w:id="1346634482">
                      <w:marLeft w:val="0"/>
                      <w:marRight w:val="0"/>
                      <w:marTop w:val="0"/>
                      <w:marBottom w:val="0"/>
                      <w:divBdr>
                        <w:top w:val="none" w:sz="0" w:space="0" w:color="auto"/>
                        <w:left w:val="none" w:sz="0" w:space="0" w:color="auto"/>
                        <w:bottom w:val="none" w:sz="0" w:space="0" w:color="auto"/>
                        <w:right w:val="none" w:sz="0" w:space="0" w:color="auto"/>
                      </w:divBdr>
                    </w:div>
                  </w:divsChild>
                </w:div>
                <w:div w:id="1500775694">
                  <w:marLeft w:val="0"/>
                  <w:marRight w:val="0"/>
                  <w:marTop w:val="0"/>
                  <w:marBottom w:val="0"/>
                  <w:divBdr>
                    <w:top w:val="single" w:sz="2" w:space="1" w:color="FFFFFF"/>
                    <w:left w:val="single" w:sz="2" w:space="12" w:color="FFFFFF"/>
                    <w:bottom w:val="single" w:sz="2" w:space="1" w:color="FFFFFF"/>
                    <w:right w:val="single" w:sz="2" w:space="4" w:color="FFFFFF"/>
                  </w:divBdr>
                  <w:divsChild>
                    <w:div w:id="1766219511">
                      <w:marLeft w:val="0"/>
                      <w:marRight w:val="0"/>
                      <w:marTop w:val="0"/>
                      <w:marBottom w:val="0"/>
                      <w:divBdr>
                        <w:top w:val="none" w:sz="0" w:space="0" w:color="auto"/>
                        <w:left w:val="none" w:sz="0" w:space="0" w:color="auto"/>
                        <w:bottom w:val="none" w:sz="0" w:space="0" w:color="auto"/>
                        <w:right w:val="none" w:sz="0" w:space="0" w:color="auto"/>
                      </w:divBdr>
                    </w:div>
                  </w:divsChild>
                </w:div>
                <w:div w:id="2079741358">
                  <w:marLeft w:val="0"/>
                  <w:marRight w:val="0"/>
                  <w:marTop w:val="0"/>
                  <w:marBottom w:val="0"/>
                  <w:divBdr>
                    <w:top w:val="single" w:sz="2" w:space="1" w:color="FFFFFF"/>
                    <w:left w:val="single" w:sz="2" w:space="12" w:color="FFFFFF"/>
                    <w:bottom w:val="single" w:sz="2" w:space="1" w:color="FFFFFF"/>
                    <w:right w:val="single" w:sz="2" w:space="4" w:color="FFFFFF"/>
                  </w:divBdr>
                  <w:divsChild>
                    <w:div w:id="1820029519">
                      <w:marLeft w:val="0"/>
                      <w:marRight w:val="0"/>
                      <w:marTop w:val="0"/>
                      <w:marBottom w:val="0"/>
                      <w:divBdr>
                        <w:top w:val="none" w:sz="0" w:space="0" w:color="auto"/>
                        <w:left w:val="none" w:sz="0" w:space="0" w:color="auto"/>
                        <w:bottom w:val="none" w:sz="0" w:space="0" w:color="auto"/>
                        <w:right w:val="none" w:sz="0" w:space="0" w:color="auto"/>
                      </w:divBdr>
                    </w:div>
                  </w:divsChild>
                </w:div>
                <w:div w:id="1447699601">
                  <w:marLeft w:val="0"/>
                  <w:marRight w:val="0"/>
                  <w:marTop w:val="0"/>
                  <w:marBottom w:val="0"/>
                  <w:divBdr>
                    <w:top w:val="single" w:sz="2" w:space="1" w:color="FFFFFF"/>
                    <w:left w:val="single" w:sz="2" w:space="12" w:color="FFFFFF"/>
                    <w:bottom w:val="single" w:sz="2" w:space="1" w:color="FFFFFF"/>
                    <w:right w:val="single" w:sz="2" w:space="4" w:color="FFFFFF"/>
                  </w:divBdr>
                  <w:divsChild>
                    <w:div w:id="561332344">
                      <w:marLeft w:val="0"/>
                      <w:marRight w:val="0"/>
                      <w:marTop w:val="0"/>
                      <w:marBottom w:val="0"/>
                      <w:divBdr>
                        <w:top w:val="none" w:sz="0" w:space="0" w:color="auto"/>
                        <w:left w:val="none" w:sz="0" w:space="0" w:color="auto"/>
                        <w:bottom w:val="none" w:sz="0" w:space="0" w:color="auto"/>
                        <w:right w:val="none" w:sz="0" w:space="0" w:color="auto"/>
                      </w:divBdr>
                    </w:div>
                  </w:divsChild>
                </w:div>
                <w:div w:id="117846798">
                  <w:marLeft w:val="0"/>
                  <w:marRight w:val="0"/>
                  <w:marTop w:val="0"/>
                  <w:marBottom w:val="0"/>
                  <w:divBdr>
                    <w:top w:val="single" w:sz="2" w:space="1" w:color="FFFFFF"/>
                    <w:left w:val="single" w:sz="2" w:space="12" w:color="FFFFFF"/>
                    <w:bottom w:val="single" w:sz="2" w:space="1" w:color="FFFFFF"/>
                    <w:right w:val="single" w:sz="2" w:space="4" w:color="FFFFFF"/>
                  </w:divBdr>
                  <w:divsChild>
                    <w:div w:id="1490902736">
                      <w:marLeft w:val="0"/>
                      <w:marRight w:val="0"/>
                      <w:marTop w:val="0"/>
                      <w:marBottom w:val="0"/>
                      <w:divBdr>
                        <w:top w:val="none" w:sz="0" w:space="0" w:color="auto"/>
                        <w:left w:val="none" w:sz="0" w:space="0" w:color="auto"/>
                        <w:bottom w:val="none" w:sz="0" w:space="0" w:color="auto"/>
                        <w:right w:val="none" w:sz="0" w:space="0" w:color="auto"/>
                      </w:divBdr>
                    </w:div>
                  </w:divsChild>
                </w:div>
                <w:div w:id="1045713364">
                  <w:marLeft w:val="0"/>
                  <w:marRight w:val="0"/>
                  <w:marTop w:val="0"/>
                  <w:marBottom w:val="0"/>
                  <w:divBdr>
                    <w:top w:val="single" w:sz="2" w:space="1" w:color="FFFFFF"/>
                    <w:left w:val="single" w:sz="2" w:space="12" w:color="FFFFFF"/>
                    <w:bottom w:val="single" w:sz="2" w:space="1" w:color="FFFFFF"/>
                    <w:right w:val="single" w:sz="2" w:space="4" w:color="FFFFFF"/>
                  </w:divBdr>
                  <w:divsChild>
                    <w:div w:id="1096247705">
                      <w:marLeft w:val="0"/>
                      <w:marRight w:val="0"/>
                      <w:marTop w:val="0"/>
                      <w:marBottom w:val="0"/>
                      <w:divBdr>
                        <w:top w:val="none" w:sz="0" w:space="0" w:color="auto"/>
                        <w:left w:val="none" w:sz="0" w:space="0" w:color="auto"/>
                        <w:bottom w:val="none" w:sz="0" w:space="0" w:color="auto"/>
                        <w:right w:val="none" w:sz="0" w:space="0" w:color="auto"/>
                      </w:divBdr>
                    </w:div>
                  </w:divsChild>
                </w:div>
                <w:div w:id="92559459">
                  <w:marLeft w:val="0"/>
                  <w:marRight w:val="0"/>
                  <w:marTop w:val="0"/>
                  <w:marBottom w:val="0"/>
                  <w:divBdr>
                    <w:top w:val="single" w:sz="2" w:space="1" w:color="FFFFFF"/>
                    <w:left w:val="single" w:sz="2" w:space="12" w:color="FFFFFF"/>
                    <w:bottom w:val="single" w:sz="2" w:space="1" w:color="FFFFFF"/>
                    <w:right w:val="single" w:sz="2" w:space="4" w:color="FFFFFF"/>
                  </w:divBdr>
                  <w:divsChild>
                    <w:div w:id="1149635151">
                      <w:marLeft w:val="0"/>
                      <w:marRight w:val="0"/>
                      <w:marTop w:val="0"/>
                      <w:marBottom w:val="0"/>
                      <w:divBdr>
                        <w:top w:val="none" w:sz="0" w:space="0" w:color="auto"/>
                        <w:left w:val="none" w:sz="0" w:space="0" w:color="auto"/>
                        <w:bottom w:val="none" w:sz="0" w:space="0" w:color="auto"/>
                        <w:right w:val="none" w:sz="0" w:space="0" w:color="auto"/>
                      </w:divBdr>
                    </w:div>
                  </w:divsChild>
                </w:div>
                <w:div w:id="1093627162">
                  <w:marLeft w:val="0"/>
                  <w:marRight w:val="0"/>
                  <w:marTop w:val="0"/>
                  <w:marBottom w:val="0"/>
                  <w:divBdr>
                    <w:top w:val="single" w:sz="2" w:space="1" w:color="FFFFFF"/>
                    <w:left w:val="single" w:sz="2" w:space="12" w:color="FFFFFF"/>
                    <w:bottom w:val="single" w:sz="2" w:space="1" w:color="FFFFFF"/>
                    <w:right w:val="single" w:sz="2" w:space="4" w:color="FFFFFF"/>
                  </w:divBdr>
                  <w:divsChild>
                    <w:div w:id="1924532670">
                      <w:marLeft w:val="0"/>
                      <w:marRight w:val="0"/>
                      <w:marTop w:val="0"/>
                      <w:marBottom w:val="0"/>
                      <w:divBdr>
                        <w:top w:val="none" w:sz="0" w:space="0" w:color="auto"/>
                        <w:left w:val="none" w:sz="0" w:space="0" w:color="auto"/>
                        <w:bottom w:val="none" w:sz="0" w:space="0" w:color="auto"/>
                        <w:right w:val="none" w:sz="0" w:space="0" w:color="auto"/>
                      </w:divBdr>
                    </w:div>
                  </w:divsChild>
                </w:div>
                <w:div w:id="957101029">
                  <w:marLeft w:val="0"/>
                  <w:marRight w:val="0"/>
                  <w:marTop w:val="0"/>
                  <w:marBottom w:val="0"/>
                  <w:divBdr>
                    <w:top w:val="single" w:sz="2" w:space="1" w:color="FFFFFF"/>
                    <w:left w:val="single" w:sz="2" w:space="12" w:color="FFFFFF"/>
                    <w:bottom w:val="single" w:sz="2" w:space="1" w:color="FFFFFF"/>
                    <w:right w:val="single" w:sz="2" w:space="4" w:color="FFFFFF"/>
                  </w:divBdr>
                  <w:divsChild>
                    <w:div w:id="370885955">
                      <w:marLeft w:val="0"/>
                      <w:marRight w:val="0"/>
                      <w:marTop w:val="0"/>
                      <w:marBottom w:val="0"/>
                      <w:divBdr>
                        <w:top w:val="none" w:sz="0" w:space="0" w:color="auto"/>
                        <w:left w:val="none" w:sz="0" w:space="0" w:color="auto"/>
                        <w:bottom w:val="none" w:sz="0" w:space="0" w:color="auto"/>
                        <w:right w:val="none" w:sz="0" w:space="0" w:color="auto"/>
                      </w:divBdr>
                    </w:div>
                  </w:divsChild>
                </w:div>
                <w:div w:id="1425883861">
                  <w:marLeft w:val="0"/>
                  <w:marRight w:val="0"/>
                  <w:marTop w:val="0"/>
                  <w:marBottom w:val="0"/>
                  <w:divBdr>
                    <w:top w:val="single" w:sz="2" w:space="1" w:color="FFFFFF"/>
                    <w:left w:val="single" w:sz="2" w:space="12" w:color="FFFFFF"/>
                    <w:bottom w:val="single" w:sz="2" w:space="1" w:color="FFFFFF"/>
                    <w:right w:val="single" w:sz="2" w:space="4" w:color="FFFFFF"/>
                  </w:divBdr>
                  <w:divsChild>
                    <w:div w:id="1775397948">
                      <w:marLeft w:val="0"/>
                      <w:marRight w:val="0"/>
                      <w:marTop w:val="0"/>
                      <w:marBottom w:val="0"/>
                      <w:divBdr>
                        <w:top w:val="none" w:sz="0" w:space="0" w:color="auto"/>
                        <w:left w:val="none" w:sz="0" w:space="0" w:color="auto"/>
                        <w:bottom w:val="none" w:sz="0" w:space="0" w:color="auto"/>
                        <w:right w:val="none" w:sz="0" w:space="0" w:color="auto"/>
                      </w:divBdr>
                    </w:div>
                  </w:divsChild>
                </w:div>
                <w:div w:id="894663665">
                  <w:marLeft w:val="0"/>
                  <w:marRight w:val="0"/>
                  <w:marTop w:val="0"/>
                  <w:marBottom w:val="0"/>
                  <w:divBdr>
                    <w:top w:val="single" w:sz="2" w:space="1" w:color="FFFFFF"/>
                    <w:left w:val="single" w:sz="2" w:space="12" w:color="FFFFFF"/>
                    <w:bottom w:val="single" w:sz="2" w:space="1" w:color="FFFFFF"/>
                    <w:right w:val="single" w:sz="2" w:space="4" w:color="FFFFFF"/>
                  </w:divBdr>
                  <w:divsChild>
                    <w:div w:id="166992255">
                      <w:marLeft w:val="0"/>
                      <w:marRight w:val="0"/>
                      <w:marTop w:val="0"/>
                      <w:marBottom w:val="0"/>
                      <w:divBdr>
                        <w:top w:val="none" w:sz="0" w:space="0" w:color="auto"/>
                        <w:left w:val="none" w:sz="0" w:space="0" w:color="auto"/>
                        <w:bottom w:val="none" w:sz="0" w:space="0" w:color="auto"/>
                        <w:right w:val="none" w:sz="0" w:space="0" w:color="auto"/>
                      </w:divBdr>
                    </w:div>
                  </w:divsChild>
                </w:div>
                <w:div w:id="1605187658">
                  <w:marLeft w:val="0"/>
                  <w:marRight w:val="0"/>
                  <w:marTop w:val="0"/>
                  <w:marBottom w:val="0"/>
                  <w:divBdr>
                    <w:top w:val="single" w:sz="2" w:space="1" w:color="FFFFFF"/>
                    <w:left w:val="single" w:sz="2" w:space="12" w:color="FFFFFF"/>
                    <w:bottom w:val="single" w:sz="2" w:space="1" w:color="FFFFFF"/>
                    <w:right w:val="single" w:sz="2" w:space="4" w:color="FFFFFF"/>
                  </w:divBdr>
                  <w:divsChild>
                    <w:div w:id="2056389291">
                      <w:marLeft w:val="0"/>
                      <w:marRight w:val="0"/>
                      <w:marTop w:val="0"/>
                      <w:marBottom w:val="0"/>
                      <w:divBdr>
                        <w:top w:val="none" w:sz="0" w:space="0" w:color="auto"/>
                        <w:left w:val="none" w:sz="0" w:space="0" w:color="auto"/>
                        <w:bottom w:val="none" w:sz="0" w:space="0" w:color="auto"/>
                        <w:right w:val="none" w:sz="0" w:space="0" w:color="auto"/>
                      </w:divBdr>
                    </w:div>
                  </w:divsChild>
                </w:div>
                <w:div w:id="1636981462">
                  <w:marLeft w:val="0"/>
                  <w:marRight w:val="0"/>
                  <w:marTop w:val="0"/>
                  <w:marBottom w:val="0"/>
                  <w:divBdr>
                    <w:top w:val="single" w:sz="2" w:space="1" w:color="FFFFFF"/>
                    <w:left w:val="single" w:sz="2" w:space="12" w:color="FFFFFF"/>
                    <w:bottom w:val="single" w:sz="2" w:space="1" w:color="FFFFFF"/>
                    <w:right w:val="single" w:sz="2" w:space="4" w:color="FFFFFF"/>
                  </w:divBdr>
                  <w:divsChild>
                    <w:div w:id="2135755466">
                      <w:marLeft w:val="0"/>
                      <w:marRight w:val="0"/>
                      <w:marTop w:val="0"/>
                      <w:marBottom w:val="0"/>
                      <w:divBdr>
                        <w:top w:val="none" w:sz="0" w:space="0" w:color="auto"/>
                        <w:left w:val="none" w:sz="0" w:space="0" w:color="auto"/>
                        <w:bottom w:val="none" w:sz="0" w:space="0" w:color="auto"/>
                        <w:right w:val="none" w:sz="0" w:space="0" w:color="auto"/>
                      </w:divBdr>
                    </w:div>
                  </w:divsChild>
                </w:div>
                <w:div w:id="1766879472">
                  <w:marLeft w:val="0"/>
                  <w:marRight w:val="0"/>
                  <w:marTop w:val="0"/>
                  <w:marBottom w:val="0"/>
                  <w:divBdr>
                    <w:top w:val="single" w:sz="2" w:space="1" w:color="FFFFFF"/>
                    <w:left w:val="single" w:sz="2" w:space="12" w:color="FFFFFF"/>
                    <w:bottom w:val="single" w:sz="2" w:space="1" w:color="FFFFFF"/>
                    <w:right w:val="single" w:sz="2" w:space="4" w:color="FFFFFF"/>
                  </w:divBdr>
                  <w:divsChild>
                    <w:div w:id="1521553091">
                      <w:marLeft w:val="0"/>
                      <w:marRight w:val="0"/>
                      <w:marTop w:val="0"/>
                      <w:marBottom w:val="0"/>
                      <w:divBdr>
                        <w:top w:val="none" w:sz="0" w:space="0" w:color="auto"/>
                        <w:left w:val="none" w:sz="0" w:space="0" w:color="auto"/>
                        <w:bottom w:val="none" w:sz="0" w:space="0" w:color="auto"/>
                        <w:right w:val="none" w:sz="0" w:space="0" w:color="auto"/>
                      </w:divBdr>
                    </w:div>
                  </w:divsChild>
                </w:div>
                <w:div w:id="1761487095">
                  <w:marLeft w:val="0"/>
                  <w:marRight w:val="0"/>
                  <w:marTop w:val="0"/>
                  <w:marBottom w:val="0"/>
                  <w:divBdr>
                    <w:top w:val="single" w:sz="2" w:space="1" w:color="FFFFFF"/>
                    <w:left w:val="single" w:sz="2" w:space="12" w:color="FFFFFF"/>
                    <w:bottom w:val="single" w:sz="2" w:space="1" w:color="FFFFFF"/>
                    <w:right w:val="single" w:sz="2" w:space="4" w:color="FFFFFF"/>
                  </w:divBdr>
                  <w:divsChild>
                    <w:div w:id="1258296841">
                      <w:marLeft w:val="0"/>
                      <w:marRight w:val="0"/>
                      <w:marTop w:val="0"/>
                      <w:marBottom w:val="0"/>
                      <w:divBdr>
                        <w:top w:val="none" w:sz="0" w:space="0" w:color="auto"/>
                        <w:left w:val="none" w:sz="0" w:space="0" w:color="auto"/>
                        <w:bottom w:val="none" w:sz="0" w:space="0" w:color="auto"/>
                        <w:right w:val="none" w:sz="0" w:space="0" w:color="auto"/>
                      </w:divBdr>
                    </w:div>
                  </w:divsChild>
                </w:div>
                <w:div w:id="1904439326">
                  <w:marLeft w:val="0"/>
                  <w:marRight w:val="0"/>
                  <w:marTop w:val="0"/>
                  <w:marBottom w:val="0"/>
                  <w:divBdr>
                    <w:top w:val="single" w:sz="2" w:space="1" w:color="FFFFFF"/>
                    <w:left w:val="single" w:sz="2" w:space="12" w:color="FFFFFF"/>
                    <w:bottom w:val="single" w:sz="2" w:space="1" w:color="FFFFFF"/>
                    <w:right w:val="single" w:sz="2" w:space="4" w:color="FFFFFF"/>
                  </w:divBdr>
                  <w:divsChild>
                    <w:div w:id="812336699">
                      <w:marLeft w:val="0"/>
                      <w:marRight w:val="0"/>
                      <w:marTop w:val="0"/>
                      <w:marBottom w:val="0"/>
                      <w:divBdr>
                        <w:top w:val="none" w:sz="0" w:space="0" w:color="auto"/>
                        <w:left w:val="none" w:sz="0" w:space="0" w:color="auto"/>
                        <w:bottom w:val="none" w:sz="0" w:space="0" w:color="auto"/>
                        <w:right w:val="none" w:sz="0" w:space="0" w:color="auto"/>
                      </w:divBdr>
                    </w:div>
                  </w:divsChild>
                </w:div>
                <w:div w:id="412706690">
                  <w:marLeft w:val="0"/>
                  <w:marRight w:val="0"/>
                  <w:marTop w:val="0"/>
                  <w:marBottom w:val="0"/>
                  <w:divBdr>
                    <w:top w:val="single" w:sz="2" w:space="1" w:color="FFFFFF"/>
                    <w:left w:val="single" w:sz="2" w:space="12" w:color="FFFFFF"/>
                    <w:bottom w:val="single" w:sz="2" w:space="1" w:color="FFFFFF"/>
                    <w:right w:val="single" w:sz="2" w:space="4" w:color="FFFFFF"/>
                  </w:divBdr>
                  <w:divsChild>
                    <w:div w:id="1332758804">
                      <w:marLeft w:val="0"/>
                      <w:marRight w:val="0"/>
                      <w:marTop w:val="0"/>
                      <w:marBottom w:val="0"/>
                      <w:divBdr>
                        <w:top w:val="none" w:sz="0" w:space="0" w:color="auto"/>
                        <w:left w:val="none" w:sz="0" w:space="0" w:color="auto"/>
                        <w:bottom w:val="none" w:sz="0" w:space="0" w:color="auto"/>
                        <w:right w:val="none" w:sz="0" w:space="0" w:color="auto"/>
                      </w:divBdr>
                    </w:div>
                  </w:divsChild>
                </w:div>
                <w:div w:id="727219825">
                  <w:marLeft w:val="0"/>
                  <w:marRight w:val="0"/>
                  <w:marTop w:val="0"/>
                  <w:marBottom w:val="0"/>
                  <w:divBdr>
                    <w:top w:val="single" w:sz="2" w:space="1" w:color="FFFFFF"/>
                    <w:left w:val="single" w:sz="2" w:space="12" w:color="FFFFFF"/>
                    <w:bottom w:val="single" w:sz="2" w:space="1" w:color="FFFFFF"/>
                    <w:right w:val="single" w:sz="2" w:space="4" w:color="FFFFFF"/>
                  </w:divBdr>
                  <w:divsChild>
                    <w:div w:id="150609106">
                      <w:marLeft w:val="0"/>
                      <w:marRight w:val="0"/>
                      <w:marTop w:val="0"/>
                      <w:marBottom w:val="0"/>
                      <w:divBdr>
                        <w:top w:val="none" w:sz="0" w:space="0" w:color="auto"/>
                        <w:left w:val="none" w:sz="0" w:space="0" w:color="auto"/>
                        <w:bottom w:val="none" w:sz="0" w:space="0" w:color="auto"/>
                        <w:right w:val="none" w:sz="0" w:space="0" w:color="auto"/>
                      </w:divBdr>
                    </w:div>
                  </w:divsChild>
                </w:div>
                <w:div w:id="969823019">
                  <w:marLeft w:val="0"/>
                  <w:marRight w:val="0"/>
                  <w:marTop w:val="0"/>
                  <w:marBottom w:val="0"/>
                  <w:divBdr>
                    <w:top w:val="single" w:sz="2" w:space="1" w:color="FFFFFF"/>
                    <w:left w:val="single" w:sz="2" w:space="12" w:color="FFFFFF"/>
                    <w:bottom w:val="single" w:sz="2" w:space="1" w:color="FFFFFF"/>
                    <w:right w:val="single" w:sz="2" w:space="4" w:color="FFFFFF"/>
                  </w:divBdr>
                  <w:divsChild>
                    <w:div w:id="1465539168">
                      <w:marLeft w:val="0"/>
                      <w:marRight w:val="0"/>
                      <w:marTop w:val="0"/>
                      <w:marBottom w:val="0"/>
                      <w:divBdr>
                        <w:top w:val="none" w:sz="0" w:space="0" w:color="auto"/>
                        <w:left w:val="none" w:sz="0" w:space="0" w:color="auto"/>
                        <w:bottom w:val="none" w:sz="0" w:space="0" w:color="auto"/>
                        <w:right w:val="none" w:sz="0" w:space="0" w:color="auto"/>
                      </w:divBdr>
                    </w:div>
                  </w:divsChild>
                </w:div>
                <w:div w:id="1915429446">
                  <w:marLeft w:val="0"/>
                  <w:marRight w:val="0"/>
                  <w:marTop w:val="0"/>
                  <w:marBottom w:val="0"/>
                  <w:divBdr>
                    <w:top w:val="single" w:sz="2" w:space="1" w:color="FFFFFF"/>
                    <w:left w:val="single" w:sz="2" w:space="12" w:color="FFFFFF"/>
                    <w:bottom w:val="single" w:sz="2" w:space="1" w:color="FFFFFF"/>
                    <w:right w:val="single" w:sz="2" w:space="4" w:color="FFFFFF"/>
                  </w:divBdr>
                  <w:divsChild>
                    <w:div w:id="1229420412">
                      <w:marLeft w:val="0"/>
                      <w:marRight w:val="0"/>
                      <w:marTop w:val="0"/>
                      <w:marBottom w:val="0"/>
                      <w:divBdr>
                        <w:top w:val="none" w:sz="0" w:space="0" w:color="auto"/>
                        <w:left w:val="none" w:sz="0" w:space="0" w:color="auto"/>
                        <w:bottom w:val="none" w:sz="0" w:space="0" w:color="auto"/>
                        <w:right w:val="none" w:sz="0" w:space="0" w:color="auto"/>
                      </w:divBdr>
                    </w:div>
                  </w:divsChild>
                </w:div>
                <w:div w:id="1271089930">
                  <w:marLeft w:val="0"/>
                  <w:marRight w:val="0"/>
                  <w:marTop w:val="0"/>
                  <w:marBottom w:val="0"/>
                  <w:divBdr>
                    <w:top w:val="single" w:sz="2" w:space="1" w:color="FFFFFF"/>
                    <w:left w:val="single" w:sz="2" w:space="12" w:color="FFFFFF"/>
                    <w:bottom w:val="single" w:sz="2" w:space="1" w:color="FFFFFF"/>
                    <w:right w:val="single" w:sz="2" w:space="4" w:color="FFFFFF"/>
                  </w:divBdr>
                  <w:divsChild>
                    <w:div w:id="1743796183">
                      <w:marLeft w:val="0"/>
                      <w:marRight w:val="0"/>
                      <w:marTop w:val="0"/>
                      <w:marBottom w:val="0"/>
                      <w:divBdr>
                        <w:top w:val="none" w:sz="0" w:space="0" w:color="auto"/>
                        <w:left w:val="none" w:sz="0" w:space="0" w:color="auto"/>
                        <w:bottom w:val="none" w:sz="0" w:space="0" w:color="auto"/>
                        <w:right w:val="none" w:sz="0" w:space="0" w:color="auto"/>
                      </w:divBdr>
                    </w:div>
                  </w:divsChild>
                </w:div>
                <w:div w:id="1678582853">
                  <w:marLeft w:val="0"/>
                  <w:marRight w:val="0"/>
                  <w:marTop w:val="0"/>
                  <w:marBottom w:val="0"/>
                  <w:divBdr>
                    <w:top w:val="single" w:sz="2" w:space="1" w:color="FFFFFF"/>
                    <w:left w:val="single" w:sz="2" w:space="12" w:color="FFFFFF"/>
                    <w:bottom w:val="single" w:sz="2" w:space="1" w:color="FFFFFF"/>
                    <w:right w:val="single" w:sz="2" w:space="4" w:color="FFFFFF"/>
                  </w:divBdr>
                  <w:divsChild>
                    <w:div w:id="1743870184">
                      <w:marLeft w:val="0"/>
                      <w:marRight w:val="0"/>
                      <w:marTop w:val="0"/>
                      <w:marBottom w:val="0"/>
                      <w:divBdr>
                        <w:top w:val="none" w:sz="0" w:space="0" w:color="auto"/>
                        <w:left w:val="none" w:sz="0" w:space="0" w:color="auto"/>
                        <w:bottom w:val="none" w:sz="0" w:space="0" w:color="auto"/>
                        <w:right w:val="none" w:sz="0" w:space="0" w:color="auto"/>
                      </w:divBdr>
                    </w:div>
                  </w:divsChild>
                </w:div>
                <w:div w:id="1324626556">
                  <w:marLeft w:val="0"/>
                  <w:marRight w:val="0"/>
                  <w:marTop w:val="0"/>
                  <w:marBottom w:val="0"/>
                  <w:divBdr>
                    <w:top w:val="single" w:sz="2" w:space="1" w:color="FFFFFF"/>
                    <w:left w:val="single" w:sz="2" w:space="12" w:color="FFFFFF"/>
                    <w:bottom w:val="single" w:sz="2" w:space="1" w:color="FFFFFF"/>
                    <w:right w:val="single" w:sz="2" w:space="4" w:color="FFFFFF"/>
                  </w:divBdr>
                  <w:divsChild>
                    <w:div w:id="1947881923">
                      <w:marLeft w:val="0"/>
                      <w:marRight w:val="0"/>
                      <w:marTop w:val="0"/>
                      <w:marBottom w:val="0"/>
                      <w:divBdr>
                        <w:top w:val="none" w:sz="0" w:space="0" w:color="auto"/>
                        <w:left w:val="none" w:sz="0" w:space="0" w:color="auto"/>
                        <w:bottom w:val="none" w:sz="0" w:space="0" w:color="auto"/>
                        <w:right w:val="none" w:sz="0" w:space="0" w:color="auto"/>
                      </w:divBdr>
                    </w:div>
                  </w:divsChild>
                </w:div>
                <w:div w:id="178854341">
                  <w:marLeft w:val="0"/>
                  <w:marRight w:val="0"/>
                  <w:marTop w:val="0"/>
                  <w:marBottom w:val="0"/>
                  <w:divBdr>
                    <w:top w:val="single" w:sz="2" w:space="1" w:color="FFFFFF"/>
                    <w:left w:val="single" w:sz="2" w:space="12" w:color="FFFFFF"/>
                    <w:bottom w:val="single" w:sz="2" w:space="1" w:color="FFFFFF"/>
                    <w:right w:val="single" w:sz="2" w:space="4" w:color="FFFFFF"/>
                  </w:divBdr>
                  <w:divsChild>
                    <w:div w:id="1405029440">
                      <w:marLeft w:val="0"/>
                      <w:marRight w:val="0"/>
                      <w:marTop w:val="0"/>
                      <w:marBottom w:val="0"/>
                      <w:divBdr>
                        <w:top w:val="none" w:sz="0" w:space="0" w:color="auto"/>
                        <w:left w:val="none" w:sz="0" w:space="0" w:color="auto"/>
                        <w:bottom w:val="none" w:sz="0" w:space="0" w:color="auto"/>
                        <w:right w:val="none" w:sz="0" w:space="0" w:color="auto"/>
                      </w:divBdr>
                    </w:div>
                  </w:divsChild>
                </w:div>
                <w:div w:id="1587378343">
                  <w:marLeft w:val="0"/>
                  <w:marRight w:val="0"/>
                  <w:marTop w:val="0"/>
                  <w:marBottom w:val="0"/>
                  <w:divBdr>
                    <w:top w:val="single" w:sz="2" w:space="1" w:color="FFFFFF"/>
                    <w:left w:val="single" w:sz="2" w:space="12" w:color="FFFFFF"/>
                    <w:bottom w:val="single" w:sz="2" w:space="1" w:color="FFFFFF"/>
                    <w:right w:val="single" w:sz="2" w:space="4" w:color="FFFFFF"/>
                  </w:divBdr>
                  <w:divsChild>
                    <w:div w:id="462581727">
                      <w:marLeft w:val="0"/>
                      <w:marRight w:val="0"/>
                      <w:marTop w:val="0"/>
                      <w:marBottom w:val="0"/>
                      <w:divBdr>
                        <w:top w:val="none" w:sz="0" w:space="0" w:color="auto"/>
                        <w:left w:val="none" w:sz="0" w:space="0" w:color="auto"/>
                        <w:bottom w:val="none" w:sz="0" w:space="0" w:color="auto"/>
                        <w:right w:val="none" w:sz="0" w:space="0" w:color="auto"/>
                      </w:divBdr>
                    </w:div>
                  </w:divsChild>
                </w:div>
                <w:div w:id="1498231013">
                  <w:marLeft w:val="0"/>
                  <w:marRight w:val="0"/>
                  <w:marTop w:val="0"/>
                  <w:marBottom w:val="0"/>
                  <w:divBdr>
                    <w:top w:val="single" w:sz="2" w:space="1" w:color="FFFFFF"/>
                    <w:left w:val="single" w:sz="2" w:space="12" w:color="FFFFFF"/>
                    <w:bottom w:val="single" w:sz="2" w:space="1" w:color="FFFFFF"/>
                    <w:right w:val="single" w:sz="2" w:space="4" w:color="FFFFFF"/>
                  </w:divBdr>
                  <w:divsChild>
                    <w:div w:id="1475876824">
                      <w:marLeft w:val="0"/>
                      <w:marRight w:val="0"/>
                      <w:marTop w:val="0"/>
                      <w:marBottom w:val="0"/>
                      <w:divBdr>
                        <w:top w:val="none" w:sz="0" w:space="0" w:color="auto"/>
                        <w:left w:val="none" w:sz="0" w:space="0" w:color="auto"/>
                        <w:bottom w:val="none" w:sz="0" w:space="0" w:color="auto"/>
                        <w:right w:val="none" w:sz="0" w:space="0" w:color="auto"/>
                      </w:divBdr>
                    </w:div>
                  </w:divsChild>
                </w:div>
                <w:div w:id="1163165096">
                  <w:marLeft w:val="0"/>
                  <w:marRight w:val="0"/>
                  <w:marTop w:val="0"/>
                  <w:marBottom w:val="0"/>
                  <w:divBdr>
                    <w:top w:val="single" w:sz="2" w:space="1" w:color="FFFFFF"/>
                    <w:left w:val="single" w:sz="2" w:space="12" w:color="FFFFFF"/>
                    <w:bottom w:val="single" w:sz="2" w:space="1" w:color="FFFFFF"/>
                    <w:right w:val="single" w:sz="2" w:space="4" w:color="FFFFFF"/>
                  </w:divBdr>
                  <w:divsChild>
                    <w:div w:id="1644652987">
                      <w:marLeft w:val="0"/>
                      <w:marRight w:val="0"/>
                      <w:marTop w:val="0"/>
                      <w:marBottom w:val="0"/>
                      <w:divBdr>
                        <w:top w:val="none" w:sz="0" w:space="0" w:color="auto"/>
                        <w:left w:val="none" w:sz="0" w:space="0" w:color="auto"/>
                        <w:bottom w:val="none" w:sz="0" w:space="0" w:color="auto"/>
                        <w:right w:val="none" w:sz="0" w:space="0" w:color="auto"/>
                      </w:divBdr>
                    </w:div>
                  </w:divsChild>
                </w:div>
                <w:div w:id="1157961617">
                  <w:marLeft w:val="0"/>
                  <w:marRight w:val="0"/>
                  <w:marTop w:val="0"/>
                  <w:marBottom w:val="0"/>
                  <w:divBdr>
                    <w:top w:val="single" w:sz="2" w:space="1" w:color="FFFFFF"/>
                    <w:left w:val="single" w:sz="2" w:space="12" w:color="FFFFFF"/>
                    <w:bottom w:val="single" w:sz="2" w:space="1" w:color="FFFFFF"/>
                    <w:right w:val="single" w:sz="2" w:space="4" w:color="FFFFFF"/>
                  </w:divBdr>
                  <w:divsChild>
                    <w:div w:id="853418672">
                      <w:marLeft w:val="0"/>
                      <w:marRight w:val="0"/>
                      <w:marTop w:val="0"/>
                      <w:marBottom w:val="0"/>
                      <w:divBdr>
                        <w:top w:val="none" w:sz="0" w:space="0" w:color="auto"/>
                        <w:left w:val="none" w:sz="0" w:space="0" w:color="auto"/>
                        <w:bottom w:val="none" w:sz="0" w:space="0" w:color="auto"/>
                        <w:right w:val="none" w:sz="0" w:space="0" w:color="auto"/>
                      </w:divBdr>
                    </w:div>
                  </w:divsChild>
                </w:div>
                <w:div w:id="1788042284">
                  <w:marLeft w:val="0"/>
                  <w:marRight w:val="0"/>
                  <w:marTop w:val="0"/>
                  <w:marBottom w:val="0"/>
                  <w:divBdr>
                    <w:top w:val="single" w:sz="2" w:space="1" w:color="FFFFFF"/>
                    <w:left w:val="single" w:sz="2" w:space="12" w:color="FFFFFF"/>
                    <w:bottom w:val="single" w:sz="2" w:space="1" w:color="FFFFFF"/>
                    <w:right w:val="single" w:sz="2" w:space="4" w:color="FFFFFF"/>
                  </w:divBdr>
                  <w:divsChild>
                    <w:div w:id="907963919">
                      <w:marLeft w:val="0"/>
                      <w:marRight w:val="0"/>
                      <w:marTop w:val="0"/>
                      <w:marBottom w:val="0"/>
                      <w:divBdr>
                        <w:top w:val="none" w:sz="0" w:space="0" w:color="auto"/>
                        <w:left w:val="none" w:sz="0" w:space="0" w:color="auto"/>
                        <w:bottom w:val="none" w:sz="0" w:space="0" w:color="auto"/>
                        <w:right w:val="none" w:sz="0" w:space="0" w:color="auto"/>
                      </w:divBdr>
                    </w:div>
                  </w:divsChild>
                </w:div>
                <w:div w:id="1706561883">
                  <w:marLeft w:val="0"/>
                  <w:marRight w:val="0"/>
                  <w:marTop w:val="0"/>
                  <w:marBottom w:val="0"/>
                  <w:divBdr>
                    <w:top w:val="single" w:sz="2" w:space="1" w:color="FFFFFF"/>
                    <w:left w:val="single" w:sz="2" w:space="12" w:color="FFFFFF"/>
                    <w:bottom w:val="single" w:sz="2" w:space="1" w:color="FFFFFF"/>
                    <w:right w:val="single" w:sz="2" w:space="4" w:color="FFFFFF"/>
                  </w:divBdr>
                  <w:divsChild>
                    <w:div w:id="657654643">
                      <w:marLeft w:val="0"/>
                      <w:marRight w:val="0"/>
                      <w:marTop w:val="0"/>
                      <w:marBottom w:val="0"/>
                      <w:divBdr>
                        <w:top w:val="none" w:sz="0" w:space="0" w:color="auto"/>
                        <w:left w:val="none" w:sz="0" w:space="0" w:color="auto"/>
                        <w:bottom w:val="none" w:sz="0" w:space="0" w:color="auto"/>
                        <w:right w:val="none" w:sz="0" w:space="0" w:color="auto"/>
                      </w:divBdr>
                    </w:div>
                  </w:divsChild>
                </w:div>
                <w:div w:id="1322198196">
                  <w:marLeft w:val="0"/>
                  <w:marRight w:val="0"/>
                  <w:marTop w:val="0"/>
                  <w:marBottom w:val="0"/>
                  <w:divBdr>
                    <w:top w:val="single" w:sz="2" w:space="1" w:color="FFFFFF"/>
                    <w:left w:val="single" w:sz="2" w:space="12" w:color="FFFFFF"/>
                    <w:bottom w:val="single" w:sz="2" w:space="1" w:color="FFFFFF"/>
                    <w:right w:val="single" w:sz="2" w:space="4" w:color="FFFFFF"/>
                  </w:divBdr>
                  <w:divsChild>
                    <w:div w:id="1722241655">
                      <w:marLeft w:val="0"/>
                      <w:marRight w:val="0"/>
                      <w:marTop w:val="0"/>
                      <w:marBottom w:val="0"/>
                      <w:divBdr>
                        <w:top w:val="none" w:sz="0" w:space="0" w:color="auto"/>
                        <w:left w:val="none" w:sz="0" w:space="0" w:color="auto"/>
                        <w:bottom w:val="none" w:sz="0" w:space="0" w:color="auto"/>
                        <w:right w:val="none" w:sz="0" w:space="0" w:color="auto"/>
                      </w:divBdr>
                    </w:div>
                  </w:divsChild>
                </w:div>
                <w:div w:id="677267215">
                  <w:marLeft w:val="0"/>
                  <w:marRight w:val="0"/>
                  <w:marTop w:val="0"/>
                  <w:marBottom w:val="0"/>
                  <w:divBdr>
                    <w:top w:val="single" w:sz="2" w:space="1" w:color="FFFFFF"/>
                    <w:left w:val="single" w:sz="2" w:space="12" w:color="FFFFFF"/>
                    <w:bottom w:val="single" w:sz="2" w:space="1" w:color="FFFFFF"/>
                    <w:right w:val="single" w:sz="2" w:space="4" w:color="FFFFFF"/>
                  </w:divBdr>
                  <w:divsChild>
                    <w:div w:id="223219661">
                      <w:marLeft w:val="0"/>
                      <w:marRight w:val="0"/>
                      <w:marTop w:val="0"/>
                      <w:marBottom w:val="0"/>
                      <w:divBdr>
                        <w:top w:val="none" w:sz="0" w:space="0" w:color="auto"/>
                        <w:left w:val="none" w:sz="0" w:space="0" w:color="auto"/>
                        <w:bottom w:val="none" w:sz="0" w:space="0" w:color="auto"/>
                        <w:right w:val="none" w:sz="0" w:space="0" w:color="auto"/>
                      </w:divBdr>
                    </w:div>
                  </w:divsChild>
                </w:div>
                <w:div w:id="1649363474">
                  <w:marLeft w:val="0"/>
                  <w:marRight w:val="0"/>
                  <w:marTop w:val="0"/>
                  <w:marBottom w:val="0"/>
                  <w:divBdr>
                    <w:top w:val="single" w:sz="2" w:space="1" w:color="FFFFFF"/>
                    <w:left w:val="single" w:sz="2" w:space="12" w:color="FFFFFF"/>
                    <w:bottom w:val="single" w:sz="2" w:space="1" w:color="FFFFFF"/>
                    <w:right w:val="single" w:sz="2" w:space="4" w:color="FFFFFF"/>
                  </w:divBdr>
                  <w:divsChild>
                    <w:div w:id="660087806">
                      <w:marLeft w:val="0"/>
                      <w:marRight w:val="0"/>
                      <w:marTop w:val="0"/>
                      <w:marBottom w:val="0"/>
                      <w:divBdr>
                        <w:top w:val="none" w:sz="0" w:space="0" w:color="auto"/>
                        <w:left w:val="none" w:sz="0" w:space="0" w:color="auto"/>
                        <w:bottom w:val="none" w:sz="0" w:space="0" w:color="auto"/>
                        <w:right w:val="none" w:sz="0" w:space="0" w:color="auto"/>
                      </w:divBdr>
                    </w:div>
                  </w:divsChild>
                </w:div>
                <w:div w:id="345836670">
                  <w:marLeft w:val="0"/>
                  <w:marRight w:val="0"/>
                  <w:marTop w:val="0"/>
                  <w:marBottom w:val="0"/>
                  <w:divBdr>
                    <w:top w:val="single" w:sz="2" w:space="1" w:color="FFFFFF"/>
                    <w:left w:val="single" w:sz="2" w:space="12" w:color="FFFFFF"/>
                    <w:bottom w:val="single" w:sz="2" w:space="1" w:color="FFFFFF"/>
                    <w:right w:val="single" w:sz="2" w:space="4" w:color="FFFFFF"/>
                  </w:divBdr>
                  <w:divsChild>
                    <w:div w:id="533273486">
                      <w:marLeft w:val="0"/>
                      <w:marRight w:val="0"/>
                      <w:marTop w:val="0"/>
                      <w:marBottom w:val="0"/>
                      <w:divBdr>
                        <w:top w:val="none" w:sz="0" w:space="0" w:color="auto"/>
                        <w:left w:val="none" w:sz="0" w:space="0" w:color="auto"/>
                        <w:bottom w:val="none" w:sz="0" w:space="0" w:color="auto"/>
                        <w:right w:val="none" w:sz="0" w:space="0" w:color="auto"/>
                      </w:divBdr>
                    </w:div>
                  </w:divsChild>
                </w:div>
                <w:div w:id="4290078">
                  <w:marLeft w:val="0"/>
                  <w:marRight w:val="0"/>
                  <w:marTop w:val="0"/>
                  <w:marBottom w:val="0"/>
                  <w:divBdr>
                    <w:top w:val="single" w:sz="2" w:space="1" w:color="FFFFFF"/>
                    <w:left w:val="single" w:sz="2" w:space="12" w:color="FFFFFF"/>
                    <w:bottom w:val="single" w:sz="2" w:space="1" w:color="FFFFFF"/>
                    <w:right w:val="single" w:sz="2" w:space="4" w:color="FFFFFF"/>
                  </w:divBdr>
                  <w:divsChild>
                    <w:div w:id="1107388330">
                      <w:marLeft w:val="0"/>
                      <w:marRight w:val="0"/>
                      <w:marTop w:val="0"/>
                      <w:marBottom w:val="0"/>
                      <w:divBdr>
                        <w:top w:val="none" w:sz="0" w:space="0" w:color="auto"/>
                        <w:left w:val="none" w:sz="0" w:space="0" w:color="auto"/>
                        <w:bottom w:val="none" w:sz="0" w:space="0" w:color="auto"/>
                        <w:right w:val="none" w:sz="0" w:space="0" w:color="auto"/>
                      </w:divBdr>
                    </w:div>
                  </w:divsChild>
                </w:div>
                <w:div w:id="1095131427">
                  <w:marLeft w:val="0"/>
                  <w:marRight w:val="0"/>
                  <w:marTop w:val="0"/>
                  <w:marBottom w:val="0"/>
                  <w:divBdr>
                    <w:top w:val="single" w:sz="2" w:space="1" w:color="FFFFFF"/>
                    <w:left w:val="single" w:sz="2" w:space="12" w:color="FFFFFF"/>
                    <w:bottom w:val="single" w:sz="2" w:space="1" w:color="FFFFFF"/>
                    <w:right w:val="single" w:sz="2" w:space="4" w:color="FFFFFF"/>
                  </w:divBdr>
                  <w:divsChild>
                    <w:div w:id="121852839">
                      <w:marLeft w:val="0"/>
                      <w:marRight w:val="0"/>
                      <w:marTop w:val="0"/>
                      <w:marBottom w:val="0"/>
                      <w:divBdr>
                        <w:top w:val="none" w:sz="0" w:space="0" w:color="auto"/>
                        <w:left w:val="none" w:sz="0" w:space="0" w:color="auto"/>
                        <w:bottom w:val="none" w:sz="0" w:space="0" w:color="auto"/>
                        <w:right w:val="none" w:sz="0" w:space="0" w:color="auto"/>
                      </w:divBdr>
                    </w:div>
                  </w:divsChild>
                </w:div>
                <w:div w:id="213079536">
                  <w:marLeft w:val="0"/>
                  <w:marRight w:val="0"/>
                  <w:marTop w:val="0"/>
                  <w:marBottom w:val="0"/>
                  <w:divBdr>
                    <w:top w:val="single" w:sz="2" w:space="1" w:color="FFFFFF"/>
                    <w:left w:val="single" w:sz="2" w:space="12" w:color="FFFFFF"/>
                    <w:bottom w:val="single" w:sz="2" w:space="1" w:color="FFFFFF"/>
                    <w:right w:val="single" w:sz="2" w:space="4" w:color="FFFFFF"/>
                  </w:divBdr>
                  <w:divsChild>
                    <w:div w:id="234439325">
                      <w:marLeft w:val="0"/>
                      <w:marRight w:val="0"/>
                      <w:marTop w:val="0"/>
                      <w:marBottom w:val="0"/>
                      <w:divBdr>
                        <w:top w:val="none" w:sz="0" w:space="0" w:color="auto"/>
                        <w:left w:val="none" w:sz="0" w:space="0" w:color="auto"/>
                        <w:bottom w:val="none" w:sz="0" w:space="0" w:color="auto"/>
                        <w:right w:val="none" w:sz="0" w:space="0" w:color="auto"/>
                      </w:divBdr>
                    </w:div>
                  </w:divsChild>
                </w:div>
                <w:div w:id="1734305624">
                  <w:marLeft w:val="0"/>
                  <w:marRight w:val="0"/>
                  <w:marTop w:val="0"/>
                  <w:marBottom w:val="0"/>
                  <w:divBdr>
                    <w:top w:val="single" w:sz="2" w:space="1" w:color="FFFFFF"/>
                    <w:left w:val="single" w:sz="2" w:space="12" w:color="FFFFFF"/>
                    <w:bottom w:val="single" w:sz="2" w:space="1" w:color="FFFFFF"/>
                    <w:right w:val="single" w:sz="2" w:space="4" w:color="FFFFFF"/>
                  </w:divBdr>
                  <w:divsChild>
                    <w:div w:id="204099709">
                      <w:marLeft w:val="0"/>
                      <w:marRight w:val="0"/>
                      <w:marTop w:val="0"/>
                      <w:marBottom w:val="0"/>
                      <w:divBdr>
                        <w:top w:val="none" w:sz="0" w:space="0" w:color="auto"/>
                        <w:left w:val="none" w:sz="0" w:space="0" w:color="auto"/>
                        <w:bottom w:val="none" w:sz="0" w:space="0" w:color="auto"/>
                        <w:right w:val="none" w:sz="0" w:space="0" w:color="auto"/>
                      </w:divBdr>
                    </w:div>
                  </w:divsChild>
                </w:div>
                <w:div w:id="372778901">
                  <w:marLeft w:val="0"/>
                  <w:marRight w:val="0"/>
                  <w:marTop w:val="0"/>
                  <w:marBottom w:val="0"/>
                  <w:divBdr>
                    <w:top w:val="single" w:sz="2" w:space="1" w:color="FFFFFF"/>
                    <w:left w:val="single" w:sz="2" w:space="12" w:color="FFFFFF"/>
                    <w:bottom w:val="single" w:sz="2" w:space="1" w:color="FFFFFF"/>
                    <w:right w:val="single" w:sz="2" w:space="4" w:color="FFFFFF"/>
                  </w:divBdr>
                  <w:divsChild>
                    <w:div w:id="1019622167">
                      <w:marLeft w:val="0"/>
                      <w:marRight w:val="0"/>
                      <w:marTop w:val="0"/>
                      <w:marBottom w:val="0"/>
                      <w:divBdr>
                        <w:top w:val="none" w:sz="0" w:space="0" w:color="auto"/>
                        <w:left w:val="none" w:sz="0" w:space="0" w:color="auto"/>
                        <w:bottom w:val="none" w:sz="0" w:space="0" w:color="auto"/>
                        <w:right w:val="none" w:sz="0" w:space="0" w:color="auto"/>
                      </w:divBdr>
                    </w:div>
                  </w:divsChild>
                </w:div>
                <w:div w:id="377703250">
                  <w:marLeft w:val="0"/>
                  <w:marRight w:val="0"/>
                  <w:marTop w:val="0"/>
                  <w:marBottom w:val="0"/>
                  <w:divBdr>
                    <w:top w:val="single" w:sz="2" w:space="1" w:color="FFFFFF"/>
                    <w:left w:val="single" w:sz="2" w:space="12" w:color="FFFFFF"/>
                    <w:bottom w:val="single" w:sz="2" w:space="1" w:color="FFFFFF"/>
                    <w:right w:val="single" w:sz="2" w:space="4" w:color="FFFFFF"/>
                  </w:divBdr>
                  <w:divsChild>
                    <w:div w:id="264190517">
                      <w:marLeft w:val="0"/>
                      <w:marRight w:val="0"/>
                      <w:marTop w:val="0"/>
                      <w:marBottom w:val="0"/>
                      <w:divBdr>
                        <w:top w:val="none" w:sz="0" w:space="0" w:color="auto"/>
                        <w:left w:val="none" w:sz="0" w:space="0" w:color="auto"/>
                        <w:bottom w:val="none" w:sz="0" w:space="0" w:color="auto"/>
                        <w:right w:val="none" w:sz="0" w:space="0" w:color="auto"/>
                      </w:divBdr>
                    </w:div>
                  </w:divsChild>
                </w:div>
                <w:div w:id="2029748171">
                  <w:marLeft w:val="0"/>
                  <w:marRight w:val="0"/>
                  <w:marTop w:val="0"/>
                  <w:marBottom w:val="0"/>
                  <w:divBdr>
                    <w:top w:val="single" w:sz="2" w:space="1" w:color="FFFFFF"/>
                    <w:left w:val="single" w:sz="2" w:space="12" w:color="FFFFFF"/>
                    <w:bottom w:val="single" w:sz="2" w:space="1" w:color="FFFFFF"/>
                    <w:right w:val="single" w:sz="2" w:space="4" w:color="FFFFFF"/>
                  </w:divBdr>
                  <w:divsChild>
                    <w:div w:id="342633785">
                      <w:marLeft w:val="0"/>
                      <w:marRight w:val="0"/>
                      <w:marTop w:val="0"/>
                      <w:marBottom w:val="0"/>
                      <w:divBdr>
                        <w:top w:val="none" w:sz="0" w:space="0" w:color="auto"/>
                        <w:left w:val="none" w:sz="0" w:space="0" w:color="auto"/>
                        <w:bottom w:val="none" w:sz="0" w:space="0" w:color="auto"/>
                        <w:right w:val="none" w:sz="0" w:space="0" w:color="auto"/>
                      </w:divBdr>
                    </w:div>
                  </w:divsChild>
                </w:div>
                <w:div w:id="1226260190">
                  <w:marLeft w:val="0"/>
                  <w:marRight w:val="0"/>
                  <w:marTop w:val="0"/>
                  <w:marBottom w:val="0"/>
                  <w:divBdr>
                    <w:top w:val="single" w:sz="2" w:space="1" w:color="FFFFFF"/>
                    <w:left w:val="single" w:sz="2" w:space="12" w:color="FFFFFF"/>
                    <w:bottom w:val="single" w:sz="2" w:space="1" w:color="FFFFFF"/>
                    <w:right w:val="single" w:sz="2" w:space="4" w:color="FFFFFF"/>
                  </w:divBdr>
                  <w:divsChild>
                    <w:div w:id="762528081">
                      <w:marLeft w:val="0"/>
                      <w:marRight w:val="0"/>
                      <w:marTop w:val="0"/>
                      <w:marBottom w:val="0"/>
                      <w:divBdr>
                        <w:top w:val="none" w:sz="0" w:space="0" w:color="auto"/>
                        <w:left w:val="none" w:sz="0" w:space="0" w:color="auto"/>
                        <w:bottom w:val="none" w:sz="0" w:space="0" w:color="auto"/>
                        <w:right w:val="none" w:sz="0" w:space="0" w:color="auto"/>
                      </w:divBdr>
                    </w:div>
                  </w:divsChild>
                </w:div>
                <w:div w:id="1892417550">
                  <w:marLeft w:val="0"/>
                  <w:marRight w:val="0"/>
                  <w:marTop w:val="0"/>
                  <w:marBottom w:val="0"/>
                  <w:divBdr>
                    <w:top w:val="single" w:sz="2" w:space="1" w:color="FFFFFF"/>
                    <w:left w:val="single" w:sz="2" w:space="12" w:color="FFFFFF"/>
                    <w:bottom w:val="single" w:sz="2" w:space="1" w:color="FFFFFF"/>
                    <w:right w:val="single" w:sz="2" w:space="4" w:color="FFFFFF"/>
                  </w:divBdr>
                  <w:divsChild>
                    <w:div w:id="1382824136">
                      <w:marLeft w:val="0"/>
                      <w:marRight w:val="0"/>
                      <w:marTop w:val="0"/>
                      <w:marBottom w:val="0"/>
                      <w:divBdr>
                        <w:top w:val="none" w:sz="0" w:space="0" w:color="auto"/>
                        <w:left w:val="none" w:sz="0" w:space="0" w:color="auto"/>
                        <w:bottom w:val="none" w:sz="0" w:space="0" w:color="auto"/>
                        <w:right w:val="none" w:sz="0" w:space="0" w:color="auto"/>
                      </w:divBdr>
                    </w:div>
                  </w:divsChild>
                </w:div>
                <w:div w:id="1500659205">
                  <w:marLeft w:val="0"/>
                  <w:marRight w:val="0"/>
                  <w:marTop w:val="0"/>
                  <w:marBottom w:val="0"/>
                  <w:divBdr>
                    <w:top w:val="single" w:sz="2" w:space="1" w:color="FFFFFF"/>
                    <w:left w:val="single" w:sz="2" w:space="12" w:color="FFFFFF"/>
                    <w:bottom w:val="single" w:sz="2" w:space="1" w:color="FFFFFF"/>
                    <w:right w:val="single" w:sz="2" w:space="4" w:color="FFFFFF"/>
                  </w:divBdr>
                  <w:divsChild>
                    <w:div w:id="357319553">
                      <w:marLeft w:val="0"/>
                      <w:marRight w:val="0"/>
                      <w:marTop w:val="0"/>
                      <w:marBottom w:val="0"/>
                      <w:divBdr>
                        <w:top w:val="none" w:sz="0" w:space="0" w:color="auto"/>
                        <w:left w:val="none" w:sz="0" w:space="0" w:color="auto"/>
                        <w:bottom w:val="none" w:sz="0" w:space="0" w:color="auto"/>
                        <w:right w:val="none" w:sz="0" w:space="0" w:color="auto"/>
                      </w:divBdr>
                    </w:div>
                  </w:divsChild>
                </w:div>
                <w:div w:id="546845018">
                  <w:marLeft w:val="0"/>
                  <w:marRight w:val="0"/>
                  <w:marTop w:val="0"/>
                  <w:marBottom w:val="0"/>
                  <w:divBdr>
                    <w:top w:val="single" w:sz="2" w:space="1" w:color="FFFFFF"/>
                    <w:left w:val="single" w:sz="2" w:space="12" w:color="FFFFFF"/>
                    <w:bottom w:val="single" w:sz="2" w:space="1" w:color="FFFFFF"/>
                    <w:right w:val="single" w:sz="2" w:space="4" w:color="FFFFFF"/>
                  </w:divBdr>
                  <w:divsChild>
                    <w:div w:id="1892380130">
                      <w:marLeft w:val="0"/>
                      <w:marRight w:val="0"/>
                      <w:marTop w:val="0"/>
                      <w:marBottom w:val="0"/>
                      <w:divBdr>
                        <w:top w:val="none" w:sz="0" w:space="0" w:color="auto"/>
                        <w:left w:val="none" w:sz="0" w:space="0" w:color="auto"/>
                        <w:bottom w:val="none" w:sz="0" w:space="0" w:color="auto"/>
                        <w:right w:val="none" w:sz="0" w:space="0" w:color="auto"/>
                      </w:divBdr>
                    </w:div>
                  </w:divsChild>
                </w:div>
                <w:div w:id="864174906">
                  <w:marLeft w:val="0"/>
                  <w:marRight w:val="0"/>
                  <w:marTop w:val="0"/>
                  <w:marBottom w:val="0"/>
                  <w:divBdr>
                    <w:top w:val="single" w:sz="2" w:space="1" w:color="FFFFFF"/>
                    <w:left w:val="single" w:sz="2" w:space="12" w:color="FFFFFF"/>
                    <w:bottom w:val="single" w:sz="2" w:space="1" w:color="FFFFFF"/>
                    <w:right w:val="single" w:sz="2" w:space="4" w:color="FFFFFF"/>
                  </w:divBdr>
                  <w:divsChild>
                    <w:div w:id="1844777586">
                      <w:marLeft w:val="0"/>
                      <w:marRight w:val="0"/>
                      <w:marTop w:val="0"/>
                      <w:marBottom w:val="0"/>
                      <w:divBdr>
                        <w:top w:val="none" w:sz="0" w:space="0" w:color="auto"/>
                        <w:left w:val="none" w:sz="0" w:space="0" w:color="auto"/>
                        <w:bottom w:val="none" w:sz="0" w:space="0" w:color="auto"/>
                        <w:right w:val="none" w:sz="0" w:space="0" w:color="auto"/>
                      </w:divBdr>
                    </w:div>
                  </w:divsChild>
                </w:div>
                <w:div w:id="1389525898">
                  <w:marLeft w:val="0"/>
                  <w:marRight w:val="0"/>
                  <w:marTop w:val="0"/>
                  <w:marBottom w:val="0"/>
                  <w:divBdr>
                    <w:top w:val="single" w:sz="2" w:space="1" w:color="FFFFFF"/>
                    <w:left w:val="single" w:sz="2" w:space="12" w:color="FFFFFF"/>
                    <w:bottom w:val="single" w:sz="2" w:space="1" w:color="FFFFFF"/>
                    <w:right w:val="single" w:sz="2" w:space="4" w:color="FFFFFF"/>
                  </w:divBdr>
                  <w:divsChild>
                    <w:div w:id="848641908">
                      <w:marLeft w:val="0"/>
                      <w:marRight w:val="0"/>
                      <w:marTop w:val="0"/>
                      <w:marBottom w:val="0"/>
                      <w:divBdr>
                        <w:top w:val="none" w:sz="0" w:space="0" w:color="auto"/>
                        <w:left w:val="none" w:sz="0" w:space="0" w:color="auto"/>
                        <w:bottom w:val="none" w:sz="0" w:space="0" w:color="auto"/>
                        <w:right w:val="none" w:sz="0" w:space="0" w:color="auto"/>
                      </w:divBdr>
                    </w:div>
                  </w:divsChild>
                </w:div>
                <w:div w:id="1774133896">
                  <w:marLeft w:val="0"/>
                  <w:marRight w:val="0"/>
                  <w:marTop w:val="0"/>
                  <w:marBottom w:val="0"/>
                  <w:divBdr>
                    <w:top w:val="single" w:sz="2" w:space="1" w:color="FFFFFF"/>
                    <w:left w:val="single" w:sz="2" w:space="12" w:color="FFFFFF"/>
                    <w:bottom w:val="single" w:sz="2" w:space="1" w:color="FFFFFF"/>
                    <w:right w:val="single" w:sz="2" w:space="4" w:color="FFFFFF"/>
                  </w:divBdr>
                  <w:divsChild>
                    <w:div w:id="85158619">
                      <w:marLeft w:val="0"/>
                      <w:marRight w:val="0"/>
                      <w:marTop w:val="0"/>
                      <w:marBottom w:val="0"/>
                      <w:divBdr>
                        <w:top w:val="none" w:sz="0" w:space="0" w:color="auto"/>
                        <w:left w:val="none" w:sz="0" w:space="0" w:color="auto"/>
                        <w:bottom w:val="none" w:sz="0" w:space="0" w:color="auto"/>
                        <w:right w:val="none" w:sz="0" w:space="0" w:color="auto"/>
                      </w:divBdr>
                    </w:div>
                  </w:divsChild>
                </w:div>
                <w:div w:id="2010212807">
                  <w:marLeft w:val="0"/>
                  <w:marRight w:val="0"/>
                  <w:marTop w:val="0"/>
                  <w:marBottom w:val="0"/>
                  <w:divBdr>
                    <w:top w:val="single" w:sz="2" w:space="1" w:color="FFFFFF"/>
                    <w:left w:val="single" w:sz="2" w:space="12" w:color="FFFFFF"/>
                    <w:bottom w:val="single" w:sz="2" w:space="1" w:color="FFFFFF"/>
                    <w:right w:val="single" w:sz="2" w:space="4" w:color="FFFFFF"/>
                  </w:divBdr>
                  <w:divsChild>
                    <w:div w:id="1021514873">
                      <w:marLeft w:val="0"/>
                      <w:marRight w:val="0"/>
                      <w:marTop w:val="0"/>
                      <w:marBottom w:val="0"/>
                      <w:divBdr>
                        <w:top w:val="none" w:sz="0" w:space="0" w:color="auto"/>
                        <w:left w:val="none" w:sz="0" w:space="0" w:color="auto"/>
                        <w:bottom w:val="none" w:sz="0" w:space="0" w:color="auto"/>
                        <w:right w:val="none" w:sz="0" w:space="0" w:color="auto"/>
                      </w:divBdr>
                    </w:div>
                  </w:divsChild>
                </w:div>
                <w:div w:id="1627542682">
                  <w:marLeft w:val="0"/>
                  <w:marRight w:val="0"/>
                  <w:marTop w:val="0"/>
                  <w:marBottom w:val="0"/>
                  <w:divBdr>
                    <w:top w:val="single" w:sz="2" w:space="1" w:color="FFFFFF"/>
                    <w:left w:val="single" w:sz="2" w:space="12" w:color="FFFFFF"/>
                    <w:bottom w:val="single" w:sz="2" w:space="1" w:color="FFFFFF"/>
                    <w:right w:val="single" w:sz="2" w:space="4" w:color="FFFFFF"/>
                  </w:divBdr>
                  <w:divsChild>
                    <w:div w:id="497162618">
                      <w:marLeft w:val="0"/>
                      <w:marRight w:val="0"/>
                      <w:marTop w:val="0"/>
                      <w:marBottom w:val="0"/>
                      <w:divBdr>
                        <w:top w:val="none" w:sz="0" w:space="0" w:color="auto"/>
                        <w:left w:val="none" w:sz="0" w:space="0" w:color="auto"/>
                        <w:bottom w:val="none" w:sz="0" w:space="0" w:color="auto"/>
                        <w:right w:val="none" w:sz="0" w:space="0" w:color="auto"/>
                      </w:divBdr>
                    </w:div>
                  </w:divsChild>
                </w:div>
                <w:div w:id="751707570">
                  <w:marLeft w:val="0"/>
                  <w:marRight w:val="0"/>
                  <w:marTop w:val="0"/>
                  <w:marBottom w:val="0"/>
                  <w:divBdr>
                    <w:top w:val="single" w:sz="2" w:space="1" w:color="FFFFFF"/>
                    <w:left w:val="single" w:sz="2" w:space="12" w:color="FFFFFF"/>
                    <w:bottom w:val="single" w:sz="2" w:space="1" w:color="FFFFFF"/>
                    <w:right w:val="single" w:sz="2" w:space="4" w:color="FFFFFF"/>
                  </w:divBdr>
                  <w:divsChild>
                    <w:div w:id="1106000497">
                      <w:marLeft w:val="0"/>
                      <w:marRight w:val="0"/>
                      <w:marTop w:val="0"/>
                      <w:marBottom w:val="0"/>
                      <w:divBdr>
                        <w:top w:val="none" w:sz="0" w:space="0" w:color="auto"/>
                        <w:left w:val="none" w:sz="0" w:space="0" w:color="auto"/>
                        <w:bottom w:val="none" w:sz="0" w:space="0" w:color="auto"/>
                        <w:right w:val="none" w:sz="0" w:space="0" w:color="auto"/>
                      </w:divBdr>
                    </w:div>
                  </w:divsChild>
                </w:div>
                <w:div w:id="406807946">
                  <w:marLeft w:val="0"/>
                  <w:marRight w:val="0"/>
                  <w:marTop w:val="0"/>
                  <w:marBottom w:val="0"/>
                  <w:divBdr>
                    <w:top w:val="single" w:sz="2" w:space="1" w:color="FFFFFF"/>
                    <w:left w:val="single" w:sz="2" w:space="12" w:color="FFFFFF"/>
                    <w:bottom w:val="single" w:sz="2" w:space="1" w:color="FFFFFF"/>
                    <w:right w:val="single" w:sz="2" w:space="4" w:color="FFFFFF"/>
                  </w:divBdr>
                  <w:divsChild>
                    <w:div w:id="537015197">
                      <w:marLeft w:val="0"/>
                      <w:marRight w:val="0"/>
                      <w:marTop w:val="0"/>
                      <w:marBottom w:val="0"/>
                      <w:divBdr>
                        <w:top w:val="none" w:sz="0" w:space="0" w:color="auto"/>
                        <w:left w:val="none" w:sz="0" w:space="0" w:color="auto"/>
                        <w:bottom w:val="none" w:sz="0" w:space="0" w:color="auto"/>
                        <w:right w:val="none" w:sz="0" w:space="0" w:color="auto"/>
                      </w:divBdr>
                    </w:div>
                  </w:divsChild>
                </w:div>
                <w:div w:id="1654065163">
                  <w:marLeft w:val="0"/>
                  <w:marRight w:val="0"/>
                  <w:marTop w:val="0"/>
                  <w:marBottom w:val="0"/>
                  <w:divBdr>
                    <w:top w:val="single" w:sz="2" w:space="1" w:color="FFFFFF"/>
                    <w:left w:val="single" w:sz="2" w:space="12" w:color="FFFFFF"/>
                    <w:bottom w:val="single" w:sz="2" w:space="1" w:color="FFFFFF"/>
                    <w:right w:val="single" w:sz="2" w:space="4" w:color="FFFFFF"/>
                  </w:divBdr>
                  <w:divsChild>
                    <w:div w:id="299387261">
                      <w:marLeft w:val="0"/>
                      <w:marRight w:val="0"/>
                      <w:marTop w:val="0"/>
                      <w:marBottom w:val="0"/>
                      <w:divBdr>
                        <w:top w:val="none" w:sz="0" w:space="0" w:color="auto"/>
                        <w:left w:val="none" w:sz="0" w:space="0" w:color="auto"/>
                        <w:bottom w:val="none" w:sz="0" w:space="0" w:color="auto"/>
                        <w:right w:val="none" w:sz="0" w:space="0" w:color="auto"/>
                      </w:divBdr>
                    </w:div>
                  </w:divsChild>
                </w:div>
                <w:div w:id="2089182441">
                  <w:marLeft w:val="0"/>
                  <w:marRight w:val="0"/>
                  <w:marTop w:val="0"/>
                  <w:marBottom w:val="0"/>
                  <w:divBdr>
                    <w:top w:val="single" w:sz="2" w:space="1" w:color="FFFFFF"/>
                    <w:left w:val="single" w:sz="2" w:space="12" w:color="FFFFFF"/>
                    <w:bottom w:val="single" w:sz="2" w:space="1" w:color="FFFFFF"/>
                    <w:right w:val="single" w:sz="2" w:space="4" w:color="FFFFFF"/>
                  </w:divBdr>
                  <w:divsChild>
                    <w:div w:id="473527514">
                      <w:marLeft w:val="0"/>
                      <w:marRight w:val="0"/>
                      <w:marTop w:val="0"/>
                      <w:marBottom w:val="0"/>
                      <w:divBdr>
                        <w:top w:val="none" w:sz="0" w:space="0" w:color="auto"/>
                        <w:left w:val="none" w:sz="0" w:space="0" w:color="auto"/>
                        <w:bottom w:val="none" w:sz="0" w:space="0" w:color="auto"/>
                        <w:right w:val="none" w:sz="0" w:space="0" w:color="auto"/>
                      </w:divBdr>
                    </w:div>
                  </w:divsChild>
                </w:div>
                <w:div w:id="124543573">
                  <w:marLeft w:val="0"/>
                  <w:marRight w:val="0"/>
                  <w:marTop w:val="0"/>
                  <w:marBottom w:val="0"/>
                  <w:divBdr>
                    <w:top w:val="single" w:sz="2" w:space="1" w:color="FFFFFF"/>
                    <w:left w:val="single" w:sz="2" w:space="12" w:color="FFFFFF"/>
                    <w:bottom w:val="single" w:sz="2" w:space="1" w:color="FFFFFF"/>
                    <w:right w:val="single" w:sz="2" w:space="4" w:color="FFFFFF"/>
                  </w:divBdr>
                  <w:divsChild>
                    <w:div w:id="1876964863">
                      <w:marLeft w:val="0"/>
                      <w:marRight w:val="0"/>
                      <w:marTop w:val="0"/>
                      <w:marBottom w:val="0"/>
                      <w:divBdr>
                        <w:top w:val="none" w:sz="0" w:space="0" w:color="auto"/>
                        <w:left w:val="none" w:sz="0" w:space="0" w:color="auto"/>
                        <w:bottom w:val="none" w:sz="0" w:space="0" w:color="auto"/>
                        <w:right w:val="none" w:sz="0" w:space="0" w:color="auto"/>
                      </w:divBdr>
                    </w:div>
                  </w:divsChild>
                </w:div>
                <w:div w:id="263879499">
                  <w:marLeft w:val="0"/>
                  <w:marRight w:val="0"/>
                  <w:marTop w:val="0"/>
                  <w:marBottom w:val="0"/>
                  <w:divBdr>
                    <w:top w:val="single" w:sz="2" w:space="1" w:color="FFFFFF"/>
                    <w:left w:val="single" w:sz="2" w:space="12" w:color="FFFFFF"/>
                    <w:bottom w:val="single" w:sz="2" w:space="1" w:color="FFFFFF"/>
                    <w:right w:val="single" w:sz="2" w:space="4" w:color="FFFFFF"/>
                  </w:divBdr>
                  <w:divsChild>
                    <w:div w:id="2102097685">
                      <w:marLeft w:val="0"/>
                      <w:marRight w:val="0"/>
                      <w:marTop w:val="0"/>
                      <w:marBottom w:val="0"/>
                      <w:divBdr>
                        <w:top w:val="none" w:sz="0" w:space="0" w:color="auto"/>
                        <w:left w:val="none" w:sz="0" w:space="0" w:color="auto"/>
                        <w:bottom w:val="none" w:sz="0" w:space="0" w:color="auto"/>
                        <w:right w:val="none" w:sz="0" w:space="0" w:color="auto"/>
                      </w:divBdr>
                    </w:div>
                  </w:divsChild>
                </w:div>
                <w:div w:id="968247922">
                  <w:marLeft w:val="0"/>
                  <w:marRight w:val="0"/>
                  <w:marTop w:val="0"/>
                  <w:marBottom w:val="0"/>
                  <w:divBdr>
                    <w:top w:val="single" w:sz="2" w:space="1" w:color="FFFFFF"/>
                    <w:left w:val="single" w:sz="2" w:space="12" w:color="FFFFFF"/>
                    <w:bottom w:val="single" w:sz="2" w:space="1" w:color="FFFFFF"/>
                    <w:right w:val="single" w:sz="2" w:space="4" w:color="FFFFFF"/>
                  </w:divBdr>
                  <w:divsChild>
                    <w:div w:id="244730440">
                      <w:marLeft w:val="0"/>
                      <w:marRight w:val="0"/>
                      <w:marTop w:val="0"/>
                      <w:marBottom w:val="0"/>
                      <w:divBdr>
                        <w:top w:val="none" w:sz="0" w:space="0" w:color="auto"/>
                        <w:left w:val="none" w:sz="0" w:space="0" w:color="auto"/>
                        <w:bottom w:val="none" w:sz="0" w:space="0" w:color="auto"/>
                        <w:right w:val="none" w:sz="0" w:space="0" w:color="auto"/>
                      </w:divBdr>
                    </w:div>
                  </w:divsChild>
                </w:div>
                <w:div w:id="1108087579">
                  <w:marLeft w:val="0"/>
                  <w:marRight w:val="0"/>
                  <w:marTop w:val="0"/>
                  <w:marBottom w:val="0"/>
                  <w:divBdr>
                    <w:top w:val="single" w:sz="2" w:space="1" w:color="FFFFFF"/>
                    <w:left w:val="single" w:sz="2" w:space="12" w:color="FFFFFF"/>
                    <w:bottom w:val="single" w:sz="2" w:space="1" w:color="FFFFFF"/>
                    <w:right w:val="single" w:sz="2" w:space="4" w:color="FFFFFF"/>
                  </w:divBdr>
                  <w:divsChild>
                    <w:div w:id="438262158">
                      <w:marLeft w:val="0"/>
                      <w:marRight w:val="0"/>
                      <w:marTop w:val="0"/>
                      <w:marBottom w:val="0"/>
                      <w:divBdr>
                        <w:top w:val="none" w:sz="0" w:space="0" w:color="auto"/>
                        <w:left w:val="none" w:sz="0" w:space="0" w:color="auto"/>
                        <w:bottom w:val="none" w:sz="0" w:space="0" w:color="auto"/>
                        <w:right w:val="none" w:sz="0" w:space="0" w:color="auto"/>
                      </w:divBdr>
                    </w:div>
                  </w:divsChild>
                </w:div>
                <w:div w:id="808203844">
                  <w:marLeft w:val="0"/>
                  <w:marRight w:val="0"/>
                  <w:marTop w:val="0"/>
                  <w:marBottom w:val="0"/>
                  <w:divBdr>
                    <w:top w:val="single" w:sz="2" w:space="1" w:color="FFFFFF"/>
                    <w:left w:val="single" w:sz="2" w:space="12" w:color="FFFFFF"/>
                    <w:bottom w:val="single" w:sz="2" w:space="1" w:color="FFFFFF"/>
                    <w:right w:val="single" w:sz="2" w:space="4" w:color="FFFFFF"/>
                  </w:divBdr>
                  <w:divsChild>
                    <w:div w:id="55277557">
                      <w:marLeft w:val="0"/>
                      <w:marRight w:val="0"/>
                      <w:marTop w:val="0"/>
                      <w:marBottom w:val="0"/>
                      <w:divBdr>
                        <w:top w:val="none" w:sz="0" w:space="0" w:color="auto"/>
                        <w:left w:val="none" w:sz="0" w:space="0" w:color="auto"/>
                        <w:bottom w:val="none" w:sz="0" w:space="0" w:color="auto"/>
                        <w:right w:val="none" w:sz="0" w:space="0" w:color="auto"/>
                      </w:divBdr>
                    </w:div>
                  </w:divsChild>
                </w:div>
                <w:div w:id="825631533">
                  <w:marLeft w:val="0"/>
                  <w:marRight w:val="0"/>
                  <w:marTop w:val="0"/>
                  <w:marBottom w:val="0"/>
                  <w:divBdr>
                    <w:top w:val="single" w:sz="2" w:space="1" w:color="FFFFFF"/>
                    <w:left w:val="single" w:sz="2" w:space="12" w:color="FFFFFF"/>
                    <w:bottom w:val="single" w:sz="2" w:space="1" w:color="FFFFFF"/>
                    <w:right w:val="single" w:sz="2" w:space="4" w:color="FFFFFF"/>
                  </w:divBdr>
                  <w:divsChild>
                    <w:div w:id="1622955299">
                      <w:marLeft w:val="0"/>
                      <w:marRight w:val="0"/>
                      <w:marTop w:val="0"/>
                      <w:marBottom w:val="0"/>
                      <w:divBdr>
                        <w:top w:val="none" w:sz="0" w:space="0" w:color="auto"/>
                        <w:left w:val="none" w:sz="0" w:space="0" w:color="auto"/>
                        <w:bottom w:val="none" w:sz="0" w:space="0" w:color="auto"/>
                        <w:right w:val="none" w:sz="0" w:space="0" w:color="auto"/>
                      </w:divBdr>
                    </w:div>
                  </w:divsChild>
                </w:div>
                <w:div w:id="1523543722">
                  <w:marLeft w:val="0"/>
                  <w:marRight w:val="0"/>
                  <w:marTop w:val="0"/>
                  <w:marBottom w:val="0"/>
                  <w:divBdr>
                    <w:top w:val="single" w:sz="2" w:space="1" w:color="FFFFFF"/>
                    <w:left w:val="single" w:sz="2" w:space="12" w:color="FFFFFF"/>
                    <w:bottom w:val="single" w:sz="2" w:space="1" w:color="FFFFFF"/>
                    <w:right w:val="single" w:sz="2" w:space="4" w:color="FFFFFF"/>
                  </w:divBdr>
                  <w:divsChild>
                    <w:div w:id="2052487392">
                      <w:marLeft w:val="0"/>
                      <w:marRight w:val="0"/>
                      <w:marTop w:val="0"/>
                      <w:marBottom w:val="0"/>
                      <w:divBdr>
                        <w:top w:val="none" w:sz="0" w:space="0" w:color="auto"/>
                        <w:left w:val="none" w:sz="0" w:space="0" w:color="auto"/>
                        <w:bottom w:val="none" w:sz="0" w:space="0" w:color="auto"/>
                        <w:right w:val="none" w:sz="0" w:space="0" w:color="auto"/>
                      </w:divBdr>
                    </w:div>
                  </w:divsChild>
                </w:div>
                <w:div w:id="339428358">
                  <w:marLeft w:val="0"/>
                  <w:marRight w:val="0"/>
                  <w:marTop w:val="0"/>
                  <w:marBottom w:val="0"/>
                  <w:divBdr>
                    <w:top w:val="single" w:sz="2" w:space="1" w:color="FFFFFF"/>
                    <w:left w:val="single" w:sz="2" w:space="12" w:color="FFFFFF"/>
                    <w:bottom w:val="single" w:sz="2" w:space="1" w:color="FFFFFF"/>
                    <w:right w:val="single" w:sz="2" w:space="4" w:color="FFFFFF"/>
                  </w:divBdr>
                  <w:divsChild>
                    <w:div w:id="426924829">
                      <w:marLeft w:val="0"/>
                      <w:marRight w:val="0"/>
                      <w:marTop w:val="0"/>
                      <w:marBottom w:val="0"/>
                      <w:divBdr>
                        <w:top w:val="none" w:sz="0" w:space="0" w:color="auto"/>
                        <w:left w:val="none" w:sz="0" w:space="0" w:color="auto"/>
                        <w:bottom w:val="none" w:sz="0" w:space="0" w:color="auto"/>
                        <w:right w:val="none" w:sz="0" w:space="0" w:color="auto"/>
                      </w:divBdr>
                    </w:div>
                  </w:divsChild>
                </w:div>
                <w:div w:id="1803423142">
                  <w:marLeft w:val="0"/>
                  <w:marRight w:val="0"/>
                  <w:marTop w:val="0"/>
                  <w:marBottom w:val="0"/>
                  <w:divBdr>
                    <w:top w:val="single" w:sz="2" w:space="1" w:color="FFFFFF"/>
                    <w:left w:val="single" w:sz="2" w:space="12" w:color="FFFFFF"/>
                    <w:bottom w:val="single" w:sz="2" w:space="1" w:color="FFFFFF"/>
                    <w:right w:val="single" w:sz="2" w:space="4" w:color="FFFFFF"/>
                  </w:divBdr>
                  <w:divsChild>
                    <w:div w:id="1091193877">
                      <w:marLeft w:val="0"/>
                      <w:marRight w:val="0"/>
                      <w:marTop w:val="0"/>
                      <w:marBottom w:val="0"/>
                      <w:divBdr>
                        <w:top w:val="none" w:sz="0" w:space="0" w:color="auto"/>
                        <w:left w:val="none" w:sz="0" w:space="0" w:color="auto"/>
                        <w:bottom w:val="none" w:sz="0" w:space="0" w:color="auto"/>
                        <w:right w:val="none" w:sz="0" w:space="0" w:color="auto"/>
                      </w:divBdr>
                    </w:div>
                  </w:divsChild>
                </w:div>
                <w:div w:id="1984308057">
                  <w:marLeft w:val="0"/>
                  <w:marRight w:val="0"/>
                  <w:marTop w:val="0"/>
                  <w:marBottom w:val="0"/>
                  <w:divBdr>
                    <w:top w:val="single" w:sz="2" w:space="1" w:color="FFFFFF"/>
                    <w:left w:val="single" w:sz="2" w:space="12" w:color="FFFFFF"/>
                    <w:bottom w:val="single" w:sz="2" w:space="1" w:color="FFFFFF"/>
                    <w:right w:val="single" w:sz="2" w:space="4" w:color="FFFFFF"/>
                  </w:divBdr>
                  <w:divsChild>
                    <w:div w:id="570772625">
                      <w:marLeft w:val="0"/>
                      <w:marRight w:val="0"/>
                      <w:marTop w:val="0"/>
                      <w:marBottom w:val="0"/>
                      <w:divBdr>
                        <w:top w:val="none" w:sz="0" w:space="0" w:color="auto"/>
                        <w:left w:val="none" w:sz="0" w:space="0" w:color="auto"/>
                        <w:bottom w:val="none" w:sz="0" w:space="0" w:color="auto"/>
                        <w:right w:val="none" w:sz="0" w:space="0" w:color="auto"/>
                      </w:divBdr>
                    </w:div>
                  </w:divsChild>
                </w:div>
                <w:div w:id="120422150">
                  <w:marLeft w:val="0"/>
                  <w:marRight w:val="0"/>
                  <w:marTop w:val="0"/>
                  <w:marBottom w:val="0"/>
                  <w:divBdr>
                    <w:top w:val="single" w:sz="2" w:space="1" w:color="FFFFFF"/>
                    <w:left w:val="single" w:sz="2" w:space="12" w:color="FFFFFF"/>
                    <w:bottom w:val="single" w:sz="2" w:space="1" w:color="FFFFFF"/>
                    <w:right w:val="single" w:sz="2" w:space="4" w:color="FFFFFF"/>
                  </w:divBdr>
                  <w:divsChild>
                    <w:div w:id="700475423">
                      <w:marLeft w:val="0"/>
                      <w:marRight w:val="0"/>
                      <w:marTop w:val="0"/>
                      <w:marBottom w:val="0"/>
                      <w:divBdr>
                        <w:top w:val="none" w:sz="0" w:space="0" w:color="auto"/>
                        <w:left w:val="none" w:sz="0" w:space="0" w:color="auto"/>
                        <w:bottom w:val="none" w:sz="0" w:space="0" w:color="auto"/>
                        <w:right w:val="none" w:sz="0" w:space="0" w:color="auto"/>
                      </w:divBdr>
                    </w:div>
                  </w:divsChild>
                </w:div>
                <w:div w:id="284505490">
                  <w:marLeft w:val="0"/>
                  <w:marRight w:val="0"/>
                  <w:marTop w:val="0"/>
                  <w:marBottom w:val="0"/>
                  <w:divBdr>
                    <w:top w:val="single" w:sz="2" w:space="1" w:color="FFFFFF"/>
                    <w:left w:val="single" w:sz="2" w:space="12" w:color="FFFFFF"/>
                    <w:bottom w:val="single" w:sz="2" w:space="1" w:color="FFFFFF"/>
                    <w:right w:val="single" w:sz="2" w:space="4" w:color="FFFFFF"/>
                  </w:divBdr>
                  <w:divsChild>
                    <w:div w:id="884293603">
                      <w:marLeft w:val="0"/>
                      <w:marRight w:val="0"/>
                      <w:marTop w:val="0"/>
                      <w:marBottom w:val="0"/>
                      <w:divBdr>
                        <w:top w:val="none" w:sz="0" w:space="0" w:color="auto"/>
                        <w:left w:val="none" w:sz="0" w:space="0" w:color="auto"/>
                        <w:bottom w:val="none" w:sz="0" w:space="0" w:color="auto"/>
                        <w:right w:val="none" w:sz="0" w:space="0" w:color="auto"/>
                      </w:divBdr>
                    </w:div>
                  </w:divsChild>
                </w:div>
                <w:div w:id="1186021892">
                  <w:marLeft w:val="0"/>
                  <w:marRight w:val="0"/>
                  <w:marTop w:val="0"/>
                  <w:marBottom w:val="0"/>
                  <w:divBdr>
                    <w:top w:val="single" w:sz="2" w:space="1" w:color="FFFFFF"/>
                    <w:left w:val="single" w:sz="2" w:space="12" w:color="FFFFFF"/>
                    <w:bottom w:val="single" w:sz="2" w:space="1" w:color="FFFFFF"/>
                    <w:right w:val="single" w:sz="2" w:space="4" w:color="FFFFFF"/>
                  </w:divBdr>
                  <w:divsChild>
                    <w:div w:id="1253465383">
                      <w:marLeft w:val="0"/>
                      <w:marRight w:val="0"/>
                      <w:marTop w:val="0"/>
                      <w:marBottom w:val="0"/>
                      <w:divBdr>
                        <w:top w:val="none" w:sz="0" w:space="0" w:color="auto"/>
                        <w:left w:val="none" w:sz="0" w:space="0" w:color="auto"/>
                        <w:bottom w:val="none" w:sz="0" w:space="0" w:color="auto"/>
                        <w:right w:val="none" w:sz="0" w:space="0" w:color="auto"/>
                      </w:divBdr>
                    </w:div>
                  </w:divsChild>
                </w:div>
                <w:div w:id="12537690">
                  <w:marLeft w:val="0"/>
                  <w:marRight w:val="0"/>
                  <w:marTop w:val="0"/>
                  <w:marBottom w:val="0"/>
                  <w:divBdr>
                    <w:top w:val="single" w:sz="2" w:space="1" w:color="FFFFFF"/>
                    <w:left w:val="single" w:sz="2" w:space="12" w:color="FFFFFF"/>
                    <w:bottom w:val="single" w:sz="2" w:space="1" w:color="FFFFFF"/>
                    <w:right w:val="single" w:sz="2" w:space="4" w:color="FFFFFF"/>
                  </w:divBdr>
                  <w:divsChild>
                    <w:div w:id="822040672">
                      <w:marLeft w:val="0"/>
                      <w:marRight w:val="0"/>
                      <w:marTop w:val="0"/>
                      <w:marBottom w:val="0"/>
                      <w:divBdr>
                        <w:top w:val="none" w:sz="0" w:space="0" w:color="auto"/>
                        <w:left w:val="none" w:sz="0" w:space="0" w:color="auto"/>
                        <w:bottom w:val="none" w:sz="0" w:space="0" w:color="auto"/>
                        <w:right w:val="none" w:sz="0" w:space="0" w:color="auto"/>
                      </w:divBdr>
                    </w:div>
                  </w:divsChild>
                </w:div>
                <w:div w:id="1900939252">
                  <w:marLeft w:val="0"/>
                  <w:marRight w:val="0"/>
                  <w:marTop w:val="0"/>
                  <w:marBottom w:val="0"/>
                  <w:divBdr>
                    <w:top w:val="single" w:sz="2" w:space="1" w:color="FFFFFF"/>
                    <w:left w:val="single" w:sz="2" w:space="12" w:color="FFFFFF"/>
                    <w:bottom w:val="single" w:sz="2" w:space="1" w:color="FFFFFF"/>
                    <w:right w:val="single" w:sz="2" w:space="4" w:color="FFFFFF"/>
                  </w:divBdr>
                  <w:divsChild>
                    <w:div w:id="1440562236">
                      <w:marLeft w:val="0"/>
                      <w:marRight w:val="0"/>
                      <w:marTop w:val="0"/>
                      <w:marBottom w:val="0"/>
                      <w:divBdr>
                        <w:top w:val="none" w:sz="0" w:space="0" w:color="auto"/>
                        <w:left w:val="none" w:sz="0" w:space="0" w:color="auto"/>
                        <w:bottom w:val="none" w:sz="0" w:space="0" w:color="auto"/>
                        <w:right w:val="none" w:sz="0" w:space="0" w:color="auto"/>
                      </w:divBdr>
                    </w:div>
                  </w:divsChild>
                </w:div>
                <w:div w:id="985016819">
                  <w:marLeft w:val="0"/>
                  <w:marRight w:val="0"/>
                  <w:marTop w:val="0"/>
                  <w:marBottom w:val="0"/>
                  <w:divBdr>
                    <w:top w:val="single" w:sz="2" w:space="1" w:color="FFFFFF"/>
                    <w:left w:val="single" w:sz="2" w:space="12" w:color="FFFFFF"/>
                    <w:bottom w:val="single" w:sz="2" w:space="1" w:color="FFFFFF"/>
                    <w:right w:val="single" w:sz="2" w:space="4" w:color="FFFFFF"/>
                  </w:divBdr>
                  <w:divsChild>
                    <w:div w:id="771972704">
                      <w:marLeft w:val="0"/>
                      <w:marRight w:val="0"/>
                      <w:marTop w:val="0"/>
                      <w:marBottom w:val="0"/>
                      <w:divBdr>
                        <w:top w:val="none" w:sz="0" w:space="0" w:color="auto"/>
                        <w:left w:val="none" w:sz="0" w:space="0" w:color="auto"/>
                        <w:bottom w:val="none" w:sz="0" w:space="0" w:color="auto"/>
                        <w:right w:val="none" w:sz="0" w:space="0" w:color="auto"/>
                      </w:divBdr>
                    </w:div>
                  </w:divsChild>
                </w:div>
                <w:div w:id="1675108789">
                  <w:marLeft w:val="0"/>
                  <w:marRight w:val="0"/>
                  <w:marTop w:val="0"/>
                  <w:marBottom w:val="0"/>
                  <w:divBdr>
                    <w:top w:val="single" w:sz="2" w:space="1" w:color="FFFFFF"/>
                    <w:left w:val="single" w:sz="2" w:space="12" w:color="FFFFFF"/>
                    <w:bottom w:val="single" w:sz="2" w:space="1" w:color="FFFFFF"/>
                    <w:right w:val="single" w:sz="2" w:space="4" w:color="FFFFFF"/>
                  </w:divBdr>
                  <w:divsChild>
                    <w:div w:id="1891648569">
                      <w:marLeft w:val="0"/>
                      <w:marRight w:val="0"/>
                      <w:marTop w:val="0"/>
                      <w:marBottom w:val="0"/>
                      <w:divBdr>
                        <w:top w:val="none" w:sz="0" w:space="0" w:color="auto"/>
                        <w:left w:val="none" w:sz="0" w:space="0" w:color="auto"/>
                        <w:bottom w:val="none" w:sz="0" w:space="0" w:color="auto"/>
                        <w:right w:val="none" w:sz="0" w:space="0" w:color="auto"/>
                      </w:divBdr>
                    </w:div>
                  </w:divsChild>
                </w:div>
                <w:div w:id="101386591">
                  <w:marLeft w:val="0"/>
                  <w:marRight w:val="0"/>
                  <w:marTop w:val="0"/>
                  <w:marBottom w:val="0"/>
                  <w:divBdr>
                    <w:top w:val="single" w:sz="2" w:space="1" w:color="FFFFFF"/>
                    <w:left w:val="single" w:sz="2" w:space="12" w:color="FFFFFF"/>
                    <w:bottom w:val="single" w:sz="2" w:space="4" w:color="FFFFFF"/>
                    <w:right w:val="single" w:sz="2" w:space="4" w:color="FFFFFF"/>
                  </w:divBdr>
                  <w:divsChild>
                    <w:div w:id="8590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08615">
      <w:bodyDiv w:val="1"/>
      <w:marLeft w:val="0"/>
      <w:marRight w:val="0"/>
      <w:marTop w:val="0"/>
      <w:marBottom w:val="0"/>
      <w:divBdr>
        <w:top w:val="none" w:sz="0" w:space="0" w:color="auto"/>
        <w:left w:val="none" w:sz="0" w:space="0" w:color="auto"/>
        <w:bottom w:val="none" w:sz="0" w:space="0" w:color="auto"/>
        <w:right w:val="none" w:sz="0" w:space="0" w:color="auto"/>
      </w:divBdr>
      <w:divsChild>
        <w:div w:id="1095369412">
          <w:marLeft w:val="0"/>
          <w:marRight w:val="0"/>
          <w:marTop w:val="0"/>
          <w:marBottom w:val="0"/>
          <w:divBdr>
            <w:top w:val="none" w:sz="0" w:space="0" w:color="auto"/>
            <w:left w:val="none" w:sz="0" w:space="0" w:color="auto"/>
            <w:bottom w:val="none" w:sz="0" w:space="0" w:color="auto"/>
            <w:right w:val="none" w:sz="0" w:space="0" w:color="auto"/>
          </w:divBdr>
        </w:div>
        <w:div w:id="716704412">
          <w:marLeft w:val="0"/>
          <w:marRight w:val="0"/>
          <w:marTop w:val="0"/>
          <w:marBottom w:val="335"/>
          <w:divBdr>
            <w:top w:val="none" w:sz="0" w:space="0" w:color="auto"/>
            <w:left w:val="none" w:sz="0" w:space="0" w:color="auto"/>
            <w:bottom w:val="none" w:sz="0" w:space="0" w:color="auto"/>
            <w:right w:val="none" w:sz="0" w:space="0" w:color="auto"/>
          </w:divBdr>
          <w:divsChild>
            <w:div w:id="1048577586">
              <w:marLeft w:val="0"/>
              <w:marRight w:val="0"/>
              <w:marTop w:val="0"/>
              <w:marBottom w:val="0"/>
              <w:divBdr>
                <w:top w:val="none" w:sz="0" w:space="0" w:color="auto"/>
                <w:left w:val="none" w:sz="0" w:space="0" w:color="auto"/>
                <w:bottom w:val="none" w:sz="0" w:space="0" w:color="auto"/>
                <w:right w:val="none" w:sz="0" w:space="0" w:color="auto"/>
              </w:divBdr>
              <w:divsChild>
                <w:div w:id="1427532680">
                  <w:marLeft w:val="0"/>
                  <w:marRight w:val="0"/>
                  <w:marTop w:val="0"/>
                  <w:marBottom w:val="0"/>
                  <w:divBdr>
                    <w:top w:val="single" w:sz="2" w:space="4" w:color="FFFFFF"/>
                    <w:left w:val="single" w:sz="2" w:space="12" w:color="FFFFFF"/>
                    <w:bottom w:val="single" w:sz="2" w:space="1" w:color="FFFFFF"/>
                    <w:right w:val="single" w:sz="2" w:space="4" w:color="FFFFFF"/>
                  </w:divBdr>
                  <w:divsChild>
                    <w:div w:id="657881395">
                      <w:marLeft w:val="0"/>
                      <w:marRight w:val="0"/>
                      <w:marTop w:val="0"/>
                      <w:marBottom w:val="0"/>
                      <w:divBdr>
                        <w:top w:val="none" w:sz="0" w:space="0" w:color="auto"/>
                        <w:left w:val="none" w:sz="0" w:space="0" w:color="auto"/>
                        <w:bottom w:val="none" w:sz="0" w:space="0" w:color="auto"/>
                        <w:right w:val="none" w:sz="0" w:space="0" w:color="auto"/>
                      </w:divBdr>
                    </w:div>
                  </w:divsChild>
                </w:div>
                <w:div w:id="2013407801">
                  <w:marLeft w:val="0"/>
                  <w:marRight w:val="0"/>
                  <w:marTop w:val="0"/>
                  <w:marBottom w:val="0"/>
                  <w:divBdr>
                    <w:top w:val="single" w:sz="2" w:space="1" w:color="FFFFFF"/>
                    <w:left w:val="single" w:sz="2" w:space="12" w:color="FFFFFF"/>
                    <w:bottom w:val="single" w:sz="2" w:space="1" w:color="FFFFFF"/>
                    <w:right w:val="single" w:sz="2" w:space="4" w:color="FFFFFF"/>
                  </w:divBdr>
                  <w:divsChild>
                    <w:div w:id="1555891547">
                      <w:marLeft w:val="0"/>
                      <w:marRight w:val="0"/>
                      <w:marTop w:val="0"/>
                      <w:marBottom w:val="0"/>
                      <w:divBdr>
                        <w:top w:val="none" w:sz="0" w:space="0" w:color="auto"/>
                        <w:left w:val="none" w:sz="0" w:space="0" w:color="auto"/>
                        <w:bottom w:val="none" w:sz="0" w:space="0" w:color="auto"/>
                        <w:right w:val="none" w:sz="0" w:space="0" w:color="auto"/>
                      </w:divBdr>
                    </w:div>
                  </w:divsChild>
                </w:div>
                <w:div w:id="1035156338">
                  <w:marLeft w:val="0"/>
                  <w:marRight w:val="0"/>
                  <w:marTop w:val="0"/>
                  <w:marBottom w:val="0"/>
                  <w:divBdr>
                    <w:top w:val="single" w:sz="2" w:space="1" w:color="FFFFFF"/>
                    <w:left w:val="single" w:sz="2" w:space="12" w:color="FFFFFF"/>
                    <w:bottom w:val="single" w:sz="2" w:space="1" w:color="FFFFFF"/>
                    <w:right w:val="single" w:sz="2" w:space="4" w:color="FFFFFF"/>
                  </w:divBdr>
                  <w:divsChild>
                    <w:div w:id="1653556928">
                      <w:marLeft w:val="0"/>
                      <w:marRight w:val="0"/>
                      <w:marTop w:val="0"/>
                      <w:marBottom w:val="0"/>
                      <w:divBdr>
                        <w:top w:val="none" w:sz="0" w:space="0" w:color="auto"/>
                        <w:left w:val="none" w:sz="0" w:space="0" w:color="auto"/>
                        <w:bottom w:val="none" w:sz="0" w:space="0" w:color="auto"/>
                        <w:right w:val="none" w:sz="0" w:space="0" w:color="auto"/>
                      </w:divBdr>
                    </w:div>
                  </w:divsChild>
                </w:div>
                <w:div w:id="1044985831">
                  <w:marLeft w:val="0"/>
                  <w:marRight w:val="0"/>
                  <w:marTop w:val="0"/>
                  <w:marBottom w:val="0"/>
                  <w:divBdr>
                    <w:top w:val="single" w:sz="2" w:space="1" w:color="FFFFFF"/>
                    <w:left w:val="single" w:sz="2" w:space="12" w:color="FFFFFF"/>
                    <w:bottom w:val="single" w:sz="2" w:space="1" w:color="FFFFFF"/>
                    <w:right w:val="single" w:sz="2" w:space="4" w:color="FFFFFF"/>
                  </w:divBdr>
                  <w:divsChild>
                    <w:div w:id="775097089">
                      <w:marLeft w:val="0"/>
                      <w:marRight w:val="0"/>
                      <w:marTop w:val="0"/>
                      <w:marBottom w:val="0"/>
                      <w:divBdr>
                        <w:top w:val="none" w:sz="0" w:space="0" w:color="auto"/>
                        <w:left w:val="none" w:sz="0" w:space="0" w:color="auto"/>
                        <w:bottom w:val="none" w:sz="0" w:space="0" w:color="auto"/>
                        <w:right w:val="none" w:sz="0" w:space="0" w:color="auto"/>
                      </w:divBdr>
                    </w:div>
                  </w:divsChild>
                </w:div>
                <w:div w:id="167255860">
                  <w:marLeft w:val="0"/>
                  <w:marRight w:val="0"/>
                  <w:marTop w:val="0"/>
                  <w:marBottom w:val="0"/>
                  <w:divBdr>
                    <w:top w:val="single" w:sz="2" w:space="1" w:color="FFFFFF"/>
                    <w:left w:val="single" w:sz="2" w:space="12" w:color="FFFFFF"/>
                    <w:bottom w:val="single" w:sz="2" w:space="1" w:color="FFFFFF"/>
                    <w:right w:val="single" w:sz="2" w:space="4" w:color="FFFFFF"/>
                  </w:divBdr>
                  <w:divsChild>
                    <w:div w:id="907761180">
                      <w:marLeft w:val="0"/>
                      <w:marRight w:val="0"/>
                      <w:marTop w:val="0"/>
                      <w:marBottom w:val="0"/>
                      <w:divBdr>
                        <w:top w:val="none" w:sz="0" w:space="0" w:color="auto"/>
                        <w:left w:val="none" w:sz="0" w:space="0" w:color="auto"/>
                        <w:bottom w:val="none" w:sz="0" w:space="0" w:color="auto"/>
                        <w:right w:val="none" w:sz="0" w:space="0" w:color="auto"/>
                      </w:divBdr>
                    </w:div>
                  </w:divsChild>
                </w:div>
                <w:div w:id="2121486127">
                  <w:marLeft w:val="0"/>
                  <w:marRight w:val="0"/>
                  <w:marTop w:val="0"/>
                  <w:marBottom w:val="0"/>
                  <w:divBdr>
                    <w:top w:val="single" w:sz="2" w:space="1" w:color="FFFFFF"/>
                    <w:left w:val="single" w:sz="2" w:space="12" w:color="FFFFFF"/>
                    <w:bottom w:val="single" w:sz="2" w:space="1" w:color="FFFFFF"/>
                    <w:right w:val="single" w:sz="2" w:space="4" w:color="FFFFFF"/>
                  </w:divBdr>
                  <w:divsChild>
                    <w:div w:id="500199949">
                      <w:marLeft w:val="0"/>
                      <w:marRight w:val="0"/>
                      <w:marTop w:val="0"/>
                      <w:marBottom w:val="0"/>
                      <w:divBdr>
                        <w:top w:val="none" w:sz="0" w:space="0" w:color="auto"/>
                        <w:left w:val="none" w:sz="0" w:space="0" w:color="auto"/>
                        <w:bottom w:val="none" w:sz="0" w:space="0" w:color="auto"/>
                        <w:right w:val="none" w:sz="0" w:space="0" w:color="auto"/>
                      </w:divBdr>
                    </w:div>
                  </w:divsChild>
                </w:div>
                <w:div w:id="768307490">
                  <w:marLeft w:val="0"/>
                  <w:marRight w:val="0"/>
                  <w:marTop w:val="0"/>
                  <w:marBottom w:val="0"/>
                  <w:divBdr>
                    <w:top w:val="single" w:sz="2" w:space="1" w:color="FFFFFF"/>
                    <w:left w:val="single" w:sz="2" w:space="12" w:color="FFFFFF"/>
                    <w:bottom w:val="single" w:sz="2" w:space="1" w:color="FFFFFF"/>
                    <w:right w:val="single" w:sz="2" w:space="4" w:color="FFFFFF"/>
                  </w:divBdr>
                  <w:divsChild>
                    <w:div w:id="1573470300">
                      <w:marLeft w:val="0"/>
                      <w:marRight w:val="0"/>
                      <w:marTop w:val="0"/>
                      <w:marBottom w:val="0"/>
                      <w:divBdr>
                        <w:top w:val="none" w:sz="0" w:space="0" w:color="auto"/>
                        <w:left w:val="none" w:sz="0" w:space="0" w:color="auto"/>
                        <w:bottom w:val="none" w:sz="0" w:space="0" w:color="auto"/>
                        <w:right w:val="none" w:sz="0" w:space="0" w:color="auto"/>
                      </w:divBdr>
                    </w:div>
                  </w:divsChild>
                </w:div>
                <w:div w:id="909729607">
                  <w:marLeft w:val="0"/>
                  <w:marRight w:val="0"/>
                  <w:marTop w:val="0"/>
                  <w:marBottom w:val="0"/>
                  <w:divBdr>
                    <w:top w:val="single" w:sz="2" w:space="1" w:color="FFFFFF"/>
                    <w:left w:val="single" w:sz="2" w:space="12" w:color="FFFFFF"/>
                    <w:bottom w:val="single" w:sz="2" w:space="1" w:color="FFFFFF"/>
                    <w:right w:val="single" w:sz="2" w:space="4" w:color="FFFFFF"/>
                  </w:divBdr>
                  <w:divsChild>
                    <w:div w:id="1632664833">
                      <w:marLeft w:val="0"/>
                      <w:marRight w:val="0"/>
                      <w:marTop w:val="0"/>
                      <w:marBottom w:val="0"/>
                      <w:divBdr>
                        <w:top w:val="none" w:sz="0" w:space="0" w:color="auto"/>
                        <w:left w:val="none" w:sz="0" w:space="0" w:color="auto"/>
                        <w:bottom w:val="none" w:sz="0" w:space="0" w:color="auto"/>
                        <w:right w:val="none" w:sz="0" w:space="0" w:color="auto"/>
                      </w:divBdr>
                    </w:div>
                  </w:divsChild>
                </w:div>
                <w:div w:id="659695509">
                  <w:marLeft w:val="0"/>
                  <w:marRight w:val="0"/>
                  <w:marTop w:val="0"/>
                  <w:marBottom w:val="0"/>
                  <w:divBdr>
                    <w:top w:val="single" w:sz="2" w:space="1" w:color="FFFFFF"/>
                    <w:left w:val="single" w:sz="2" w:space="12" w:color="FFFFFF"/>
                    <w:bottom w:val="single" w:sz="2" w:space="1" w:color="FFFFFF"/>
                    <w:right w:val="single" w:sz="2" w:space="4" w:color="FFFFFF"/>
                  </w:divBdr>
                  <w:divsChild>
                    <w:div w:id="986519324">
                      <w:marLeft w:val="0"/>
                      <w:marRight w:val="0"/>
                      <w:marTop w:val="0"/>
                      <w:marBottom w:val="0"/>
                      <w:divBdr>
                        <w:top w:val="none" w:sz="0" w:space="0" w:color="auto"/>
                        <w:left w:val="none" w:sz="0" w:space="0" w:color="auto"/>
                        <w:bottom w:val="none" w:sz="0" w:space="0" w:color="auto"/>
                        <w:right w:val="none" w:sz="0" w:space="0" w:color="auto"/>
                      </w:divBdr>
                    </w:div>
                  </w:divsChild>
                </w:div>
                <w:div w:id="1776172728">
                  <w:marLeft w:val="0"/>
                  <w:marRight w:val="0"/>
                  <w:marTop w:val="0"/>
                  <w:marBottom w:val="0"/>
                  <w:divBdr>
                    <w:top w:val="single" w:sz="2" w:space="1" w:color="FFFFFF"/>
                    <w:left w:val="single" w:sz="2" w:space="12" w:color="FFFFFF"/>
                    <w:bottom w:val="single" w:sz="2" w:space="1" w:color="FFFFFF"/>
                    <w:right w:val="single" w:sz="2" w:space="4" w:color="FFFFFF"/>
                  </w:divBdr>
                  <w:divsChild>
                    <w:div w:id="197662948">
                      <w:marLeft w:val="0"/>
                      <w:marRight w:val="0"/>
                      <w:marTop w:val="0"/>
                      <w:marBottom w:val="0"/>
                      <w:divBdr>
                        <w:top w:val="none" w:sz="0" w:space="0" w:color="auto"/>
                        <w:left w:val="none" w:sz="0" w:space="0" w:color="auto"/>
                        <w:bottom w:val="none" w:sz="0" w:space="0" w:color="auto"/>
                        <w:right w:val="none" w:sz="0" w:space="0" w:color="auto"/>
                      </w:divBdr>
                    </w:div>
                  </w:divsChild>
                </w:div>
                <w:div w:id="667944785">
                  <w:marLeft w:val="0"/>
                  <w:marRight w:val="0"/>
                  <w:marTop w:val="0"/>
                  <w:marBottom w:val="0"/>
                  <w:divBdr>
                    <w:top w:val="single" w:sz="2" w:space="1" w:color="FFFFFF"/>
                    <w:left w:val="single" w:sz="2" w:space="12" w:color="FFFFFF"/>
                    <w:bottom w:val="single" w:sz="2" w:space="1" w:color="FFFFFF"/>
                    <w:right w:val="single" w:sz="2" w:space="4" w:color="FFFFFF"/>
                  </w:divBdr>
                  <w:divsChild>
                    <w:div w:id="968127817">
                      <w:marLeft w:val="0"/>
                      <w:marRight w:val="0"/>
                      <w:marTop w:val="0"/>
                      <w:marBottom w:val="0"/>
                      <w:divBdr>
                        <w:top w:val="none" w:sz="0" w:space="0" w:color="auto"/>
                        <w:left w:val="none" w:sz="0" w:space="0" w:color="auto"/>
                        <w:bottom w:val="none" w:sz="0" w:space="0" w:color="auto"/>
                        <w:right w:val="none" w:sz="0" w:space="0" w:color="auto"/>
                      </w:divBdr>
                    </w:div>
                  </w:divsChild>
                </w:div>
                <w:div w:id="1186944700">
                  <w:marLeft w:val="0"/>
                  <w:marRight w:val="0"/>
                  <w:marTop w:val="0"/>
                  <w:marBottom w:val="0"/>
                  <w:divBdr>
                    <w:top w:val="single" w:sz="2" w:space="1" w:color="FFFFFF"/>
                    <w:left w:val="single" w:sz="2" w:space="12" w:color="FFFFFF"/>
                    <w:bottom w:val="single" w:sz="2" w:space="1" w:color="FFFFFF"/>
                    <w:right w:val="single" w:sz="2" w:space="4" w:color="FFFFFF"/>
                  </w:divBdr>
                  <w:divsChild>
                    <w:div w:id="1181310210">
                      <w:marLeft w:val="0"/>
                      <w:marRight w:val="0"/>
                      <w:marTop w:val="0"/>
                      <w:marBottom w:val="0"/>
                      <w:divBdr>
                        <w:top w:val="none" w:sz="0" w:space="0" w:color="auto"/>
                        <w:left w:val="none" w:sz="0" w:space="0" w:color="auto"/>
                        <w:bottom w:val="none" w:sz="0" w:space="0" w:color="auto"/>
                        <w:right w:val="none" w:sz="0" w:space="0" w:color="auto"/>
                      </w:divBdr>
                    </w:div>
                  </w:divsChild>
                </w:div>
                <w:div w:id="118960293">
                  <w:marLeft w:val="0"/>
                  <w:marRight w:val="0"/>
                  <w:marTop w:val="0"/>
                  <w:marBottom w:val="0"/>
                  <w:divBdr>
                    <w:top w:val="single" w:sz="2" w:space="1" w:color="FFFFFF"/>
                    <w:left w:val="single" w:sz="2" w:space="12" w:color="FFFFFF"/>
                    <w:bottom w:val="single" w:sz="2" w:space="1" w:color="FFFFFF"/>
                    <w:right w:val="single" w:sz="2" w:space="4" w:color="FFFFFF"/>
                  </w:divBdr>
                  <w:divsChild>
                    <w:div w:id="351803651">
                      <w:marLeft w:val="0"/>
                      <w:marRight w:val="0"/>
                      <w:marTop w:val="0"/>
                      <w:marBottom w:val="0"/>
                      <w:divBdr>
                        <w:top w:val="none" w:sz="0" w:space="0" w:color="auto"/>
                        <w:left w:val="none" w:sz="0" w:space="0" w:color="auto"/>
                        <w:bottom w:val="none" w:sz="0" w:space="0" w:color="auto"/>
                        <w:right w:val="none" w:sz="0" w:space="0" w:color="auto"/>
                      </w:divBdr>
                    </w:div>
                  </w:divsChild>
                </w:div>
                <w:div w:id="1630160712">
                  <w:marLeft w:val="0"/>
                  <w:marRight w:val="0"/>
                  <w:marTop w:val="0"/>
                  <w:marBottom w:val="0"/>
                  <w:divBdr>
                    <w:top w:val="single" w:sz="2" w:space="1" w:color="FFFFFF"/>
                    <w:left w:val="single" w:sz="2" w:space="12" w:color="FFFFFF"/>
                    <w:bottom w:val="single" w:sz="2" w:space="1" w:color="FFFFFF"/>
                    <w:right w:val="single" w:sz="2" w:space="4" w:color="FFFFFF"/>
                  </w:divBdr>
                  <w:divsChild>
                    <w:div w:id="1331057092">
                      <w:marLeft w:val="0"/>
                      <w:marRight w:val="0"/>
                      <w:marTop w:val="0"/>
                      <w:marBottom w:val="0"/>
                      <w:divBdr>
                        <w:top w:val="none" w:sz="0" w:space="0" w:color="auto"/>
                        <w:left w:val="none" w:sz="0" w:space="0" w:color="auto"/>
                        <w:bottom w:val="none" w:sz="0" w:space="0" w:color="auto"/>
                        <w:right w:val="none" w:sz="0" w:space="0" w:color="auto"/>
                      </w:divBdr>
                    </w:div>
                  </w:divsChild>
                </w:div>
                <w:div w:id="450786164">
                  <w:marLeft w:val="0"/>
                  <w:marRight w:val="0"/>
                  <w:marTop w:val="0"/>
                  <w:marBottom w:val="0"/>
                  <w:divBdr>
                    <w:top w:val="single" w:sz="2" w:space="1" w:color="FFFFFF"/>
                    <w:left w:val="single" w:sz="2" w:space="12" w:color="FFFFFF"/>
                    <w:bottom w:val="single" w:sz="2" w:space="1" w:color="FFFFFF"/>
                    <w:right w:val="single" w:sz="2" w:space="4" w:color="FFFFFF"/>
                  </w:divBdr>
                  <w:divsChild>
                    <w:div w:id="613245286">
                      <w:marLeft w:val="0"/>
                      <w:marRight w:val="0"/>
                      <w:marTop w:val="0"/>
                      <w:marBottom w:val="0"/>
                      <w:divBdr>
                        <w:top w:val="none" w:sz="0" w:space="0" w:color="auto"/>
                        <w:left w:val="none" w:sz="0" w:space="0" w:color="auto"/>
                        <w:bottom w:val="none" w:sz="0" w:space="0" w:color="auto"/>
                        <w:right w:val="none" w:sz="0" w:space="0" w:color="auto"/>
                      </w:divBdr>
                    </w:div>
                  </w:divsChild>
                </w:div>
                <w:div w:id="1695494669">
                  <w:marLeft w:val="0"/>
                  <w:marRight w:val="0"/>
                  <w:marTop w:val="0"/>
                  <w:marBottom w:val="0"/>
                  <w:divBdr>
                    <w:top w:val="single" w:sz="2" w:space="1" w:color="FFFFFF"/>
                    <w:left w:val="single" w:sz="2" w:space="12" w:color="FFFFFF"/>
                    <w:bottom w:val="single" w:sz="2" w:space="1" w:color="FFFFFF"/>
                    <w:right w:val="single" w:sz="2" w:space="4" w:color="FFFFFF"/>
                  </w:divBdr>
                  <w:divsChild>
                    <w:div w:id="1712727415">
                      <w:marLeft w:val="0"/>
                      <w:marRight w:val="0"/>
                      <w:marTop w:val="0"/>
                      <w:marBottom w:val="0"/>
                      <w:divBdr>
                        <w:top w:val="none" w:sz="0" w:space="0" w:color="auto"/>
                        <w:left w:val="none" w:sz="0" w:space="0" w:color="auto"/>
                        <w:bottom w:val="none" w:sz="0" w:space="0" w:color="auto"/>
                        <w:right w:val="none" w:sz="0" w:space="0" w:color="auto"/>
                      </w:divBdr>
                    </w:div>
                  </w:divsChild>
                </w:div>
                <w:div w:id="1462771334">
                  <w:marLeft w:val="0"/>
                  <w:marRight w:val="0"/>
                  <w:marTop w:val="0"/>
                  <w:marBottom w:val="0"/>
                  <w:divBdr>
                    <w:top w:val="single" w:sz="2" w:space="1" w:color="FFFFFF"/>
                    <w:left w:val="single" w:sz="2" w:space="12" w:color="FFFFFF"/>
                    <w:bottom w:val="single" w:sz="2" w:space="1" w:color="FFFFFF"/>
                    <w:right w:val="single" w:sz="2" w:space="4" w:color="FFFFFF"/>
                  </w:divBdr>
                  <w:divsChild>
                    <w:div w:id="592083375">
                      <w:marLeft w:val="0"/>
                      <w:marRight w:val="0"/>
                      <w:marTop w:val="0"/>
                      <w:marBottom w:val="0"/>
                      <w:divBdr>
                        <w:top w:val="none" w:sz="0" w:space="0" w:color="auto"/>
                        <w:left w:val="none" w:sz="0" w:space="0" w:color="auto"/>
                        <w:bottom w:val="none" w:sz="0" w:space="0" w:color="auto"/>
                        <w:right w:val="none" w:sz="0" w:space="0" w:color="auto"/>
                      </w:divBdr>
                    </w:div>
                  </w:divsChild>
                </w:div>
                <w:div w:id="549879301">
                  <w:marLeft w:val="0"/>
                  <w:marRight w:val="0"/>
                  <w:marTop w:val="0"/>
                  <w:marBottom w:val="0"/>
                  <w:divBdr>
                    <w:top w:val="single" w:sz="2" w:space="1" w:color="FFFFFF"/>
                    <w:left w:val="single" w:sz="2" w:space="12" w:color="FFFFFF"/>
                    <w:bottom w:val="single" w:sz="2" w:space="1" w:color="FFFFFF"/>
                    <w:right w:val="single" w:sz="2" w:space="4" w:color="FFFFFF"/>
                  </w:divBdr>
                  <w:divsChild>
                    <w:div w:id="111442216">
                      <w:marLeft w:val="0"/>
                      <w:marRight w:val="0"/>
                      <w:marTop w:val="0"/>
                      <w:marBottom w:val="0"/>
                      <w:divBdr>
                        <w:top w:val="none" w:sz="0" w:space="0" w:color="auto"/>
                        <w:left w:val="none" w:sz="0" w:space="0" w:color="auto"/>
                        <w:bottom w:val="none" w:sz="0" w:space="0" w:color="auto"/>
                        <w:right w:val="none" w:sz="0" w:space="0" w:color="auto"/>
                      </w:divBdr>
                    </w:div>
                  </w:divsChild>
                </w:div>
                <w:div w:id="1537280450">
                  <w:marLeft w:val="0"/>
                  <w:marRight w:val="0"/>
                  <w:marTop w:val="0"/>
                  <w:marBottom w:val="0"/>
                  <w:divBdr>
                    <w:top w:val="single" w:sz="2" w:space="1" w:color="FFFFFF"/>
                    <w:left w:val="single" w:sz="2" w:space="12" w:color="FFFFFF"/>
                    <w:bottom w:val="single" w:sz="2" w:space="1" w:color="FFFFFF"/>
                    <w:right w:val="single" w:sz="2" w:space="4" w:color="FFFFFF"/>
                  </w:divBdr>
                  <w:divsChild>
                    <w:div w:id="545685008">
                      <w:marLeft w:val="0"/>
                      <w:marRight w:val="0"/>
                      <w:marTop w:val="0"/>
                      <w:marBottom w:val="0"/>
                      <w:divBdr>
                        <w:top w:val="none" w:sz="0" w:space="0" w:color="auto"/>
                        <w:left w:val="none" w:sz="0" w:space="0" w:color="auto"/>
                        <w:bottom w:val="none" w:sz="0" w:space="0" w:color="auto"/>
                        <w:right w:val="none" w:sz="0" w:space="0" w:color="auto"/>
                      </w:divBdr>
                    </w:div>
                  </w:divsChild>
                </w:div>
                <w:div w:id="1017806588">
                  <w:marLeft w:val="0"/>
                  <w:marRight w:val="0"/>
                  <w:marTop w:val="0"/>
                  <w:marBottom w:val="0"/>
                  <w:divBdr>
                    <w:top w:val="single" w:sz="2" w:space="1" w:color="FFFFFF"/>
                    <w:left w:val="single" w:sz="2" w:space="12" w:color="FFFFFF"/>
                    <w:bottom w:val="single" w:sz="2" w:space="1" w:color="FFFFFF"/>
                    <w:right w:val="single" w:sz="2" w:space="4" w:color="FFFFFF"/>
                  </w:divBdr>
                  <w:divsChild>
                    <w:div w:id="1923372540">
                      <w:marLeft w:val="0"/>
                      <w:marRight w:val="0"/>
                      <w:marTop w:val="0"/>
                      <w:marBottom w:val="0"/>
                      <w:divBdr>
                        <w:top w:val="none" w:sz="0" w:space="0" w:color="auto"/>
                        <w:left w:val="none" w:sz="0" w:space="0" w:color="auto"/>
                        <w:bottom w:val="none" w:sz="0" w:space="0" w:color="auto"/>
                        <w:right w:val="none" w:sz="0" w:space="0" w:color="auto"/>
                      </w:divBdr>
                    </w:div>
                  </w:divsChild>
                </w:div>
                <w:div w:id="1539662633">
                  <w:marLeft w:val="0"/>
                  <w:marRight w:val="0"/>
                  <w:marTop w:val="0"/>
                  <w:marBottom w:val="0"/>
                  <w:divBdr>
                    <w:top w:val="single" w:sz="2" w:space="1" w:color="FFFFFF"/>
                    <w:left w:val="single" w:sz="2" w:space="12" w:color="FFFFFF"/>
                    <w:bottom w:val="single" w:sz="2" w:space="1" w:color="FFFFFF"/>
                    <w:right w:val="single" w:sz="2" w:space="4" w:color="FFFFFF"/>
                  </w:divBdr>
                  <w:divsChild>
                    <w:div w:id="760495030">
                      <w:marLeft w:val="0"/>
                      <w:marRight w:val="0"/>
                      <w:marTop w:val="0"/>
                      <w:marBottom w:val="0"/>
                      <w:divBdr>
                        <w:top w:val="none" w:sz="0" w:space="0" w:color="auto"/>
                        <w:left w:val="none" w:sz="0" w:space="0" w:color="auto"/>
                        <w:bottom w:val="none" w:sz="0" w:space="0" w:color="auto"/>
                        <w:right w:val="none" w:sz="0" w:space="0" w:color="auto"/>
                      </w:divBdr>
                    </w:div>
                  </w:divsChild>
                </w:div>
                <w:div w:id="146748137">
                  <w:marLeft w:val="0"/>
                  <w:marRight w:val="0"/>
                  <w:marTop w:val="0"/>
                  <w:marBottom w:val="0"/>
                  <w:divBdr>
                    <w:top w:val="single" w:sz="2" w:space="1" w:color="FFFFFF"/>
                    <w:left w:val="single" w:sz="2" w:space="12" w:color="FFFFFF"/>
                    <w:bottom w:val="single" w:sz="2" w:space="4" w:color="FFFFFF"/>
                    <w:right w:val="single" w:sz="2" w:space="4" w:color="FFFFFF"/>
                  </w:divBdr>
                  <w:divsChild>
                    <w:div w:id="13804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368560">
          <w:marLeft w:val="0"/>
          <w:marRight w:val="0"/>
          <w:marTop w:val="0"/>
          <w:marBottom w:val="335"/>
          <w:divBdr>
            <w:top w:val="none" w:sz="0" w:space="0" w:color="auto"/>
            <w:left w:val="none" w:sz="0" w:space="0" w:color="auto"/>
            <w:bottom w:val="none" w:sz="0" w:space="0" w:color="auto"/>
            <w:right w:val="none" w:sz="0" w:space="0" w:color="auto"/>
          </w:divBdr>
          <w:divsChild>
            <w:div w:id="1894342380">
              <w:marLeft w:val="0"/>
              <w:marRight w:val="0"/>
              <w:marTop w:val="0"/>
              <w:marBottom w:val="0"/>
              <w:divBdr>
                <w:top w:val="none" w:sz="0" w:space="0" w:color="auto"/>
                <w:left w:val="none" w:sz="0" w:space="0" w:color="auto"/>
                <w:bottom w:val="none" w:sz="0" w:space="0" w:color="auto"/>
                <w:right w:val="none" w:sz="0" w:space="0" w:color="auto"/>
              </w:divBdr>
              <w:divsChild>
                <w:div w:id="191723237">
                  <w:marLeft w:val="0"/>
                  <w:marRight w:val="0"/>
                  <w:marTop w:val="0"/>
                  <w:marBottom w:val="0"/>
                  <w:divBdr>
                    <w:top w:val="single" w:sz="2" w:space="4" w:color="FFFFFF"/>
                    <w:left w:val="single" w:sz="2" w:space="12" w:color="FFFFFF"/>
                    <w:bottom w:val="single" w:sz="2" w:space="1" w:color="FFFFFF"/>
                    <w:right w:val="single" w:sz="2" w:space="4" w:color="FFFFFF"/>
                  </w:divBdr>
                  <w:divsChild>
                    <w:div w:id="448285855">
                      <w:marLeft w:val="0"/>
                      <w:marRight w:val="0"/>
                      <w:marTop w:val="0"/>
                      <w:marBottom w:val="0"/>
                      <w:divBdr>
                        <w:top w:val="none" w:sz="0" w:space="0" w:color="auto"/>
                        <w:left w:val="none" w:sz="0" w:space="0" w:color="auto"/>
                        <w:bottom w:val="none" w:sz="0" w:space="0" w:color="auto"/>
                        <w:right w:val="none" w:sz="0" w:space="0" w:color="auto"/>
                      </w:divBdr>
                    </w:div>
                  </w:divsChild>
                </w:div>
                <w:div w:id="1195465908">
                  <w:marLeft w:val="0"/>
                  <w:marRight w:val="0"/>
                  <w:marTop w:val="0"/>
                  <w:marBottom w:val="0"/>
                  <w:divBdr>
                    <w:top w:val="single" w:sz="2" w:space="1" w:color="FFFFFF"/>
                    <w:left w:val="single" w:sz="2" w:space="12" w:color="FFFFFF"/>
                    <w:bottom w:val="single" w:sz="2" w:space="1" w:color="FFFFFF"/>
                    <w:right w:val="single" w:sz="2" w:space="4" w:color="FFFFFF"/>
                  </w:divBdr>
                  <w:divsChild>
                    <w:div w:id="1361711083">
                      <w:marLeft w:val="0"/>
                      <w:marRight w:val="0"/>
                      <w:marTop w:val="0"/>
                      <w:marBottom w:val="0"/>
                      <w:divBdr>
                        <w:top w:val="none" w:sz="0" w:space="0" w:color="auto"/>
                        <w:left w:val="none" w:sz="0" w:space="0" w:color="auto"/>
                        <w:bottom w:val="none" w:sz="0" w:space="0" w:color="auto"/>
                        <w:right w:val="none" w:sz="0" w:space="0" w:color="auto"/>
                      </w:divBdr>
                    </w:div>
                  </w:divsChild>
                </w:div>
                <w:div w:id="1191380085">
                  <w:marLeft w:val="0"/>
                  <w:marRight w:val="0"/>
                  <w:marTop w:val="0"/>
                  <w:marBottom w:val="0"/>
                  <w:divBdr>
                    <w:top w:val="single" w:sz="2" w:space="1" w:color="FFFFFF"/>
                    <w:left w:val="single" w:sz="2" w:space="12" w:color="FFFFFF"/>
                    <w:bottom w:val="single" w:sz="2" w:space="1" w:color="FFFFFF"/>
                    <w:right w:val="single" w:sz="2" w:space="4" w:color="FFFFFF"/>
                  </w:divBdr>
                  <w:divsChild>
                    <w:div w:id="444887063">
                      <w:marLeft w:val="0"/>
                      <w:marRight w:val="0"/>
                      <w:marTop w:val="0"/>
                      <w:marBottom w:val="0"/>
                      <w:divBdr>
                        <w:top w:val="none" w:sz="0" w:space="0" w:color="auto"/>
                        <w:left w:val="none" w:sz="0" w:space="0" w:color="auto"/>
                        <w:bottom w:val="none" w:sz="0" w:space="0" w:color="auto"/>
                        <w:right w:val="none" w:sz="0" w:space="0" w:color="auto"/>
                      </w:divBdr>
                    </w:div>
                  </w:divsChild>
                </w:div>
                <w:div w:id="1514801460">
                  <w:marLeft w:val="0"/>
                  <w:marRight w:val="0"/>
                  <w:marTop w:val="0"/>
                  <w:marBottom w:val="0"/>
                  <w:divBdr>
                    <w:top w:val="single" w:sz="2" w:space="1" w:color="FFFFFF"/>
                    <w:left w:val="single" w:sz="2" w:space="12" w:color="FFFFFF"/>
                    <w:bottom w:val="single" w:sz="2" w:space="1" w:color="FFFFFF"/>
                    <w:right w:val="single" w:sz="2" w:space="4" w:color="FFFFFF"/>
                  </w:divBdr>
                  <w:divsChild>
                    <w:div w:id="1942295589">
                      <w:marLeft w:val="0"/>
                      <w:marRight w:val="0"/>
                      <w:marTop w:val="0"/>
                      <w:marBottom w:val="0"/>
                      <w:divBdr>
                        <w:top w:val="none" w:sz="0" w:space="0" w:color="auto"/>
                        <w:left w:val="none" w:sz="0" w:space="0" w:color="auto"/>
                        <w:bottom w:val="none" w:sz="0" w:space="0" w:color="auto"/>
                        <w:right w:val="none" w:sz="0" w:space="0" w:color="auto"/>
                      </w:divBdr>
                    </w:div>
                  </w:divsChild>
                </w:div>
                <w:div w:id="1438020693">
                  <w:marLeft w:val="0"/>
                  <w:marRight w:val="0"/>
                  <w:marTop w:val="0"/>
                  <w:marBottom w:val="0"/>
                  <w:divBdr>
                    <w:top w:val="single" w:sz="2" w:space="1" w:color="FFFFFF"/>
                    <w:left w:val="single" w:sz="2" w:space="12" w:color="FFFFFF"/>
                    <w:bottom w:val="single" w:sz="2" w:space="1" w:color="FFFFFF"/>
                    <w:right w:val="single" w:sz="2" w:space="4" w:color="FFFFFF"/>
                  </w:divBdr>
                  <w:divsChild>
                    <w:div w:id="150683318">
                      <w:marLeft w:val="0"/>
                      <w:marRight w:val="0"/>
                      <w:marTop w:val="0"/>
                      <w:marBottom w:val="0"/>
                      <w:divBdr>
                        <w:top w:val="none" w:sz="0" w:space="0" w:color="auto"/>
                        <w:left w:val="none" w:sz="0" w:space="0" w:color="auto"/>
                        <w:bottom w:val="none" w:sz="0" w:space="0" w:color="auto"/>
                        <w:right w:val="none" w:sz="0" w:space="0" w:color="auto"/>
                      </w:divBdr>
                    </w:div>
                  </w:divsChild>
                </w:div>
                <w:div w:id="1075278882">
                  <w:marLeft w:val="0"/>
                  <w:marRight w:val="0"/>
                  <w:marTop w:val="0"/>
                  <w:marBottom w:val="0"/>
                  <w:divBdr>
                    <w:top w:val="single" w:sz="2" w:space="1" w:color="FFFFFF"/>
                    <w:left w:val="single" w:sz="2" w:space="12" w:color="FFFFFF"/>
                    <w:bottom w:val="single" w:sz="2" w:space="1" w:color="FFFFFF"/>
                    <w:right w:val="single" w:sz="2" w:space="4" w:color="FFFFFF"/>
                  </w:divBdr>
                  <w:divsChild>
                    <w:div w:id="2130002690">
                      <w:marLeft w:val="0"/>
                      <w:marRight w:val="0"/>
                      <w:marTop w:val="0"/>
                      <w:marBottom w:val="0"/>
                      <w:divBdr>
                        <w:top w:val="none" w:sz="0" w:space="0" w:color="auto"/>
                        <w:left w:val="none" w:sz="0" w:space="0" w:color="auto"/>
                        <w:bottom w:val="none" w:sz="0" w:space="0" w:color="auto"/>
                        <w:right w:val="none" w:sz="0" w:space="0" w:color="auto"/>
                      </w:divBdr>
                    </w:div>
                  </w:divsChild>
                </w:div>
                <w:div w:id="1380323165">
                  <w:marLeft w:val="0"/>
                  <w:marRight w:val="0"/>
                  <w:marTop w:val="0"/>
                  <w:marBottom w:val="0"/>
                  <w:divBdr>
                    <w:top w:val="single" w:sz="2" w:space="1" w:color="FFFFFF"/>
                    <w:left w:val="single" w:sz="2" w:space="12" w:color="FFFFFF"/>
                    <w:bottom w:val="single" w:sz="2" w:space="1" w:color="FFFFFF"/>
                    <w:right w:val="single" w:sz="2" w:space="4" w:color="FFFFFF"/>
                  </w:divBdr>
                  <w:divsChild>
                    <w:div w:id="1425221937">
                      <w:marLeft w:val="0"/>
                      <w:marRight w:val="0"/>
                      <w:marTop w:val="0"/>
                      <w:marBottom w:val="0"/>
                      <w:divBdr>
                        <w:top w:val="none" w:sz="0" w:space="0" w:color="auto"/>
                        <w:left w:val="none" w:sz="0" w:space="0" w:color="auto"/>
                        <w:bottom w:val="none" w:sz="0" w:space="0" w:color="auto"/>
                        <w:right w:val="none" w:sz="0" w:space="0" w:color="auto"/>
                      </w:divBdr>
                    </w:div>
                  </w:divsChild>
                </w:div>
                <w:div w:id="507260280">
                  <w:marLeft w:val="0"/>
                  <w:marRight w:val="0"/>
                  <w:marTop w:val="0"/>
                  <w:marBottom w:val="0"/>
                  <w:divBdr>
                    <w:top w:val="single" w:sz="2" w:space="1" w:color="FFFFFF"/>
                    <w:left w:val="single" w:sz="2" w:space="12" w:color="FFFFFF"/>
                    <w:bottom w:val="single" w:sz="2" w:space="1" w:color="FFFFFF"/>
                    <w:right w:val="single" w:sz="2" w:space="4" w:color="FFFFFF"/>
                  </w:divBdr>
                  <w:divsChild>
                    <w:div w:id="1589773913">
                      <w:marLeft w:val="0"/>
                      <w:marRight w:val="0"/>
                      <w:marTop w:val="0"/>
                      <w:marBottom w:val="0"/>
                      <w:divBdr>
                        <w:top w:val="none" w:sz="0" w:space="0" w:color="auto"/>
                        <w:left w:val="none" w:sz="0" w:space="0" w:color="auto"/>
                        <w:bottom w:val="none" w:sz="0" w:space="0" w:color="auto"/>
                        <w:right w:val="none" w:sz="0" w:space="0" w:color="auto"/>
                      </w:divBdr>
                    </w:div>
                  </w:divsChild>
                </w:div>
                <w:div w:id="1571765237">
                  <w:marLeft w:val="0"/>
                  <w:marRight w:val="0"/>
                  <w:marTop w:val="0"/>
                  <w:marBottom w:val="0"/>
                  <w:divBdr>
                    <w:top w:val="single" w:sz="2" w:space="1" w:color="FFFFFF"/>
                    <w:left w:val="single" w:sz="2" w:space="12" w:color="FFFFFF"/>
                    <w:bottom w:val="single" w:sz="2" w:space="1" w:color="FFFFFF"/>
                    <w:right w:val="single" w:sz="2" w:space="4" w:color="FFFFFF"/>
                  </w:divBdr>
                  <w:divsChild>
                    <w:div w:id="2087266212">
                      <w:marLeft w:val="0"/>
                      <w:marRight w:val="0"/>
                      <w:marTop w:val="0"/>
                      <w:marBottom w:val="0"/>
                      <w:divBdr>
                        <w:top w:val="none" w:sz="0" w:space="0" w:color="auto"/>
                        <w:left w:val="none" w:sz="0" w:space="0" w:color="auto"/>
                        <w:bottom w:val="none" w:sz="0" w:space="0" w:color="auto"/>
                        <w:right w:val="none" w:sz="0" w:space="0" w:color="auto"/>
                      </w:divBdr>
                    </w:div>
                  </w:divsChild>
                </w:div>
                <w:div w:id="1040202940">
                  <w:marLeft w:val="0"/>
                  <w:marRight w:val="0"/>
                  <w:marTop w:val="0"/>
                  <w:marBottom w:val="0"/>
                  <w:divBdr>
                    <w:top w:val="single" w:sz="2" w:space="1" w:color="FFFFFF"/>
                    <w:left w:val="single" w:sz="2" w:space="12" w:color="FFFFFF"/>
                    <w:bottom w:val="single" w:sz="2" w:space="1" w:color="FFFFFF"/>
                    <w:right w:val="single" w:sz="2" w:space="4" w:color="FFFFFF"/>
                  </w:divBdr>
                  <w:divsChild>
                    <w:div w:id="1358503609">
                      <w:marLeft w:val="0"/>
                      <w:marRight w:val="0"/>
                      <w:marTop w:val="0"/>
                      <w:marBottom w:val="0"/>
                      <w:divBdr>
                        <w:top w:val="none" w:sz="0" w:space="0" w:color="auto"/>
                        <w:left w:val="none" w:sz="0" w:space="0" w:color="auto"/>
                        <w:bottom w:val="none" w:sz="0" w:space="0" w:color="auto"/>
                        <w:right w:val="none" w:sz="0" w:space="0" w:color="auto"/>
                      </w:divBdr>
                    </w:div>
                  </w:divsChild>
                </w:div>
                <w:div w:id="1542402136">
                  <w:marLeft w:val="0"/>
                  <w:marRight w:val="0"/>
                  <w:marTop w:val="0"/>
                  <w:marBottom w:val="0"/>
                  <w:divBdr>
                    <w:top w:val="single" w:sz="2" w:space="1" w:color="FFFFFF"/>
                    <w:left w:val="single" w:sz="2" w:space="12" w:color="FFFFFF"/>
                    <w:bottom w:val="single" w:sz="2" w:space="1" w:color="FFFFFF"/>
                    <w:right w:val="single" w:sz="2" w:space="4" w:color="FFFFFF"/>
                  </w:divBdr>
                  <w:divsChild>
                    <w:div w:id="397830340">
                      <w:marLeft w:val="0"/>
                      <w:marRight w:val="0"/>
                      <w:marTop w:val="0"/>
                      <w:marBottom w:val="0"/>
                      <w:divBdr>
                        <w:top w:val="none" w:sz="0" w:space="0" w:color="auto"/>
                        <w:left w:val="none" w:sz="0" w:space="0" w:color="auto"/>
                        <w:bottom w:val="none" w:sz="0" w:space="0" w:color="auto"/>
                        <w:right w:val="none" w:sz="0" w:space="0" w:color="auto"/>
                      </w:divBdr>
                    </w:div>
                  </w:divsChild>
                </w:div>
                <w:div w:id="300229625">
                  <w:marLeft w:val="0"/>
                  <w:marRight w:val="0"/>
                  <w:marTop w:val="0"/>
                  <w:marBottom w:val="0"/>
                  <w:divBdr>
                    <w:top w:val="single" w:sz="2" w:space="1" w:color="FFFFFF"/>
                    <w:left w:val="single" w:sz="2" w:space="12" w:color="FFFFFF"/>
                    <w:bottom w:val="single" w:sz="2" w:space="1" w:color="FFFFFF"/>
                    <w:right w:val="single" w:sz="2" w:space="4" w:color="FFFFFF"/>
                  </w:divBdr>
                  <w:divsChild>
                    <w:div w:id="1160077826">
                      <w:marLeft w:val="0"/>
                      <w:marRight w:val="0"/>
                      <w:marTop w:val="0"/>
                      <w:marBottom w:val="0"/>
                      <w:divBdr>
                        <w:top w:val="none" w:sz="0" w:space="0" w:color="auto"/>
                        <w:left w:val="none" w:sz="0" w:space="0" w:color="auto"/>
                        <w:bottom w:val="none" w:sz="0" w:space="0" w:color="auto"/>
                        <w:right w:val="none" w:sz="0" w:space="0" w:color="auto"/>
                      </w:divBdr>
                    </w:div>
                  </w:divsChild>
                </w:div>
                <w:div w:id="1953709376">
                  <w:marLeft w:val="0"/>
                  <w:marRight w:val="0"/>
                  <w:marTop w:val="0"/>
                  <w:marBottom w:val="0"/>
                  <w:divBdr>
                    <w:top w:val="single" w:sz="2" w:space="1" w:color="FFFFFF"/>
                    <w:left w:val="single" w:sz="2" w:space="12" w:color="FFFFFF"/>
                    <w:bottom w:val="single" w:sz="2" w:space="1" w:color="FFFFFF"/>
                    <w:right w:val="single" w:sz="2" w:space="4" w:color="FFFFFF"/>
                  </w:divBdr>
                  <w:divsChild>
                    <w:div w:id="529681156">
                      <w:marLeft w:val="0"/>
                      <w:marRight w:val="0"/>
                      <w:marTop w:val="0"/>
                      <w:marBottom w:val="0"/>
                      <w:divBdr>
                        <w:top w:val="none" w:sz="0" w:space="0" w:color="auto"/>
                        <w:left w:val="none" w:sz="0" w:space="0" w:color="auto"/>
                        <w:bottom w:val="none" w:sz="0" w:space="0" w:color="auto"/>
                        <w:right w:val="none" w:sz="0" w:space="0" w:color="auto"/>
                      </w:divBdr>
                    </w:div>
                  </w:divsChild>
                </w:div>
                <w:div w:id="688721992">
                  <w:marLeft w:val="0"/>
                  <w:marRight w:val="0"/>
                  <w:marTop w:val="0"/>
                  <w:marBottom w:val="0"/>
                  <w:divBdr>
                    <w:top w:val="single" w:sz="2" w:space="1" w:color="FFFFFF"/>
                    <w:left w:val="single" w:sz="2" w:space="12" w:color="FFFFFF"/>
                    <w:bottom w:val="single" w:sz="2" w:space="1" w:color="FFFFFF"/>
                    <w:right w:val="single" w:sz="2" w:space="4" w:color="FFFFFF"/>
                  </w:divBdr>
                  <w:divsChild>
                    <w:div w:id="1328166023">
                      <w:marLeft w:val="0"/>
                      <w:marRight w:val="0"/>
                      <w:marTop w:val="0"/>
                      <w:marBottom w:val="0"/>
                      <w:divBdr>
                        <w:top w:val="none" w:sz="0" w:space="0" w:color="auto"/>
                        <w:left w:val="none" w:sz="0" w:space="0" w:color="auto"/>
                        <w:bottom w:val="none" w:sz="0" w:space="0" w:color="auto"/>
                        <w:right w:val="none" w:sz="0" w:space="0" w:color="auto"/>
                      </w:divBdr>
                    </w:div>
                  </w:divsChild>
                </w:div>
                <w:div w:id="514659357">
                  <w:marLeft w:val="0"/>
                  <w:marRight w:val="0"/>
                  <w:marTop w:val="0"/>
                  <w:marBottom w:val="0"/>
                  <w:divBdr>
                    <w:top w:val="single" w:sz="2" w:space="1" w:color="FFFFFF"/>
                    <w:left w:val="single" w:sz="2" w:space="12" w:color="FFFFFF"/>
                    <w:bottom w:val="single" w:sz="2" w:space="1" w:color="FFFFFF"/>
                    <w:right w:val="single" w:sz="2" w:space="4" w:color="FFFFFF"/>
                  </w:divBdr>
                  <w:divsChild>
                    <w:div w:id="926620825">
                      <w:marLeft w:val="0"/>
                      <w:marRight w:val="0"/>
                      <w:marTop w:val="0"/>
                      <w:marBottom w:val="0"/>
                      <w:divBdr>
                        <w:top w:val="none" w:sz="0" w:space="0" w:color="auto"/>
                        <w:left w:val="none" w:sz="0" w:space="0" w:color="auto"/>
                        <w:bottom w:val="none" w:sz="0" w:space="0" w:color="auto"/>
                        <w:right w:val="none" w:sz="0" w:space="0" w:color="auto"/>
                      </w:divBdr>
                    </w:div>
                  </w:divsChild>
                </w:div>
                <w:div w:id="1673071115">
                  <w:marLeft w:val="0"/>
                  <w:marRight w:val="0"/>
                  <w:marTop w:val="0"/>
                  <w:marBottom w:val="0"/>
                  <w:divBdr>
                    <w:top w:val="single" w:sz="2" w:space="1" w:color="FFFFFF"/>
                    <w:left w:val="single" w:sz="2" w:space="12" w:color="FFFFFF"/>
                    <w:bottom w:val="single" w:sz="2" w:space="1" w:color="FFFFFF"/>
                    <w:right w:val="single" w:sz="2" w:space="4" w:color="FFFFFF"/>
                  </w:divBdr>
                  <w:divsChild>
                    <w:div w:id="587153138">
                      <w:marLeft w:val="0"/>
                      <w:marRight w:val="0"/>
                      <w:marTop w:val="0"/>
                      <w:marBottom w:val="0"/>
                      <w:divBdr>
                        <w:top w:val="none" w:sz="0" w:space="0" w:color="auto"/>
                        <w:left w:val="none" w:sz="0" w:space="0" w:color="auto"/>
                        <w:bottom w:val="none" w:sz="0" w:space="0" w:color="auto"/>
                        <w:right w:val="none" w:sz="0" w:space="0" w:color="auto"/>
                      </w:divBdr>
                    </w:div>
                  </w:divsChild>
                </w:div>
                <w:div w:id="1329014507">
                  <w:marLeft w:val="0"/>
                  <w:marRight w:val="0"/>
                  <w:marTop w:val="0"/>
                  <w:marBottom w:val="0"/>
                  <w:divBdr>
                    <w:top w:val="single" w:sz="2" w:space="1" w:color="FFFFFF"/>
                    <w:left w:val="single" w:sz="2" w:space="12" w:color="FFFFFF"/>
                    <w:bottom w:val="single" w:sz="2" w:space="1" w:color="FFFFFF"/>
                    <w:right w:val="single" w:sz="2" w:space="4" w:color="FFFFFF"/>
                  </w:divBdr>
                  <w:divsChild>
                    <w:div w:id="1600262147">
                      <w:marLeft w:val="0"/>
                      <w:marRight w:val="0"/>
                      <w:marTop w:val="0"/>
                      <w:marBottom w:val="0"/>
                      <w:divBdr>
                        <w:top w:val="none" w:sz="0" w:space="0" w:color="auto"/>
                        <w:left w:val="none" w:sz="0" w:space="0" w:color="auto"/>
                        <w:bottom w:val="none" w:sz="0" w:space="0" w:color="auto"/>
                        <w:right w:val="none" w:sz="0" w:space="0" w:color="auto"/>
                      </w:divBdr>
                    </w:div>
                  </w:divsChild>
                </w:div>
                <w:div w:id="414665225">
                  <w:marLeft w:val="0"/>
                  <w:marRight w:val="0"/>
                  <w:marTop w:val="0"/>
                  <w:marBottom w:val="0"/>
                  <w:divBdr>
                    <w:top w:val="single" w:sz="2" w:space="1" w:color="FFFFFF"/>
                    <w:left w:val="single" w:sz="2" w:space="12" w:color="FFFFFF"/>
                    <w:bottom w:val="single" w:sz="2" w:space="1" w:color="FFFFFF"/>
                    <w:right w:val="single" w:sz="2" w:space="4" w:color="FFFFFF"/>
                  </w:divBdr>
                  <w:divsChild>
                    <w:div w:id="660619733">
                      <w:marLeft w:val="0"/>
                      <w:marRight w:val="0"/>
                      <w:marTop w:val="0"/>
                      <w:marBottom w:val="0"/>
                      <w:divBdr>
                        <w:top w:val="none" w:sz="0" w:space="0" w:color="auto"/>
                        <w:left w:val="none" w:sz="0" w:space="0" w:color="auto"/>
                        <w:bottom w:val="none" w:sz="0" w:space="0" w:color="auto"/>
                        <w:right w:val="none" w:sz="0" w:space="0" w:color="auto"/>
                      </w:divBdr>
                    </w:div>
                  </w:divsChild>
                </w:div>
                <w:div w:id="1769614339">
                  <w:marLeft w:val="0"/>
                  <w:marRight w:val="0"/>
                  <w:marTop w:val="0"/>
                  <w:marBottom w:val="0"/>
                  <w:divBdr>
                    <w:top w:val="single" w:sz="2" w:space="1" w:color="FFFFFF"/>
                    <w:left w:val="single" w:sz="2" w:space="12" w:color="FFFFFF"/>
                    <w:bottom w:val="single" w:sz="2" w:space="1" w:color="FFFFFF"/>
                    <w:right w:val="single" w:sz="2" w:space="4" w:color="FFFFFF"/>
                  </w:divBdr>
                  <w:divsChild>
                    <w:div w:id="1316563850">
                      <w:marLeft w:val="0"/>
                      <w:marRight w:val="0"/>
                      <w:marTop w:val="0"/>
                      <w:marBottom w:val="0"/>
                      <w:divBdr>
                        <w:top w:val="none" w:sz="0" w:space="0" w:color="auto"/>
                        <w:left w:val="none" w:sz="0" w:space="0" w:color="auto"/>
                        <w:bottom w:val="none" w:sz="0" w:space="0" w:color="auto"/>
                        <w:right w:val="none" w:sz="0" w:space="0" w:color="auto"/>
                      </w:divBdr>
                    </w:div>
                  </w:divsChild>
                </w:div>
                <w:div w:id="174149783">
                  <w:marLeft w:val="0"/>
                  <w:marRight w:val="0"/>
                  <w:marTop w:val="0"/>
                  <w:marBottom w:val="0"/>
                  <w:divBdr>
                    <w:top w:val="single" w:sz="2" w:space="1" w:color="FFFFFF"/>
                    <w:left w:val="single" w:sz="2" w:space="12" w:color="FFFFFF"/>
                    <w:bottom w:val="single" w:sz="2" w:space="1" w:color="FFFFFF"/>
                    <w:right w:val="single" w:sz="2" w:space="4" w:color="FFFFFF"/>
                  </w:divBdr>
                  <w:divsChild>
                    <w:div w:id="1966806995">
                      <w:marLeft w:val="0"/>
                      <w:marRight w:val="0"/>
                      <w:marTop w:val="0"/>
                      <w:marBottom w:val="0"/>
                      <w:divBdr>
                        <w:top w:val="none" w:sz="0" w:space="0" w:color="auto"/>
                        <w:left w:val="none" w:sz="0" w:space="0" w:color="auto"/>
                        <w:bottom w:val="none" w:sz="0" w:space="0" w:color="auto"/>
                        <w:right w:val="none" w:sz="0" w:space="0" w:color="auto"/>
                      </w:divBdr>
                    </w:div>
                  </w:divsChild>
                </w:div>
                <w:div w:id="1117411734">
                  <w:marLeft w:val="0"/>
                  <w:marRight w:val="0"/>
                  <w:marTop w:val="0"/>
                  <w:marBottom w:val="0"/>
                  <w:divBdr>
                    <w:top w:val="single" w:sz="2" w:space="1" w:color="FFFFFF"/>
                    <w:left w:val="single" w:sz="2" w:space="12" w:color="FFFFFF"/>
                    <w:bottom w:val="single" w:sz="2" w:space="1" w:color="FFFFFF"/>
                    <w:right w:val="single" w:sz="2" w:space="4" w:color="FFFFFF"/>
                  </w:divBdr>
                  <w:divsChild>
                    <w:div w:id="1244529402">
                      <w:marLeft w:val="0"/>
                      <w:marRight w:val="0"/>
                      <w:marTop w:val="0"/>
                      <w:marBottom w:val="0"/>
                      <w:divBdr>
                        <w:top w:val="none" w:sz="0" w:space="0" w:color="auto"/>
                        <w:left w:val="none" w:sz="0" w:space="0" w:color="auto"/>
                        <w:bottom w:val="none" w:sz="0" w:space="0" w:color="auto"/>
                        <w:right w:val="none" w:sz="0" w:space="0" w:color="auto"/>
                      </w:divBdr>
                    </w:div>
                  </w:divsChild>
                </w:div>
                <w:div w:id="1298224194">
                  <w:marLeft w:val="0"/>
                  <w:marRight w:val="0"/>
                  <w:marTop w:val="0"/>
                  <w:marBottom w:val="0"/>
                  <w:divBdr>
                    <w:top w:val="single" w:sz="2" w:space="1" w:color="FFFFFF"/>
                    <w:left w:val="single" w:sz="2" w:space="12" w:color="FFFFFF"/>
                    <w:bottom w:val="single" w:sz="2" w:space="1" w:color="FFFFFF"/>
                    <w:right w:val="single" w:sz="2" w:space="4" w:color="FFFFFF"/>
                  </w:divBdr>
                  <w:divsChild>
                    <w:div w:id="1603151246">
                      <w:marLeft w:val="0"/>
                      <w:marRight w:val="0"/>
                      <w:marTop w:val="0"/>
                      <w:marBottom w:val="0"/>
                      <w:divBdr>
                        <w:top w:val="none" w:sz="0" w:space="0" w:color="auto"/>
                        <w:left w:val="none" w:sz="0" w:space="0" w:color="auto"/>
                        <w:bottom w:val="none" w:sz="0" w:space="0" w:color="auto"/>
                        <w:right w:val="none" w:sz="0" w:space="0" w:color="auto"/>
                      </w:divBdr>
                    </w:div>
                  </w:divsChild>
                </w:div>
                <w:div w:id="2011330571">
                  <w:marLeft w:val="0"/>
                  <w:marRight w:val="0"/>
                  <w:marTop w:val="0"/>
                  <w:marBottom w:val="0"/>
                  <w:divBdr>
                    <w:top w:val="single" w:sz="2" w:space="1" w:color="FFFFFF"/>
                    <w:left w:val="single" w:sz="2" w:space="12" w:color="FFFFFF"/>
                    <w:bottom w:val="single" w:sz="2" w:space="1" w:color="FFFFFF"/>
                    <w:right w:val="single" w:sz="2" w:space="4" w:color="FFFFFF"/>
                  </w:divBdr>
                  <w:divsChild>
                    <w:div w:id="2075468495">
                      <w:marLeft w:val="0"/>
                      <w:marRight w:val="0"/>
                      <w:marTop w:val="0"/>
                      <w:marBottom w:val="0"/>
                      <w:divBdr>
                        <w:top w:val="none" w:sz="0" w:space="0" w:color="auto"/>
                        <w:left w:val="none" w:sz="0" w:space="0" w:color="auto"/>
                        <w:bottom w:val="none" w:sz="0" w:space="0" w:color="auto"/>
                        <w:right w:val="none" w:sz="0" w:space="0" w:color="auto"/>
                      </w:divBdr>
                    </w:div>
                  </w:divsChild>
                </w:div>
                <w:div w:id="931008167">
                  <w:marLeft w:val="0"/>
                  <w:marRight w:val="0"/>
                  <w:marTop w:val="0"/>
                  <w:marBottom w:val="0"/>
                  <w:divBdr>
                    <w:top w:val="single" w:sz="2" w:space="1" w:color="FFFFFF"/>
                    <w:left w:val="single" w:sz="2" w:space="12" w:color="FFFFFF"/>
                    <w:bottom w:val="single" w:sz="2" w:space="1" w:color="FFFFFF"/>
                    <w:right w:val="single" w:sz="2" w:space="4" w:color="FFFFFF"/>
                  </w:divBdr>
                  <w:divsChild>
                    <w:div w:id="1823083659">
                      <w:marLeft w:val="0"/>
                      <w:marRight w:val="0"/>
                      <w:marTop w:val="0"/>
                      <w:marBottom w:val="0"/>
                      <w:divBdr>
                        <w:top w:val="none" w:sz="0" w:space="0" w:color="auto"/>
                        <w:left w:val="none" w:sz="0" w:space="0" w:color="auto"/>
                        <w:bottom w:val="none" w:sz="0" w:space="0" w:color="auto"/>
                        <w:right w:val="none" w:sz="0" w:space="0" w:color="auto"/>
                      </w:divBdr>
                    </w:div>
                  </w:divsChild>
                </w:div>
                <w:div w:id="561795552">
                  <w:marLeft w:val="0"/>
                  <w:marRight w:val="0"/>
                  <w:marTop w:val="0"/>
                  <w:marBottom w:val="0"/>
                  <w:divBdr>
                    <w:top w:val="single" w:sz="2" w:space="1" w:color="FFFFFF"/>
                    <w:left w:val="single" w:sz="2" w:space="12" w:color="FFFFFF"/>
                    <w:bottom w:val="single" w:sz="2" w:space="1" w:color="FFFFFF"/>
                    <w:right w:val="single" w:sz="2" w:space="4" w:color="FFFFFF"/>
                  </w:divBdr>
                  <w:divsChild>
                    <w:div w:id="513736945">
                      <w:marLeft w:val="0"/>
                      <w:marRight w:val="0"/>
                      <w:marTop w:val="0"/>
                      <w:marBottom w:val="0"/>
                      <w:divBdr>
                        <w:top w:val="none" w:sz="0" w:space="0" w:color="auto"/>
                        <w:left w:val="none" w:sz="0" w:space="0" w:color="auto"/>
                        <w:bottom w:val="none" w:sz="0" w:space="0" w:color="auto"/>
                        <w:right w:val="none" w:sz="0" w:space="0" w:color="auto"/>
                      </w:divBdr>
                    </w:div>
                  </w:divsChild>
                </w:div>
                <w:div w:id="387147383">
                  <w:marLeft w:val="0"/>
                  <w:marRight w:val="0"/>
                  <w:marTop w:val="0"/>
                  <w:marBottom w:val="0"/>
                  <w:divBdr>
                    <w:top w:val="single" w:sz="2" w:space="1" w:color="FFFFFF"/>
                    <w:left w:val="single" w:sz="2" w:space="12" w:color="FFFFFF"/>
                    <w:bottom w:val="single" w:sz="2" w:space="1" w:color="FFFFFF"/>
                    <w:right w:val="single" w:sz="2" w:space="4" w:color="FFFFFF"/>
                  </w:divBdr>
                  <w:divsChild>
                    <w:div w:id="683046544">
                      <w:marLeft w:val="0"/>
                      <w:marRight w:val="0"/>
                      <w:marTop w:val="0"/>
                      <w:marBottom w:val="0"/>
                      <w:divBdr>
                        <w:top w:val="none" w:sz="0" w:space="0" w:color="auto"/>
                        <w:left w:val="none" w:sz="0" w:space="0" w:color="auto"/>
                        <w:bottom w:val="none" w:sz="0" w:space="0" w:color="auto"/>
                        <w:right w:val="none" w:sz="0" w:space="0" w:color="auto"/>
                      </w:divBdr>
                    </w:div>
                  </w:divsChild>
                </w:div>
                <w:div w:id="25103711">
                  <w:marLeft w:val="0"/>
                  <w:marRight w:val="0"/>
                  <w:marTop w:val="0"/>
                  <w:marBottom w:val="0"/>
                  <w:divBdr>
                    <w:top w:val="single" w:sz="2" w:space="1" w:color="FFFFFF"/>
                    <w:left w:val="single" w:sz="2" w:space="12" w:color="FFFFFF"/>
                    <w:bottom w:val="single" w:sz="2" w:space="1" w:color="FFFFFF"/>
                    <w:right w:val="single" w:sz="2" w:space="4" w:color="FFFFFF"/>
                  </w:divBdr>
                  <w:divsChild>
                    <w:div w:id="441539103">
                      <w:marLeft w:val="0"/>
                      <w:marRight w:val="0"/>
                      <w:marTop w:val="0"/>
                      <w:marBottom w:val="0"/>
                      <w:divBdr>
                        <w:top w:val="none" w:sz="0" w:space="0" w:color="auto"/>
                        <w:left w:val="none" w:sz="0" w:space="0" w:color="auto"/>
                        <w:bottom w:val="none" w:sz="0" w:space="0" w:color="auto"/>
                        <w:right w:val="none" w:sz="0" w:space="0" w:color="auto"/>
                      </w:divBdr>
                    </w:div>
                  </w:divsChild>
                </w:div>
                <w:div w:id="1109929428">
                  <w:marLeft w:val="0"/>
                  <w:marRight w:val="0"/>
                  <w:marTop w:val="0"/>
                  <w:marBottom w:val="0"/>
                  <w:divBdr>
                    <w:top w:val="single" w:sz="2" w:space="1" w:color="FFFFFF"/>
                    <w:left w:val="single" w:sz="2" w:space="12" w:color="FFFFFF"/>
                    <w:bottom w:val="single" w:sz="2" w:space="1" w:color="FFFFFF"/>
                    <w:right w:val="single" w:sz="2" w:space="4" w:color="FFFFFF"/>
                  </w:divBdr>
                  <w:divsChild>
                    <w:div w:id="246306313">
                      <w:marLeft w:val="0"/>
                      <w:marRight w:val="0"/>
                      <w:marTop w:val="0"/>
                      <w:marBottom w:val="0"/>
                      <w:divBdr>
                        <w:top w:val="none" w:sz="0" w:space="0" w:color="auto"/>
                        <w:left w:val="none" w:sz="0" w:space="0" w:color="auto"/>
                        <w:bottom w:val="none" w:sz="0" w:space="0" w:color="auto"/>
                        <w:right w:val="none" w:sz="0" w:space="0" w:color="auto"/>
                      </w:divBdr>
                    </w:div>
                  </w:divsChild>
                </w:div>
                <w:div w:id="1224409523">
                  <w:marLeft w:val="0"/>
                  <w:marRight w:val="0"/>
                  <w:marTop w:val="0"/>
                  <w:marBottom w:val="0"/>
                  <w:divBdr>
                    <w:top w:val="single" w:sz="2" w:space="1" w:color="FFFFFF"/>
                    <w:left w:val="single" w:sz="2" w:space="12" w:color="FFFFFF"/>
                    <w:bottom w:val="single" w:sz="2" w:space="1" w:color="FFFFFF"/>
                    <w:right w:val="single" w:sz="2" w:space="4" w:color="FFFFFF"/>
                  </w:divBdr>
                  <w:divsChild>
                    <w:div w:id="754284314">
                      <w:marLeft w:val="0"/>
                      <w:marRight w:val="0"/>
                      <w:marTop w:val="0"/>
                      <w:marBottom w:val="0"/>
                      <w:divBdr>
                        <w:top w:val="none" w:sz="0" w:space="0" w:color="auto"/>
                        <w:left w:val="none" w:sz="0" w:space="0" w:color="auto"/>
                        <w:bottom w:val="none" w:sz="0" w:space="0" w:color="auto"/>
                        <w:right w:val="none" w:sz="0" w:space="0" w:color="auto"/>
                      </w:divBdr>
                    </w:div>
                  </w:divsChild>
                </w:div>
                <w:div w:id="1418289954">
                  <w:marLeft w:val="0"/>
                  <w:marRight w:val="0"/>
                  <w:marTop w:val="0"/>
                  <w:marBottom w:val="0"/>
                  <w:divBdr>
                    <w:top w:val="single" w:sz="2" w:space="1" w:color="FFFFFF"/>
                    <w:left w:val="single" w:sz="2" w:space="12" w:color="FFFFFF"/>
                    <w:bottom w:val="single" w:sz="2" w:space="1" w:color="FFFFFF"/>
                    <w:right w:val="single" w:sz="2" w:space="4" w:color="FFFFFF"/>
                  </w:divBdr>
                  <w:divsChild>
                    <w:div w:id="1080518375">
                      <w:marLeft w:val="0"/>
                      <w:marRight w:val="0"/>
                      <w:marTop w:val="0"/>
                      <w:marBottom w:val="0"/>
                      <w:divBdr>
                        <w:top w:val="none" w:sz="0" w:space="0" w:color="auto"/>
                        <w:left w:val="none" w:sz="0" w:space="0" w:color="auto"/>
                        <w:bottom w:val="none" w:sz="0" w:space="0" w:color="auto"/>
                        <w:right w:val="none" w:sz="0" w:space="0" w:color="auto"/>
                      </w:divBdr>
                    </w:div>
                  </w:divsChild>
                </w:div>
                <w:div w:id="2066441197">
                  <w:marLeft w:val="0"/>
                  <w:marRight w:val="0"/>
                  <w:marTop w:val="0"/>
                  <w:marBottom w:val="0"/>
                  <w:divBdr>
                    <w:top w:val="single" w:sz="2" w:space="1" w:color="FFFFFF"/>
                    <w:left w:val="single" w:sz="2" w:space="12" w:color="FFFFFF"/>
                    <w:bottom w:val="single" w:sz="2" w:space="1" w:color="FFFFFF"/>
                    <w:right w:val="single" w:sz="2" w:space="4" w:color="FFFFFF"/>
                  </w:divBdr>
                  <w:divsChild>
                    <w:div w:id="1205363465">
                      <w:marLeft w:val="0"/>
                      <w:marRight w:val="0"/>
                      <w:marTop w:val="0"/>
                      <w:marBottom w:val="0"/>
                      <w:divBdr>
                        <w:top w:val="none" w:sz="0" w:space="0" w:color="auto"/>
                        <w:left w:val="none" w:sz="0" w:space="0" w:color="auto"/>
                        <w:bottom w:val="none" w:sz="0" w:space="0" w:color="auto"/>
                        <w:right w:val="none" w:sz="0" w:space="0" w:color="auto"/>
                      </w:divBdr>
                    </w:div>
                  </w:divsChild>
                </w:div>
                <w:div w:id="1146775241">
                  <w:marLeft w:val="0"/>
                  <w:marRight w:val="0"/>
                  <w:marTop w:val="0"/>
                  <w:marBottom w:val="0"/>
                  <w:divBdr>
                    <w:top w:val="single" w:sz="2" w:space="1" w:color="FFFFFF"/>
                    <w:left w:val="single" w:sz="2" w:space="12" w:color="FFFFFF"/>
                    <w:bottom w:val="single" w:sz="2" w:space="1" w:color="FFFFFF"/>
                    <w:right w:val="single" w:sz="2" w:space="4" w:color="FFFFFF"/>
                  </w:divBdr>
                  <w:divsChild>
                    <w:div w:id="493103906">
                      <w:marLeft w:val="0"/>
                      <w:marRight w:val="0"/>
                      <w:marTop w:val="0"/>
                      <w:marBottom w:val="0"/>
                      <w:divBdr>
                        <w:top w:val="none" w:sz="0" w:space="0" w:color="auto"/>
                        <w:left w:val="none" w:sz="0" w:space="0" w:color="auto"/>
                        <w:bottom w:val="none" w:sz="0" w:space="0" w:color="auto"/>
                        <w:right w:val="none" w:sz="0" w:space="0" w:color="auto"/>
                      </w:divBdr>
                    </w:div>
                  </w:divsChild>
                </w:div>
                <w:div w:id="1073772125">
                  <w:marLeft w:val="0"/>
                  <w:marRight w:val="0"/>
                  <w:marTop w:val="0"/>
                  <w:marBottom w:val="0"/>
                  <w:divBdr>
                    <w:top w:val="single" w:sz="2" w:space="1" w:color="FFFFFF"/>
                    <w:left w:val="single" w:sz="2" w:space="12" w:color="FFFFFF"/>
                    <w:bottom w:val="single" w:sz="2" w:space="1" w:color="FFFFFF"/>
                    <w:right w:val="single" w:sz="2" w:space="4" w:color="FFFFFF"/>
                  </w:divBdr>
                  <w:divsChild>
                    <w:div w:id="1242254256">
                      <w:marLeft w:val="0"/>
                      <w:marRight w:val="0"/>
                      <w:marTop w:val="0"/>
                      <w:marBottom w:val="0"/>
                      <w:divBdr>
                        <w:top w:val="none" w:sz="0" w:space="0" w:color="auto"/>
                        <w:left w:val="none" w:sz="0" w:space="0" w:color="auto"/>
                        <w:bottom w:val="none" w:sz="0" w:space="0" w:color="auto"/>
                        <w:right w:val="none" w:sz="0" w:space="0" w:color="auto"/>
                      </w:divBdr>
                    </w:div>
                  </w:divsChild>
                </w:div>
                <w:div w:id="1281766523">
                  <w:marLeft w:val="0"/>
                  <w:marRight w:val="0"/>
                  <w:marTop w:val="0"/>
                  <w:marBottom w:val="0"/>
                  <w:divBdr>
                    <w:top w:val="single" w:sz="2" w:space="1" w:color="FFFFFF"/>
                    <w:left w:val="single" w:sz="2" w:space="12" w:color="FFFFFF"/>
                    <w:bottom w:val="single" w:sz="2" w:space="4" w:color="FFFFFF"/>
                    <w:right w:val="single" w:sz="2" w:space="4" w:color="FFFFFF"/>
                  </w:divBdr>
                  <w:divsChild>
                    <w:div w:id="1437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3474">
          <w:marLeft w:val="0"/>
          <w:marRight w:val="0"/>
          <w:marTop w:val="0"/>
          <w:marBottom w:val="335"/>
          <w:divBdr>
            <w:top w:val="none" w:sz="0" w:space="0" w:color="auto"/>
            <w:left w:val="none" w:sz="0" w:space="0" w:color="auto"/>
            <w:bottom w:val="none" w:sz="0" w:space="0" w:color="auto"/>
            <w:right w:val="none" w:sz="0" w:space="0" w:color="auto"/>
          </w:divBdr>
          <w:divsChild>
            <w:div w:id="1825047817">
              <w:marLeft w:val="0"/>
              <w:marRight w:val="0"/>
              <w:marTop w:val="0"/>
              <w:marBottom w:val="0"/>
              <w:divBdr>
                <w:top w:val="none" w:sz="0" w:space="0" w:color="auto"/>
                <w:left w:val="none" w:sz="0" w:space="0" w:color="auto"/>
                <w:bottom w:val="none" w:sz="0" w:space="0" w:color="auto"/>
                <w:right w:val="none" w:sz="0" w:space="0" w:color="auto"/>
              </w:divBdr>
              <w:divsChild>
                <w:div w:id="1429692756">
                  <w:marLeft w:val="0"/>
                  <w:marRight w:val="0"/>
                  <w:marTop w:val="0"/>
                  <w:marBottom w:val="0"/>
                  <w:divBdr>
                    <w:top w:val="single" w:sz="2" w:space="4" w:color="FFFFFF"/>
                    <w:left w:val="single" w:sz="2" w:space="12" w:color="FFFFFF"/>
                    <w:bottom w:val="single" w:sz="2" w:space="1" w:color="FFFFFF"/>
                    <w:right w:val="single" w:sz="2" w:space="4" w:color="FFFFFF"/>
                  </w:divBdr>
                  <w:divsChild>
                    <w:div w:id="756827863">
                      <w:marLeft w:val="0"/>
                      <w:marRight w:val="0"/>
                      <w:marTop w:val="0"/>
                      <w:marBottom w:val="0"/>
                      <w:divBdr>
                        <w:top w:val="none" w:sz="0" w:space="0" w:color="auto"/>
                        <w:left w:val="none" w:sz="0" w:space="0" w:color="auto"/>
                        <w:bottom w:val="none" w:sz="0" w:space="0" w:color="auto"/>
                        <w:right w:val="none" w:sz="0" w:space="0" w:color="auto"/>
                      </w:divBdr>
                    </w:div>
                  </w:divsChild>
                </w:div>
                <w:div w:id="2125299513">
                  <w:marLeft w:val="0"/>
                  <w:marRight w:val="0"/>
                  <w:marTop w:val="0"/>
                  <w:marBottom w:val="0"/>
                  <w:divBdr>
                    <w:top w:val="single" w:sz="2" w:space="1" w:color="FFFFFF"/>
                    <w:left w:val="single" w:sz="2" w:space="12" w:color="FFFFFF"/>
                    <w:bottom w:val="single" w:sz="2" w:space="1" w:color="FFFFFF"/>
                    <w:right w:val="single" w:sz="2" w:space="4" w:color="FFFFFF"/>
                  </w:divBdr>
                  <w:divsChild>
                    <w:div w:id="2085911337">
                      <w:marLeft w:val="0"/>
                      <w:marRight w:val="0"/>
                      <w:marTop w:val="0"/>
                      <w:marBottom w:val="0"/>
                      <w:divBdr>
                        <w:top w:val="none" w:sz="0" w:space="0" w:color="auto"/>
                        <w:left w:val="none" w:sz="0" w:space="0" w:color="auto"/>
                        <w:bottom w:val="none" w:sz="0" w:space="0" w:color="auto"/>
                        <w:right w:val="none" w:sz="0" w:space="0" w:color="auto"/>
                      </w:divBdr>
                    </w:div>
                  </w:divsChild>
                </w:div>
                <w:div w:id="488717616">
                  <w:marLeft w:val="0"/>
                  <w:marRight w:val="0"/>
                  <w:marTop w:val="0"/>
                  <w:marBottom w:val="0"/>
                  <w:divBdr>
                    <w:top w:val="single" w:sz="2" w:space="1" w:color="FFFFFF"/>
                    <w:left w:val="single" w:sz="2" w:space="12" w:color="FFFFFF"/>
                    <w:bottom w:val="single" w:sz="2" w:space="1" w:color="FFFFFF"/>
                    <w:right w:val="single" w:sz="2" w:space="4" w:color="FFFFFF"/>
                  </w:divBdr>
                  <w:divsChild>
                    <w:div w:id="1742410721">
                      <w:marLeft w:val="0"/>
                      <w:marRight w:val="0"/>
                      <w:marTop w:val="0"/>
                      <w:marBottom w:val="0"/>
                      <w:divBdr>
                        <w:top w:val="none" w:sz="0" w:space="0" w:color="auto"/>
                        <w:left w:val="none" w:sz="0" w:space="0" w:color="auto"/>
                        <w:bottom w:val="none" w:sz="0" w:space="0" w:color="auto"/>
                        <w:right w:val="none" w:sz="0" w:space="0" w:color="auto"/>
                      </w:divBdr>
                    </w:div>
                  </w:divsChild>
                </w:div>
                <w:div w:id="12656154">
                  <w:marLeft w:val="0"/>
                  <w:marRight w:val="0"/>
                  <w:marTop w:val="0"/>
                  <w:marBottom w:val="0"/>
                  <w:divBdr>
                    <w:top w:val="single" w:sz="2" w:space="1" w:color="FFFFFF"/>
                    <w:left w:val="single" w:sz="2" w:space="12" w:color="FFFFFF"/>
                    <w:bottom w:val="single" w:sz="2" w:space="1" w:color="FFFFFF"/>
                    <w:right w:val="single" w:sz="2" w:space="4" w:color="FFFFFF"/>
                  </w:divBdr>
                  <w:divsChild>
                    <w:div w:id="1716351284">
                      <w:marLeft w:val="0"/>
                      <w:marRight w:val="0"/>
                      <w:marTop w:val="0"/>
                      <w:marBottom w:val="0"/>
                      <w:divBdr>
                        <w:top w:val="none" w:sz="0" w:space="0" w:color="auto"/>
                        <w:left w:val="none" w:sz="0" w:space="0" w:color="auto"/>
                        <w:bottom w:val="none" w:sz="0" w:space="0" w:color="auto"/>
                        <w:right w:val="none" w:sz="0" w:space="0" w:color="auto"/>
                      </w:divBdr>
                    </w:div>
                  </w:divsChild>
                </w:div>
                <w:div w:id="2135979509">
                  <w:marLeft w:val="0"/>
                  <w:marRight w:val="0"/>
                  <w:marTop w:val="0"/>
                  <w:marBottom w:val="0"/>
                  <w:divBdr>
                    <w:top w:val="single" w:sz="2" w:space="1" w:color="FFFFFF"/>
                    <w:left w:val="single" w:sz="2" w:space="12" w:color="FFFFFF"/>
                    <w:bottom w:val="single" w:sz="2" w:space="1" w:color="FFFFFF"/>
                    <w:right w:val="single" w:sz="2" w:space="4" w:color="FFFFFF"/>
                  </w:divBdr>
                  <w:divsChild>
                    <w:div w:id="1775586983">
                      <w:marLeft w:val="0"/>
                      <w:marRight w:val="0"/>
                      <w:marTop w:val="0"/>
                      <w:marBottom w:val="0"/>
                      <w:divBdr>
                        <w:top w:val="none" w:sz="0" w:space="0" w:color="auto"/>
                        <w:left w:val="none" w:sz="0" w:space="0" w:color="auto"/>
                        <w:bottom w:val="none" w:sz="0" w:space="0" w:color="auto"/>
                        <w:right w:val="none" w:sz="0" w:space="0" w:color="auto"/>
                      </w:divBdr>
                    </w:div>
                  </w:divsChild>
                </w:div>
                <w:div w:id="297537375">
                  <w:marLeft w:val="0"/>
                  <w:marRight w:val="0"/>
                  <w:marTop w:val="0"/>
                  <w:marBottom w:val="0"/>
                  <w:divBdr>
                    <w:top w:val="single" w:sz="2" w:space="1" w:color="FFFFFF"/>
                    <w:left w:val="single" w:sz="2" w:space="12" w:color="FFFFFF"/>
                    <w:bottom w:val="single" w:sz="2" w:space="1" w:color="FFFFFF"/>
                    <w:right w:val="single" w:sz="2" w:space="4" w:color="FFFFFF"/>
                  </w:divBdr>
                  <w:divsChild>
                    <w:div w:id="1396968960">
                      <w:marLeft w:val="0"/>
                      <w:marRight w:val="0"/>
                      <w:marTop w:val="0"/>
                      <w:marBottom w:val="0"/>
                      <w:divBdr>
                        <w:top w:val="none" w:sz="0" w:space="0" w:color="auto"/>
                        <w:left w:val="none" w:sz="0" w:space="0" w:color="auto"/>
                        <w:bottom w:val="none" w:sz="0" w:space="0" w:color="auto"/>
                        <w:right w:val="none" w:sz="0" w:space="0" w:color="auto"/>
                      </w:divBdr>
                    </w:div>
                  </w:divsChild>
                </w:div>
                <w:div w:id="1660113608">
                  <w:marLeft w:val="0"/>
                  <w:marRight w:val="0"/>
                  <w:marTop w:val="0"/>
                  <w:marBottom w:val="0"/>
                  <w:divBdr>
                    <w:top w:val="single" w:sz="2" w:space="1" w:color="FFFFFF"/>
                    <w:left w:val="single" w:sz="2" w:space="12" w:color="FFFFFF"/>
                    <w:bottom w:val="single" w:sz="2" w:space="1" w:color="FFFFFF"/>
                    <w:right w:val="single" w:sz="2" w:space="4" w:color="FFFFFF"/>
                  </w:divBdr>
                  <w:divsChild>
                    <w:div w:id="1139298869">
                      <w:marLeft w:val="0"/>
                      <w:marRight w:val="0"/>
                      <w:marTop w:val="0"/>
                      <w:marBottom w:val="0"/>
                      <w:divBdr>
                        <w:top w:val="none" w:sz="0" w:space="0" w:color="auto"/>
                        <w:left w:val="none" w:sz="0" w:space="0" w:color="auto"/>
                        <w:bottom w:val="none" w:sz="0" w:space="0" w:color="auto"/>
                        <w:right w:val="none" w:sz="0" w:space="0" w:color="auto"/>
                      </w:divBdr>
                    </w:div>
                  </w:divsChild>
                </w:div>
                <w:div w:id="841089246">
                  <w:marLeft w:val="0"/>
                  <w:marRight w:val="0"/>
                  <w:marTop w:val="0"/>
                  <w:marBottom w:val="0"/>
                  <w:divBdr>
                    <w:top w:val="single" w:sz="2" w:space="1" w:color="FFFFFF"/>
                    <w:left w:val="single" w:sz="2" w:space="12" w:color="FFFFFF"/>
                    <w:bottom w:val="single" w:sz="2" w:space="1" w:color="FFFFFF"/>
                    <w:right w:val="single" w:sz="2" w:space="4" w:color="FFFFFF"/>
                  </w:divBdr>
                  <w:divsChild>
                    <w:div w:id="1492402455">
                      <w:marLeft w:val="0"/>
                      <w:marRight w:val="0"/>
                      <w:marTop w:val="0"/>
                      <w:marBottom w:val="0"/>
                      <w:divBdr>
                        <w:top w:val="none" w:sz="0" w:space="0" w:color="auto"/>
                        <w:left w:val="none" w:sz="0" w:space="0" w:color="auto"/>
                        <w:bottom w:val="none" w:sz="0" w:space="0" w:color="auto"/>
                        <w:right w:val="none" w:sz="0" w:space="0" w:color="auto"/>
                      </w:divBdr>
                    </w:div>
                  </w:divsChild>
                </w:div>
                <w:div w:id="491413367">
                  <w:marLeft w:val="0"/>
                  <w:marRight w:val="0"/>
                  <w:marTop w:val="0"/>
                  <w:marBottom w:val="0"/>
                  <w:divBdr>
                    <w:top w:val="single" w:sz="2" w:space="1" w:color="FFFFFF"/>
                    <w:left w:val="single" w:sz="2" w:space="12" w:color="FFFFFF"/>
                    <w:bottom w:val="single" w:sz="2" w:space="1" w:color="FFFFFF"/>
                    <w:right w:val="single" w:sz="2" w:space="4" w:color="FFFFFF"/>
                  </w:divBdr>
                  <w:divsChild>
                    <w:div w:id="1041516833">
                      <w:marLeft w:val="0"/>
                      <w:marRight w:val="0"/>
                      <w:marTop w:val="0"/>
                      <w:marBottom w:val="0"/>
                      <w:divBdr>
                        <w:top w:val="none" w:sz="0" w:space="0" w:color="auto"/>
                        <w:left w:val="none" w:sz="0" w:space="0" w:color="auto"/>
                        <w:bottom w:val="none" w:sz="0" w:space="0" w:color="auto"/>
                        <w:right w:val="none" w:sz="0" w:space="0" w:color="auto"/>
                      </w:divBdr>
                    </w:div>
                  </w:divsChild>
                </w:div>
                <w:div w:id="1552307512">
                  <w:marLeft w:val="0"/>
                  <w:marRight w:val="0"/>
                  <w:marTop w:val="0"/>
                  <w:marBottom w:val="0"/>
                  <w:divBdr>
                    <w:top w:val="single" w:sz="2" w:space="1" w:color="FFFFFF"/>
                    <w:left w:val="single" w:sz="2" w:space="12" w:color="FFFFFF"/>
                    <w:bottom w:val="single" w:sz="2" w:space="1" w:color="FFFFFF"/>
                    <w:right w:val="single" w:sz="2" w:space="4" w:color="FFFFFF"/>
                  </w:divBdr>
                  <w:divsChild>
                    <w:div w:id="174535612">
                      <w:marLeft w:val="0"/>
                      <w:marRight w:val="0"/>
                      <w:marTop w:val="0"/>
                      <w:marBottom w:val="0"/>
                      <w:divBdr>
                        <w:top w:val="none" w:sz="0" w:space="0" w:color="auto"/>
                        <w:left w:val="none" w:sz="0" w:space="0" w:color="auto"/>
                        <w:bottom w:val="none" w:sz="0" w:space="0" w:color="auto"/>
                        <w:right w:val="none" w:sz="0" w:space="0" w:color="auto"/>
                      </w:divBdr>
                    </w:div>
                  </w:divsChild>
                </w:div>
                <w:div w:id="206916455">
                  <w:marLeft w:val="0"/>
                  <w:marRight w:val="0"/>
                  <w:marTop w:val="0"/>
                  <w:marBottom w:val="0"/>
                  <w:divBdr>
                    <w:top w:val="single" w:sz="2" w:space="1" w:color="FFFFFF"/>
                    <w:left w:val="single" w:sz="2" w:space="12" w:color="FFFFFF"/>
                    <w:bottom w:val="single" w:sz="2" w:space="1" w:color="FFFFFF"/>
                    <w:right w:val="single" w:sz="2" w:space="4" w:color="FFFFFF"/>
                  </w:divBdr>
                  <w:divsChild>
                    <w:div w:id="1867787901">
                      <w:marLeft w:val="0"/>
                      <w:marRight w:val="0"/>
                      <w:marTop w:val="0"/>
                      <w:marBottom w:val="0"/>
                      <w:divBdr>
                        <w:top w:val="none" w:sz="0" w:space="0" w:color="auto"/>
                        <w:left w:val="none" w:sz="0" w:space="0" w:color="auto"/>
                        <w:bottom w:val="none" w:sz="0" w:space="0" w:color="auto"/>
                        <w:right w:val="none" w:sz="0" w:space="0" w:color="auto"/>
                      </w:divBdr>
                    </w:div>
                  </w:divsChild>
                </w:div>
                <w:div w:id="420878855">
                  <w:marLeft w:val="0"/>
                  <w:marRight w:val="0"/>
                  <w:marTop w:val="0"/>
                  <w:marBottom w:val="0"/>
                  <w:divBdr>
                    <w:top w:val="single" w:sz="2" w:space="1" w:color="FFFFFF"/>
                    <w:left w:val="single" w:sz="2" w:space="12" w:color="FFFFFF"/>
                    <w:bottom w:val="single" w:sz="2" w:space="1" w:color="FFFFFF"/>
                    <w:right w:val="single" w:sz="2" w:space="4" w:color="FFFFFF"/>
                  </w:divBdr>
                  <w:divsChild>
                    <w:div w:id="1241987043">
                      <w:marLeft w:val="0"/>
                      <w:marRight w:val="0"/>
                      <w:marTop w:val="0"/>
                      <w:marBottom w:val="0"/>
                      <w:divBdr>
                        <w:top w:val="none" w:sz="0" w:space="0" w:color="auto"/>
                        <w:left w:val="none" w:sz="0" w:space="0" w:color="auto"/>
                        <w:bottom w:val="none" w:sz="0" w:space="0" w:color="auto"/>
                        <w:right w:val="none" w:sz="0" w:space="0" w:color="auto"/>
                      </w:divBdr>
                    </w:div>
                  </w:divsChild>
                </w:div>
                <w:div w:id="1980375464">
                  <w:marLeft w:val="0"/>
                  <w:marRight w:val="0"/>
                  <w:marTop w:val="0"/>
                  <w:marBottom w:val="0"/>
                  <w:divBdr>
                    <w:top w:val="single" w:sz="2" w:space="1" w:color="FFFFFF"/>
                    <w:left w:val="single" w:sz="2" w:space="12" w:color="FFFFFF"/>
                    <w:bottom w:val="single" w:sz="2" w:space="1" w:color="FFFFFF"/>
                    <w:right w:val="single" w:sz="2" w:space="4" w:color="FFFFFF"/>
                  </w:divBdr>
                  <w:divsChild>
                    <w:div w:id="415323061">
                      <w:marLeft w:val="0"/>
                      <w:marRight w:val="0"/>
                      <w:marTop w:val="0"/>
                      <w:marBottom w:val="0"/>
                      <w:divBdr>
                        <w:top w:val="none" w:sz="0" w:space="0" w:color="auto"/>
                        <w:left w:val="none" w:sz="0" w:space="0" w:color="auto"/>
                        <w:bottom w:val="none" w:sz="0" w:space="0" w:color="auto"/>
                        <w:right w:val="none" w:sz="0" w:space="0" w:color="auto"/>
                      </w:divBdr>
                    </w:div>
                  </w:divsChild>
                </w:div>
                <w:div w:id="1870531214">
                  <w:marLeft w:val="0"/>
                  <w:marRight w:val="0"/>
                  <w:marTop w:val="0"/>
                  <w:marBottom w:val="0"/>
                  <w:divBdr>
                    <w:top w:val="single" w:sz="2" w:space="1" w:color="FFFFFF"/>
                    <w:left w:val="single" w:sz="2" w:space="12" w:color="FFFFFF"/>
                    <w:bottom w:val="single" w:sz="2" w:space="1" w:color="FFFFFF"/>
                    <w:right w:val="single" w:sz="2" w:space="4" w:color="FFFFFF"/>
                  </w:divBdr>
                  <w:divsChild>
                    <w:div w:id="910457507">
                      <w:marLeft w:val="0"/>
                      <w:marRight w:val="0"/>
                      <w:marTop w:val="0"/>
                      <w:marBottom w:val="0"/>
                      <w:divBdr>
                        <w:top w:val="none" w:sz="0" w:space="0" w:color="auto"/>
                        <w:left w:val="none" w:sz="0" w:space="0" w:color="auto"/>
                        <w:bottom w:val="none" w:sz="0" w:space="0" w:color="auto"/>
                        <w:right w:val="none" w:sz="0" w:space="0" w:color="auto"/>
                      </w:divBdr>
                    </w:div>
                  </w:divsChild>
                </w:div>
                <w:div w:id="296616825">
                  <w:marLeft w:val="0"/>
                  <w:marRight w:val="0"/>
                  <w:marTop w:val="0"/>
                  <w:marBottom w:val="0"/>
                  <w:divBdr>
                    <w:top w:val="single" w:sz="2" w:space="1" w:color="FFFFFF"/>
                    <w:left w:val="single" w:sz="2" w:space="12" w:color="FFFFFF"/>
                    <w:bottom w:val="single" w:sz="2" w:space="1" w:color="FFFFFF"/>
                    <w:right w:val="single" w:sz="2" w:space="4" w:color="FFFFFF"/>
                  </w:divBdr>
                  <w:divsChild>
                    <w:div w:id="2007897013">
                      <w:marLeft w:val="0"/>
                      <w:marRight w:val="0"/>
                      <w:marTop w:val="0"/>
                      <w:marBottom w:val="0"/>
                      <w:divBdr>
                        <w:top w:val="none" w:sz="0" w:space="0" w:color="auto"/>
                        <w:left w:val="none" w:sz="0" w:space="0" w:color="auto"/>
                        <w:bottom w:val="none" w:sz="0" w:space="0" w:color="auto"/>
                        <w:right w:val="none" w:sz="0" w:space="0" w:color="auto"/>
                      </w:divBdr>
                    </w:div>
                  </w:divsChild>
                </w:div>
                <w:div w:id="850526681">
                  <w:marLeft w:val="0"/>
                  <w:marRight w:val="0"/>
                  <w:marTop w:val="0"/>
                  <w:marBottom w:val="0"/>
                  <w:divBdr>
                    <w:top w:val="single" w:sz="2" w:space="1" w:color="FFFFFF"/>
                    <w:left w:val="single" w:sz="2" w:space="12" w:color="FFFFFF"/>
                    <w:bottom w:val="single" w:sz="2" w:space="1" w:color="FFFFFF"/>
                    <w:right w:val="single" w:sz="2" w:space="4" w:color="FFFFFF"/>
                  </w:divBdr>
                  <w:divsChild>
                    <w:div w:id="902564112">
                      <w:marLeft w:val="0"/>
                      <w:marRight w:val="0"/>
                      <w:marTop w:val="0"/>
                      <w:marBottom w:val="0"/>
                      <w:divBdr>
                        <w:top w:val="none" w:sz="0" w:space="0" w:color="auto"/>
                        <w:left w:val="none" w:sz="0" w:space="0" w:color="auto"/>
                        <w:bottom w:val="none" w:sz="0" w:space="0" w:color="auto"/>
                        <w:right w:val="none" w:sz="0" w:space="0" w:color="auto"/>
                      </w:divBdr>
                    </w:div>
                  </w:divsChild>
                </w:div>
                <w:div w:id="1960914789">
                  <w:marLeft w:val="0"/>
                  <w:marRight w:val="0"/>
                  <w:marTop w:val="0"/>
                  <w:marBottom w:val="0"/>
                  <w:divBdr>
                    <w:top w:val="single" w:sz="2" w:space="1" w:color="FFFFFF"/>
                    <w:left w:val="single" w:sz="2" w:space="12" w:color="FFFFFF"/>
                    <w:bottom w:val="single" w:sz="2" w:space="1" w:color="FFFFFF"/>
                    <w:right w:val="single" w:sz="2" w:space="4" w:color="FFFFFF"/>
                  </w:divBdr>
                  <w:divsChild>
                    <w:div w:id="1674332862">
                      <w:marLeft w:val="0"/>
                      <w:marRight w:val="0"/>
                      <w:marTop w:val="0"/>
                      <w:marBottom w:val="0"/>
                      <w:divBdr>
                        <w:top w:val="none" w:sz="0" w:space="0" w:color="auto"/>
                        <w:left w:val="none" w:sz="0" w:space="0" w:color="auto"/>
                        <w:bottom w:val="none" w:sz="0" w:space="0" w:color="auto"/>
                        <w:right w:val="none" w:sz="0" w:space="0" w:color="auto"/>
                      </w:divBdr>
                    </w:div>
                  </w:divsChild>
                </w:div>
                <w:div w:id="1155954389">
                  <w:marLeft w:val="0"/>
                  <w:marRight w:val="0"/>
                  <w:marTop w:val="0"/>
                  <w:marBottom w:val="0"/>
                  <w:divBdr>
                    <w:top w:val="single" w:sz="2" w:space="1" w:color="FFFFFF"/>
                    <w:left w:val="single" w:sz="2" w:space="12" w:color="FFFFFF"/>
                    <w:bottom w:val="single" w:sz="2" w:space="1" w:color="FFFFFF"/>
                    <w:right w:val="single" w:sz="2" w:space="4" w:color="FFFFFF"/>
                  </w:divBdr>
                  <w:divsChild>
                    <w:div w:id="1577083486">
                      <w:marLeft w:val="0"/>
                      <w:marRight w:val="0"/>
                      <w:marTop w:val="0"/>
                      <w:marBottom w:val="0"/>
                      <w:divBdr>
                        <w:top w:val="none" w:sz="0" w:space="0" w:color="auto"/>
                        <w:left w:val="none" w:sz="0" w:space="0" w:color="auto"/>
                        <w:bottom w:val="none" w:sz="0" w:space="0" w:color="auto"/>
                        <w:right w:val="none" w:sz="0" w:space="0" w:color="auto"/>
                      </w:divBdr>
                    </w:div>
                  </w:divsChild>
                </w:div>
                <w:div w:id="1687898650">
                  <w:marLeft w:val="0"/>
                  <w:marRight w:val="0"/>
                  <w:marTop w:val="0"/>
                  <w:marBottom w:val="0"/>
                  <w:divBdr>
                    <w:top w:val="single" w:sz="2" w:space="1" w:color="FFFFFF"/>
                    <w:left w:val="single" w:sz="2" w:space="12" w:color="FFFFFF"/>
                    <w:bottom w:val="single" w:sz="2" w:space="1" w:color="FFFFFF"/>
                    <w:right w:val="single" w:sz="2" w:space="4" w:color="FFFFFF"/>
                  </w:divBdr>
                  <w:divsChild>
                    <w:div w:id="1667829073">
                      <w:marLeft w:val="0"/>
                      <w:marRight w:val="0"/>
                      <w:marTop w:val="0"/>
                      <w:marBottom w:val="0"/>
                      <w:divBdr>
                        <w:top w:val="none" w:sz="0" w:space="0" w:color="auto"/>
                        <w:left w:val="none" w:sz="0" w:space="0" w:color="auto"/>
                        <w:bottom w:val="none" w:sz="0" w:space="0" w:color="auto"/>
                        <w:right w:val="none" w:sz="0" w:space="0" w:color="auto"/>
                      </w:divBdr>
                    </w:div>
                  </w:divsChild>
                </w:div>
                <w:div w:id="106776900">
                  <w:marLeft w:val="0"/>
                  <w:marRight w:val="0"/>
                  <w:marTop w:val="0"/>
                  <w:marBottom w:val="0"/>
                  <w:divBdr>
                    <w:top w:val="single" w:sz="2" w:space="1" w:color="FFFFFF"/>
                    <w:left w:val="single" w:sz="2" w:space="12" w:color="FFFFFF"/>
                    <w:bottom w:val="single" w:sz="2" w:space="1" w:color="FFFFFF"/>
                    <w:right w:val="single" w:sz="2" w:space="4" w:color="FFFFFF"/>
                  </w:divBdr>
                  <w:divsChild>
                    <w:div w:id="1522548640">
                      <w:marLeft w:val="0"/>
                      <w:marRight w:val="0"/>
                      <w:marTop w:val="0"/>
                      <w:marBottom w:val="0"/>
                      <w:divBdr>
                        <w:top w:val="none" w:sz="0" w:space="0" w:color="auto"/>
                        <w:left w:val="none" w:sz="0" w:space="0" w:color="auto"/>
                        <w:bottom w:val="none" w:sz="0" w:space="0" w:color="auto"/>
                        <w:right w:val="none" w:sz="0" w:space="0" w:color="auto"/>
                      </w:divBdr>
                    </w:div>
                  </w:divsChild>
                </w:div>
                <w:div w:id="850609740">
                  <w:marLeft w:val="0"/>
                  <w:marRight w:val="0"/>
                  <w:marTop w:val="0"/>
                  <w:marBottom w:val="0"/>
                  <w:divBdr>
                    <w:top w:val="single" w:sz="2" w:space="1" w:color="FFFFFF"/>
                    <w:left w:val="single" w:sz="2" w:space="12" w:color="FFFFFF"/>
                    <w:bottom w:val="single" w:sz="2" w:space="1" w:color="FFFFFF"/>
                    <w:right w:val="single" w:sz="2" w:space="4" w:color="FFFFFF"/>
                  </w:divBdr>
                  <w:divsChild>
                    <w:div w:id="1312100351">
                      <w:marLeft w:val="0"/>
                      <w:marRight w:val="0"/>
                      <w:marTop w:val="0"/>
                      <w:marBottom w:val="0"/>
                      <w:divBdr>
                        <w:top w:val="none" w:sz="0" w:space="0" w:color="auto"/>
                        <w:left w:val="none" w:sz="0" w:space="0" w:color="auto"/>
                        <w:bottom w:val="none" w:sz="0" w:space="0" w:color="auto"/>
                        <w:right w:val="none" w:sz="0" w:space="0" w:color="auto"/>
                      </w:divBdr>
                    </w:div>
                  </w:divsChild>
                </w:div>
                <w:div w:id="937715259">
                  <w:marLeft w:val="0"/>
                  <w:marRight w:val="0"/>
                  <w:marTop w:val="0"/>
                  <w:marBottom w:val="0"/>
                  <w:divBdr>
                    <w:top w:val="single" w:sz="2" w:space="1" w:color="FFFFFF"/>
                    <w:left w:val="single" w:sz="2" w:space="12" w:color="FFFFFF"/>
                    <w:bottom w:val="single" w:sz="2" w:space="1" w:color="FFFFFF"/>
                    <w:right w:val="single" w:sz="2" w:space="4" w:color="FFFFFF"/>
                  </w:divBdr>
                  <w:divsChild>
                    <w:div w:id="1898197244">
                      <w:marLeft w:val="0"/>
                      <w:marRight w:val="0"/>
                      <w:marTop w:val="0"/>
                      <w:marBottom w:val="0"/>
                      <w:divBdr>
                        <w:top w:val="none" w:sz="0" w:space="0" w:color="auto"/>
                        <w:left w:val="none" w:sz="0" w:space="0" w:color="auto"/>
                        <w:bottom w:val="none" w:sz="0" w:space="0" w:color="auto"/>
                        <w:right w:val="none" w:sz="0" w:space="0" w:color="auto"/>
                      </w:divBdr>
                    </w:div>
                  </w:divsChild>
                </w:div>
                <w:div w:id="1398817139">
                  <w:marLeft w:val="0"/>
                  <w:marRight w:val="0"/>
                  <w:marTop w:val="0"/>
                  <w:marBottom w:val="0"/>
                  <w:divBdr>
                    <w:top w:val="single" w:sz="2" w:space="1" w:color="FFFFFF"/>
                    <w:left w:val="single" w:sz="2" w:space="12" w:color="FFFFFF"/>
                    <w:bottom w:val="single" w:sz="2" w:space="1" w:color="FFFFFF"/>
                    <w:right w:val="single" w:sz="2" w:space="4" w:color="FFFFFF"/>
                  </w:divBdr>
                  <w:divsChild>
                    <w:div w:id="2086798562">
                      <w:marLeft w:val="0"/>
                      <w:marRight w:val="0"/>
                      <w:marTop w:val="0"/>
                      <w:marBottom w:val="0"/>
                      <w:divBdr>
                        <w:top w:val="none" w:sz="0" w:space="0" w:color="auto"/>
                        <w:left w:val="none" w:sz="0" w:space="0" w:color="auto"/>
                        <w:bottom w:val="none" w:sz="0" w:space="0" w:color="auto"/>
                        <w:right w:val="none" w:sz="0" w:space="0" w:color="auto"/>
                      </w:divBdr>
                    </w:div>
                  </w:divsChild>
                </w:div>
                <w:div w:id="526218271">
                  <w:marLeft w:val="0"/>
                  <w:marRight w:val="0"/>
                  <w:marTop w:val="0"/>
                  <w:marBottom w:val="0"/>
                  <w:divBdr>
                    <w:top w:val="single" w:sz="2" w:space="1" w:color="FFFFFF"/>
                    <w:left w:val="single" w:sz="2" w:space="12" w:color="FFFFFF"/>
                    <w:bottom w:val="single" w:sz="2" w:space="1" w:color="FFFFFF"/>
                    <w:right w:val="single" w:sz="2" w:space="4" w:color="FFFFFF"/>
                  </w:divBdr>
                  <w:divsChild>
                    <w:div w:id="2054309000">
                      <w:marLeft w:val="0"/>
                      <w:marRight w:val="0"/>
                      <w:marTop w:val="0"/>
                      <w:marBottom w:val="0"/>
                      <w:divBdr>
                        <w:top w:val="none" w:sz="0" w:space="0" w:color="auto"/>
                        <w:left w:val="none" w:sz="0" w:space="0" w:color="auto"/>
                        <w:bottom w:val="none" w:sz="0" w:space="0" w:color="auto"/>
                        <w:right w:val="none" w:sz="0" w:space="0" w:color="auto"/>
                      </w:divBdr>
                    </w:div>
                  </w:divsChild>
                </w:div>
                <w:div w:id="1761098887">
                  <w:marLeft w:val="0"/>
                  <w:marRight w:val="0"/>
                  <w:marTop w:val="0"/>
                  <w:marBottom w:val="0"/>
                  <w:divBdr>
                    <w:top w:val="single" w:sz="2" w:space="1" w:color="FFFFFF"/>
                    <w:left w:val="single" w:sz="2" w:space="12" w:color="FFFFFF"/>
                    <w:bottom w:val="single" w:sz="2" w:space="1" w:color="FFFFFF"/>
                    <w:right w:val="single" w:sz="2" w:space="4" w:color="FFFFFF"/>
                  </w:divBdr>
                  <w:divsChild>
                    <w:div w:id="1905487659">
                      <w:marLeft w:val="0"/>
                      <w:marRight w:val="0"/>
                      <w:marTop w:val="0"/>
                      <w:marBottom w:val="0"/>
                      <w:divBdr>
                        <w:top w:val="none" w:sz="0" w:space="0" w:color="auto"/>
                        <w:left w:val="none" w:sz="0" w:space="0" w:color="auto"/>
                        <w:bottom w:val="none" w:sz="0" w:space="0" w:color="auto"/>
                        <w:right w:val="none" w:sz="0" w:space="0" w:color="auto"/>
                      </w:divBdr>
                    </w:div>
                  </w:divsChild>
                </w:div>
                <w:div w:id="345139686">
                  <w:marLeft w:val="0"/>
                  <w:marRight w:val="0"/>
                  <w:marTop w:val="0"/>
                  <w:marBottom w:val="0"/>
                  <w:divBdr>
                    <w:top w:val="single" w:sz="2" w:space="1" w:color="FFFFFF"/>
                    <w:left w:val="single" w:sz="2" w:space="12" w:color="FFFFFF"/>
                    <w:bottom w:val="single" w:sz="2" w:space="1" w:color="FFFFFF"/>
                    <w:right w:val="single" w:sz="2" w:space="4" w:color="FFFFFF"/>
                  </w:divBdr>
                  <w:divsChild>
                    <w:div w:id="483543543">
                      <w:marLeft w:val="0"/>
                      <w:marRight w:val="0"/>
                      <w:marTop w:val="0"/>
                      <w:marBottom w:val="0"/>
                      <w:divBdr>
                        <w:top w:val="none" w:sz="0" w:space="0" w:color="auto"/>
                        <w:left w:val="none" w:sz="0" w:space="0" w:color="auto"/>
                        <w:bottom w:val="none" w:sz="0" w:space="0" w:color="auto"/>
                        <w:right w:val="none" w:sz="0" w:space="0" w:color="auto"/>
                      </w:divBdr>
                    </w:div>
                  </w:divsChild>
                </w:div>
                <w:div w:id="578174981">
                  <w:marLeft w:val="0"/>
                  <w:marRight w:val="0"/>
                  <w:marTop w:val="0"/>
                  <w:marBottom w:val="0"/>
                  <w:divBdr>
                    <w:top w:val="single" w:sz="2" w:space="1" w:color="FFFFFF"/>
                    <w:left w:val="single" w:sz="2" w:space="12" w:color="FFFFFF"/>
                    <w:bottom w:val="single" w:sz="2" w:space="1" w:color="FFFFFF"/>
                    <w:right w:val="single" w:sz="2" w:space="4" w:color="FFFFFF"/>
                  </w:divBdr>
                  <w:divsChild>
                    <w:div w:id="857351115">
                      <w:marLeft w:val="0"/>
                      <w:marRight w:val="0"/>
                      <w:marTop w:val="0"/>
                      <w:marBottom w:val="0"/>
                      <w:divBdr>
                        <w:top w:val="none" w:sz="0" w:space="0" w:color="auto"/>
                        <w:left w:val="none" w:sz="0" w:space="0" w:color="auto"/>
                        <w:bottom w:val="none" w:sz="0" w:space="0" w:color="auto"/>
                        <w:right w:val="none" w:sz="0" w:space="0" w:color="auto"/>
                      </w:divBdr>
                    </w:div>
                  </w:divsChild>
                </w:div>
                <w:div w:id="619145933">
                  <w:marLeft w:val="0"/>
                  <w:marRight w:val="0"/>
                  <w:marTop w:val="0"/>
                  <w:marBottom w:val="0"/>
                  <w:divBdr>
                    <w:top w:val="single" w:sz="2" w:space="1" w:color="FFFFFF"/>
                    <w:left w:val="single" w:sz="2" w:space="12" w:color="FFFFFF"/>
                    <w:bottom w:val="single" w:sz="2" w:space="4" w:color="FFFFFF"/>
                    <w:right w:val="single" w:sz="2" w:space="4" w:color="FFFFFF"/>
                  </w:divBdr>
                  <w:divsChild>
                    <w:div w:id="7652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256560">
      <w:bodyDiv w:val="1"/>
      <w:marLeft w:val="0"/>
      <w:marRight w:val="0"/>
      <w:marTop w:val="0"/>
      <w:marBottom w:val="0"/>
      <w:divBdr>
        <w:top w:val="none" w:sz="0" w:space="0" w:color="auto"/>
        <w:left w:val="none" w:sz="0" w:space="0" w:color="auto"/>
        <w:bottom w:val="none" w:sz="0" w:space="0" w:color="auto"/>
        <w:right w:val="none" w:sz="0" w:space="0" w:color="auto"/>
      </w:divBdr>
      <w:divsChild>
        <w:div w:id="1064765728">
          <w:marLeft w:val="0"/>
          <w:marRight w:val="0"/>
          <w:marTop w:val="0"/>
          <w:marBottom w:val="0"/>
          <w:divBdr>
            <w:top w:val="none" w:sz="0" w:space="0" w:color="auto"/>
            <w:left w:val="none" w:sz="0" w:space="0" w:color="auto"/>
            <w:bottom w:val="none" w:sz="0" w:space="0" w:color="auto"/>
            <w:right w:val="none" w:sz="0" w:space="0" w:color="auto"/>
          </w:divBdr>
        </w:div>
        <w:div w:id="603849791">
          <w:marLeft w:val="0"/>
          <w:marRight w:val="0"/>
          <w:marTop w:val="0"/>
          <w:marBottom w:val="0"/>
          <w:divBdr>
            <w:top w:val="none" w:sz="0" w:space="0" w:color="auto"/>
            <w:left w:val="none" w:sz="0" w:space="0" w:color="auto"/>
            <w:bottom w:val="none" w:sz="0" w:space="0" w:color="auto"/>
            <w:right w:val="none" w:sz="0" w:space="0" w:color="auto"/>
          </w:divBdr>
          <w:divsChild>
            <w:div w:id="950239146">
              <w:marLeft w:val="0"/>
              <w:marRight w:val="0"/>
              <w:marTop w:val="0"/>
              <w:marBottom w:val="335"/>
              <w:divBdr>
                <w:top w:val="none" w:sz="0" w:space="0" w:color="auto"/>
                <w:left w:val="none" w:sz="0" w:space="0" w:color="auto"/>
                <w:bottom w:val="none" w:sz="0" w:space="0" w:color="auto"/>
                <w:right w:val="none" w:sz="0" w:space="0" w:color="auto"/>
              </w:divBdr>
              <w:divsChild>
                <w:div w:id="367024586">
                  <w:marLeft w:val="0"/>
                  <w:marRight w:val="0"/>
                  <w:marTop w:val="0"/>
                  <w:marBottom w:val="0"/>
                  <w:divBdr>
                    <w:top w:val="none" w:sz="0" w:space="0" w:color="auto"/>
                    <w:left w:val="none" w:sz="0" w:space="0" w:color="auto"/>
                    <w:bottom w:val="none" w:sz="0" w:space="0" w:color="auto"/>
                    <w:right w:val="none" w:sz="0" w:space="0" w:color="auto"/>
                  </w:divBdr>
                  <w:divsChild>
                    <w:div w:id="93331724">
                      <w:marLeft w:val="0"/>
                      <w:marRight w:val="0"/>
                      <w:marTop w:val="0"/>
                      <w:marBottom w:val="0"/>
                      <w:divBdr>
                        <w:top w:val="single" w:sz="2" w:space="4" w:color="FFFFFF"/>
                        <w:left w:val="single" w:sz="2" w:space="12" w:color="FFFFFF"/>
                        <w:bottom w:val="single" w:sz="2" w:space="1" w:color="FFFFFF"/>
                        <w:right w:val="single" w:sz="2" w:space="4" w:color="FFFFFF"/>
                      </w:divBdr>
                      <w:divsChild>
                        <w:div w:id="761803199">
                          <w:marLeft w:val="0"/>
                          <w:marRight w:val="0"/>
                          <w:marTop w:val="0"/>
                          <w:marBottom w:val="0"/>
                          <w:divBdr>
                            <w:top w:val="none" w:sz="0" w:space="0" w:color="auto"/>
                            <w:left w:val="none" w:sz="0" w:space="0" w:color="auto"/>
                            <w:bottom w:val="none" w:sz="0" w:space="0" w:color="auto"/>
                            <w:right w:val="none" w:sz="0" w:space="0" w:color="auto"/>
                          </w:divBdr>
                        </w:div>
                      </w:divsChild>
                    </w:div>
                    <w:div w:id="1829127719">
                      <w:marLeft w:val="0"/>
                      <w:marRight w:val="0"/>
                      <w:marTop w:val="0"/>
                      <w:marBottom w:val="0"/>
                      <w:divBdr>
                        <w:top w:val="single" w:sz="2" w:space="1" w:color="FFFFFF"/>
                        <w:left w:val="single" w:sz="2" w:space="12" w:color="FFFFFF"/>
                        <w:bottom w:val="single" w:sz="2" w:space="1" w:color="FFFFFF"/>
                        <w:right w:val="single" w:sz="2" w:space="4" w:color="FFFFFF"/>
                      </w:divBdr>
                      <w:divsChild>
                        <w:div w:id="1761871044">
                          <w:marLeft w:val="0"/>
                          <w:marRight w:val="0"/>
                          <w:marTop w:val="0"/>
                          <w:marBottom w:val="0"/>
                          <w:divBdr>
                            <w:top w:val="none" w:sz="0" w:space="0" w:color="auto"/>
                            <w:left w:val="none" w:sz="0" w:space="0" w:color="auto"/>
                            <w:bottom w:val="none" w:sz="0" w:space="0" w:color="auto"/>
                            <w:right w:val="none" w:sz="0" w:space="0" w:color="auto"/>
                          </w:divBdr>
                        </w:div>
                      </w:divsChild>
                    </w:div>
                    <w:div w:id="1805078119">
                      <w:marLeft w:val="0"/>
                      <w:marRight w:val="0"/>
                      <w:marTop w:val="0"/>
                      <w:marBottom w:val="0"/>
                      <w:divBdr>
                        <w:top w:val="single" w:sz="2" w:space="1" w:color="FFFFFF"/>
                        <w:left w:val="single" w:sz="2" w:space="12" w:color="FFFFFF"/>
                        <w:bottom w:val="single" w:sz="2" w:space="1" w:color="FFFFFF"/>
                        <w:right w:val="single" w:sz="2" w:space="4" w:color="FFFFFF"/>
                      </w:divBdr>
                      <w:divsChild>
                        <w:div w:id="1840346927">
                          <w:marLeft w:val="0"/>
                          <w:marRight w:val="0"/>
                          <w:marTop w:val="0"/>
                          <w:marBottom w:val="0"/>
                          <w:divBdr>
                            <w:top w:val="none" w:sz="0" w:space="0" w:color="auto"/>
                            <w:left w:val="none" w:sz="0" w:space="0" w:color="auto"/>
                            <w:bottom w:val="none" w:sz="0" w:space="0" w:color="auto"/>
                            <w:right w:val="none" w:sz="0" w:space="0" w:color="auto"/>
                          </w:divBdr>
                        </w:div>
                      </w:divsChild>
                    </w:div>
                    <w:div w:id="1797480484">
                      <w:marLeft w:val="0"/>
                      <w:marRight w:val="0"/>
                      <w:marTop w:val="0"/>
                      <w:marBottom w:val="0"/>
                      <w:divBdr>
                        <w:top w:val="single" w:sz="2" w:space="1" w:color="FFFFFF"/>
                        <w:left w:val="single" w:sz="2" w:space="12" w:color="FFFFFF"/>
                        <w:bottom w:val="single" w:sz="2" w:space="1" w:color="FFFFFF"/>
                        <w:right w:val="single" w:sz="2" w:space="4" w:color="FFFFFF"/>
                      </w:divBdr>
                      <w:divsChild>
                        <w:div w:id="1846750040">
                          <w:marLeft w:val="0"/>
                          <w:marRight w:val="0"/>
                          <w:marTop w:val="0"/>
                          <w:marBottom w:val="0"/>
                          <w:divBdr>
                            <w:top w:val="none" w:sz="0" w:space="0" w:color="auto"/>
                            <w:left w:val="none" w:sz="0" w:space="0" w:color="auto"/>
                            <w:bottom w:val="none" w:sz="0" w:space="0" w:color="auto"/>
                            <w:right w:val="none" w:sz="0" w:space="0" w:color="auto"/>
                          </w:divBdr>
                        </w:div>
                      </w:divsChild>
                    </w:div>
                    <w:div w:id="1488592843">
                      <w:marLeft w:val="0"/>
                      <w:marRight w:val="0"/>
                      <w:marTop w:val="0"/>
                      <w:marBottom w:val="0"/>
                      <w:divBdr>
                        <w:top w:val="single" w:sz="2" w:space="1" w:color="FFFFFF"/>
                        <w:left w:val="single" w:sz="2" w:space="12" w:color="FFFFFF"/>
                        <w:bottom w:val="single" w:sz="2" w:space="1" w:color="FFFFFF"/>
                        <w:right w:val="single" w:sz="2" w:space="4" w:color="FFFFFF"/>
                      </w:divBdr>
                      <w:divsChild>
                        <w:div w:id="2067487359">
                          <w:marLeft w:val="0"/>
                          <w:marRight w:val="0"/>
                          <w:marTop w:val="0"/>
                          <w:marBottom w:val="0"/>
                          <w:divBdr>
                            <w:top w:val="none" w:sz="0" w:space="0" w:color="auto"/>
                            <w:left w:val="none" w:sz="0" w:space="0" w:color="auto"/>
                            <w:bottom w:val="none" w:sz="0" w:space="0" w:color="auto"/>
                            <w:right w:val="none" w:sz="0" w:space="0" w:color="auto"/>
                          </w:divBdr>
                        </w:div>
                      </w:divsChild>
                    </w:div>
                    <w:div w:id="1765952424">
                      <w:marLeft w:val="0"/>
                      <w:marRight w:val="0"/>
                      <w:marTop w:val="0"/>
                      <w:marBottom w:val="0"/>
                      <w:divBdr>
                        <w:top w:val="single" w:sz="2" w:space="1" w:color="FFFFFF"/>
                        <w:left w:val="single" w:sz="2" w:space="12" w:color="FFFFFF"/>
                        <w:bottom w:val="single" w:sz="2" w:space="1" w:color="FFFFFF"/>
                        <w:right w:val="single" w:sz="2" w:space="4" w:color="FFFFFF"/>
                      </w:divBdr>
                      <w:divsChild>
                        <w:div w:id="806162542">
                          <w:marLeft w:val="0"/>
                          <w:marRight w:val="0"/>
                          <w:marTop w:val="0"/>
                          <w:marBottom w:val="0"/>
                          <w:divBdr>
                            <w:top w:val="none" w:sz="0" w:space="0" w:color="auto"/>
                            <w:left w:val="none" w:sz="0" w:space="0" w:color="auto"/>
                            <w:bottom w:val="none" w:sz="0" w:space="0" w:color="auto"/>
                            <w:right w:val="none" w:sz="0" w:space="0" w:color="auto"/>
                          </w:divBdr>
                        </w:div>
                      </w:divsChild>
                    </w:div>
                    <w:div w:id="1073314187">
                      <w:marLeft w:val="0"/>
                      <w:marRight w:val="0"/>
                      <w:marTop w:val="0"/>
                      <w:marBottom w:val="0"/>
                      <w:divBdr>
                        <w:top w:val="single" w:sz="2" w:space="1" w:color="FFFFFF"/>
                        <w:left w:val="single" w:sz="2" w:space="12" w:color="FFFFFF"/>
                        <w:bottom w:val="single" w:sz="2" w:space="1" w:color="FFFFFF"/>
                        <w:right w:val="single" w:sz="2" w:space="4" w:color="FFFFFF"/>
                      </w:divBdr>
                      <w:divsChild>
                        <w:div w:id="365059110">
                          <w:marLeft w:val="0"/>
                          <w:marRight w:val="0"/>
                          <w:marTop w:val="0"/>
                          <w:marBottom w:val="0"/>
                          <w:divBdr>
                            <w:top w:val="none" w:sz="0" w:space="0" w:color="auto"/>
                            <w:left w:val="none" w:sz="0" w:space="0" w:color="auto"/>
                            <w:bottom w:val="none" w:sz="0" w:space="0" w:color="auto"/>
                            <w:right w:val="none" w:sz="0" w:space="0" w:color="auto"/>
                          </w:divBdr>
                        </w:div>
                      </w:divsChild>
                    </w:div>
                    <w:div w:id="503016139">
                      <w:marLeft w:val="0"/>
                      <w:marRight w:val="0"/>
                      <w:marTop w:val="0"/>
                      <w:marBottom w:val="0"/>
                      <w:divBdr>
                        <w:top w:val="single" w:sz="2" w:space="1" w:color="FFFFFF"/>
                        <w:left w:val="single" w:sz="2" w:space="12" w:color="FFFFFF"/>
                        <w:bottom w:val="single" w:sz="2" w:space="1" w:color="FFFFFF"/>
                        <w:right w:val="single" w:sz="2" w:space="4" w:color="FFFFFF"/>
                      </w:divBdr>
                      <w:divsChild>
                        <w:div w:id="1952742890">
                          <w:marLeft w:val="0"/>
                          <w:marRight w:val="0"/>
                          <w:marTop w:val="0"/>
                          <w:marBottom w:val="0"/>
                          <w:divBdr>
                            <w:top w:val="none" w:sz="0" w:space="0" w:color="auto"/>
                            <w:left w:val="none" w:sz="0" w:space="0" w:color="auto"/>
                            <w:bottom w:val="none" w:sz="0" w:space="0" w:color="auto"/>
                            <w:right w:val="none" w:sz="0" w:space="0" w:color="auto"/>
                          </w:divBdr>
                        </w:div>
                      </w:divsChild>
                    </w:div>
                    <w:div w:id="1070690219">
                      <w:marLeft w:val="0"/>
                      <w:marRight w:val="0"/>
                      <w:marTop w:val="0"/>
                      <w:marBottom w:val="0"/>
                      <w:divBdr>
                        <w:top w:val="single" w:sz="2" w:space="1" w:color="FFFFFF"/>
                        <w:left w:val="single" w:sz="2" w:space="12" w:color="FFFFFF"/>
                        <w:bottom w:val="single" w:sz="2" w:space="1" w:color="FFFFFF"/>
                        <w:right w:val="single" w:sz="2" w:space="4" w:color="FFFFFF"/>
                      </w:divBdr>
                      <w:divsChild>
                        <w:div w:id="675308509">
                          <w:marLeft w:val="0"/>
                          <w:marRight w:val="0"/>
                          <w:marTop w:val="0"/>
                          <w:marBottom w:val="0"/>
                          <w:divBdr>
                            <w:top w:val="none" w:sz="0" w:space="0" w:color="auto"/>
                            <w:left w:val="none" w:sz="0" w:space="0" w:color="auto"/>
                            <w:bottom w:val="none" w:sz="0" w:space="0" w:color="auto"/>
                            <w:right w:val="none" w:sz="0" w:space="0" w:color="auto"/>
                          </w:divBdr>
                        </w:div>
                      </w:divsChild>
                    </w:div>
                    <w:div w:id="315691172">
                      <w:marLeft w:val="0"/>
                      <w:marRight w:val="0"/>
                      <w:marTop w:val="0"/>
                      <w:marBottom w:val="0"/>
                      <w:divBdr>
                        <w:top w:val="single" w:sz="2" w:space="1" w:color="FFFFFF"/>
                        <w:left w:val="single" w:sz="2" w:space="12" w:color="FFFFFF"/>
                        <w:bottom w:val="single" w:sz="2" w:space="1" w:color="FFFFFF"/>
                        <w:right w:val="single" w:sz="2" w:space="4" w:color="FFFFFF"/>
                      </w:divBdr>
                      <w:divsChild>
                        <w:div w:id="361709146">
                          <w:marLeft w:val="0"/>
                          <w:marRight w:val="0"/>
                          <w:marTop w:val="0"/>
                          <w:marBottom w:val="0"/>
                          <w:divBdr>
                            <w:top w:val="none" w:sz="0" w:space="0" w:color="auto"/>
                            <w:left w:val="none" w:sz="0" w:space="0" w:color="auto"/>
                            <w:bottom w:val="none" w:sz="0" w:space="0" w:color="auto"/>
                            <w:right w:val="none" w:sz="0" w:space="0" w:color="auto"/>
                          </w:divBdr>
                        </w:div>
                      </w:divsChild>
                    </w:div>
                    <w:div w:id="1805807830">
                      <w:marLeft w:val="0"/>
                      <w:marRight w:val="0"/>
                      <w:marTop w:val="0"/>
                      <w:marBottom w:val="0"/>
                      <w:divBdr>
                        <w:top w:val="single" w:sz="2" w:space="1" w:color="FFFFFF"/>
                        <w:left w:val="single" w:sz="2" w:space="12" w:color="FFFFFF"/>
                        <w:bottom w:val="single" w:sz="2" w:space="1" w:color="FFFFFF"/>
                        <w:right w:val="single" w:sz="2" w:space="4" w:color="FFFFFF"/>
                      </w:divBdr>
                      <w:divsChild>
                        <w:div w:id="1749962730">
                          <w:marLeft w:val="0"/>
                          <w:marRight w:val="0"/>
                          <w:marTop w:val="0"/>
                          <w:marBottom w:val="0"/>
                          <w:divBdr>
                            <w:top w:val="none" w:sz="0" w:space="0" w:color="auto"/>
                            <w:left w:val="none" w:sz="0" w:space="0" w:color="auto"/>
                            <w:bottom w:val="none" w:sz="0" w:space="0" w:color="auto"/>
                            <w:right w:val="none" w:sz="0" w:space="0" w:color="auto"/>
                          </w:divBdr>
                        </w:div>
                      </w:divsChild>
                    </w:div>
                    <w:div w:id="22754765">
                      <w:marLeft w:val="0"/>
                      <w:marRight w:val="0"/>
                      <w:marTop w:val="0"/>
                      <w:marBottom w:val="0"/>
                      <w:divBdr>
                        <w:top w:val="single" w:sz="2" w:space="1" w:color="FFFFFF"/>
                        <w:left w:val="single" w:sz="2" w:space="12" w:color="FFFFFF"/>
                        <w:bottom w:val="single" w:sz="2" w:space="1" w:color="FFFFFF"/>
                        <w:right w:val="single" w:sz="2" w:space="4" w:color="FFFFFF"/>
                      </w:divBdr>
                      <w:divsChild>
                        <w:div w:id="1944411850">
                          <w:marLeft w:val="0"/>
                          <w:marRight w:val="0"/>
                          <w:marTop w:val="0"/>
                          <w:marBottom w:val="0"/>
                          <w:divBdr>
                            <w:top w:val="none" w:sz="0" w:space="0" w:color="auto"/>
                            <w:left w:val="none" w:sz="0" w:space="0" w:color="auto"/>
                            <w:bottom w:val="none" w:sz="0" w:space="0" w:color="auto"/>
                            <w:right w:val="none" w:sz="0" w:space="0" w:color="auto"/>
                          </w:divBdr>
                        </w:div>
                      </w:divsChild>
                    </w:div>
                    <w:div w:id="1141966726">
                      <w:marLeft w:val="0"/>
                      <w:marRight w:val="0"/>
                      <w:marTop w:val="0"/>
                      <w:marBottom w:val="0"/>
                      <w:divBdr>
                        <w:top w:val="single" w:sz="2" w:space="1" w:color="FFFFFF"/>
                        <w:left w:val="single" w:sz="2" w:space="12" w:color="FFFFFF"/>
                        <w:bottom w:val="single" w:sz="2" w:space="1" w:color="FFFFFF"/>
                        <w:right w:val="single" w:sz="2" w:space="4" w:color="FFFFFF"/>
                      </w:divBdr>
                      <w:divsChild>
                        <w:div w:id="315956581">
                          <w:marLeft w:val="0"/>
                          <w:marRight w:val="0"/>
                          <w:marTop w:val="0"/>
                          <w:marBottom w:val="0"/>
                          <w:divBdr>
                            <w:top w:val="none" w:sz="0" w:space="0" w:color="auto"/>
                            <w:left w:val="none" w:sz="0" w:space="0" w:color="auto"/>
                            <w:bottom w:val="none" w:sz="0" w:space="0" w:color="auto"/>
                            <w:right w:val="none" w:sz="0" w:space="0" w:color="auto"/>
                          </w:divBdr>
                        </w:div>
                      </w:divsChild>
                    </w:div>
                    <w:div w:id="465852553">
                      <w:marLeft w:val="0"/>
                      <w:marRight w:val="0"/>
                      <w:marTop w:val="0"/>
                      <w:marBottom w:val="0"/>
                      <w:divBdr>
                        <w:top w:val="single" w:sz="2" w:space="1" w:color="FFFFFF"/>
                        <w:left w:val="single" w:sz="2" w:space="12" w:color="FFFFFF"/>
                        <w:bottom w:val="single" w:sz="2" w:space="1" w:color="FFFFFF"/>
                        <w:right w:val="single" w:sz="2" w:space="4" w:color="FFFFFF"/>
                      </w:divBdr>
                      <w:divsChild>
                        <w:div w:id="696849724">
                          <w:marLeft w:val="0"/>
                          <w:marRight w:val="0"/>
                          <w:marTop w:val="0"/>
                          <w:marBottom w:val="0"/>
                          <w:divBdr>
                            <w:top w:val="none" w:sz="0" w:space="0" w:color="auto"/>
                            <w:left w:val="none" w:sz="0" w:space="0" w:color="auto"/>
                            <w:bottom w:val="none" w:sz="0" w:space="0" w:color="auto"/>
                            <w:right w:val="none" w:sz="0" w:space="0" w:color="auto"/>
                          </w:divBdr>
                        </w:div>
                      </w:divsChild>
                    </w:div>
                    <w:div w:id="2064715644">
                      <w:marLeft w:val="0"/>
                      <w:marRight w:val="0"/>
                      <w:marTop w:val="0"/>
                      <w:marBottom w:val="0"/>
                      <w:divBdr>
                        <w:top w:val="single" w:sz="2" w:space="1" w:color="FFFFFF"/>
                        <w:left w:val="single" w:sz="2" w:space="12" w:color="FFFFFF"/>
                        <w:bottom w:val="single" w:sz="2" w:space="1" w:color="FFFFFF"/>
                        <w:right w:val="single" w:sz="2" w:space="4" w:color="FFFFFF"/>
                      </w:divBdr>
                      <w:divsChild>
                        <w:div w:id="411512718">
                          <w:marLeft w:val="0"/>
                          <w:marRight w:val="0"/>
                          <w:marTop w:val="0"/>
                          <w:marBottom w:val="0"/>
                          <w:divBdr>
                            <w:top w:val="none" w:sz="0" w:space="0" w:color="auto"/>
                            <w:left w:val="none" w:sz="0" w:space="0" w:color="auto"/>
                            <w:bottom w:val="none" w:sz="0" w:space="0" w:color="auto"/>
                            <w:right w:val="none" w:sz="0" w:space="0" w:color="auto"/>
                          </w:divBdr>
                        </w:div>
                      </w:divsChild>
                    </w:div>
                    <w:div w:id="1956594086">
                      <w:marLeft w:val="0"/>
                      <w:marRight w:val="0"/>
                      <w:marTop w:val="0"/>
                      <w:marBottom w:val="0"/>
                      <w:divBdr>
                        <w:top w:val="single" w:sz="2" w:space="1" w:color="FFFFFF"/>
                        <w:left w:val="single" w:sz="2" w:space="12" w:color="FFFFFF"/>
                        <w:bottom w:val="single" w:sz="2" w:space="1" w:color="FFFFFF"/>
                        <w:right w:val="single" w:sz="2" w:space="4" w:color="FFFFFF"/>
                      </w:divBdr>
                      <w:divsChild>
                        <w:div w:id="285278988">
                          <w:marLeft w:val="0"/>
                          <w:marRight w:val="0"/>
                          <w:marTop w:val="0"/>
                          <w:marBottom w:val="0"/>
                          <w:divBdr>
                            <w:top w:val="none" w:sz="0" w:space="0" w:color="auto"/>
                            <w:left w:val="none" w:sz="0" w:space="0" w:color="auto"/>
                            <w:bottom w:val="none" w:sz="0" w:space="0" w:color="auto"/>
                            <w:right w:val="none" w:sz="0" w:space="0" w:color="auto"/>
                          </w:divBdr>
                        </w:div>
                      </w:divsChild>
                    </w:div>
                    <w:div w:id="268439015">
                      <w:marLeft w:val="0"/>
                      <w:marRight w:val="0"/>
                      <w:marTop w:val="0"/>
                      <w:marBottom w:val="0"/>
                      <w:divBdr>
                        <w:top w:val="single" w:sz="2" w:space="1" w:color="FFFFFF"/>
                        <w:left w:val="single" w:sz="2" w:space="12" w:color="FFFFFF"/>
                        <w:bottom w:val="single" w:sz="2" w:space="1" w:color="FFFFFF"/>
                        <w:right w:val="single" w:sz="2" w:space="4" w:color="FFFFFF"/>
                      </w:divBdr>
                      <w:divsChild>
                        <w:div w:id="312030536">
                          <w:marLeft w:val="0"/>
                          <w:marRight w:val="0"/>
                          <w:marTop w:val="0"/>
                          <w:marBottom w:val="0"/>
                          <w:divBdr>
                            <w:top w:val="none" w:sz="0" w:space="0" w:color="auto"/>
                            <w:left w:val="none" w:sz="0" w:space="0" w:color="auto"/>
                            <w:bottom w:val="none" w:sz="0" w:space="0" w:color="auto"/>
                            <w:right w:val="none" w:sz="0" w:space="0" w:color="auto"/>
                          </w:divBdr>
                        </w:div>
                      </w:divsChild>
                    </w:div>
                    <w:div w:id="1928030443">
                      <w:marLeft w:val="0"/>
                      <w:marRight w:val="0"/>
                      <w:marTop w:val="0"/>
                      <w:marBottom w:val="0"/>
                      <w:divBdr>
                        <w:top w:val="single" w:sz="2" w:space="1" w:color="FFFFFF"/>
                        <w:left w:val="single" w:sz="2" w:space="12" w:color="FFFFFF"/>
                        <w:bottom w:val="single" w:sz="2" w:space="1" w:color="FFFFFF"/>
                        <w:right w:val="single" w:sz="2" w:space="4" w:color="FFFFFF"/>
                      </w:divBdr>
                      <w:divsChild>
                        <w:div w:id="1479762050">
                          <w:marLeft w:val="0"/>
                          <w:marRight w:val="0"/>
                          <w:marTop w:val="0"/>
                          <w:marBottom w:val="0"/>
                          <w:divBdr>
                            <w:top w:val="none" w:sz="0" w:space="0" w:color="auto"/>
                            <w:left w:val="none" w:sz="0" w:space="0" w:color="auto"/>
                            <w:bottom w:val="none" w:sz="0" w:space="0" w:color="auto"/>
                            <w:right w:val="none" w:sz="0" w:space="0" w:color="auto"/>
                          </w:divBdr>
                        </w:div>
                      </w:divsChild>
                    </w:div>
                    <w:div w:id="267933177">
                      <w:marLeft w:val="0"/>
                      <w:marRight w:val="0"/>
                      <w:marTop w:val="0"/>
                      <w:marBottom w:val="0"/>
                      <w:divBdr>
                        <w:top w:val="single" w:sz="2" w:space="1" w:color="FFFFFF"/>
                        <w:left w:val="single" w:sz="2" w:space="12" w:color="FFFFFF"/>
                        <w:bottom w:val="single" w:sz="2" w:space="1" w:color="FFFFFF"/>
                        <w:right w:val="single" w:sz="2" w:space="4" w:color="FFFFFF"/>
                      </w:divBdr>
                      <w:divsChild>
                        <w:div w:id="743725193">
                          <w:marLeft w:val="0"/>
                          <w:marRight w:val="0"/>
                          <w:marTop w:val="0"/>
                          <w:marBottom w:val="0"/>
                          <w:divBdr>
                            <w:top w:val="none" w:sz="0" w:space="0" w:color="auto"/>
                            <w:left w:val="none" w:sz="0" w:space="0" w:color="auto"/>
                            <w:bottom w:val="none" w:sz="0" w:space="0" w:color="auto"/>
                            <w:right w:val="none" w:sz="0" w:space="0" w:color="auto"/>
                          </w:divBdr>
                        </w:div>
                      </w:divsChild>
                    </w:div>
                    <w:div w:id="72162156">
                      <w:marLeft w:val="0"/>
                      <w:marRight w:val="0"/>
                      <w:marTop w:val="0"/>
                      <w:marBottom w:val="0"/>
                      <w:divBdr>
                        <w:top w:val="single" w:sz="2" w:space="1" w:color="FFFFFF"/>
                        <w:left w:val="single" w:sz="2" w:space="12" w:color="FFFFFF"/>
                        <w:bottom w:val="single" w:sz="2" w:space="1" w:color="FFFFFF"/>
                        <w:right w:val="single" w:sz="2" w:space="4" w:color="FFFFFF"/>
                      </w:divBdr>
                      <w:divsChild>
                        <w:div w:id="1177958034">
                          <w:marLeft w:val="0"/>
                          <w:marRight w:val="0"/>
                          <w:marTop w:val="0"/>
                          <w:marBottom w:val="0"/>
                          <w:divBdr>
                            <w:top w:val="none" w:sz="0" w:space="0" w:color="auto"/>
                            <w:left w:val="none" w:sz="0" w:space="0" w:color="auto"/>
                            <w:bottom w:val="none" w:sz="0" w:space="0" w:color="auto"/>
                            <w:right w:val="none" w:sz="0" w:space="0" w:color="auto"/>
                          </w:divBdr>
                        </w:div>
                      </w:divsChild>
                    </w:div>
                    <w:div w:id="252708639">
                      <w:marLeft w:val="0"/>
                      <w:marRight w:val="0"/>
                      <w:marTop w:val="0"/>
                      <w:marBottom w:val="0"/>
                      <w:divBdr>
                        <w:top w:val="single" w:sz="2" w:space="1" w:color="FFFFFF"/>
                        <w:left w:val="single" w:sz="2" w:space="12" w:color="FFFFFF"/>
                        <w:bottom w:val="single" w:sz="2" w:space="1" w:color="FFFFFF"/>
                        <w:right w:val="single" w:sz="2" w:space="4" w:color="FFFFFF"/>
                      </w:divBdr>
                      <w:divsChild>
                        <w:div w:id="10306095">
                          <w:marLeft w:val="0"/>
                          <w:marRight w:val="0"/>
                          <w:marTop w:val="0"/>
                          <w:marBottom w:val="0"/>
                          <w:divBdr>
                            <w:top w:val="none" w:sz="0" w:space="0" w:color="auto"/>
                            <w:left w:val="none" w:sz="0" w:space="0" w:color="auto"/>
                            <w:bottom w:val="none" w:sz="0" w:space="0" w:color="auto"/>
                            <w:right w:val="none" w:sz="0" w:space="0" w:color="auto"/>
                          </w:divBdr>
                        </w:div>
                      </w:divsChild>
                    </w:div>
                    <w:div w:id="690842366">
                      <w:marLeft w:val="0"/>
                      <w:marRight w:val="0"/>
                      <w:marTop w:val="0"/>
                      <w:marBottom w:val="0"/>
                      <w:divBdr>
                        <w:top w:val="single" w:sz="2" w:space="1" w:color="FFFFFF"/>
                        <w:left w:val="single" w:sz="2" w:space="12" w:color="FFFFFF"/>
                        <w:bottom w:val="single" w:sz="2" w:space="1" w:color="FFFFFF"/>
                        <w:right w:val="single" w:sz="2" w:space="4" w:color="FFFFFF"/>
                      </w:divBdr>
                      <w:divsChild>
                        <w:div w:id="1063217727">
                          <w:marLeft w:val="0"/>
                          <w:marRight w:val="0"/>
                          <w:marTop w:val="0"/>
                          <w:marBottom w:val="0"/>
                          <w:divBdr>
                            <w:top w:val="none" w:sz="0" w:space="0" w:color="auto"/>
                            <w:left w:val="none" w:sz="0" w:space="0" w:color="auto"/>
                            <w:bottom w:val="none" w:sz="0" w:space="0" w:color="auto"/>
                            <w:right w:val="none" w:sz="0" w:space="0" w:color="auto"/>
                          </w:divBdr>
                        </w:div>
                      </w:divsChild>
                    </w:div>
                    <w:div w:id="146173006">
                      <w:marLeft w:val="0"/>
                      <w:marRight w:val="0"/>
                      <w:marTop w:val="0"/>
                      <w:marBottom w:val="0"/>
                      <w:divBdr>
                        <w:top w:val="single" w:sz="2" w:space="1" w:color="FFFFFF"/>
                        <w:left w:val="single" w:sz="2" w:space="12" w:color="FFFFFF"/>
                        <w:bottom w:val="single" w:sz="2" w:space="1" w:color="FFFFFF"/>
                        <w:right w:val="single" w:sz="2" w:space="4" w:color="FFFFFF"/>
                      </w:divBdr>
                      <w:divsChild>
                        <w:div w:id="674304785">
                          <w:marLeft w:val="0"/>
                          <w:marRight w:val="0"/>
                          <w:marTop w:val="0"/>
                          <w:marBottom w:val="0"/>
                          <w:divBdr>
                            <w:top w:val="none" w:sz="0" w:space="0" w:color="auto"/>
                            <w:left w:val="none" w:sz="0" w:space="0" w:color="auto"/>
                            <w:bottom w:val="none" w:sz="0" w:space="0" w:color="auto"/>
                            <w:right w:val="none" w:sz="0" w:space="0" w:color="auto"/>
                          </w:divBdr>
                        </w:div>
                      </w:divsChild>
                    </w:div>
                    <w:div w:id="254289513">
                      <w:marLeft w:val="0"/>
                      <w:marRight w:val="0"/>
                      <w:marTop w:val="0"/>
                      <w:marBottom w:val="0"/>
                      <w:divBdr>
                        <w:top w:val="single" w:sz="2" w:space="1" w:color="FFFFFF"/>
                        <w:left w:val="single" w:sz="2" w:space="12" w:color="FFFFFF"/>
                        <w:bottom w:val="single" w:sz="2" w:space="1" w:color="FFFFFF"/>
                        <w:right w:val="single" w:sz="2" w:space="4" w:color="FFFFFF"/>
                      </w:divBdr>
                      <w:divsChild>
                        <w:div w:id="292760920">
                          <w:marLeft w:val="0"/>
                          <w:marRight w:val="0"/>
                          <w:marTop w:val="0"/>
                          <w:marBottom w:val="0"/>
                          <w:divBdr>
                            <w:top w:val="none" w:sz="0" w:space="0" w:color="auto"/>
                            <w:left w:val="none" w:sz="0" w:space="0" w:color="auto"/>
                            <w:bottom w:val="none" w:sz="0" w:space="0" w:color="auto"/>
                            <w:right w:val="none" w:sz="0" w:space="0" w:color="auto"/>
                          </w:divBdr>
                        </w:div>
                      </w:divsChild>
                    </w:div>
                    <w:div w:id="1650092334">
                      <w:marLeft w:val="0"/>
                      <w:marRight w:val="0"/>
                      <w:marTop w:val="0"/>
                      <w:marBottom w:val="0"/>
                      <w:divBdr>
                        <w:top w:val="single" w:sz="2" w:space="1" w:color="FFFFFF"/>
                        <w:left w:val="single" w:sz="2" w:space="12" w:color="FFFFFF"/>
                        <w:bottom w:val="single" w:sz="2" w:space="1" w:color="FFFFFF"/>
                        <w:right w:val="single" w:sz="2" w:space="4" w:color="FFFFFF"/>
                      </w:divBdr>
                      <w:divsChild>
                        <w:div w:id="377437618">
                          <w:marLeft w:val="0"/>
                          <w:marRight w:val="0"/>
                          <w:marTop w:val="0"/>
                          <w:marBottom w:val="0"/>
                          <w:divBdr>
                            <w:top w:val="none" w:sz="0" w:space="0" w:color="auto"/>
                            <w:left w:val="none" w:sz="0" w:space="0" w:color="auto"/>
                            <w:bottom w:val="none" w:sz="0" w:space="0" w:color="auto"/>
                            <w:right w:val="none" w:sz="0" w:space="0" w:color="auto"/>
                          </w:divBdr>
                        </w:div>
                      </w:divsChild>
                    </w:div>
                    <w:div w:id="973406590">
                      <w:marLeft w:val="0"/>
                      <w:marRight w:val="0"/>
                      <w:marTop w:val="0"/>
                      <w:marBottom w:val="0"/>
                      <w:divBdr>
                        <w:top w:val="single" w:sz="2" w:space="1" w:color="FFFFFF"/>
                        <w:left w:val="single" w:sz="2" w:space="12" w:color="FFFFFF"/>
                        <w:bottom w:val="single" w:sz="2" w:space="1" w:color="FFFFFF"/>
                        <w:right w:val="single" w:sz="2" w:space="4" w:color="FFFFFF"/>
                      </w:divBdr>
                      <w:divsChild>
                        <w:div w:id="1085612389">
                          <w:marLeft w:val="0"/>
                          <w:marRight w:val="0"/>
                          <w:marTop w:val="0"/>
                          <w:marBottom w:val="0"/>
                          <w:divBdr>
                            <w:top w:val="none" w:sz="0" w:space="0" w:color="auto"/>
                            <w:left w:val="none" w:sz="0" w:space="0" w:color="auto"/>
                            <w:bottom w:val="none" w:sz="0" w:space="0" w:color="auto"/>
                            <w:right w:val="none" w:sz="0" w:space="0" w:color="auto"/>
                          </w:divBdr>
                        </w:div>
                      </w:divsChild>
                    </w:div>
                    <w:div w:id="415633152">
                      <w:marLeft w:val="0"/>
                      <w:marRight w:val="0"/>
                      <w:marTop w:val="0"/>
                      <w:marBottom w:val="0"/>
                      <w:divBdr>
                        <w:top w:val="single" w:sz="2" w:space="1" w:color="FFFFFF"/>
                        <w:left w:val="single" w:sz="2" w:space="12" w:color="FFFFFF"/>
                        <w:bottom w:val="single" w:sz="2" w:space="1" w:color="FFFFFF"/>
                        <w:right w:val="single" w:sz="2" w:space="4" w:color="FFFFFF"/>
                      </w:divBdr>
                      <w:divsChild>
                        <w:div w:id="1261833988">
                          <w:marLeft w:val="0"/>
                          <w:marRight w:val="0"/>
                          <w:marTop w:val="0"/>
                          <w:marBottom w:val="0"/>
                          <w:divBdr>
                            <w:top w:val="none" w:sz="0" w:space="0" w:color="auto"/>
                            <w:left w:val="none" w:sz="0" w:space="0" w:color="auto"/>
                            <w:bottom w:val="none" w:sz="0" w:space="0" w:color="auto"/>
                            <w:right w:val="none" w:sz="0" w:space="0" w:color="auto"/>
                          </w:divBdr>
                        </w:div>
                      </w:divsChild>
                    </w:div>
                    <w:div w:id="1855536624">
                      <w:marLeft w:val="0"/>
                      <w:marRight w:val="0"/>
                      <w:marTop w:val="0"/>
                      <w:marBottom w:val="0"/>
                      <w:divBdr>
                        <w:top w:val="single" w:sz="2" w:space="1" w:color="FFFFFF"/>
                        <w:left w:val="single" w:sz="2" w:space="12" w:color="FFFFFF"/>
                        <w:bottom w:val="single" w:sz="2" w:space="1" w:color="FFFFFF"/>
                        <w:right w:val="single" w:sz="2" w:space="4" w:color="FFFFFF"/>
                      </w:divBdr>
                      <w:divsChild>
                        <w:div w:id="2138912334">
                          <w:marLeft w:val="0"/>
                          <w:marRight w:val="0"/>
                          <w:marTop w:val="0"/>
                          <w:marBottom w:val="0"/>
                          <w:divBdr>
                            <w:top w:val="none" w:sz="0" w:space="0" w:color="auto"/>
                            <w:left w:val="none" w:sz="0" w:space="0" w:color="auto"/>
                            <w:bottom w:val="none" w:sz="0" w:space="0" w:color="auto"/>
                            <w:right w:val="none" w:sz="0" w:space="0" w:color="auto"/>
                          </w:divBdr>
                        </w:div>
                      </w:divsChild>
                    </w:div>
                    <w:div w:id="961036448">
                      <w:marLeft w:val="0"/>
                      <w:marRight w:val="0"/>
                      <w:marTop w:val="0"/>
                      <w:marBottom w:val="0"/>
                      <w:divBdr>
                        <w:top w:val="single" w:sz="2" w:space="1" w:color="FFFFFF"/>
                        <w:left w:val="single" w:sz="2" w:space="12" w:color="FFFFFF"/>
                        <w:bottom w:val="single" w:sz="2" w:space="1" w:color="FFFFFF"/>
                        <w:right w:val="single" w:sz="2" w:space="4" w:color="FFFFFF"/>
                      </w:divBdr>
                      <w:divsChild>
                        <w:div w:id="856770109">
                          <w:marLeft w:val="0"/>
                          <w:marRight w:val="0"/>
                          <w:marTop w:val="0"/>
                          <w:marBottom w:val="0"/>
                          <w:divBdr>
                            <w:top w:val="none" w:sz="0" w:space="0" w:color="auto"/>
                            <w:left w:val="none" w:sz="0" w:space="0" w:color="auto"/>
                            <w:bottom w:val="none" w:sz="0" w:space="0" w:color="auto"/>
                            <w:right w:val="none" w:sz="0" w:space="0" w:color="auto"/>
                          </w:divBdr>
                        </w:div>
                      </w:divsChild>
                    </w:div>
                    <w:div w:id="261836258">
                      <w:marLeft w:val="0"/>
                      <w:marRight w:val="0"/>
                      <w:marTop w:val="0"/>
                      <w:marBottom w:val="0"/>
                      <w:divBdr>
                        <w:top w:val="single" w:sz="2" w:space="1" w:color="FFFFFF"/>
                        <w:left w:val="single" w:sz="2" w:space="12" w:color="FFFFFF"/>
                        <w:bottom w:val="single" w:sz="2" w:space="1" w:color="FFFFFF"/>
                        <w:right w:val="single" w:sz="2" w:space="4" w:color="FFFFFF"/>
                      </w:divBdr>
                      <w:divsChild>
                        <w:div w:id="1627736420">
                          <w:marLeft w:val="0"/>
                          <w:marRight w:val="0"/>
                          <w:marTop w:val="0"/>
                          <w:marBottom w:val="0"/>
                          <w:divBdr>
                            <w:top w:val="none" w:sz="0" w:space="0" w:color="auto"/>
                            <w:left w:val="none" w:sz="0" w:space="0" w:color="auto"/>
                            <w:bottom w:val="none" w:sz="0" w:space="0" w:color="auto"/>
                            <w:right w:val="none" w:sz="0" w:space="0" w:color="auto"/>
                          </w:divBdr>
                        </w:div>
                      </w:divsChild>
                    </w:div>
                    <w:div w:id="441539474">
                      <w:marLeft w:val="0"/>
                      <w:marRight w:val="0"/>
                      <w:marTop w:val="0"/>
                      <w:marBottom w:val="0"/>
                      <w:divBdr>
                        <w:top w:val="single" w:sz="2" w:space="1" w:color="FFFFFF"/>
                        <w:left w:val="single" w:sz="2" w:space="12" w:color="FFFFFF"/>
                        <w:bottom w:val="single" w:sz="2" w:space="4" w:color="FFFFFF"/>
                        <w:right w:val="single" w:sz="2" w:space="4" w:color="FFFFFF"/>
                      </w:divBdr>
                      <w:divsChild>
                        <w:div w:id="16699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435551">
              <w:marLeft w:val="0"/>
              <w:marRight w:val="0"/>
              <w:marTop w:val="0"/>
              <w:marBottom w:val="335"/>
              <w:divBdr>
                <w:top w:val="none" w:sz="0" w:space="0" w:color="auto"/>
                <w:left w:val="none" w:sz="0" w:space="0" w:color="auto"/>
                <w:bottom w:val="none" w:sz="0" w:space="0" w:color="auto"/>
                <w:right w:val="none" w:sz="0" w:space="0" w:color="auto"/>
              </w:divBdr>
              <w:divsChild>
                <w:div w:id="1677923159">
                  <w:marLeft w:val="0"/>
                  <w:marRight w:val="0"/>
                  <w:marTop w:val="0"/>
                  <w:marBottom w:val="0"/>
                  <w:divBdr>
                    <w:top w:val="none" w:sz="0" w:space="0" w:color="auto"/>
                    <w:left w:val="none" w:sz="0" w:space="0" w:color="auto"/>
                    <w:bottom w:val="none" w:sz="0" w:space="0" w:color="auto"/>
                    <w:right w:val="none" w:sz="0" w:space="0" w:color="auto"/>
                  </w:divBdr>
                  <w:divsChild>
                    <w:div w:id="821652629">
                      <w:marLeft w:val="0"/>
                      <w:marRight w:val="0"/>
                      <w:marTop w:val="0"/>
                      <w:marBottom w:val="0"/>
                      <w:divBdr>
                        <w:top w:val="single" w:sz="2" w:space="4" w:color="FFFFFF"/>
                        <w:left w:val="single" w:sz="2" w:space="12" w:color="FFFFFF"/>
                        <w:bottom w:val="single" w:sz="2" w:space="1" w:color="FFFFFF"/>
                        <w:right w:val="single" w:sz="2" w:space="4" w:color="FFFFFF"/>
                      </w:divBdr>
                      <w:divsChild>
                        <w:div w:id="151414949">
                          <w:marLeft w:val="0"/>
                          <w:marRight w:val="0"/>
                          <w:marTop w:val="0"/>
                          <w:marBottom w:val="0"/>
                          <w:divBdr>
                            <w:top w:val="none" w:sz="0" w:space="0" w:color="auto"/>
                            <w:left w:val="none" w:sz="0" w:space="0" w:color="auto"/>
                            <w:bottom w:val="none" w:sz="0" w:space="0" w:color="auto"/>
                            <w:right w:val="none" w:sz="0" w:space="0" w:color="auto"/>
                          </w:divBdr>
                        </w:div>
                      </w:divsChild>
                    </w:div>
                    <w:div w:id="419060370">
                      <w:marLeft w:val="0"/>
                      <w:marRight w:val="0"/>
                      <w:marTop w:val="0"/>
                      <w:marBottom w:val="0"/>
                      <w:divBdr>
                        <w:top w:val="single" w:sz="2" w:space="1" w:color="FFFFFF"/>
                        <w:left w:val="single" w:sz="2" w:space="12" w:color="FFFFFF"/>
                        <w:bottom w:val="single" w:sz="2" w:space="1" w:color="FFFFFF"/>
                        <w:right w:val="single" w:sz="2" w:space="4" w:color="FFFFFF"/>
                      </w:divBdr>
                      <w:divsChild>
                        <w:div w:id="1209344440">
                          <w:marLeft w:val="0"/>
                          <w:marRight w:val="0"/>
                          <w:marTop w:val="0"/>
                          <w:marBottom w:val="0"/>
                          <w:divBdr>
                            <w:top w:val="none" w:sz="0" w:space="0" w:color="auto"/>
                            <w:left w:val="none" w:sz="0" w:space="0" w:color="auto"/>
                            <w:bottom w:val="none" w:sz="0" w:space="0" w:color="auto"/>
                            <w:right w:val="none" w:sz="0" w:space="0" w:color="auto"/>
                          </w:divBdr>
                        </w:div>
                      </w:divsChild>
                    </w:div>
                    <w:div w:id="996113766">
                      <w:marLeft w:val="0"/>
                      <w:marRight w:val="0"/>
                      <w:marTop w:val="0"/>
                      <w:marBottom w:val="0"/>
                      <w:divBdr>
                        <w:top w:val="single" w:sz="2" w:space="1" w:color="FFFFFF"/>
                        <w:left w:val="single" w:sz="2" w:space="12" w:color="FFFFFF"/>
                        <w:bottom w:val="single" w:sz="2" w:space="1" w:color="FFFFFF"/>
                        <w:right w:val="single" w:sz="2" w:space="4" w:color="FFFFFF"/>
                      </w:divBdr>
                      <w:divsChild>
                        <w:div w:id="1176766232">
                          <w:marLeft w:val="0"/>
                          <w:marRight w:val="0"/>
                          <w:marTop w:val="0"/>
                          <w:marBottom w:val="0"/>
                          <w:divBdr>
                            <w:top w:val="none" w:sz="0" w:space="0" w:color="auto"/>
                            <w:left w:val="none" w:sz="0" w:space="0" w:color="auto"/>
                            <w:bottom w:val="none" w:sz="0" w:space="0" w:color="auto"/>
                            <w:right w:val="none" w:sz="0" w:space="0" w:color="auto"/>
                          </w:divBdr>
                        </w:div>
                      </w:divsChild>
                    </w:div>
                    <w:div w:id="1323854858">
                      <w:marLeft w:val="0"/>
                      <w:marRight w:val="0"/>
                      <w:marTop w:val="0"/>
                      <w:marBottom w:val="0"/>
                      <w:divBdr>
                        <w:top w:val="single" w:sz="2" w:space="1" w:color="FFFFFF"/>
                        <w:left w:val="single" w:sz="2" w:space="12" w:color="FFFFFF"/>
                        <w:bottom w:val="single" w:sz="2" w:space="1" w:color="FFFFFF"/>
                        <w:right w:val="single" w:sz="2" w:space="4" w:color="FFFFFF"/>
                      </w:divBdr>
                      <w:divsChild>
                        <w:div w:id="1864132013">
                          <w:marLeft w:val="0"/>
                          <w:marRight w:val="0"/>
                          <w:marTop w:val="0"/>
                          <w:marBottom w:val="0"/>
                          <w:divBdr>
                            <w:top w:val="none" w:sz="0" w:space="0" w:color="auto"/>
                            <w:left w:val="none" w:sz="0" w:space="0" w:color="auto"/>
                            <w:bottom w:val="none" w:sz="0" w:space="0" w:color="auto"/>
                            <w:right w:val="none" w:sz="0" w:space="0" w:color="auto"/>
                          </w:divBdr>
                        </w:div>
                      </w:divsChild>
                    </w:div>
                    <w:div w:id="604388022">
                      <w:marLeft w:val="0"/>
                      <w:marRight w:val="0"/>
                      <w:marTop w:val="0"/>
                      <w:marBottom w:val="0"/>
                      <w:divBdr>
                        <w:top w:val="single" w:sz="2" w:space="1" w:color="FFFFFF"/>
                        <w:left w:val="single" w:sz="2" w:space="12" w:color="FFFFFF"/>
                        <w:bottom w:val="single" w:sz="2" w:space="1" w:color="FFFFFF"/>
                        <w:right w:val="single" w:sz="2" w:space="4" w:color="FFFFFF"/>
                      </w:divBdr>
                      <w:divsChild>
                        <w:div w:id="1707756220">
                          <w:marLeft w:val="0"/>
                          <w:marRight w:val="0"/>
                          <w:marTop w:val="0"/>
                          <w:marBottom w:val="0"/>
                          <w:divBdr>
                            <w:top w:val="none" w:sz="0" w:space="0" w:color="auto"/>
                            <w:left w:val="none" w:sz="0" w:space="0" w:color="auto"/>
                            <w:bottom w:val="none" w:sz="0" w:space="0" w:color="auto"/>
                            <w:right w:val="none" w:sz="0" w:space="0" w:color="auto"/>
                          </w:divBdr>
                        </w:div>
                      </w:divsChild>
                    </w:div>
                    <w:div w:id="856769571">
                      <w:marLeft w:val="0"/>
                      <w:marRight w:val="0"/>
                      <w:marTop w:val="0"/>
                      <w:marBottom w:val="0"/>
                      <w:divBdr>
                        <w:top w:val="single" w:sz="2" w:space="1" w:color="FFFFFF"/>
                        <w:left w:val="single" w:sz="2" w:space="12" w:color="FFFFFF"/>
                        <w:bottom w:val="single" w:sz="2" w:space="1" w:color="FFFFFF"/>
                        <w:right w:val="single" w:sz="2" w:space="4" w:color="FFFFFF"/>
                      </w:divBdr>
                      <w:divsChild>
                        <w:div w:id="1824812765">
                          <w:marLeft w:val="0"/>
                          <w:marRight w:val="0"/>
                          <w:marTop w:val="0"/>
                          <w:marBottom w:val="0"/>
                          <w:divBdr>
                            <w:top w:val="none" w:sz="0" w:space="0" w:color="auto"/>
                            <w:left w:val="none" w:sz="0" w:space="0" w:color="auto"/>
                            <w:bottom w:val="none" w:sz="0" w:space="0" w:color="auto"/>
                            <w:right w:val="none" w:sz="0" w:space="0" w:color="auto"/>
                          </w:divBdr>
                        </w:div>
                      </w:divsChild>
                    </w:div>
                    <w:div w:id="1303387832">
                      <w:marLeft w:val="0"/>
                      <w:marRight w:val="0"/>
                      <w:marTop w:val="0"/>
                      <w:marBottom w:val="0"/>
                      <w:divBdr>
                        <w:top w:val="single" w:sz="2" w:space="1" w:color="FFFFFF"/>
                        <w:left w:val="single" w:sz="2" w:space="12" w:color="FFFFFF"/>
                        <w:bottom w:val="single" w:sz="2" w:space="1" w:color="FFFFFF"/>
                        <w:right w:val="single" w:sz="2" w:space="4" w:color="FFFFFF"/>
                      </w:divBdr>
                      <w:divsChild>
                        <w:div w:id="264311731">
                          <w:marLeft w:val="0"/>
                          <w:marRight w:val="0"/>
                          <w:marTop w:val="0"/>
                          <w:marBottom w:val="0"/>
                          <w:divBdr>
                            <w:top w:val="none" w:sz="0" w:space="0" w:color="auto"/>
                            <w:left w:val="none" w:sz="0" w:space="0" w:color="auto"/>
                            <w:bottom w:val="none" w:sz="0" w:space="0" w:color="auto"/>
                            <w:right w:val="none" w:sz="0" w:space="0" w:color="auto"/>
                          </w:divBdr>
                        </w:div>
                      </w:divsChild>
                    </w:div>
                    <w:div w:id="2088307009">
                      <w:marLeft w:val="0"/>
                      <w:marRight w:val="0"/>
                      <w:marTop w:val="0"/>
                      <w:marBottom w:val="0"/>
                      <w:divBdr>
                        <w:top w:val="single" w:sz="2" w:space="1" w:color="FFFFFF"/>
                        <w:left w:val="single" w:sz="2" w:space="12" w:color="FFFFFF"/>
                        <w:bottom w:val="single" w:sz="2" w:space="1" w:color="FFFFFF"/>
                        <w:right w:val="single" w:sz="2" w:space="4" w:color="FFFFFF"/>
                      </w:divBdr>
                      <w:divsChild>
                        <w:div w:id="268438689">
                          <w:marLeft w:val="0"/>
                          <w:marRight w:val="0"/>
                          <w:marTop w:val="0"/>
                          <w:marBottom w:val="0"/>
                          <w:divBdr>
                            <w:top w:val="none" w:sz="0" w:space="0" w:color="auto"/>
                            <w:left w:val="none" w:sz="0" w:space="0" w:color="auto"/>
                            <w:bottom w:val="none" w:sz="0" w:space="0" w:color="auto"/>
                            <w:right w:val="none" w:sz="0" w:space="0" w:color="auto"/>
                          </w:divBdr>
                        </w:div>
                      </w:divsChild>
                    </w:div>
                    <w:div w:id="2065173294">
                      <w:marLeft w:val="0"/>
                      <w:marRight w:val="0"/>
                      <w:marTop w:val="0"/>
                      <w:marBottom w:val="0"/>
                      <w:divBdr>
                        <w:top w:val="single" w:sz="2" w:space="1" w:color="FFFFFF"/>
                        <w:left w:val="single" w:sz="2" w:space="12" w:color="FFFFFF"/>
                        <w:bottom w:val="single" w:sz="2" w:space="1" w:color="FFFFFF"/>
                        <w:right w:val="single" w:sz="2" w:space="4" w:color="FFFFFF"/>
                      </w:divBdr>
                      <w:divsChild>
                        <w:div w:id="27223524">
                          <w:marLeft w:val="0"/>
                          <w:marRight w:val="0"/>
                          <w:marTop w:val="0"/>
                          <w:marBottom w:val="0"/>
                          <w:divBdr>
                            <w:top w:val="none" w:sz="0" w:space="0" w:color="auto"/>
                            <w:left w:val="none" w:sz="0" w:space="0" w:color="auto"/>
                            <w:bottom w:val="none" w:sz="0" w:space="0" w:color="auto"/>
                            <w:right w:val="none" w:sz="0" w:space="0" w:color="auto"/>
                          </w:divBdr>
                        </w:div>
                      </w:divsChild>
                    </w:div>
                    <w:div w:id="1890342216">
                      <w:marLeft w:val="0"/>
                      <w:marRight w:val="0"/>
                      <w:marTop w:val="0"/>
                      <w:marBottom w:val="0"/>
                      <w:divBdr>
                        <w:top w:val="single" w:sz="2" w:space="1" w:color="FFFFFF"/>
                        <w:left w:val="single" w:sz="2" w:space="12" w:color="FFFFFF"/>
                        <w:bottom w:val="single" w:sz="2" w:space="1" w:color="FFFFFF"/>
                        <w:right w:val="single" w:sz="2" w:space="4" w:color="FFFFFF"/>
                      </w:divBdr>
                      <w:divsChild>
                        <w:div w:id="2120636528">
                          <w:marLeft w:val="0"/>
                          <w:marRight w:val="0"/>
                          <w:marTop w:val="0"/>
                          <w:marBottom w:val="0"/>
                          <w:divBdr>
                            <w:top w:val="none" w:sz="0" w:space="0" w:color="auto"/>
                            <w:left w:val="none" w:sz="0" w:space="0" w:color="auto"/>
                            <w:bottom w:val="none" w:sz="0" w:space="0" w:color="auto"/>
                            <w:right w:val="none" w:sz="0" w:space="0" w:color="auto"/>
                          </w:divBdr>
                        </w:div>
                      </w:divsChild>
                    </w:div>
                    <w:div w:id="146674356">
                      <w:marLeft w:val="0"/>
                      <w:marRight w:val="0"/>
                      <w:marTop w:val="0"/>
                      <w:marBottom w:val="0"/>
                      <w:divBdr>
                        <w:top w:val="single" w:sz="2" w:space="1" w:color="FFFFFF"/>
                        <w:left w:val="single" w:sz="2" w:space="12" w:color="FFFFFF"/>
                        <w:bottom w:val="single" w:sz="2" w:space="1" w:color="FFFFFF"/>
                        <w:right w:val="single" w:sz="2" w:space="4" w:color="FFFFFF"/>
                      </w:divBdr>
                      <w:divsChild>
                        <w:div w:id="1149520858">
                          <w:marLeft w:val="0"/>
                          <w:marRight w:val="0"/>
                          <w:marTop w:val="0"/>
                          <w:marBottom w:val="0"/>
                          <w:divBdr>
                            <w:top w:val="none" w:sz="0" w:space="0" w:color="auto"/>
                            <w:left w:val="none" w:sz="0" w:space="0" w:color="auto"/>
                            <w:bottom w:val="none" w:sz="0" w:space="0" w:color="auto"/>
                            <w:right w:val="none" w:sz="0" w:space="0" w:color="auto"/>
                          </w:divBdr>
                        </w:div>
                      </w:divsChild>
                    </w:div>
                    <w:div w:id="547837692">
                      <w:marLeft w:val="0"/>
                      <w:marRight w:val="0"/>
                      <w:marTop w:val="0"/>
                      <w:marBottom w:val="0"/>
                      <w:divBdr>
                        <w:top w:val="single" w:sz="2" w:space="1" w:color="FFFFFF"/>
                        <w:left w:val="single" w:sz="2" w:space="12" w:color="FFFFFF"/>
                        <w:bottom w:val="single" w:sz="2" w:space="1" w:color="FFFFFF"/>
                        <w:right w:val="single" w:sz="2" w:space="4" w:color="FFFFFF"/>
                      </w:divBdr>
                      <w:divsChild>
                        <w:div w:id="561523966">
                          <w:marLeft w:val="0"/>
                          <w:marRight w:val="0"/>
                          <w:marTop w:val="0"/>
                          <w:marBottom w:val="0"/>
                          <w:divBdr>
                            <w:top w:val="none" w:sz="0" w:space="0" w:color="auto"/>
                            <w:left w:val="none" w:sz="0" w:space="0" w:color="auto"/>
                            <w:bottom w:val="none" w:sz="0" w:space="0" w:color="auto"/>
                            <w:right w:val="none" w:sz="0" w:space="0" w:color="auto"/>
                          </w:divBdr>
                        </w:div>
                      </w:divsChild>
                    </w:div>
                    <w:div w:id="1928224598">
                      <w:marLeft w:val="0"/>
                      <w:marRight w:val="0"/>
                      <w:marTop w:val="0"/>
                      <w:marBottom w:val="0"/>
                      <w:divBdr>
                        <w:top w:val="single" w:sz="2" w:space="1" w:color="FFFFFF"/>
                        <w:left w:val="single" w:sz="2" w:space="12" w:color="FFFFFF"/>
                        <w:bottom w:val="single" w:sz="2" w:space="1" w:color="FFFFFF"/>
                        <w:right w:val="single" w:sz="2" w:space="4" w:color="FFFFFF"/>
                      </w:divBdr>
                      <w:divsChild>
                        <w:div w:id="741102641">
                          <w:marLeft w:val="0"/>
                          <w:marRight w:val="0"/>
                          <w:marTop w:val="0"/>
                          <w:marBottom w:val="0"/>
                          <w:divBdr>
                            <w:top w:val="none" w:sz="0" w:space="0" w:color="auto"/>
                            <w:left w:val="none" w:sz="0" w:space="0" w:color="auto"/>
                            <w:bottom w:val="none" w:sz="0" w:space="0" w:color="auto"/>
                            <w:right w:val="none" w:sz="0" w:space="0" w:color="auto"/>
                          </w:divBdr>
                        </w:div>
                      </w:divsChild>
                    </w:div>
                    <w:div w:id="2144804906">
                      <w:marLeft w:val="0"/>
                      <w:marRight w:val="0"/>
                      <w:marTop w:val="0"/>
                      <w:marBottom w:val="0"/>
                      <w:divBdr>
                        <w:top w:val="single" w:sz="2" w:space="1" w:color="FFFFFF"/>
                        <w:left w:val="single" w:sz="2" w:space="12" w:color="FFFFFF"/>
                        <w:bottom w:val="single" w:sz="2" w:space="1" w:color="FFFFFF"/>
                        <w:right w:val="single" w:sz="2" w:space="4" w:color="FFFFFF"/>
                      </w:divBdr>
                      <w:divsChild>
                        <w:div w:id="414522366">
                          <w:marLeft w:val="0"/>
                          <w:marRight w:val="0"/>
                          <w:marTop w:val="0"/>
                          <w:marBottom w:val="0"/>
                          <w:divBdr>
                            <w:top w:val="none" w:sz="0" w:space="0" w:color="auto"/>
                            <w:left w:val="none" w:sz="0" w:space="0" w:color="auto"/>
                            <w:bottom w:val="none" w:sz="0" w:space="0" w:color="auto"/>
                            <w:right w:val="none" w:sz="0" w:space="0" w:color="auto"/>
                          </w:divBdr>
                        </w:div>
                      </w:divsChild>
                    </w:div>
                    <w:div w:id="670447651">
                      <w:marLeft w:val="0"/>
                      <w:marRight w:val="0"/>
                      <w:marTop w:val="0"/>
                      <w:marBottom w:val="0"/>
                      <w:divBdr>
                        <w:top w:val="single" w:sz="2" w:space="1" w:color="FFFFFF"/>
                        <w:left w:val="single" w:sz="2" w:space="12" w:color="FFFFFF"/>
                        <w:bottom w:val="single" w:sz="2" w:space="1" w:color="FFFFFF"/>
                        <w:right w:val="single" w:sz="2" w:space="4" w:color="FFFFFF"/>
                      </w:divBdr>
                      <w:divsChild>
                        <w:div w:id="1846245696">
                          <w:marLeft w:val="0"/>
                          <w:marRight w:val="0"/>
                          <w:marTop w:val="0"/>
                          <w:marBottom w:val="0"/>
                          <w:divBdr>
                            <w:top w:val="none" w:sz="0" w:space="0" w:color="auto"/>
                            <w:left w:val="none" w:sz="0" w:space="0" w:color="auto"/>
                            <w:bottom w:val="none" w:sz="0" w:space="0" w:color="auto"/>
                            <w:right w:val="none" w:sz="0" w:space="0" w:color="auto"/>
                          </w:divBdr>
                        </w:div>
                      </w:divsChild>
                    </w:div>
                    <w:div w:id="1923220289">
                      <w:marLeft w:val="0"/>
                      <w:marRight w:val="0"/>
                      <w:marTop w:val="0"/>
                      <w:marBottom w:val="0"/>
                      <w:divBdr>
                        <w:top w:val="single" w:sz="2" w:space="1" w:color="FFFFFF"/>
                        <w:left w:val="single" w:sz="2" w:space="12" w:color="FFFFFF"/>
                        <w:bottom w:val="single" w:sz="2" w:space="1" w:color="FFFFFF"/>
                        <w:right w:val="single" w:sz="2" w:space="4" w:color="FFFFFF"/>
                      </w:divBdr>
                      <w:divsChild>
                        <w:div w:id="827088155">
                          <w:marLeft w:val="0"/>
                          <w:marRight w:val="0"/>
                          <w:marTop w:val="0"/>
                          <w:marBottom w:val="0"/>
                          <w:divBdr>
                            <w:top w:val="none" w:sz="0" w:space="0" w:color="auto"/>
                            <w:left w:val="none" w:sz="0" w:space="0" w:color="auto"/>
                            <w:bottom w:val="none" w:sz="0" w:space="0" w:color="auto"/>
                            <w:right w:val="none" w:sz="0" w:space="0" w:color="auto"/>
                          </w:divBdr>
                        </w:div>
                      </w:divsChild>
                    </w:div>
                    <w:div w:id="1264990982">
                      <w:marLeft w:val="0"/>
                      <w:marRight w:val="0"/>
                      <w:marTop w:val="0"/>
                      <w:marBottom w:val="0"/>
                      <w:divBdr>
                        <w:top w:val="single" w:sz="2" w:space="1" w:color="FFFFFF"/>
                        <w:left w:val="single" w:sz="2" w:space="12" w:color="FFFFFF"/>
                        <w:bottom w:val="single" w:sz="2" w:space="1" w:color="FFFFFF"/>
                        <w:right w:val="single" w:sz="2" w:space="4" w:color="FFFFFF"/>
                      </w:divBdr>
                      <w:divsChild>
                        <w:div w:id="1577933856">
                          <w:marLeft w:val="0"/>
                          <w:marRight w:val="0"/>
                          <w:marTop w:val="0"/>
                          <w:marBottom w:val="0"/>
                          <w:divBdr>
                            <w:top w:val="none" w:sz="0" w:space="0" w:color="auto"/>
                            <w:left w:val="none" w:sz="0" w:space="0" w:color="auto"/>
                            <w:bottom w:val="none" w:sz="0" w:space="0" w:color="auto"/>
                            <w:right w:val="none" w:sz="0" w:space="0" w:color="auto"/>
                          </w:divBdr>
                        </w:div>
                      </w:divsChild>
                    </w:div>
                    <w:div w:id="406657422">
                      <w:marLeft w:val="0"/>
                      <w:marRight w:val="0"/>
                      <w:marTop w:val="0"/>
                      <w:marBottom w:val="0"/>
                      <w:divBdr>
                        <w:top w:val="single" w:sz="2" w:space="1" w:color="FFFFFF"/>
                        <w:left w:val="single" w:sz="2" w:space="12" w:color="FFFFFF"/>
                        <w:bottom w:val="single" w:sz="2" w:space="1" w:color="FFFFFF"/>
                        <w:right w:val="single" w:sz="2" w:space="4" w:color="FFFFFF"/>
                      </w:divBdr>
                      <w:divsChild>
                        <w:div w:id="1844932409">
                          <w:marLeft w:val="0"/>
                          <w:marRight w:val="0"/>
                          <w:marTop w:val="0"/>
                          <w:marBottom w:val="0"/>
                          <w:divBdr>
                            <w:top w:val="none" w:sz="0" w:space="0" w:color="auto"/>
                            <w:left w:val="none" w:sz="0" w:space="0" w:color="auto"/>
                            <w:bottom w:val="none" w:sz="0" w:space="0" w:color="auto"/>
                            <w:right w:val="none" w:sz="0" w:space="0" w:color="auto"/>
                          </w:divBdr>
                        </w:div>
                      </w:divsChild>
                    </w:div>
                    <w:div w:id="248278097">
                      <w:marLeft w:val="0"/>
                      <w:marRight w:val="0"/>
                      <w:marTop w:val="0"/>
                      <w:marBottom w:val="0"/>
                      <w:divBdr>
                        <w:top w:val="single" w:sz="2" w:space="1" w:color="FFFFFF"/>
                        <w:left w:val="single" w:sz="2" w:space="12" w:color="FFFFFF"/>
                        <w:bottom w:val="single" w:sz="2" w:space="1" w:color="FFFFFF"/>
                        <w:right w:val="single" w:sz="2" w:space="4" w:color="FFFFFF"/>
                      </w:divBdr>
                      <w:divsChild>
                        <w:div w:id="1699353191">
                          <w:marLeft w:val="0"/>
                          <w:marRight w:val="0"/>
                          <w:marTop w:val="0"/>
                          <w:marBottom w:val="0"/>
                          <w:divBdr>
                            <w:top w:val="none" w:sz="0" w:space="0" w:color="auto"/>
                            <w:left w:val="none" w:sz="0" w:space="0" w:color="auto"/>
                            <w:bottom w:val="none" w:sz="0" w:space="0" w:color="auto"/>
                            <w:right w:val="none" w:sz="0" w:space="0" w:color="auto"/>
                          </w:divBdr>
                        </w:div>
                      </w:divsChild>
                    </w:div>
                    <w:div w:id="40635480">
                      <w:marLeft w:val="0"/>
                      <w:marRight w:val="0"/>
                      <w:marTop w:val="0"/>
                      <w:marBottom w:val="0"/>
                      <w:divBdr>
                        <w:top w:val="single" w:sz="2" w:space="1" w:color="FFFFFF"/>
                        <w:left w:val="single" w:sz="2" w:space="12" w:color="FFFFFF"/>
                        <w:bottom w:val="single" w:sz="2" w:space="1" w:color="FFFFFF"/>
                        <w:right w:val="single" w:sz="2" w:space="4" w:color="FFFFFF"/>
                      </w:divBdr>
                      <w:divsChild>
                        <w:div w:id="2074966261">
                          <w:marLeft w:val="0"/>
                          <w:marRight w:val="0"/>
                          <w:marTop w:val="0"/>
                          <w:marBottom w:val="0"/>
                          <w:divBdr>
                            <w:top w:val="none" w:sz="0" w:space="0" w:color="auto"/>
                            <w:left w:val="none" w:sz="0" w:space="0" w:color="auto"/>
                            <w:bottom w:val="none" w:sz="0" w:space="0" w:color="auto"/>
                            <w:right w:val="none" w:sz="0" w:space="0" w:color="auto"/>
                          </w:divBdr>
                        </w:div>
                      </w:divsChild>
                    </w:div>
                    <w:div w:id="912619306">
                      <w:marLeft w:val="0"/>
                      <w:marRight w:val="0"/>
                      <w:marTop w:val="0"/>
                      <w:marBottom w:val="0"/>
                      <w:divBdr>
                        <w:top w:val="single" w:sz="2" w:space="1" w:color="FFFFFF"/>
                        <w:left w:val="single" w:sz="2" w:space="12" w:color="FFFFFF"/>
                        <w:bottom w:val="single" w:sz="2" w:space="1" w:color="FFFFFF"/>
                        <w:right w:val="single" w:sz="2" w:space="4" w:color="FFFFFF"/>
                      </w:divBdr>
                      <w:divsChild>
                        <w:div w:id="649331947">
                          <w:marLeft w:val="0"/>
                          <w:marRight w:val="0"/>
                          <w:marTop w:val="0"/>
                          <w:marBottom w:val="0"/>
                          <w:divBdr>
                            <w:top w:val="none" w:sz="0" w:space="0" w:color="auto"/>
                            <w:left w:val="none" w:sz="0" w:space="0" w:color="auto"/>
                            <w:bottom w:val="none" w:sz="0" w:space="0" w:color="auto"/>
                            <w:right w:val="none" w:sz="0" w:space="0" w:color="auto"/>
                          </w:divBdr>
                        </w:div>
                      </w:divsChild>
                    </w:div>
                    <w:div w:id="1906135878">
                      <w:marLeft w:val="0"/>
                      <w:marRight w:val="0"/>
                      <w:marTop w:val="0"/>
                      <w:marBottom w:val="0"/>
                      <w:divBdr>
                        <w:top w:val="single" w:sz="2" w:space="1" w:color="FFFFFF"/>
                        <w:left w:val="single" w:sz="2" w:space="12" w:color="FFFFFF"/>
                        <w:bottom w:val="single" w:sz="2" w:space="1" w:color="FFFFFF"/>
                        <w:right w:val="single" w:sz="2" w:space="4" w:color="FFFFFF"/>
                      </w:divBdr>
                      <w:divsChild>
                        <w:div w:id="929116256">
                          <w:marLeft w:val="0"/>
                          <w:marRight w:val="0"/>
                          <w:marTop w:val="0"/>
                          <w:marBottom w:val="0"/>
                          <w:divBdr>
                            <w:top w:val="none" w:sz="0" w:space="0" w:color="auto"/>
                            <w:left w:val="none" w:sz="0" w:space="0" w:color="auto"/>
                            <w:bottom w:val="none" w:sz="0" w:space="0" w:color="auto"/>
                            <w:right w:val="none" w:sz="0" w:space="0" w:color="auto"/>
                          </w:divBdr>
                        </w:div>
                      </w:divsChild>
                    </w:div>
                    <w:div w:id="1799180402">
                      <w:marLeft w:val="0"/>
                      <w:marRight w:val="0"/>
                      <w:marTop w:val="0"/>
                      <w:marBottom w:val="0"/>
                      <w:divBdr>
                        <w:top w:val="single" w:sz="2" w:space="1" w:color="FFFFFF"/>
                        <w:left w:val="single" w:sz="2" w:space="12" w:color="FFFFFF"/>
                        <w:bottom w:val="single" w:sz="2" w:space="1" w:color="FFFFFF"/>
                        <w:right w:val="single" w:sz="2" w:space="4" w:color="FFFFFF"/>
                      </w:divBdr>
                      <w:divsChild>
                        <w:div w:id="1238829343">
                          <w:marLeft w:val="0"/>
                          <w:marRight w:val="0"/>
                          <w:marTop w:val="0"/>
                          <w:marBottom w:val="0"/>
                          <w:divBdr>
                            <w:top w:val="none" w:sz="0" w:space="0" w:color="auto"/>
                            <w:left w:val="none" w:sz="0" w:space="0" w:color="auto"/>
                            <w:bottom w:val="none" w:sz="0" w:space="0" w:color="auto"/>
                            <w:right w:val="none" w:sz="0" w:space="0" w:color="auto"/>
                          </w:divBdr>
                        </w:div>
                      </w:divsChild>
                    </w:div>
                    <w:div w:id="762072335">
                      <w:marLeft w:val="0"/>
                      <w:marRight w:val="0"/>
                      <w:marTop w:val="0"/>
                      <w:marBottom w:val="0"/>
                      <w:divBdr>
                        <w:top w:val="single" w:sz="2" w:space="1" w:color="FFFFFF"/>
                        <w:left w:val="single" w:sz="2" w:space="12" w:color="FFFFFF"/>
                        <w:bottom w:val="single" w:sz="2" w:space="1" w:color="FFFFFF"/>
                        <w:right w:val="single" w:sz="2" w:space="4" w:color="FFFFFF"/>
                      </w:divBdr>
                      <w:divsChild>
                        <w:div w:id="1320577266">
                          <w:marLeft w:val="0"/>
                          <w:marRight w:val="0"/>
                          <w:marTop w:val="0"/>
                          <w:marBottom w:val="0"/>
                          <w:divBdr>
                            <w:top w:val="none" w:sz="0" w:space="0" w:color="auto"/>
                            <w:left w:val="none" w:sz="0" w:space="0" w:color="auto"/>
                            <w:bottom w:val="none" w:sz="0" w:space="0" w:color="auto"/>
                            <w:right w:val="none" w:sz="0" w:space="0" w:color="auto"/>
                          </w:divBdr>
                        </w:div>
                      </w:divsChild>
                    </w:div>
                    <w:div w:id="1412654594">
                      <w:marLeft w:val="0"/>
                      <w:marRight w:val="0"/>
                      <w:marTop w:val="0"/>
                      <w:marBottom w:val="0"/>
                      <w:divBdr>
                        <w:top w:val="single" w:sz="2" w:space="1" w:color="FFFFFF"/>
                        <w:left w:val="single" w:sz="2" w:space="12" w:color="FFFFFF"/>
                        <w:bottom w:val="single" w:sz="2" w:space="1" w:color="FFFFFF"/>
                        <w:right w:val="single" w:sz="2" w:space="4" w:color="FFFFFF"/>
                      </w:divBdr>
                      <w:divsChild>
                        <w:div w:id="1345010954">
                          <w:marLeft w:val="0"/>
                          <w:marRight w:val="0"/>
                          <w:marTop w:val="0"/>
                          <w:marBottom w:val="0"/>
                          <w:divBdr>
                            <w:top w:val="none" w:sz="0" w:space="0" w:color="auto"/>
                            <w:left w:val="none" w:sz="0" w:space="0" w:color="auto"/>
                            <w:bottom w:val="none" w:sz="0" w:space="0" w:color="auto"/>
                            <w:right w:val="none" w:sz="0" w:space="0" w:color="auto"/>
                          </w:divBdr>
                        </w:div>
                      </w:divsChild>
                    </w:div>
                    <w:div w:id="1518933184">
                      <w:marLeft w:val="0"/>
                      <w:marRight w:val="0"/>
                      <w:marTop w:val="0"/>
                      <w:marBottom w:val="0"/>
                      <w:divBdr>
                        <w:top w:val="single" w:sz="2" w:space="1" w:color="FFFFFF"/>
                        <w:left w:val="single" w:sz="2" w:space="12" w:color="FFFFFF"/>
                        <w:bottom w:val="single" w:sz="2" w:space="1" w:color="FFFFFF"/>
                        <w:right w:val="single" w:sz="2" w:space="4" w:color="FFFFFF"/>
                      </w:divBdr>
                      <w:divsChild>
                        <w:div w:id="25180974">
                          <w:marLeft w:val="0"/>
                          <w:marRight w:val="0"/>
                          <w:marTop w:val="0"/>
                          <w:marBottom w:val="0"/>
                          <w:divBdr>
                            <w:top w:val="none" w:sz="0" w:space="0" w:color="auto"/>
                            <w:left w:val="none" w:sz="0" w:space="0" w:color="auto"/>
                            <w:bottom w:val="none" w:sz="0" w:space="0" w:color="auto"/>
                            <w:right w:val="none" w:sz="0" w:space="0" w:color="auto"/>
                          </w:divBdr>
                        </w:div>
                      </w:divsChild>
                    </w:div>
                    <w:div w:id="1883208027">
                      <w:marLeft w:val="0"/>
                      <w:marRight w:val="0"/>
                      <w:marTop w:val="0"/>
                      <w:marBottom w:val="0"/>
                      <w:divBdr>
                        <w:top w:val="single" w:sz="2" w:space="1" w:color="FFFFFF"/>
                        <w:left w:val="single" w:sz="2" w:space="12" w:color="FFFFFF"/>
                        <w:bottom w:val="single" w:sz="2" w:space="1" w:color="FFFFFF"/>
                        <w:right w:val="single" w:sz="2" w:space="4" w:color="FFFFFF"/>
                      </w:divBdr>
                      <w:divsChild>
                        <w:div w:id="125205746">
                          <w:marLeft w:val="0"/>
                          <w:marRight w:val="0"/>
                          <w:marTop w:val="0"/>
                          <w:marBottom w:val="0"/>
                          <w:divBdr>
                            <w:top w:val="none" w:sz="0" w:space="0" w:color="auto"/>
                            <w:left w:val="none" w:sz="0" w:space="0" w:color="auto"/>
                            <w:bottom w:val="none" w:sz="0" w:space="0" w:color="auto"/>
                            <w:right w:val="none" w:sz="0" w:space="0" w:color="auto"/>
                          </w:divBdr>
                        </w:div>
                      </w:divsChild>
                    </w:div>
                    <w:div w:id="517892623">
                      <w:marLeft w:val="0"/>
                      <w:marRight w:val="0"/>
                      <w:marTop w:val="0"/>
                      <w:marBottom w:val="0"/>
                      <w:divBdr>
                        <w:top w:val="single" w:sz="2" w:space="1" w:color="FFFFFF"/>
                        <w:left w:val="single" w:sz="2" w:space="12" w:color="FFFFFF"/>
                        <w:bottom w:val="single" w:sz="2" w:space="1" w:color="FFFFFF"/>
                        <w:right w:val="single" w:sz="2" w:space="4" w:color="FFFFFF"/>
                      </w:divBdr>
                      <w:divsChild>
                        <w:div w:id="1133866589">
                          <w:marLeft w:val="0"/>
                          <w:marRight w:val="0"/>
                          <w:marTop w:val="0"/>
                          <w:marBottom w:val="0"/>
                          <w:divBdr>
                            <w:top w:val="none" w:sz="0" w:space="0" w:color="auto"/>
                            <w:left w:val="none" w:sz="0" w:space="0" w:color="auto"/>
                            <w:bottom w:val="none" w:sz="0" w:space="0" w:color="auto"/>
                            <w:right w:val="none" w:sz="0" w:space="0" w:color="auto"/>
                          </w:divBdr>
                        </w:div>
                      </w:divsChild>
                    </w:div>
                    <w:div w:id="261762114">
                      <w:marLeft w:val="0"/>
                      <w:marRight w:val="0"/>
                      <w:marTop w:val="0"/>
                      <w:marBottom w:val="0"/>
                      <w:divBdr>
                        <w:top w:val="single" w:sz="2" w:space="1" w:color="FFFFFF"/>
                        <w:left w:val="single" w:sz="2" w:space="12" w:color="FFFFFF"/>
                        <w:bottom w:val="single" w:sz="2" w:space="1" w:color="FFFFFF"/>
                        <w:right w:val="single" w:sz="2" w:space="4" w:color="FFFFFF"/>
                      </w:divBdr>
                      <w:divsChild>
                        <w:div w:id="1648780265">
                          <w:marLeft w:val="0"/>
                          <w:marRight w:val="0"/>
                          <w:marTop w:val="0"/>
                          <w:marBottom w:val="0"/>
                          <w:divBdr>
                            <w:top w:val="none" w:sz="0" w:space="0" w:color="auto"/>
                            <w:left w:val="none" w:sz="0" w:space="0" w:color="auto"/>
                            <w:bottom w:val="none" w:sz="0" w:space="0" w:color="auto"/>
                            <w:right w:val="none" w:sz="0" w:space="0" w:color="auto"/>
                          </w:divBdr>
                        </w:div>
                      </w:divsChild>
                    </w:div>
                    <w:div w:id="1975476237">
                      <w:marLeft w:val="0"/>
                      <w:marRight w:val="0"/>
                      <w:marTop w:val="0"/>
                      <w:marBottom w:val="0"/>
                      <w:divBdr>
                        <w:top w:val="single" w:sz="2" w:space="1" w:color="FFFFFF"/>
                        <w:left w:val="single" w:sz="2" w:space="12" w:color="FFFFFF"/>
                        <w:bottom w:val="single" w:sz="2" w:space="1" w:color="FFFFFF"/>
                        <w:right w:val="single" w:sz="2" w:space="4" w:color="FFFFFF"/>
                      </w:divBdr>
                      <w:divsChild>
                        <w:div w:id="51000343">
                          <w:marLeft w:val="0"/>
                          <w:marRight w:val="0"/>
                          <w:marTop w:val="0"/>
                          <w:marBottom w:val="0"/>
                          <w:divBdr>
                            <w:top w:val="none" w:sz="0" w:space="0" w:color="auto"/>
                            <w:left w:val="none" w:sz="0" w:space="0" w:color="auto"/>
                            <w:bottom w:val="none" w:sz="0" w:space="0" w:color="auto"/>
                            <w:right w:val="none" w:sz="0" w:space="0" w:color="auto"/>
                          </w:divBdr>
                        </w:div>
                      </w:divsChild>
                    </w:div>
                    <w:div w:id="954286711">
                      <w:marLeft w:val="0"/>
                      <w:marRight w:val="0"/>
                      <w:marTop w:val="0"/>
                      <w:marBottom w:val="0"/>
                      <w:divBdr>
                        <w:top w:val="single" w:sz="2" w:space="1" w:color="FFFFFF"/>
                        <w:left w:val="single" w:sz="2" w:space="12" w:color="FFFFFF"/>
                        <w:bottom w:val="single" w:sz="2" w:space="1" w:color="FFFFFF"/>
                        <w:right w:val="single" w:sz="2" w:space="4" w:color="FFFFFF"/>
                      </w:divBdr>
                      <w:divsChild>
                        <w:div w:id="1744910625">
                          <w:marLeft w:val="0"/>
                          <w:marRight w:val="0"/>
                          <w:marTop w:val="0"/>
                          <w:marBottom w:val="0"/>
                          <w:divBdr>
                            <w:top w:val="none" w:sz="0" w:space="0" w:color="auto"/>
                            <w:left w:val="none" w:sz="0" w:space="0" w:color="auto"/>
                            <w:bottom w:val="none" w:sz="0" w:space="0" w:color="auto"/>
                            <w:right w:val="none" w:sz="0" w:space="0" w:color="auto"/>
                          </w:divBdr>
                        </w:div>
                      </w:divsChild>
                    </w:div>
                    <w:div w:id="1340234071">
                      <w:marLeft w:val="0"/>
                      <w:marRight w:val="0"/>
                      <w:marTop w:val="0"/>
                      <w:marBottom w:val="0"/>
                      <w:divBdr>
                        <w:top w:val="single" w:sz="2" w:space="1" w:color="FFFFFF"/>
                        <w:left w:val="single" w:sz="2" w:space="12" w:color="FFFFFF"/>
                        <w:bottom w:val="single" w:sz="2" w:space="1" w:color="FFFFFF"/>
                        <w:right w:val="single" w:sz="2" w:space="4" w:color="FFFFFF"/>
                      </w:divBdr>
                      <w:divsChild>
                        <w:div w:id="1626499862">
                          <w:marLeft w:val="0"/>
                          <w:marRight w:val="0"/>
                          <w:marTop w:val="0"/>
                          <w:marBottom w:val="0"/>
                          <w:divBdr>
                            <w:top w:val="none" w:sz="0" w:space="0" w:color="auto"/>
                            <w:left w:val="none" w:sz="0" w:space="0" w:color="auto"/>
                            <w:bottom w:val="none" w:sz="0" w:space="0" w:color="auto"/>
                            <w:right w:val="none" w:sz="0" w:space="0" w:color="auto"/>
                          </w:divBdr>
                        </w:div>
                      </w:divsChild>
                    </w:div>
                    <w:div w:id="2781071">
                      <w:marLeft w:val="0"/>
                      <w:marRight w:val="0"/>
                      <w:marTop w:val="0"/>
                      <w:marBottom w:val="0"/>
                      <w:divBdr>
                        <w:top w:val="single" w:sz="2" w:space="1" w:color="FFFFFF"/>
                        <w:left w:val="single" w:sz="2" w:space="12" w:color="FFFFFF"/>
                        <w:bottom w:val="single" w:sz="2" w:space="1" w:color="FFFFFF"/>
                        <w:right w:val="single" w:sz="2" w:space="4" w:color="FFFFFF"/>
                      </w:divBdr>
                      <w:divsChild>
                        <w:div w:id="2071875813">
                          <w:marLeft w:val="0"/>
                          <w:marRight w:val="0"/>
                          <w:marTop w:val="0"/>
                          <w:marBottom w:val="0"/>
                          <w:divBdr>
                            <w:top w:val="none" w:sz="0" w:space="0" w:color="auto"/>
                            <w:left w:val="none" w:sz="0" w:space="0" w:color="auto"/>
                            <w:bottom w:val="none" w:sz="0" w:space="0" w:color="auto"/>
                            <w:right w:val="none" w:sz="0" w:space="0" w:color="auto"/>
                          </w:divBdr>
                        </w:div>
                      </w:divsChild>
                    </w:div>
                    <w:div w:id="1563178572">
                      <w:marLeft w:val="0"/>
                      <w:marRight w:val="0"/>
                      <w:marTop w:val="0"/>
                      <w:marBottom w:val="0"/>
                      <w:divBdr>
                        <w:top w:val="single" w:sz="2" w:space="1" w:color="FFFFFF"/>
                        <w:left w:val="single" w:sz="2" w:space="12" w:color="FFFFFF"/>
                        <w:bottom w:val="single" w:sz="2" w:space="1" w:color="FFFFFF"/>
                        <w:right w:val="single" w:sz="2" w:space="4" w:color="FFFFFF"/>
                      </w:divBdr>
                      <w:divsChild>
                        <w:div w:id="1734816157">
                          <w:marLeft w:val="0"/>
                          <w:marRight w:val="0"/>
                          <w:marTop w:val="0"/>
                          <w:marBottom w:val="0"/>
                          <w:divBdr>
                            <w:top w:val="none" w:sz="0" w:space="0" w:color="auto"/>
                            <w:left w:val="none" w:sz="0" w:space="0" w:color="auto"/>
                            <w:bottom w:val="none" w:sz="0" w:space="0" w:color="auto"/>
                            <w:right w:val="none" w:sz="0" w:space="0" w:color="auto"/>
                          </w:divBdr>
                        </w:div>
                      </w:divsChild>
                    </w:div>
                    <w:div w:id="1787045404">
                      <w:marLeft w:val="0"/>
                      <w:marRight w:val="0"/>
                      <w:marTop w:val="0"/>
                      <w:marBottom w:val="0"/>
                      <w:divBdr>
                        <w:top w:val="single" w:sz="2" w:space="1" w:color="FFFFFF"/>
                        <w:left w:val="single" w:sz="2" w:space="12" w:color="FFFFFF"/>
                        <w:bottom w:val="single" w:sz="2" w:space="1" w:color="FFFFFF"/>
                        <w:right w:val="single" w:sz="2" w:space="4" w:color="FFFFFF"/>
                      </w:divBdr>
                      <w:divsChild>
                        <w:div w:id="661739499">
                          <w:marLeft w:val="0"/>
                          <w:marRight w:val="0"/>
                          <w:marTop w:val="0"/>
                          <w:marBottom w:val="0"/>
                          <w:divBdr>
                            <w:top w:val="none" w:sz="0" w:space="0" w:color="auto"/>
                            <w:left w:val="none" w:sz="0" w:space="0" w:color="auto"/>
                            <w:bottom w:val="none" w:sz="0" w:space="0" w:color="auto"/>
                            <w:right w:val="none" w:sz="0" w:space="0" w:color="auto"/>
                          </w:divBdr>
                        </w:div>
                      </w:divsChild>
                    </w:div>
                    <w:div w:id="1891064164">
                      <w:marLeft w:val="0"/>
                      <w:marRight w:val="0"/>
                      <w:marTop w:val="0"/>
                      <w:marBottom w:val="0"/>
                      <w:divBdr>
                        <w:top w:val="single" w:sz="2" w:space="1" w:color="FFFFFF"/>
                        <w:left w:val="single" w:sz="2" w:space="12" w:color="FFFFFF"/>
                        <w:bottom w:val="single" w:sz="2" w:space="1" w:color="FFFFFF"/>
                        <w:right w:val="single" w:sz="2" w:space="4" w:color="FFFFFF"/>
                      </w:divBdr>
                      <w:divsChild>
                        <w:div w:id="584919693">
                          <w:marLeft w:val="0"/>
                          <w:marRight w:val="0"/>
                          <w:marTop w:val="0"/>
                          <w:marBottom w:val="0"/>
                          <w:divBdr>
                            <w:top w:val="none" w:sz="0" w:space="0" w:color="auto"/>
                            <w:left w:val="none" w:sz="0" w:space="0" w:color="auto"/>
                            <w:bottom w:val="none" w:sz="0" w:space="0" w:color="auto"/>
                            <w:right w:val="none" w:sz="0" w:space="0" w:color="auto"/>
                          </w:divBdr>
                        </w:div>
                      </w:divsChild>
                    </w:div>
                    <w:div w:id="535503165">
                      <w:marLeft w:val="0"/>
                      <w:marRight w:val="0"/>
                      <w:marTop w:val="0"/>
                      <w:marBottom w:val="0"/>
                      <w:divBdr>
                        <w:top w:val="single" w:sz="2" w:space="1" w:color="FFFFFF"/>
                        <w:left w:val="single" w:sz="2" w:space="12" w:color="FFFFFF"/>
                        <w:bottom w:val="single" w:sz="2" w:space="1" w:color="FFFFFF"/>
                        <w:right w:val="single" w:sz="2" w:space="4" w:color="FFFFFF"/>
                      </w:divBdr>
                      <w:divsChild>
                        <w:div w:id="1750224422">
                          <w:marLeft w:val="0"/>
                          <w:marRight w:val="0"/>
                          <w:marTop w:val="0"/>
                          <w:marBottom w:val="0"/>
                          <w:divBdr>
                            <w:top w:val="none" w:sz="0" w:space="0" w:color="auto"/>
                            <w:left w:val="none" w:sz="0" w:space="0" w:color="auto"/>
                            <w:bottom w:val="none" w:sz="0" w:space="0" w:color="auto"/>
                            <w:right w:val="none" w:sz="0" w:space="0" w:color="auto"/>
                          </w:divBdr>
                        </w:div>
                      </w:divsChild>
                    </w:div>
                    <w:div w:id="613093101">
                      <w:marLeft w:val="0"/>
                      <w:marRight w:val="0"/>
                      <w:marTop w:val="0"/>
                      <w:marBottom w:val="0"/>
                      <w:divBdr>
                        <w:top w:val="single" w:sz="2" w:space="1" w:color="FFFFFF"/>
                        <w:left w:val="single" w:sz="2" w:space="12" w:color="FFFFFF"/>
                        <w:bottom w:val="single" w:sz="2" w:space="1" w:color="FFFFFF"/>
                        <w:right w:val="single" w:sz="2" w:space="4" w:color="FFFFFF"/>
                      </w:divBdr>
                      <w:divsChild>
                        <w:div w:id="546645506">
                          <w:marLeft w:val="0"/>
                          <w:marRight w:val="0"/>
                          <w:marTop w:val="0"/>
                          <w:marBottom w:val="0"/>
                          <w:divBdr>
                            <w:top w:val="none" w:sz="0" w:space="0" w:color="auto"/>
                            <w:left w:val="none" w:sz="0" w:space="0" w:color="auto"/>
                            <w:bottom w:val="none" w:sz="0" w:space="0" w:color="auto"/>
                            <w:right w:val="none" w:sz="0" w:space="0" w:color="auto"/>
                          </w:divBdr>
                        </w:div>
                      </w:divsChild>
                    </w:div>
                    <w:div w:id="328481143">
                      <w:marLeft w:val="0"/>
                      <w:marRight w:val="0"/>
                      <w:marTop w:val="0"/>
                      <w:marBottom w:val="0"/>
                      <w:divBdr>
                        <w:top w:val="single" w:sz="2" w:space="1" w:color="FFFFFF"/>
                        <w:left w:val="single" w:sz="2" w:space="12" w:color="FFFFFF"/>
                        <w:bottom w:val="single" w:sz="2" w:space="1" w:color="FFFFFF"/>
                        <w:right w:val="single" w:sz="2" w:space="4" w:color="FFFFFF"/>
                      </w:divBdr>
                      <w:divsChild>
                        <w:div w:id="854466553">
                          <w:marLeft w:val="0"/>
                          <w:marRight w:val="0"/>
                          <w:marTop w:val="0"/>
                          <w:marBottom w:val="0"/>
                          <w:divBdr>
                            <w:top w:val="none" w:sz="0" w:space="0" w:color="auto"/>
                            <w:left w:val="none" w:sz="0" w:space="0" w:color="auto"/>
                            <w:bottom w:val="none" w:sz="0" w:space="0" w:color="auto"/>
                            <w:right w:val="none" w:sz="0" w:space="0" w:color="auto"/>
                          </w:divBdr>
                        </w:div>
                      </w:divsChild>
                    </w:div>
                    <w:div w:id="1537811698">
                      <w:marLeft w:val="0"/>
                      <w:marRight w:val="0"/>
                      <w:marTop w:val="0"/>
                      <w:marBottom w:val="0"/>
                      <w:divBdr>
                        <w:top w:val="single" w:sz="2" w:space="1" w:color="FFFFFF"/>
                        <w:left w:val="single" w:sz="2" w:space="12" w:color="FFFFFF"/>
                        <w:bottom w:val="single" w:sz="2" w:space="1" w:color="FFFFFF"/>
                        <w:right w:val="single" w:sz="2" w:space="4" w:color="FFFFFF"/>
                      </w:divBdr>
                      <w:divsChild>
                        <w:div w:id="908921682">
                          <w:marLeft w:val="0"/>
                          <w:marRight w:val="0"/>
                          <w:marTop w:val="0"/>
                          <w:marBottom w:val="0"/>
                          <w:divBdr>
                            <w:top w:val="none" w:sz="0" w:space="0" w:color="auto"/>
                            <w:left w:val="none" w:sz="0" w:space="0" w:color="auto"/>
                            <w:bottom w:val="none" w:sz="0" w:space="0" w:color="auto"/>
                            <w:right w:val="none" w:sz="0" w:space="0" w:color="auto"/>
                          </w:divBdr>
                        </w:div>
                      </w:divsChild>
                    </w:div>
                    <w:div w:id="1175651670">
                      <w:marLeft w:val="0"/>
                      <w:marRight w:val="0"/>
                      <w:marTop w:val="0"/>
                      <w:marBottom w:val="0"/>
                      <w:divBdr>
                        <w:top w:val="single" w:sz="2" w:space="1" w:color="FFFFFF"/>
                        <w:left w:val="single" w:sz="2" w:space="12" w:color="FFFFFF"/>
                        <w:bottom w:val="single" w:sz="2" w:space="1" w:color="FFFFFF"/>
                        <w:right w:val="single" w:sz="2" w:space="4" w:color="FFFFFF"/>
                      </w:divBdr>
                      <w:divsChild>
                        <w:div w:id="1812862926">
                          <w:marLeft w:val="0"/>
                          <w:marRight w:val="0"/>
                          <w:marTop w:val="0"/>
                          <w:marBottom w:val="0"/>
                          <w:divBdr>
                            <w:top w:val="none" w:sz="0" w:space="0" w:color="auto"/>
                            <w:left w:val="none" w:sz="0" w:space="0" w:color="auto"/>
                            <w:bottom w:val="none" w:sz="0" w:space="0" w:color="auto"/>
                            <w:right w:val="none" w:sz="0" w:space="0" w:color="auto"/>
                          </w:divBdr>
                        </w:div>
                      </w:divsChild>
                    </w:div>
                    <w:div w:id="1585264125">
                      <w:marLeft w:val="0"/>
                      <w:marRight w:val="0"/>
                      <w:marTop w:val="0"/>
                      <w:marBottom w:val="0"/>
                      <w:divBdr>
                        <w:top w:val="single" w:sz="2" w:space="1" w:color="FFFFFF"/>
                        <w:left w:val="single" w:sz="2" w:space="12" w:color="FFFFFF"/>
                        <w:bottom w:val="single" w:sz="2" w:space="1" w:color="FFFFFF"/>
                        <w:right w:val="single" w:sz="2" w:space="4" w:color="FFFFFF"/>
                      </w:divBdr>
                      <w:divsChild>
                        <w:div w:id="1327171367">
                          <w:marLeft w:val="0"/>
                          <w:marRight w:val="0"/>
                          <w:marTop w:val="0"/>
                          <w:marBottom w:val="0"/>
                          <w:divBdr>
                            <w:top w:val="none" w:sz="0" w:space="0" w:color="auto"/>
                            <w:left w:val="none" w:sz="0" w:space="0" w:color="auto"/>
                            <w:bottom w:val="none" w:sz="0" w:space="0" w:color="auto"/>
                            <w:right w:val="none" w:sz="0" w:space="0" w:color="auto"/>
                          </w:divBdr>
                        </w:div>
                      </w:divsChild>
                    </w:div>
                    <w:div w:id="351609104">
                      <w:marLeft w:val="0"/>
                      <w:marRight w:val="0"/>
                      <w:marTop w:val="0"/>
                      <w:marBottom w:val="0"/>
                      <w:divBdr>
                        <w:top w:val="single" w:sz="2" w:space="1" w:color="FFFFFF"/>
                        <w:left w:val="single" w:sz="2" w:space="12" w:color="FFFFFF"/>
                        <w:bottom w:val="single" w:sz="2" w:space="1" w:color="FFFFFF"/>
                        <w:right w:val="single" w:sz="2" w:space="4" w:color="FFFFFF"/>
                      </w:divBdr>
                      <w:divsChild>
                        <w:div w:id="1035085190">
                          <w:marLeft w:val="0"/>
                          <w:marRight w:val="0"/>
                          <w:marTop w:val="0"/>
                          <w:marBottom w:val="0"/>
                          <w:divBdr>
                            <w:top w:val="none" w:sz="0" w:space="0" w:color="auto"/>
                            <w:left w:val="none" w:sz="0" w:space="0" w:color="auto"/>
                            <w:bottom w:val="none" w:sz="0" w:space="0" w:color="auto"/>
                            <w:right w:val="none" w:sz="0" w:space="0" w:color="auto"/>
                          </w:divBdr>
                        </w:div>
                      </w:divsChild>
                    </w:div>
                    <w:div w:id="922490913">
                      <w:marLeft w:val="0"/>
                      <w:marRight w:val="0"/>
                      <w:marTop w:val="0"/>
                      <w:marBottom w:val="0"/>
                      <w:divBdr>
                        <w:top w:val="single" w:sz="2" w:space="1" w:color="FFFFFF"/>
                        <w:left w:val="single" w:sz="2" w:space="12" w:color="FFFFFF"/>
                        <w:bottom w:val="single" w:sz="2" w:space="1" w:color="FFFFFF"/>
                        <w:right w:val="single" w:sz="2" w:space="4" w:color="FFFFFF"/>
                      </w:divBdr>
                      <w:divsChild>
                        <w:div w:id="1640189972">
                          <w:marLeft w:val="0"/>
                          <w:marRight w:val="0"/>
                          <w:marTop w:val="0"/>
                          <w:marBottom w:val="0"/>
                          <w:divBdr>
                            <w:top w:val="none" w:sz="0" w:space="0" w:color="auto"/>
                            <w:left w:val="none" w:sz="0" w:space="0" w:color="auto"/>
                            <w:bottom w:val="none" w:sz="0" w:space="0" w:color="auto"/>
                            <w:right w:val="none" w:sz="0" w:space="0" w:color="auto"/>
                          </w:divBdr>
                        </w:div>
                      </w:divsChild>
                    </w:div>
                    <w:div w:id="412314955">
                      <w:marLeft w:val="0"/>
                      <w:marRight w:val="0"/>
                      <w:marTop w:val="0"/>
                      <w:marBottom w:val="0"/>
                      <w:divBdr>
                        <w:top w:val="single" w:sz="2" w:space="1" w:color="FFFFFF"/>
                        <w:left w:val="single" w:sz="2" w:space="12" w:color="FFFFFF"/>
                        <w:bottom w:val="single" w:sz="2" w:space="1" w:color="FFFFFF"/>
                        <w:right w:val="single" w:sz="2" w:space="4" w:color="FFFFFF"/>
                      </w:divBdr>
                      <w:divsChild>
                        <w:div w:id="818111469">
                          <w:marLeft w:val="0"/>
                          <w:marRight w:val="0"/>
                          <w:marTop w:val="0"/>
                          <w:marBottom w:val="0"/>
                          <w:divBdr>
                            <w:top w:val="none" w:sz="0" w:space="0" w:color="auto"/>
                            <w:left w:val="none" w:sz="0" w:space="0" w:color="auto"/>
                            <w:bottom w:val="none" w:sz="0" w:space="0" w:color="auto"/>
                            <w:right w:val="none" w:sz="0" w:space="0" w:color="auto"/>
                          </w:divBdr>
                        </w:div>
                      </w:divsChild>
                    </w:div>
                    <w:div w:id="485824491">
                      <w:marLeft w:val="0"/>
                      <w:marRight w:val="0"/>
                      <w:marTop w:val="0"/>
                      <w:marBottom w:val="0"/>
                      <w:divBdr>
                        <w:top w:val="single" w:sz="2" w:space="1" w:color="FFFFFF"/>
                        <w:left w:val="single" w:sz="2" w:space="12" w:color="FFFFFF"/>
                        <w:bottom w:val="single" w:sz="2" w:space="1" w:color="FFFFFF"/>
                        <w:right w:val="single" w:sz="2" w:space="4" w:color="FFFFFF"/>
                      </w:divBdr>
                      <w:divsChild>
                        <w:div w:id="1850673704">
                          <w:marLeft w:val="0"/>
                          <w:marRight w:val="0"/>
                          <w:marTop w:val="0"/>
                          <w:marBottom w:val="0"/>
                          <w:divBdr>
                            <w:top w:val="none" w:sz="0" w:space="0" w:color="auto"/>
                            <w:left w:val="none" w:sz="0" w:space="0" w:color="auto"/>
                            <w:bottom w:val="none" w:sz="0" w:space="0" w:color="auto"/>
                            <w:right w:val="none" w:sz="0" w:space="0" w:color="auto"/>
                          </w:divBdr>
                        </w:div>
                      </w:divsChild>
                    </w:div>
                    <w:div w:id="1104806202">
                      <w:marLeft w:val="0"/>
                      <w:marRight w:val="0"/>
                      <w:marTop w:val="0"/>
                      <w:marBottom w:val="0"/>
                      <w:divBdr>
                        <w:top w:val="single" w:sz="2" w:space="1" w:color="FFFFFF"/>
                        <w:left w:val="single" w:sz="2" w:space="12" w:color="FFFFFF"/>
                        <w:bottom w:val="single" w:sz="2" w:space="1" w:color="FFFFFF"/>
                        <w:right w:val="single" w:sz="2" w:space="4" w:color="FFFFFF"/>
                      </w:divBdr>
                      <w:divsChild>
                        <w:div w:id="763652308">
                          <w:marLeft w:val="0"/>
                          <w:marRight w:val="0"/>
                          <w:marTop w:val="0"/>
                          <w:marBottom w:val="0"/>
                          <w:divBdr>
                            <w:top w:val="none" w:sz="0" w:space="0" w:color="auto"/>
                            <w:left w:val="none" w:sz="0" w:space="0" w:color="auto"/>
                            <w:bottom w:val="none" w:sz="0" w:space="0" w:color="auto"/>
                            <w:right w:val="none" w:sz="0" w:space="0" w:color="auto"/>
                          </w:divBdr>
                        </w:div>
                      </w:divsChild>
                    </w:div>
                    <w:div w:id="746271957">
                      <w:marLeft w:val="0"/>
                      <w:marRight w:val="0"/>
                      <w:marTop w:val="0"/>
                      <w:marBottom w:val="0"/>
                      <w:divBdr>
                        <w:top w:val="single" w:sz="2" w:space="1" w:color="FFFFFF"/>
                        <w:left w:val="single" w:sz="2" w:space="12" w:color="FFFFFF"/>
                        <w:bottom w:val="single" w:sz="2" w:space="1" w:color="FFFFFF"/>
                        <w:right w:val="single" w:sz="2" w:space="4" w:color="FFFFFF"/>
                      </w:divBdr>
                      <w:divsChild>
                        <w:div w:id="187260535">
                          <w:marLeft w:val="0"/>
                          <w:marRight w:val="0"/>
                          <w:marTop w:val="0"/>
                          <w:marBottom w:val="0"/>
                          <w:divBdr>
                            <w:top w:val="none" w:sz="0" w:space="0" w:color="auto"/>
                            <w:left w:val="none" w:sz="0" w:space="0" w:color="auto"/>
                            <w:bottom w:val="none" w:sz="0" w:space="0" w:color="auto"/>
                            <w:right w:val="none" w:sz="0" w:space="0" w:color="auto"/>
                          </w:divBdr>
                        </w:div>
                      </w:divsChild>
                    </w:div>
                    <w:div w:id="592200544">
                      <w:marLeft w:val="0"/>
                      <w:marRight w:val="0"/>
                      <w:marTop w:val="0"/>
                      <w:marBottom w:val="0"/>
                      <w:divBdr>
                        <w:top w:val="single" w:sz="2" w:space="1" w:color="FFFFFF"/>
                        <w:left w:val="single" w:sz="2" w:space="12" w:color="FFFFFF"/>
                        <w:bottom w:val="single" w:sz="2" w:space="1" w:color="FFFFFF"/>
                        <w:right w:val="single" w:sz="2" w:space="4" w:color="FFFFFF"/>
                      </w:divBdr>
                      <w:divsChild>
                        <w:div w:id="1608661744">
                          <w:marLeft w:val="0"/>
                          <w:marRight w:val="0"/>
                          <w:marTop w:val="0"/>
                          <w:marBottom w:val="0"/>
                          <w:divBdr>
                            <w:top w:val="none" w:sz="0" w:space="0" w:color="auto"/>
                            <w:left w:val="none" w:sz="0" w:space="0" w:color="auto"/>
                            <w:bottom w:val="none" w:sz="0" w:space="0" w:color="auto"/>
                            <w:right w:val="none" w:sz="0" w:space="0" w:color="auto"/>
                          </w:divBdr>
                        </w:div>
                      </w:divsChild>
                    </w:div>
                    <w:div w:id="135033295">
                      <w:marLeft w:val="0"/>
                      <w:marRight w:val="0"/>
                      <w:marTop w:val="0"/>
                      <w:marBottom w:val="0"/>
                      <w:divBdr>
                        <w:top w:val="single" w:sz="2" w:space="1" w:color="FFFFFF"/>
                        <w:left w:val="single" w:sz="2" w:space="12" w:color="FFFFFF"/>
                        <w:bottom w:val="single" w:sz="2" w:space="1" w:color="FFFFFF"/>
                        <w:right w:val="single" w:sz="2" w:space="4" w:color="FFFFFF"/>
                      </w:divBdr>
                      <w:divsChild>
                        <w:div w:id="1238595819">
                          <w:marLeft w:val="0"/>
                          <w:marRight w:val="0"/>
                          <w:marTop w:val="0"/>
                          <w:marBottom w:val="0"/>
                          <w:divBdr>
                            <w:top w:val="none" w:sz="0" w:space="0" w:color="auto"/>
                            <w:left w:val="none" w:sz="0" w:space="0" w:color="auto"/>
                            <w:bottom w:val="none" w:sz="0" w:space="0" w:color="auto"/>
                            <w:right w:val="none" w:sz="0" w:space="0" w:color="auto"/>
                          </w:divBdr>
                        </w:div>
                      </w:divsChild>
                    </w:div>
                    <w:div w:id="257830306">
                      <w:marLeft w:val="0"/>
                      <w:marRight w:val="0"/>
                      <w:marTop w:val="0"/>
                      <w:marBottom w:val="0"/>
                      <w:divBdr>
                        <w:top w:val="single" w:sz="2" w:space="1" w:color="FFFFFF"/>
                        <w:left w:val="single" w:sz="2" w:space="12" w:color="FFFFFF"/>
                        <w:bottom w:val="single" w:sz="2" w:space="1" w:color="FFFFFF"/>
                        <w:right w:val="single" w:sz="2" w:space="4" w:color="FFFFFF"/>
                      </w:divBdr>
                      <w:divsChild>
                        <w:div w:id="995375142">
                          <w:marLeft w:val="0"/>
                          <w:marRight w:val="0"/>
                          <w:marTop w:val="0"/>
                          <w:marBottom w:val="0"/>
                          <w:divBdr>
                            <w:top w:val="none" w:sz="0" w:space="0" w:color="auto"/>
                            <w:left w:val="none" w:sz="0" w:space="0" w:color="auto"/>
                            <w:bottom w:val="none" w:sz="0" w:space="0" w:color="auto"/>
                            <w:right w:val="none" w:sz="0" w:space="0" w:color="auto"/>
                          </w:divBdr>
                        </w:div>
                      </w:divsChild>
                    </w:div>
                    <w:div w:id="2102292928">
                      <w:marLeft w:val="0"/>
                      <w:marRight w:val="0"/>
                      <w:marTop w:val="0"/>
                      <w:marBottom w:val="0"/>
                      <w:divBdr>
                        <w:top w:val="single" w:sz="2" w:space="1" w:color="FFFFFF"/>
                        <w:left w:val="single" w:sz="2" w:space="12" w:color="FFFFFF"/>
                        <w:bottom w:val="single" w:sz="2" w:space="1" w:color="FFFFFF"/>
                        <w:right w:val="single" w:sz="2" w:space="4" w:color="FFFFFF"/>
                      </w:divBdr>
                      <w:divsChild>
                        <w:div w:id="997029159">
                          <w:marLeft w:val="0"/>
                          <w:marRight w:val="0"/>
                          <w:marTop w:val="0"/>
                          <w:marBottom w:val="0"/>
                          <w:divBdr>
                            <w:top w:val="none" w:sz="0" w:space="0" w:color="auto"/>
                            <w:left w:val="none" w:sz="0" w:space="0" w:color="auto"/>
                            <w:bottom w:val="none" w:sz="0" w:space="0" w:color="auto"/>
                            <w:right w:val="none" w:sz="0" w:space="0" w:color="auto"/>
                          </w:divBdr>
                        </w:div>
                      </w:divsChild>
                    </w:div>
                    <w:div w:id="1885171342">
                      <w:marLeft w:val="0"/>
                      <w:marRight w:val="0"/>
                      <w:marTop w:val="0"/>
                      <w:marBottom w:val="0"/>
                      <w:divBdr>
                        <w:top w:val="single" w:sz="2" w:space="1" w:color="FFFFFF"/>
                        <w:left w:val="single" w:sz="2" w:space="12" w:color="FFFFFF"/>
                        <w:bottom w:val="single" w:sz="2" w:space="1" w:color="FFFFFF"/>
                        <w:right w:val="single" w:sz="2" w:space="4" w:color="FFFFFF"/>
                      </w:divBdr>
                      <w:divsChild>
                        <w:div w:id="217522965">
                          <w:marLeft w:val="0"/>
                          <w:marRight w:val="0"/>
                          <w:marTop w:val="0"/>
                          <w:marBottom w:val="0"/>
                          <w:divBdr>
                            <w:top w:val="none" w:sz="0" w:space="0" w:color="auto"/>
                            <w:left w:val="none" w:sz="0" w:space="0" w:color="auto"/>
                            <w:bottom w:val="none" w:sz="0" w:space="0" w:color="auto"/>
                            <w:right w:val="none" w:sz="0" w:space="0" w:color="auto"/>
                          </w:divBdr>
                        </w:div>
                      </w:divsChild>
                    </w:div>
                    <w:div w:id="552814132">
                      <w:marLeft w:val="0"/>
                      <w:marRight w:val="0"/>
                      <w:marTop w:val="0"/>
                      <w:marBottom w:val="0"/>
                      <w:divBdr>
                        <w:top w:val="single" w:sz="2" w:space="1" w:color="FFFFFF"/>
                        <w:left w:val="single" w:sz="2" w:space="12" w:color="FFFFFF"/>
                        <w:bottom w:val="single" w:sz="2" w:space="1" w:color="FFFFFF"/>
                        <w:right w:val="single" w:sz="2" w:space="4" w:color="FFFFFF"/>
                      </w:divBdr>
                      <w:divsChild>
                        <w:div w:id="1615866754">
                          <w:marLeft w:val="0"/>
                          <w:marRight w:val="0"/>
                          <w:marTop w:val="0"/>
                          <w:marBottom w:val="0"/>
                          <w:divBdr>
                            <w:top w:val="none" w:sz="0" w:space="0" w:color="auto"/>
                            <w:left w:val="none" w:sz="0" w:space="0" w:color="auto"/>
                            <w:bottom w:val="none" w:sz="0" w:space="0" w:color="auto"/>
                            <w:right w:val="none" w:sz="0" w:space="0" w:color="auto"/>
                          </w:divBdr>
                        </w:div>
                      </w:divsChild>
                    </w:div>
                    <w:div w:id="172303934">
                      <w:marLeft w:val="0"/>
                      <w:marRight w:val="0"/>
                      <w:marTop w:val="0"/>
                      <w:marBottom w:val="0"/>
                      <w:divBdr>
                        <w:top w:val="single" w:sz="2" w:space="1" w:color="FFFFFF"/>
                        <w:left w:val="single" w:sz="2" w:space="12" w:color="FFFFFF"/>
                        <w:bottom w:val="single" w:sz="2" w:space="1" w:color="FFFFFF"/>
                        <w:right w:val="single" w:sz="2" w:space="4" w:color="FFFFFF"/>
                      </w:divBdr>
                      <w:divsChild>
                        <w:div w:id="1465124221">
                          <w:marLeft w:val="0"/>
                          <w:marRight w:val="0"/>
                          <w:marTop w:val="0"/>
                          <w:marBottom w:val="0"/>
                          <w:divBdr>
                            <w:top w:val="none" w:sz="0" w:space="0" w:color="auto"/>
                            <w:left w:val="none" w:sz="0" w:space="0" w:color="auto"/>
                            <w:bottom w:val="none" w:sz="0" w:space="0" w:color="auto"/>
                            <w:right w:val="none" w:sz="0" w:space="0" w:color="auto"/>
                          </w:divBdr>
                        </w:div>
                      </w:divsChild>
                    </w:div>
                    <w:div w:id="2009558785">
                      <w:marLeft w:val="0"/>
                      <w:marRight w:val="0"/>
                      <w:marTop w:val="0"/>
                      <w:marBottom w:val="0"/>
                      <w:divBdr>
                        <w:top w:val="single" w:sz="2" w:space="1" w:color="FFFFFF"/>
                        <w:left w:val="single" w:sz="2" w:space="12" w:color="FFFFFF"/>
                        <w:bottom w:val="single" w:sz="2" w:space="1" w:color="FFFFFF"/>
                        <w:right w:val="single" w:sz="2" w:space="4" w:color="FFFFFF"/>
                      </w:divBdr>
                      <w:divsChild>
                        <w:div w:id="566300553">
                          <w:marLeft w:val="0"/>
                          <w:marRight w:val="0"/>
                          <w:marTop w:val="0"/>
                          <w:marBottom w:val="0"/>
                          <w:divBdr>
                            <w:top w:val="none" w:sz="0" w:space="0" w:color="auto"/>
                            <w:left w:val="none" w:sz="0" w:space="0" w:color="auto"/>
                            <w:bottom w:val="none" w:sz="0" w:space="0" w:color="auto"/>
                            <w:right w:val="none" w:sz="0" w:space="0" w:color="auto"/>
                          </w:divBdr>
                        </w:div>
                      </w:divsChild>
                    </w:div>
                    <w:div w:id="2137019545">
                      <w:marLeft w:val="0"/>
                      <w:marRight w:val="0"/>
                      <w:marTop w:val="0"/>
                      <w:marBottom w:val="0"/>
                      <w:divBdr>
                        <w:top w:val="single" w:sz="2" w:space="1" w:color="FFFFFF"/>
                        <w:left w:val="single" w:sz="2" w:space="12" w:color="FFFFFF"/>
                        <w:bottom w:val="single" w:sz="2" w:space="1" w:color="FFFFFF"/>
                        <w:right w:val="single" w:sz="2" w:space="4" w:color="FFFFFF"/>
                      </w:divBdr>
                      <w:divsChild>
                        <w:div w:id="303118463">
                          <w:marLeft w:val="0"/>
                          <w:marRight w:val="0"/>
                          <w:marTop w:val="0"/>
                          <w:marBottom w:val="0"/>
                          <w:divBdr>
                            <w:top w:val="none" w:sz="0" w:space="0" w:color="auto"/>
                            <w:left w:val="none" w:sz="0" w:space="0" w:color="auto"/>
                            <w:bottom w:val="none" w:sz="0" w:space="0" w:color="auto"/>
                            <w:right w:val="none" w:sz="0" w:space="0" w:color="auto"/>
                          </w:divBdr>
                        </w:div>
                      </w:divsChild>
                    </w:div>
                    <w:div w:id="61101946">
                      <w:marLeft w:val="0"/>
                      <w:marRight w:val="0"/>
                      <w:marTop w:val="0"/>
                      <w:marBottom w:val="0"/>
                      <w:divBdr>
                        <w:top w:val="single" w:sz="2" w:space="1" w:color="FFFFFF"/>
                        <w:left w:val="single" w:sz="2" w:space="12" w:color="FFFFFF"/>
                        <w:bottom w:val="single" w:sz="2" w:space="1" w:color="FFFFFF"/>
                        <w:right w:val="single" w:sz="2" w:space="4" w:color="FFFFFF"/>
                      </w:divBdr>
                      <w:divsChild>
                        <w:div w:id="627707024">
                          <w:marLeft w:val="0"/>
                          <w:marRight w:val="0"/>
                          <w:marTop w:val="0"/>
                          <w:marBottom w:val="0"/>
                          <w:divBdr>
                            <w:top w:val="none" w:sz="0" w:space="0" w:color="auto"/>
                            <w:left w:val="none" w:sz="0" w:space="0" w:color="auto"/>
                            <w:bottom w:val="none" w:sz="0" w:space="0" w:color="auto"/>
                            <w:right w:val="none" w:sz="0" w:space="0" w:color="auto"/>
                          </w:divBdr>
                        </w:div>
                      </w:divsChild>
                    </w:div>
                    <w:div w:id="227308164">
                      <w:marLeft w:val="0"/>
                      <w:marRight w:val="0"/>
                      <w:marTop w:val="0"/>
                      <w:marBottom w:val="0"/>
                      <w:divBdr>
                        <w:top w:val="single" w:sz="2" w:space="1" w:color="FFFFFF"/>
                        <w:left w:val="single" w:sz="2" w:space="12" w:color="FFFFFF"/>
                        <w:bottom w:val="single" w:sz="2" w:space="1" w:color="FFFFFF"/>
                        <w:right w:val="single" w:sz="2" w:space="4" w:color="FFFFFF"/>
                      </w:divBdr>
                      <w:divsChild>
                        <w:div w:id="38677324">
                          <w:marLeft w:val="0"/>
                          <w:marRight w:val="0"/>
                          <w:marTop w:val="0"/>
                          <w:marBottom w:val="0"/>
                          <w:divBdr>
                            <w:top w:val="none" w:sz="0" w:space="0" w:color="auto"/>
                            <w:left w:val="none" w:sz="0" w:space="0" w:color="auto"/>
                            <w:bottom w:val="none" w:sz="0" w:space="0" w:color="auto"/>
                            <w:right w:val="none" w:sz="0" w:space="0" w:color="auto"/>
                          </w:divBdr>
                        </w:div>
                      </w:divsChild>
                    </w:div>
                    <w:div w:id="676810021">
                      <w:marLeft w:val="0"/>
                      <w:marRight w:val="0"/>
                      <w:marTop w:val="0"/>
                      <w:marBottom w:val="0"/>
                      <w:divBdr>
                        <w:top w:val="single" w:sz="2" w:space="1" w:color="FFFFFF"/>
                        <w:left w:val="single" w:sz="2" w:space="12" w:color="FFFFFF"/>
                        <w:bottom w:val="single" w:sz="2" w:space="1" w:color="FFFFFF"/>
                        <w:right w:val="single" w:sz="2" w:space="4" w:color="FFFFFF"/>
                      </w:divBdr>
                      <w:divsChild>
                        <w:div w:id="1505169427">
                          <w:marLeft w:val="0"/>
                          <w:marRight w:val="0"/>
                          <w:marTop w:val="0"/>
                          <w:marBottom w:val="0"/>
                          <w:divBdr>
                            <w:top w:val="none" w:sz="0" w:space="0" w:color="auto"/>
                            <w:left w:val="none" w:sz="0" w:space="0" w:color="auto"/>
                            <w:bottom w:val="none" w:sz="0" w:space="0" w:color="auto"/>
                            <w:right w:val="none" w:sz="0" w:space="0" w:color="auto"/>
                          </w:divBdr>
                        </w:div>
                      </w:divsChild>
                    </w:div>
                    <w:div w:id="405419469">
                      <w:marLeft w:val="0"/>
                      <w:marRight w:val="0"/>
                      <w:marTop w:val="0"/>
                      <w:marBottom w:val="0"/>
                      <w:divBdr>
                        <w:top w:val="single" w:sz="2" w:space="1" w:color="FFFFFF"/>
                        <w:left w:val="single" w:sz="2" w:space="12" w:color="FFFFFF"/>
                        <w:bottom w:val="single" w:sz="2" w:space="1" w:color="FFFFFF"/>
                        <w:right w:val="single" w:sz="2" w:space="4" w:color="FFFFFF"/>
                      </w:divBdr>
                      <w:divsChild>
                        <w:div w:id="745229598">
                          <w:marLeft w:val="0"/>
                          <w:marRight w:val="0"/>
                          <w:marTop w:val="0"/>
                          <w:marBottom w:val="0"/>
                          <w:divBdr>
                            <w:top w:val="none" w:sz="0" w:space="0" w:color="auto"/>
                            <w:left w:val="none" w:sz="0" w:space="0" w:color="auto"/>
                            <w:bottom w:val="none" w:sz="0" w:space="0" w:color="auto"/>
                            <w:right w:val="none" w:sz="0" w:space="0" w:color="auto"/>
                          </w:divBdr>
                        </w:div>
                      </w:divsChild>
                    </w:div>
                    <w:div w:id="1681815760">
                      <w:marLeft w:val="0"/>
                      <w:marRight w:val="0"/>
                      <w:marTop w:val="0"/>
                      <w:marBottom w:val="0"/>
                      <w:divBdr>
                        <w:top w:val="single" w:sz="2" w:space="1" w:color="FFFFFF"/>
                        <w:left w:val="single" w:sz="2" w:space="12" w:color="FFFFFF"/>
                        <w:bottom w:val="single" w:sz="2" w:space="1" w:color="FFFFFF"/>
                        <w:right w:val="single" w:sz="2" w:space="4" w:color="FFFFFF"/>
                      </w:divBdr>
                      <w:divsChild>
                        <w:div w:id="329673875">
                          <w:marLeft w:val="0"/>
                          <w:marRight w:val="0"/>
                          <w:marTop w:val="0"/>
                          <w:marBottom w:val="0"/>
                          <w:divBdr>
                            <w:top w:val="none" w:sz="0" w:space="0" w:color="auto"/>
                            <w:left w:val="none" w:sz="0" w:space="0" w:color="auto"/>
                            <w:bottom w:val="none" w:sz="0" w:space="0" w:color="auto"/>
                            <w:right w:val="none" w:sz="0" w:space="0" w:color="auto"/>
                          </w:divBdr>
                        </w:div>
                      </w:divsChild>
                    </w:div>
                    <w:div w:id="2093964063">
                      <w:marLeft w:val="0"/>
                      <w:marRight w:val="0"/>
                      <w:marTop w:val="0"/>
                      <w:marBottom w:val="0"/>
                      <w:divBdr>
                        <w:top w:val="single" w:sz="2" w:space="1" w:color="FFFFFF"/>
                        <w:left w:val="single" w:sz="2" w:space="12" w:color="FFFFFF"/>
                        <w:bottom w:val="single" w:sz="2" w:space="1" w:color="FFFFFF"/>
                        <w:right w:val="single" w:sz="2" w:space="4" w:color="FFFFFF"/>
                      </w:divBdr>
                      <w:divsChild>
                        <w:div w:id="1566841614">
                          <w:marLeft w:val="0"/>
                          <w:marRight w:val="0"/>
                          <w:marTop w:val="0"/>
                          <w:marBottom w:val="0"/>
                          <w:divBdr>
                            <w:top w:val="none" w:sz="0" w:space="0" w:color="auto"/>
                            <w:left w:val="none" w:sz="0" w:space="0" w:color="auto"/>
                            <w:bottom w:val="none" w:sz="0" w:space="0" w:color="auto"/>
                            <w:right w:val="none" w:sz="0" w:space="0" w:color="auto"/>
                          </w:divBdr>
                        </w:div>
                      </w:divsChild>
                    </w:div>
                    <w:div w:id="833715847">
                      <w:marLeft w:val="0"/>
                      <w:marRight w:val="0"/>
                      <w:marTop w:val="0"/>
                      <w:marBottom w:val="0"/>
                      <w:divBdr>
                        <w:top w:val="single" w:sz="2" w:space="1" w:color="FFFFFF"/>
                        <w:left w:val="single" w:sz="2" w:space="12" w:color="FFFFFF"/>
                        <w:bottom w:val="single" w:sz="2" w:space="1" w:color="FFFFFF"/>
                        <w:right w:val="single" w:sz="2" w:space="4" w:color="FFFFFF"/>
                      </w:divBdr>
                      <w:divsChild>
                        <w:div w:id="1164277916">
                          <w:marLeft w:val="0"/>
                          <w:marRight w:val="0"/>
                          <w:marTop w:val="0"/>
                          <w:marBottom w:val="0"/>
                          <w:divBdr>
                            <w:top w:val="none" w:sz="0" w:space="0" w:color="auto"/>
                            <w:left w:val="none" w:sz="0" w:space="0" w:color="auto"/>
                            <w:bottom w:val="none" w:sz="0" w:space="0" w:color="auto"/>
                            <w:right w:val="none" w:sz="0" w:space="0" w:color="auto"/>
                          </w:divBdr>
                        </w:div>
                      </w:divsChild>
                    </w:div>
                    <w:div w:id="1605918646">
                      <w:marLeft w:val="0"/>
                      <w:marRight w:val="0"/>
                      <w:marTop w:val="0"/>
                      <w:marBottom w:val="0"/>
                      <w:divBdr>
                        <w:top w:val="single" w:sz="2" w:space="1" w:color="FFFFFF"/>
                        <w:left w:val="single" w:sz="2" w:space="12" w:color="FFFFFF"/>
                        <w:bottom w:val="single" w:sz="2" w:space="1" w:color="FFFFFF"/>
                        <w:right w:val="single" w:sz="2" w:space="4" w:color="FFFFFF"/>
                      </w:divBdr>
                      <w:divsChild>
                        <w:div w:id="824786821">
                          <w:marLeft w:val="0"/>
                          <w:marRight w:val="0"/>
                          <w:marTop w:val="0"/>
                          <w:marBottom w:val="0"/>
                          <w:divBdr>
                            <w:top w:val="none" w:sz="0" w:space="0" w:color="auto"/>
                            <w:left w:val="none" w:sz="0" w:space="0" w:color="auto"/>
                            <w:bottom w:val="none" w:sz="0" w:space="0" w:color="auto"/>
                            <w:right w:val="none" w:sz="0" w:space="0" w:color="auto"/>
                          </w:divBdr>
                        </w:div>
                      </w:divsChild>
                    </w:div>
                    <w:div w:id="853496627">
                      <w:marLeft w:val="0"/>
                      <w:marRight w:val="0"/>
                      <w:marTop w:val="0"/>
                      <w:marBottom w:val="0"/>
                      <w:divBdr>
                        <w:top w:val="single" w:sz="2" w:space="1" w:color="FFFFFF"/>
                        <w:left w:val="single" w:sz="2" w:space="12" w:color="FFFFFF"/>
                        <w:bottom w:val="single" w:sz="2" w:space="1" w:color="FFFFFF"/>
                        <w:right w:val="single" w:sz="2" w:space="4" w:color="FFFFFF"/>
                      </w:divBdr>
                      <w:divsChild>
                        <w:div w:id="1940748678">
                          <w:marLeft w:val="0"/>
                          <w:marRight w:val="0"/>
                          <w:marTop w:val="0"/>
                          <w:marBottom w:val="0"/>
                          <w:divBdr>
                            <w:top w:val="none" w:sz="0" w:space="0" w:color="auto"/>
                            <w:left w:val="none" w:sz="0" w:space="0" w:color="auto"/>
                            <w:bottom w:val="none" w:sz="0" w:space="0" w:color="auto"/>
                            <w:right w:val="none" w:sz="0" w:space="0" w:color="auto"/>
                          </w:divBdr>
                        </w:div>
                      </w:divsChild>
                    </w:div>
                    <w:div w:id="1368067200">
                      <w:marLeft w:val="0"/>
                      <w:marRight w:val="0"/>
                      <w:marTop w:val="0"/>
                      <w:marBottom w:val="0"/>
                      <w:divBdr>
                        <w:top w:val="single" w:sz="2" w:space="1" w:color="FFFFFF"/>
                        <w:left w:val="single" w:sz="2" w:space="12" w:color="FFFFFF"/>
                        <w:bottom w:val="single" w:sz="2" w:space="1" w:color="FFFFFF"/>
                        <w:right w:val="single" w:sz="2" w:space="4" w:color="FFFFFF"/>
                      </w:divBdr>
                      <w:divsChild>
                        <w:div w:id="1997148397">
                          <w:marLeft w:val="0"/>
                          <w:marRight w:val="0"/>
                          <w:marTop w:val="0"/>
                          <w:marBottom w:val="0"/>
                          <w:divBdr>
                            <w:top w:val="none" w:sz="0" w:space="0" w:color="auto"/>
                            <w:left w:val="none" w:sz="0" w:space="0" w:color="auto"/>
                            <w:bottom w:val="none" w:sz="0" w:space="0" w:color="auto"/>
                            <w:right w:val="none" w:sz="0" w:space="0" w:color="auto"/>
                          </w:divBdr>
                        </w:div>
                      </w:divsChild>
                    </w:div>
                    <w:div w:id="632053361">
                      <w:marLeft w:val="0"/>
                      <w:marRight w:val="0"/>
                      <w:marTop w:val="0"/>
                      <w:marBottom w:val="0"/>
                      <w:divBdr>
                        <w:top w:val="single" w:sz="2" w:space="1" w:color="FFFFFF"/>
                        <w:left w:val="single" w:sz="2" w:space="12" w:color="FFFFFF"/>
                        <w:bottom w:val="single" w:sz="2" w:space="1" w:color="FFFFFF"/>
                        <w:right w:val="single" w:sz="2" w:space="4" w:color="FFFFFF"/>
                      </w:divBdr>
                      <w:divsChild>
                        <w:div w:id="645360014">
                          <w:marLeft w:val="0"/>
                          <w:marRight w:val="0"/>
                          <w:marTop w:val="0"/>
                          <w:marBottom w:val="0"/>
                          <w:divBdr>
                            <w:top w:val="none" w:sz="0" w:space="0" w:color="auto"/>
                            <w:left w:val="none" w:sz="0" w:space="0" w:color="auto"/>
                            <w:bottom w:val="none" w:sz="0" w:space="0" w:color="auto"/>
                            <w:right w:val="none" w:sz="0" w:space="0" w:color="auto"/>
                          </w:divBdr>
                        </w:div>
                      </w:divsChild>
                    </w:div>
                    <w:div w:id="634412471">
                      <w:marLeft w:val="0"/>
                      <w:marRight w:val="0"/>
                      <w:marTop w:val="0"/>
                      <w:marBottom w:val="0"/>
                      <w:divBdr>
                        <w:top w:val="single" w:sz="2" w:space="1" w:color="FFFFFF"/>
                        <w:left w:val="single" w:sz="2" w:space="12" w:color="FFFFFF"/>
                        <w:bottom w:val="single" w:sz="2" w:space="1" w:color="FFFFFF"/>
                        <w:right w:val="single" w:sz="2" w:space="4" w:color="FFFFFF"/>
                      </w:divBdr>
                      <w:divsChild>
                        <w:div w:id="1224755126">
                          <w:marLeft w:val="0"/>
                          <w:marRight w:val="0"/>
                          <w:marTop w:val="0"/>
                          <w:marBottom w:val="0"/>
                          <w:divBdr>
                            <w:top w:val="none" w:sz="0" w:space="0" w:color="auto"/>
                            <w:left w:val="none" w:sz="0" w:space="0" w:color="auto"/>
                            <w:bottom w:val="none" w:sz="0" w:space="0" w:color="auto"/>
                            <w:right w:val="none" w:sz="0" w:space="0" w:color="auto"/>
                          </w:divBdr>
                        </w:div>
                      </w:divsChild>
                    </w:div>
                    <w:div w:id="136922679">
                      <w:marLeft w:val="0"/>
                      <w:marRight w:val="0"/>
                      <w:marTop w:val="0"/>
                      <w:marBottom w:val="0"/>
                      <w:divBdr>
                        <w:top w:val="single" w:sz="2" w:space="1" w:color="FFFFFF"/>
                        <w:left w:val="single" w:sz="2" w:space="12" w:color="FFFFFF"/>
                        <w:bottom w:val="single" w:sz="2" w:space="1" w:color="FFFFFF"/>
                        <w:right w:val="single" w:sz="2" w:space="4" w:color="FFFFFF"/>
                      </w:divBdr>
                      <w:divsChild>
                        <w:div w:id="1571772572">
                          <w:marLeft w:val="0"/>
                          <w:marRight w:val="0"/>
                          <w:marTop w:val="0"/>
                          <w:marBottom w:val="0"/>
                          <w:divBdr>
                            <w:top w:val="none" w:sz="0" w:space="0" w:color="auto"/>
                            <w:left w:val="none" w:sz="0" w:space="0" w:color="auto"/>
                            <w:bottom w:val="none" w:sz="0" w:space="0" w:color="auto"/>
                            <w:right w:val="none" w:sz="0" w:space="0" w:color="auto"/>
                          </w:divBdr>
                        </w:div>
                      </w:divsChild>
                    </w:div>
                    <w:div w:id="356850384">
                      <w:marLeft w:val="0"/>
                      <w:marRight w:val="0"/>
                      <w:marTop w:val="0"/>
                      <w:marBottom w:val="0"/>
                      <w:divBdr>
                        <w:top w:val="single" w:sz="2" w:space="1" w:color="FFFFFF"/>
                        <w:left w:val="single" w:sz="2" w:space="12" w:color="FFFFFF"/>
                        <w:bottom w:val="single" w:sz="2" w:space="1" w:color="FFFFFF"/>
                        <w:right w:val="single" w:sz="2" w:space="4" w:color="FFFFFF"/>
                      </w:divBdr>
                      <w:divsChild>
                        <w:div w:id="930087743">
                          <w:marLeft w:val="0"/>
                          <w:marRight w:val="0"/>
                          <w:marTop w:val="0"/>
                          <w:marBottom w:val="0"/>
                          <w:divBdr>
                            <w:top w:val="none" w:sz="0" w:space="0" w:color="auto"/>
                            <w:left w:val="none" w:sz="0" w:space="0" w:color="auto"/>
                            <w:bottom w:val="none" w:sz="0" w:space="0" w:color="auto"/>
                            <w:right w:val="none" w:sz="0" w:space="0" w:color="auto"/>
                          </w:divBdr>
                        </w:div>
                      </w:divsChild>
                    </w:div>
                    <w:div w:id="32922345">
                      <w:marLeft w:val="0"/>
                      <w:marRight w:val="0"/>
                      <w:marTop w:val="0"/>
                      <w:marBottom w:val="0"/>
                      <w:divBdr>
                        <w:top w:val="single" w:sz="2" w:space="1" w:color="FFFFFF"/>
                        <w:left w:val="single" w:sz="2" w:space="12" w:color="FFFFFF"/>
                        <w:bottom w:val="single" w:sz="2" w:space="1" w:color="FFFFFF"/>
                        <w:right w:val="single" w:sz="2" w:space="4" w:color="FFFFFF"/>
                      </w:divBdr>
                      <w:divsChild>
                        <w:div w:id="804543414">
                          <w:marLeft w:val="0"/>
                          <w:marRight w:val="0"/>
                          <w:marTop w:val="0"/>
                          <w:marBottom w:val="0"/>
                          <w:divBdr>
                            <w:top w:val="none" w:sz="0" w:space="0" w:color="auto"/>
                            <w:left w:val="none" w:sz="0" w:space="0" w:color="auto"/>
                            <w:bottom w:val="none" w:sz="0" w:space="0" w:color="auto"/>
                            <w:right w:val="none" w:sz="0" w:space="0" w:color="auto"/>
                          </w:divBdr>
                        </w:div>
                      </w:divsChild>
                    </w:div>
                    <w:div w:id="1428386483">
                      <w:marLeft w:val="0"/>
                      <w:marRight w:val="0"/>
                      <w:marTop w:val="0"/>
                      <w:marBottom w:val="0"/>
                      <w:divBdr>
                        <w:top w:val="single" w:sz="2" w:space="1" w:color="FFFFFF"/>
                        <w:left w:val="single" w:sz="2" w:space="12" w:color="FFFFFF"/>
                        <w:bottom w:val="single" w:sz="2" w:space="1" w:color="FFFFFF"/>
                        <w:right w:val="single" w:sz="2" w:space="4" w:color="FFFFFF"/>
                      </w:divBdr>
                      <w:divsChild>
                        <w:div w:id="826359481">
                          <w:marLeft w:val="0"/>
                          <w:marRight w:val="0"/>
                          <w:marTop w:val="0"/>
                          <w:marBottom w:val="0"/>
                          <w:divBdr>
                            <w:top w:val="none" w:sz="0" w:space="0" w:color="auto"/>
                            <w:left w:val="none" w:sz="0" w:space="0" w:color="auto"/>
                            <w:bottom w:val="none" w:sz="0" w:space="0" w:color="auto"/>
                            <w:right w:val="none" w:sz="0" w:space="0" w:color="auto"/>
                          </w:divBdr>
                        </w:div>
                      </w:divsChild>
                    </w:div>
                    <w:div w:id="1919711183">
                      <w:marLeft w:val="0"/>
                      <w:marRight w:val="0"/>
                      <w:marTop w:val="0"/>
                      <w:marBottom w:val="0"/>
                      <w:divBdr>
                        <w:top w:val="single" w:sz="2" w:space="1" w:color="FFFFFF"/>
                        <w:left w:val="single" w:sz="2" w:space="12" w:color="FFFFFF"/>
                        <w:bottom w:val="single" w:sz="2" w:space="1" w:color="FFFFFF"/>
                        <w:right w:val="single" w:sz="2" w:space="4" w:color="FFFFFF"/>
                      </w:divBdr>
                      <w:divsChild>
                        <w:div w:id="2041542557">
                          <w:marLeft w:val="0"/>
                          <w:marRight w:val="0"/>
                          <w:marTop w:val="0"/>
                          <w:marBottom w:val="0"/>
                          <w:divBdr>
                            <w:top w:val="none" w:sz="0" w:space="0" w:color="auto"/>
                            <w:left w:val="none" w:sz="0" w:space="0" w:color="auto"/>
                            <w:bottom w:val="none" w:sz="0" w:space="0" w:color="auto"/>
                            <w:right w:val="none" w:sz="0" w:space="0" w:color="auto"/>
                          </w:divBdr>
                        </w:div>
                      </w:divsChild>
                    </w:div>
                    <w:div w:id="303580448">
                      <w:marLeft w:val="0"/>
                      <w:marRight w:val="0"/>
                      <w:marTop w:val="0"/>
                      <w:marBottom w:val="0"/>
                      <w:divBdr>
                        <w:top w:val="single" w:sz="2" w:space="1" w:color="FFFFFF"/>
                        <w:left w:val="single" w:sz="2" w:space="12" w:color="FFFFFF"/>
                        <w:bottom w:val="single" w:sz="2" w:space="1" w:color="FFFFFF"/>
                        <w:right w:val="single" w:sz="2" w:space="4" w:color="FFFFFF"/>
                      </w:divBdr>
                      <w:divsChild>
                        <w:div w:id="1491484887">
                          <w:marLeft w:val="0"/>
                          <w:marRight w:val="0"/>
                          <w:marTop w:val="0"/>
                          <w:marBottom w:val="0"/>
                          <w:divBdr>
                            <w:top w:val="none" w:sz="0" w:space="0" w:color="auto"/>
                            <w:left w:val="none" w:sz="0" w:space="0" w:color="auto"/>
                            <w:bottom w:val="none" w:sz="0" w:space="0" w:color="auto"/>
                            <w:right w:val="none" w:sz="0" w:space="0" w:color="auto"/>
                          </w:divBdr>
                        </w:div>
                      </w:divsChild>
                    </w:div>
                    <w:div w:id="677004963">
                      <w:marLeft w:val="0"/>
                      <w:marRight w:val="0"/>
                      <w:marTop w:val="0"/>
                      <w:marBottom w:val="0"/>
                      <w:divBdr>
                        <w:top w:val="single" w:sz="2" w:space="1" w:color="FFFFFF"/>
                        <w:left w:val="single" w:sz="2" w:space="12" w:color="FFFFFF"/>
                        <w:bottom w:val="single" w:sz="2" w:space="1" w:color="FFFFFF"/>
                        <w:right w:val="single" w:sz="2" w:space="4" w:color="FFFFFF"/>
                      </w:divBdr>
                      <w:divsChild>
                        <w:div w:id="1768188583">
                          <w:marLeft w:val="0"/>
                          <w:marRight w:val="0"/>
                          <w:marTop w:val="0"/>
                          <w:marBottom w:val="0"/>
                          <w:divBdr>
                            <w:top w:val="none" w:sz="0" w:space="0" w:color="auto"/>
                            <w:left w:val="none" w:sz="0" w:space="0" w:color="auto"/>
                            <w:bottom w:val="none" w:sz="0" w:space="0" w:color="auto"/>
                            <w:right w:val="none" w:sz="0" w:space="0" w:color="auto"/>
                          </w:divBdr>
                        </w:div>
                      </w:divsChild>
                    </w:div>
                    <w:div w:id="232932702">
                      <w:marLeft w:val="0"/>
                      <w:marRight w:val="0"/>
                      <w:marTop w:val="0"/>
                      <w:marBottom w:val="0"/>
                      <w:divBdr>
                        <w:top w:val="single" w:sz="2" w:space="1" w:color="FFFFFF"/>
                        <w:left w:val="single" w:sz="2" w:space="12" w:color="FFFFFF"/>
                        <w:bottom w:val="single" w:sz="2" w:space="1" w:color="FFFFFF"/>
                        <w:right w:val="single" w:sz="2" w:space="4" w:color="FFFFFF"/>
                      </w:divBdr>
                      <w:divsChild>
                        <w:div w:id="2117752081">
                          <w:marLeft w:val="0"/>
                          <w:marRight w:val="0"/>
                          <w:marTop w:val="0"/>
                          <w:marBottom w:val="0"/>
                          <w:divBdr>
                            <w:top w:val="none" w:sz="0" w:space="0" w:color="auto"/>
                            <w:left w:val="none" w:sz="0" w:space="0" w:color="auto"/>
                            <w:bottom w:val="none" w:sz="0" w:space="0" w:color="auto"/>
                            <w:right w:val="none" w:sz="0" w:space="0" w:color="auto"/>
                          </w:divBdr>
                        </w:div>
                      </w:divsChild>
                    </w:div>
                    <w:div w:id="85343400">
                      <w:marLeft w:val="0"/>
                      <w:marRight w:val="0"/>
                      <w:marTop w:val="0"/>
                      <w:marBottom w:val="0"/>
                      <w:divBdr>
                        <w:top w:val="single" w:sz="2" w:space="1" w:color="FFFFFF"/>
                        <w:left w:val="single" w:sz="2" w:space="12" w:color="FFFFFF"/>
                        <w:bottom w:val="single" w:sz="2" w:space="1" w:color="FFFFFF"/>
                        <w:right w:val="single" w:sz="2" w:space="4" w:color="FFFFFF"/>
                      </w:divBdr>
                      <w:divsChild>
                        <w:div w:id="1276062509">
                          <w:marLeft w:val="0"/>
                          <w:marRight w:val="0"/>
                          <w:marTop w:val="0"/>
                          <w:marBottom w:val="0"/>
                          <w:divBdr>
                            <w:top w:val="none" w:sz="0" w:space="0" w:color="auto"/>
                            <w:left w:val="none" w:sz="0" w:space="0" w:color="auto"/>
                            <w:bottom w:val="none" w:sz="0" w:space="0" w:color="auto"/>
                            <w:right w:val="none" w:sz="0" w:space="0" w:color="auto"/>
                          </w:divBdr>
                        </w:div>
                      </w:divsChild>
                    </w:div>
                    <w:div w:id="1097214819">
                      <w:marLeft w:val="0"/>
                      <w:marRight w:val="0"/>
                      <w:marTop w:val="0"/>
                      <w:marBottom w:val="0"/>
                      <w:divBdr>
                        <w:top w:val="single" w:sz="2" w:space="1" w:color="FFFFFF"/>
                        <w:left w:val="single" w:sz="2" w:space="12" w:color="FFFFFF"/>
                        <w:bottom w:val="single" w:sz="2" w:space="1" w:color="FFFFFF"/>
                        <w:right w:val="single" w:sz="2" w:space="4" w:color="FFFFFF"/>
                      </w:divBdr>
                      <w:divsChild>
                        <w:div w:id="93985879">
                          <w:marLeft w:val="0"/>
                          <w:marRight w:val="0"/>
                          <w:marTop w:val="0"/>
                          <w:marBottom w:val="0"/>
                          <w:divBdr>
                            <w:top w:val="none" w:sz="0" w:space="0" w:color="auto"/>
                            <w:left w:val="none" w:sz="0" w:space="0" w:color="auto"/>
                            <w:bottom w:val="none" w:sz="0" w:space="0" w:color="auto"/>
                            <w:right w:val="none" w:sz="0" w:space="0" w:color="auto"/>
                          </w:divBdr>
                        </w:div>
                      </w:divsChild>
                    </w:div>
                    <w:div w:id="1922906823">
                      <w:marLeft w:val="0"/>
                      <w:marRight w:val="0"/>
                      <w:marTop w:val="0"/>
                      <w:marBottom w:val="0"/>
                      <w:divBdr>
                        <w:top w:val="single" w:sz="2" w:space="1" w:color="FFFFFF"/>
                        <w:left w:val="single" w:sz="2" w:space="12" w:color="FFFFFF"/>
                        <w:bottom w:val="single" w:sz="2" w:space="1" w:color="FFFFFF"/>
                        <w:right w:val="single" w:sz="2" w:space="4" w:color="FFFFFF"/>
                      </w:divBdr>
                      <w:divsChild>
                        <w:div w:id="396319727">
                          <w:marLeft w:val="0"/>
                          <w:marRight w:val="0"/>
                          <w:marTop w:val="0"/>
                          <w:marBottom w:val="0"/>
                          <w:divBdr>
                            <w:top w:val="none" w:sz="0" w:space="0" w:color="auto"/>
                            <w:left w:val="none" w:sz="0" w:space="0" w:color="auto"/>
                            <w:bottom w:val="none" w:sz="0" w:space="0" w:color="auto"/>
                            <w:right w:val="none" w:sz="0" w:space="0" w:color="auto"/>
                          </w:divBdr>
                        </w:div>
                      </w:divsChild>
                    </w:div>
                    <w:div w:id="389963765">
                      <w:marLeft w:val="0"/>
                      <w:marRight w:val="0"/>
                      <w:marTop w:val="0"/>
                      <w:marBottom w:val="0"/>
                      <w:divBdr>
                        <w:top w:val="single" w:sz="2" w:space="1" w:color="FFFFFF"/>
                        <w:left w:val="single" w:sz="2" w:space="12" w:color="FFFFFF"/>
                        <w:bottom w:val="single" w:sz="2" w:space="1" w:color="FFFFFF"/>
                        <w:right w:val="single" w:sz="2" w:space="4" w:color="FFFFFF"/>
                      </w:divBdr>
                      <w:divsChild>
                        <w:div w:id="144931269">
                          <w:marLeft w:val="0"/>
                          <w:marRight w:val="0"/>
                          <w:marTop w:val="0"/>
                          <w:marBottom w:val="0"/>
                          <w:divBdr>
                            <w:top w:val="none" w:sz="0" w:space="0" w:color="auto"/>
                            <w:left w:val="none" w:sz="0" w:space="0" w:color="auto"/>
                            <w:bottom w:val="none" w:sz="0" w:space="0" w:color="auto"/>
                            <w:right w:val="none" w:sz="0" w:space="0" w:color="auto"/>
                          </w:divBdr>
                        </w:div>
                      </w:divsChild>
                    </w:div>
                    <w:div w:id="1030453933">
                      <w:marLeft w:val="0"/>
                      <w:marRight w:val="0"/>
                      <w:marTop w:val="0"/>
                      <w:marBottom w:val="0"/>
                      <w:divBdr>
                        <w:top w:val="single" w:sz="2" w:space="1" w:color="FFFFFF"/>
                        <w:left w:val="single" w:sz="2" w:space="12" w:color="FFFFFF"/>
                        <w:bottom w:val="single" w:sz="2" w:space="1" w:color="FFFFFF"/>
                        <w:right w:val="single" w:sz="2" w:space="4" w:color="FFFFFF"/>
                      </w:divBdr>
                      <w:divsChild>
                        <w:div w:id="1386490741">
                          <w:marLeft w:val="0"/>
                          <w:marRight w:val="0"/>
                          <w:marTop w:val="0"/>
                          <w:marBottom w:val="0"/>
                          <w:divBdr>
                            <w:top w:val="none" w:sz="0" w:space="0" w:color="auto"/>
                            <w:left w:val="none" w:sz="0" w:space="0" w:color="auto"/>
                            <w:bottom w:val="none" w:sz="0" w:space="0" w:color="auto"/>
                            <w:right w:val="none" w:sz="0" w:space="0" w:color="auto"/>
                          </w:divBdr>
                        </w:div>
                      </w:divsChild>
                    </w:div>
                    <w:div w:id="1517421206">
                      <w:marLeft w:val="0"/>
                      <w:marRight w:val="0"/>
                      <w:marTop w:val="0"/>
                      <w:marBottom w:val="0"/>
                      <w:divBdr>
                        <w:top w:val="single" w:sz="2" w:space="1" w:color="FFFFFF"/>
                        <w:left w:val="single" w:sz="2" w:space="12" w:color="FFFFFF"/>
                        <w:bottom w:val="single" w:sz="2" w:space="1" w:color="FFFFFF"/>
                        <w:right w:val="single" w:sz="2" w:space="4" w:color="FFFFFF"/>
                      </w:divBdr>
                      <w:divsChild>
                        <w:div w:id="2063671784">
                          <w:marLeft w:val="0"/>
                          <w:marRight w:val="0"/>
                          <w:marTop w:val="0"/>
                          <w:marBottom w:val="0"/>
                          <w:divBdr>
                            <w:top w:val="none" w:sz="0" w:space="0" w:color="auto"/>
                            <w:left w:val="none" w:sz="0" w:space="0" w:color="auto"/>
                            <w:bottom w:val="none" w:sz="0" w:space="0" w:color="auto"/>
                            <w:right w:val="none" w:sz="0" w:space="0" w:color="auto"/>
                          </w:divBdr>
                        </w:div>
                      </w:divsChild>
                    </w:div>
                    <w:div w:id="799152943">
                      <w:marLeft w:val="0"/>
                      <w:marRight w:val="0"/>
                      <w:marTop w:val="0"/>
                      <w:marBottom w:val="0"/>
                      <w:divBdr>
                        <w:top w:val="single" w:sz="2" w:space="1" w:color="FFFFFF"/>
                        <w:left w:val="single" w:sz="2" w:space="12" w:color="FFFFFF"/>
                        <w:bottom w:val="single" w:sz="2" w:space="1" w:color="FFFFFF"/>
                        <w:right w:val="single" w:sz="2" w:space="4" w:color="FFFFFF"/>
                      </w:divBdr>
                      <w:divsChild>
                        <w:div w:id="1220895442">
                          <w:marLeft w:val="0"/>
                          <w:marRight w:val="0"/>
                          <w:marTop w:val="0"/>
                          <w:marBottom w:val="0"/>
                          <w:divBdr>
                            <w:top w:val="none" w:sz="0" w:space="0" w:color="auto"/>
                            <w:left w:val="none" w:sz="0" w:space="0" w:color="auto"/>
                            <w:bottom w:val="none" w:sz="0" w:space="0" w:color="auto"/>
                            <w:right w:val="none" w:sz="0" w:space="0" w:color="auto"/>
                          </w:divBdr>
                        </w:div>
                      </w:divsChild>
                    </w:div>
                    <w:div w:id="1682196168">
                      <w:marLeft w:val="0"/>
                      <w:marRight w:val="0"/>
                      <w:marTop w:val="0"/>
                      <w:marBottom w:val="0"/>
                      <w:divBdr>
                        <w:top w:val="single" w:sz="2" w:space="1" w:color="FFFFFF"/>
                        <w:left w:val="single" w:sz="2" w:space="12" w:color="FFFFFF"/>
                        <w:bottom w:val="single" w:sz="2" w:space="1" w:color="FFFFFF"/>
                        <w:right w:val="single" w:sz="2" w:space="4" w:color="FFFFFF"/>
                      </w:divBdr>
                      <w:divsChild>
                        <w:div w:id="1872495302">
                          <w:marLeft w:val="0"/>
                          <w:marRight w:val="0"/>
                          <w:marTop w:val="0"/>
                          <w:marBottom w:val="0"/>
                          <w:divBdr>
                            <w:top w:val="none" w:sz="0" w:space="0" w:color="auto"/>
                            <w:left w:val="none" w:sz="0" w:space="0" w:color="auto"/>
                            <w:bottom w:val="none" w:sz="0" w:space="0" w:color="auto"/>
                            <w:right w:val="none" w:sz="0" w:space="0" w:color="auto"/>
                          </w:divBdr>
                        </w:div>
                      </w:divsChild>
                    </w:div>
                    <w:div w:id="1478064049">
                      <w:marLeft w:val="0"/>
                      <w:marRight w:val="0"/>
                      <w:marTop w:val="0"/>
                      <w:marBottom w:val="0"/>
                      <w:divBdr>
                        <w:top w:val="single" w:sz="2" w:space="1" w:color="FFFFFF"/>
                        <w:left w:val="single" w:sz="2" w:space="12" w:color="FFFFFF"/>
                        <w:bottom w:val="single" w:sz="2" w:space="1" w:color="FFFFFF"/>
                        <w:right w:val="single" w:sz="2" w:space="4" w:color="FFFFFF"/>
                      </w:divBdr>
                      <w:divsChild>
                        <w:div w:id="124273067">
                          <w:marLeft w:val="0"/>
                          <w:marRight w:val="0"/>
                          <w:marTop w:val="0"/>
                          <w:marBottom w:val="0"/>
                          <w:divBdr>
                            <w:top w:val="none" w:sz="0" w:space="0" w:color="auto"/>
                            <w:left w:val="none" w:sz="0" w:space="0" w:color="auto"/>
                            <w:bottom w:val="none" w:sz="0" w:space="0" w:color="auto"/>
                            <w:right w:val="none" w:sz="0" w:space="0" w:color="auto"/>
                          </w:divBdr>
                        </w:div>
                      </w:divsChild>
                    </w:div>
                    <w:div w:id="358361532">
                      <w:marLeft w:val="0"/>
                      <w:marRight w:val="0"/>
                      <w:marTop w:val="0"/>
                      <w:marBottom w:val="0"/>
                      <w:divBdr>
                        <w:top w:val="single" w:sz="2" w:space="1" w:color="FFFFFF"/>
                        <w:left w:val="single" w:sz="2" w:space="12" w:color="FFFFFF"/>
                        <w:bottom w:val="single" w:sz="2" w:space="1" w:color="FFFFFF"/>
                        <w:right w:val="single" w:sz="2" w:space="4" w:color="FFFFFF"/>
                      </w:divBdr>
                      <w:divsChild>
                        <w:div w:id="1769424951">
                          <w:marLeft w:val="0"/>
                          <w:marRight w:val="0"/>
                          <w:marTop w:val="0"/>
                          <w:marBottom w:val="0"/>
                          <w:divBdr>
                            <w:top w:val="none" w:sz="0" w:space="0" w:color="auto"/>
                            <w:left w:val="none" w:sz="0" w:space="0" w:color="auto"/>
                            <w:bottom w:val="none" w:sz="0" w:space="0" w:color="auto"/>
                            <w:right w:val="none" w:sz="0" w:space="0" w:color="auto"/>
                          </w:divBdr>
                        </w:div>
                      </w:divsChild>
                    </w:div>
                    <w:div w:id="541288466">
                      <w:marLeft w:val="0"/>
                      <w:marRight w:val="0"/>
                      <w:marTop w:val="0"/>
                      <w:marBottom w:val="0"/>
                      <w:divBdr>
                        <w:top w:val="single" w:sz="2" w:space="1" w:color="FFFFFF"/>
                        <w:left w:val="single" w:sz="2" w:space="12" w:color="FFFFFF"/>
                        <w:bottom w:val="single" w:sz="2" w:space="1" w:color="FFFFFF"/>
                        <w:right w:val="single" w:sz="2" w:space="4" w:color="FFFFFF"/>
                      </w:divBdr>
                      <w:divsChild>
                        <w:div w:id="761292378">
                          <w:marLeft w:val="0"/>
                          <w:marRight w:val="0"/>
                          <w:marTop w:val="0"/>
                          <w:marBottom w:val="0"/>
                          <w:divBdr>
                            <w:top w:val="none" w:sz="0" w:space="0" w:color="auto"/>
                            <w:left w:val="none" w:sz="0" w:space="0" w:color="auto"/>
                            <w:bottom w:val="none" w:sz="0" w:space="0" w:color="auto"/>
                            <w:right w:val="none" w:sz="0" w:space="0" w:color="auto"/>
                          </w:divBdr>
                        </w:div>
                      </w:divsChild>
                    </w:div>
                    <w:div w:id="1760366223">
                      <w:marLeft w:val="0"/>
                      <w:marRight w:val="0"/>
                      <w:marTop w:val="0"/>
                      <w:marBottom w:val="0"/>
                      <w:divBdr>
                        <w:top w:val="single" w:sz="2" w:space="1" w:color="FFFFFF"/>
                        <w:left w:val="single" w:sz="2" w:space="12" w:color="FFFFFF"/>
                        <w:bottom w:val="single" w:sz="2" w:space="1" w:color="FFFFFF"/>
                        <w:right w:val="single" w:sz="2" w:space="4" w:color="FFFFFF"/>
                      </w:divBdr>
                      <w:divsChild>
                        <w:div w:id="346105511">
                          <w:marLeft w:val="0"/>
                          <w:marRight w:val="0"/>
                          <w:marTop w:val="0"/>
                          <w:marBottom w:val="0"/>
                          <w:divBdr>
                            <w:top w:val="none" w:sz="0" w:space="0" w:color="auto"/>
                            <w:left w:val="none" w:sz="0" w:space="0" w:color="auto"/>
                            <w:bottom w:val="none" w:sz="0" w:space="0" w:color="auto"/>
                            <w:right w:val="none" w:sz="0" w:space="0" w:color="auto"/>
                          </w:divBdr>
                        </w:div>
                      </w:divsChild>
                    </w:div>
                    <w:div w:id="885143995">
                      <w:marLeft w:val="0"/>
                      <w:marRight w:val="0"/>
                      <w:marTop w:val="0"/>
                      <w:marBottom w:val="0"/>
                      <w:divBdr>
                        <w:top w:val="single" w:sz="2" w:space="1" w:color="FFFFFF"/>
                        <w:left w:val="single" w:sz="2" w:space="12" w:color="FFFFFF"/>
                        <w:bottom w:val="single" w:sz="2" w:space="1" w:color="FFFFFF"/>
                        <w:right w:val="single" w:sz="2" w:space="4" w:color="FFFFFF"/>
                      </w:divBdr>
                      <w:divsChild>
                        <w:div w:id="179466689">
                          <w:marLeft w:val="0"/>
                          <w:marRight w:val="0"/>
                          <w:marTop w:val="0"/>
                          <w:marBottom w:val="0"/>
                          <w:divBdr>
                            <w:top w:val="none" w:sz="0" w:space="0" w:color="auto"/>
                            <w:left w:val="none" w:sz="0" w:space="0" w:color="auto"/>
                            <w:bottom w:val="none" w:sz="0" w:space="0" w:color="auto"/>
                            <w:right w:val="none" w:sz="0" w:space="0" w:color="auto"/>
                          </w:divBdr>
                        </w:div>
                      </w:divsChild>
                    </w:div>
                    <w:div w:id="1707675592">
                      <w:marLeft w:val="0"/>
                      <w:marRight w:val="0"/>
                      <w:marTop w:val="0"/>
                      <w:marBottom w:val="0"/>
                      <w:divBdr>
                        <w:top w:val="single" w:sz="2" w:space="1" w:color="FFFFFF"/>
                        <w:left w:val="single" w:sz="2" w:space="12" w:color="FFFFFF"/>
                        <w:bottom w:val="single" w:sz="2" w:space="1" w:color="FFFFFF"/>
                        <w:right w:val="single" w:sz="2" w:space="4" w:color="FFFFFF"/>
                      </w:divBdr>
                      <w:divsChild>
                        <w:div w:id="1265453147">
                          <w:marLeft w:val="0"/>
                          <w:marRight w:val="0"/>
                          <w:marTop w:val="0"/>
                          <w:marBottom w:val="0"/>
                          <w:divBdr>
                            <w:top w:val="none" w:sz="0" w:space="0" w:color="auto"/>
                            <w:left w:val="none" w:sz="0" w:space="0" w:color="auto"/>
                            <w:bottom w:val="none" w:sz="0" w:space="0" w:color="auto"/>
                            <w:right w:val="none" w:sz="0" w:space="0" w:color="auto"/>
                          </w:divBdr>
                        </w:div>
                      </w:divsChild>
                    </w:div>
                    <w:div w:id="70742064">
                      <w:marLeft w:val="0"/>
                      <w:marRight w:val="0"/>
                      <w:marTop w:val="0"/>
                      <w:marBottom w:val="0"/>
                      <w:divBdr>
                        <w:top w:val="single" w:sz="2" w:space="1" w:color="FFFFFF"/>
                        <w:left w:val="single" w:sz="2" w:space="12" w:color="FFFFFF"/>
                        <w:bottom w:val="single" w:sz="2" w:space="1" w:color="FFFFFF"/>
                        <w:right w:val="single" w:sz="2" w:space="4" w:color="FFFFFF"/>
                      </w:divBdr>
                      <w:divsChild>
                        <w:div w:id="172884575">
                          <w:marLeft w:val="0"/>
                          <w:marRight w:val="0"/>
                          <w:marTop w:val="0"/>
                          <w:marBottom w:val="0"/>
                          <w:divBdr>
                            <w:top w:val="none" w:sz="0" w:space="0" w:color="auto"/>
                            <w:left w:val="none" w:sz="0" w:space="0" w:color="auto"/>
                            <w:bottom w:val="none" w:sz="0" w:space="0" w:color="auto"/>
                            <w:right w:val="none" w:sz="0" w:space="0" w:color="auto"/>
                          </w:divBdr>
                        </w:div>
                      </w:divsChild>
                    </w:div>
                    <w:div w:id="1424452425">
                      <w:marLeft w:val="0"/>
                      <w:marRight w:val="0"/>
                      <w:marTop w:val="0"/>
                      <w:marBottom w:val="0"/>
                      <w:divBdr>
                        <w:top w:val="single" w:sz="2" w:space="1" w:color="FFFFFF"/>
                        <w:left w:val="single" w:sz="2" w:space="12" w:color="FFFFFF"/>
                        <w:bottom w:val="single" w:sz="2" w:space="1" w:color="FFFFFF"/>
                        <w:right w:val="single" w:sz="2" w:space="4" w:color="FFFFFF"/>
                      </w:divBdr>
                      <w:divsChild>
                        <w:div w:id="26175140">
                          <w:marLeft w:val="0"/>
                          <w:marRight w:val="0"/>
                          <w:marTop w:val="0"/>
                          <w:marBottom w:val="0"/>
                          <w:divBdr>
                            <w:top w:val="none" w:sz="0" w:space="0" w:color="auto"/>
                            <w:left w:val="none" w:sz="0" w:space="0" w:color="auto"/>
                            <w:bottom w:val="none" w:sz="0" w:space="0" w:color="auto"/>
                            <w:right w:val="none" w:sz="0" w:space="0" w:color="auto"/>
                          </w:divBdr>
                        </w:div>
                      </w:divsChild>
                    </w:div>
                    <w:div w:id="1537355914">
                      <w:marLeft w:val="0"/>
                      <w:marRight w:val="0"/>
                      <w:marTop w:val="0"/>
                      <w:marBottom w:val="0"/>
                      <w:divBdr>
                        <w:top w:val="single" w:sz="2" w:space="1" w:color="FFFFFF"/>
                        <w:left w:val="single" w:sz="2" w:space="12" w:color="FFFFFF"/>
                        <w:bottom w:val="single" w:sz="2" w:space="1" w:color="FFFFFF"/>
                        <w:right w:val="single" w:sz="2" w:space="4" w:color="FFFFFF"/>
                      </w:divBdr>
                      <w:divsChild>
                        <w:div w:id="35549878">
                          <w:marLeft w:val="0"/>
                          <w:marRight w:val="0"/>
                          <w:marTop w:val="0"/>
                          <w:marBottom w:val="0"/>
                          <w:divBdr>
                            <w:top w:val="none" w:sz="0" w:space="0" w:color="auto"/>
                            <w:left w:val="none" w:sz="0" w:space="0" w:color="auto"/>
                            <w:bottom w:val="none" w:sz="0" w:space="0" w:color="auto"/>
                            <w:right w:val="none" w:sz="0" w:space="0" w:color="auto"/>
                          </w:divBdr>
                        </w:div>
                      </w:divsChild>
                    </w:div>
                    <w:div w:id="684479668">
                      <w:marLeft w:val="0"/>
                      <w:marRight w:val="0"/>
                      <w:marTop w:val="0"/>
                      <w:marBottom w:val="0"/>
                      <w:divBdr>
                        <w:top w:val="single" w:sz="2" w:space="1" w:color="FFFFFF"/>
                        <w:left w:val="single" w:sz="2" w:space="12" w:color="FFFFFF"/>
                        <w:bottom w:val="single" w:sz="2" w:space="1" w:color="FFFFFF"/>
                        <w:right w:val="single" w:sz="2" w:space="4" w:color="FFFFFF"/>
                      </w:divBdr>
                      <w:divsChild>
                        <w:div w:id="569849681">
                          <w:marLeft w:val="0"/>
                          <w:marRight w:val="0"/>
                          <w:marTop w:val="0"/>
                          <w:marBottom w:val="0"/>
                          <w:divBdr>
                            <w:top w:val="none" w:sz="0" w:space="0" w:color="auto"/>
                            <w:left w:val="none" w:sz="0" w:space="0" w:color="auto"/>
                            <w:bottom w:val="none" w:sz="0" w:space="0" w:color="auto"/>
                            <w:right w:val="none" w:sz="0" w:space="0" w:color="auto"/>
                          </w:divBdr>
                        </w:div>
                      </w:divsChild>
                    </w:div>
                    <w:div w:id="765032359">
                      <w:marLeft w:val="0"/>
                      <w:marRight w:val="0"/>
                      <w:marTop w:val="0"/>
                      <w:marBottom w:val="0"/>
                      <w:divBdr>
                        <w:top w:val="single" w:sz="2" w:space="1" w:color="FFFFFF"/>
                        <w:left w:val="single" w:sz="2" w:space="12" w:color="FFFFFF"/>
                        <w:bottom w:val="single" w:sz="2" w:space="1" w:color="FFFFFF"/>
                        <w:right w:val="single" w:sz="2" w:space="4" w:color="FFFFFF"/>
                      </w:divBdr>
                      <w:divsChild>
                        <w:div w:id="293408146">
                          <w:marLeft w:val="0"/>
                          <w:marRight w:val="0"/>
                          <w:marTop w:val="0"/>
                          <w:marBottom w:val="0"/>
                          <w:divBdr>
                            <w:top w:val="none" w:sz="0" w:space="0" w:color="auto"/>
                            <w:left w:val="none" w:sz="0" w:space="0" w:color="auto"/>
                            <w:bottom w:val="none" w:sz="0" w:space="0" w:color="auto"/>
                            <w:right w:val="none" w:sz="0" w:space="0" w:color="auto"/>
                          </w:divBdr>
                        </w:div>
                      </w:divsChild>
                    </w:div>
                    <w:div w:id="1366295229">
                      <w:marLeft w:val="0"/>
                      <w:marRight w:val="0"/>
                      <w:marTop w:val="0"/>
                      <w:marBottom w:val="0"/>
                      <w:divBdr>
                        <w:top w:val="single" w:sz="2" w:space="1" w:color="FFFFFF"/>
                        <w:left w:val="single" w:sz="2" w:space="12" w:color="FFFFFF"/>
                        <w:bottom w:val="single" w:sz="2" w:space="1" w:color="FFFFFF"/>
                        <w:right w:val="single" w:sz="2" w:space="4" w:color="FFFFFF"/>
                      </w:divBdr>
                      <w:divsChild>
                        <w:div w:id="1688212040">
                          <w:marLeft w:val="0"/>
                          <w:marRight w:val="0"/>
                          <w:marTop w:val="0"/>
                          <w:marBottom w:val="0"/>
                          <w:divBdr>
                            <w:top w:val="none" w:sz="0" w:space="0" w:color="auto"/>
                            <w:left w:val="none" w:sz="0" w:space="0" w:color="auto"/>
                            <w:bottom w:val="none" w:sz="0" w:space="0" w:color="auto"/>
                            <w:right w:val="none" w:sz="0" w:space="0" w:color="auto"/>
                          </w:divBdr>
                        </w:div>
                      </w:divsChild>
                    </w:div>
                    <w:div w:id="236092261">
                      <w:marLeft w:val="0"/>
                      <w:marRight w:val="0"/>
                      <w:marTop w:val="0"/>
                      <w:marBottom w:val="0"/>
                      <w:divBdr>
                        <w:top w:val="single" w:sz="2" w:space="1" w:color="FFFFFF"/>
                        <w:left w:val="single" w:sz="2" w:space="12" w:color="FFFFFF"/>
                        <w:bottom w:val="single" w:sz="2" w:space="1" w:color="FFFFFF"/>
                        <w:right w:val="single" w:sz="2" w:space="4" w:color="FFFFFF"/>
                      </w:divBdr>
                      <w:divsChild>
                        <w:div w:id="536626898">
                          <w:marLeft w:val="0"/>
                          <w:marRight w:val="0"/>
                          <w:marTop w:val="0"/>
                          <w:marBottom w:val="0"/>
                          <w:divBdr>
                            <w:top w:val="none" w:sz="0" w:space="0" w:color="auto"/>
                            <w:left w:val="none" w:sz="0" w:space="0" w:color="auto"/>
                            <w:bottom w:val="none" w:sz="0" w:space="0" w:color="auto"/>
                            <w:right w:val="none" w:sz="0" w:space="0" w:color="auto"/>
                          </w:divBdr>
                        </w:div>
                      </w:divsChild>
                    </w:div>
                    <w:div w:id="1539968079">
                      <w:marLeft w:val="0"/>
                      <w:marRight w:val="0"/>
                      <w:marTop w:val="0"/>
                      <w:marBottom w:val="0"/>
                      <w:divBdr>
                        <w:top w:val="single" w:sz="2" w:space="1" w:color="FFFFFF"/>
                        <w:left w:val="single" w:sz="2" w:space="12" w:color="FFFFFF"/>
                        <w:bottom w:val="single" w:sz="2" w:space="1" w:color="FFFFFF"/>
                        <w:right w:val="single" w:sz="2" w:space="4" w:color="FFFFFF"/>
                      </w:divBdr>
                      <w:divsChild>
                        <w:div w:id="2000111089">
                          <w:marLeft w:val="0"/>
                          <w:marRight w:val="0"/>
                          <w:marTop w:val="0"/>
                          <w:marBottom w:val="0"/>
                          <w:divBdr>
                            <w:top w:val="none" w:sz="0" w:space="0" w:color="auto"/>
                            <w:left w:val="none" w:sz="0" w:space="0" w:color="auto"/>
                            <w:bottom w:val="none" w:sz="0" w:space="0" w:color="auto"/>
                            <w:right w:val="none" w:sz="0" w:space="0" w:color="auto"/>
                          </w:divBdr>
                        </w:div>
                      </w:divsChild>
                    </w:div>
                    <w:div w:id="193736603">
                      <w:marLeft w:val="0"/>
                      <w:marRight w:val="0"/>
                      <w:marTop w:val="0"/>
                      <w:marBottom w:val="0"/>
                      <w:divBdr>
                        <w:top w:val="single" w:sz="2" w:space="1" w:color="FFFFFF"/>
                        <w:left w:val="single" w:sz="2" w:space="12" w:color="FFFFFF"/>
                        <w:bottom w:val="single" w:sz="2" w:space="1" w:color="FFFFFF"/>
                        <w:right w:val="single" w:sz="2" w:space="4" w:color="FFFFFF"/>
                      </w:divBdr>
                      <w:divsChild>
                        <w:div w:id="1033845394">
                          <w:marLeft w:val="0"/>
                          <w:marRight w:val="0"/>
                          <w:marTop w:val="0"/>
                          <w:marBottom w:val="0"/>
                          <w:divBdr>
                            <w:top w:val="none" w:sz="0" w:space="0" w:color="auto"/>
                            <w:left w:val="none" w:sz="0" w:space="0" w:color="auto"/>
                            <w:bottom w:val="none" w:sz="0" w:space="0" w:color="auto"/>
                            <w:right w:val="none" w:sz="0" w:space="0" w:color="auto"/>
                          </w:divBdr>
                        </w:div>
                      </w:divsChild>
                    </w:div>
                    <w:div w:id="1210415786">
                      <w:marLeft w:val="0"/>
                      <w:marRight w:val="0"/>
                      <w:marTop w:val="0"/>
                      <w:marBottom w:val="0"/>
                      <w:divBdr>
                        <w:top w:val="single" w:sz="2" w:space="1" w:color="FFFFFF"/>
                        <w:left w:val="single" w:sz="2" w:space="12" w:color="FFFFFF"/>
                        <w:bottom w:val="single" w:sz="2" w:space="1" w:color="FFFFFF"/>
                        <w:right w:val="single" w:sz="2" w:space="4" w:color="FFFFFF"/>
                      </w:divBdr>
                      <w:divsChild>
                        <w:div w:id="1773167154">
                          <w:marLeft w:val="0"/>
                          <w:marRight w:val="0"/>
                          <w:marTop w:val="0"/>
                          <w:marBottom w:val="0"/>
                          <w:divBdr>
                            <w:top w:val="none" w:sz="0" w:space="0" w:color="auto"/>
                            <w:left w:val="none" w:sz="0" w:space="0" w:color="auto"/>
                            <w:bottom w:val="none" w:sz="0" w:space="0" w:color="auto"/>
                            <w:right w:val="none" w:sz="0" w:space="0" w:color="auto"/>
                          </w:divBdr>
                        </w:div>
                      </w:divsChild>
                    </w:div>
                    <w:div w:id="1529680621">
                      <w:marLeft w:val="0"/>
                      <w:marRight w:val="0"/>
                      <w:marTop w:val="0"/>
                      <w:marBottom w:val="0"/>
                      <w:divBdr>
                        <w:top w:val="single" w:sz="2" w:space="1" w:color="FFFFFF"/>
                        <w:left w:val="single" w:sz="2" w:space="12" w:color="FFFFFF"/>
                        <w:bottom w:val="single" w:sz="2" w:space="1" w:color="FFFFFF"/>
                        <w:right w:val="single" w:sz="2" w:space="4" w:color="FFFFFF"/>
                      </w:divBdr>
                      <w:divsChild>
                        <w:div w:id="1880899814">
                          <w:marLeft w:val="0"/>
                          <w:marRight w:val="0"/>
                          <w:marTop w:val="0"/>
                          <w:marBottom w:val="0"/>
                          <w:divBdr>
                            <w:top w:val="none" w:sz="0" w:space="0" w:color="auto"/>
                            <w:left w:val="none" w:sz="0" w:space="0" w:color="auto"/>
                            <w:bottom w:val="none" w:sz="0" w:space="0" w:color="auto"/>
                            <w:right w:val="none" w:sz="0" w:space="0" w:color="auto"/>
                          </w:divBdr>
                        </w:div>
                      </w:divsChild>
                    </w:div>
                    <w:div w:id="2073429745">
                      <w:marLeft w:val="0"/>
                      <w:marRight w:val="0"/>
                      <w:marTop w:val="0"/>
                      <w:marBottom w:val="0"/>
                      <w:divBdr>
                        <w:top w:val="single" w:sz="2" w:space="1" w:color="FFFFFF"/>
                        <w:left w:val="single" w:sz="2" w:space="12" w:color="FFFFFF"/>
                        <w:bottom w:val="single" w:sz="2" w:space="1" w:color="FFFFFF"/>
                        <w:right w:val="single" w:sz="2" w:space="4" w:color="FFFFFF"/>
                      </w:divBdr>
                      <w:divsChild>
                        <w:div w:id="764879711">
                          <w:marLeft w:val="0"/>
                          <w:marRight w:val="0"/>
                          <w:marTop w:val="0"/>
                          <w:marBottom w:val="0"/>
                          <w:divBdr>
                            <w:top w:val="none" w:sz="0" w:space="0" w:color="auto"/>
                            <w:left w:val="none" w:sz="0" w:space="0" w:color="auto"/>
                            <w:bottom w:val="none" w:sz="0" w:space="0" w:color="auto"/>
                            <w:right w:val="none" w:sz="0" w:space="0" w:color="auto"/>
                          </w:divBdr>
                        </w:div>
                      </w:divsChild>
                    </w:div>
                    <w:div w:id="1545942162">
                      <w:marLeft w:val="0"/>
                      <w:marRight w:val="0"/>
                      <w:marTop w:val="0"/>
                      <w:marBottom w:val="0"/>
                      <w:divBdr>
                        <w:top w:val="single" w:sz="2" w:space="1" w:color="FFFFFF"/>
                        <w:left w:val="single" w:sz="2" w:space="12" w:color="FFFFFF"/>
                        <w:bottom w:val="single" w:sz="2" w:space="1" w:color="FFFFFF"/>
                        <w:right w:val="single" w:sz="2" w:space="4" w:color="FFFFFF"/>
                      </w:divBdr>
                      <w:divsChild>
                        <w:div w:id="1245645937">
                          <w:marLeft w:val="0"/>
                          <w:marRight w:val="0"/>
                          <w:marTop w:val="0"/>
                          <w:marBottom w:val="0"/>
                          <w:divBdr>
                            <w:top w:val="none" w:sz="0" w:space="0" w:color="auto"/>
                            <w:left w:val="none" w:sz="0" w:space="0" w:color="auto"/>
                            <w:bottom w:val="none" w:sz="0" w:space="0" w:color="auto"/>
                            <w:right w:val="none" w:sz="0" w:space="0" w:color="auto"/>
                          </w:divBdr>
                        </w:div>
                      </w:divsChild>
                    </w:div>
                    <w:div w:id="2080472353">
                      <w:marLeft w:val="0"/>
                      <w:marRight w:val="0"/>
                      <w:marTop w:val="0"/>
                      <w:marBottom w:val="0"/>
                      <w:divBdr>
                        <w:top w:val="single" w:sz="2" w:space="1" w:color="FFFFFF"/>
                        <w:left w:val="single" w:sz="2" w:space="12" w:color="FFFFFF"/>
                        <w:bottom w:val="single" w:sz="2" w:space="1" w:color="FFFFFF"/>
                        <w:right w:val="single" w:sz="2" w:space="4" w:color="FFFFFF"/>
                      </w:divBdr>
                      <w:divsChild>
                        <w:div w:id="1542399168">
                          <w:marLeft w:val="0"/>
                          <w:marRight w:val="0"/>
                          <w:marTop w:val="0"/>
                          <w:marBottom w:val="0"/>
                          <w:divBdr>
                            <w:top w:val="none" w:sz="0" w:space="0" w:color="auto"/>
                            <w:left w:val="none" w:sz="0" w:space="0" w:color="auto"/>
                            <w:bottom w:val="none" w:sz="0" w:space="0" w:color="auto"/>
                            <w:right w:val="none" w:sz="0" w:space="0" w:color="auto"/>
                          </w:divBdr>
                        </w:div>
                      </w:divsChild>
                    </w:div>
                    <w:div w:id="1605304753">
                      <w:marLeft w:val="0"/>
                      <w:marRight w:val="0"/>
                      <w:marTop w:val="0"/>
                      <w:marBottom w:val="0"/>
                      <w:divBdr>
                        <w:top w:val="single" w:sz="2" w:space="1" w:color="FFFFFF"/>
                        <w:left w:val="single" w:sz="2" w:space="12" w:color="FFFFFF"/>
                        <w:bottom w:val="single" w:sz="2" w:space="1" w:color="FFFFFF"/>
                        <w:right w:val="single" w:sz="2" w:space="4" w:color="FFFFFF"/>
                      </w:divBdr>
                      <w:divsChild>
                        <w:div w:id="142309003">
                          <w:marLeft w:val="0"/>
                          <w:marRight w:val="0"/>
                          <w:marTop w:val="0"/>
                          <w:marBottom w:val="0"/>
                          <w:divBdr>
                            <w:top w:val="none" w:sz="0" w:space="0" w:color="auto"/>
                            <w:left w:val="none" w:sz="0" w:space="0" w:color="auto"/>
                            <w:bottom w:val="none" w:sz="0" w:space="0" w:color="auto"/>
                            <w:right w:val="none" w:sz="0" w:space="0" w:color="auto"/>
                          </w:divBdr>
                        </w:div>
                      </w:divsChild>
                    </w:div>
                    <w:div w:id="318578270">
                      <w:marLeft w:val="0"/>
                      <w:marRight w:val="0"/>
                      <w:marTop w:val="0"/>
                      <w:marBottom w:val="0"/>
                      <w:divBdr>
                        <w:top w:val="single" w:sz="2" w:space="1" w:color="FFFFFF"/>
                        <w:left w:val="single" w:sz="2" w:space="12" w:color="FFFFFF"/>
                        <w:bottom w:val="single" w:sz="2" w:space="1" w:color="FFFFFF"/>
                        <w:right w:val="single" w:sz="2" w:space="4" w:color="FFFFFF"/>
                      </w:divBdr>
                      <w:divsChild>
                        <w:div w:id="1829905858">
                          <w:marLeft w:val="0"/>
                          <w:marRight w:val="0"/>
                          <w:marTop w:val="0"/>
                          <w:marBottom w:val="0"/>
                          <w:divBdr>
                            <w:top w:val="none" w:sz="0" w:space="0" w:color="auto"/>
                            <w:left w:val="none" w:sz="0" w:space="0" w:color="auto"/>
                            <w:bottom w:val="none" w:sz="0" w:space="0" w:color="auto"/>
                            <w:right w:val="none" w:sz="0" w:space="0" w:color="auto"/>
                          </w:divBdr>
                        </w:div>
                      </w:divsChild>
                    </w:div>
                    <w:div w:id="1492990451">
                      <w:marLeft w:val="0"/>
                      <w:marRight w:val="0"/>
                      <w:marTop w:val="0"/>
                      <w:marBottom w:val="0"/>
                      <w:divBdr>
                        <w:top w:val="single" w:sz="2" w:space="1" w:color="FFFFFF"/>
                        <w:left w:val="single" w:sz="2" w:space="12" w:color="FFFFFF"/>
                        <w:bottom w:val="single" w:sz="2" w:space="1" w:color="FFFFFF"/>
                        <w:right w:val="single" w:sz="2" w:space="4" w:color="FFFFFF"/>
                      </w:divBdr>
                      <w:divsChild>
                        <w:div w:id="395588347">
                          <w:marLeft w:val="0"/>
                          <w:marRight w:val="0"/>
                          <w:marTop w:val="0"/>
                          <w:marBottom w:val="0"/>
                          <w:divBdr>
                            <w:top w:val="none" w:sz="0" w:space="0" w:color="auto"/>
                            <w:left w:val="none" w:sz="0" w:space="0" w:color="auto"/>
                            <w:bottom w:val="none" w:sz="0" w:space="0" w:color="auto"/>
                            <w:right w:val="none" w:sz="0" w:space="0" w:color="auto"/>
                          </w:divBdr>
                        </w:div>
                      </w:divsChild>
                    </w:div>
                    <w:div w:id="425539005">
                      <w:marLeft w:val="0"/>
                      <w:marRight w:val="0"/>
                      <w:marTop w:val="0"/>
                      <w:marBottom w:val="0"/>
                      <w:divBdr>
                        <w:top w:val="single" w:sz="2" w:space="1" w:color="FFFFFF"/>
                        <w:left w:val="single" w:sz="2" w:space="12" w:color="FFFFFF"/>
                        <w:bottom w:val="single" w:sz="2" w:space="1" w:color="FFFFFF"/>
                        <w:right w:val="single" w:sz="2" w:space="4" w:color="FFFFFF"/>
                      </w:divBdr>
                      <w:divsChild>
                        <w:div w:id="1171525133">
                          <w:marLeft w:val="0"/>
                          <w:marRight w:val="0"/>
                          <w:marTop w:val="0"/>
                          <w:marBottom w:val="0"/>
                          <w:divBdr>
                            <w:top w:val="none" w:sz="0" w:space="0" w:color="auto"/>
                            <w:left w:val="none" w:sz="0" w:space="0" w:color="auto"/>
                            <w:bottom w:val="none" w:sz="0" w:space="0" w:color="auto"/>
                            <w:right w:val="none" w:sz="0" w:space="0" w:color="auto"/>
                          </w:divBdr>
                        </w:div>
                      </w:divsChild>
                    </w:div>
                    <w:div w:id="1714305177">
                      <w:marLeft w:val="0"/>
                      <w:marRight w:val="0"/>
                      <w:marTop w:val="0"/>
                      <w:marBottom w:val="0"/>
                      <w:divBdr>
                        <w:top w:val="single" w:sz="2" w:space="1" w:color="FFFFFF"/>
                        <w:left w:val="single" w:sz="2" w:space="12" w:color="FFFFFF"/>
                        <w:bottom w:val="single" w:sz="2" w:space="1" w:color="FFFFFF"/>
                        <w:right w:val="single" w:sz="2" w:space="4" w:color="FFFFFF"/>
                      </w:divBdr>
                      <w:divsChild>
                        <w:div w:id="722489259">
                          <w:marLeft w:val="0"/>
                          <w:marRight w:val="0"/>
                          <w:marTop w:val="0"/>
                          <w:marBottom w:val="0"/>
                          <w:divBdr>
                            <w:top w:val="none" w:sz="0" w:space="0" w:color="auto"/>
                            <w:left w:val="none" w:sz="0" w:space="0" w:color="auto"/>
                            <w:bottom w:val="none" w:sz="0" w:space="0" w:color="auto"/>
                            <w:right w:val="none" w:sz="0" w:space="0" w:color="auto"/>
                          </w:divBdr>
                        </w:div>
                      </w:divsChild>
                    </w:div>
                    <w:div w:id="1143082656">
                      <w:marLeft w:val="0"/>
                      <w:marRight w:val="0"/>
                      <w:marTop w:val="0"/>
                      <w:marBottom w:val="0"/>
                      <w:divBdr>
                        <w:top w:val="single" w:sz="2" w:space="1" w:color="FFFFFF"/>
                        <w:left w:val="single" w:sz="2" w:space="12" w:color="FFFFFF"/>
                        <w:bottom w:val="single" w:sz="2" w:space="1" w:color="FFFFFF"/>
                        <w:right w:val="single" w:sz="2" w:space="4" w:color="FFFFFF"/>
                      </w:divBdr>
                      <w:divsChild>
                        <w:div w:id="1667585358">
                          <w:marLeft w:val="0"/>
                          <w:marRight w:val="0"/>
                          <w:marTop w:val="0"/>
                          <w:marBottom w:val="0"/>
                          <w:divBdr>
                            <w:top w:val="none" w:sz="0" w:space="0" w:color="auto"/>
                            <w:left w:val="none" w:sz="0" w:space="0" w:color="auto"/>
                            <w:bottom w:val="none" w:sz="0" w:space="0" w:color="auto"/>
                            <w:right w:val="none" w:sz="0" w:space="0" w:color="auto"/>
                          </w:divBdr>
                        </w:div>
                      </w:divsChild>
                    </w:div>
                    <w:div w:id="2079211438">
                      <w:marLeft w:val="0"/>
                      <w:marRight w:val="0"/>
                      <w:marTop w:val="0"/>
                      <w:marBottom w:val="0"/>
                      <w:divBdr>
                        <w:top w:val="single" w:sz="2" w:space="1" w:color="FFFFFF"/>
                        <w:left w:val="single" w:sz="2" w:space="12" w:color="FFFFFF"/>
                        <w:bottom w:val="single" w:sz="2" w:space="1" w:color="FFFFFF"/>
                        <w:right w:val="single" w:sz="2" w:space="4" w:color="FFFFFF"/>
                      </w:divBdr>
                      <w:divsChild>
                        <w:div w:id="738943650">
                          <w:marLeft w:val="0"/>
                          <w:marRight w:val="0"/>
                          <w:marTop w:val="0"/>
                          <w:marBottom w:val="0"/>
                          <w:divBdr>
                            <w:top w:val="none" w:sz="0" w:space="0" w:color="auto"/>
                            <w:left w:val="none" w:sz="0" w:space="0" w:color="auto"/>
                            <w:bottom w:val="none" w:sz="0" w:space="0" w:color="auto"/>
                            <w:right w:val="none" w:sz="0" w:space="0" w:color="auto"/>
                          </w:divBdr>
                        </w:div>
                      </w:divsChild>
                    </w:div>
                    <w:div w:id="346248941">
                      <w:marLeft w:val="0"/>
                      <w:marRight w:val="0"/>
                      <w:marTop w:val="0"/>
                      <w:marBottom w:val="0"/>
                      <w:divBdr>
                        <w:top w:val="single" w:sz="2" w:space="1" w:color="FFFFFF"/>
                        <w:left w:val="single" w:sz="2" w:space="12" w:color="FFFFFF"/>
                        <w:bottom w:val="single" w:sz="2" w:space="1" w:color="FFFFFF"/>
                        <w:right w:val="single" w:sz="2" w:space="4" w:color="FFFFFF"/>
                      </w:divBdr>
                      <w:divsChild>
                        <w:div w:id="385493232">
                          <w:marLeft w:val="0"/>
                          <w:marRight w:val="0"/>
                          <w:marTop w:val="0"/>
                          <w:marBottom w:val="0"/>
                          <w:divBdr>
                            <w:top w:val="none" w:sz="0" w:space="0" w:color="auto"/>
                            <w:left w:val="none" w:sz="0" w:space="0" w:color="auto"/>
                            <w:bottom w:val="none" w:sz="0" w:space="0" w:color="auto"/>
                            <w:right w:val="none" w:sz="0" w:space="0" w:color="auto"/>
                          </w:divBdr>
                        </w:div>
                      </w:divsChild>
                    </w:div>
                    <w:div w:id="2043478297">
                      <w:marLeft w:val="0"/>
                      <w:marRight w:val="0"/>
                      <w:marTop w:val="0"/>
                      <w:marBottom w:val="0"/>
                      <w:divBdr>
                        <w:top w:val="single" w:sz="2" w:space="1" w:color="FFFFFF"/>
                        <w:left w:val="single" w:sz="2" w:space="12" w:color="FFFFFF"/>
                        <w:bottom w:val="single" w:sz="2" w:space="1" w:color="FFFFFF"/>
                        <w:right w:val="single" w:sz="2" w:space="4" w:color="FFFFFF"/>
                      </w:divBdr>
                      <w:divsChild>
                        <w:div w:id="1859079667">
                          <w:marLeft w:val="0"/>
                          <w:marRight w:val="0"/>
                          <w:marTop w:val="0"/>
                          <w:marBottom w:val="0"/>
                          <w:divBdr>
                            <w:top w:val="none" w:sz="0" w:space="0" w:color="auto"/>
                            <w:left w:val="none" w:sz="0" w:space="0" w:color="auto"/>
                            <w:bottom w:val="none" w:sz="0" w:space="0" w:color="auto"/>
                            <w:right w:val="none" w:sz="0" w:space="0" w:color="auto"/>
                          </w:divBdr>
                        </w:div>
                      </w:divsChild>
                    </w:div>
                    <w:div w:id="654064950">
                      <w:marLeft w:val="0"/>
                      <w:marRight w:val="0"/>
                      <w:marTop w:val="0"/>
                      <w:marBottom w:val="0"/>
                      <w:divBdr>
                        <w:top w:val="single" w:sz="2" w:space="1" w:color="FFFFFF"/>
                        <w:left w:val="single" w:sz="2" w:space="12" w:color="FFFFFF"/>
                        <w:bottom w:val="single" w:sz="2" w:space="1" w:color="FFFFFF"/>
                        <w:right w:val="single" w:sz="2" w:space="4" w:color="FFFFFF"/>
                      </w:divBdr>
                      <w:divsChild>
                        <w:div w:id="922419851">
                          <w:marLeft w:val="0"/>
                          <w:marRight w:val="0"/>
                          <w:marTop w:val="0"/>
                          <w:marBottom w:val="0"/>
                          <w:divBdr>
                            <w:top w:val="none" w:sz="0" w:space="0" w:color="auto"/>
                            <w:left w:val="none" w:sz="0" w:space="0" w:color="auto"/>
                            <w:bottom w:val="none" w:sz="0" w:space="0" w:color="auto"/>
                            <w:right w:val="none" w:sz="0" w:space="0" w:color="auto"/>
                          </w:divBdr>
                        </w:div>
                      </w:divsChild>
                    </w:div>
                    <w:div w:id="1961103318">
                      <w:marLeft w:val="0"/>
                      <w:marRight w:val="0"/>
                      <w:marTop w:val="0"/>
                      <w:marBottom w:val="0"/>
                      <w:divBdr>
                        <w:top w:val="single" w:sz="2" w:space="1" w:color="FFFFFF"/>
                        <w:left w:val="single" w:sz="2" w:space="12" w:color="FFFFFF"/>
                        <w:bottom w:val="single" w:sz="2" w:space="1" w:color="FFFFFF"/>
                        <w:right w:val="single" w:sz="2" w:space="4" w:color="FFFFFF"/>
                      </w:divBdr>
                      <w:divsChild>
                        <w:div w:id="1372729297">
                          <w:marLeft w:val="0"/>
                          <w:marRight w:val="0"/>
                          <w:marTop w:val="0"/>
                          <w:marBottom w:val="0"/>
                          <w:divBdr>
                            <w:top w:val="none" w:sz="0" w:space="0" w:color="auto"/>
                            <w:left w:val="none" w:sz="0" w:space="0" w:color="auto"/>
                            <w:bottom w:val="none" w:sz="0" w:space="0" w:color="auto"/>
                            <w:right w:val="none" w:sz="0" w:space="0" w:color="auto"/>
                          </w:divBdr>
                        </w:div>
                      </w:divsChild>
                    </w:div>
                    <w:div w:id="1017733960">
                      <w:marLeft w:val="0"/>
                      <w:marRight w:val="0"/>
                      <w:marTop w:val="0"/>
                      <w:marBottom w:val="0"/>
                      <w:divBdr>
                        <w:top w:val="single" w:sz="2" w:space="1" w:color="FFFFFF"/>
                        <w:left w:val="single" w:sz="2" w:space="12" w:color="FFFFFF"/>
                        <w:bottom w:val="single" w:sz="2" w:space="1" w:color="FFFFFF"/>
                        <w:right w:val="single" w:sz="2" w:space="4" w:color="FFFFFF"/>
                      </w:divBdr>
                      <w:divsChild>
                        <w:div w:id="552616733">
                          <w:marLeft w:val="0"/>
                          <w:marRight w:val="0"/>
                          <w:marTop w:val="0"/>
                          <w:marBottom w:val="0"/>
                          <w:divBdr>
                            <w:top w:val="none" w:sz="0" w:space="0" w:color="auto"/>
                            <w:left w:val="none" w:sz="0" w:space="0" w:color="auto"/>
                            <w:bottom w:val="none" w:sz="0" w:space="0" w:color="auto"/>
                            <w:right w:val="none" w:sz="0" w:space="0" w:color="auto"/>
                          </w:divBdr>
                        </w:div>
                      </w:divsChild>
                    </w:div>
                    <w:div w:id="1588806144">
                      <w:marLeft w:val="0"/>
                      <w:marRight w:val="0"/>
                      <w:marTop w:val="0"/>
                      <w:marBottom w:val="0"/>
                      <w:divBdr>
                        <w:top w:val="single" w:sz="2" w:space="1" w:color="FFFFFF"/>
                        <w:left w:val="single" w:sz="2" w:space="12" w:color="FFFFFF"/>
                        <w:bottom w:val="single" w:sz="2" w:space="1" w:color="FFFFFF"/>
                        <w:right w:val="single" w:sz="2" w:space="4" w:color="FFFFFF"/>
                      </w:divBdr>
                      <w:divsChild>
                        <w:div w:id="1674918505">
                          <w:marLeft w:val="0"/>
                          <w:marRight w:val="0"/>
                          <w:marTop w:val="0"/>
                          <w:marBottom w:val="0"/>
                          <w:divBdr>
                            <w:top w:val="none" w:sz="0" w:space="0" w:color="auto"/>
                            <w:left w:val="none" w:sz="0" w:space="0" w:color="auto"/>
                            <w:bottom w:val="none" w:sz="0" w:space="0" w:color="auto"/>
                            <w:right w:val="none" w:sz="0" w:space="0" w:color="auto"/>
                          </w:divBdr>
                        </w:div>
                      </w:divsChild>
                    </w:div>
                    <w:div w:id="1109281467">
                      <w:marLeft w:val="0"/>
                      <w:marRight w:val="0"/>
                      <w:marTop w:val="0"/>
                      <w:marBottom w:val="0"/>
                      <w:divBdr>
                        <w:top w:val="single" w:sz="2" w:space="1" w:color="FFFFFF"/>
                        <w:left w:val="single" w:sz="2" w:space="12" w:color="FFFFFF"/>
                        <w:bottom w:val="single" w:sz="2" w:space="1" w:color="FFFFFF"/>
                        <w:right w:val="single" w:sz="2" w:space="4" w:color="FFFFFF"/>
                      </w:divBdr>
                      <w:divsChild>
                        <w:div w:id="382876624">
                          <w:marLeft w:val="0"/>
                          <w:marRight w:val="0"/>
                          <w:marTop w:val="0"/>
                          <w:marBottom w:val="0"/>
                          <w:divBdr>
                            <w:top w:val="none" w:sz="0" w:space="0" w:color="auto"/>
                            <w:left w:val="none" w:sz="0" w:space="0" w:color="auto"/>
                            <w:bottom w:val="none" w:sz="0" w:space="0" w:color="auto"/>
                            <w:right w:val="none" w:sz="0" w:space="0" w:color="auto"/>
                          </w:divBdr>
                        </w:div>
                      </w:divsChild>
                    </w:div>
                    <w:div w:id="1497768718">
                      <w:marLeft w:val="0"/>
                      <w:marRight w:val="0"/>
                      <w:marTop w:val="0"/>
                      <w:marBottom w:val="0"/>
                      <w:divBdr>
                        <w:top w:val="single" w:sz="2" w:space="1" w:color="FFFFFF"/>
                        <w:left w:val="single" w:sz="2" w:space="12" w:color="FFFFFF"/>
                        <w:bottom w:val="single" w:sz="2" w:space="4" w:color="FFFFFF"/>
                        <w:right w:val="single" w:sz="2" w:space="4" w:color="FFFFFF"/>
                      </w:divBdr>
                      <w:divsChild>
                        <w:div w:id="3635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3574">
              <w:marLeft w:val="0"/>
              <w:marRight w:val="0"/>
              <w:marTop w:val="0"/>
              <w:marBottom w:val="335"/>
              <w:divBdr>
                <w:top w:val="none" w:sz="0" w:space="0" w:color="auto"/>
                <w:left w:val="none" w:sz="0" w:space="0" w:color="auto"/>
                <w:bottom w:val="none" w:sz="0" w:space="0" w:color="auto"/>
                <w:right w:val="none" w:sz="0" w:space="0" w:color="auto"/>
              </w:divBdr>
              <w:divsChild>
                <w:div w:id="2024745402">
                  <w:marLeft w:val="0"/>
                  <w:marRight w:val="0"/>
                  <w:marTop w:val="0"/>
                  <w:marBottom w:val="0"/>
                  <w:divBdr>
                    <w:top w:val="none" w:sz="0" w:space="0" w:color="auto"/>
                    <w:left w:val="none" w:sz="0" w:space="0" w:color="auto"/>
                    <w:bottom w:val="none" w:sz="0" w:space="0" w:color="auto"/>
                    <w:right w:val="none" w:sz="0" w:space="0" w:color="auto"/>
                  </w:divBdr>
                  <w:divsChild>
                    <w:div w:id="716009070">
                      <w:marLeft w:val="0"/>
                      <w:marRight w:val="0"/>
                      <w:marTop w:val="0"/>
                      <w:marBottom w:val="0"/>
                      <w:divBdr>
                        <w:top w:val="single" w:sz="2" w:space="4" w:color="FFFFFF"/>
                        <w:left w:val="single" w:sz="2" w:space="12" w:color="FFFFFF"/>
                        <w:bottom w:val="single" w:sz="2" w:space="1" w:color="FFFFFF"/>
                        <w:right w:val="single" w:sz="2" w:space="4" w:color="FFFFFF"/>
                      </w:divBdr>
                      <w:divsChild>
                        <w:div w:id="1488743679">
                          <w:marLeft w:val="0"/>
                          <w:marRight w:val="0"/>
                          <w:marTop w:val="0"/>
                          <w:marBottom w:val="0"/>
                          <w:divBdr>
                            <w:top w:val="none" w:sz="0" w:space="0" w:color="auto"/>
                            <w:left w:val="none" w:sz="0" w:space="0" w:color="auto"/>
                            <w:bottom w:val="none" w:sz="0" w:space="0" w:color="auto"/>
                            <w:right w:val="none" w:sz="0" w:space="0" w:color="auto"/>
                          </w:divBdr>
                        </w:div>
                      </w:divsChild>
                    </w:div>
                    <w:div w:id="1557934771">
                      <w:marLeft w:val="0"/>
                      <w:marRight w:val="0"/>
                      <w:marTop w:val="0"/>
                      <w:marBottom w:val="0"/>
                      <w:divBdr>
                        <w:top w:val="single" w:sz="2" w:space="1" w:color="FFFFFF"/>
                        <w:left w:val="single" w:sz="2" w:space="12" w:color="FFFFFF"/>
                        <w:bottom w:val="single" w:sz="2" w:space="1" w:color="FFFFFF"/>
                        <w:right w:val="single" w:sz="2" w:space="4" w:color="FFFFFF"/>
                      </w:divBdr>
                      <w:divsChild>
                        <w:div w:id="288047131">
                          <w:marLeft w:val="0"/>
                          <w:marRight w:val="0"/>
                          <w:marTop w:val="0"/>
                          <w:marBottom w:val="0"/>
                          <w:divBdr>
                            <w:top w:val="none" w:sz="0" w:space="0" w:color="auto"/>
                            <w:left w:val="none" w:sz="0" w:space="0" w:color="auto"/>
                            <w:bottom w:val="none" w:sz="0" w:space="0" w:color="auto"/>
                            <w:right w:val="none" w:sz="0" w:space="0" w:color="auto"/>
                          </w:divBdr>
                        </w:div>
                      </w:divsChild>
                    </w:div>
                    <w:div w:id="1160536022">
                      <w:marLeft w:val="0"/>
                      <w:marRight w:val="0"/>
                      <w:marTop w:val="0"/>
                      <w:marBottom w:val="0"/>
                      <w:divBdr>
                        <w:top w:val="single" w:sz="2" w:space="1" w:color="FFFFFF"/>
                        <w:left w:val="single" w:sz="2" w:space="12" w:color="FFFFFF"/>
                        <w:bottom w:val="single" w:sz="2" w:space="1" w:color="FFFFFF"/>
                        <w:right w:val="single" w:sz="2" w:space="4" w:color="FFFFFF"/>
                      </w:divBdr>
                      <w:divsChild>
                        <w:div w:id="55593140">
                          <w:marLeft w:val="0"/>
                          <w:marRight w:val="0"/>
                          <w:marTop w:val="0"/>
                          <w:marBottom w:val="0"/>
                          <w:divBdr>
                            <w:top w:val="none" w:sz="0" w:space="0" w:color="auto"/>
                            <w:left w:val="none" w:sz="0" w:space="0" w:color="auto"/>
                            <w:bottom w:val="none" w:sz="0" w:space="0" w:color="auto"/>
                            <w:right w:val="none" w:sz="0" w:space="0" w:color="auto"/>
                          </w:divBdr>
                        </w:div>
                      </w:divsChild>
                    </w:div>
                    <w:div w:id="1786342754">
                      <w:marLeft w:val="0"/>
                      <w:marRight w:val="0"/>
                      <w:marTop w:val="0"/>
                      <w:marBottom w:val="0"/>
                      <w:divBdr>
                        <w:top w:val="single" w:sz="2" w:space="1" w:color="FFFFFF"/>
                        <w:left w:val="single" w:sz="2" w:space="12" w:color="FFFFFF"/>
                        <w:bottom w:val="single" w:sz="2" w:space="1" w:color="FFFFFF"/>
                        <w:right w:val="single" w:sz="2" w:space="4" w:color="FFFFFF"/>
                      </w:divBdr>
                      <w:divsChild>
                        <w:div w:id="787311836">
                          <w:marLeft w:val="0"/>
                          <w:marRight w:val="0"/>
                          <w:marTop w:val="0"/>
                          <w:marBottom w:val="0"/>
                          <w:divBdr>
                            <w:top w:val="none" w:sz="0" w:space="0" w:color="auto"/>
                            <w:left w:val="none" w:sz="0" w:space="0" w:color="auto"/>
                            <w:bottom w:val="none" w:sz="0" w:space="0" w:color="auto"/>
                            <w:right w:val="none" w:sz="0" w:space="0" w:color="auto"/>
                          </w:divBdr>
                        </w:div>
                      </w:divsChild>
                    </w:div>
                    <w:div w:id="1334144157">
                      <w:marLeft w:val="0"/>
                      <w:marRight w:val="0"/>
                      <w:marTop w:val="0"/>
                      <w:marBottom w:val="0"/>
                      <w:divBdr>
                        <w:top w:val="single" w:sz="2" w:space="1" w:color="FFFFFF"/>
                        <w:left w:val="single" w:sz="2" w:space="12" w:color="FFFFFF"/>
                        <w:bottom w:val="single" w:sz="2" w:space="1" w:color="FFFFFF"/>
                        <w:right w:val="single" w:sz="2" w:space="4" w:color="FFFFFF"/>
                      </w:divBdr>
                      <w:divsChild>
                        <w:div w:id="1845393742">
                          <w:marLeft w:val="0"/>
                          <w:marRight w:val="0"/>
                          <w:marTop w:val="0"/>
                          <w:marBottom w:val="0"/>
                          <w:divBdr>
                            <w:top w:val="none" w:sz="0" w:space="0" w:color="auto"/>
                            <w:left w:val="none" w:sz="0" w:space="0" w:color="auto"/>
                            <w:bottom w:val="none" w:sz="0" w:space="0" w:color="auto"/>
                            <w:right w:val="none" w:sz="0" w:space="0" w:color="auto"/>
                          </w:divBdr>
                        </w:div>
                      </w:divsChild>
                    </w:div>
                    <w:div w:id="7411341">
                      <w:marLeft w:val="0"/>
                      <w:marRight w:val="0"/>
                      <w:marTop w:val="0"/>
                      <w:marBottom w:val="0"/>
                      <w:divBdr>
                        <w:top w:val="single" w:sz="2" w:space="1" w:color="FFFFFF"/>
                        <w:left w:val="single" w:sz="2" w:space="12" w:color="FFFFFF"/>
                        <w:bottom w:val="single" w:sz="2" w:space="1" w:color="FFFFFF"/>
                        <w:right w:val="single" w:sz="2" w:space="4" w:color="FFFFFF"/>
                      </w:divBdr>
                      <w:divsChild>
                        <w:div w:id="1859462730">
                          <w:marLeft w:val="0"/>
                          <w:marRight w:val="0"/>
                          <w:marTop w:val="0"/>
                          <w:marBottom w:val="0"/>
                          <w:divBdr>
                            <w:top w:val="none" w:sz="0" w:space="0" w:color="auto"/>
                            <w:left w:val="none" w:sz="0" w:space="0" w:color="auto"/>
                            <w:bottom w:val="none" w:sz="0" w:space="0" w:color="auto"/>
                            <w:right w:val="none" w:sz="0" w:space="0" w:color="auto"/>
                          </w:divBdr>
                        </w:div>
                      </w:divsChild>
                    </w:div>
                    <w:div w:id="1728188617">
                      <w:marLeft w:val="0"/>
                      <w:marRight w:val="0"/>
                      <w:marTop w:val="0"/>
                      <w:marBottom w:val="0"/>
                      <w:divBdr>
                        <w:top w:val="single" w:sz="2" w:space="1" w:color="FFFFFF"/>
                        <w:left w:val="single" w:sz="2" w:space="12" w:color="FFFFFF"/>
                        <w:bottom w:val="single" w:sz="2" w:space="1" w:color="FFFFFF"/>
                        <w:right w:val="single" w:sz="2" w:space="4" w:color="FFFFFF"/>
                      </w:divBdr>
                      <w:divsChild>
                        <w:div w:id="767432071">
                          <w:marLeft w:val="0"/>
                          <w:marRight w:val="0"/>
                          <w:marTop w:val="0"/>
                          <w:marBottom w:val="0"/>
                          <w:divBdr>
                            <w:top w:val="none" w:sz="0" w:space="0" w:color="auto"/>
                            <w:left w:val="none" w:sz="0" w:space="0" w:color="auto"/>
                            <w:bottom w:val="none" w:sz="0" w:space="0" w:color="auto"/>
                            <w:right w:val="none" w:sz="0" w:space="0" w:color="auto"/>
                          </w:divBdr>
                        </w:div>
                      </w:divsChild>
                    </w:div>
                    <w:div w:id="1171333414">
                      <w:marLeft w:val="0"/>
                      <w:marRight w:val="0"/>
                      <w:marTop w:val="0"/>
                      <w:marBottom w:val="0"/>
                      <w:divBdr>
                        <w:top w:val="single" w:sz="2" w:space="1" w:color="FFFFFF"/>
                        <w:left w:val="single" w:sz="2" w:space="12" w:color="FFFFFF"/>
                        <w:bottom w:val="single" w:sz="2" w:space="1" w:color="FFFFFF"/>
                        <w:right w:val="single" w:sz="2" w:space="4" w:color="FFFFFF"/>
                      </w:divBdr>
                      <w:divsChild>
                        <w:div w:id="191000986">
                          <w:marLeft w:val="0"/>
                          <w:marRight w:val="0"/>
                          <w:marTop w:val="0"/>
                          <w:marBottom w:val="0"/>
                          <w:divBdr>
                            <w:top w:val="none" w:sz="0" w:space="0" w:color="auto"/>
                            <w:left w:val="none" w:sz="0" w:space="0" w:color="auto"/>
                            <w:bottom w:val="none" w:sz="0" w:space="0" w:color="auto"/>
                            <w:right w:val="none" w:sz="0" w:space="0" w:color="auto"/>
                          </w:divBdr>
                        </w:div>
                      </w:divsChild>
                    </w:div>
                    <w:div w:id="339236045">
                      <w:marLeft w:val="0"/>
                      <w:marRight w:val="0"/>
                      <w:marTop w:val="0"/>
                      <w:marBottom w:val="0"/>
                      <w:divBdr>
                        <w:top w:val="single" w:sz="2" w:space="1" w:color="FFFFFF"/>
                        <w:left w:val="single" w:sz="2" w:space="12" w:color="FFFFFF"/>
                        <w:bottom w:val="single" w:sz="2" w:space="1" w:color="FFFFFF"/>
                        <w:right w:val="single" w:sz="2" w:space="4" w:color="FFFFFF"/>
                      </w:divBdr>
                      <w:divsChild>
                        <w:div w:id="1241520540">
                          <w:marLeft w:val="0"/>
                          <w:marRight w:val="0"/>
                          <w:marTop w:val="0"/>
                          <w:marBottom w:val="0"/>
                          <w:divBdr>
                            <w:top w:val="none" w:sz="0" w:space="0" w:color="auto"/>
                            <w:left w:val="none" w:sz="0" w:space="0" w:color="auto"/>
                            <w:bottom w:val="none" w:sz="0" w:space="0" w:color="auto"/>
                            <w:right w:val="none" w:sz="0" w:space="0" w:color="auto"/>
                          </w:divBdr>
                        </w:div>
                      </w:divsChild>
                    </w:div>
                    <w:div w:id="186256687">
                      <w:marLeft w:val="0"/>
                      <w:marRight w:val="0"/>
                      <w:marTop w:val="0"/>
                      <w:marBottom w:val="0"/>
                      <w:divBdr>
                        <w:top w:val="single" w:sz="2" w:space="1" w:color="FFFFFF"/>
                        <w:left w:val="single" w:sz="2" w:space="12" w:color="FFFFFF"/>
                        <w:bottom w:val="single" w:sz="2" w:space="1" w:color="FFFFFF"/>
                        <w:right w:val="single" w:sz="2" w:space="4" w:color="FFFFFF"/>
                      </w:divBdr>
                      <w:divsChild>
                        <w:div w:id="1750808770">
                          <w:marLeft w:val="0"/>
                          <w:marRight w:val="0"/>
                          <w:marTop w:val="0"/>
                          <w:marBottom w:val="0"/>
                          <w:divBdr>
                            <w:top w:val="none" w:sz="0" w:space="0" w:color="auto"/>
                            <w:left w:val="none" w:sz="0" w:space="0" w:color="auto"/>
                            <w:bottom w:val="none" w:sz="0" w:space="0" w:color="auto"/>
                            <w:right w:val="none" w:sz="0" w:space="0" w:color="auto"/>
                          </w:divBdr>
                        </w:div>
                      </w:divsChild>
                    </w:div>
                    <w:div w:id="1508591530">
                      <w:marLeft w:val="0"/>
                      <w:marRight w:val="0"/>
                      <w:marTop w:val="0"/>
                      <w:marBottom w:val="0"/>
                      <w:divBdr>
                        <w:top w:val="single" w:sz="2" w:space="1" w:color="FFFFFF"/>
                        <w:left w:val="single" w:sz="2" w:space="12" w:color="FFFFFF"/>
                        <w:bottom w:val="single" w:sz="2" w:space="1" w:color="FFFFFF"/>
                        <w:right w:val="single" w:sz="2" w:space="4" w:color="FFFFFF"/>
                      </w:divBdr>
                      <w:divsChild>
                        <w:div w:id="1516573626">
                          <w:marLeft w:val="0"/>
                          <w:marRight w:val="0"/>
                          <w:marTop w:val="0"/>
                          <w:marBottom w:val="0"/>
                          <w:divBdr>
                            <w:top w:val="none" w:sz="0" w:space="0" w:color="auto"/>
                            <w:left w:val="none" w:sz="0" w:space="0" w:color="auto"/>
                            <w:bottom w:val="none" w:sz="0" w:space="0" w:color="auto"/>
                            <w:right w:val="none" w:sz="0" w:space="0" w:color="auto"/>
                          </w:divBdr>
                        </w:div>
                      </w:divsChild>
                    </w:div>
                    <w:div w:id="132715948">
                      <w:marLeft w:val="0"/>
                      <w:marRight w:val="0"/>
                      <w:marTop w:val="0"/>
                      <w:marBottom w:val="0"/>
                      <w:divBdr>
                        <w:top w:val="single" w:sz="2" w:space="1" w:color="FFFFFF"/>
                        <w:left w:val="single" w:sz="2" w:space="12" w:color="FFFFFF"/>
                        <w:bottom w:val="single" w:sz="2" w:space="1" w:color="FFFFFF"/>
                        <w:right w:val="single" w:sz="2" w:space="4" w:color="FFFFFF"/>
                      </w:divBdr>
                      <w:divsChild>
                        <w:div w:id="1736049708">
                          <w:marLeft w:val="0"/>
                          <w:marRight w:val="0"/>
                          <w:marTop w:val="0"/>
                          <w:marBottom w:val="0"/>
                          <w:divBdr>
                            <w:top w:val="none" w:sz="0" w:space="0" w:color="auto"/>
                            <w:left w:val="none" w:sz="0" w:space="0" w:color="auto"/>
                            <w:bottom w:val="none" w:sz="0" w:space="0" w:color="auto"/>
                            <w:right w:val="none" w:sz="0" w:space="0" w:color="auto"/>
                          </w:divBdr>
                        </w:div>
                      </w:divsChild>
                    </w:div>
                    <w:div w:id="1671829369">
                      <w:marLeft w:val="0"/>
                      <w:marRight w:val="0"/>
                      <w:marTop w:val="0"/>
                      <w:marBottom w:val="0"/>
                      <w:divBdr>
                        <w:top w:val="single" w:sz="2" w:space="1" w:color="FFFFFF"/>
                        <w:left w:val="single" w:sz="2" w:space="12" w:color="FFFFFF"/>
                        <w:bottom w:val="single" w:sz="2" w:space="1" w:color="FFFFFF"/>
                        <w:right w:val="single" w:sz="2" w:space="4" w:color="FFFFFF"/>
                      </w:divBdr>
                      <w:divsChild>
                        <w:div w:id="39061140">
                          <w:marLeft w:val="0"/>
                          <w:marRight w:val="0"/>
                          <w:marTop w:val="0"/>
                          <w:marBottom w:val="0"/>
                          <w:divBdr>
                            <w:top w:val="none" w:sz="0" w:space="0" w:color="auto"/>
                            <w:left w:val="none" w:sz="0" w:space="0" w:color="auto"/>
                            <w:bottom w:val="none" w:sz="0" w:space="0" w:color="auto"/>
                            <w:right w:val="none" w:sz="0" w:space="0" w:color="auto"/>
                          </w:divBdr>
                        </w:div>
                      </w:divsChild>
                    </w:div>
                    <w:div w:id="1998217535">
                      <w:marLeft w:val="0"/>
                      <w:marRight w:val="0"/>
                      <w:marTop w:val="0"/>
                      <w:marBottom w:val="0"/>
                      <w:divBdr>
                        <w:top w:val="single" w:sz="2" w:space="1" w:color="FFFFFF"/>
                        <w:left w:val="single" w:sz="2" w:space="12" w:color="FFFFFF"/>
                        <w:bottom w:val="single" w:sz="2" w:space="1" w:color="FFFFFF"/>
                        <w:right w:val="single" w:sz="2" w:space="4" w:color="FFFFFF"/>
                      </w:divBdr>
                      <w:divsChild>
                        <w:div w:id="317072463">
                          <w:marLeft w:val="0"/>
                          <w:marRight w:val="0"/>
                          <w:marTop w:val="0"/>
                          <w:marBottom w:val="0"/>
                          <w:divBdr>
                            <w:top w:val="none" w:sz="0" w:space="0" w:color="auto"/>
                            <w:left w:val="none" w:sz="0" w:space="0" w:color="auto"/>
                            <w:bottom w:val="none" w:sz="0" w:space="0" w:color="auto"/>
                            <w:right w:val="none" w:sz="0" w:space="0" w:color="auto"/>
                          </w:divBdr>
                        </w:div>
                      </w:divsChild>
                    </w:div>
                    <w:div w:id="1681547917">
                      <w:marLeft w:val="0"/>
                      <w:marRight w:val="0"/>
                      <w:marTop w:val="0"/>
                      <w:marBottom w:val="0"/>
                      <w:divBdr>
                        <w:top w:val="single" w:sz="2" w:space="1" w:color="FFFFFF"/>
                        <w:left w:val="single" w:sz="2" w:space="12" w:color="FFFFFF"/>
                        <w:bottom w:val="single" w:sz="2" w:space="1" w:color="FFFFFF"/>
                        <w:right w:val="single" w:sz="2" w:space="4" w:color="FFFFFF"/>
                      </w:divBdr>
                      <w:divsChild>
                        <w:div w:id="1157303980">
                          <w:marLeft w:val="0"/>
                          <w:marRight w:val="0"/>
                          <w:marTop w:val="0"/>
                          <w:marBottom w:val="0"/>
                          <w:divBdr>
                            <w:top w:val="none" w:sz="0" w:space="0" w:color="auto"/>
                            <w:left w:val="none" w:sz="0" w:space="0" w:color="auto"/>
                            <w:bottom w:val="none" w:sz="0" w:space="0" w:color="auto"/>
                            <w:right w:val="none" w:sz="0" w:space="0" w:color="auto"/>
                          </w:divBdr>
                        </w:div>
                      </w:divsChild>
                    </w:div>
                    <w:div w:id="319969580">
                      <w:marLeft w:val="0"/>
                      <w:marRight w:val="0"/>
                      <w:marTop w:val="0"/>
                      <w:marBottom w:val="0"/>
                      <w:divBdr>
                        <w:top w:val="single" w:sz="2" w:space="1" w:color="FFFFFF"/>
                        <w:left w:val="single" w:sz="2" w:space="12" w:color="FFFFFF"/>
                        <w:bottom w:val="single" w:sz="2" w:space="1" w:color="FFFFFF"/>
                        <w:right w:val="single" w:sz="2" w:space="4" w:color="FFFFFF"/>
                      </w:divBdr>
                      <w:divsChild>
                        <w:div w:id="1427455751">
                          <w:marLeft w:val="0"/>
                          <w:marRight w:val="0"/>
                          <w:marTop w:val="0"/>
                          <w:marBottom w:val="0"/>
                          <w:divBdr>
                            <w:top w:val="none" w:sz="0" w:space="0" w:color="auto"/>
                            <w:left w:val="none" w:sz="0" w:space="0" w:color="auto"/>
                            <w:bottom w:val="none" w:sz="0" w:space="0" w:color="auto"/>
                            <w:right w:val="none" w:sz="0" w:space="0" w:color="auto"/>
                          </w:divBdr>
                        </w:div>
                      </w:divsChild>
                    </w:div>
                    <w:div w:id="820928936">
                      <w:marLeft w:val="0"/>
                      <w:marRight w:val="0"/>
                      <w:marTop w:val="0"/>
                      <w:marBottom w:val="0"/>
                      <w:divBdr>
                        <w:top w:val="single" w:sz="2" w:space="1" w:color="FFFFFF"/>
                        <w:left w:val="single" w:sz="2" w:space="12" w:color="FFFFFF"/>
                        <w:bottom w:val="single" w:sz="2" w:space="1" w:color="FFFFFF"/>
                        <w:right w:val="single" w:sz="2" w:space="4" w:color="FFFFFF"/>
                      </w:divBdr>
                      <w:divsChild>
                        <w:div w:id="10693072">
                          <w:marLeft w:val="0"/>
                          <w:marRight w:val="0"/>
                          <w:marTop w:val="0"/>
                          <w:marBottom w:val="0"/>
                          <w:divBdr>
                            <w:top w:val="none" w:sz="0" w:space="0" w:color="auto"/>
                            <w:left w:val="none" w:sz="0" w:space="0" w:color="auto"/>
                            <w:bottom w:val="none" w:sz="0" w:space="0" w:color="auto"/>
                            <w:right w:val="none" w:sz="0" w:space="0" w:color="auto"/>
                          </w:divBdr>
                        </w:div>
                      </w:divsChild>
                    </w:div>
                    <w:div w:id="1218710034">
                      <w:marLeft w:val="0"/>
                      <w:marRight w:val="0"/>
                      <w:marTop w:val="0"/>
                      <w:marBottom w:val="0"/>
                      <w:divBdr>
                        <w:top w:val="single" w:sz="2" w:space="1" w:color="FFFFFF"/>
                        <w:left w:val="single" w:sz="2" w:space="12" w:color="FFFFFF"/>
                        <w:bottom w:val="single" w:sz="2" w:space="1" w:color="FFFFFF"/>
                        <w:right w:val="single" w:sz="2" w:space="4" w:color="FFFFFF"/>
                      </w:divBdr>
                      <w:divsChild>
                        <w:div w:id="305428744">
                          <w:marLeft w:val="0"/>
                          <w:marRight w:val="0"/>
                          <w:marTop w:val="0"/>
                          <w:marBottom w:val="0"/>
                          <w:divBdr>
                            <w:top w:val="none" w:sz="0" w:space="0" w:color="auto"/>
                            <w:left w:val="none" w:sz="0" w:space="0" w:color="auto"/>
                            <w:bottom w:val="none" w:sz="0" w:space="0" w:color="auto"/>
                            <w:right w:val="none" w:sz="0" w:space="0" w:color="auto"/>
                          </w:divBdr>
                        </w:div>
                      </w:divsChild>
                    </w:div>
                    <w:div w:id="1095979596">
                      <w:marLeft w:val="0"/>
                      <w:marRight w:val="0"/>
                      <w:marTop w:val="0"/>
                      <w:marBottom w:val="0"/>
                      <w:divBdr>
                        <w:top w:val="single" w:sz="2" w:space="1" w:color="FFFFFF"/>
                        <w:left w:val="single" w:sz="2" w:space="12" w:color="FFFFFF"/>
                        <w:bottom w:val="single" w:sz="2" w:space="1" w:color="FFFFFF"/>
                        <w:right w:val="single" w:sz="2" w:space="4" w:color="FFFFFF"/>
                      </w:divBdr>
                      <w:divsChild>
                        <w:div w:id="1534684666">
                          <w:marLeft w:val="0"/>
                          <w:marRight w:val="0"/>
                          <w:marTop w:val="0"/>
                          <w:marBottom w:val="0"/>
                          <w:divBdr>
                            <w:top w:val="none" w:sz="0" w:space="0" w:color="auto"/>
                            <w:left w:val="none" w:sz="0" w:space="0" w:color="auto"/>
                            <w:bottom w:val="none" w:sz="0" w:space="0" w:color="auto"/>
                            <w:right w:val="none" w:sz="0" w:space="0" w:color="auto"/>
                          </w:divBdr>
                        </w:div>
                      </w:divsChild>
                    </w:div>
                    <w:div w:id="1815442744">
                      <w:marLeft w:val="0"/>
                      <w:marRight w:val="0"/>
                      <w:marTop w:val="0"/>
                      <w:marBottom w:val="0"/>
                      <w:divBdr>
                        <w:top w:val="single" w:sz="2" w:space="1" w:color="FFFFFF"/>
                        <w:left w:val="single" w:sz="2" w:space="12" w:color="FFFFFF"/>
                        <w:bottom w:val="single" w:sz="2" w:space="1" w:color="FFFFFF"/>
                        <w:right w:val="single" w:sz="2" w:space="4" w:color="FFFFFF"/>
                      </w:divBdr>
                      <w:divsChild>
                        <w:div w:id="1265990637">
                          <w:marLeft w:val="0"/>
                          <w:marRight w:val="0"/>
                          <w:marTop w:val="0"/>
                          <w:marBottom w:val="0"/>
                          <w:divBdr>
                            <w:top w:val="none" w:sz="0" w:space="0" w:color="auto"/>
                            <w:left w:val="none" w:sz="0" w:space="0" w:color="auto"/>
                            <w:bottom w:val="none" w:sz="0" w:space="0" w:color="auto"/>
                            <w:right w:val="none" w:sz="0" w:space="0" w:color="auto"/>
                          </w:divBdr>
                        </w:div>
                      </w:divsChild>
                    </w:div>
                    <w:div w:id="980620668">
                      <w:marLeft w:val="0"/>
                      <w:marRight w:val="0"/>
                      <w:marTop w:val="0"/>
                      <w:marBottom w:val="0"/>
                      <w:divBdr>
                        <w:top w:val="single" w:sz="2" w:space="1" w:color="FFFFFF"/>
                        <w:left w:val="single" w:sz="2" w:space="12" w:color="FFFFFF"/>
                        <w:bottom w:val="single" w:sz="2" w:space="1" w:color="FFFFFF"/>
                        <w:right w:val="single" w:sz="2" w:space="4" w:color="FFFFFF"/>
                      </w:divBdr>
                      <w:divsChild>
                        <w:div w:id="2111076459">
                          <w:marLeft w:val="0"/>
                          <w:marRight w:val="0"/>
                          <w:marTop w:val="0"/>
                          <w:marBottom w:val="0"/>
                          <w:divBdr>
                            <w:top w:val="none" w:sz="0" w:space="0" w:color="auto"/>
                            <w:left w:val="none" w:sz="0" w:space="0" w:color="auto"/>
                            <w:bottom w:val="none" w:sz="0" w:space="0" w:color="auto"/>
                            <w:right w:val="none" w:sz="0" w:space="0" w:color="auto"/>
                          </w:divBdr>
                        </w:div>
                      </w:divsChild>
                    </w:div>
                    <w:div w:id="1468545744">
                      <w:marLeft w:val="0"/>
                      <w:marRight w:val="0"/>
                      <w:marTop w:val="0"/>
                      <w:marBottom w:val="0"/>
                      <w:divBdr>
                        <w:top w:val="single" w:sz="2" w:space="1" w:color="FFFFFF"/>
                        <w:left w:val="single" w:sz="2" w:space="12" w:color="FFFFFF"/>
                        <w:bottom w:val="single" w:sz="2" w:space="1" w:color="FFFFFF"/>
                        <w:right w:val="single" w:sz="2" w:space="4" w:color="FFFFFF"/>
                      </w:divBdr>
                      <w:divsChild>
                        <w:div w:id="1234587439">
                          <w:marLeft w:val="0"/>
                          <w:marRight w:val="0"/>
                          <w:marTop w:val="0"/>
                          <w:marBottom w:val="0"/>
                          <w:divBdr>
                            <w:top w:val="none" w:sz="0" w:space="0" w:color="auto"/>
                            <w:left w:val="none" w:sz="0" w:space="0" w:color="auto"/>
                            <w:bottom w:val="none" w:sz="0" w:space="0" w:color="auto"/>
                            <w:right w:val="none" w:sz="0" w:space="0" w:color="auto"/>
                          </w:divBdr>
                        </w:div>
                      </w:divsChild>
                    </w:div>
                    <w:div w:id="1418094063">
                      <w:marLeft w:val="0"/>
                      <w:marRight w:val="0"/>
                      <w:marTop w:val="0"/>
                      <w:marBottom w:val="0"/>
                      <w:divBdr>
                        <w:top w:val="single" w:sz="2" w:space="1" w:color="FFFFFF"/>
                        <w:left w:val="single" w:sz="2" w:space="12" w:color="FFFFFF"/>
                        <w:bottom w:val="single" w:sz="2" w:space="1" w:color="FFFFFF"/>
                        <w:right w:val="single" w:sz="2" w:space="4" w:color="FFFFFF"/>
                      </w:divBdr>
                      <w:divsChild>
                        <w:div w:id="1231380983">
                          <w:marLeft w:val="0"/>
                          <w:marRight w:val="0"/>
                          <w:marTop w:val="0"/>
                          <w:marBottom w:val="0"/>
                          <w:divBdr>
                            <w:top w:val="none" w:sz="0" w:space="0" w:color="auto"/>
                            <w:left w:val="none" w:sz="0" w:space="0" w:color="auto"/>
                            <w:bottom w:val="none" w:sz="0" w:space="0" w:color="auto"/>
                            <w:right w:val="none" w:sz="0" w:space="0" w:color="auto"/>
                          </w:divBdr>
                        </w:div>
                      </w:divsChild>
                    </w:div>
                    <w:div w:id="1344088734">
                      <w:marLeft w:val="0"/>
                      <w:marRight w:val="0"/>
                      <w:marTop w:val="0"/>
                      <w:marBottom w:val="0"/>
                      <w:divBdr>
                        <w:top w:val="single" w:sz="2" w:space="1" w:color="FFFFFF"/>
                        <w:left w:val="single" w:sz="2" w:space="12" w:color="FFFFFF"/>
                        <w:bottom w:val="single" w:sz="2" w:space="1" w:color="FFFFFF"/>
                        <w:right w:val="single" w:sz="2" w:space="4" w:color="FFFFFF"/>
                      </w:divBdr>
                      <w:divsChild>
                        <w:div w:id="567112454">
                          <w:marLeft w:val="0"/>
                          <w:marRight w:val="0"/>
                          <w:marTop w:val="0"/>
                          <w:marBottom w:val="0"/>
                          <w:divBdr>
                            <w:top w:val="none" w:sz="0" w:space="0" w:color="auto"/>
                            <w:left w:val="none" w:sz="0" w:space="0" w:color="auto"/>
                            <w:bottom w:val="none" w:sz="0" w:space="0" w:color="auto"/>
                            <w:right w:val="none" w:sz="0" w:space="0" w:color="auto"/>
                          </w:divBdr>
                        </w:div>
                      </w:divsChild>
                    </w:div>
                    <w:div w:id="259415219">
                      <w:marLeft w:val="0"/>
                      <w:marRight w:val="0"/>
                      <w:marTop w:val="0"/>
                      <w:marBottom w:val="0"/>
                      <w:divBdr>
                        <w:top w:val="single" w:sz="2" w:space="1" w:color="FFFFFF"/>
                        <w:left w:val="single" w:sz="2" w:space="12" w:color="FFFFFF"/>
                        <w:bottom w:val="single" w:sz="2" w:space="1" w:color="FFFFFF"/>
                        <w:right w:val="single" w:sz="2" w:space="4" w:color="FFFFFF"/>
                      </w:divBdr>
                      <w:divsChild>
                        <w:div w:id="286816875">
                          <w:marLeft w:val="0"/>
                          <w:marRight w:val="0"/>
                          <w:marTop w:val="0"/>
                          <w:marBottom w:val="0"/>
                          <w:divBdr>
                            <w:top w:val="none" w:sz="0" w:space="0" w:color="auto"/>
                            <w:left w:val="none" w:sz="0" w:space="0" w:color="auto"/>
                            <w:bottom w:val="none" w:sz="0" w:space="0" w:color="auto"/>
                            <w:right w:val="none" w:sz="0" w:space="0" w:color="auto"/>
                          </w:divBdr>
                        </w:div>
                      </w:divsChild>
                    </w:div>
                    <w:div w:id="1817335130">
                      <w:marLeft w:val="0"/>
                      <w:marRight w:val="0"/>
                      <w:marTop w:val="0"/>
                      <w:marBottom w:val="0"/>
                      <w:divBdr>
                        <w:top w:val="single" w:sz="2" w:space="1" w:color="FFFFFF"/>
                        <w:left w:val="single" w:sz="2" w:space="12" w:color="FFFFFF"/>
                        <w:bottom w:val="single" w:sz="2" w:space="1" w:color="FFFFFF"/>
                        <w:right w:val="single" w:sz="2" w:space="4" w:color="FFFFFF"/>
                      </w:divBdr>
                      <w:divsChild>
                        <w:div w:id="1833369643">
                          <w:marLeft w:val="0"/>
                          <w:marRight w:val="0"/>
                          <w:marTop w:val="0"/>
                          <w:marBottom w:val="0"/>
                          <w:divBdr>
                            <w:top w:val="none" w:sz="0" w:space="0" w:color="auto"/>
                            <w:left w:val="none" w:sz="0" w:space="0" w:color="auto"/>
                            <w:bottom w:val="none" w:sz="0" w:space="0" w:color="auto"/>
                            <w:right w:val="none" w:sz="0" w:space="0" w:color="auto"/>
                          </w:divBdr>
                        </w:div>
                      </w:divsChild>
                    </w:div>
                    <w:div w:id="1208295358">
                      <w:marLeft w:val="0"/>
                      <w:marRight w:val="0"/>
                      <w:marTop w:val="0"/>
                      <w:marBottom w:val="0"/>
                      <w:divBdr>
                        <w:top w:val="single" w:sz="2" w:space="1" w:color="FFFFFF"/>
                        <w:left w:val="single" w:sz="2" w:space="12" w:color="FFFFFF"/>
                        <w:bottom w:val="single" w:sz="2" w:space="1" w:color="FFFFFF"/>
                        <w:right w:val="single" w:sz="2" w:space="4" w:color="FFFFFF"/>
                      </w:divBdr>
                      <w:divsChild>
                        <w:div w:id="2827725">
                          <w:marLeft w:val="0"/>
                          <w:marRight w:val="0"/>
                          <w:marTop w:val="0"/>
                          <w:marBottom w:val="0"/>
                          <w:divBdr>
                            <w:top w:val="none" w:sz="0" w:space="0" w:color="auto"/>
                            <w:left w:val="none" w:sz="0" w:space="0" w:color="auto"/>
                            <w:bottom w:val="none" w:sz="0" w:space="0" w:color="auto"/>
                            <w:right w:val="none" w:sz="0" w:space="0" w:color="auto"/>
                          </w:divBdr>
                        </w:div>
                      </w:divsChild>
                    </w:div>
                    <w:div w:id="959334002">
                      <w:marLeft w:val="0"/>
                      <w:marRight w:val="0"/>
                      <w:marTop w:val="0"/>
                      <w:marBottom w:val="0"/>
                      <w:divBdr>
                        <w:top w:val="single" w:sz="2" w:space="1" w:color="FFFFFF"/>
                        <w:left w:val="single" w:sz="2" w:space="12" w:color="FFFFFF"/>
                        <w:bottom w:val="single" w:sz="2" w:space="1" w:color="FFFFFF"/>
                        <w:right w:val="single" w:sz="2" w:space="4" w:color="FFFFFF"/>
                      </w:divBdr>
                      <w:divsChild>
                        <w:div w:id="1045250030">
                          <w:marLeft w:val="0"/>
                          <w:marRight w:val="0"/>
                          <w:marTop w:val="0"/>
                          <w:marBottom w:val="0"/>
                          <w:divBdr>
                            <w:top w:val="none" w:sz="0" w:space="0" w:color="auto"/>
                            <w:left w:val="none" w:sz="0" w:space="0" w:color="auto"/>
                            <w:bottom w:val="none" w:sz="0" w:space="0" w:color="auto"/>
                            <w:right w:val="none" w:sz="0" w:space="0" w:color="auto"/>
                          </w:divBdr>
                        </w:div>
                      </w:divsChild>
                    </w:div>
                    <w:div w:id="1545212942">
                      <w:marLeft w:val="0"/>
                      <w:marRight w:val="0"/>
                      <w:marTop w:val="0"/>
                      <w:marBottom w:val="0"/>
                      <w:divBdr>
                        <w:top w:val="single" w:sz="2" w:space="1" w:color="FFFFFF"/>
                        <w:left w:val="single" w:sz="2" w:space="12" w:color="FFFFFF"/>
                        <w:bottom w:val="single" w:sz="2" w:space="1" w:color="FFFFFF"/>
                        <w:right w:val="single" w:sz="2" w:space="4" w:color="FFFFFF"/>
                      </w:divBdr>
                      <w:divsChild>
                        <w:div w:id="668943264">
                          <w:marLeft w:val="0"/>
                          <w:marRight w:val="0"/>
                          <w:marTop w:val="0"/>
                          <w:marBottom w:val="0"/>
                          <w:divBdr>
                            <w:top w:val="none" w:sz="0" w:space="0" w:color="auto"/>
                            <w:left w:val="none" w:sz="0" w:space="0" w:color="auto"/>
                            <w:bottom w:val="none" w:sz="0" w:space="0" w:color="auto"/>
                            <w:right w:val="none" w:sz="0" w:space="0" w:color="auto"/>
                          </w:divBdr>
                        </w:div>
                      </w:divsChild>
                    </w:div>
                    <w:div w:id="616957695">
                      <w:marLeft w:val="0"/>
                      <w:marRight w:val="0"/>
                      <w:marTop w:val="0"/>
                      <w:marBottom w:val="0"/>
                      <w:divBdr>
                        <w:top w:val="single" w:sz="2" w:space="1" w:color="FFFFFF"/>
                        <w:left w:val="single" w:sz="2" w:space="12" w:color="FFFFFF"/>
                        <w:bottom w:val="single" w:sz="2" w:space="1" w:color="FFFFFF"/>
                        <w:right w:val="single" w:sz="2" w:space="4" w:color="FFFFFF"/>
                      </w:divBdr>
                      <w:divsChild>
                        <w:div w:id="2050108924">
                          <w:marLeft w:val="0"/>
                          <w:marRight w:val="0"/>
                          <w:marTop w:val="0"/>
                          <w:marBottom w:val="0"/>
                          <w:divBdr>
                            <w:top w:val="none" w:sz="0" w:space="0" w:color="auto"/>
                            <w:left w:val="none" w:sz="0" w:space="0" w:color="auto"/>
                            <w:bottom w:val="none" w:sz="0" w:space="0" w:color="auto"/>
                            <w:right w:val="none" w:sz="0" w:space="0" w:color="auto"/>
                          </w:divBdr>
                        </w:div>
                      </w:divsChild>
                    </w:div>
                    <w:div w:id="1620331626">
                      <w:marLeft w:val="0"/>
                      <w:marRight w:val="0"/>
                      <w:marTop w:val="0"/>
                      <w:marBottom w:val="0"/>
                      <w:divBdr>
                        <w:top w:val="single" w:sz="2" w:space="1" w:color="FFFFFF"/>
                        <w:left w:val="single" w:sz="2" w:space="12" w:color="FFFFFF"/>
                        <w:bottom w:val="single" w:sz="2" w:space="1" w:color="FFFFFF"/>
                        <w:right w:val="single" w:sz="2" w:space="4" w:color="FFFFFF"/>
                      </w:divBdr>
                      <w:divsChild>
                        <w:div w:id="1629968966">
                          <w:marLeft w:val="0"/>
                          <w:marRight w:val="0"/>
                          <w:marTop w:val="0"/>
                          <w:marBottom w:val="0"/>
                          <w:divBdr>
                            <w:top w:val="none" w:sz="0" w:space="0" w:color="auto"/>
                            <w:left w:val="none" w:sz="0" w:space="0" w:color="auto"/>
                            <w:bottom w:val="none" w:sz="0" w:space="0" w:color="auto"/>
                            <w:right w:val="none" w:sz="0" w:space="0" w:color="auto"/>
                          </w:divBdr>
                        </w:div>
                      </w:divsChild>
                    </w:div>
                    <w:div w:id="5207485">
                      <w:marLeft w:val="0"/>
                      <w:marRight w:val="0"/>
                      <w:marTop w:val="0"/>
                      <w:marBottom w:val="0"/>
                      <w:divBdr>
                        <w:top w:val="single" w:sz="2" w:space="1" w:color="FFFFFF"/>
                        <w:left w:val="single" w:sz="2" w:space="12" w:color="FFFFFF"/>
                        <w:bottom w:val="single" w:sz="2" w:space="4" w:color="FFFFFF"/>
                        <w:right w:val="single" w:sz="2" w:space="4" w:color="FFFFFF"/>
                      </w:divBdr>
                      <w:divsChild>
                        <w:div w:id="786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69933">
              <w:marLeft w:val="0"/>
              <w:marRight w:val="0"/>
              <w:marTop w:val="0"/>
              <w:marBottom w:val="335"/>
              <w:divBdr>
                <w:top w:val="none" w:sz="0" w:space="0" w:color="auto"/>
                <w:left w:val="none" w:sz="0" w:space="0" w:color="auto"/>
                <w:bottom w:val="none" w:sz="0" w:space="0" w:color="auto"/>
                <w:right w:val="none" w:sz="0" w:space="0" w:color="auto"/>
              </w:divBdr>
              <w:divsChild>
                <w:div w:id="1178809380">
                  <w:marLeft w:val="0"/>
                  <w:marRight w:val="0"/>
                  <w:marTop w:val="0"/>
                  <w:marBottom w:val="0"/>
                  <w:divBdr>
                    <w:top w:val="none" w:sz="0" w:space="0" w:color="auto"/>
                    <w:left w:val="none" w:sz="0" w:space="0" w:color="auto"/>
                    <w:bottom w:val="none" w:sz="0" w:space="0" w:color="auto"/>
                    <w:right w:val="none" w:sz="0" w:space="0" w:color="auto"/>
                  </w:divBdr>
                  <w:divsChild>
                    <w:div w:id="672994224">
                      <w:marLeft w:val="0"/>
                      <w:marRight w:val="0"/>
                      <w:marTop w:val="0"/>
                      <w:marBottom w:val="0"/>
                      <w:divBdr>
                        <w:top w:val="single" w:sz="2" w:space="4" w:color="FFFFFF"/>
                        <w:left w:val="single" w:sz="2" w:space="12" w:color="FFFFFF"/>
                        <w:bottom w:val="single" w:sz="2" w:space="1" w:color="FFFFFF"/>
                        <w:right w:val="single" w:sz="2" w:space="4" w:color="FFFFFF"/>
                      </w:divBdr>
                      <w:divsChild>
                        <w:div w:id="437024704">
                          <w:marLeft w:val="0"/>
                          <w:marRight w:val="0"/>
                          <w:marTop w:val="0"/>
                          <w:marBottom w:val="0"/>
                          <w:divBdr>
                            <w:top w:val="none" w:sz="0" w:space="0" w:color="auto"/>
                            <w:left w:val="none" w:sz="0" w:space="0" w:color="auto"/>
                            <w:bottom w:val="none" w:sz="0" w:space="0" w:color="auto"/>
                            <w:right w:val="none" w:sz="0" w:space="0" w:color="auto"/>
                          </w:divBdr>
                        </w:div>
                      </w:divsChild>
                    </w:div>
                    <w:div w:id="962426334">
                      <w:marLeft w:val="0"/>
                      <w:marRight w:val="0"/>
                      <w:marTop w:val="0"/>
                      <w:marBottom w:val="0"/>
                      <w:divBdr>
                        <w:top w:val="single" w:sz="2" w:space="1" w:color="FFFFFF"/>
                        <w:left w:val="single" w:sz="2" w:space="12" w:color="FFFFFF"/>
                        <w:bottom w:val="single" w:sz="2" w:space="1" w:color="FFFFFF"/>
                        <w:right w:val="single" w:sz="2" w:space="4" w:color="FFFFFF"/>
                      </w:divBdr>
                      <w:divsChild>
                        <w:div w:id="1445491842">
                          <w:marLeft w:val="0"/>
                          <w:marRight w:val="0"/>
                          <w:marTop w:val="0"/>
                          <w:marBottom w:val="0"/>
                          <w:divBdr>
                            <w:top w:val="none" w:sz="0" w:space="0" w:color="auto"/>
                            <w:left w:val="none" w:sz="0" w:space="0" w:color="auto"/>
                            <w:bottom w:val="none" w:sz="0" w:space="0" w:color="auto"/>
                            <w:right w:val="none" w:sz="0" w:space="0" w:color="auto"/>
                          </w:divBdr>
                        </w:div>
                      </w:divsChild>
                    </w:div>
                    <w:div w:id="1082216840">
                      <w:marLeft w:val="0"/>
                      <w:marRight w:val="0"/>
                      <w:marTop w:val="0"/>
                      <w:marBottom w:val="0"/>
                      <w:divBdr>
                        <w:top w:val="single" w:sz="2" w:space="1" w:color="FFFFFF"/>
                        <w:left w:val="single" w:sz="2" w:space="12" w:color="FFFFFF"/>
                        <w:bottom w:val="single" w:sz="2" w:space="1" w:color="FFFFFF"/>
                        <w:right w:val="single" w:sz="2" w:space="4" w:color="FFFFFF"/>
                      </w:divBdr>
                      <w:divsChild>
                        <w:div w:id="1905334252">
                          <w:marLeft w:val="0"/>
                          <w:marRight w:val="0"/>
                          <w:marTop w:val="0"/>
                          <w:marBottom w:val="0"/>
                          <w:divBdr>
                            <w:top w:val="none" w:sz="0" w:space="0" w:color="auto"/>
                            <w:left w:val="none" w:sz="0" w:space="0" w:color="auto"/>
                            <w:bottom w:val="none" w:sz="0" w:space="0" w:color="auto"/>
                            <w:right w:val="none" w:sz="0" w:space="0" w:color="auto"/>
                          </w:divBdr>
                        </w:div>
                      </w:divsChild>
                    </w:div>
                    <w:div w:id="898634407">
                      <w:marLeft w:val="0"/>
                      <w:marRight w:val="0"/>
                      <w:marTop w:val="0"/>
                      <w:marBottom w:val="0"/>
                      <w:divBdr>
                        <w:top w:val="single" w:sz="2" w:space="1" w:color="FFFFFF"/>
                        <w:left w:val="single" w:sz="2" w:space="12" w:color="FFFFFF"/>
                        <w:bottom w:val="single" w:sz="2" w:space="1" w:color="FFFFFF"/>
                        <w:right w:val="single" w:sz="2" w:space="4" w:color="FFFFFF"/>
                      </w:divBdr>
                      <w:divsChild>
                        <w:div w:id="1842087057">
                          <w:marLeft w:val="0"/>
                          <w:marRight w:val="0"/>
                          <w:marTop w:val="0"/>
                          <w:marBottom w:val="0"/>
                          <w:divBdr>
                            <w:top w:val="none" w:sz="0" w:space="0" w:color="auto"/>
                            <w:left w:val="none" w:sz="0" w:space="0" w:color="auto"/>
                            <w:bottom w:val="none" w:sz="0" w:space="0" w:color="auto"/>
                            <w:right w:val="none" w:sz="0" w:space="0" w:color="auto"/>
                          </w:divBdr>
                        </w:div>
                      </w:divsChild>
                    </w:div>
                    <w:div w:id="662969375">
                      <w:marLeft w:val="0"/>
                      <w:marRight w:val="0"/>
                      <w:marTop w:val="0"/>
                      <w:marBottom w:val="0"/>
                      <w:divBdr>
                        <w:top w:val="single" w:sz="2" w:space="1" w:color="FFFFFF"/>
                        <w:left w:val="single" w:sz="2" w:space="12" w:color="FFFFFF"/>
                        <w:bottom w:val="single" w:sz="2" w:space="1" w:color="FFFFFF"/>
                        <w:right w:val="single" w:sz="2" w:space="4" w:color="FFFFFF"/>
                      </w:divBdr>
                      <w:divsChild>
                        <w:div w:id="513349268">
                          <w:marLeft w:val="0"/>
                          <w:marRight w:val="0"/>
                          <w:marTop w:val="0"/>
                          <w:marBottom w:val="0"/>
                          <w:divBdr>
                            <w:top w:val="none" w:sz="0" w:space="0" w:color="auto"/>
                            <w:left w:val="none" w:sz="0" w:space="0" w:color="auto"/>
                            <w:bottom w:val="none" w:sz="0" w:space="0" w:color="auto"/>
                            <w:right w:val="none" w:sz="0" w:space="0" w:color="auto"/>
                          </w:divBdr>
                        </w:div>
                      </w:divsChild>
                    </w:div>
                    <w:div w:id="440031553">
                      <w:marLeft w:val="0"/>
                      <w:marRight w:val="0"/>
                      <w:marTop w:val="0"/>
                      <w:marBottom w:val="0"/>
                      <w:divBdr>
                        <w:top w:val="single" w:sz="2" w:space="1" w:color="FFFFFF"/>
                        <w:left w:val="single" w:sz="2" w:space="12" w:color="FFFFFF"/>
                        <w:bottom w:val="single" w:sz="2" w:space="1" w:color="FFFFFF"/>
                        <w:right w:val="single" w:sz="2" w:space="4" w:color="FFFFFF"/>
                      </w:divBdr>
                      <w:divsChild>
                        <w:div w:id="1738744151">
                          <w:marLeft w:val="0"/>
                          <w:marRight w:val="0"/>
                          <w:marTop w:val="0"/>
                          <w:marBottom w:val="0"/>
                          <w:divBdr>
                            <w:top w:val="none" w:sz="0" w:space="0" w:color="auto"/>
                            <w:left w:val="none" w:sz="0" w:space="0" w:color="auto"/>
                            <w:bottom w:val="none" w:sz="0" w:space="0" w:color="auto"/>
                            <w:right w:val="none" w:sz="0" w:space="0" w:color="auto"/>
                          </w:divBdr>
                        </w:div>
                      </w:divsChild>
                    </w:div>
                    <w:div w:id="2023050118">
                      <w:marLeft w:val="0"/>
                      <w:marRight w:val="0"/>
                      <w:marTop w:val="0"/>
                      <w:marBottom w:val="0"/>
                      <w:divBdr>
                        <w:top w:val="single" w:sz="2" w:space="1" w:color="FFFFFF"/>
                        <w:left w:val="single" w:sz="2" w:space="12" w:color="FFFFFF"/>
                        <w:bottom w:val="single" w:sz="2" w:space="1" w:color="FFFFFF"/>
                        <w:right w:val="single" w:sz="2" w:space="4" w:color="FFFFFF"/>
                      </w:divBdr>
                      <w:divsChild>
                        <w:div w:id="917445533">
                          <w:marLeft w:val="0"/>
                          <w:marRight w:val="0"/>
                          <w:marTop w:val="0"/>
                          <w:marBottom w:val="0"/>
                          <w:divBdr>
                            <w:top w:val="none" w:sz="0" w:space="0" w:color="auto"/>
                            <w:left w:val="none" w:sz="0" w:space="0" w:color="auto"/>
                            <w:bottom w:val="none" w:sz="0" w:space="0" w:color="auto"/>
                            <w:right w:val="none" w:sz="0" w:space="0" w:color="auto"/>
                          </w:divBdr>
                        </w:div>
                      </w:divsChild>
                    </w:div>
                    <w:div w:id="1144195743">
                      <w:marLeft w:val="0"/>
                      <w:marRight w:val="0"/>
                      <w:marTop w:val="0"/>
                      <w:marBottom w:val="0"/>
                      <w:divBdr>
                        <w:top w:val="single" w:sz="2" w:space="1" w:color="FFFFFF"/>
                        <w:left w:val="single" w:sz="2" w:space="12" w:color="FFFFFF"/>
                        <w:bottom w:val="single" w:sz="2" w:space="1" w:color="FFFFFF"/>
                        <w:right w:val="single" w:sz="2" w:space="4" w:color="FFFFFF"/>
                      </w:divBdr>
                      <w:divsChild>
                        <w:div w:id="1763137517">
                          <w:marLeft w:val="0"/>
                          <w:marRight w:val="0"/>
                          <w:marTop w:val="0"/>
                          <w:marBottom w:val="0"/>
                          <w:divBdr>
                            <w:top w:val="none" w:sz="0" w:space="0" w:color="auto"/>
                            <w:left w:val="none" w:sz="0" w:space="0" w:color="auto"/>
                            <w:bottom w:val="none" w:sz="0" w:space="0" w:color="auto"/>
                            <w:right w:val="none" w:sz="0" w:space="0" w:color="auto"/>
                          </w:divBdr>
                        </w:div>
                      </w:divsChild>
                    </w:div>
                    <w:div w:id="20670639">
                      <w:marLeft w:val="0"/>
                      <w:marRight w:val="0"/>
                      <w:marTop w:val="0"/>
                      <w:marBottom w:val="0"/>
                      <w:divBdr>
                        <w:top w:val="single" w:sz="2" w:space="1" w:color="FFFFFF"/>
                        <w:left w:val="single" w:sz="2" w:space="12" w:color="FFFFFF"/>
                        <w:bottom w:val="single" w:sz="2" w:space="1" w:color="FFFFFF"/>
                        <w:right w:val="single" w:sz="2" w:space="4" w:color="FFFFFF"/>
                      </w:divBdr>
                      <w:divsChild>
                        <w:div w:id="2004893013">
                          <w:marLeft w:val="0"/>
                          <w:marRight w:val="0"/>
                          <w:marTop w:val="0"/>
                          <w:marBottom w:val="0"/>
                          <w:divBdr>
                            <w:top w:val="none" w:sz="0" w:space="0" w:color="auto"/>
                            <w:left w:val="none" w:sz="0" w:space="0" w:color="auto"/>
                            <w:bottom w:val="none" w:sz="0" w:space="0" w:color="auto"/>
                            <w:right w:val="none" w:sz="0" w:space="0" w:color="auto"/>
                          </w:divBdr>
                        </w:div>
                      </w:divsChild>
                    </w:div>
                    <w:div w:id="1071120788">
                      <w:marLeft w:val="0"/>
                      <w:marRight w:val="0"/>
                      <w:marTop w:val="0"/>
                      <w:marBottom w:val="0"/>
                      <w:divBdr>
                        <w:top w:val="single" w:sz="2" w:space="1" w:color="FFFFFF"/>
                        <w:left w:val="single" w:sz="2" w:space="12" w:color="FFFFFF"/>
                        <w:bottom w:val="single" w:sz="2" w:space="1" w:color="FFFFFF"/>
                        <w:right w:val="single" w:sz="2" w:space="4" w:color="FFFFFF"/>
                      </w:divBdr>
                      <w:divsChild>
                        <w:div w:id="851841387">
                          <w:marLeft w:val="0"/>
                          <w:marRight w:val="0"/>
                          <w:marTop w:val="0"/>
                          <w:marBottom w:val="0"/>
                          <w:divBdr>
                            <w:top w:val="none" w:sz="0" w:space="0" w:color="auto"/>
                            <w:left w:val="none" w:sz="0" w:space="0" w:color="auto"/>
                            <w:bottom w:val="none" w:sz="0" w:space="0" w:color="auto"/>
                            <w:right w:val="none" w:sz="0" w:space="0" w:color="auto"/>
                          </w:divBdr>
                        </w:div>
                      </w:divsChild>
                    </w:div>
                    <w:div w:id="1321882007">
                      <w:marLeft w:val="0"/>
                      <w:marRight w:val="0"/>
                      <w:marTop w:val="0"/>
                      <w:marBottom w:val="0"/>
                      <w:divBdr>
                        <w:top w:val="single" w:sz="2" w:space="1" w:color="FFFFFF"/>
                        <w:left w:val="single" w:sz="2" w:space="12" w:color="FFFFFF"/>
                        <w:bottom w:val="single" w:sz="2" w:space="1" w:color="FFFFFF"/>
                        <w:right w:val="single" w:sz="2" w:space="4" w:color="FFFFFF"/>
                      </w:divBdr>
                      <w:divsChild>
                        <w:div w:id="552153554">
                          <w:marLeft w:val="0"/>
                          <w:marRight w:val="0"/>
                          <w:marTop w:val="0"/>
                          <w:marBottom w:val="0"/>
                          <w:divBdr>
                            <w:top w:val="none" w:sz="0" w:space="0" w:color="auto"/>
                            <w:left w:val="none" w:sz="0" w:space="0" w:color="auto"/>
                            <w:bottom w:val="none" w:sz="0" w:space="0" w:color="auto"/>
                            <w:right w:val="none" w:sz="0" w:space="0" w:color="auto"/>
                          </w:divBdr>
                        </w:div>
                      </w:divsChild>
                    </w:div>
                    <w:div w:id="1967080384">
                      <w:marLeft w:val="0"/>
                      <w:marRight w:val="0"/>
                      <w:marTop w:val="0"/>
                      <w:marBottom w:val="0"/>
                      <w:divBdr>
                        <w:top w:val="single" w:sz="2" w:space="1" w:color="FFFFFF"/>
                        <w:left w:val="single" w:sz="2" w:space="12" w:color="FFFFFF"/>
                        <w:bottom w:val="single" w:sz="2" w:space="1" w:color="FFFFFF"/>
                        <w:right w:val="single" w:sz="2" w:space="4" w:color="FFFFFF"/>
                      </w:divBdr>
                      <w:divsChild>
                        <w:div w:id="670528490">
                          <w:marLeft w:val="0"/>
                          <w:marRight w:val="0"/>
                          <w:marTop w:val="0"/>
                          <w:marBottom w:val="0"/>
                          <w:divBdr>
                            <w:top w:val="none" w:sz="0" w:space="0" w:color="auto"/>
                            <w:left w:val="none" w:sz="0" w:space="0" w:color="auto"/>
                            <w:bottom w:val="none" w:sz="0" w:space="0" w:color="auto"/>
                            <w:right w:val="none" w:sz="0" w:space="0" w:color="auto"/>
                          </w:divBdr>
                        </w:div>
                      </w:divsChild>
                    </w:div>
                    <w:div w:id="1930042735">
                      <w:marLeft w:val="0"/>
                      <w:marRight w:val="0"/>
                      <w:marTop w:val="0"/>
                      <w:marBottom w:val="0"/>
                      <w:divBdr>
                        <w:top w:val="single" w:sz="2" w:space="1" w:color="FFFFFF"/>
                        <w:left w:val="single" w:sz="2" w:space="12" w:color="FFFFFF"/>
                        <w:bottom w:val="single" w:sz="2" w:space="1" w:color="FFFFFF"/>
                        <w:right w:val="single" w:sz="2" w:space="4" w:color="FFFFFF"/>
                      </w:divBdr>
                      <w:divsChild>
                        <w:div w:id="752779189">
                          <w:marLeft w:val="0"/>
                          <w:marRight w:val="0"/>
                          <w:marTop w:val="0"/>
                          <w:marBottom w:val="0"/>
                          <w:divBdr>
                            <w:top w:val="none" w:sz="0" w:space="0" w:color="auto"/>
                            <w:left w:val="none" w:sz="0" w:space="0" w:color="auto"/>
                            <w:bottom w:val="none" w:sz="0" w:space="0" w:color="auto"/>
                            <w:right w:val="none" w:sz="0" w:space="0" w:color="auto"/>
                          </w:divBdr>
                        </w:div>
                      </w:divsChild>
                    </w:div>
                    <w:div w:id="1100566548">
                      <w:marLeft w:val="0"/>
                      <w:marRight w:val="0"/>
                      <w:marTop w:val="0"/>
                      <w:marBottom w:val="0"/>
                      <w:divBdr>
                        <w:top w:val="single" w:sz="2" w:space="1" w:color="FFFFFF"/>
                        <w:left w:val="single" w:sz="2" w:space="12" w:color="FFFFFF"/>
                        <w:bottom w:val="single" w:sz="2" w:space="1" w:color="FFFFFF"/>
                        <w:right w:val="single" w:sz="2" w:space="4" w:color="FFFFFF"/>
                      </w:divBdr>
                      <w:divsChild>
                        <w:div w:id="964700528">
                          <w:marLeft w:val="0"/>
                          <w:marRight w:val="0"/>
                          <w:marTop w:val="0"/>
                          <w:marBottom w:val="0"/>
                          <w:divBdr>
                            <w:top w:val="none" w:sz="0" w:space="0" w:color="auto"/>
                            <w:left w:val="none" w:sz="0" w:space="0" w:color="auto"/>
                            <w:bottom w:val="none" w:sz="0" w:space="0" w:color="auto"/>
                            <w:right w:val="none" w:sz="0" w:space="0" w:color="auto"/>
                          </w:divBdr>
                        </w:div>
                      </w:divsChild>
                    </w:div>
                    <w:div w:id="1293093145">
                      <w:marLeft w:val="0"/>
                      <w:marRight w:val="0"/>
                      <w:marTop w:val="0"/>
                      <w:marBottom w:val="0"/>
                      <w:divBdr>
                        <w:top w:val="single" w:sz="2" w:space="1" w:color="FFFFFF"/>
                        <w:left w:val="single" w:sz="2" w:space="12" w:color="FFFFFF"/>
                        <w:bottom w:val="single" w:sz="2" w:space="1" w:color="FFFFFF"/>
                        <w:right w:val="single" w:sz="2" w:space="4" w:color="FFFFFF"/>
                      </w:divBdr>
                      <w:divsChild>
                        <w:div w:id="595793243">
                          <w:marLeft w:val="0"/>
                          <w:marRight w:val="0"/>
                          <w:marTop w:val="0"/>
                          <w:marBottom w:val="0"/>
                          <w:divBdr>
                            <w:top w:val="none" w:sz="0" w:space="0" w:color="auto"/>
                            <w:left w:val="none" w:sz="0" w:space="0" w:color="auto"/>
                            <w:bottom w:val="none" w:sz="0" w:space="0" w:color="auto"/>
                            <w:right w:val="none" w:sz="0" w:space="0" w:color="auto"/>
                          </w:divBdr>
                        </w:div>
                      </w:divsChild>
                    </w:div>
                    <w:div w:id="90859438">
                      <w:marLeft w:val="0"/>
                      <w:marRight w:val="0"/>
                      <w:marTop w:val="0"/>
                      <w:marBottom w:val="0"/>
                      <w:divBdr>
                        <w:top w:val="single" w:sz="2" w:space="1" w:color="FFFFFF"/>
                        <w:left w:val="single" w:sz="2" w:space="12" w:color="FFFFFF"/>
                        <w:bottom w:val="single" w:sz="2" w:space="1" w:color="FFFFFF"/>
                        <w:right w:val="single" w:sz="2" w:space="4" w:color="FFFFFF"/>
                      </w:divBdr>
                      <w:divsChild>
                        <w:div w:id="372384871">
                          <w:marLeft w:val="0"/>
                          <w:marRight w:val="0"/>
                          <w:marTop w:val="0"/>
                          <w:marBottom w:val="0"/>
                          <w:divBdr>
                            <w:top w:val="none" w:sz="0" w:space="0" w:color="auto"/>
                            <w:left w:val="none" w:sz="0" w:space="0" w:color="auto"/>
                            <w:bottom w:val="none" w:sz="0" w:space="0" w:color="auto"/>
                            <w:right w:val="none" w:sz="0" w:space="0" w:color="auto"/>
                          </w:divBdr>
                        </w:div>
                      </w:divsChild>
                    </w:div>
                    <w:div w:id="212280615">
                      <w:marLeft w:val="0"/>
                      <w:marRight w:val="0"/>
                      <w:marTop w:val="0"/>
                      <w:marBottom w:val="0"/>
                      <w:divBdr>
                        <w:top w:val="single" w:sz="2" w:space="1" w:color="FFFFFF"/>
                        <w:left w:val="single" w:sz="2" w:space="12" w:color="FFFFFF"/>
                        <w:bottom w:val="single" w:sz="2" w:space="1" w:color="FFFFFF"/>
                        <w:right w:val="single" w:sz="2" w:space="4" w:color="FFFFFF"/>
                      </w:divBdr>
                      <w:divsChild>
                        <w:div w:id="434517093">
                          <w:marLeft w:val="0"/>
                          <w:marRight w:val="0"/>
                          <w:marTop w:val="0"/>
                          <w:marBottom w:val="0"/>
                          <w:divBdr>
                            <w:top w:val="none" w:sz="0" w:space="0" w:color="auto"/>
                            <w:left w:val="none" w:sz="0" w:space="0" w:color="auto"/>
                            <w:bottom w:val="none" w:sz="0" w:space="0" w:color="auto"/>
                            <w:right w:val="none" w:sz="0" w:space="0" w:color="auto"/>
                          </w:divBdr>
                        </w:div>
                      </w:divsChild>
                    </w:div>
                    <w:div w:id="231235512">
                      <w:marLeft w:val="0"/>
                      <w:marRight w:val="0"/>
                      <w:marTop w:val="0"/>
                      <w:marBottom w:val="0"/>
                      <w:divBdr>
                        <w:top w:val="single" w:sz="2" w:space="1" w:color="FFFFFF"/>
                        <w:left w:val="single" w:sz="2" w:space="12" w:color="FFFFFF"/>
                        <w:bottom w:val="single" w:sz="2" w:space="1" w:color="FFFFFF"/>
                        <w:right w:val="single" w:sz="2" w:space="4" w:color="FFFFFF"/>
                      </w:divBdr>
                      <w:divsChild>
                        <w:div w:id="1673289331">
                          <w:marLeft w:val="0"/>
                          <w:marRight w:val="0"/>
                          <w:marTop w:val="0"/>
                          <w:marBottom w:val="0"/>
                          <w:divBdr>
                            <w:top w:val="none" w:sz="0" w:space="0" w:color="auto"/>
                            <w:left w:val="none" w:sz="0" w:space="0" w:color="auto"/>
                            <w:bottom w:val="none" w:sz="0" w:space="0" w:color="auto"/>
                            <w:right w:val="none" w:sz="0" w:space="0" w:color="auto"/>
                          </w:divBdr>
                        </w:div>
                      </w:divsChild>
                    </w:div>
                    <w:div w:id="226577382">
                      <w:marLeft w:val="0"/>
                      <w:marRight w:val="0"/>
                      <w:marTop w:val="0"/>
                      <w:marBottom w:val="0"/>
                      <w:divBdr>
                        <w:top w:val="single" w:sz="2" w:space="1" w:color="FFFFFF"/>
                        <w:left w:val="single" w:sz="2" w:space="12" w:color="FFFFFF"/>
                        <w:bottom w:val="single" w:sz="2" w:space="1" w:color="FFFFFF"/>
                        <w:right w:val="single" w:sz="2" w:space="4" w:color="FFFFFF"/>
                      </w:divBdr>
                      <w:divsChild>
                        <w:div w:id="780300236">
                          <w:marLeft w:val="0"/>
                          <w:marRight w:val="0"/>
                          <w:marTop w:val="0"/>
                          <w:marBottom w:val="0"/>
                          <w:divBdr>
                            <w:top w:val="none" w:sz="0" w:space="0" w:color="auto"/>
                            <w:left w:val="none" w:sz="0" w:space="0" w:color="auto"/>
                            <w:bottom w:val="none" w:sz="0" w:space="0" w:color="auto"/>
                            <w:right w:val="none" w:sz="0" w:space="0" w:color="auto"/>
                          </w:divBdr>
                        </w:div>
                      </w:divsChild>
                    </w:div>
                    <w:div w:id="751968976">
                      <w:marLeft w:val="0"/>
                      <w:marRight w:val="0"/>
                      <w:marTop w:val="0"/>
                      <w:marBottom w:val="0"/>
                      <w:divBdr>
                        <w:top w:val="single" w:sz="2" w:space="1" w:color="FFFFFF"/>
                        <w:left w:val="single" w:sz="2" w:space="12" w:color="FFFFFF"/>
                        <w:bottom w:val="single" w:sz="2" w:space="1" w:color="FFFFFF"/>
                        <w:right w:val="single" w:sz="2" w:space="4" w:color="FFFFFF"/>
                      </w:divBdr>
                      <w:divsChild>
                        <w:div w:id="1716007734">
                          <w:marLeft w:val="0"/>
                          <w:marRight w:val="0"/>
                          <w:marTop w:val="0"/>
                          <w:marBottom w:val="0"/>
                          <w:divBdr>
                            <w:top w:val="none" w:sz="0" w:space="0" w:color="auto"/>
                            <w:left w:val="none" w:sz="0" w:space="0" w:color="auto"/>
                            <w:bottom w:val="none" w:sz="0" w:space="0" w:color="auto"/>
                            <w:right w:val="none" w:sz="0" w:space="0" w:color="auto"/>
                          </w:divBdr>
                        </w:div>
                      </w:divsChild>
                    </w:div>
                    <w:div w:id="786198109">
                      <w:marLeft w:val="0"/>
                      <w:marRight w:val="0"/>
                      <w:marTop w:val="0"/>
                      <w:marBottom w:val="0"/>
                      <w:divBdr>
                        <w:top w:val="single" w:sz="2" w:space="1" w:color="FFFFFF"/>
                        <w:left w:val="single" w:sz="2" w:space="12" w:color="FFFFFF"/>
                        <w:bottom w:val="single" w:sz="2" w:space="1" w:color="FFFFFF"/>
                        <w:right w:val="single" w:sz="2" w:space="4" w:color="FFFFFF"/>
                      </w:divBdr>
                      <w:divsChild>
                        <w:div w:id="489449814">
                          <w:marLeft w:val="0"/>
                          <w:marRight w:val="0"/>
                          <w:marTop w:val="0"/>
                          <w:marBottom w:val="0"/>
                          <w:divBdr>
                            <w:top w:val="none" w:sz="0" w:space="0" w:color="auto"/>
                            <w:left w:val="none" w:sz="0" w:space="0" w:color="auto"/>
                            <w:bottom w:val="none" w:sz="0" w:space="0" w:color="auto"/>
                            <w:right w:val="none" w:sz="0" w:space="0" w:color="auto"/>
                          </w:divBdr>
                        </w:div>
                      </w:divsChild>
                    </w:div>
                    <w:div w:id="2054308204">
                      <w:marLeft w:val="0"/>
                      <w:marRight w:val="0"/>
                      <w:marTop w:val="0"/>
                      <w:marBottom w:val="0"/>
                      <w:divBdr>
                        <w:top w:val="single" w:sz="2" w:space="1" w:color="FFFFFF"/>
                        <w:left w:val="single" w:sz="2" w:space="12" w:color="FFFFFF"/>
                        <w:bottom w:val="single" w:sz="2" w:space="1" w:color="FFFFFF"/>
                        <w:right w:val="single" w:sz="2" w:space="4" w:color="FFFFFF"/>
                      </w:divBdr>
                      <w:divsChild>
                        <w:div w:id="99952899">
                          <w:marLeft w:val="0"/>
                          <w:marRight w:val="0"/>
                          <w:marTop w:val="0"/>
                          <w:marBottom w:val="0"/>
                          <w:divBdr>
                            <w:top w:val="none" w:sz="0" w:space="0" w:color="auto"/>
                            <w:left w:val="none" w:sz="0" w:space="0" w:color="auto"/>
                            <w:bottom w:val="none" w:sz="0" w:space="0" w:color="auto"/>
                            <w:right w:val="none" w:sz="0" w:space="0" w:color="auto"/>
                          </w:divBdr>
                        </w:div>
                      </w:divsChild>
                    </w:div>
                    <w:div w:id="444421122">
                      <w:marLeft w:val="0"/>
                      <w:marRight w:val="0"/>
                      <w:marTop w:val="0"/>
                      <w:marBottom w:val="0"/>
                      <w:divBdr>
                        <w:top w:val="single" w:sz="2" w:space="1" w:color="FFFFFF"/>
                        <w:left w:val="single" w:sz="2" w:space="12" w:color="FFFFFF"/>
                        <w:bottom w:val="single" w:sz="2" w:space="1" w:color="FFFFFF"/>
                        <w:right w:val="single" w:sz="2" w:space="4" w:color="FFFFFF"/>
                      </w:divBdr>
                      <w:divsChild>
                        <w:div w:id="1922060925">
                          <w:marLeft w:val="0"/>
                          <w:marRight w:val="0"/>
                          <w:marTop w:val="0"/>
                          <w:marBottom w:val="0"/>
                          <w:divBdr>
                            <w:top w:val="none" w:sz="0" w:space="0" w:color="auto"/>
                            <w:left w:val="none" w:sz="0" w:space="0" w:color="auto"/>
                            <w:bottom w:val="none" w:sz="0" w:space="0" w:color="auto"/>
                            <w:right w:val="none" w:sz="0" w:space="0" w:color="auto"/>
                          </w:divBdr>
                        </w:div>
                      </w:divsChild>
                    </w:div>
                    <w:div w:id="733165668">
                      <w:marLeft w:val="0"/>
                      <w:marRight w:val="0"/>
                      <w:marTop w:val="0"/>
                      <w:marBottom w:val="0"/>
                      <w:divBdr>
                        <w:top w:val="single" w:sz="2" w:space="1" w:color="FFFFFF"/>
                        <w:left w:val="single" w:sz="2" w:space="12" w:color="FFFFFF"/>
                        <w:bottom w:val="single" w:sz="2" w:space="1" w:color="FFFFFF"/>
                        <w:right w:val="single" w:sz="2" w:space="4" w:color="FFFFFF"/>
                      </w:divBdr>
                      <w:divsChild>
                        <w:div w:id="72704665">
                          <w:marLeft w:val="0"/>
                          <w:marRight w:val="0"/>
                          <w:marTop w:val="0"/>
                          <w:marBottom w:val="0"/>
                          <w:divBdr>
                            <w:top w:val="none" w:sz="0" w:space="0" w:color="auto"/>
                            <w:left w:val="none" w:sz="0" w:space="0" w:color="auto"/>
                            <w:bottom w:val="none" w:sz="0" w:space="0" w:color="auto"/>
                            <w:right w:val="none" w:sz="0" w:space="0" w:color="auto"/>
                          </w:divBdr>
                        </w:div>
                      </w:divsChild>
                    </w:div>
                    <w:div w:id="347684245">
                      <w:marLeft w:val="0"/>
                      <w:marRight w:val="0"/>
                      <w:marTop w:val="0"/>
                      <w:marBottom w:val="0"/>
                      <w:divBdr>
                        <w:top w:val="single" w:sz="2" w:space="1" w:color="FFFFFF"/>
                        <w:left w:val="single" w:sz="2" w:space="12" w:color="FFFFFF"/>
                        <w:bottom w:val="single" w:sz="2" w:space="1" w:color="FFFFFF"/>
                        <w:right w:val="single" w:sz="2" w:space="4" w:color="FFFFFF"/>
                      </w:divBdr>
                      <w:divsChild>
                        <w:div w:id="1629893075">
                          <w:marLeft w:val="0"/>
                          <w:marRight w:val="0"/>
                          <w:marTop w:val="0"/>
                          <w:marBottom w:val="0"/>
                          <w:divBdr>
                            <w:top w:val="none" w:sz="0" w:space="0" w:color="auto"/>
                            <w:left w:val="none" w:sz="0" w:space="0" w:color="auto"/>
                            <w:bottom w:val="none" w:sz="0" w:space="0" w:color="auto"/>
                            <w:right w:val="none" w:sz="0" w:space="0" w:color="auto"/>
                          </w:divBdr>
                        </w:div>
                      </w:divsChild>
                    </w:div>
                    <w:div w:id="857431715">
                      <w:marLeft w:val="0"/>
                      <w:marRight w:val="0"/>
                      <w:marTop w:val="0"/>
                      <w:marBottom w:val="0"/>
                      <w:divBdr>
                        <w:top w:val="single" w:sz="2" w:space="1" w:color="FFFFFF"/>
                        <w:left w:val="single" w:sz="2" w:space="12" w:color="FFFFFF"/>
                        <w:bottom w:val="single" w:sz="2" w:space="1" w:color="FFFFFF"/>
                        <w:right w:val="single" w:sz="2" w:space="4" w:color="FFFFFF"/>
                      </w:divBdr>
                      <w:divsChild>
                        <w:div w:id="300355970">
                          <w:marLeft w:val="0"/>
                          <w:marRight w:val="0"/>
                          <w:marTop w:val="0"/>
                          <w:marBottom w:val="0"/>
                          <w:divBdr>
                            <w:top w:val="none" w:sz="0" w:space="0" w:color="auto"/>
                            <w:left w:val="none" w:sz="0" w:space="0" w:color="auto"/>
                            <w:bottom w:val="none" w:sz="0" w:space="0" w:color="auto"/>
                            <w:right w:val="none" w:sz="0" w:space="0" w:color="auto"/>
                          </w:divBdr>
                        </w:div>
                      </w:divsChild>
                    </w:div>
                    <w:div w:id="1841312322">
                      <w:marLeft w:val="0"/>
                      <w:marRight w:val="0"/>
                      <w:marTop w:val="0"/>
                      <w:marBottom w:val="0"/>
                      <w:divBdr>
                        <w:top w:val="single" w:sz="2" w:space="1" w:color="FFFFFF"/>
                        <w:left w:val="single" w:sz="2" w:space="12" w:color="FFFFFF"/>
                        <w:bottom w:val="single" w:sz="2" w:space="1" w:color="FFFFFF"/>
                        <w:right w:val="single" w:sz="2" w:space="4" w:color="FFFFFF"/>
                      </w:divBdr>
                      <w:divsChild>
                        <w:div w:id="801266207">
                          <w:marLeft w:val="0"/>
                          <w:marRight w:val="0"/>
                          <w:marTop w:val="0"/>
                          <w:marBottom w:val="0"/>
                          <w:divBdr>
                            <w:top w:val="none" w:sz="0" w:space="0" w:color="auto"/>
                            <w:left w:val="none" w:sz="0" w:space="0" w:color="auto"/>
                            <w:bottom w:val="none" w:sz="0" w:space="0" w:color="auto"/>
                            <w:right w:val="none" w:sz="0" w:space="0" w:color="auto"/>
                          </w:divBdr>
                        </w:div>
                      </w:divsChild>
                    </w:div>
                    <w:div w:id="1302424690">
                      <w:marLeft w:val="0"/>
                      <w:marRight w:val="0"/>
                      <w:marTop w:val="0"/>
                      <w:marBottom w:val="0"/>
                      <w:divBdr>
                        <w:top w:val="single" w:sz="2" w:space="1" w:color="FFFFFF"/>
                        <w:left w:val="single" w:sz="2" w:space="12" w:color="FFFFFF"/>
                        <w:bottom w:val="single" w:sz="2" w:space="1" w:color="FFFFFF"/>
                        <w:right w:val="single" w:sz="2" w:space="4" w:color="FFFFFF"/>
                      </w:divBdr>
                      <w:divsChild>
                        <w:div w:id="389307634">
                          <w:marLeft w:val="0"/>
                          <w:marRight w:val="0"/>
                          <w:marTop w:val="0"/>
                          <w:marBottom w:val="0"/>
                          <w:divBdr>
                            <w:top w:val="none" w:sz="0" w:space="0" w:color="auto"/>
                            <w:left w:val="none" w:sz="0" w:space="0" w:color="auto"/>
                            <w:bottom w:val="none" w:sz="0" w:space="0" w:color="auto"/>
                            <w:right w:val="none" w:sz="0" w:space="0" w:color="auto"/>
                          </w:divBdr>
                        </w:div>
                      </w:divsChild>
                    </w:div>
                    <w:div w:id="2006279253">
                      <w:marLeft w:val="0"/>
                      <w:marRight w:val="0"/>
                      <w:marTop w:val="0"/>
                      <w:marBottom w:val="0"/>
                      <w:divBdr>
                        <w:top w:val="single" w:sz="2" w:space="1" w:color="FFFFFF"/>
                        <w:left w:val="single" w:sz="2" w:space="12" w:color="FFFFFF"/>
                        <w:bottom w:val="single" w:sz="2" w:space="1" w:color="FFFFFF"/>
                        <w:right w:val="single" w:sz="2" w:space="4" w:color="FFFFFF"/>
                      </w:divBdr>
                      <w:divsChild>
                        <w:div w:id="134834156">
                          <w:marLeft w:val="0"/>
                          <w:marRight w:val="0"/>
                          <w:marTop w:val="0"/>
                          <w:marBottom w:val="0"/>
                          <w:divBdr>
                            <w:top w:val="none" w:sz="0" w:space="0" w:color="auto"/>
                            <w:left w:val="none" w:sz="0" w:space="0" w:color="auto"/>
                            <w:bottom w:val="none" w:sz="0" w:space="0" w:color="auto"/>
                            <w:right w:val="none" w:sz="0" w:space="0" w:color="auto"/>
                          </w:divBdr>
                        </w:div>
                      </w:divsChild>
                    </w:div>
                    <w:div w:id="67466097">
                      <w:marLeft w:val="0"/>
                      <w:marRight w:val="0"/>
                      <w:marTop w:val="0"/>
                      <w:marBottom w:val="0"/>
                      <w:divBdr>
                        <w:top w:val="single" w:sz="2" w:space="1" w:color="FFFFFF"/>
                        <w:left w:val="single" w:sz="2" w:space="12" w:color="FFFFFF"/>
                        <w:bottom w:val="single" w:sz="2" w:space="1" w:color="FFFFFF"/>
                        <w:right w:val="single" w:sz="2" w:space="4" w:color="FFFFFF"/>
                      </w:divBdr>
                      <w:divsChild>
                        <w:div w:id="915436399">
                          <w:marLeft w:val="0"/>
                          <w:marRight w:val="0"/>
                          <w:marTop w:val="0"/>
                          <w:marBottom w:val="0"/>
                          <w:divBdr>
                            <w:top w:val="none" w:sz="0" w:space="0" w:color="auto"/>
                            <w:left w:val="none" w:sz="0" w:space="0" w:color="auto"/>
                            <w:bottom w:val="none" w:sz="0" w:space="0" w:color="auto"/>
                            <w:right w:val="none" w:sz="0" w:space="0" w:color="auto"/>
                          </w:divBdr>
                        </w:div>
                      </w:divsChild>
                    </w:div>
                    <w:div w:id="378557729">
                      <w:marLeft w:val="0"/>
                      <w:marRight w:val="0"/>
                      <w:marTop w:val="0"/>
                      <w:marBottom w:val="0"/>
                      <w:divBdr>
                        <w:top w:val="single" w:sz="2" w:space="1" w:color="FFFFFF"/>
                        <w:left w:val="single" w:sz="2" w:space="12" w:color="FFFFFF"/>
                        <w:bottom w:val="single" w:sz="2" w:space="1" w:color="FFFFFF"/>
                        <w:right w:val="single" w:sz="2" w:space="4" w:color="FFFFFF"/>
                      </w:divBdr>
                      <w:divsChild>
                        <w:div w:id="1381981558">
                          <w:marLeft w:val="0"/>
                          <w:marRight w:val="0"/>
                          <w:marTop w:val="0"/>
                          <w:marBottom w:val="0"/>
                          <w:divBdr>
                            <w:top w:val="none" w:sz="0" w:space="0" w:color="auto"/>
                            <w:left w:val="none" w:sz="0" w:space="0" w:color="auto"/>
                            <w:bottom w:val="none" w:sz="0" w:space="0" w:color="auto"/>
                            <w:right w:val="none" w:sz="0" w:space="0" w:color="auto"/>
                          </w:divBdr>
                        </w:div>
                      </w:divsChild>
                    </w:div>
                    <w:div w:id="232812259">
                      <w:marLeft w:val="0"/>
                      <w:marRight w:val="0"/>
                      <w:marTop w:val="0"/>
                      <w:marBottom w:val="0"/>
                      <w:divBdr>
                        <w:top w:val="single" w:sz="2" w:space="1" w:color="FFFFFF"/>
                        <w:left w:val="single" w:sz="2" w:space="12" w:color="FFFFFF"/>
                        <w:bottom w:val="single" w:sz="2" w:space="1" w:color="FFFFFF"/>
                        <w:right w:val="single" w:sz="2" w:space="4" w:color="FFFFFF"/>
                      </w:divBdr>
                      <w:divsChild>
                        <w:div w:id="1907301815">
                          <w:marLeft w:val="0"/>
                          <w:marRight w:val="0"/>
                          <w:marTop w:val="0"/>
                          <w:marBottom w:val="0"/>
                          <w:divBdr>
                            <w:top w:val="none" w:sz="0" w:space="0" w:color="auto"/>
                            <w:left w:val="none" w:sz="0" w:space="0" w:color="auto"/>
                            <w:bottom w:val="none" w:sz="0" w:space="0" w:color="auto"/>
                            <w:right w:val="none" w:sz="0" w:space="0" w:color="auto"/>
                          </w:divBdr>
                        </w:div>
                      </w:divsChild>
                    </w:div>
                    <w:div w:id="499345317">
                      <w:marLeft w:val="0"/>
                      <w:marRight w:val="0"/>
                      <w:marTop w:val="0"/>
                      <w:marBottom w:val="0"/>
                      <w:divBdr>
                        <w:top w:val="single" w:sz="2" w:space="1" w:color="FFFFFF"/>
                        <w:left w:val="single" w:sz="2" w:space="12" w:color="FFFFFF"/>
                        <w:bottom w:val="single" w:sz="2" w:space="1" w:color="FFFFFF"/>
                        <w:right w:val="single" w:sz="2" w:space="4" w:color="FFFFFF"/>
                      </w:divBdr>
                      <w:divsChild>
                        <w:div w:id="916944101">
                          <w:marLeft w:val="0"/>
                          <w:marRight w:val="0"/>
                          <w:marTop w:val="0"/>
                          <w:marBottom w:val="0"/>
                          <w:divBdr>
                            <w:top w:val="none" w:sz="0" w:space="0" w:color="auto"/>
                            <w:left w:val="none" w:sz="0" w:space="0" w:color="auto"/>
                            <w:bottom w:val="none" w:sz="0" w:space="0" w:color="auto"/>
                            <w:right w:val="none" w:sz="0" w:space="0" w:color="auto"/>
                          </w:divBdr>
                        </w:div>
                      </w:divsChild>
                    </w:div>
                    <w:div w:id="619994400">
                      <w:marLeft w:val="0"/>
                      <w:marRight w:val="0"/>
                      <w:marTop w:val="0"/>
                      <w:marBottom w:val="0"/>
                      <w:divBdr>
                        <w:top w:val="single" w:sz="2" w:space="1" w:color="FFFFFF"/>
                        <w:left w:val="single" w:sz="2" w:space="12" w:color="FFFFFF"/>
                        <w:bottom w:val="single" w:sz="2" w:space="1" w:color="FFFFFF"/>
                        <w:right w:val="single" w:sz="2" w:space="4" w:color="FFFFFF"/>
                      </w:divBdr>
                      <w:divsChild>
                        <w:div w:id="1288663255">
                          <w:marLeft w:val="0"/>
                          <w:marRight w:val="0"/>
                          <w:marTop w:val="0"/>
                          <w:marBottom w:val="0"/>
                          <w:divBdr>
                            <w:top w:val="none" w:sz="0" w:space="0" w:color="auto"/>
                            <w:left w:val="none" w:sz="0" w:space="0" w:color="auto"/>
                            <w:bottom w:val="none" w:sz="0" w:space="0" w:color="auto"/>
                            <w:right w:val="none" w:sz="0" w:space="0" w:color="auto"/>
                          </w:divBdr>
                        </w:div>
                      </w:divsChild>
                    </w:div>
                    <w:div w:id="299311071">
                      <w:marLeft w:val="0"/>
                      <w:marRight w:val="0"/>
                      <w:marTop w:val="0"/>
                      <w:marBottom w:val="0"/>
                      <w:divBdr>
                        <w:top w:val="single" w:sz="2" w:space="1" w:color="FFFFFF"/>
                        <w:left w:val="single" w:sz="2" w:space="12" w:color="FFFFFF"/>
                        <w:bottom w:val="single" w:sz="2" w:space="1" w:color="FFFFFF"/>
                        <w:right w:val="single" w:sz="2" w:space="4" w:color="FFFFFF"/>
                      </w:divBdr>
                      <w:divsChild>
                        <w:div w:id="1026446369">
                          <w:marLeft w:val="0"/>
                          <w:marRight w:val="0"/>
                          <w:marTop w:val="0"/>
                          <w:marBottom w:val="0"/>
                          <w:divBdr>
                            <w:top w:val="none" w:sz="0" w:space="0" w:color="auto"/>
                            <w:left w:val="none" w:sz="0" w:space="0" w:color="auto"/>
                            <w:bottom w:val="none" w:sz="0" w:space="0" w:color="auto"/>
                            <w:right w:val="none" w:sz="0" w:space="0" w:color="auto"/>
                          </w:divBdr>
                        </w:div>
                      </w:divsChild>
                    </w:div>
                    <w:div w:id="1219438657">
                      <w:marLeft w:val="0"/>
                      <w:marRight w:val="0"/>
                      <w:marTop w:val="0"/>
                      <w:marBottom w:val="0"/>
                      <w:divBdr>
                        <w:top w:val="single" w:sz="2" w:space="1" w:color="FFFFFF"/>
                        <w:left w:val="single" w:sz="2" w:space="12" w:color="FFFFFF"/>
                        <w:bottom w:val="single" w:sz="2" w:space="1" w:color="FFFFFF"/>
                        <w:right w:val="single" w:sz="2" w:space="4" w:color="FFFFFF"/>
                      </w:divBdr>
                      <w:divsChild>
                        <w:div w:id="1375035370">
                          <w:marLeft w:val="0"/>
                          <w:marRight w:val="0"/>
                          <w:marTop w:val="0"/>
                          <w:marBottom w:val="0"/>
                          <w:divBdr>
                            <w:top w:val="none" w:sz="0" w:space="0" w:color="auto"/>
                            <w:left w:val="none" w:sz="0" w:space="0" w:color="auto"/>
                            <w:bottom w:val="none" w:sz="0" w:space="0" w:color="auto"/>
                            <w:right w:val="none" w:sz="0" w:space="0" w:color="auto"/>
                          </w:divBdr>
                        </w:div>
                      </w:divsChild>
                    </w:div>
                    <w:div w:id="518012279">
                      <w:marLeft w:val="0"/>
                      <w:marRight w:val="0"/>
                      <w:marTop w:val="0"/>
                      <w:marBottom w:val="0"/>
                      <w:divBdr>
                        <w:top w:val="single" w:sz="2" w:space="1" w:color="FFFFFF"/>
                        <w:left w:val="single" w:sz="2" w:space="12" w:color="FFFFFF"/>
                        <w:bottom w:val="single" w:sz="2" w:space="1" w:color="FFFFFF"/>
                        <w:right w:val="single" w:sz="2" w:space="4" w:color="FFFFFF"/>
                      </w:divBdr>
                      <w:divsChild>
                        <w:div w:id="1297181424">
                          <w:marLeft w:val="0"/>
                          <w:marRight w:val="0"/>
                          <w:marTop w:val="0"/>
                          <w:marBottom w:val="0"/>
                          <w:divBdr>
                            <w:top w:val="none" w:sz="0" w:space="0" w:color="auto"/>
                            <w:left w:val="none" w:sz="0" w:space="0" w:color="auto"/>
                            <w:bottom w:val="none" w:sz="0" w:space="0" w:color="auto"/>
                            <w:right w:val="none" w:sz="0" w:space="0" w:color="auto"/>
                          </w:divBdr>
                        </w:div>
                      </w:divsChild>
                    </w:div>
                    <w:div w:id="778723797">
                      <w:marLeft w:val="0"/>
                      <w:marRight w:val="0"/>
                      <w:marTop w:val="0"/>
                      <w:marBottom w:val="0"/>
                      <w:divBdr>
                        <w:top w:val="single" w:sz="2" w:space="1" w:color="FFFFFF"/>
                        <w:left w:val="single" w:sz="2" w:space="12" w:color="FFFFFF"/>
                        <w:bottom w:val="single" w:sz="2" w:space="1" w:color="FFFFFF"/>
                        <w:right w:val="single" w:sz="2" w:space="4" w:color="FFFFFF"/>
                      </w:divBdr>
                      <w:divsChild>
                        <w:div w:id="209415257">
                          <w:marLeft w:val="0"/>
                          <w:marRight w:val="0"/>
                          <w:marTop w:val="0"/>
                          <w:marBottom w:val="0"/>
                          <w:divBdr>
                            <w:top w:val="none" w:sz="0" w:space="0" w:color="auto"/>
                            <w:left w:val="none" w:sz="0" w:space="0" w:color="auto"/>
                            <w:bottom w:val="none" w:sz="0" w:space="0" w:color="auto"/>
                            <w:right w:val="none" w:sz="0" w:space="0" w:color="auto"/>
                          </w:divBdr>
                        </w:div>
                      </w:divsChild>
                    </w:div>
                    <w:div w:id="616330814">
                      <w:marLeft w:val="0"/>
                      <w:marRight w:val="0"/>
                      <w:marTop w:val="0"/>
                      <w:marBottom w:val="0"/>
                      <w:divBdr>
                        <w:top w:val="single" w:sz="2" w:space="1" w:color="FFFFFF"/>
                        <w:left w:val="single" w:sz="2" w:space="12" w:color="FFFFFF"/>
                        <w:bottom w:val="single" w:sz="2" w:space="1" w:color="FFFFFF"/>
                        <w:right w:val="single" w:sz="2" w:space="4" w:color="FFFFFF"/>
                      </w:divBdr>
                      <w:divsChild>
                        <w:div w:id="1287741114">
                          <w:marLeft w:val="0"/>
                          <w:marRight w:val="0"/>
                          <w:marTop w:val="0"/>
                          <w:marBottom w:val="0"/>
                          <w:divBdr>
                            <w:top w:val="none" w:sz="0" w:space="0" w:color="auto"/>
                            <w:left w:val="none" w:sz="0" w:space="0" w:color="auto"/>
                            <w:bottom w:val="none" w:sz="0" w:space="0" w:color="auto"/>
                            <w:right w:val="none" w:sz="0" w:space="0" w:color="auto"/>
                          </w:divBdr>
                        </w:div>
                      </w:divsChild>
                    </w:div>
                    <w:div w:id="1714229259">
                      <w:marLeft w:val="0"/>
                      <w:marRight w:val="0"/>
                      <w:marTop w:val="0"/>
                      <w:marBottom w:val="0"/>
                      <w:divBdr>
                        <w:top w:val="single" w:sz="2" w:space="1" w:color="FFFFFF"/>
                        <w:left w:val="single" w:sz="2" w:space="12" w:color="FFFFFF"/>
                        <w:bottom w:val="single" w:sz="2" w:space="1" w:color="FFFFFF"/>
                        <w:right w:val="single" w:sz="2" w:space="4" w:color="FFFFFF"/>
                      </w:divBdr>
                      <w:divsChild>
                        <w:div w:id="1651523771">
                          <w:marLeft w:val="0"/>
                          <w:marRight w:val="0"/>
                          <w:marTop w:val="0"/>
                          <w:marBottom w:val="0"/>
                          <w:divBdr>
                            <w:top w:val="none" w:sz="0" w:space="0" w:color="auto"/>
                            <w:left w:val="none" w:sz="0" w:space="0" w:color="auto"/>
                            <w:bottom w:val="none" w:sz="0" w:space="0" w:color="auto"/>
                            <w:right w:val="none" w:sz="0" w:space="0" w:color="auto"/>
                          </w:divBdr>
                        </w:div>
                      </w:divsChild>
                    </w:div>
                    <w:div w:id="12540062">
                      <w:marLeft w:val="0"/>
                      <w:marRight w:val="0"/>
                      <w:marTop w:val="0"/>
                      <w:marBottom w:val="0"/>
                      <w:divBdr>
                        <w:top w:val="single" w:sz="2" w:space="1" w:color="FFFFFF"/>
                        <w:left w:val="single" w:sz="2" w:space="12" w:color="FFFFFF"/>
                        <w:bottom w:val="single" w:sz="2" w:space="1" w:color="FFFFFF"/>
                        <w:right w:val="single" w:sz="2" w:space="4" w:color="FFFFFF"/>
                      </w:divBdr>
                      <w:divsChild>
                        <w:div w:id="325521209">
                          <w:marLeft w:val="0"/>
                          <w:marRight w:val="0"/>
                          <w:marTop w:val="0"/>
                          <w:marBottom w:val="0"/>
                          <w:divBdr>
                            <w:top w:val="none" w:sz="0" w:space="0" w:color="auto"/>
                            <w:left w:val="none" w:sz="0" w:space="0" w:color="auto"/>
                            <w:bottom w:val="none" w:sz="0" w:space="0" w:color="auto"/>
                            <w:right w:val="none" w:sz="0" w:space="0" w:color="auto"/>
                          </w:divBdr>
                        </w:div>
                      </w:divsChild>
                    </w:div>
                    <w:div w:id="519853733">
                      <w:marLeft w:val="0"/>
                      <w:marRight w:val="0"/>
                      <w:marTop w:val="0"/>
                      <w:marBottom w:val="0"/>
                      <w:divBdr>
                        <w:top w:val="single" w:sz="2" w:space="1" w:color="FFFFFF"/>
                        <w:left w:val="single" w:sz="2" w:space="12" w:color="FFFFFF"/>
                        <w:bottom w:val="single" w:sz="2" w:space="1" w:color="FFFFFF"/>
                        <w:right w:val="single" w:sz="2" w:space="4" w:color="FFFFFF"/>
                      </w:divBdr>
                      <w:divsChild>
                        <w:div w:id="1450126987">
                          <w:marLeft w:val="0"/>
                          <w:marRight w:val="0"/>
                          <w:marTop w:val="0"/>
                          <w:marBottom w:val="0"/>
                          <w:divBdr>
                            <w:top w:val="none" w:sz="0" w:space="0" w:color="auto"/>
                            <w:left w:val="none" w:sz="0" w:space="0" w:color="auto"/>
                            <w:bottom w:val="none" w:sz="0" w:space="0" w:color="auto"/>
                            <w:right w:val="none" w:sz="0" w:space="0" w:color="auto"/>
                          </w:divBdr>
                        </w:div>
                      </w:divsChild>
                    </w:div>
                    <w:div w:id="1864858023">
                      <w:marLeft w:val="0"/>
                      <w:marRight w:val="0"/>
                      <w:marTop w:val="0"/>
                      <w:marBottom w:val="0"/>
                      <w:divBdr>
                        <w:top w:val="single" w:sz="2" w:space="1" w:color="FFFFFF"/>
                        <w:left w:val="single" w:sz="2" w:space="12" w:color="FFFFFF"/>
                        <w:bottom w:val="single" w:sz="2" w:space="1" w:color="FFFFFF"/>
                        <w:right w:val="single" w:sz="2" w:space="4" w:color="FFFFFF"/>
                      </w:divBdr>
                      <w:divsChild>
                        <w:div w:id="301275487">
                          <w:marLeft w:val="0"/>
                          <w:marRight w:val="0"/>
                          <w:marTop w:val="0"/>
                          <w:marBottom w:val="0"/>
                          <w:divBdr>
                            <w:top w:val="none" w:sz="0" w:space="0" w:color="auto"/>
                            <w:left w:val="none" w:sz="0" w:space="0" w:color="auto"/>
                            <w:bottom w:val="none" w:sz="0" w:space="0" w:color="auto"/>
                            <w:right w:val="none" w:sz="0" w:space="0" w:color="auto"/>
                          </w:divBdr>
                        </w:div>
                      </w:divsChild>
                    </w:div>
                    <w:div w:id="958949209">
                      <w:marLeft w:val="0"/>
                      <w:marRight w:val="0"/>
                      <w:marTop w:val="0"/>
                      <w:marBottom w:val="0"/>
                      <w:divBdr>
                        <w:top w:val="single" w:sz="2" w:space="1" w:color="FFFFFF"/>
                        <w:left w:val="single" w:sz="2" w:space="12" w:color="FFFFFF"/>
                        <w:bottom w:val="single" w:sz="2" w:space="1" w:color="FFFFFF"/>
                        <w:right w:val="single" w:sz="2" w:space="4" w:color="FFFFFF"/>
                      </w:divBdr>
                      <w:divsChild>
                        <w:div w:id="357901289">
                          <w:marLeft w:val="0"/>
                          <w:marRight w:val="0"/>
                          <w:marTop w:val="0"/>
                          <w:marBottom w:val="0"/>
                          <w:divBdr>
                            <w:top w:val="none" w:sz="0" w:space="0" w:color="auto"/>
                            <w:left w:val="none" w:sz="0" w:space="0" w:color="auto"/>
                            <w:bottom w:val="none" w:sz="0" w:space="0" w:color="auto"/>
                            <w:right w:val="none" w:sz="0" w:space="0" w:color="auto"/>
                          </w:divBdr>
                        </w:div>
                      </w:divsChild>
                    </w:div>
                    <w:div w:id="2145653275">
                      <w:marLeft w:val="0"/>
                      <w:marRight w:val="0"/>
                      <w:marTop w:val="0"/>
                      <w:marBottom w:val="0"/>
                      <w:divBdr>
                        <w:top w:val="single" w:sz="2" w:space="1" w:color="FFFFFF"/>
                        <w:left w:val="single" w:sz="2" w:space="12" w:color="FFFFFF"/>
                        <w:bottom w:val="single" w:sz="2" w:space="1" w:color="FFFFFF"/>
                        <w:right w:val="single" w:sz="2" w:space="4" w:color="FFFFFF"/>
                      </w:divBdr>
                      <w:divsChild>
                        <w:div w:id="1469736817">
                          <w:marLeft w:val="0"/>
                          <w:marRight w:val="0"/>
                          <w:marTop w:val="0"/>
                          <w:marBottom w:val="0"/>
                          <w:divBdr>
                            <w:top w:val="none" w:sz="0" w:space="0" w:color="auto"/>
                            <w:left w:val="none" w:sz="0" w:space="0" w:color="auto"/>
                            <w:bottom w:val="none" w:sz="0" w:space="0" w:color="auto"/>
                            <w:right w:val="none" w:sz="0" w:space="0" w:color="auto"/>
                          </w:divBdr>
                        </w:div>
                      </w:divsChild>
                    </w:div>
                    <w:div w:id="1882814477">
                      <w:marLeft w:val="0"/>
                      <w:marRight w:val="0"/>
                      <w:marTop w:val="0"/>
                      <w:marBottom w:val="0"/>
                      <w:divBdr>
                        <w:top w:val="single" w:sz="2" w:space="1" w:color="FFFFFF"/>
                        <w:left w:val="single" w:sz="2" w:space="12" w:color="FFFFFF"/>
                        <w:bottom w:val="single" w:sz="2" w:space="1" w:color="FFFFFF"/>
                        <w:right w:val="single" w:sz="2" w:space="4" w:color="FFFFFF"/>
                      </w:divBdr>
                      <w:divsChild>
                        <w:div w:id="616303476">
                          <w:marLeft w:val="0"/>
                          <w:marRight w:val="0"/>
                          <w:marTop w:val="0"/>
                          <w:marBottom w:val="0"/>
                          <w:divBdr>
                            <w:top w:val="none" w:sz="0" w:space="0" w:color="auto"/>
                            <w:left w:val="none" w:sz="0" w:space="0" w:color="auto"/>
                            <w:bottom w:val="none" w:sz="0" w:space="0" w:color="auto"/>
                            <w:right w:val="none" w:sz="0" w:space="0" w:color="auto"/>
                          </w:divBdr>
                        </w:div>
                      </w:divsChild>
                    </w:div>
                    <w:div w:id="1439526460">
                      <w:marLeft w:val="0"/>
                      <w:marRight w:val="0"/>
                      <w:marTop w:val="0"/>
                      <w:marBottom w:val="0"/>
                      <w:divBdr>
                        <w:top w:val="single" w:sz="2" w:space="1" w:color="FFFFFF"/>
                        <w:left w:val="single" w:sz="2" w:space="12" w:color="FFFFFF"/>
                        <w:bottom w:val="single" w:sz="2" w:space="1" w:color="FFFFFF"/>
                        <w:right w:val="single" w:sz="2" w:space="4" w:color="FFFFFF"/>
                      </w:divBdr>
                      <w:divsChild>
                        <w:div w:id="646327154">
                          <w:marLeft w:val="0"/>
                          <w:marRight w:val="0"/>
                          <w:marTop w:val="0"/>
                          <w:marBottom w:val="0"/>
                          <w:divBdr>
                            <w:top w:val="none" w:sz="0" w:space="0" w:color="auto"/>
                            <w:left w:val="none" w:sz="0" w:space="0" w:color="auto"/>
                            <w:bottom w:val="none" w:sz="0" w:space="0" w:color="auto"/>
                            <w:right w:val="none" w:sz="0" w:space="0" w:color="auto"/>
                          </w:divBdr>
                        </w:div>
                      </w:divsChild>
                    </w:div>
                    <w:div w:id="1441603354">
                      <w:marLeft w:val="0"/>
                      <w:marRight w:val="0"/>
                      <w:marTop w:val="0"/>
                      <w:marBottom w:val="0"/>
                      <w:divBdr>
                        <w:top w:val="single" w:sz="2" w:space="1" w:color="FFFFFF"/>
                        <w:left w:val="single" w:sz="2" w:space="12" w:color="FFFFFF"/>
                        <w:bottom w:val="single" w:sz="2" w:space="1" w:color="FFFFFF"/>
                        <w:right w:val="single" w:sz="2" w:space="4" w:color="FFFFFF"/>
                      </w:divBdr>
                      <w:divsChild>
                        <w:div w:id="620383413">
                          <w:marLeft w:val="0"/>
                          <w:marRight w:val="0"/>
                          <w:marTop w:val="0"/>
                          <w:marBottom w:val="0"/>
                          <w:divBdr>
                            <w:top w:val="none" w:sz="0" w:space="0" w:color="auto"/>
                            <w:left w:val="none" w:sz="0" w:space="0" w:color="auto"/>
                            <w:bottom w:val="none" w:sz="0" w:space="0" w:color="auto"/>
                            <w:right w:val="none" w:sz="0" w:space="0" w:color="auto"/>
                          </w:divBdr>
                        </w:div>
                      </w:divsChild>
                    </w:div>
                    <w:div w:id="1270773762">
                      <w:marLeft w:val="0"/>
                      <w:marRight w:val="0"/>
                      <w:marTop w:val="0"/>
                      <w:marBottom w:val="0"/>
                      <w:divBdr>
                        <w:top w:val="single" w:sz="2" w:space="1" w:color="FFFFFF"/>
                        <w:left w:val="single" w:sz="2" w:space="12" w:color="FFFFFF"/>
                        <w:bottom w:val="single" w:sz="2" w:space="1" w:color="FFFFFF"/>
                        <w:right w:val="single" w:sz="2" w:space="4" w:color="FFFFFF"/>
                      </w:divBdr>
                      <w:divsChild>
                        <w:div w:id="1257327156">
                          <w:marLeft w:val="0"/>
                          <w:marRight w:val="0"/>
                          <w:marTop w:val="0"/>
                          <w:marBottom w:val="0"/>
                          <w:divBdr>
                            <w:top w:val="none" w:sz="0" w:space="0" w:color="auto"/>
                            <w:left w:val="none" w:sz="0" w:space="0" w:color="auto"/>
                            <w:bottom w:val="none" w:sz="0" w:space="0" w:color="auto"/>
                            <w:right w:val="none" w:sz="0" w:space="0" w:color="auto"/>
                          </w:divBdr>
                        </w:div>
                      </w:divsChild>
                    </w:div>
                    <w:div w:id="865019995">
                      <w:marLeft w:val="0"/>
                      <w:marRight w:val="0"/>
                      <w:marTop w:val="0"/>
                      <w:marBottom w:val="0"/>
                      <w:divBdr>
                        <w:top w:val="single" w:sz="2" w:space="1" w:color="FFFFFF"/>
                        <w:left w:val="single" w:sz="2" w:space="12" w:color="FFFFFF"/>
                        <w:bottom w:val="single" w:sz="2" w:space="1" w:color="FFFFFF"/>
                        <w:right w:val="single" w:sz="2" w:space="4" w:color="FFFFFF"/>
                      </w:divBdr>
                      <w:divsChild>
                        <w:div w:id="435634966">
                          <w:marLeft w:val="0"/>
                          <w:marRight w:val="0"/>
                          <w:marTop w:val="0"/>
                          <w:marBottom w:val="0"/>
                          <w:divBdr>
                            <w:top w:val="none" w:sz="0" w:space="0" w:color="auto"/>
                            <w:left w:val="none" w:sz="0" w:space="0" w:color="auto"/>
                            <w:bottom w:val="none" w:sz="0" w:space="0" w:color="auto"/>
                            <w:right w:val="none" w:sz="0" w:space="0" w:color="auto"/>
                          </w:divBdr>
                        </w:div>
                      </w:divsChild>
                    </w:div>
                    <w:div w:id="2101754551">
                      <w:marLeft w:val="0"/>
                      <w:marRight w:val="0"/>
                      <w:marTop w:val="0"/>
                      <w:marBottom w:val="0"/>
                      <w:divBdr>
                        <w:top w:val="single" w:sz="2" w:space="1" w:color="FFFFFF"/>
                        <w:left w:val="single" w:sz="2" w:space="12" w:color="FFFFFF"/>
                        <w:bottom w:val="single" w:sz="2" w:space="1" w:color="FFFFFF"/>
                        <w:right w:val="single" w:sz="2" w:space="4" w:color="FFFFFF"/>
                      </w:divBdr>
                      <w:divsChild>
                        <w:div w:id="991836651">
                          <w:marLeft w:val="0"/>
                          <w:marRight w:val="0"/>
                          <w:marTop w:val="0"/>
                          <w:marBottom w:val="0"/>
                          <w:divBdr>
                            <w:top w:val="none" w:sz="0" w:space="0" w:color="auto"/>
                            <w:left w:val="none" w:sz="0" w:space="0" w:color="auto"/>
                            <w:bottom w:val="none" w:sz="0" w:space="0" w:color="auto"/>
                            <w:right w:val="none" w:sz="0" w:space="0" w:color="auto"/>
                          </w:divBdr>
                        </w:div>
                      </w:divsChild>
                    </w:div>
                    <w:div w:id="1651906175">
                      <w:marLeft w:val="0"/>
                      <w:marRight w:val="0"/>
                      <w:marTop w:val="0"/>
                      <w:marBottom w:val="0"/>
                      <w:divBdr>
                        <w:top w:val="single" w:sz="2" w:space="1" w:color="FFFFFF"/>
                        <w:left w:val="single" w:sz="2" w:space="12" w:color="FFFFFF"/>
                        <w:bottom w:val="single" w:sz="2" w:space="1" w:color="FFFFFF"/>
                        <w:right w:val="single" w:sz="2" w:space="4" w:color="FFFFFF"/>
                      </w:divBdr>
                      <w:divsChild>
                        <w:div w:id="620501870">
                          <w:marLeft w:val="0"/>
                          <w:marRight w:val="0"/>
                          <w:marTop w:val="0"/>
                          <w:marBottom w:val="0"/>
                          <w:divBdr>
                            <w:top w:val="none" w:sz="0" w:space="0" w:color="auto"/>
                            <w:left w:val="none" w:sz="0" w:space="0" w:color="auto"/>
                            <w:bottom w:val="none" w:sz="0" w:space="0" w:color="auto"/>
                            <w:right w:val="none" w:sz="0" w:space="0" w:color="auto"/>
                          </w:divBdr>
                        </w:div>
                      </w:divsChild>
                    </w:div>
                    <w:div w:id="1954819584">
                      <w:marLeft w:val="0"/>
                      <w:marRight w:val="0"/>
                      <w:marTop w:val="0"/>
                      <w:marBottom w:val="0"/>
                      <w:divBdr>
                        <w:top w:val="single" w:sz="2" w:space="1" w:color="FFFFFF"/>
                        <w:left w:val="single" w:sz="2" w:space="12" w:color="FFFFFF"/>
                        <w:bottom w:val="single" w:sz="2" w:space="1" w:color="FFFFFF"/>
                        <w:right w:val="single" w:sz="2" w:space="4" w:color="FFFFFF"/>
                      </w:divBdr>
                      <w:divsChild>
                        <w:div w:id="406851288">
                          <w:marLeft w:val="0"/>
                          <w:marRight w:val="0"/>
                          <w:marTop w:val="0"/>
                          <w:marBottom w:val="0"/>
                          <w:divBdr>
                            <w:top w:val="none" w:sz="0" w:space="0" w:color="auto"/>
                            <w:left w:val="none" w:sz="0" w:space="0" w:color="auto"/>
                            <w:bottom w:val="none" w:sz="0" w:space="0" w:color="auto"/>
                            <w:right w:val="none" w:sz="0" w:space="0" w:color="auto"/>
                          </w:divBdr>
                        </w:div>
                      </w:divsChild>
                    </w:div>
                    <w:div w:id="86771779">
                      <w:marLeft w:val="0"/>
                      <w:marRight w:val="0"/>
                      <w:marTop w:val="0"/>
                      <w:marBottom w:val="0"/>
                      <w:divBdr>
                        <w:top w:val="single" w:sz="2" w:space="1" w:color="FFFFFF"/>
                        <w:left w:val="single" w:sz="2" w:space="12" w:color="FFFFFF"/>
                        <w:bottom w:val="single" w:sz="2" w:space="1" w:color="FFFFFF"/>
                        <w:right w:val="single" w:sz="2" w:space="4" w:color="FFFFFF"/>
                      </w:divBdr>
                      <w:divsChild>
                        <w:div w:id="1143546432">
                          <w:marLeft w:val="0"/>
                          <w:marRight w:val="0"/>
                          <w:marTop w:val="0"/>
                          <w:marBottom w:val="0"/>
                          <w:divBdr>
                            <w:top w:val="none" w:sz="0" w:space="0" w:color="auto"/>
                            <w:left w:val="none" w:sz="0" w:space="0" w:color="auto"/>
                            <w:bottom w:val="none" w:sz="0" w:space="0" w:color="auto"/>
                            <w:right w:val="none" w:sz="0" w:space="0" w:color="auto"/>
                          </w:divBdr>
                        </w:div>
                      </w:divsChild>
                    </w:div>
                    <w:div w:id="652375071">
                      <w:marLeft w:val="0"/>
                      <w:marRight w:val="0"/>
                      <w:marTop w:val="0"/>
                      <w:marBottom w:val="0"/>
                      <w:divBdr>
                        <w:top w:val="single" w:sz="2" w:space="1" w:color="FFFFFF"/>
                        <w:left w:val="single" w:sz="2" w:space="12" w:color="FFFFFF"/>
                        <w:bottom w:val="single" w:sz="2" w:space="1" w:color="FFFFFF"/>
                        <w:right w:val="single" w:sz="2" w:space="4" w:color="FFFFFF"/>
                      </w:divBdr>
                      <w:divsChild>
                        <w:div w:id="2123766260">
                          <w:marLeft w:val="0"/>
                          <w:marRight w:val="0"/>
                          <w:marTop w:val="0"/>
                          <w:marBottom w:val="0"/>
                          <w:divBdr>
                            <w:top w:val="none" w:sz="0" w:space="0" w:color="auto"/>
                            <w:left w:val="none" w:sz="0" w:space="0" w:color="auto"/>
                            <w:bottom w:val="none" w:sz="0" w:space="0" w:color="auto"/>
                            <w:right w:val="none" w:sz="0" w:space="0" w:color="auto"/>
                          </w:divBdr>
                        </w:div>
                      </w:divsChild>
                    </w:div>
                    <w:div w:id="344478711">
                      <w:marLeft w:val="0"/>
                      <w:marRight w:val="0"/>
                      <w:marTop w:val="0"/>
                      <w:marBottom w:val="0"/>
                      <w:divBdr>
                        <w:top w:val="single" w:sz="2" w:space="1" w:color="FFFFFF"/>
                        <w:left w:val="single" w:sz="2" w:space="12" w:color="FFFFFF"/>
                        <w:bottom w:val="single" w:sz="2" w:space="1" w:color="FFFFFF"/>
                        <w:right w:val="single" w:sz="2" w:space="4" w:color="FFFFFF"/>
                      </w:divBdr>
                      <w:divsChild>
                        <w:div w:id="12153601">
                          <w:marLeft w:val="0"/>
                          <w:marRight w:val="0"/>
                          <w:marTop w:val="0"/>
                          <w:marBottom w:val="0"/>
                          <w:divBdr>
                            <w:top w:val="none" w:sz="0" w:space="0" w:color="auto"/>
                            <w:left w:val="none" w:sz="0" w:space="0" w:color="auto"/>
                            <w:bottom w:val="none" w:sz="0" w:space="0" w:color="auto"/>
                            <w:right w:val="none" w:sz="0" w:space="0" w:color="auto"/>
                          </w:divBdr>
                        </w:div>
                      </w:divsChild>
                    </w:div>
                    <w:div w:id="1544100477">
                      <w:marLeft w:val="0"/>
                      <w:marRight w:val="0"/>
                      <w:marTop w:val="0"/>
                      <w:marBottom w:val="0"/>
                      <w:divBdr>
                        <w:top w:val="single" w:sz="2" w:space="1" w:color="FFFFFF"/>
                        <w:left w:val="single" w:sz="2" w:space="12" w:color="FFFFFF"/>
                        <w:bottom w:val="single" w:sz="2" w:space="1" w:color="FFFFFF"/>
                        <w:right w:val="single" w:sz="2" w:space="4" w:color="FFFFFF"/>
                      </w:divBdr>
                      <w:divsChild>
                        <w:div w:id="1246496901">
                          <w:marLeft w:val="0"/>
                          <w:marRight w:val="0"/>
                          <w:marTop w:val="0"/>
                          <w:marBottom w:val="0"/>
                          <w:divBdr>
                            <w:top w:val="none" w:sz="0" w:space="0" w:color="auto"/>
                            <w:left w:val="none" w:sz="0" w:space="0" w:color="auto"/>
                            <w:bottom w:val="none" w:sz="0" w:space="0" w:color="auto"/>
                            <w:right w:val="none" w:sz="0" w:space="0" w:color="auto"/>
                          </w:divBdr>
                        </w:div>
                      </w:divsChild>
                    </w:div>
                    <w:div w:id="2318403">
                      <w:marLeft w:val="0"/>
                      <w:marRight w:val="0"/>
                      <w:marTop w:val="0"/>
                      <w:marBottom w:val="0"/>
                      <w:divBdr>
                        <w:top w:val="single" w:sz="2" w:space="1" w:color="FFFFFF"/>
                        <w:left w:val="single" w:sz="2" w:space="12" w:color="FFFFFF"/>
                        <w:bottom w:val="single" w:sz="2" w:space="1" w:color="FFFFFF"/>
                        <w:right w:val="single" w:sz="2" w:space="4" w:color="FFFFFF"/>
                      </w:divBdr>
                      <w:divsChild>
                        <w:div w:id="753164501">
                          <w:marLeft w:val="0"/>
                          <w:marRight w:val="0"/>
                          <w:marTop w:val="0"/>
                          <w:marBottom w:val="0"/>
                          <w:divBdr>
                            <w:top w:val="none" w:sz="0" w:space="0" w:color="auto"/>
                            <w:left w:val="none" w:sz="0" w:space="0" w:color="auto"/>
                            <w:bottom w:val="none" w:sz="0" w:space="0" w:color="auto"/>
                            <w:right w:val="none" w:sz="0" w:space="0" w:color="auto"/>
                          </w:divBdr>
                        </w:div>
                      </w:divsChild>
                    </w:div>
                    <w:div w:id="599921909">
                      <w:marLeft w:val="0"/>
                      <w:marRight w:val="0"/>
                      <w:marTop w:val="0"/>
                      <w:marBottom w:val="0"/>
                      <w:divBdr>
                        <w:top w:val="single" w:sz="2" w:space="1" w:color="FFFFFF"/>
                        <w:left w:val="single" w:sz="2" w:space="12" w:color="FFFFFF"/>
                        <w:bottom w:val="single" w:sz="2" w:space="1" w:color="FFFFFF"/>
                        <w:right w:val="single" w:sz="2" w:space="4" w:color="FFFFFF"/>
                      </w:divBdr>
                      <w:divsChild>
                        <w:div w:id="521893957">
                          <w:marLeft w:val="0"/>
                          <w:marRight w:val="0"/>
                          <w:marTop w:val="0"/>
                          <w:marBottom w:val="0"/>
                          <w:divBdr>
                            <w:top w:val="none" w:sz="0" w:space="0" w:color="auto"/>
                            <w:left w:val="none" w:sz="0" w:space="0" w:color="auto"/>
                            <w:bottom w:val="none" w:sz="0" w:space="0" w:color="auto"/>
                            <w:right w:val="none" w:sz="0" w:space="0" w:color="auto"/>
                          </w:divBdr>
                        </w:div>
                      </w:divsChild>
                    </w:div>
                    <w:div w:id="1892157843">
                      <w:marLeft w:val="0"/>
                      <w:marRight w:val="0"/>
                      <w:marTop w:val="0"/>
                      <w:marBottom w:val="0"/>
                      <w:divBdr>
                        <w:top w:val="single" w:sz="2" w:space="1" w:color="FFFFFF"/>
                        <w:left w:val="single" w:sz="2" w:space="12" w:color="FFFFFF"/>
                        <w:bottom w:val="single" w:sz="2" w:space="1" w:color="FFFFFF"/>
                        <w:right w:val="single" w:sz="2" w:space="4" w:color="FFFFFF"/>
                      </w:divBdr>
                      <w:divsChild>
                        <w:div w:id="129522223">
                          <w:marLeft w:val="0"/>
                          <w:marRight w:val="0"/>
                          <w:marTop w:val="0"/>
                          <w:marBottom w:val="0"/>
                          <w:divBdr>
                            <w:top w:val="none" w:sz="0" w:space="0" w:color="auto"/>
                            <w:left w:val="none" w:sz="0" w:space="0" w:color="auto"/>
                            <w:bottom w:val="none" w:sz="0" w:space="0" w:color="auto"/>
                            <w:right w:val="none" w:sz="0" w:space="0" w:color="auto"/>
                          </w:divBdr>
                        </w:div>
                      </w:divsChild>
                    </w:div>
                    <w:div w:id="1773282082">
                      <w:marLeft w:val="0"/>
                      <w:marRight w:val="0"/>
                      <w:marTop w:val="0"/>
                      <w:marBottom w:val="0"/>
                      <w:divBdr>
                        <w:top w:val="single" w:sz="2" w:space="1" w:color="FFFFFF"/>
                        <w:left w:val="single" w:sz="2" w:space="12" w:color="FFFFFF"/>
                        <w:bottom w:val="single" w:sz="2" w:space="1" w:color="FFFFFF"/>
                        <w:right w:val="single" w:sz="2" w:space="4" w:color="FFFFFF"/>
                      </w:divBdr>
                      <w:divsChild>
                        <w:div w:id="1646818498">
                          <w:marLeft w:val="0"/>
                          <w:marRight w:val="0"/>
                          <w:marTop w:val="0"/>
                          <w:marBottom w:val="0"/>
                          <w:divBdr>
                            <w:top w:val="none" w:sz="0" w:space="0" w:color="auto"/>
                            <w:left w:val="none" w:sz="0" w:space="0" w:color="auto"/>
                            <w:bottom w:val="none" w:sz="0" w:space="0" w:color="auto"/>
                            <w:right w:val="none" w:sz="0" w:space="0" w:color="auto"/>
                          </w:divBdr>
                        </w:div>
                      </w:divsChild>
                    </w:div>
                    <w:div w:id="888031862">
                      <w:marLeft w:val="0"/>
                      <w:marRight w:val="0"/>
                      <w:marTop w:val="0"/>
                      <w:marBottom w:val="0"/>
                      <w:divBdr>
                        <w:top w:val="single" w:sz="2" w:space="1" w:color="FFFFFF"/>
                        <w:left w:val="single" w:sz="2" w:space="12" w:color="FFFFFF"/>
                        <w:bottom w:val="single" w:sz="2" w:space="1" w:color="FFFFFF"/>
                        <w:right w:val="single" w:sz="2" w:space="4" w:color="FFFFFF"/>
                      </w:divBdr>
                      <w:divsChild>
                        <w:div w:id="1580361807">
                          <w:marLeft w:val="0"/>
                          <w:marRight w:val="0"/>
                          <w:marTop w:val="0"/>
                          <w:marBottom w:val="0"/>
                          <w:divBdr>
                            <w:top w:val="none" w:sz="0" w:space="0" w:color="auto"/>
                            <w:left w:val="none" w:sz="0" w:space="0" w:color="auto"/>
                            <w:bottom w:val="none" w:sz="0" w:space="0" w:color="auto"/>
                            <w:right w:val="none" w:sz="0" w:space="0" w:color="auto"/>
                          </w:divBdr>
                        </w:div>
                      </w:divsChild>
                    </w:div>
                    <w:div w:id="645546035">
                      <w:marLeft w:val="0"/>
                      <w:marRight w:val="0"/>
                      <w:marTop w:val="0"/>
                      <w:marBottom w:val="0"/>
                      <w:divBdr>
                        <w:top w:val="single" w:sz="2" w:space="1" w:color="FFFFFF"/>
                        <w:left w:val="single" w:sz="2" w:space="12" w:color="FFFFFF"/>
                        <w:bottom w:val="single" w:sz="2" w:space="1" w:color="FFFFFF"/>
                        <w:right w:val="single" w:sz="2" w:space="4" w:color="FFFFFF"/>
                      </w:divBdr>
                      <w:divsChild>
                        <w:div w:id="822816539">
                          <w:marLeft w:val="0"/>
                          <w:marRight w:val="0"/>
                          <w:marTop w:val="0"/>
                          <w:marBottom w:val="0"/>
                          <w:divBdr>
                            <w:top w:val="none" w:sz="0" w:space="0" w:color="auto"/>
                            <w:left w:val="none" w:sz="0" w:space="0" w:color="auto"/>
                            <w:bottom w:val="none" w:sz="0" w:space="0" w:color="auto"/>
                            <w:right w:val="none" w:sz="0" w:space="0" w:color="auto"/>
                          </w:divBdr>
                        </w:div>
                      </w:divsChild>
                    </w:div>
                    <w:div w:id="1527137605">
                      <w:marLeft w:val="0"/>
                      <w:marRight w:val="0"/>
                      <w:marTop w:val="0"/>
                      <w:marBottom w:val="0"/>
                      <w:divBdr>
                        <w:top w:val="single" w:sz="2" w:space="1" w:color="FFFFFF"/>
                        <w:left w:val="single" w:sz="2" w:space="12" w:color="FFFFFF"/>
                        <w:bottom w:val="single" w:sz="2" w:space="1" w:color="FFFFFF"/>
                        <w:right w:val="single" w:sz="2" w:space="4" w:color="FFFFFF"/>
                      </w:divBdr>
                      <w:divsChild>
                        <w:div w:id="2114280577">
                          <w:marLeft w:val="0"/>
                          <w:marRight w:val="0"/>
                          <w:marTop w:val="0"/>
                          <w:marBottom w:val="0"/>
                          <w:divBdr>
                            <w:top w:val="none" w:sz="0" w:space="0" w:color="auto"/>
                            <w:left w:val="none" w:sz="0" w:space="0" w:color="auto"/>
                            <w:bottom w:val="none" w:sz="0" w:space="0" w:color="auto"/>
                            <w:right w:val="none" w:sz="0" w:space="0" w:color="auto"/>
                          </w:divBdr>
                        </w:div>
                      </w:divsChild>
                    </w:div>
                    <w:div w:id="1166163512">
                      <w:marLeft w:val="0"/>
                      <w:marRight w:val="0"/>
                      <w:marTop w:val="0"/>
                      <w:marBottom w:val="0"/>
                      <w:divBdr>
                        <w:top w:val="single" w:sz="2" w:space="1" w:color="FFFFFF"/>
                        <w:left w:val="single" w:sz="2" w:space="12" w:color="FFFFFF"/>
                        <w:bottom w:val="single" w:sz="2" w:space="1" w:color="FFFFFF"/>
                        <w:right w:val="single" w:sz="2" w:space="4" w:color="FFFFFF"/>
                      </w:divBdr>
                      <w:divsChild>
                        <w:div w:id="2041122201">
                          <w:marLeft w:val="0"/>
                          <w:marRight w:val="0"/>
                          <w:marTop w:val="0"/>
                          <w:marBottom w:val="0"/>
                          <w:divBdr>
                            <w:top w:val="none" w:sz="0" w:space="0" w:color="auto"/>
                            <w:left w:val="none" w:sz="0" w:space="0" w:color="auto"/>
                            <w:bottom w:val="none" w:sz="0" w:space="0" w:color="auto"/>
                            <w:right w:val="none" w:sz="0" w:space="0" w:color="auto"/>
                          </w:divBdr>
                        </w:div>
                      </w:divsChild>
                    </w:div>
                    <w:div w:id="1147866710">
                      <w:marLeft w:val="0"/>
                      <w:marRight w:val="0"/>
                      <w:marTop w:val="0"/>
                      <w:marBottom w:val="0"/>
                      <w:divBdr>
                        <w:top w:val="single" w:sz="2" w:space="1" w:color="FFFFFF"/>
                        <w:left w:val="single" w:sz="2" w:space="12" w:color="FFFFFF"/>
                        <w:bottom w:val="single" w:sz="2" w:space="1" w:color="FFFFFF"/>
                        <w:right w:val="single" w:sz="2" w:space="4" w:color="FFFFFF"/>
                      </w:divBdr>
                      <w:divsChild>
                        <w:div w:id="21900850">
                          <w:marLeft w:val="0"/>
                          <w:marRight w:val="0"/>
                          <w:marTop w:val="0"/>
                          <w:marBottom w:val="0"/>
                          <w:divBdr>
                            <w:top w:val="none" w:sz="0" w:space="0" w:color="auto"/>
                            <w:left w:val="none" w:sz="0" w:space="0" w:color="auto"/>
                            <w:bottom w:val="none" w:sz="0" w:space="0" w:color="auto"/>
                            <w:right w:val="none" w:sz="0" w:space="0" w:color="auto"/>
                          </w:divBdr>
                        </w:div>
                      </w:divsChild>
                    </w:div>
                    <w:div w:id="419642989">
                      <w:marLeft w:val="0"/>
                      <w:marRight w:val="0"/>
                      <w:marTop w:val="0"/>
                      <w:marBottom w:val="0"/>
                      <w:divBdr>
                        <w:top w:val="single" w:sz="2" w:space="1" w:color="FFFFFF"/>
                        <w:left w:val="single" w:sz="2" w:space="12" w:color="FFFFFF"/>
                        <w:bottom w:val="single" w:sz="2" w:space="1" w:color="FFFFFF"/>
                        <w:right w:val="single" w:sz="2" w:space="4" w:color="FFFFFF"/>
                      </w:divBdr>
                      <w:divsChild>
                        <w:div w:id="250819905">
                          <w:marLeft w:val="0"/>
                          <w:marRight w:val="0"/>
                          <w:marTop w:val="0"/>
                          <w:marBottom w:val="0"/>
                          <w:divBdr>
                            <w:top w:val="none" w:sz="0" w:space="0" w:color="auto"/>
                            <w:left w:val="none" w:sz="0" w:space="0" w:color="auto"/>
                            <w:bottom w:val="none" w:sz="0" w:space="0" w:color="auto"/>
                            <w:right w:val="none" w:sz="0" w:space="0" w:color="auto"/>
                          </w:divBdr>
                        </w:div>
                      </w:divsChild>
                    </w:div>
                    <w:div w:id="922681587">
                      <w:marLeft w:val="0"/>
                      <w:marRight w:val="0"/>
                      <w:marTop w:val="0"/>
                      <w:marBottom w:val="0"/>
                      <w:divBdr>
                        <w:top w:val="single" w:sz="2" w:space="1" w:color="FFFFFF"/>
                        <w:left w:val="single" w:sz="2" w:space="12" w:color="FFFFFF"/>
                        <w:bottom w:val="single" w:sz="2" w:space="1" w:color="FFFFFF"/>
                        <w:right w:val="single" w:sz="2" w:space="4" w:color="FFFFFF"/>
                      </w:divBdr>
                      <w:divsChild>
                        <w:div w:id="1830632237">
                          <w:marLeft w:val="0"/>
                          <w:marRight w:val="0"/>
                          <w:marTop w:val="0"/>
                          <w:marBottom w:val="0"/>
                          <w:divBdr>
                            <w:top w:val="none" w:sz="0" w:space="0" w:color="auto"/>
                            <w:left w:val="none" w:sz="0" w:space="0" w:color="auto"/>
                            <w:bottom w:val="none" w:sz="0" w:space="0" w:color="auto"/>
                            <w:right w:val="none" w:sz="0" w:space="0" w:color="auto"/>
                          </w:divBdr>
                        </w:div>
                      </w:divsChild>
                    </w:div>
                    <w:div w:id="1972248494">
                      <w:marLeft w:val="0"/>
                      <w:marRight w:val="0"/>
                      <w:marTop w:val="0"/>
                      <w:marBottom w:val="0"/>
                      <w:divBdr>
                        <w:top w:val="single" w:sz="2" w:space="1" w:color="FFFFFF"/>
                        <w:left w:val="single" w:sz="2" w:space="12" w:color="FFFFFF"/>
                        <w:bottom w:val="single" w:sz="2" w:space="1" w:color="FFFFFF"/>
                        <w:right w:val="single" w:sz="2" w:space="4" w:color="FFFFFF"/>
                      </w:divBdr>
                      <w:divsChild>
                        <w:div w:id="2008628325">
                          <w:marLeft w:val="0"/>
                          <w:marRight w:val="0"/>
                          <w:marTop w:val="0"/>
                          <w:marBottom w:val="0"/>
                          <w:divBdr>
                            <w:top w:val="none" w:sz="0" w:space="0" w:color="auto"/>
                            <w:left w:val="none" w:sz="0" w:space="0" w:color="auto"/>
                            <w:bottom w:val="none" w:sz="0" w:space="0" w:color="auto"/>
                            <w:right w:val="none" w:sz="0" w:space="0" w:color="auto"/>
                          </w:divBdr>
                        </w:div>
                      </w:divsChild>
                    </w:div>
                    <w:div w:id="607352648">
                      <w:marLeft w:val="0"/>
                      <w:marRight w:val="0"/>
                      <w:marTop w:val="0"/>
                      <w:marBottom w:val="0"/>
                      <w:divBdr>
                        <w:top w:val="single" w:sz="2" w:space="1" w:color="FFFFFF"/>
                        <w:left w:val="single" w:sz="2" w:space="12" w:color="FFFFFF"/>
                        <w:bottom w:val="single" w:sz="2" w:space="1" w:color="FFFFFF"/>
                        <w:right w:val="single" w:sz="2" w:space="4" w:color="FFFFFF"/>
                      </w:divBdr>
                      <w:divsChild>
                        <w:div w:id="1646160247">
                          <w:marLeft w:val="0"/>
                          <w:marRight w:val="0"/>
                          <w:marTop w:val="0"/>
                          <w:marBottom w:val="0"/>
                          <w:divBdr>
                            <w:top w:val="none" w:sz="0" w:space="0" w:color="auto"/>
                            <w:left w:val="none" w:sz="0" w:space="0" w:color="auto"/>
                            <w:bottom w:val="none" w:sz="0" w:space="0" w:color="auto"/>
                            <w:right w:val="none" w:sz="0" w:space="0" w:color="auto"/>
                          </w:divBdr>
                        </w:div>
                      </w:divsChild>
                    </w:div>
                    <w:div w:id="505561092">
                      <w:marLeft w:val="0"/>
                      <w:marRight w:val="0"/>
                      <w:marTop w:val="0"/>
                      <w:marBottom w:val="0"/>
                      <w:divBdr>
                        <w:top w:val="single" w:sz="2" w:space="1" w:color="FFFFFF"/>
                        <w:left w:val="single" w:sz="2" w:space="12" w:color="FFFFFF"/>
                        <w:bottom w:val="single" w:sz="2" w:space="1" w:color="FFFFFF"/>
                        <w:right w:val="single" w:sz="2" w:space="4" w:color="FFFFFF"/>
                      </w:divBdr>
                      <w:divsChild>
                        <w:div w:id="978221279">
                          <w:marLeft w:val="0"/>
                          <w:marRight w:val="0"/>
                          <w:marTop w:val="0"/>
                          <w:marBottom w:val="0"/>
                          <w:divBdr>
                            <w:top w:val="none" w:sz="0" w:space="0" w:color="auto"/>
                            <w:left w:val="none" w:sz="0" w:space="0" w:color="auto"/>
                            <w:bottom w:val="none" w:sz="0" w:space="0" w:color="auto"/>
                            <w:right w:val="none" w:sz="0" w:space="0" w:color="auto"/>
                          </w:divBdr>
                        </w:div>
                      </w:divsChild>
                    </w:div>
                    <w:div w:id="1784029636">
                      <w:marLeft w:val="0"/>
                      <w:marRight w:val="0"/>
                      <w:marTop w:val="0"/>
                      <w:marBottom w:val="0"/>
                      <w:divBdr>
                        <w:top w:val="single" w:sz="2" w:space="1" w:color="FFFFFF"/>
                        <w:left w:val="single" w:sz="2" w:space="12" w:color="FFFFFF"/>
                        <w:bottom w:val="single" w:sz="2" w:space="1" w:color="FFFFFF"/>
                        <w:right w:val="single" w:sz="2" w:space="4" w:color="FFFFFF"/>
                      </w:divBdr>
                      <w:divsChild>
                        <w:div w:id="1911649818">
                          <w:marLeft w:val="0"/>
                          <w:marRight w:val="0"/>
                          <w:marTop w:val="0"/>
                          <w:marBottom w:val="0"/>
                          <w:divBdr>
                            <w:top w:val="none" w:sz="0" w:space="0" w:color="auto"/>
                            <w:left w:val="none" w:sz="0" w:space="0" w:color="auto"/>
                            <w:bottom w:val="none" w:sz="0" w:space="0" w:color="auto"/>
                            <w:right w:val="none" w:sz="0" w:space="0" w:color="auto"/>
                          </w:divBdr>
                        </w:div>
                      </w:divsChild>
                    </w:div>
                    <w:div w:id="136001156">
                      <w:marLeft w:val="0"/>
                      <w:marRight w:val="0"/>
                      <w:marTop w:val="0"/>
                      <w:marBottom w:val="0"/>
                      <w:divBdr>
                        <w:top w:val="single" w:sz="2" w:space="1" w:color="FFFFFF"/>
                        <w:left w:val="single" w:sz="2" w:space="12" w:color="FFFFFF"/>
                        <w:bottom w:val="single" w:sz="2" w:space="1" w:color="FFFFFF"/>
                        <w:right w:val="single" w:sz="2" w:space="4" w:color="FFFFFF"/>
                      </w:divBdr>
                      <w:divsChild>
                        <w:div w:id="1914047532">
                          <w:marLeft w:val="0"/>
                          <w:marRight w:val="0"/>
                          <w:marTop w:val="0"/>
                          <w:marBottom w:val="0"/>
                          <w:divBdr>
                            <w:top w:val="none" w:sz="0" w:space="0" w:color="auto"/>
                            <w:left w:val="none" w:sz="0" w:space="0" w:color="auto"/>
                            <w:bottom w:val="none" w:sz="0" w:space="0" w:color="auto"/>
                            <w:right w:val="none" w:sz="0" w:space="0" w:color="auto"/>
                          </w:divBdr>
                        </w:div>
                      </w:divsChild>
                    </w:div>
                    <w:div w:id="1167863007">
                      <w:marLeft w:val="0"/>
                      <w:marRight w:val="0"/>
                      <w:marTop w:val="0"/>
                      <w:marBottom w:val="0"/>
                      <w:divBdr>
                        <w:top w:val="single" w:sz="2" w:space="1" w:color="FFFFFF"/>
                        <w:left w:val="single" w:sz="2" w:space="12" w:color="FFFFFF"/>
                        <w:bottom w:val="single" w:sz="2" w:space="1" w:color="FFFFFF"/>
                        <w:right w:val="single" w:sz="2" w:space="4" w:color="FFFFFF"/>
                      </w:divBdr>
                      <w:divsChild>
                        <w:div w:id="1999767794">
                          <w:marLeft w:val="0"/>
                          <w:marRight w:val="0"/>
                          <w:marTop w:val="0"/>
                          <w:marBottom w:val="0"/>
                          <w:divBdr>
                            <w:top w:val="none" w:sz="0" w:space="0" w:color="auto"/>
                            <w:left w:val="none" w:sz="0" w:space="0" w:color="auto"/>
                            <w:bottom w:val="none" w:sz="0" w:space="0" w:color="auto"/>
                            <w:right w:val="none" w:sz="0" w:space="0" w:color="auto"/>
                          </w:divBdr>
                        </w:div>
                      </w:divsChild>
                    </w:div>
                    <w:div w:id="1197700110">
                      <w:marLeft w:val="0"/>
                      <w:marRight w:val="0"/>
                      <w:marTop w:val="0"/>
                      <w:marBottom w:val="0"/>
                      <w:divBdr>
                        <w:top w:val="single" w:sz="2" w:space="1" w:color="FFFFFF"/>
                        <w:left w:val="single" w:sz="2" w:space="12" w:color="FFFFFF"/>
                        <w:bottom w:val="single" w:sz="2" w:space="1" w:color="FFFFFF"/>
                        <w:right w:val="single" w:sz="2" w:space="4" w:color="FFFFFF"/>
                      </w:divBdr>
                      <w:divsChild>
                        <w:div w:id="1916163730">
                          <w:marLeft w:val="0"/>
                          <w:marRight w:val="0"/>
                          <w:marTop w:val="0"/>
                          <w:marBottom w:val="0"/>
                          <w:divBdr>
                            <w:top w:val="none" w:sz="0" w:space="0" w:color="auto"/>
                            <w:left w:val="none" w:sz="0" w:space="0" w:color="auto"/>
                            <w:bottom w:val="none" w:sz="0" w:space="0" w:color="auto"/>
                            <w:right w:val="none" w:sz="0" w:space="0" w:color="auto"/>
                          </w:divBdr>
                        </w:div>
                      </w:divsChild>
                    </w:div>
                    <w:div w:id="969164645">
                      <w:marLeft w:val="0"/>
                      <w:marRight w:val="0"/>
                      <w:marTop w:val="0"/>
                      <w:marBottom w:val="0"/>
                      <w:divBdr>
                        <w:top w:val="single" w:sz="2" w:space="1" w:color="FFFFFF"/>
                        <w:left w:val="single" w:sz="2" w:space="12" w:color="FFFFFF"/>
                        <w:bottom w:val="single" w:sz="2" w:space="1" w:color="FFFFFF"/>
                        <w:right w:val="single" w:sz="2" w:space="4" w:color="FFFFFF"/>
                      </w:divBdr>
                      <w:divsChild>
                        <w:div w:id="1995721668">
                          <w:marLeft w:val="0"/>
                          <w:marRight w:val="0"/>
                          <w:marTop w:val="0"/>
                          <w:marBottom w:val="0"/>
                          <w:divBdr>
                            <w:top w:val="none" w:sz="0" w:space="0" w:color="auto"/>
                            <w:left w:val="none" w:sz="0" w:space="0" w:color="auto"/>
                            <w:bottom w:val="none" w:sz="0" w:space="0" w:color="auto"/>
                            <w:right w:val="none" w:sz="0" w:space="0" w:color="auto"/>
                          </w:divBdr>
                        </w:div>
                      </w:divsChild>
                    </w:div>
                    <w:div w:id="472022851">
                      <w:marLeft w:val="0"/>
                      <w:marRight w:val="0"/>
                      <w:marTop w:val="0"/>
                      <w:marBottom w:val="0"/>
                      <w:divBdr>
                        <w:top w:val="single" w:sz="2" w:space="1" w:color="FFFFFF"/>
                        <w:left w:val="single" w:sz="2" w:space="12" w:color="FFFFFF"/>
                        <w:bottom w:val="single" w:sz="2" w:space="1" w:color="FFFFFF"/>
                        <w:right w:val="single" w:sz="2" w:space="4" w:color="FFFFFF"/>
                      </w:divBdr>
                      <w:divsChild>
                        <w:div w:id="256914189">
                          <w:marLeft w:val="0"/>
                          <w:marRight w:val="0"/>
                          <w:marTop w:val="0"/>
                          <w:marBottom w:val="0"/>
                          <w:divBdr>
                            <w:top w:val="none" w:sz="0" w:space="0" w:color="auto"/>
                            <w:left w:val="none" w:sz="0" w:space="0" w:color="auto"/>
                            <w:bottom w:val="none" w:sz="0" w:space="0" w:color="auto"/>
                            <w:right w:val="none" w:sz="0" w:space="0" w:color="auto"/>
                          </w:divBdr>
                        </w:div>
                      </w:divsChild>
                    </w:div>
                    <w:div w:id="301081282">
                      <w:marLeft w:val="0"/>
                      <w:marRight w:val="0"/>
                      <w:marTop w:val="0"/>
                      <w:marBottom w:val="0"/>
                      <w:divBdr>
                        <w:top w:val="single" w:sz="2" w:space="1" w:color="FFFFFF"/>
                        <w:left w:val="single" w:sz="2" w:space="12" w:color="FFFFFF"/>
                        <w:bottom w:val="single" w:sz="2" w:space="1" w:color="FFFFFF"/>
                        <w:right w:val="single" w:sz="2" w:space="4" w:color="FFFFFF"/>
                      </w:divBdr>
                      <w:divsChild>
                        <w:div w:id="1635522782">
                          <w:marLeft w:val="0"/>
                          <w:marRight w:val="0"/>
                          <w:marTop w:val="0"/>
                          <w:marBottom w:val="0"/>
                          <w:divBdr>
                            <w:top w:val="none" w:sz="0" w:space="0" w:color="auto"/>
                            <w:left w:val="none" w:sz="0" w:space="0" w:color="auto"/>
                            <w:bottom w:val="none" w:sz="0" w:space="0" w:color="auto"/>
                            <w:right w:val="none" w:sz="0" w:space="0" w:color="auto"/>
                          </w:divBdr>
                        </w:div>
                      </w:divsChild>
                    </w:div>
                    <w:div w:id="1483545625">
                      <w:marLeft w:val="0"/>
                      <w:marRight w:val="0"/>
                      <w:marTop w:val="0"/>
                      <w:marBottom w:val="0"/>
                      <w:divBdr>
                        <w:top w:val="single" w:sz="2" w:space="1" w:color="FFFFFF"/>
                        <w:left w:val="single" w:sz="2" w:space="12" w:color="FFFFFF"/>
                        <w:bottom w:val="single" w:sz="2" w:space="1" w:color="FFFFFF"/>
                        <w:right w:val="single" w:sz="2" w:space="4" w:color="FFFFFF"/>
                      </w:divBdr>
                      <w:divsChild>
                        <w:div w:id="192886126">
                          <w:marLeft w:val="0"/>
                          <w:marRight w:val="0"/>
                          <w:marTop w:val="0"/>
                          <w:marBottom w:val="0"/>
                          <w:divBdr>
                            <w:top w:val="none" w:sz="0" w:space="0" w:color="auto"/>
                            <w:left w:val="none" w:sz="0" w:space="0" w:color="auto"/>
                            <w:bottom w:val="none" w:sz="0" w:space="0" w:color="auto"/>
                            <w:right w:val="none" w:sz="0" w:space="0" w:color="auto"/>
                          </w:divBdr>
                        </w:div>
                      </w:divsChild>
                    </w:div>
                    <w:div w:id="863009947">
                      <w:marLeft w:val="0"/>
                      <w:marRight w:val="0"/>
                      <w:marTop w:val="0"/>
                      <w:marBottom w:val="0"/>
                      <w:divBdr>
                        <w:top w:val="single" w:sz="2" w:space="1" w:color="FFFFFF"/>
                        <w:left w:val="single" w:sz="2" w:space="12" w:color="FFFFFF"/>
                        <w:bottom w:val="single" w:sz="2" w:space="1" w:color="FFFFFF"/>
                        <w:right w:val="single" w:sz="2" w:space="4" w:color="FFFFFF"/>
                      </w:divBdr>
                      <w:divsChild>
                        <w:div w:id="82069173">
                          <w:marLeft w:val="0"/>
                          <w:marRight w:val="0"/>
                          <w:marTop w:val="0"/>
                          <w:marBottom w:val="0"/>
                          <w:divBdr>
                            <w:top w:val="none" w:sz="0" w:space="0" w:color="auto"/>
                            <w:left w:val="none" w:sz="0" w:space="0" w:color="auto"/>
                            <w:bottom w:val="none" w:sz="0" w:space="0" w:color="auto"/>
                            <w:right w:val="none" w:sz="0" w:space="0" w:color="auto"/>
                          </w:divBdr>
                        </w:div>
                      </w:divsChild>
                    </w:div>
                    <w:div w:id="1358119922">
                      <w:marLeft w:val="0"/>
                      <w:marRight w:val="0"/>
                      <w:marTop w:val="0"/>
                      <w:marBottom w:val="0"/>
                      <w:divBdr>
                        <w:top w:val="single" w:sz="2" w:space="1" w:color="FFFFFF"/>
                        <w:left w:val="single" w:sz="2" w:space="12" w:color="FFFFFF"/>
                        <w:bottom w:val="single" w:sz="2" w:space="1" w:color="FFFFFF"/>
                        <w:right w:val="single" w:sz="2" w:space="4" w:color="FFFFFF"/>
                      </w:divBdr>
                      <w:divsChild>
                        <w:div w:id="2131900041">
                          <w:marLeft w:val="0"/>
                          <w:marRight w:val="0"/>
                          <w:marTop w:val="0"/>
                          <w:marBottom w:val="0"/>
                          <w:divBdr>
                            <w:top w:val="none" w:sz="0" w:space="0" w:color="auto"/>
                            <w:left w:val="none" w:sz="0" w:space="0" w:color="auto"/>
                            <w:bottom w:val="none" w:sz="0" w:space="0" w:color="auto"/>
                            <w:right w:val="none" w:sz="0" w:space="0" w:color="auto"/>
                          </w:divBdr>
                        </w:div>
                      </w:divsChild>
                    </w:div>
                    <w:div w:id="2103335309">
                      <w:marLeft w:val="0"/>
                      <w:marRight w:val="0"/>
                      <w:marTop w:val="0"/>
                      <w:marBottom w:val="0"/>
                      <w:divBdr>
                        <w:top w:val="single" w:sz="2" w:space="1" w:color="FFFFFF"/>
                        <w:left w:val="single" w:sz="2" w:space="12" w:color="FFFFFF"/>
                        <w:bottom w:val="single" w:sz="2" w:space="1" w:color="FFFFFF"/>
                        <w:right w:val="single" w:sz="2" w:space="4" w:color="FFFFFF"/>
                      </w:divBdr>
                      <w:divsChild>
                        <w:div w:id="1150441591">
                          <w:marLeft w:val="0"/>
                          <w:marRight w:val="0"/>
                          <w:marTop w:val="0"/>
                          <w:marBottom w:val="0"/>
                          <w:divBdr>
                            <w:top w:val="none" w:sz="0" w:space="0" w:color="auto"/>
                            <w:left w:val="none" w:sz="0" w:space="0" w:color="auto"/>
                            <w:bottom w:val="none" w:sz="0" w:space="0" w:color="auto"/>
                            <w:right w:val="none" w:sz="0" w:space="0" w:color="auto"/>
                          </w:divBdr>
                        </w:div>
                      </w:divsChild>
                    </w:div>
                    <w:div w:id="315838933">
                      <w:marLeft w:val="0"/>
                      <w:marRight w:val="0"/>
                      <w:marTop w:val="0"/>
                      <w:marBottom w:val="0"/>
                      <w:divBdr>
                        <w:top w:val="single" w:sz="2" w:space="1" w:color="FFFFFF"/>
                        <w:left w:val="single" w:sz="2" w:space="12" w:color="FFFFFF"/>
                        <w:bottom w:val="single" w:sz="2" w:space="1" w:color="FFFFFF"/>
                        <w:right w:val="single" w:sz="2" w:space="4" w:color="FFFFFF"/>
                      </w:divBdr>
                      <w:divsChild>
                        <w:div w:id="186793672">
                          <w:marLeft w:val="0"/>
                          <w:marRight w:val="0"/>
                          <w:marTop w:val="0"/>
                          <w:marBottom w:val="0"/>
                          <w:divBdr>
                            <w:top w:val="none" w:sz="0" w:space="0" w:color="auto"/>
                            <w:left w:val="none" w:sz="0" w:space="0" w:color="auto"/>
                            <w:bottom w:val="none" w:sz="0" w:space="0" w:color="auto"/>
                            <w:right w:val="none" w:sz="0" w:space="0" w:color="auto"/>
                          </w:divBdr>
                        </w:div>
                      </w:divsChild>
                    </w:div>
                    <w:div w:id="1594588039">
                      <w:marLeft w:val="0"/>
                      <w:marRight w:val="0"/>
                      <w:marTop w:val="0"/>
                      <w:marBottom w:val="0"/>
                      <w:divBdr>
                        <w:top w:val="single" w:sz="2" w:space="1" w:color="FFFFFF"/>
                        <w:left w:val="single" w:sz="2" w:space="12" w:color="FFFFFF"/>
                        <w:bottom w:val="single" w:sz="2" w:space="1" w:color="FFFFFF"/>
                        <w:right w:val="single" w:sz="2" w:space="4" w:color="FFFFFF"/>
                      </w:divBdr>
                      <w:divsChild>
                        <w:div w:id="66390139">
                          <w:marLeft w:val="0"/>
                          <w:marRight w:val="0"/>
                          <w:marTop w:val="0"/>
                          <w:marBottom w:val="0"/>
                          <w:divBdr>
                            <w:top w:val="none" w:sz="0" w:space="0" w:color="auto"/>
                            <w:left w:val="none" w:sz="0" w:space="0" w:color="auto"/>
                            <w:bottom w:val="none" w:sz="0" w:space="0" w:color="auto"/>
                            <w:right w:val="none" w:sz="0" w:space="0" w:color="auto"/>
                          </w:divBdr>
                        </w:div>
                      </w:divsChild>
                    </w:div>
                    <w:div w:id="310717447">
                      <w:marLeft w:val="0"/>
                      <w:marRight w:val="0"/>
                      <w:marTop w:val="0"/>
                      <w:marBottom w:val="0"/>
                      <w:divBdr>
                        <w:top w:val="single" w:sz="2" w:space="1" w:color="FFFFFF"/>
                        <w:left w:val="single" w:sz="2" w:space="12" w:color="FFFFFF"/>
                        <w:bottom w:val="single" w:sz="2" w:space="1" w:color="FFFFFF"/>
                        <w:right w:val="single" w:sz="2" w:space="4" w:color="FFFFFF"/>
                      </w:divBdr>
                      <w:divsChild>
                        <w:div w:id="570888183">
                          <w:marLeft w:val="0"/>
                          <w:marRight w:val="0"/>
                          <w:marTop w:val="0"/>
                          <w:marBottom w:val="0"/>
                          <w:divBdr>
                            <w:top w:val="none" w:sz="0" w:space="0" w:color="auto"/>
                            <w:left w:val="none" w:sz="0" w:space="0" w:color="auto"/>
                            <w:bottom w:val="none" w:sz="0" w:space="0" w:color="auto"/>
                            <w:right w:val="none" w:sz="0" w:space="0" w:color="auto"/>
                          </w:divBdr>
                        </w:div>
                      </w:divsChild>
                    </w:div>
                    <w:div w:id="760686719">
                      <w:marLeft w:val="0"/>
                      <w:marRight w:val="0"/>
                      <w:marTop w:val="0"/>
                      <w:marBottom w:val="0"/>
                      <w:divBdr>
                        <w:top w:val="single" w:sz="2" w:space="1" w:color="FFFFFF"/>
                        <w:left w:val="single" w:sz="2" w:space="12" w:color="FFFFFF"/>
                        <w:bottom w:val="single" w:sz="2" w:space="1" w:color="FFFFFF"/>
                        <w:right w:val="single" w:sz="2" w:space="4" w:color="FFFFFF"/>
                      </w:divBdr>
                      <w:divsChild>
                        <w:div w:id="542668429">
                          <w:marLeft w:val="0"/>
                          <w:marRight w:val="0"/>
                          <w:marTop w:val="0"/>
                          <w:marBottom w:val="0"/>
                          <w:divBdr>
                            <w:top w:val="none" w:sz="0" w:space="0" w:color="auto"/>
                            <w:left w:val="none" w:sz="0" w:space="0" w:color="auto"/>
                            <w:bottom w:val="none" w:sz="0" w:space="0" w:color="auto"/>
                            <w:right w:val="none" w:sz="0" w:space="0" w:color="auto"/>
                          </w:divBdr>
                        </w:div>
                      </w:divsChild>
                    </w:div>
                    <w:div w:id="1003244207">
                      <w:marLeft w:val="0"/>
                      <w:marRight w:val="0"/>
                      <w:marTop w:val="0"/>
                      <w:marBottom w:val="0"/>
                      <w:divBdr>
                        <w:top w:val="single" w:sz="2" w:space="1" w:color="FFFFFF"/>
                        <w:left w:val="single" w:sz="2" w:space="12" w:color="FFFFFF"/>
                        <w:bottom w:val="single" w:sz="2" w:space="1" w:color="FFFFFF"/>
                        <w:right w:val="single" w:sz="2" w:space="4" w:color="FFFFFF"/>
                      </w:divBdr>
                      <w:divsChild>
                        <w:div w:id="871191883">
                          <w:marLeft w:val="0"/>
                          <w:marRight w:val="0"/>
                          <w:marTop w:val="0"/>
                          <w:marBottom w:val="0"/>
                          <w:divBdr>
                            <w:top w:val="none" w:sz="0" w:space="0" w:color="auto"/>
                            <w:left w:val="none" w:sz="0" w:space="0" w:color="auto"/>
                            <w:bottom w:val="none" w:sz="0" w:space="0" w:color="auto"/>
                            <w:right w:val="none" w:sz="0" w:space="0" w:color="auto"/>
                          </w:divBdr>
                        </w:div>
                      </w:divsChild>
                    </w:div>
                    <w:div w:id="898049976">
                      <w:marLeft w:val="0"/>
                      <w:marRight w:val="0"/>
                      <w:marTop w:val="0"/>
                      <w:marBottom w:val="0"/>
                      <w:divBdr>
                        <w:top w:val="single" w:sz="2" w:space="1" w:color="FFFFFF"/>
                        <w:left w:val="single" w:sz="2" w:space="12" w:color="FFFFFF"/>
                        <w:bottom w:val="single" w:sz="2" w:space="1" w:color="FFFFFF"/>
                        <w:right w:val="single" w:sz="2" w:space="4" w:color="FFFFFF"/>
                      </w:divBdr>
                      <w:divsChild>
                        <w:div w:id="1082294039">
                          <w:marLeft w:val="0"/>
                          <w:marRight w:val="0"/>
                          <w:marTop w:val="0"/>
                          <w:marBottom w:val="0"/>
                          <w:divBdr>
                            <w:top w:val="none" w:sz="0" w:space="0" w:color="auto"/>
                            <w:left w:val="none" w:sz="0" w:space="0" w:color="auto"/>
                            <w:bottom w:val="none" w:sz="0" w:space="0" w:color="auto"/>
                            <w:right w:val="none" w:sz="0" w:space="0" w:color="auto"/>
                          </w:divBdr>
                        </w:div>
                      </w:divsChild>
                    </w:div>
                    <w:div w:id="420033247">
                      <w:marLeft w:val="0"/>
                      <w:marRight w:val="0"/>
                      <w:marTop w:val="0"/>
                      <w:marBottom w:val="0"/>
                      <w:divBdr>
                        <w:top w:val="single" w:sz="2" w:space="1" w:color="FFFFFF"/>
                        <w:left w:val="single" w:sz="2" w:space="12" w:color="FFFFFF"/>
                        <w:bottom w:val="single" w:sz="2" w:space="1" w:color="FFFFFF"/>
                        <w:right w:val="single" w:sz="2" w:space="4" w:color="FFFFFF"/>
                      </w:divBdr>
                      <w:divsChild>
                        <w:div w:id="1465655275">
                          <w:marLeft w:val="0"/>
                          <w:marRight w:val="0"/>
                          <w:marTop w:val="0"/>
                          <w:marBottom w:val="0"/>
                          <w:divBdr>
                            <w:top w:val="none" w:sz="0" w:space="0" w:color="auto"/>
                            <w:left w:val="none" w:sz="0" w:space="0" w:color="auto"/>
                            <w:bottom w:val="none" w:sz="0" w:space="0" w:color="auto"/>
                            <w:right w:val="none" w:sz="0" w:space="0" w:color="auto"/>
                          </w:divBdr>
                        </w:div>
                      </w:divsChild>
                    </w:div>
                    <w:div w:id="1797481836">
                      <w:marLeft w:val="0"/>
                      <w:marRight w:val="0"/>
                      <w:marTop w:val="0"/>
                      <w:marBottom w:val="0"/>
                      <w:divBdr>
                        <w:top w:val="single" w:sz="2" w:space="1" w:color="FFFFFF"/>
                        <w:left w:val="single" w:sz="2" w:space="12" w:color="FFFFFF"/>
                        <w:bottom w:val="single" w:sz="2" w:space="1" w:color="FFFFFF"/>
                        <w:right w:val="single" w:sz="2" w:space="4" w:color="FFFFFF"/>
                      </w:divBdr>
                      <w:divsChild>
                        <w:div w:id="531454898">
                          <w:marLeft w:val="0"/>
                          <w:marRight w:val="0"/>
                          <w:marTop w:val="0"/>
                          <w:marBottom w:val="0"/>
                          <w:divBdr>
                            <w:top w:val="none" w:sz="0" w:space="0" w:color="auto"/>
                            <w:left w:val="none" w:sz="0" w:space="0" w:color="auto"/>
                            <w:bottom w:val="none" w:sz="0" w:space="0" w:color="auto"/>
                            <w:right w:val="none" w:sz="0" w:space="0" w:color="auto"/>
                          </w:divBdr>
                        </w:div>
                      </w:divsChild>
                    </w:div>
                    <w:div w:id="1536503805">
                      <w:marLeft w:val="0"/>
                      <w:marRight w:val="0"/>
                      <w:marTop w:val="0"/>
                      <w:marBottom w:val="0"/>
                      <w:divBdr>
                        <w:top w:val="single" w:sz="2" w:space="1" w:color="FFFFFF"/>
                        <w:left w:val="single" w:sz="2" w:space="12" w:color="FFFFFF"/>
                        <w:bottom w:val="single" w:sz="2" w:space="1" w:color="FFFFFF"/>
                        <w:right w:val="single" w:sz="2" w:space="4" w:color="FFFFFF"/>
                      </w:divBdr>
                      <w:divsChild>
                        <w:div w:id="2052412227">
                          <w:marLeft w:val="0"/>
                          <w:marRight w:val="0"/>
                          <w:marTop w:val="0"/>
                          <w:marBottom w:val="0"/>
                          <w:divBdr>
                            <w:top w:val="none" w:sz="0" w:space="0" w:color="auto"/>
                            <w:left w:val="none" w:sz="0" w:space="0" w:color="auto"/>
                            <w:bottom w:val="none" w:sz="0" w:space="0" w:color="auto"/>
                            <w:right w:val="none" w:sz="0" w:space="0" w:color="auto"/>
                          </w:divBdr>
                        </w:div>
                      </w:divsChild>
                    </w:div>
                    <w:div w:id="927931304">
                      <w:marLeft w:val="0"/>
                      <w:marRight w:val="0"/>
                      <w:marTop w:val="0"/>
                      <w:marBottom w:val="0"/>
                      <w:divBdr>
                        <w:top w:val="single" w:sz="2" w:space="1" w:color="FFFFFF"/>
                        <w:left w:val="single" w:sz="2" w:space="12" w:color="FFFFFF"/>
                        <w:bottom w:val="single" w:sz="2" w:space="1" w:color="FFFFFF"/>
                        <w:right w:val="single" w:sz="2" w:space="4" w:color="FFFFFF"/>
                      </w:divBdr>
                      <w:divsChild>
                        <w:div w:id="386614972">
                          <w:marLeft w:val="0"/>
                          <w:marRight w:val="0"/>
                          <w:marTop w:val="0"/>
                          <w:marBottom w:val="0"/>
                          <w:divBdr>
                            <w:top w:val="none" w:sz="0" w:space="0" w:color="auto"/>
                            <w:left w:val="none" w:sz="0" w:space="0" w:color="auto"/>
                            <w:bottom w:val="none" w:sz="0" w:space="0" w:color="auto"/>
                            <w:right w:val="none" w:sz="0" w:space="0" w:color="auto"/>
                          </w:divBdr>
                        </w:div>
                      </w:divsChild>
                    </w:div>
                    <w:div w:id="1596791882">
                      <w:marLeft w:val="0"/>
                      <w:marRight w:val="0"/>
                      <w:marTop w:val="0"/>
                      <w:marBottom w:val="0"/>
                      <w:divBdr>
                        <w:top w:val="single" w:sz="2" w:space="1" w:color="FFFFFF"/>
                        <w:left w:val="single" w:sz="2" w:space="12" w:color="FFFFFF"/>
                        <w:bottom w:val="single" w:sz="2" w:space="1" w:color="FFFFFF"/>
                        <w:right w:val="single" w:sz="2" w:space="4" w:color="FFFFFF"/>
                      </w:divBdr>
                      <w:divsChild>
                        <w:div w:id="99496852">
                          <w:marLeft w:val="0"/>
                          <w:marRight w:val="0"/>
                          <w:marTop w:val="0"/>
                          <w:marBottom w:val="0"/>
                          <w:divBdr>
                            <w:top w:val="none" w:sz="0" w:space="0" w:color="auto"/>
                            <w:left w:val="none" w:sz="0" w:space="0" w:color="auto"/>
                            <w:bottom w:val="none" w:sz="0" w:space="0" w:color="auto"/>
                            <w:right w:val="none" w:sz="0" w:space="0" w:color="auto"/>
                          </w:divBdr>
                        </w:div>
                      </w:divsChild>
                    </w:div>
                    <w:div w:id="842548869">
                      <w:marLeft w:val="0"/>
                      <w:marRight w:val="0"/>
                      <w:marTop w:val="0"/>
                      <w:marBottom w:val="0"/>
                      <w:divBdr>
                        <w:top w:val="single" w:sz="2" w:space="1" w:color="FFFFFF"/>
                        <w:left w:val="single" w:sz="2" w:space="12" w:color="FFFFFF"/>
                        <w:bottom w:val="single" w:sz="2" w:space="1" w:color="FFFFFF"/>
                        <w:right w:val="single" w:sz="2" w:space="4" w:color="FFFFFF"/>
                      </w:divBdr>
                      <w:divsChild>
                        <w:div w:id="1656184977">
                          <w:marLeft w:val="0"/>
                          <w:marRight w:val="0"/>
                          <w:marTop w:val="0"/>
                          <w:marBottom w:val="0"/>
                          <w:divBdr>
                            <w:top w:val="none" w:sz="0" w:space="0" w:color="auto"/>
                            <w:left w:val="none" w:sz="0" w:space="0" w:color="auto"/>
                            <w:bottom w:val="none" w:sz="0" w:space="0" w:color="auto"/>
                            <w:right w:val="none" w:sz="0" w:space="0" w:color="auto"/>
                          </w:divBdr>
                        </w:div>
                      </w:divsChild>
                    </w:div>
                    <w:div w:id="1176848358">
                      <w:marLeft w:val="0"/>
                      <w:marRight w:val="0"/>
                      <w:marTop w:val="0"/>
                      <w:marBottom w:val="0"/>
                      <w:divBdr>
                        <w:top w:val="single" w:sz="2" w:space="1" w:color="FFFFFF"/>
                        <w:left w:val="single" w:sz="2" w:space="12" w:color="FFFFFF"/>
                        <w:bottom w:val="single" w:sz="2" w:space="1" w:color="FFFFFF"/>
                        <w:right w:val="single" w:sz="2" w:space="4" w:color="FFFFFF"/>
                      </w:divBdr>
                      <w:divsChild>
                        <w:div w:id="1839343410">
                          <w:marLeft w:val="0"/>
                          <w:marRight w:val="0"/>
                          <w:marTop w:val="0"/>
                          <w:marBottom w:val="0"/>
                          <w:divBdr>
                            <w:top w:val="none" w:sz="0" w:space="0" w:color="auto"/>
                            <w:left w:val="none" w:sz="0" w:space="0" w:color="auto"/>
                            <w:bottom w:val="none" w:sz="0" w:space="0" w:color="auto"/>
                            <w:right w:val="none" w:sz="0" w:space="0" w:color="auto"/>
                          </w:divBdr>
                        </w:div>
                      </w:divsChild>
                    </w:div>
                    <w:div w:id="57360793">
                      <w:marLeft w:val="0"/>
                      <w:marRight w:val="0"/>
                      <w:marTop w:val="0"/>
                      <w:marBottom w:val="0"/>
                      <w:divBdr>
                        <w:top w:val="single" w:sz="2" w:space="1" w:color="FFFFFF"/>
                        <w:left w:val="single" w:sz="2" w:space="12" w:color="FFFFFF"/>
                        <w:bottom w:val="single" w:sz="2" w:space="1" w:color="FFFFFF"/>
                        <w:right w:val="single" w:sz="2" w:space="4" w:color="FFFFFF"/>
                      </w:divBdr>
                      <w:divsChild>
                        <w:div w:id="1350595972">
                          <w:marLeft w:val="0"/>
                          <w:marRight w:val="0"/>
                          <w:marTop w:val="0"/>
                          <w:marBottom w:val="0"/>
                          <w:divBdr>
                            <w:top w:val="none" w:sz="0" w:space="0" w:color="auto"/>
                            <w:left w:val="none" w:sz="0" w:space="0" w:color="auto"/>
                            <w:bottom w:val="none" w:sz="0" w:space="0" w:color="auto"/>
                            <w:right w:val="none" w:sz="0" w:space="0" w:color="auto"/>
                          </w:divBdr>
                        </w:div>
                      </w:divsChild>
                    </w:div>
                    <w:div w:id="1375891464">
                      <w:marLeft w:val="0"/>
                      <w:marRight w:val="0"/>
                      <w:marTop w:val="0"/>
                      <w:marBottom w:val="0"/>
                      <w:divBdr>
                        <w:top w:val="single" w:sz="2" w:space="1" w:color="FFFFFF"/>
                        <w:left w:val="single" w:sz="2" w:space="12" w:color="FFFFFF"/>
                        <w:bottom w:val="single" w:sz="2" w:space="1" w:color="FFFFFF"/>
                        <w:right w:val="single" w:sz="2" w:space="4" w:color="FFFFFF"/>
                      </w:divBdr>
                      <w:divsChild>
                        <w:div w:id="862018545">
                          <w:marLeft w:val="0"/>
                          <w:marRight w:val="0"/>
                          <w:marTop w:val="0"/>
                          <w:marBottom w:val="0"/>
                          <w:divBdr>
                            <w:top w:val="none" w:sz="0" w:space="0" w:color="auto"/>
                            <w:left w:val="none" w:sz="0" w:space="0" w:color="auto"/>
                            <w:bottom w:val="none" w:sz="0" w:space="0" w:color="auto"/>
                            <w:right w:val="none" w:sz="0" w:space="0" w:color="auto"/>
                          </w:divBdr>
                        </w:div>
                      </w:divsChild>
                    </w:div>
                    <w:div w:id="436951175">
                      <w:marLeft w:val="0"/>
                      <w:marRight w:val="0"/>
                      <w:marTop w:val="0"/>
                      <w:marBottom w:val="0"/>
                      <w:divBdr>
                        <w:top w:val="single" w:sz="2" w:space="1" w:color="FFFFFF"/>
                        <w:left w:val="single" w:sz="2" w:space="12" w:color="FFFFFF"/>
                        <w:bottom w:val="single" w:sz="2" w:space="1" w:color="FFFFFF"/>
                        <w:right w:val="single" w:sz="2" w:space="4" w:color="FFFFFF"/>
                      </w:divBdr>
                      <w:divsChild>
                        <w:div w:id="52896961">
                          <w:marLeft w:val="0"/>
                          <w:marRight w:val="0"/>
                          <w:marTop w:val="0"/>
                          <w:marBottom w:val="0"/>
                          <w:divBdr>
                            <w:top w:val="none" w:sz="0" w:space="0" w:color="auto"/>
                            <w:left w:val="none" w:sz="0" w:space="0" w:color="auto"/>
                            <w:bottom w:val="none" w:sz="0" w:space="0" w:color="auto"/>
                            <w:right w:val="none" w:sz="0" w:space="0" w:color="auto"/>
                          </w:divBdr>
                        </w:div>
                      </w:divsChild>
                    </w:div>
                    <w:div w:id="2133205831">
                      <w:marLeft w:val="0"/>
                      <w:marRight w:val="0"/>
                      <w:marTop w:val="0"/>
                      <w:marBottom w:val="0"/>
                      <w:divBdr>
                        <w:top w:val="single" w:sz="2" w:space="1" w:color="FFFFFF"/>
                        <w:left w:val="single" w:sz="2" w:space="12" w:color="FFFFFF"/>
                        <w:bottom w:val="single" w:sz="2" w:space="1" w:color="FFFFFF"/>
                        <w:right w:val="single" w:sz="2" w:space="4" w:color="FFFFFF"/>
                      </w:divBdr>
                      <w:divsChild>
                        <w:div w:id="1311519147">
                          <w:marLeft w:val="0"/>
                          <w:marRight w:val="0"/>
                          <w:marTop w:val="0"/>
                          <w:marBottom w:val="0"/>
                          <w:divBdr>
                            <w:top w:val="none" w:sz="0" w:space="0" w:color="auto"/>
                            <w:left w:val="none" w:sz="0" w:space="0" w:color="auto"/>
                            <w:bottom w:val="none" w:sz="0" w:space="0" w:color="auto"/>
                            <w:right w:val="none" w:sz="0" w:space="0" w:color="auto"/>
                          </w:divBdr>
                        </w:div>
                      </w:divsChild>
                    </w:div>
                    <w:div w:id="1664897412">
                      <w:marLeft w:val="0"/>
                      <w:marRight w:val="0"/>
                      <w:marTop w:val="0"/>
                      <w:marBottom w:val="0"/>
                      <w:divBdr>
                        <w:top w:val="single" w:sz="2" w:space="1" w:color="FFFFFF"/>
                        <w:left w:val="single" w:sz="2" w:space="12" w:color="FFFFFF"/>
                        <w:bottom w:val="single" w:sz="2" w:space="1" w:color="FFFFFF"/>
                        <w:right w:val="single" w:sz="2" w:space="4" w:color="FFFFFF"/>
                      </w:divBdr>
                      <w:divsChild>
                        <w:div w:id="1718699342">
                          <w:marLeft w:val="0"/>
                          <w:marRight w:val="0"/>
                          <w:marTop w:val="0"/>
                          <w:marBottom w:val="0"/>
                          <w:divBdr>
                            <w:top w:val="none" w:sz="0" w:space="0" w:color="auto"/>
                            <w:left w:val="none" w:sz="0" w:space="0" w:color="auto"/>
                            <w:bottom w:val="none" w:sz="0" w:space="0" w:color="auto"/>
                            <w:right w:val="none" w:sz="0" w:space="0" w:color="auto"/>
                          </w:divBdr>
                        </w:div>
                      </w:divsChild>
                    </w:div>
                    <w:div w:id="715619328">
                      <w:marLeft w:val="0"/>
                      <w:marRight w:val="0"/>
                      <w:marTop w:val="0"/>
                      <w:marBottom w:val="0"/>
                      <w:divBdr>
                        <w:top w:val="single" w:sz="2" w:space="1" w:color="FFFFFF"/>
                        <w:left w:val="single" w:sz="2" w:space="12" w:color="FFFFFF"/>
                        <w:bottom w:val="single" w:sz="2" w:space="1" w:color="FFFFFF"/>
                        <w:right w:val="single" w:sz="2" w:space="4" w:color="FFFFFF"/>
                      </w:divBdr>
                      <w:divsChild>
                        <w:div w:id="1174028016">
                          <w:marLeft w:val="0"/>
                          <w:marRight w:val="0"/>
                          <w:marTop w:val="0"/>
                          <w:marBottom w:val="0"/>
                          <w:divBdr>
                            <w:top w:val="none" w:sz="0" w:space="0" w:color="auto"/>
                            <w:left w:val="none" w:sz="0" w:space="0" w:color="auto"/>
                            <w:bottom w:val="none" w:sz="0" w:space="0" w:color="auto"/>
                            <w:right w:val="none" w:sz="0" w:space="0" w:color="auto"/>
                          </w:divBdr>
                        </w:div>
                      </w:divsChild>
                    </w:div>
                    <w:div w:id="96600393">
                      <w:marLeft w:val="0"/>
                      <w:marRight w:val="0"/>
                      <w:marTop w:val="0"/>
                      <w:marBottom w:val="0"/>
                      <w:divBdr>
                        <w:top w:val="single" w:sz="2" w:space="1" w:color="FFFFFF"/>
                        <w:left w:val="single" w:sz="2" w:space="12" w:color="FFFFFF"/>
                        <w:bottom w:val="single" w:sz="2" w:space="4" w:color="FFFFFF"/>
                        <w:right w:val="single" w:sz="2" w:space="4" w:color="FFFFFF"/>
                      </w:divBdr>
                      <w:divsChild>
                        <w:div w:id="9308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309963">
      <w:bodyDiv w:val="1"/>
      <w:marLeft w:val="0"/>
      <w:marRight w:val="0"/>
      <w:marTop w:val="0"/>
      <w:marBottom w:val="0"/>
      <w:divBdr>
        <w:top w:val="none" w:sz="0" w:space="0" w:color="auto"/>
        <w:left w:val="none" w:sz="0" w:space="0" w:color="auto"/>
        <w:bottom w:val="none" w:sz="0" w:space="0" w:color="auto"/>
        <w:right w:val="none" w:sz="0" w:space="0" w:color="auto"/>
      </w:divBdr>
      <w:divsChild>
        <w:div w:id="1840995366">
          <w:marLeft w:val="0"/>
          <w:marRight w:val="0"/>
          <w:marTop w:val="0"/>
          <w:marBottom w:val="0"/>
          <w:divBdr>
            <w:top w:val="none" w:sz="0" w:space="0" w:color="auto"/>
            <w:left w:val="none" w:sz="0" w:space="0" w:color="auto"/>
            <w:bottom w:val="none" w:sz="0" w:space="0" w:color="auto"/>
            <w:right w:val="none" w:sz="0" w:space="0" w:color="auto"/>
          </w:divBdr>
        </w:div>
        <w:div w:id="843974559">
          <w:marLeft w:val="0"/>
          <w:marRight w:val="0"/>
          <w:marTop w:val="0"/>
          <w:marBottom w:val="335"/>
          <w:divBdr>
            <w:top w:val="none" w:sz="0" w:space="0" w:color="auto"/>
            <w:left w:val="none" w:sz="0" w:space="0" w:color="auto"/>
            <w:bottom w:val="none" w:sz="0" w:space="0" w:color="auto"/>
            <w:right w:val="none" w:sz="0" w:space="0" w:color="auto"/>
          </w:divBdr>
          <w:divsChild>
            <w:div w:id="722096015">
              <w:marLeft w:val="0"/>
              <w:marRight w:val="0"/>
              <w:marTop w:val="0"/>
              <w:marBottom w:val="0"/>
              <w:divBdr>
                <w:top w:val="none" w:sz="0" w:space="0" w:color="auto"/>
                <w:left w:val="none" w:sz="0" w:space="0" w:color="auto"/>
                <w:bottom w:val="none" w:sz="0" w:space="0" w:color="auto"/>
                <w:right w:val="none" w:sz="0" w:space="0" w:color="auto"/>
              </w:divBdr>
              <w:divsChild>
                <w:div w:id="891188460">
                  <w:marLeft w:val="0"/>
                  <w:marRight w:val="0"/>
                  <w:marTop w:val="0"/>
                  <w:marBottom w:val="0"/>
                  <w:divBdr>
                    <w:top w:val="single" w:sz="2" w:space="4" w:color="FFFFFF"/>
                    <w:left w:val="single" w:sz="2" w:space="12" w:color="FFFFFF"/>
                    <w:bottom w:val="single" w:sz="2" w:space="1" w:color="FFFFFF"/>
                    <w:right w:val="single" w:sz="2" w:space="4" w:color="FFFFFF"/>
                  </w:divBdr>
                  <w:divsChild>
                    <w:div w:id="1103500821">
                      <w:marLeft w:val="0"/>
                      <w:marRight w:val="0"/>
                      <w:marTop w:val="0"/>
                      <w:marBottom w:val="0"/>
                      <w:divBdr>
                        <w:top w:val="none" w:sz="0" w:space="0" w:color="auto"/>
                        <w:left w:val="none" w:sz="0" w:space="0" w:color="auto"/>
                        <w:bottom w:val="none" w:sz="0" w:space="0" w:color="auto"/>
                        <w:right w:val="none" w:sz="0" w:space="0" w:color="auto"/>
                      </w:divBdr>
                    </w:div>
                  </w:divsChild>
                </w:div>
                <w:div w:id="1281373747">
                  <w:marLeft w:val="0"/>
                  <w:marRight w:val="0"/>
                  <w:marTop w:val="0"/>
                  <w:marBottom w:val="0"/>
                  <w:divBdr>
                    <w:top w:val="single" w:sz="2" w:space="1" w:color="FFFFFF"/>
                    <w:left w:val="single" w:sz="2" w:space="12" w:color="FFFFFF"/>
                    <w:bottom w:val="single" w:sz="2" w:space="1" w:color="FFFFFF"/>
                    <w:right w:val="single" w:sz="2" w:space="4" w:color="FFFFFF"/>
                  </w:divBdr>
                  <w:divsChild>
                    <w:div w:id="840655988">
                      <w:marLeft w:val="0"/>
                      <w:marRight w:val="0"/>
                      <w:marTop w:val="0"/>
                      <w:marBottom w:val="0"/>
                      <w:divBdr>
                        <w:top w:val="none" w:sz="0" w:space="0" w:color="auto"/>
                        <w:left w:val="none" w:sz="0" w:space="0" w:color="auto"/>
                        <w:bottom w:val="none" w:sz="0" w:space="0" w:color="auto"/>
                        <w:right w:val="none" w:sz="0" w:space="0" w:color="auto"/>
                      </w:divBdr>
                    </w:div>
                  </w:divsChild>
                </w:div>
                <w:div w:id="1838571056">
                  <w:marLeft w:val="0"/>
                  <w:marRight w:val="0"/>
                  <w:marTop w:val="0"/>
                  <w:marBottom w:val="0"/>
                  <w:divBdr>
                    <w:top w:val="single" w:sz="2" w:space="1" w:color="FFFFFF"/>
                    <w:left w:val="single" w:sz="2" w:space="12" w:color="FFFFFF"/>
                    <w:bottom w:val="single" w:sz="2" w:space="1" w:color="FFFFFF"/>
                    <w:right w:val="single" w:sz="2" w:space="4" w:color="FFFFFF"/>
                  </w:divBdr>
                  <w:divsChild>
                    <w:div w:id="1324159644">
                      <w:marLeft w:val="0"/>
                      <w:marRight w:val="0"/>
                      <w:marTop w:val="0"/>
                      <w:marBottom w:val="0"/>
                      <w:divBdr>
                        <w:top w:val="none" w:sz="0" w:space="0" w:color="auto"/>
                        <w:left w:val="none" w:sz="0" w:space="0" w:color="auto"/>
                        <w:bottom w:val="none" w:sz="0" w:space="0" w:color="auto"/>
                        <w:right w:val="none" w:sz="0" w:space="0" w:color="auto"/>
                      </w:divBdr>
                    </w:div>
                  </w:divsChild>
                </w:div>
                <w:div w:id="1610746496">
                  <w:marLeft w:val="0"/>
                  <w:marRight w:val="0"/>
                  <w:marTop w:val="0"/>
                  <w:marBottom w:val="0"/>
                  <w:divBdr>
                    <w:top w:val="single" w:sz="2" w:space="1" w:color="FFFFFF"/>
                    <w:left w:val="single" w:sz="2" w:space="12" w:color="FFFFFF"/>
                    <w:bottom w:val="single" w:sz="2" w:space="1" w:color="FFFFFF"/>
                    <w:right w:val="single" w:sz="2" w:space="4" w:color="FFFFFF"/>
                  </w:divBdr>
                  <w:divsChild>
                    <w:div w:id="1933199227">
                      <w:marLeft w:val="0"/>
                      <w:marRight w:val="0"/>
                      <w:marTop w:val="0"/>
                      <w:marBottom w:val="0"/>
                      <w:divBdr>
                        <w:top w:val="none" w:sz="0" w:space="0" w:color="auto"/>
                        <w:left w:val="none" w:sz="0" w:space="0" w:color="auto"/>
                        <w:bottom w:val="none" w:sz="0" w:space="0" w:color="auto"/>
                        <w:right w:val="none" w:sz="0" w:space="0" w:color="auto"/>
                      </w:divBdr>
                    </w:div>
                  </w:divsChild>
                </w:div>
                <w:div w:id="1317804711">
                  <w:marLeft w:val="0"/>
                  <w:marRight w:val="0"/>
                  <w:marTop w:val="0"/>
                  <w:marBottom w:val="0"/>
                  <w:divBdr>
                    <w:top w:val="single" w:sz="2" w:space="1" w:color="FFFFFF"/>
                    <w:left w:val="single" w:sz="2" w:space="12" w:color="FFFFFF"/>
                    <w:bottom w:val="single" w:sz="2" w:space="1" w:color="FFFFFF"/>
                    <w:right w:val="single" w:sz="2" w:space="4" w:color="FFFFFF"/>
                  </w:divBdr>
                  <w:divsChild>
                    <w:div w:id="1410813319">
                      <w:marLeft w:val="0"/>
                      <w:marRight w:val="0"/>
                      <w:marTop w:val="0"/>
                      <w:marBottom w:val="0"/>
                      <w:divBdr>
                        <w:top w:val="none" w:sz="0" w:space="0" w:color="auto"/>
                        <w:left w:val="none" w:sz="0" w:space="0" w:color="auto"/>
                        <w:bottom w:val="none" w:sz="0" w:space="0" w:color="auto"/>
                        <w:right w:val="none" w:sz="0" w:space="0" w:color="auto"/>
                      </w:divBdr>
                    </w:div>
                  </w:divsChild>
                </w:div>
                <w:div w:id="1824853318">
                  <w:marLeft w:val="0"/>
                  <w:marRight w:val="0"/>
                  <w:marTop w:val="0"/>
                  <w:marBottom w:val="0"/>
                  <w:divBdr>
                    <w:top w:val="single" w:sz="2" w:space="1" w:color="FFFFFF"/>
                    <w:left w:val="single" w:sz="2" w:space="12" w:color="FFFFFF"/>
                    <w:bottom w:val="single" w:sz="2" w:space="1" w:color="FFFFFF"/>
                    <w:right w:val="single" w:sz="2" w:space="4" w:color="FFFFFF"/>
                  </w:divBdr>
                  <w:divsChild>
                    <w:div w:id="105151730">
                      <w:marLeft w:val="0"/>
                      <w:marRight w:val="0"/>
                      <w:marTop w:val="0"/>
                      <w:marBottom w:val="0"/>
                      <w:divBdr>
                        <w:top w:val="none" w:sz="0" w:space="0" w:color="auto"/>
                        <w:left w:val="none" w:sz="0" w:space="0" w:color="auto"/>
                        <w:bottom w:val="none" w:sz="0" w:space="0" w:color="auto"/>
                        <w:right w:val="none" w:sz="0" w:space="0" w:color="auto"/>
                      </w:divBdr>
                    </w:div>
                  </w:divsChild>
                </w:div>
                <w:div w:id="983855160">
                  <w:marLeft w:val="0"/>
                  <w:marRight w:val="0"/>
                  <w:marTop w:val="0"/>
                  <w:marBottom w:val="0"/>
                  <w:divBdr>
                    <w:top w:val="single" w:sz="2" w:space="1" w:color="FFFFFF"/>
                    <w:left w:val="single" w:sz="2" w:space="12" w:color="FFFFFF"/>
                    <w:bottom w:val="single" w:sz="2" w:space="1" w:color="FFFFFF"/>
                    <w:right w:val="single" w:sz="2" w:space="4" w:color="FFFFFF"/>
                  </w:divBdr>
                  <w:divsChild>
                    <w:div w:id="1376154900">
                      <w:marLeft w:val="0"/>
                      <w:marRight w:val="0"/>
                      <w:marTop w:val="0"/>
                      <w:marBottom w:val="0"/>
                      <w:divBdr>
                        <w:top w:val="none" w:sz="0" w:space="0" w:color="auto"/>
                        <w:left w:val="none" w:sz="0" w:space="0" w:color="auto"/>
                        <w:bottom w:val="none" w:sz="0" w:space="0" w:color="auto"/>
                        <w:right w:val="none" w:sz="0" w:space="0" w:color="auto"/>
                      </w:divBdr>
                    </w:div>
                  </w:divsChild>
                </w:div>
                <w:div w:id="1674454651">
                  <w:marLeft w:val="0"/>
                  <w:marRight w:val="0"/>
                  <w:marTop w:val="0"/>
                  <w:marBottom w:val="0"/>
                  <w:divBdr>
                    <w:top w:val="single" w:sz="2" w:space="1" w:color="FFFFFF"/>
                    <w:left w:val="single" w:sz="2" w:space="12" w:color="FFFFFF"/>
                    <w:bottom w:val="single" w:sz="2" w:space="1" w:color="FFFFFF"/>
                    <w:right w:val="single" w:sz="2" w:space="4" w:color="FFFFFF"/>
                  </w:divBdr>
                  <w:divsChild>
                    <w:div w:id="1094746003">
                      <w:marLeft w:val="0"/>
                      <w:marRight w:val="0"/>
                      <w:marTop w:val="0"/>
                      <w:marBottom w:val="0"/>
                      <w:divBdr>
                        <w:top w:val="none" w:sz="0" w:space="0" w:color="auto"/>
                        <w:left w:val="none" w:sz="0" w:space="0" w:color="auto"/>
                        <w:bottom w:val="none" w:sz="0" w:space="0" w:color="auto"/>
                        <w:right w:val="none" w:sz="0" w:space="0" w:color="auto"/>
                      </w:divBdr>
                    </w:div>
                  </w:divsChild>
                </w:div>
                <w:div w:id="1079134302">
                  <w:marLeft w:val="0"/>
                  <w:marRight w:val="0"/>
                  <w:marTop w:val="0"/>
                  <w:marBottom w:val="0"/>
                  <w:divBdr>
                    <w:top w:val="single" w:sz="2" w:space="1" w:color="FFFFFF"/>
                    <w:left w:val="single" w:sz="2" w:space="12" w:color="FFFFFF"/>
                    <w:bottom w:val="single" w:sz="2" w:space="1" w:color="FFFFFF"/>
                    <w:right w:val="single" w:sz="2" w:space="4" w:color="FFFFFF"/>
                  </w:divBdr>
                  <w:divsChild>
                    <w:div w:id="1371295804">
                      <w:marLeft w:val="0"/>
                      <w:marRight w:val="0"/>
                      <w:marTop w:val="0"/>
                      <w:marBottom w:val="0"/>
                      <w:divBdr>
                        <w:top w:val="none" w:sz="0" w:space="0" w:color="auto"/>
                        <w:left w:val="none" w:sz="0" w:space="0" w:color="auto"/>
                        <w:bottom w:val="none" w:sz="0" w:space="0" w:color="auto"/>
                        <w:right w:val="none" w:sz="0" w:space="0" w:color="auto"/>
                      </w:divBdr>
                    </w:div>
                  </w:divsChild>
                </w:div>
                <w:div w:id="995956283">
                  <w:marLeft w:val="0"/>
                  <w:marRight w:val="0"/>
                  <w:marTop w:val="0"/>
                  <w:marBottom w:val="0"/>
                  <w:divBdr>
                    <w:top w:val="single" w:sz="2" w:space="1" w:color="FFFFFF"/>
                    <w:left w:val="single" w:sz="2" w:space="12" w:color="FFFFFF"/>
                    <w:bottom w:val="single" w:sz="2" w:space="1" w:color="FFFFFF"/>
                    <w:right w:val="single" w:sz="2" w:space="4" w:color="FFFFFF"/>
                  </w:divBdr>
                  <w:divsChild>
                    <w:div w:id="1743329270">
                      <w:marLeft w:val="0"/>
                      <w:marRight w:val="0"/>
                      <w:marTop w:val="0"/>
                      <w:marBottom w:val="0"/>
                      <w:divBdr>
                        <w:top w:val="none" w:sz="0" w:space="0" w:color="auto"/>
                        <w:left w:val="none" w:sz="0" w:space="0" w:color="auto"/>
                        <w:bottom w:val="none" w:sz="0" w:space="0" w:color="auto"/>
                        <w:right w:val="none" w:sz="0" w:space="0" w:color="auto"/>
                      </w:divBdr>
                    </w:div>
                  </w:divsChild>
                </w:div>
                <w:div w:id="1265960105">
                  <w:marLeft w:val="0"/>
                  <w:marRight w:val="0"/>
                  <w:marTop w:val="0"/>
                  <w:marBottom w:val="0"/>
                  <w:divBdr>
                    <w:top w:val="single" w:sz="2" w:space="1" w:color="FFFFFF"/>
                    <w:left w:val="single" w:sz="2" w:space="12" w:color="FFFFFF"/>
                    <w:bottom w:val="single" w:sz="2" w:space="1" w:color="FFFFFF"/>
                    <w:right w:val="single" w:sz="2" w:space="4" w:color="FFFFFF"/>
                  </w:divBdr>
                  <w:divsChild>
                    <w:div w:id="1494294272">
                      <w:marLeft w:val="0"/>
                      <w:marRight w:val="0"/>
                      <w:marTop w:val="0"/>
                      <w:marBottom w:val="0"/>
                      <w:divBdr>
                        <w:top w:val="none" w:sz="0" w:space="0" w:color="auto"/>
                        <w:left w:val="none" w:sz="0" w:space="0" w:color="auto"/>
                        <w:bottom w:val="none" w:sz="0" w:space="0" w:color="auto"/>
                        <w:right w:val="none" w:sz="0" w:space="0" w:color="auto"/>
                      </w:divBdr>
                    </w:div>
                  </w:divsChild>
                </w:div>
                <w:div w:id="1450395625">
                  <w:marLeft w:val="0"/>
                  <w:marRight w:val="0"/>
                  <w:marTop w:val="0"/>
                  <w:marBottom w:val="0"/>
                  <w:divBdr>
                    <w:top w:val="single" w:sz="2" w:space="1" w:color="FFFFFF"/>
                    <w:left w:val="single" w:sz="2" w:space="12" w:color="FFFFFF"/>
                    <w:bottom w:val="single" w:sz="2" w:space="1" w:color="FFFFFF"/>
                    <w:right w:val="single" w:sz="2" w:space="4" w:color="FFFFFF"/>
                  </w:divBdr>
                  <w:divsChild>
                    <w:div w:id="1452824851">
                      <w:marLeft w:val="0"/>
                      <w:marRight w:val="0"/>
                      <w:marTop w:val="0"/>
                      <w:marBottom w:val="0"/>
                      <w:divBdr>
                        <w:top w:val="none" w:sz="0" w:space="0" w:color="auto"/>
                        <w:left w:val="none" w:sz="0" w:space="0" w:color="auto"/>
                        <w:bottom w:val="none" w:sz="0" w:space="0" w:color="auto"/>
                        <w:right w:val="none" w:sz="0" w:space="0" w:color="auto"/>
                      </w:divBdr>
                    </w:div>
                  </w:divsChild>
                </w:div>
                <w:div w:id="1685668755">
                  <w:marLeft w:val="0"/>
                  <w:marRight w:val="0"/>
                  <w:marTop w:val="0"/>
                  <w:marBottom w:val="0"/>
                  <w:divBdr>
                    <w:top w:val="single" w:sz="2" w:space="1" w:color="FFFFFF"/>
                    <w:left w:val="single" w:sz="2" w:space="12" w:color="FFFFFF"/>
                    <w:bottom w:val="single" w:sz="2" w:space="1" w:color="FFFFFF"/>
                    <w:right w:val="single" w:sz="2" w:space="4" w:color="FFFFFF"/>
                  </w:divBdr>
                  <w:divsChild>
                    <w:div w:id="1595631652">
                      <w:marLeft w:val="0"/>
                      <w:marRight w:val="0"/>
                      <w:marTop w:val="0"/>
                      <w:marBottom w:val="0"/>
                      <w:divBdr>
                        <w:top w:val="none" w:sz="0" w:space="0" w:color="auto"/>
                        <w:left w:val="none" w:sz="0" w:space="0" w:color="auto"/>
                        <w:bottom w:val="none" w:sz="0" w:space="0" w:color="auto"/>
                        <w:right w:val="none" w:sz="0" w:space="0" w:color="auto"/>
                      </w:divBdr>
                    </w:div>
                  </w:divsChild>
                </w:div>
                <w:div w:id="884148153">
                  <w:marLeft w:val="0"/>
                  <w:marRight w:val="0"/>
                  <w:marTop w:val="0"/>
                  <w:marBottom w:val="0"/>
                  <w:divBdr>
                    <w:top w:val="single" w:sz="2" w:space="1" w:color="FFFFFF"/>
                    <w:left w:val="single" w:sz="2" w:space="12" w:color="FFFFFF"/>
                    <w:bottom w:val="single" w:sz="2" w:space="1" w:color="FFFFFF"/>
                    <w:right w:val="single" w:sz="2" w:space="4" w:color="FFFFFF"/>
                  </w:divBdr>
                  <w:divsChild>
                    <w:div w:id="141628862">
                      <w:marLeft w:val="0"/>
                      <w:marRight w:val="0"/>
                      <w:marTop w:val="0"/>
                      <w:marBottom w:val="0"/>
                      <w:divBdr>
                        <w:top w:val="none" w:sz="0" w:space="0" w:color="auto"/>
                        <w:left w:val="none" w:sz="0" w:space="0" w:color="auto"/>
                        <w:bottom w:val="none" w:sz="0" w:space="0" w:color="auto"/>
                        <w:right w:val="none" w:sz="0" w:space="0" w:color="auto"/>
                      </w:divBdr>
                    </w:div>
                  </w:divsChild>
                </w:div>
                <w:div w:id="1717312229">
                  <w:marLeft w:val="0"/>
                  <w:marRight w:val="0"/>
                  <w:marTop w:val="0"/>
                  <w:marBottom w:val="0"/>
                  <w:divBdr>
                    <w:top w:val="single" w:sz="2" w:space="1" w:color="FFFFFF"/>
                    <w:left w:val="single" w:sz="2" w:space="12" w:color="FFFFFF"/>
                    <w:bottom w:val="single" w:sz="2" w:space="1" w:color="FFFFFF"/>
                    <w:right w:val="single" w:sz="2" w:space="4" w:color="FFFFFF"/>
                  </w:divBdr>
                  <w:divsChild>
                    <w:div w:id="1128282719">
                      <w:marLeft w:val="0"/>
                      <w:marRight w:val="0"/>
                      <w:marTop w:val="0"/>
                      <w:marBottom w:val="0"/>
                      <w:divBdr>
                        <w:top w:val="none" w:sz="0" w:space="0" w:color="auto"/>
                        <w:left w:val="none" w:sz="0" w:space="0" w:color="auto"/>
                        <w:bottom w:val="none" w:sz="0" w:space="0" w:color="auto"/>
                        <w:right w:val="none" w:sz="0" w:space="0" w:color="auto"/>
                      </w:divBdr>
                    </w:div>
                  </w:divsChild>
                </w:div>
                <w:div w:id="1125153929">
                  <w:marLeft w:val="0"/>
                  <w:marRight w:val="0"/>
                  <w:marTop w:val="0"/>
                  <w:marBottom w:val="0"/>
                  <w:divBdr>
                    <w:top w:val="single" w:sz="2" w:space="1" w:color="FFFFFF"/>
                    <w:left w:val="single" w:sz="2" w:space="12" w:color="FFFFFF"/>
                    <w:bottom w:val="single" w:sz="2" w:space="1" w:color="FFFFFF"/>
                    <w:right w:val="single" w:sz="2" w:space="4" w:color="FFFFFF"/>
                  </w:divBdr>
                  <w:divsChild>
                    <w:div w:id="1571692314">
                      <w:marLeft w:val="0"/>
                      <w:marRight w:val="0"/>
                      <w:marTop w:val="0"/>
                      <w:marBottom w:val="0"/>
                      <w:divBdr>
                        <w:top w:val="none" w:sz="0" w:space="0" w:color="auto"/>
                        <w:left w:val="none" w:sz="0" w:space="0" w:color="auto"/>
                        <w:bottom w:val="none" w:sz="0" w:space="0" w:color="auto"/>
                        <w:right w:val="none" w:sz="0" w:space="0" w:color="auto"/>
                      </w:divBdr>
                    </w:div>
                  </w:divsChild>
                </w:div>
                <w:div w:id="338431489">
                  <w:marLeft w:val="0"/>
                  <w:marRight w:val="0"/>
                  <w:marTop w:val="0"/>
                  <w:marBottom w:val="0"/>
                  <w:divBdr>
                    <w:top w:val="single" w:sz="2" w:space="1" w:color="FFFFFF"/>
                    <w:left w:val="single" w:sz="2" w:space="12" w:color="FFFFFF"/>
                    <w:bottom w:val="single" w:sz="2" w:space="1" w:color="FFFFFF"/>
                    <w:right w:val="single" w:sz="2" w:space="4" w:color="FFFFFF"/>
                  </w:divBdr>
                  <w:divsChild>
                    <w:div w:id="1379740362">
                      <w:marLeft w:val="0"/>
                      <w:marRight w:val="0"/>
                      <w:marTop w:val="0"/>
                      <w:marBottom w:val="0"/>
                      <w:divBdr>
                        <w:top w:val="none" w:sz="0" w:space="0" w:color="auto"/>
                        <w:left w:val="none" w:sz="0" w:space="0" w:color="auto"/>
                        <w:bottom w:val="none" w:sz="0" w:space="0" w:color="auto"/>
                        <w:right w:val="none" w:sz="0" w:space="0" w:color="auto"/>
                      </w:divBdr>
                    </w:div>
                  </w:divsChild>
                </w:div>
                <w:div w:id="2083021386">
                  <w:marLeft w:val="0"/>
                  <w:marRight w:val="0"/>
                  <w:marTop w:val="0"/>
                  <w:marBottom w:val="0"/>
                  <w:divBdr>
                    <w:top w:val="single" w:sz="2" w:space="1" w:color="FFFFFF"/>
                    <w:left w:val="single" w:sz="2" w:space="12" w:color="FFFFFF"/>
                    <w:bottom w:val="single" w:sz="2" w:space="1" w:color="FFFFFF"/>
                    <w:right w:val="single" w:sz="2" w:space="4" w:color="FFFFFF"/>
                  </w:divBdr>
                  <w:divsChild>
                    <w:div w:id="1346439322">
                      <w:marLeft w:val="0"/>
                      <w:marRight w:val="0"/>
                      <w:marTop w:val="0"/>
                      <w:marBottom w:val="0"/>
                      <w:divBdr>
                        <w:top w:val="none" w:sz="0" w:space="0" w:color="auto"/>
                        <w:left w:val="none" w:sz="0" w:space="0" w:color="auto"/>
                        <w:bottom w:val="none" w:sz="0" w:space="0" w:color="auto"/>
                        <w:right w:val="none" w:sz="0" w:space="0" w:color="auto"/>
                      </w:divBdr>
                    </w:div>
                  </w:divsChild>
                </w:div>
                <w:div w:id="1036807819">
                  <w:marLeft w:val="0"/>
                  <w:marRight w:val="0"/>
                  <w:marTop w:val="0"/>
                  <w:marBottom w:val="0"/>
                  <w:divBdr>
                    <w:top w:val="single" w:sz="2" w:space="1" w:color="FFFFFF"/>
                    <w:left w:val="single" w:sz="2" w:space="12" w:color="FFFFFF"/>
                    <w:bottom w:val="single" w:sz="2" w:space="1" w:color="FFFFFF"/>
                    <w:right w:val="single" w:sz="2" w:space="4" w:color="FFFFFF"/>
                  </w:divBdr>
                  <w:divsChild>
                    <w:div w:id="1480078701">
                      <w:marLeft w:val="0"/>
                      <w:marRight w:val="0"/>
                      <w:marTop w:val="0"/>
                      <w:marBottom w:val="0"/>
                      <w:divBdr>
                        <w:top w:val="none" w:sz="0" w:space="0" w:color="auto"/>
                        <w:left w:val="none" w:sz="0" w:space="0" w:color="auto"/>
                        <w:bottom w:val="none" w:sz="0" w:space="0" w:color="auto"/>
                        <w:right w:val="none" w:sz="0" w:space="0" w:color="auto"/>
                      </w:divBdr>
                    </w:div>
                  </w:divsChild>
                </w:div>
                <w:div w:id="499127379">
                  <w:marLeft w:val="0"/>
                  <w:marRight w:val="0"/>
                  <w:marTop w:val="0"/>
                  <w:marBottom w:val="0"/>
                  <w:divBdr>
                    <w:top w:val="single" w:sz="2" w:space="1" w:color="FFFFFF"/>
                    <w:left w:val="single" w:sz="2" w:space="12" w:color="FFFFFF"/>
                    <w:bottom w:val="single" w:sz="2" w:space="1" w:color="FFFFFF"/>
                    <w:right w:val="single" w:sz="2" w:space="4" w:color="FFFFFF"/>
                  </w:divBdr>
                  <w:divsChild>
                    <w:div w:id="1813256868">
                      <w:marLeft w:val="0"/>
                      <w:marRight w:val="0"/>
                      <w:marTop w:val="0"/>
                      <w:marBottom w:val="0"/>
                      <w:divBdr>
                        <w:top w:val="none" w:sz="0" w:space="0" w:color="auto"/>
                        <w:left w:val="none" w:sz="0" w:space="0" w:color="auto"/>
                        <w:bottom w:val="none" w:sz="0" w:space="0" w:color="auto"/>
                        <w:right w:val="none" w:sz="0" w:space="0" w:color="auto"/>
                      </w:divBdr>
                    </w:div>
                  </w:divsChild>
                </w:div>
                <w:div w:id="983049112">
                  <w:marLeft w:val="0"/>
                  <w:marRight w:val="0"/>
                  <w:marTop w:val="0"/>
                  <w:marBottom w:val="0"/>
                  <w:divBdr>
                    <w:top w:val="single" w:sz="2" w:space="1" w:color="FFFFFF"/>
                    <w:left w:val="single" w:sz="2" w:space="12" w:color="FFFFFF"/>
                    <w:bottom w:val="single" w:sz="2" w:space="1" w:color="FFFFFF"/>
                    <w:right w:val="single" w:sz="2" w:space="4" w:color="FFFFFF"/>
                  </w:divBdr>
                  <w:divsChild>
                    <w:div w:id="1334069104">
                      <w:marLeft w:val="0"/>
                      <w:marRight w:val="0"/>
                      <w:marTop w:val="0"/>
                      <w:marBottom w:val="0"/>
                      <w:divBdr>
                        <w:top w:val="none" w:sz="0" w:space="0" w:color="auto"/>
                        <w:left w:val="none" w:sz="0" w:space="0" w:color="auto"/>
                        <w:bottom w:val="none" w:sz="0" w:space="0" w:color="auto"/>
                        <w:right w:val="none" w:sz="0" w:space="0" w:color="auto"/>
                      </w:divBdr>
                    </w:div>
                  </w:divsChild>
                </w:div>
                <w:div w:id="1122263348">
                  <w:marLeft w:val="0"/>
                  <w:marRight w:val="0"/>
                  <w:marTop w:val="0"/>
                  <w:marBottom w:val="0"/>
                  <w:divBdr>
                    <w:top w:val="single" w:sz="2" w:space="1" w:color="FFFFFF"/>
                    <w:left w:val="single" w:sz="2" w:space="12" w:color="FFFFFF"/>
                    <w:bottom w:val="single" w:sz="2" w:space="1" w:color="FFFFFF"/>
                    <w:right w:val="single" w:sz="2" w:space="4" w:color="FFFFFF"/>
                  </w:divBdr>
                  <w:divsChild>
                    <w:div w:id="319624392">
                      <w:marLeft w:val="0"/>
                      <w:marRight w:val="0"/>
                      <w:marTop w:val="0"/>
                      <w:marBottom w:val="0"/>
                      <w:divBdr>
                        <w:top w:val="none" w:sz="0" w:space="0" w:color="auto"/>
                        <w:left w:val="none" w:sz="0" w:space="0" w:color="auto"/>
                        <w:bottom w:val="none" w:sz="0" w:space="0" w:color="auto"/>
                        <w:right w:val="none" w:sz="0" w:space="0" w:color="auto"/>
                      </w:divBdr>
                    </w:div>
                  </w:divsChild>
                </w:div>
                <w:div w:id="970481498">
                  <w:marLeft w:val="0"/>
                  <w:marRight w:val="0"/>
                  <w:marTop w:val="0"/>
                  <w:marBottom w:val="0"/>
                  <w:divBdr>
                    <w:top w:val="single" w:sz="2" w:space="1" w:color="FFFFFF"/>
                    <w:left w:val="single" w:sz="2" w:space="12" w:color="FFFFFF"/>
                    <w:bottom w:val="single" w:sz="2" w:space="1" w:color="FFFFFF"/>
                    <w:right w:val="single" w:sz="2" w:space="4" w:color="FFFFFF"/>
                  </w:divBdr>
                  <w:divsChild>
                    <w:div w:id="710151684">
                      <w:marLeft w:val="0"/>
                      <w:marRight w:val="0"/>
                      <w:marTop w:val="0"/>
                      <w:marBottom w:val="0"/>
                      <w:divBdr>
                        <w:top w:val="none" w:sz="0" w:space="0" w:color="auto"/>
                        <w:left w:val="none" w:sz="0" w:space="0" w:color="auto"/>
                        <w:bottom w:val="none" w:sz="0" w:space="0" w:color="auto"/>
                        <w:right w:val="none" w:sz="0" w:space="0" w:color="auto"/>
                      </w:divBdr>
                    </w:div>
                  </w:divsChild>
                </w:div>
                <w:div w:id="333653568">
                  <w:marLeft w:val="0"/>
                  <w:marRight w:val="0"/>
                  <w:marTop w:val="0"/>
                  <w:marBottom w:val="0"/>
                  <w:divBdr>
                    <w:top w:val="single" w:sz="2" w:space="1" w:color="FFFFFF"/>
                    <w:left w:val="single" w:sz="2" w:space="12" w:color="FFFFFF"/>
                    <w:bottom w:val="single" w:sz="2" w:space="1" w:color="FFFFFF"/>
                    <w:right w:val="single" w:sz="2" w:space="4" w:color="FFFFFF"/>
                  </w:divBdr>
                  <w:divsChild>
                    <w:div w:id="793593651">
                      <w:marLeft w:val="0"/>
                      <w:marRight w:val="0"/>
                      <w:marTop w:val="0"/>
                      <w:marBottom w:val="0"/>
                      <w:divBdr>
                        <w:top w:val="none" w:sz="0" w:space="0" w:color="auto"/>
                        <w:left w:val="none" w:sz="0" w:space="0" w:color="auto"/>
                        <w:bottom w:val="none" w:sz="0" w:space="0" w:color="auto"/>
                        <w:right w:val="none" w:sz="0" w:space="0" w:color="auto"/>
                      </w:divBdr>
                    </w:div>
                  </w:divsChild>
                </w:div>
                <w:div w:id="1019743656">
                  <w:marLeft w:val="0"/>
                  <w:marRight w:val="0"/>
                  <w:marTop w:val="0"/>
                  <w:marBottom w:val="0"/>
                  <w:divBdr>
                    <w:top w:val="single" w:sz="2" w:space="1" w:color="FFFFFF"/>
                    <w:left w:val="single" w:sz="2" w:space="12" w:color="FFFFFF"/>
                    <w:bottom w:val="single" w:sz="2" w:space="1" w:color="FFFFFF"/>
                    <w:right w:val="single" w:sz="2" w:space="4" w:color="FFFFFF"/>
                  </w:divBdr>
                  <w:divsChild>
                    <w:div w:id="1758792239">
                      <w:marLeft w:val="0"/>
                      <w:marRight w:val="0"/>
                      <w:marTop w:val="0"/>
                      <w:marBottom w:val="0"/>
                      <w:divBdr>
                        <w:top w:val="none" w:sz="0" w:space="0" w:color="auto"/>
                        <w:left w:val="none" w:sz="0" w:space="0" w:color="auto"/>
                        <w:bottom w:val="none" w:sz="0" w:space="0" w:color="auto"/>
                        <w:right w:val="none" w:sz="0" w:space="0" w:color="auto"/>
                      </w:divBdr>
                    </w:div>
                  </w:divsChild>
                </w:div>
                <w:div w:id="1627084448">
                  <w:marLeft w:val="0"/>
                  <w:marRight w:val="0"/>
                  <w:marTop w:val="0"/>
                  <w:marBottom w:val="0"/>
                  <w:divBdr>
                    <w:top w:val="single" w:sz="2" w:space="1" w:color="FFFFFF"/>
                    <w:left w:val="single" w:sz="2" w:space="12" w:color="FFFFFF"/>
                    <w:bottom w:val="single" w:sz="2" w:space="1" w:color="FFFFFF"/>
                    <w:right w:val="single" w:sz="2" w:space="4" w:color="FFFFFF"/>
                  </w:divBdr>
                  <w:divsChild>
                    <w:div w:id="1899129859">
                      <w:marLeft w:val="0"/>
                      <w:marRight w:val="0"/>
                      <w:marTop w:val="0"/>
                      <w:marBottom w:val="0"/>
                      <w:divBdr>
                        <w:top w:val="none" w:sz="0" w:space="0" w:color="auto"/>
                        <w:left w:val="none" w:sz="0" w:space="0" w:color="auto"/>
                        <w:bottom w:val="none" w:sz="0" w:space="0" w:color="auto"/>
                        <w:right w:val="none" w:sz="0" w:space="0" w:color="auto"/>
                      </w:divBdr>
                    </w:div>
                  </w:divsChild>
                </w:div>
                <w:div w:id="1026952950">
                  <w:marLeft w:val="0"/>
                  <w:marRight w:val="0"/>
                  <w:marTop w:val="0"/>
                  <w:marBottom w:val="0"/>
                  <w:divBdr>
                    <w:top w:val="single" w:sz="2" w:space="1" w:color="FFFFFF"/>
                    <w:left w:val="single" w:sz="2" w:space="12" w:color="FFFFFF"/>
                    <w:bottom w:val="single" w:sz="2" w:space="1" w:color="FFFFFF"/>
                    <w:right w:val="single" w:sz="2" w:space="4" w:color="FFFFFF"/>
                  </w:divBdr>
                  <w:divsChild>
                    <w:div w:id="1338531928">
                      <w:marLeft w:val="0"/>
                      <w:marRight w:val="0"/>
                      <w:marTop w:val="0"/>
                      <w:marBottom w:val="0"/>
                      <w:divBdr>
                        <w:top w:val="none" w:sz="0" w:space="0" w:color="auto"/>
                        <w:left w:val="none" w:sz="0" w:space="0" w:color="auto"/>
                        <w:bottom w:val="none" w:sz="0" w:space="0" w:color="auto"/>
                        <w:right w:val="none" w:sz="0" w:space="0" w:color="auto"/>
                      </w:divBdr>
                    </w:div>
                  </w:divsChild>
                </w:div>
                <w:div w:id="1204899314">
                  <w:marLeft w:val="0"/>
                  <w:marRight w:val="0"/>
                  <w:marTop w:val="0"/>
                  <w:marBottom w:val="0"/>
                  <w:divBdr>
                    <w:top w:val="single" w:sz="2" w:space="1" w:color="FFFFFF"/>
                    <w:left w:val="single" w:sz="2" w:space="12" w:color="FFFFFF"/>
                    <w:bottom w:val="single" w:sz="2" w:space="1" w:color="FFFFFF"/>
                    <w:right w:val="single" w:sz="2" w:space="4" w:color="FFFFFF"/>
                  </w:divBdr>
                  <w:divsChild>
                    <w:div w:id="1887401540">
                      <w:marLeft w:val="0"/>
                      <w:marRight w:val="0"/>
                      <w:marTop w:val="0"/>
                      <w:marBottom w:val="0"/>
                      <w:divBdr>
                        <w:top w:val="none" w:sz="0" w:space="0" w:color="auto"/>
                        <w:left w:val="none" w:sz="0" w:space="0" w:color="auto"/>
                        <w:bottom w:val="none" w:sz="0" w:space="0" w:color="auto"/>
                        <w:right w:val="none" w:sz="0" w:space="0" w:color="auto"/>
                      </w:divBdr>
                    </w:div>
                  </w:divsChild>
                </w:div>
                <w:div w:id="44374395">
                  <w:marLeft w:val="0"/>
                  <w:marRight w:val="0"/>
                  <w:marTop w:val="0"/>
                  <w:marBottom w:val="0"/>
                  <w:divBdr>
                    <w:top w:val="single" w:sz="2" w:space="1" w:color="FFFFFF"/>
                    <w:left w:val="single" w:sz="2" w:space="12" w:color="FFFFFF"/>
                    <w:bottom w:val="single" w:sz="2" w:space="1" w:color="FFFFFF"/>
                    <w:right w:val="single" w:sz="2" w:space="4" w:color="FFFFFF"/>
                  </w:divBdr>
                  <w:divsChild>
                    <w:div w:id="1227913471">
                      <w:marLeft w:val="0"/>
                      <w:marRight w:val="0"/>
                      <w:marTop w:val="0"/>
                      <w:marBottom w:val="0"/>
                      <w:divBdr>
                        <w:top w:val="none" w:sz="0" w:space="0" w:color="auto"/>
                        <w:left w:val="none" w:sz="0" w:space="0" w:color="auto"/>
                        <w:bottom w:val="none" w:sz="0" w:space="0" w:color="auto"/>
                        <w:right w:val="none" w:sz="0" w:space="0" w:color="auto"/>
                      </w:divBdr>
                    </w:div>
                  </w:divsChild>
                </w:div>
                <w:div w:id="1844583995">
                  <w:marLeft w:val="0"/>
                  <w:marRight w:val="0"/>
                  <w:marTop w:val="0"/>
                  <w:marBottom w:val="0"/>
                  <w:divBdr>
                    <w:top w:val="single" w:sz="2" w:space="1" w:color="FFFFFF"/>
                    <w:left w:val="single" w:sz="2" w:space="12" w:color="FFFFFF"/>
                    <w:bottom w:val="single" w:sz="2" w:space="1" w:color="FFFFFF"/>
                    <w:right w:val="single" w:sz="2" w:space="4" w:color="FFFFFF"/>
                  </w:divBdr>
                  <w:divsChild>
                    <w:div w:id="440029696">
                      <w:marLeft w:val="0"/>
                      <w:marRight w:val="0"/>
                      <w:marTop w:val="0"/>
                      <w:marBottom w:val="0"/>
                      <w:divBdr>
                        <w:top w:val="none" w:sz="0" w:space="0" w:color="auto"/>
                        <w:left w:val="none" w:sz="0" w:space="0" w:color="auto"/>
                        <w:bottom w:val="none" w:sz="0" w:space="0" w:color="auto"/>
                        <w:right w:val="none" w:sz="0" w:space="0" w:color="auto"/>
                      </w:divBdr>
                    </w:div>
                  </w:divsChild>
                </w:div>
                <w:div w:id="1117794022">
                  <w:marLeft w:val="0"/>
                  <w:marRight w:val="0"/>
                  <w:marTop w:val="0"/>
                  <w:marBottom w:val="0"/>
                  <w:divBdr>
                    <w:top w:val="single" w:sz="2" w:space="1" w:color="FFFFFF"/>
                    <w:left w:val="single" w:sz="2" w:space="12" w:color="FFFFFF"/>
                    <w:bottom w:val="single" w:sz="2" w:space="1" w:color="FFFFFF"/>
                    <w:right w:val="single" w:sz="2" w:space="4" w:color="FFFFFF"/>
                  </w:divBdr>
                  <w:divsChild>
                    <w:div w:id="1033965210">
                      <w:marLeft w:val="0"/>
                      <w:marRight w:val="0"/>
                      <w:marTop w:val="0"/>
                      <w:marBottom w:val="0"/>
                      <w:divBdr>
                        <w:top w:val="none" w:sz="0" w:space="0" w:color="auto"/>
                        <w:left w:val="none" w:sz="0" w:space="0" w:color="auto"/>
                        <w:bottom w:val="none" w:sz="0" w:space="0" w:color="auto"/>
                        <w:right w:val="none" w:sz="0" w:space="0" w:color="auto"/>
                      </w:divBdr>
                    </w:div>
                  </w:divsChild>
                </w:div>
                <w:div w:id="1531725053">
                  <w:marLeft w:val="0"/>
                  <w:marRight w:val="0"/>
                  <w:marTop w:val="0"/>
                  <w:marBottom w:val="0"/>
                  <w:divBdr>
                    <w:top w:val="single" w:sz="2" w:space="1" w:color="FFFFFF"/>
                    <w:left w:val="single" w:sz="2" w:space="12" w:color="FFFFFF"/>
                    <w:bottom w:val="single" w:sz="2" w:space="1" w:color="FFFFFF"/>
                    <w:right w:val="single" w:sz="2" w:space="4" w:color="FFFFFF"/>
                  </w:divBdr>
                  <w:divsChild>
                    <w:div w:id="970208632">
                      <w:marLeft w:val="0"/>
                      <w:marRight w:val="0"/>
                      <w:marTop w:val="0"/>
                      <w:marBottom w:val="0"/>
                      <w:divBdr>
                        <w:top w:val="none" w:sz="0" w:space="0" w:color="auto"/>
                        <w:left w:val="none" w:sz="0" w:space="0" w:color="auto"/>
                        <w:bottom w:val="none" w:sz="0" w:space="0" w:color="auto"/>
                        <w:right w:val="none" w:sz="0" w:space="0" w:color="auto"/>
                      </w:divBdr>
                    </w:div>
                  </w:divsChild>
                </w:div>
                <w:div w:id="1302073913">
                  <w:marLeft w:val="0"/>
                  <w:marRight w:val="0"/>
                  <w:marTop w:val="0"/>
                  <w:marBottom w:val="0"/>
                  <w:divBdr>
                    <w:top w:val="single" w:sz="2" w:space="1" w:color="FFFFFF"/>
                    <w:left w:val="single" w:sz="2" w:space="12" w:color="FFFFFF"/>
                    <w:bottom w:val="single" w:sz="2" w:space="1" w:color="FFFFFF"/>
                    <w:right w:val="single" w:sz="2" w:space="4" w:color="FFFFFF"/>
                  </w:divBdr>
                  <w:divsChild>
                    <w:div w:id="677587052">
                      <w:marLeft w:val="0"/>
                      <w:marRight w:val="0"/>
                      <w:marTop w:val="0"/>
                      <w:marBottom w:val="0"/>
                      <w:divBdr>
                        <w:top w:val="none" w:sz="0" w:space="0" w:color="auto"/>
                        <w:left w:val="none" w:sz="0" w:space="0" w:color="auto"/>
                        <w:bottom w:val="none" w:sz="0" w:space="0" w:color="auto"/>
                        <w:right w:val="none" w:sz="0" w:space="0" w:color="auto"/>
                      </w:divBdr>
                    </w:div>
                  </w:divsChild>
                </w:div>
                <w:div w:id="1855877512">
                  <w:marLeft w:val="0"/>
                  <w:marRight w:val="0"/>
                  <w:marTop w:val="0"/>
                  <w:marBottom w:val="0"/>
                  <w:divBdr>
                    <w:top w:val="single" w:sz="2" w:space="1" w:color="FFFFFF"/>
                    <w:left w:val="single" w:sz="2" w:space="12" w:color="FFFFFF"/>
                    <w:bottom w:val="single" w:sz="2" w:space="1" w:color="FFFFFF"/>
                    <w:right w:val="single" w:sz="2" w:space="4" w:color="FFFFFF"/>
                  </w:divBdr>
                  <w:divsChild>
                    <w:div w:id="834689824">
                      <w:marLeft w:val="0"/>
                      <w:marRight w:val="0"/>
                      <w:marTop w:val="0"/>
                      <w:marBottom w:val="0"/>
                      <w:divBdr>
                        <w:top w:val="none" w:sz="0" w:space="0" w:color="auto"/>
                        <w:left w:val="none" w:sz="0" w:space="0" w:color="auto"/>
                        <w:bottom w:val="none" w:sz="0" w:space="0" w:color="auto"/>
                        <w:right w:val="none" w:sz="0" w:space="0" w:color="auto"/>
                      </w:divBdr>
                    </w:div>
                  </w:divsChild>
                </w:div>
                <w:div w:id="722872700">
                  <w:marLeft w:val="0"/>
                  <w:marRight w:val="0"/>
                  <w:marTop w:val="0"/>
                  <w:marBottom w:val="0"/>
                  <w:divBdr>
                    <w:top w:val="single" w:sz="2" w:space="1" w:color="FFFFFF"/>
                    <w:left w:val="single" w:sz="2" w:space="12" w:color="FFFFFF"/>
                    <w:bottom w:val="single" w:sz="2" w:space="1" w:color="FFFFFF"/>
                    <w:right w:val="single" w:sz="2" w:space="4" w:color="FFFFFF"/>
                  </w:divBdr>
                  <w:divsChild>
                    <w:div w:id="440613266">
                      <w:marLeft w:val="0"/>
                      <w:marRight w:val="0"/>
                      <w:marTop w:val="0"/>
                      <w:marBottom w:val="0"/>
                      <w:divBdr>
                        <w:top w:val="none" w:sz="0" w:space="0" w:color="auto"/>
                        <w:left w:val="none" w:sz="0" w:space="0" w:color="auto"/>
                        <w:bottom w:val="none" w:sz="0" w:space="0" w:color="auto"/>
                        <w:right w:val="none" w:sz="0" w:space="0" w:color="auto"/>
                      </w:divBdr>
                    </w:div>
                  </w:divsChild>
                </w:div>
                <w:div w:id="1815026967">
                  <w:marLeft w:val="0"/>
                  <w:marRight w:val="0"/>
                  <w:marTop w:val="0"/>
                  <w:marBottom w:val="0"/>
                  <w:divBdr>
                    <w:top w:val="single" w:sz="2" w:space="1" w:color="FFFFFF"/>
                    <w:left w:val="single" w:sz="2" w:space="12" w:color="FFFFFF"/>
                    <w:bottom w:val="single" w:sz="2" w:space="1" w:color="FFFFFF"/>
                    <w:right w:val="single" w:sz="2" w:space="4" w:color="FFFFFF"/>
                  </w:divBdr>
                  <w:divsChild>
                    <w:div w:id="352732458">
                      <w:marLeft w:val="0"/>
                      <w:marRight w:val="0"/>
                      <w:marTop w:val="0"/>
                      <w:marBottom w:val="0"/>
                      <w:divBdr>
                        <w:top w:val="none" w:sz="0" w:space="0" w:color="auto"/>
                        <w:left w:val="none" w:sz="0" w:space="0" w:color="auto"/>
                        <w:bottom w:val="none" w:sz="0" w:space="0" w:color="auto"/>
                        <w:right w:val="none" w:sz="0" w:space="0" w:color="auto"/>
                      </w:divBdr>
                    </w:div>
                  </w:divsChild>
                </w:div>
                <w:div w:id="500395971">
                  <w:marLeft w:val="0"/>
                  <w:marRight w:val="0"/>
                  <w:marTop w:val="0"/>
                  <w:marBottom w:val="0"/>
                  <w:divBdr>
                    <w:top w:val="single" w:sz="2" w:space="1" w:color="FFFFFF"/>
                    <w:left w:val="single" w:sz="2" w:space="12" w:color="FFFFFF"/>
                    <w:bottom w:val="single" w:sz="2" w:space="4" w:color="FFFFFF"/>
                    <w:right w:val="single" w:sz="2" w:space="4" w:color="FFFFFF"/>
                  </w:divBdr>
                  <w:divsChild>
                    <w:div w:id="5172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4908">
          <w:marLeft w:val="0"/>
          <w:marRight w:val="0"/>
          <w:marTop w:val="0"/>
          <w:marBottom w:val="335"/>
          <w:divBdr>
            <w:top w:val="none" w:sz="0" w:space="0" w:color="auto"/>
            <w:left w:val="none" w:sz="0" w:space="0" w:color="auto"/>
            <w:bottom w:val="none" w:sz="0" w:space="0" w:color="auto"/>
            <w:right w:val="none" w:sz="0" w:space="0" w:color="auto"/>
          </w:divBdr>
          <w:divsChild>
            <w:div w:id="1197961953">
              <w:marLeft w:val="0"/>
              <w:marRight w:val="0"/>
              <w:marTop w:val="0"/>
              <w:marBottom w:val="0"/>
              <w:divBdr>
                <w:top w:val="none" w:sz="0" w:space="0" w:color="auto"/>
                <w:left w:val="none" w:sz="0" w:space="0" w:color="auto"/>
                <w:bottom w:val="none" w:sz="0" w:space="0" w:color="auto"/>
                <w:right w:val="none" w:sz="0" w:space="0" w:color="auto"/>
              </w:divBdr>
              <w:divsChild>
                <w:div w:id="210309184">
                  <w:marLeft w:val="0"/>
                  <w:marRight w:val="0"/>
                  <w:marTop w:val="0"/>
                  <w:marBottom w:val="0"/>
                  <w:divBdr>
                    <w:top w:val="single" w:sz="2" w:space="4" w:color="FFFFFF"/>
                    <w:left w:val="single" w:sz="2" w:space="12" w:color="FFFFFF"/>
                    <w:bottom w:val="single" w:sz="2" w:space="1" w:color="FFFFFF"/>
                    <w:right w:val="single" w:sz="2" w:space="4" w:color="FFFFFF"/>
                  </w:divBdr>
                  <w:divsChild>
                    <w:div w:id="1617523460">
                      <w:marLeft w:val="0"/>
                      <w:marRight w:val="0"/>
                      <w:marTop w:val="0"/>
                      <w:marBottom w:val="0"/>
                      <w:divBdr>
                        <w:top w:val="none" w:sz="0" w:space="0" w:color="auto"/>
                        <w:left w:val="none" w:sz="0" w:space="0" w:color="auto"/>
                        <w:bottom w:val="none" w:sz="0" w:space="0" w:color="auto"/>
                        <w:right w:val="none" w:sz="0" w:space="0" w:color="auto"/>
                      </w:divBdr>
                    </w:div>
                  </w:divsChild>
                </w:div>
                <w:div w:id="802114252">
                  <w:marLeft w:val="0"/>
                  <w:marRight w:val="0"/>
                  <w:marTop w:val="0"/>
                  <w:marBottom w:val="0"/>
                  <w:divBdr>
                    <w:top w:val="single" w:sz="2" w:space="1" w:color="FFFFFF"/>
                    <w:left w:val="single" w:sz="2" w:space="12" w:color="FFFFFF"/>
                    <w:bottom w:val="single" w:sz="2" w:space="1" w:color="FFFFFF"/>
                    <w:right w:val="single" w:sz="2" w:space="4" w:color="FFFFFF"/>
                  </w:divBdr>
                  <w:divsChild>
                    <w:div w:id="1938059873">
                      <w:marLeft w:val="0"/>
                      <w:marRight w:val="0"/>
                      <w:marTop w:val="0"/>
                      <w:marBottom w:val="0"/>
                      <w:divBdr>
                        <w:top w:val="none" w:sz="0" w:space="0" w:color="auto"/>
                        <w:left w:val="none" w:sz="0" w:space="0" w:color="auto"/>
                        <w:bottom w:val="none" w:sz="0" w:space="0" w:color="auto"/>
                        <w:right w:val="none" w:sz="0" w:space="0" w:color="auto"/>
                      </w:divBdr>
                    </w:div>
                  </w:divsChild>
                </w:div>
                <w:div w:id="2107531120">
                  <w:marLeft w:val="0"/>
                  <w:marRight w:val="0"/>
                  <w:marTop w:val="0"/>
                  <w:marBottom w:val="0"/>
                  <w:divBdr>
                    <w:top w:val="single" w:sz="2" w:space="1" w:color="FFFFFF"/>
                    <w:left w:val="single" w:sz="2" w:space="12" w:color="FFFFFF"/>
                    <w:bottom w:val="single" w:sz="2" w:space="1" w:color="FFFFFF"/>
                    <w:right w:val="single" w:sz="2" w:space="4" w:color="FFFFFF"/>
                  </w:divBdr>
                  <w:divsChild>
                    <w:div w:id="278730844">
                      <w:marLeft w:val="0"/>
                      <w:marRight w:val="0"/>
                      <w:marTop w:val="0"/>
                      <w:marBottom w:val="0"/>
                      <w:divBdr>
                        <w:top w:val="none" w:sz="0" w:space="0" w:color="auto"/>
                        <w:left w:val="none" w:sz="0" w:space="0" w:color="auto"/>
                        <w:bottom w:val="none" w:sz="0" w:space="0" w:color="auto"/>
                        <w:right w:val="none" w:sz="0" w:space="0" w:color="auto"/>
                      </w:divBdr>
                    </w:div>
                  </w:divsChild>
                </w:div>
                <w:div w:id="819351808">
                  <w:marLeft w:val="0"/>
                  <w:marRight w:val="0"/>
                  <w:marTop w:val="0"/>
                  <w:marBottom w:val="0"/>
                  <w:divBdr>
                    <w:top w:val="single" w:sz="2" w:space="1" w:color="FFFFFF"/>
                    <w:left w:val="single" w:sz="2" w:space="12" w:color="FFFFFF"/>
                    <w:bottom w:val="single" w:sz="2" w:space="1" w:color="FFFFFF"/>
                    <w:right w:val="single" w:sz="2" w:space="4" w:color="FFFFFF"/>
                  </w:divBdr>
                  <w:divsChild>
                    <w:div w:id="1920403464">
                      <w:marLeft w:val="0"/>
                      <w:marRight w:val="0"/>
                      <w:marTop w:val="0"/>
                      <w:marBottom w:val="0"/>
                      <w:divBdr>
                        <w:top w:val="none" w:sz="0" w:space="0" w:color="auto"/>
                        <w:left w:val="none" w:sz="0" w:space="0" w:color="auto"/>
                        <w:bottom w:val="none" w:sz="0" w:space="0" w:color="auto"/>
                        <w:right w:val="none" w:sz="0" w:space="0" w:color="auto"/>
                      </w:divBdr>
                    </w:div>
                  </w:divsChild>
                </w:div>
                <w:div w:id="1006009757">
                  <w:marLeft w:val="0"/>
                  <w:marRight w:val="0"/>
                  <w:marTop w:val="0"/>
                  <w:marBottom w:val="0"/>
                  <w:divBdr>
                    <w:top w:val="single" w:sz="2" w:space="1" w:color="FFFFFF"/>
                    <w:left w:val="single" w:sz="2" w:space="12" w:color="FFFFFF"/>
                    <w:bottom w:val="single" w:sz="2" w:space="1" w:color="FFFFFF"/>
                    <w:right w:val="single" w:sz="2" w:space="4" w:color="FFFFFF"/>
                  </w:divBdr>
                  <w:divsChild>
                    <w:div w:id="485053220">
                      <w:marLeft w:val="0"/>
                      <w:marRight w:val="0"/>
                      <w:marTop w:val="0"/>
                      <w:marBottom w:val="0"/>
                      <w:divBdr>
                        <w:top w:val="none" w:sz="0" w:space="0" w:color="auto"/>
                        <w:left w:val="none" w:sz="0" w:space="0" w:color="auto"/>
                        <w:bottom w:val="none" w:sz="0" w:space="0" w:color="auto"/>
                        <w:right w:val="none" w:sz="0" w:space="0" w:color="auto"/>
                      </w:divBdr>
                    </w:div>
                  </w:divsChild>
                </w:div>
                <w:div w:id="1821771026">
                  <w:marLeft w:val="0"/>
                  <w:marRight w:val="0"/>
                  <w:marTop w:val="0"/>
                  <w:marBottom w:val="0"/>
                  <w:divBdr>
                    <w:top w:val="single" w:sz="2" w:space="1" w:color="FFFFFF"/>
                    <w:left w:val="single" w:sz="2" w:space="12" w:color="FFFFFF"/>
                    <w:bottom w:val="single" w:sz="2" w:space="1" w:color="FFFFFF"/>
                    <w:right w:val="single" w:sz="2" w:space="4" w:color="FFFFFF"/>
                  </w:divBdr>
                  <w:divsChild>
                    <w:div w:id="753087227">
                      <w:marLeft w:val="0"/>
                      <w:marRight w:val="0"/>
                      <w:marTop w:val="0"/>
                      <w:marBottom w:val="0"/>
                      <w:divBdr>
                        <w:top w:val="none" w:sz="0" w:space="0" w:color="auto"/>
                        <w:left w:val="none" w:sz="0" w:space="0" w:color="auto"/>
                        <w:bottom w:val="none" w:sz="0" w:space="0" w:color="auto"/>
                        <w:right w:val="none" w:sz="0" w:space="0" w:color="auto"/>
                      </w:divBdr>
                    </w:div>
                  </w:divsChild>
                </w:div>
                <w:div w:id="1069112953">
                  <w:marLeft w:val="0"/>
                  <w:marRight w:val="0"/>
                  <w:marTop w:val="0"/>
                  <w:marBottom w:val="0"/>
                  <w:divBdr>
                    <w:top w:val="single" w:sz="2" w:space="1" w:color="FFFFFF"/>
                    <w:left w:val="single" w:sz="2" w:space="12" w:color="FFFFFF"/>
                    <w:bottom w:val="single" w:sz="2" w:space="1" w:color="FFFFFF"/>
                    <w:right w:val="single" w:sz="2" w:space="4" w:color="FFFFFF"/>
                  </w:divBdr>
                  <w:divsChild>
                    <w:div w:id="51195465">
                      <w:marLeft w:val="0"/>
                      <w:marRight w:val="0"/>
                      <w:marTop w:val="0"/>
                      <w:marBottom w:val="0"/>
                      <w:divBdr>
                        <w:top w:val="none" w:sz="0" w:space="0" w:color="auto"/>
                        <w:left w:val="none" w:sz="0" w:space="0" w:color="auto"/>
                        <w:bottom w:val="none" w:sz="0" w:space="0" w:color="auto"/>
                        <w:right w:val="none" w:sz="0" w:space="0" w:color="auto"/>
                      </w:divBdr>
                    </w:div>
                  </w:divsChild>
                </w:div>
                <w:div w:id="1359891573">
                  <w:marLeft w:val="0"/>
                  <w:marRight w:val="0"/>
                  <w:marTop w:val="0"/>
                  <w:marBottom w:val="0"/>
                  <w:divBdr>
                    <w:top w:val="single" w:sz="2" w:space="1" w:color="FFFFFF"/>
                    <w:left w:val="single" w:sz="2" w:space="12" w:color="FFFFFF"/>
                    <w:bottom w:val="single" w:sz="2" w:space="1" w:color="FFFFFF"/>
                    <w:right w:val="single" w:sz="2" w:space="4" w:color="FFFFFF"/>
                  </w:divBdr>
                  <w:divsChild>
                    <w:div w:id="2036929202">
                      <w:marLeft w:val="0"/>
                      <w:marRight w:val="0"/>
                      <w:marTop w:val="0"/>
                      <w:marBottom w:val="0"/>
                      <w:divBdr>
                        <w:top w:val="none" w:sz="0" w:space="0" w:color="auto"/>
                        <w:left w:val="none" w:sz="0" w:space="0" w:color="auto"/>
                        <w:bottom w:val="none" w:sz="0" w:space="0" w:color="auto"/>
                        <w:right w:val="none" w:sz="0" w:space="0" w:color="auto"/>
                      </w:divBdr>
                    </w:div>
                  </w:divsChild>
                </w:div>
                <w:div w:id="1119377894">
                  <w:marLeft w:val="0"/>
                  <w:marRight w:val="0"/>
                  <w:marTop w:val="0"/>
                  <w:marBottom w:val="0"/>
                  <w:divBdr>
                    <w:top w:val="single" w:sz="2" w:space="1" w:color="FFFFFF"/>
                    <w:left w:val="single" w:sz="2" w:space="12" w:color="FFFFFF"/>
                    <w:bottom w:val="single" w:sz="2" w:space="1" w:color="FFFFFF"/>
                    <w:right w:val="single" w:sz="2" w:space="4" w:color="FFFFFF"/>
                  </w:divBdr>
                  <w:divsChild>
                    <w:div w:id="1135106356">
                      <w:marLeft w:val="0"/>
                      <w:marRight w:val="0"/>
                      <w:marTop w:val="0"/>
                      <w:marBottom w:val="0"/>
                      <w:divBdr>
                        <w:top w:val="none" w:sz="0" w:space="0" w:color="auto"/>
                        <w:left w:val="none" w:sz="0" w:space="0" w:color="auto"/>
                        <w:bottom w:val="none" w:sz="0" w:space="0" w:color="auto"/>
                        <w:right w:val="none" w:sz="0" w:space="0" w:color="auto"/>
                      </w:divBdr>
                    </w:div>
                  </w:divsChild>
                </w:div>
                <w:div w:id="1169904703">
                  <w:marLeft w:val="0"/>
                  <w:marRight w:val="0"/>
                  <w:marTop w:val="0"/>
                  <w:marBottom w:val="0"/>
                  <w:divBdr>
                    <w:top w:val="single" w:sz="2" w:space="1" w:color="FFFFFF"/>
                    <w:left w:val="single" w:sz="2" w:space="12" w:color="FFFFFF"/>
                    <w:bottom w:val="single" w:sz="2" w:space="1" w:color="FFFFFF"/>
                    <w:right w:val="single" w:sz="2" w:space="4" w:color="FFFFFF"/>
                  </w:divBdr>
                  <w:divsChild>
                    <w:div w:id="1838811956">
                      <w:marLeft w:val="0"/>
                      <w:marRight w:val="0"/>
                      <w:marTop w:val="0"/>
                      <w:marBottom w:val="0"/>
                      <w:divBdr>
                        <w:top w:val="none" w:sz="0" w:space="0" w:color="auto"/>
                        <w:left w:val="none" w:sz="0" w:space="0" w:color="auto"/>
                        <w:bottom w:val="none" w:sz="0" w:space="0" w:color="auto"/>
                        <w:right w:val="none" w:sz="0" w:space="0" w:color="auto"/>
                      </w:divBdr>
                    </w:div>
                  </w:divsChild>
                </w:div>
                <w:div w:id="628975551">
                  <w:marLeft w:val="0"/>
                  <w:marRight w:val="0"/>
                  <w:marTop w:val="0"/>
                  <w:marBottom w:val="0"/>
                  <w:divBdr>
                    <w:top w:val="single" w:sz="2" w:space="1" w:color="FFFFFF"/>
                    <w:left w:val="single" w:sz="2" w:space="12" w:color="FFFFFF"/>
                    <w:bottom w:val="single" w:sz="2" w:space="1" w:color="FFFFFF"/>
                    <w:right w:val="single" w:sz="2" w:space="4" w:color="FFFFFF"/>
                  </w:divBdr>
                  <w:divsChild>
                    <w:div w:id="443693044">
                      <w:marLeft w:val="0"/>
                      <w:marRight w:val="0"/>
                      <w:marTop w:val="0"/>
                      <w:marBottom w:val="0"/>
                      <w:divBdr>
                        <w:top w:val="none" w:sz="0" w:space="0" w:color="auto"/>
                        <w:left w:val="none" w:sz="0" w:space="0" w:color="auto"/>
                        <w:bottom w:val="none" w:sz="0" w:space="0" w:color="auto"/>
                        <w:right w:val="none" w:sz="0" w:space="0" w:color="auto"/>
                      </w:divBdr>
                    </w:div>
                  </w:divsChild>
                </w:div>
                <w:div w:id="430668564">
                  <w:marLeft w:val="0"/>
                  <w:marRight w:val="0"/>
                  <w:marTop w:val="0"/>
                  <w:marBottom w:val="0"/>
                  <w:divBdr>
                    <w:top w:val="single" w:sz="2" w:space="1" w:color="FFFFFF"/>
                    <w:left w:val="single" w:sz="2" w:space="12" w:color="FFFFFF"/>
                    <w:bottom w:val="single" w:sz="2" w:space="1" w:color="FFFFFF"/>
                    <w:right w:val="single" w:sz="2" w:space="4" w:color="FFFFFF"/>
                  </w:divBdr>
                  <w:divsChild>
                    <w:div w:id="1121605081">
                      <w:marLeft w:val="0"/>
                      <w:marRight w:val="0"/>
                      <w:marTop w:val="0"/>
                      <w:marBottom w:val="0"/>
                      <w:divBdr>
                        <w:top w:val="none" w:sz="0" w:space="0" w:color="auto"/>
                        <w:left w:val="none" w:sz="0" w:space="0" w:color="auto"/>
                        <w:bottom w:val="none" w:sz="0" w:space="0" w:color="auto"/>
                        <w:right w:val="none" w:sz="0" w:space="0" w:color="auto"/>
                      </w:divBdr>
                    </w:div>
                  </w:divsChild>
                </w:div>
                <w:div w:id="1666320576">
                  <w:marLeft w:val="0"/>
                  <w:marRight w:val="0"/>
                  <w:marTop w:val="0"/>
                  <w:marBottom w:val="0"/>
                  <w:divBdr>
                    <w:top w:val="single" w:sz="2" w:space="1" w:color="FFFFFF"/>
                    <w:left w:val="single" w:sz="2" w:space="12" w:color="FFFFFF"/>
                    <w:bottom w:val="single" w:sz="2" w:space="1" w:color="FFFFFF"/>
                    <w:right w:val="single" w:sz="2" w:space="4" w:color="FFFFFF"/>
                  </w:divBdr>
                  <w:divsChild>
                    <w:div w:id="1707634648">
                      <w:marLeft w:val="0"/>
                      <w:marRight w:val="0"/>
                      <w:marTop w:val="0"/>
                      <w:marBottom w:val="0"/>
                      <w:divBdr>
                        <w:top w:val="none" w:sz="0" w:space="0" w:color="auto"/>
                        <w:left w:val="none" w:sz="0" w:space="0" w:color="auto"/>
                        <w:bottom w:val="none" w:sz="0" w:space="0" w:color="auto"/>
                        <w:right w:val="none" w:sz="0" w:space="0" w:color="auto"/>
                      </w:divBdr>
                    </w:div>
                  </w:divsChild>
                </w:div>
                <w:div w:id="1138106951">
                  <w:marLeft w:val="0"/>
                  <w:marRight w:val="0"/>
                  <w:marTop w:val="0"/>
                  <w:marBottom w:val="0"/>
                  <w:divBdr>
                    <w:top w:val="single" w:sz="2" w:space="1" w:color="FFFFFF"/>
                    <w:left w:val="single" w:sz="2" w:space="12" w:color="FFFFFF"/>
                    <w:bottom w:val="single" w:sz="2" w:space="1" w:color="FFFFFF"/>
                    <w:right w:val="single" w:sz="2" w:space="4" w:color="FFFFFF"/>
                  </w:divBdr>
                  <w:divsChild>
                    <w:div w:id="791940092">
                      <w:marLeft w:val="0"/>
                      <w:marRight w:val="0"/>
                      <w:marTop w:val="0"/>
                      <w:marBottom w:val="0"/>
                      <w:divBdr>
                        <w:top w:val="none" w:sz="0" w:space="0" w:color="auto"/>
                        <w:left w:val="none" w:sz="0" w:space="0" w:color="auto"/>
                        <w:bottom w:val="none" w:sz="0" w:space="0" w:color="auto"/>
                        <w:right w:val="none" w:sz="0" w:space="0" w:color="auto"/>
                      </w:divBdr>
                    </w:div>
                  </w:divsChild>
                </w:div>
                <w:div w:id="680208017">
                  <w:marLeft w:val="0"/>
                  <w:marRight w:val="0"/>
                  <w:marTop w:val="0"/>
                  <w:marBottom w:val="0"/>
                  <w:divBdr>
                    <w:top w:val="single" w:sz="2" w:space="1" w:color="FFFFFF"/>
                    <w:left w:val="single" w:sz="2" w:space="12" w:color="FFFFFF"/>
                    <w:bottom w:val="single" w:sz="2" w:space="1" w:color="FFFFFF"/>
                    <w:right w:val="single" w:sz="2" w:space="4" w:color="FFFFFF"/>
                  </w:divBdr>
                  <w:divsChild>
                    <w:div w:id="452483006">
                      <w:marLeft w:val="0"/>
                      <w:marRight w:val="0"/>
                      <w:marTop w:val="0"/>
                      <w:marBottom w:val="0"/>
                      <w:divBdr>
                        <w:top w:val="none" w:sz="0" w:space="0" w:color="auto"/>
                        <w:left w:val="none" w:sz="0" w:space="0" w:color="auto"/>
                        <w:bottom w:val="none" w:sz="0" w:space="0" w:color="auto"/>
                        <w:right w:val="none" w:sz="0" w:space="0" w:color="auto"/>
                      </w:divBdr>
                    </w:div>
                  </w:divsChild>
                </w:div>
                <w:div w:id="122430626">
                  <w:marLeft w:val="0"/>
                  <w:marRight w:val="0"/>
                  <w:marTop w:val="0"/>
                  <w:marBottom w:val="0"/>
                  <w:divBdr>
                    <w:top w:val="single" w:sz="2" w:space="1" w:color="FFFFFF"/>
                    <w:left w:val="single" w:sz="2" w:space="12" w:color="FFFFFF"/>
                    <w:bottom w:val="single" w:sz="2" w:space="1" w:color="FFFFFF"/>
                    <w:right w:val="single" w:sz="2" w:space="4" w:color="FFFFFF"/>
                  </w:divBdr>
                  <w:divsChild>
                    <w:div w:id="429859082">
                      <w:marLeft w:val="0"/>
                      <w:marRight w:val="0"/>
                      <w:marTop w:val="0"/>
                      <w:marBottom w:val="0"/>
                      <w:divBdr>
                        <w:top w:val="none" w:sz="0" w:space="0" w:color="auto"/>
                        <w:left w:val="none" w:sz="0" w:space="0" w:color="auto"/>
                        <w:bottom w:val="none" w:sz="0" w:space="0" w:color="auto"/>
                        <w:right w:val="none" w:sz="0" w:space="0" w:color="auto"/>
                      </w:divBdr>
                    </w:div>
                  </w:divsChild>
                </w:div>
                <w:div w:id="23019359">
                  <w:marLeft w:val="0"/>
                  <w:marRight w:val="0"/>
                  <w:marTop w:val="0"/>
                  <w:marBottom w:val="0"/>
                  <w:divBdr>
                    <w:top w:val="single" w:sz="2" w:space="1" w:color="FFFFFF"/>
                    <w:left w:val="single" w:sz="2" w:space="12" w:color="FFFFFF"/>
                    <w:bottom w:val="single" w:sz="2" w:space="1" w:color="FFFFFF"/>
                    <w:right w:val="single" w:sz="2" w:space="4" w:color="FFFFFF"/>
                  </w:divBdr>
                  <w:divsChild>
                    <w:div w:id="1865240475">
                      <w:marLeft w:val="0"/>
                      <w:marRight w:val="0"/>
                      <w:marTop w:val="0"/>
                      <w:marBottom w:val="0"/>
                      <w:divBdr>
                        <w:top w:val="none" w:sz="0" w:space="0" w:color="auto"/>
                        <w:left w:val="none" w:sz="0" w:space="0" w:color="auto"/>
                        <w:bottom w:val="none" w:sz="0" w:space="0" w:color="auto"/>
                        <w:right w:val="none" w:sz="0" w:space="0" w:color="auto"/>
                      </w:divBdr>
                    </w:div>
                  </w:divsChild>
                </w:div>
                <w:div w:id="1207570622">
                  <w:marLeft w:val="0"/>
                  <w:marRight w:val="0"/>
                  <w:marTop w:val="0"/>
                  <w:marBottom w:val="0"/>
                  <w:divBdr>
                    <w:top w:val="single" w:sz="2" w:space="1" w:color="FFFFFF"/>
                    <w:left w:val="single" w:sz="2" w:space="12" w:color="FFFFFF"/>
                    <w:bottom w:val="single" w:sz="2" w:space="1" w:color="FFFFFF"/>
                    <w:right w:val="single" w:sz="2" w:space="4" w:color="FFFFFF"/>
                  </w:divBdr>
                  <w:divsChild>
                    <w:div w:id="1099720316">
                      <w:marLeft w:val="0"/>
                      <w:marRight w:val="0"/>
                      <w:marTop w:val="0"/>
                      <w:marBottom w:val="0"/>
                      <w:divBdr>
                        <w:top w:val="none" w:sz="0" w:space="0" w:color="auto"/>
                        <w:left w:val="none" w:sz="0" w:space="0" w:color="auto"/>
                        <w:bottom w:val="none" w:sz="0" w:space="0" w:color="auto"/>
                        <w:right w:val="none" w:sz="0" w:space="0" w:color="auto"/>
                      </w:divBdr>
                    </w:div>
                  </w:divsChild>
                </w:div>
                <w:div w:id="673651573">
                  <w:marLeft w:val="0"/>
                  <w:marRight w:val="0"/>
                  <w:marTop w:val="0"/>
                  <w:marBottom w:val="0"/>
                  <w:divBdr>
                    <w:top w:val="single" w:sz="2" w:space="1" w:color="FFFFFF"/>
                    <w:left w:val="single" w:sz="2" w:space="12" w:color="FFFFFF"/>
                    <w:bottom w:val="single" w:sz="2" w:space="1" w:color="FFFFFF"/>
                    <w:right w:val="single" w:sz="2" w:space="4" w:color="FFFFFF"/>
                  </w:divBdr>
                  <w:divsChild>
                    <w:div w:id="1268318236">
                      <w:marLeft w:val="0"/>
                      <w:marRight w:val="0"/>
                      <w:marTop w:val="0"/>
                      <w:marBottom w:val="0"/>
                      <w:divBdr>
                        <w:top w:val="none" w:sz="0" w:space="0" w:color="auto"/>
                        <w:left w:val="none" w:sz="0" w:space="0" w:color="auto"/>
                        <w:bottom w:val="none" w:sz="0" w:space="0" w:color="auto"/>
                        <w:right w:val="none" w:sz="0" w:space="0" w:color="auto"/>
                      </w:divBdr>
                    </w:div>
                  </w:divsChild>
                </w:div>
                <w:div w:id="755903213">
                  <w:marLeft w:val="0"/>
                  <w:marRight w:val="0"/>
                  <w:marTop w:val="0"/>
                  <w:marBottom w:val="0"/>
                  <w:divBdr>
                    <w:top w:val="single" w:sz="2" w:space="1" w:color="FFFFFF"/>
                    <w:left w:val="single" w:sz="2" w:space="12" w:color="FFFFFF"/>
                    <w:bottom w:val="single" w:sz="2" w:space="1" w:color="FFFFFF"/>
                    <w:right w:val="single" w:sz="2" w:space="4" w:color="FFFFFF"/>
                  </w:divBdr>
                  <w:divsChild>
                    <w:div w:id="1589122057">
                      <w:marLeft w:val="0"/>
                      <w:marRight w:val="0"/>
                      <w:marTop w:val="0"/>
                      <w:marBottom w:val="0"/>
                      <w:divBdr>
                        <w:top w:val="none" w:sz="0" w:space="0" w:color="auto"/>
                        <w:left w:val="none" w:sz="0" w:space="0" w:color="auto"/>
                        <w:bottom w:val="none" w:sz="0" w:space="0" w:color="auto"/>
                        <w:right w:val="none" w:sz="0" w:space="0" w:color="auto"/>
                      </w:divBdr>
                    </w:div>
                  </w:divsChild>
                </w:div>
                <w:div w:id="297956828">
                  <w:marLeft w:val="0"/>
                  <w:marRight w:val="0"/>
                  <w:marTop w:val="0"/>
                  <w:marBottom w:val="0"/>
                  <w:divBdr>
                    <w:top w:val="single" w:sz="2" w:space="1" w:color="FFFFFF"/>
                    <w:left w:val="single" w:sz="2" w:space="12" w:color="FFFFFF"/>
                    <w:bottom w:val="single" w:sz="2" w:space="1" w:color="FFFFFF"/>
                    <w:right w:val="single" w:sz="2" w:space="4" w:color="FFFFFF"/>
                  </w:divBdr>
                  <w:divsChild>
                    <w:div w:id="1738045622">
                      <w:marLeft w:val="0"/>
                      <w:marRight w:val="0"/>
                      <w:marTop w:val="0"/>
                      <w:marBottom w:val="0"/>
                      <w:divBdr>
                        <w:top w:val="none" w:sz="0" w:space="0" w:color="auto"/>
                        <w:left w:val="none" w:sz="0" w:space="0" w:color="auto"/>
                        <w:bottom w:val="none" w:sz="0" w:space="0" w:color="auto"/>
                        <w:right w:val="none" w:sz="0" w:space="0" w:color="auto"/>
                      </w:divBdr>
                    </w:div>
                  </w:divsChild>
                </w:div>
                <w:div w:id="2096314965">
                  <w:marLeft w:val="0"/>
                  <w:marRight w:val="0"/>
                  <w:marTop w:val="0"/>
                  <w:marBottom w:val="0"/>
                  <w:divBdr>
                    <w:top w:val="single" w:sz="2" w:space="1" w:color="FFFFFF"/>
                    <w:left w:val="single" w:sz="2" w:space="12" w:color="FFFFFF"/>
                    <w:bottom w:val="single" w:sz="2" w:space="1" w:color="FFFFFF"/>
                    <w:right w:val="single" w:sz="2" w:space="4" w:color="FFFFFF"/>
                  </w:divBdr>
                  <w:divsChild>
                    <w:div w:id="893810980">
                      <w:marLeft w:val="0"/>
                      <w:marRight w:val="0"/>
                      <w:marTop w:val="0"/>
                      <w:marBottom w:val="0"/>
                      <w:divBdr>
                        <w:top w:val="none" w:sz="0" w:space="0" w:color="auto"/>
                        <w:left w:val="none" w:sz="0" w:space="0" w:color="auto"/>
                        <w:bottom w:val="none" w:sz="0" w:space="0" w:color="auto"/>
                        <w:right w:val="none" w:sz="0" w:space="0" w:color="auto"/>
                      </w:divBdr>
                    </w:div>
                  </w:divsChild>
                </w:div>
                <w:div w:id="1590235059">
                  <w:marLeft w:val="0"/>
                  <w:marRight w:val="0"/>
                  <w:marTop w:val="0"/>
                  <w:marBottom w:val="0"/>
                  <w:divBdr>
                    <w:top w:val="single" w:sz="2" w:space="1" w:color="FFFFFF"/>
                    <w:left w:val="single" w:sz="2" w:space="12" w:color="FFFFFF"/>
                    <w:bottom w:val="single" w:sz="2" w:space="1" w:color="FFFFFF"/>
                    <w:right w:val="single" w:sz="2" w:space="4" w:color="FFFFFF"/>
                  </w:divBdr>
                  <w:divsChild>
                    <w:div w:id="1745643026">
                      <w:marLeft w:val="0"/>
                      <w:marRight w:val="0"/>
                      <w:marTop w:val="0"/>
                      <w:marBottom w:val="0"/>
                      <w:divBdr>
                        <w:top w:val="none" w:sz="0" w:space="0" w:color="auto"/>
                        <w:left w:val="none" w:sz="0" w:space="0" w:color="auto"/>
                        <w:bottom w:val="none" w:sz="0" w:space="0" w:color="auto"/>
                        <w:right w:val="none" w:sz="0" w:space="0" w:color="auto"/>
                      </w:divBdr>
                    </w:div>
                  </w:divsChild>
                </w:div>
                <w:div w:id="482623214">
                  <w:marLeft w:val="0"/>
                  <w:marRight w:val="0"/>
                  <w:marTop w:val="0"/>
                  <w:marBottom w:val="0"/>
                  <w:divBdr>
                    <w:top w:val="single" w:sz="2" w:space="1" w:color="FFFFFF"/>
                    <w:left w:val="single" w:sz="2" w:space="12" w:color="FFFFFF"/>
                    <w:bottom w:val="single" w:sz="2" w:space="1" w:color="FFFFFF"/>
                    <w:right w:val="single" w:sz="2" w:space="4" w:color="FFFFFF"/>
                  </w:divBdr>
                  <w:divsChild>
                    <w:div w:id="1214120203">
                      <w:marLeft w:val="0"/>
                      <w:marRight w:val="0"/>
                      <w:marTop w:val="0"/>
                      <w:marBottom w:val="0"/>
                      <w:divBdr>
                        <w:top w:val="none" w:sz="0" w:space="0" w:color="auto"/>
                        <w:left w:val="none" w:sz="0" w:space="0" w:color="auto"/>
                        <w:bottom w:val="none" w:sz="0" w:space="0" w:color="auto"/>
                        <w:right w:val="none" w:sz="0" w:space="0" w:color="auto"/>
                      </w:divBdr>
                    </w:div>
                  </w:divsChild>
                </w:div>
                <w:div w:id="2099642650">
                  <w:marLeft w:val="0"/>
                  <w:marRight w:val="0"/>
                  <w:marTop w:val="0"/>
                  <w:marBottom w:val="0"/>
                  <w:divBdr>
                    <w:top w:val="single" w:sz="2" w:space="1" w:color="FFFFFF"/>
                    <w:left w:val="single" w:sz="2" w:space="12" w:color="FFFFFF"/>
                    <w:bottom w:val="single" w:sz="2" w:space="1" w:color="FFFFFF"/>
                    <w:right w:val="single" w:sz="2" w:space="4" w:color="FFFFFF"/>
                  </w:divBdr>
                  <w:divsChild>
                    <w:div w:id="1189098126">
                      <w:marLeft w:val="0"/>
                      <w:marRight w:val="0"/>
                      <w:marTop w:val="0"/>
                      <w:marBottom w:val="0"/>
                      <w:divBdr>
                        <w:top w:val="none" w:sz="0" w:space="0" w:color="auto"/>
                        <w:left w:val="none" w:sz="0" w:space="0" w:color="auto"/>
                        <w:bottom w:val="none" w:sz="0" w:space="0" w:color="auto"/>
                        <w:right w:val="none" w:sz="0" w:space="0" w:color="auto"/>
                      </w:divBdr>
                    </w:div>
                  </w:divsChild>
                </w:div>
                <w:div w:id="708575706">
                  <w:marLeft w:val="0"/>
                  <w:marRight w:val="0"/>
                  <w:marTop w:val="0"/>
                  <w:marBottom w:val="0"/>
                  <w:divBdr>
                    <w:top w:val="single" w:sz="2" w:space="1" w:color="FFFFFF"/>
                    <w:left w:val="single" w:sz="2" w:space="12" w:color="FFFFFF"/>
                    <w:bottom w:val="single" w:sz="2" w:space="1" w:color="FFFFFF"/>
                    <w:right w:val="single" w:sz="2" w:space="4" w:color="FFFFFF"/>
                  </w:divBdr>
                  <w:divsChild>
                    <w:div w:id="956527692">
                      <w:marLeft w:val="0"/>
                      <w:marRight w:val="0"/>
                      <w:marTop w:val="0"/>
                      <w:marBottom w:val="0"/>
                      <w:divBdr>
                        <w:top w:val="none" w:sz="0" w:space="0" w:color="auto"/>
                        <w:left w:val="none" w:sz="0" w:space="0" w:color="auto"/>
                        <w:bottom w:val="none" w:sz="0" w:space="0" w:color="auto"/>
                        <w:right w:val="none" w:sz="0" w:space="0" w:color="auto"/>
                      </w:divBdr>
                    </w:div>
                  </w:divsChild>
                </w:div>
                <w:div w:id="546992594">
                  <w:marLeft w:val="0"/>
                  <w:marRight w:val="0"/>
                  <w:marTop w:val="0"/>
                  <w:marBottom w:val="0"/>
                  <w:divBdr>
                    <w:top w:val="single" w:sz="2" w:space="1" w:color="FFFFFF"/>
                    <w:left w:val="single" w:sz="2" w:space="12" w:color="FFFFFF"/>
                    <w:bottom w:val="single" w:sz="2" w:space="1" w:color="FFFFFF"/>
                    <w:right w:val="single" w:sz="2" w:space="4" w:color="FFFFFF"/>
                  </w:divBdr>
                  <w:divsChild>
                    <w:div w:id="448933909">
                      <w:marLeft w:val="0"/>
                      <w:marRight w:val="0"/>
                      <w:marTop w:val="0"/>
                      <w:marBottom w:val="0"/>
                      <w:divBdr>
                        <w:top w:val="none" w:sz="0" w:space="0" w:color="auto"/>
                        <w:left w:val="none" w:sz="0" w:space="0" w:color="auto"/>
                        <w:bottom w:val="none" w:sz="0" w:space="0" w:color="auto"/>
                        <w:right w:val="none" w:sz="0" w:space="0" w:color="auto"/>
                      </w:divBdr>
                    </w:div>
                  </w:divsChild>
                </w:div>
                <w:div w:id="431828877">
                  <w:marLeft w:val="0"/>
                  <w:marRight w:val="0"/>
                  <w:marTop w:val="0"/>
                  <w:marBottom w:val="0"/>
                  <w:divBdr>
                    <w:top w:val="single" w:sz="2" w:space="1" w:color="FFFFFF"/>
                    <w:left w:val="single" w:sz="2" w:space="12" w:color="FFFFFF"/>
                    <w:bottom w:val="single" w:sz="2" w:space="4" w:color="FFFFFF"/>
                    <w:right w:val="single" w:sz="2" w:space="4" w:color="FFFFFF"/>
                  </w:divBdr>
                  <w:divsChild>
                    <w:div w:id="10205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4461">
          <w:marLeft w:val="0"/>
          <w:marRight w:val="0"/>
          <w:marTop w:val="0"/>
          <w:marBottom w:val="335"/>
          <w:divBdr>
            <w:top w:val="none" w:sz="0" w:space="0" w:color="auto"/>
            <w:left w:val="none" w:sz="0" w:space="0" w:color="auto"/>
            <w:bottom w:val="none" w:sz="0" w:space="0" w:color="auto"/>
            <w:right w:val="none" w:sz="0" w:space="0" w:color="auto"/>
          </w:divBdr>
          <w:divsChild>
            <w:div w:id="2006202947">
              <w:marLeft w:val="0"/>
              <w:marRight w:val="0"/>
              <w:marTop w:val="0"/>
              <w:marBottom w:val="0"/>
              <w:divBdr>
                <w:top w:val="none" w:sz="0" w:space="0" w:color="auto"/>
                <w:left w:val="none" w:sz="0" w:space="0" w:color="auto"/>
                <w:bottom w:val="none" w:sz="0" w:space="0" w:color="auto"/>
                <w:right w:val="none" w:sz="0" w:space="0" w:color="auto"/>
              </w:divBdr>
              <w:divsChild>
                <w:div w:id="617369845">
                  <w:marLeft w:val="0"/>
                  <w:marRight w:val="0"/>
                  <w:marTop w:val="0"/>
                  <w:marBottom w:val="0"/>
                  <w:divBdr>
                    <w:top w:val="single" w:sz="2" w:space="4" w:color="FFFFFF"/>
                    <w:left w:val="single" w:sz="2" w:space="12" w:color="FFFFFF"/>
                    <w:bottom w:val="single" w:sz="2" w:space="1" w:color="FFFFFF"/>
                    <w:right w:val="single" w:sz="2" w:space="4" w:color="FFFFFF"/>
                  </w:divBdr>
                  <w:divsChild>
                    <w:div w:id="1541286549">
                      <w:marLeft w:val="0"/>
                      <w:marRight w:val="0"/>
                      <w:marTop w:val="0"/>
                      <w:marBottom w:val="0"/>
                      <w:divBdr>
                        <w:top w:val="none" w:sz="0" w:space="0" w:color="auto"/>
                        <w:left w:val="none" w:sz="0" w:space="0" w:color="auto"/>
                        <w:bottom w:val="none" w:sz="0" w:space="0" w:color="auto"/>
                        <w:right w:val="none" w:sz="0" w:space="0" w:color="auto"/>
                      </w:divBdr>
                    </w:div>
                  </w:divsChild>
                </w:div>
                <w:div w:id="1842965970">
                  <w:marLeft w:val="0"/>
                  <w:marRight w:val="0"/>
                  <w:marTop w:val="0"/>
                  <w:marBottom w:val="0"/>
                  <w:divBdr>
                    <w:top w:val="single" w:sz="2" w:space="1" w:color="FFFFFF"/>
                    <w:left w:val="single" w:sz="2" w:space="12" w:color="FFFFFF"/>
                    <w:bottom w:val="single" w:sz="2" w:space="1" w:color="FFFFFF"/>
                    <w:right w:val="single" w:sz="2" w:space="4" w:color="FFFFFF"/>
                  </w:divBdr>
                  <w:divsChild>
                    <w:div w:id="1440636143">
                      <w:marLeft w:val="0"/>
                      <w:marRight w:val="0"/>
                      <w:marTop w:val="0"/>
                      <w:marBottom w:val="0"/>
                      <w:divBdr>
                        <w:top w:val="none" w:sz="0" w:space="0" w:color="auto"/>
                        <w:left w:val="none" w:sz="0" w:space="0" w:color="auto"/>
                        <w:bottom w:val="none" w:sz="0" w:space="0" w:color="auto"/>
                        <w:right w:val="none" w:sz="0" w:space="0" w:color="auto"/>
                      </w:divBdr>
                    </w:div>
                  </w:divsChild>
                </w:div>
                <w:div w:id="905261413">
                  <w:marLeft w:val="0"/>
                  <w:marRight w:val="0"/>
                  <w:marTop w:val="0"/>
                  <w:marBottom w:val="0"/>
                  <w:divBdr>
                    <w:top w:val="single" w:sz="2" w:space="1" w:color="FFFFFF"/>
                    <w:left w:val="single" w:sz="2" w:space="12" w:color="FFFFFF"/>
                    <w:bottom w:val="single" w:sz="2" w:space="4" w:color="FFFFFF"/>
                    <w:right w:val="single" w:sz="2" w:space="4" w:color="FFFFFF"/>
                  </w:divBdr>
                  <w:divsChild>
                    <w:div w:id="9899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7990">
          <w:marLeft w:val="0"/>
          <w:marRight w:val="0"/>
          <w:marTop w:val="0"/>
          <w:marBottom w:val="335"/>
          <w:divBdr>
            <w:top w:val="none" w:sz="0" w:space="0" w:color="auto"/>
            <w:left w:val="none" w:sz="0" w:space="0" w:color="auto"/>
            <w:bottom w:val="none" w:sz="0" w:space="0" w:color="auto"/>
            <w:right w:val="none" w:sz="0" w:space="0" w:color="auto"/>
          </w:divBdr>
          <w:divsChild>
            <w:div w:id="698317747">
              <w:marLeft w:val="0"/>
              <w:marRight w:val="0"/>
              <w:marTop w:val="0"/>
              <w:marBottom w:val="0"/>
              <w:divBdr>
                <w:top w:val="none" w:sz="0" w:space="0" w:color="auto"/>
                <w:left w:val="none" w:sz="0" w:space="0" w:color="auto"/>
                <w:bottom w:val="none" w:sz="0" w:space="0" w:color="auto"/>
                <w:right w:val="none" w:sz="0" w:space="0" w:color="auto"/>
              </w:divBdr>
              <w:divsChild>
                <w:div w:id="2024938714">
                  <w:marLeft w:val="0"/>
                  <w:marRight w:val="0"/>
                  <w:marTop w:val="0"/>
                  <w:marBottom w:val="0"/>
                  <w:divBdr>
                    <w:top w:val="single" w:sz="2" w:space="4" w:color="FFFFFF"/>
                    <w:left w:val="single" w:sz="2" w:space="12" w:color="FFFFFF"/>
                    <w:bottom w:val="single" w:sz="2" w:space="1" w:color="FFFFFF"/>
                    <w:right w:val="single" w:sz="2" w:space="4" w:color="FFFFFF"/>
                  </w:divBdr>
                  <w:divsChild>
                    <w:div w:id="1986690930">
                      <w:marLeft w:val="0"/>
                      <w:marRight w:val="0"/>
                      <w:marTop w:val="0"/>
                      <w:marBottom w:val="0"/>
                      <w:divBdr>
                        <w:top w:val="none" w:sz="0" w:space="0" w:color="auto"/>
                        <w:left w:val="none" w:sz="0" w:space="0" w:color="auto"/>
                        <w:bottom w:val="none" w:sz="0" w:space="0" w:color="auto"/>
                        <w:right w:val="none" w:sz="0" w:space="0" w:color="auto"/>
                      </w:divBdr>
                    </w:div>
                  </w:divsChild>
                </w:div>
                <w:div w:id="1423722735">
                  <w:marLeft w:val="0"/>
                  <w:marRight w:val="0"/>
                  <w:marTop w:val="0"/>
                  <w:marBottom w:val="0"/>
                  <w:divBdr>
                    <w:top w:val="single" w:sz="2" w:space="1" w:color="FFFFFF"/>
                    <w:left w:val="single" w:sz="2" w:space="12" w:color="FFFFFF"/>
                    <w:bottom w:val="single" w:sz="2" w:space="1" w:color="FFFFFF"/>
                    <w:right w:val="single" w:sz="2" w:space="4" w:color="FFFFFF"/>
                  </w:divBdr>
                  <w:divsChild>
                    <w:div w:id="1853104746">
                      <w:marLeft w:val="0"/>
                      <w:marRight w:val="0"/>
                      <w:marTop w:val="0"/>
                      <w:marBottom w:val="0"/>
                      <w:divBdr>
                        <w:top w:val="none" w:sz="0" w:space="0" w:color="auto"/>
                        <w:left w:val="none" w:sz="0" w:space="0" w:color="auto"/>
                        <w:bottom w:val="none" w:sz="0" w:space="0" w:color="auto"/>
                        <w:right w:val="none" w:sz="0" w:space="0" w:color="auto"/>
                      </w:divBdr>
                    </w:div>
                  </w:divsChild>
                </w:div>
                <w:div w:id="953096922">
                  <w:marLeft w:val="0"/>
                  <w:marRight w:val="0"/>
                  <w:marTop w:val="0"/>
                  <w:marBottom w:val="0"/>
                  <w:divBdr>
                    <w:top w:val="single" w:sz="2" w:space="1" w:color="FFFFFF"/>
                    <w:left w:val="single" w:sz="2" w:space="12" w:color="FFFFFF"/>
                    <w:bottom w:val="single" w:sz="2" w:space="1" w:color="FFFFFF"/>
                    <w:right w:val="single" w:sz="2" w:space="4" w:color="FFFFFF"/>
                  </w:divBdr>
                  <w:divsChild>
                    <w:div w:id="351344596">
                      <w:marLeft w:val="0"/>
                      <w:marRight w:val="0"/>
                      <w:marTop w:val="0"/>
                      <w:marBottom w:val="0"/>
                      <w:divBdr>
                        <w:top w:val="none" w:sz="0" w:space="0" w:color="auto"/>
                        <w:left w:val="none" w:sz="0" w:space="0" w:color="auto"/>
                        <w:bottom w:val="none" w:sz="0" w:space="0" w:color="auto"/>
                        <w:right w:val="none" w:sz="0" w:space="0" w:color="auto"/>
                      </w:divBdr>
                    </w:div>
                  </w:divsChild>
                </w:div>
                <w:div w:id="112336141">
                  <w:marLeft w:val="0"/>
                  <w:marRight w:val="0"/>
                  <w:marTop w:val="0"/>
                  <w:marBottom w:val="0"/>
                  <w:divBdr>
                    <w:top w:val="single" w:sz="2" w:space="1" w:color="FFFFFF"/>
                    <w:left w:val="single" w:sz="2" w:space="12" w:color="FFFFFF"/>
                    <w:bottom w:val="single" w:sz="2" w:space="1" w:color="FFFFFF"/>
                    <w:right w:val="single" w:sz="2" w:space="4" w:color="FFFFFF"/>
                  </w:divBdr>
                  <w:divsChild>
                    <w:div w:id="1060396636">
                      <w:marLeft w:val="0"/>
                      <w:marRight w:val="0"/>
                      <w:marTop w:val="0"/>
                      <w:marBottom w:val="0"/>
                      <w:divBdr>
                        <w:top w:val="none" w:sz="0" w:space="0" w:color="auto"/>
                        <w:left w:val="none" w:sz="0" w:space="0" w:color="auto"/>
                        <w:bottom w:val="none" w:sz="0" w:space="0" w:color="auto"/>
                        <w:right w:val="none" w:sz="0" w:space="0" w:color="auto"/>
                      </w:divBdr>
                    </w:div>
                  </w:divsChild>
                </w:div>
                <w:div w:id="2128114049">
                  <w:marLeft w:val="0"/>
                  <w:marRight w:val="0"/>
                  <w:marTop w:val="0"/>
                  <w:marBottom w:val="0"/>
                  <w:divBdr>
                    <w:top w:val="single" w:sz="2" w:space="1" w:color="FFFFFF"/>
                    <w:left w:val="single" w:sz="2" w:space="12" w:color="FFFFFF"/>
                    <w:bottom w:val="single" w:sz="2" w:space="1" w:color="FFFFFF"/>
                    <w:right w:val="single" w:sz="2" w:space="4" w:color="FFFFFF"/>
                  </w:divBdr>
                  <w:divsChild>
                    <w:div w:id="305206937">
                      <w:marLeft w:val="0"/>
                      <w:marRight w:val="0"/>
                      <w:marTop w:val="0"/>
                      <w:marBottom w:val="0"/>
                      <w:divBdr>
                        <w:top w:val="none" w:sz="0" w:space="0" w:color="auto"/>
                        <w:left w:val="none" w:sz="0" w:space="0" w:color="auto"/>
                        <w:bottom w:val="none" w:sz="0" w:space="0" w:color="auto"/>
                        <w:right w:val="none" w:sz="0" w:space="0" w:color="auto"/>
                      </w:divBdr>
                    </w:div>
                  </w:divsChild>
                </w:div>
                <w:div w:id="309946412">
                  <w:marLeft w:val="0"/>
                  <w:marRight w:val="0"/>
                  <w:marTop w:val="0"/>
                  <w:marBottom w:val="0"/>
                  <w:divBdr>
                    <w:top w:val="single" w:sz="2" w:space="1" w:color="FFFFFF"/>
                    <w:left w:val="single" w:sz="2" w:space="12" w:color="FFFFFF"/>
                    <w:bottom w:val="single" w:sz="2" w:space="1" w:color="FFFFFF"/>
                    <w:right w:val="single" w:sz="2" w:space="4" w:color="FFFFFF"/>
                  </w:divBdr>
                  <w:divsChild>
                    <w:div w:id="269095591">
                      <w:marLeft w:val="0"/>
                      <w:marRight w:val="0"/>
                      <w:marTop w:val="0"/>
                      <w:marBottom w:val="0"/>
                      <w:divBdr>
                        <w:top w:val="none" w:sz="0" w:space="0" w:color="auto"/>
                        <w:left w:val="none" w:sz="0" w:space="0" w:color="auto"/>
                        <w:bottom w:val="none" w:sz="0" w:space="0" w:color="auto"/>
                        <w:right w:val="none" w:sz="0" w:space="0" w:color="auto"/>
                      </w:divBdr>
                    </w:div>
                  </w:divsChild>
                </w:div>
                <w:div w:id="175654114">
                  <w:marLeft w:val="0"/>
                  <w:marRight w:val="0"/>
                  <w:marTop w:val="0"/>
                  <w:marBottom w:val="0"/>
                  <w:divBdr>
                    <w:top w:val="single" w:sz="2" w:space="1" w:color="FFFFFF"/>
                    <w:left w:val="single" w:sz="2" w:space="12" w:color="FFFFFF"/>
                    <w:bottom w:val="single" w:sz="2" w:space="1" w:color="FFFFFF"/>
                    <w:right w:val="single" w:sz="2" w:space="4" w:color="FFFFFF"/>
                  </w:divBdr>
                  <w:divsChild>
                    <w:div w:id="144203639">
                      <w:marLeft w:val="0"/>
                      <w:marRight w:val="0"/>
                      <w:marTop w:val="0"/>
                      <w:marBottom w:val="0"/>
                      <w:divBdr>
                        <w:top w:val="none" w:sz="0" w:space="0" w:color="auto"/>
                        <w:left w:val="none" w:sz="0" w:space="0" w:color="auto"/>
                        <w:bottom w:val="none" w:sz="0" w:space="0" w:color="auto"/>
                        <w:right w:val="none" w:sz="0" w:space="0" w:color="auto"/>
                      </w:divBdr>
                    </w:div>
                  </w:divsChild>
                </w:div>
                <w:div w:id="1070082251">
                  <w:marLeft w:val="0"/>
                  <w:marRight w:val="0"/>
                  <w:marTop w:val="0"/>
                  <w:marBottom w:val="0"/>
                  <w:divBdr>
                    <w:top w:val="single" w:sz="2" w:space="1" w:color="FFFFFF"/>
                    <w:left w:val="single" w:sz="2" w:space="12" w:color="FFFFFF"/>
                    <w:bottom w:val="single" w:sz="2" w:space="1" w:color="FFFFFF"/>
                    <w:right w:val="single" w:sz="2" w:space="4" w:color="FFFFFF"/>
                  </w:divBdr>
                  <w:divsChild>
                    <w:div w:id="872764020">
                      <w:marLeft w:val="0"/>
                      <w:marRight w:val="0"/>
                      <w:marTop w:val="0"/>
                      <w:marBottom w:val="0"/>
                      <w:divBdr>
                        <w:top w:val="none" w:sz="0" w:space="0" w:color="auto"/>
                        <w:left w:val="none" w:sz="0" w:space="0" w:color="auto"/>
                        <w:bottom w:val="none" w:sz="0" w:space="0" w:color="auto"/>
                        <w:right w:val="none" w:sz="0" w:space="0" w:color="auto"/>
                      </w:divBdr>
                    </w:div>
                  </w:divsChild>
                </w:div>
                <w:div w:id="2007660491">
                  <w:marLeft w:val="0"/>
                  <w:marRight w:val="0"/>
                  <w:marTop w:val="0"/>
                  <w:marBottom w:val="0"/>
                  <w:divBdr>
                    <w:top w:val="single" w:sz="2" w:space="1" w:color="FFFFFF"/>
                    <w:left w:val="single" w:sz="2" w:space="12" w:color="FFFFFF"/>
                    <w:bottom w:val="single" w:sz="2" w:space="1" w:color="FFFFFF"/>
                    <w:right w:val="single" w:sz="2" w:space="4" w:color="FFFFFF"/>
                  </w:divBdr>
                  <w:divsChild>
                    <w:div w:id="53627398">
                      <w:marLeft w:val="0"/>
                      <w:marRight w:val="0"/>
                      <w:marTop w:val="0"/>
                      <w:marBottom w:val="0"/>
                      <w:divBdr>
                        <w:top w:val="none" w:sz="0" w:space="0" w:color="auto"/>
                        <w:left w:val="none" w:sz="0" w:space="0" w:color="auto"/>
                        <w:bottom w:val="none" w:sz="0" w:space="0" w:color="auto"/>
                        <w:right w:val="none" w:sz="0" w:space="0" w:color="auto"/>
                      </w:divBdr>
                    </w:div>
                  </w:divsChild>
                </w:div>
                <w:div w:id="1412119630">
                  <w:marLeft w:val="0"/>
                  <w:marRight w:val="0"/>
                  <w:marTop w:val="0"/>
                  <w:marBottom w:val="0"/>
                  <w:divBdr>
                    <w:top w:val="single" w:sz="2" w:space="1" w:color="FFFFFF"/>
                    <w:left w:val="single" w:sz="2" w:space="12" w:color="FFFFFF"/>
                    <w:bottom w:val="single" w:sz="2" w:space="1" w:color="FFFFFF"/>
                    <w:right w:val="single" w:sz="2" w:space="4" w:color="FFFFFF"/>
                  </w:divBdr>
                  <w:divsChild>
                    <w:div w:id="1649091015">
                      <w:marLeft w:val="0"/>
                      <w:marRight w:val="0"/>
                      <w:marTop w:val="0"/>
                      <w:marBottom w:val="0"/>
                      <w:divBdr>
                        <w:top w:val="none" w:sz="0" w:space="0" w:color="auto"/>
                        <w:left w:val="none" w:sz="0" w:space="0" w:color="auto"/>
                        <w:bottom w:val="none" w:sz="0" w:space="0" w:color="auto"/>
                        <w:right w:val="none" w:sz="0" w:space="0" w:color="auto"/>
                      </w:divBdr>
                    </w:div>
                  </w:divsChild>
                </w:div>
                <w:div w:id="449013784">
                  <w:marLeft w:val="0"/>
                  <w:marRight w:val="0"/>
                  <w:marTop w:val="0"/>
                  <w:marBottom w:val="0"/>
                  <w:divBdr>
                    <w:top w:val="single" w:sz="2" w:space="1" w:color="FFFFFF"/>
                    <w:left w:val="single" w:sz="2" w:space="12" w:color="FFFFFF"/>
                    <w:bottom w:val="single" w:sz="2" w:space="1" w:color="FFFFFF"/>
                    <w:right w:val="single" w:sz="2" w:space="4" w:color="FFFFFF"/>
                  </w:divBdr>
                  <w:divsChild>
                    <w:div w:id="231621437">
                      <w:marLeft w:val="0"/>
                      <w:marRight w:val="0"/>
                      <w:marTop w:val="0"/>
                      <w:marBottom w:val="0"/>
                      <w:divBdr>
                        <w:top w:val="none" w:sz="0" w:space="0" w:color="auto"/>
                        <w:left w:val="none" w:sz="0" w:space="0" w:color="auto"/>
                        <w:bottom w:val="none" w:sz="0" w:space="0" w:color="auto"/>
                        <w:right w:val="none" w:sz="0" w:space="0" w:color="auto"/>
                      </w:divBdr>
                    </w:div>
                  </w:divsChild>
                </w:div>
                <w:div w:id="936837297">
                  <w:marLeft w:val="0"/>
                  <w:marRight w:val="0"/>
                  <w:marTop w:val="0"/>
                  <w:marBottom w:val="0"/>
                  <w:divBdr>
                    <w:top w:val="single" w:sz="2" w:space="1" w:color="FFFFFF"/>
                    <w:left w:val="single" w:sz="2" w:space="12" w:color="FFFFFF"/>
                    <w:bottom w:val="single" w:sz="2" w:space="1" w:color="FFFFFF"/>
                    <w:right w:val="single" w:sz="2" w:space="4" w:color="FFFFFF"/>
                  </w:divBdr>
                  <w:divsChild>
                    <w:div w:id="195774190">
                      <w:marLeft w:val="0"/>
                      <w:marRight w:val="0"/>
                      <w:marTop w:val="0"/>
                      <w:marBottom w:val="0"/>
                      <w:divBdr>
                        <w:top w:val="none" w:sz="0" w:space="0" w:color="auto"/>
                        <w:left w:val="none" w:sz="0" w:space="0" w:color="auto"/>
                        <w:bottom w:val="none" w:sz="0" w:space="0" w:color="auto"/>
                        <w:right w:val="none" w:sz="0" w:space="0" w:color="auto"/>
                      </w:divBdr>
                    </w:div>
                  </w:divsChild>
                </w:div>
                <w:div w:id="1946038933">
                  <w:marLeft w:val="0"/>
                  <w:marRight w:val="0"/>
                  <w:marTop w:val="0"/>
                  <w:marBottom w:val="0"/>
                  <w:divBdr>
                    <w:top w:val="single" w:sz="2" w:space="1" w:color="FFFFFF"/>
                    <w:left w:val="single" w:sz="2" w:space="12" w:color="FFFFFF"/>
                    <w:bottom w:val="single" w:sz="2" w:space="1" w:color="FFFFFF"/>
                    <w:right w:val="single" w:sz="2" w:space="4" w:color="FFFFFF"/>
                  </w:divBdr>
                  <w:divsChild>
                    <w:div w:id="277301586">
                      <w:marLeft w:val="0"/>
                      <w:marRight w:val="0"/>
                      <w:marTop w:val="0"/>
                      <w:marBottom w:val="0"/>
                      <w:divBdr>
                        <w:top w:val="none" w:sz="0" w:space="0" w:color="auto"/>
                        <w:left w:val="none" w:sz="0" w:space="0" w:color="auto"/>
                        <w:bottom w:val="none" w:sz="0" w:space="0" w:color="auto"/>
                        <w:right w:val="none" w:sz="0" w:space="0" w:color="auto"/>
                      </w:divBdr>
                    </w:div>
                  </w:divsChild>
                </w:div>
                <w:div w:id="1931621149">
                  <w:marLeft w:val="0"/>
                  <w:marRight w:val="0"/>
                  <w:marTop w:val="0"/>
                  <w:marBottom w:val="0"/>
                  <w:divBdr>
                    <w:top w:val="single" w:sz="2" w:space="1" w:color="FFFFFF"/>
                    <w:left w:val="single" w:sz="2" w:space="12" w:color="FFFFFF"/>
                    <w:bottom w:val="single" w:sz="2" w:space="1" w:color="FFFFFF"/>
                    <w:right w:val="single" w:sz="2" w:space="4" w:color="FFFFFF"/>
                  </w:divBdr>
                  <w:divsChild>
                    <w:div w:id="613824265">
                      <w:marLeft w:val="0"/>
                      <w:marRight w:val="0"/>
                      <w:marTop w:val="0"/>
                      <w:marBottom w:val="0"/>
                      <w:divBdr>
                        <w:top w:val="none" w:sz="0" w:space="0" w:color="auto"/>
                        <w:left w:val="none" w:sz="0" w:space="0" w:color="auto"/>
                        <w:bottom w:val="none" w:sz="0" w:space="0" w:color="auto"/>
                        <w:right w:val="none" w:sz="0" w:space="0" w:color="auto"/>
                      </w:divBdr>
                    </w:div>
                  </w:divsChild>
                </w:div>
                <w:div w:id="1561865997">
                  <w:marLeft w:val="0"/>
                  <w:marRight w:val="0"/>
                  <w:marTop w:val="0"/>
                  <w:marBottom w:val="0"/>
                  <w:divBdr>
                    <w:top w:val="single" w:sz="2" w:space="1" w:color="FFFFFF"/>
                    <w:left w:val="single" w:sz="2" w:space="12" w:color="FFFFFF"/>
                    <w:bottom w:val="single" w:sz="2" w:space="1" w:color="FFFFFF"/>
                    <w:right w:val="single" w:sz="2" w:space="4" w:color="FFFFFF"/>
                  </w:divBdr>
                  <w:divsChild>
                    <w:div w:id="63573362">
                      <w:marLeft w:val="0"/>
                      <w:marRight w:val="0"/>
                      <w:marTop w:val="0"/>
                      <w:marBottom w:val="0"/>
                      <w:divBdr>
                        <w:top w:val="none" w:sz="0" w:space="0" w:color="auto"/>
                        <w:left w:val="none" w:sz="0" w:space="0" w:color="auto"/>
                        <w:bottom w:val="none" w:sz="0" w:space="0" w:color="auto"/>
                        <w:right w:val="none" w:sz="0" w:space="0" w:color="auto"/>
                      </w:divBdr>
                    </w:div>
                  </w:divsChild>
                </w:div>
                <w:div w:id="668563094">
                  <w:marLeft w:val="0"/>
                  <w:marRight w:val="0"/>
                  <w:marTop w:val="0"/>
                  <w:marBottom w:val="0"/>
                  <w:divBdr>
                    <w:top w:val="single" w:sz="2" w:space="1" w:color="FFFFFF"/>
                    <w:left w:val="single" w:sz="2" w:space="12" w:color="FFFFFF"/>
                    <w:bottom w:val="single" w:sz="2" w:space="1" w:color="FFFFFF"/>
                    <w:right w:val="single" w:sz="2" w:space="4" w:color="FFFFFF"/>
                  </w:divBdr>
                  <w:divsChild>
                    <w:div w:id="439032918">
                      <w:marLeft w:val="0"/>
                      <w:marRight w:val="0"/>
                      <w:marTop w:val="0"/>
                      <w:marBottom w:val="0"/>
                      <w:divBdr>
                        <w:top w:val="none" w:sz="0" w:space="0" w:color="auto"/>
                        <w:left w:val="none" w:sz="0" w:space="0" w:color="auto"/>
                        <w:bottom w:val="none" w:sz="0" w:space="0" w:color="auto"/>
                        <w:right w:val="none" w:sz="0" w:space="0" w:color="auto"/>
                      </w:divBdr>
                    </w:div>
                  </w:divsChild>
                </w:div>
                <w:div w:id="2139646464">
                  <w:marLeft w:val="0"/>
                  <w:marRight w:val="0"/>
                  <w:marTop w:val="0"/>
                  <w:marBottom w:val="0"/>
                  <w:divBdr>
                    <w:top w:val="single" w:sz="2" w:space="1" w:color="FFFFFF"/>
                    <w:left w:val="single" w:sz="2" w:space="12" w:color="FFFFFF"/>
                    <w:bottom w:val="single" w:sz="2" w:space="1" w:color="FFFFFF"/>
                    <w:right w:val="single" w:sz="2" w:space="4" w:color="FFFFFF"/>
                  </w:divBdr>
                  <w:divsChild>
                    <w:div w:id="350650097">
                      <w:marLeft w:val="0"/>
                      <w:marRight w:val="0"/>
                      <w:marTop w:val="0"/>
                      <w:marBottom w:val="0"/>
                      <w:divBdr>
                        <w:top w:val="none" w:sz="0" w:space="0" w:color="auto"/>
                        <w:left w:val="none" w:sz="0" w:space="0" w:color="auto"/>
                        <w:bottom w:val="none" w:sz="0" w:space="0" w:color="auto"/>
                        <w:right w:val="none" w:sz="0" w:space="0" w:color="auto"/>
                      </w:divBdr>
                    </w:div>
                  </w:divsChild>
                </w:div>
                <w:div w:id="510417098">
                  <w:marLeft w:val="0"/>
                  <w:marRight w:val="0"/>
                  <w:marTop w:val="0"/>
                  <w:marBottom w:val="0"/>
                  <w:divBdr>
                    <w:top w:val="single" w:sz="2" w:space="1" w:color="FFFFFF"/>
                    <w:left w:val="single" w:sz="2" w:space="12" w:color="FFFFFF"/>
                    <w:bottom w:val="single" w:sz="2" w:space="1" w:color="FFFFFF"/>
                    <w:right w:val="single" w:sz="2" w:space="4" w:color="FFFFFF"/>
                  </w:divBdr>
                  <w:divsChild>
                    <w:div w:id="550310217">
                      <w:marLeft w:val="0"/>
                      <w:marRight w:val="0"/>
                      <w:marTop w:val="0"/>
                      <w:marBottom w:val="0"/>
                      <w:divBdr>
                        <w:top w:val="none" w:sz="0" w:space="0" w:color="auto"/>
                        <w:left w:val="none" w:sz="0" w:space="0" w:color="auto"/>
                        <w:bottom w:val="none" w:sz="0" w:space="0" w:color="auto"/>
                        <w:right w:val="none" w:sz="0" w:space="0" w:color="auto"/>
                      </w:divBdr>
                    </w:div>
                  </w:divsChild>
                </w:div>
                <w:div w:id="30694756">
                  <w:marLeft w:val="0"/>
                  <w:marRight w:val="0"/>
                  <w:marTop w:val="0"/>
                  <w:marBottom w:val="0"/>
                  <w:divBdr>
                    <w:top w:val="single" w:sz="2" w:space="1" w:color="FFFFFF"/>
                    <w:left w:val="single" w:sz="2" w:space="12" w:color="FFFFFF"/>
                    <w:bottom w:val="single" w:sz="2" w:space="1" w:color="FFFFFF"/>
                    <w:right w:val="single" w:sz="2" w:space="4" w:color="FFFFFF"/>
                  </w:divBdr>
                  <w:divsChild>
                    <w:div w:id="1710914989">
                      <w:marLeft w:val="0"/>
                      <w:marRight w:val="0"/>
                      <w:marTop w:val="0"/>
                      <w:marBottom w:val="0"/>
                      <w:divBdr>
                        <w:top w:val="none" w:sz="0" w:space="0" w:color="auto"/>
                        <w:left w:val="none" w:sz="0" w:space="0" w:color="auto"/>
                        <w:bottom w:val="none" w:sz="0" w:space="0" w:color="auto"/>
                        <w:right w:val="none" w:sz="0" w:space="0" w:color="auto"/>
                      </w:divBdr>
                    </w:div>
                  </w:divsChild>
                </w:div>
                <w:div w:id="37358207">
                  <w:marLeft w:val="0"/>
                  <w:marRight w:val="0"/>
                  <w:marTop w:val="0"/>
                  <w:marBottom w:val="0"/>
                  <w:divBdr>
                    <w:top w:val="single" w:sz="2" w:space="1" w:color="FFFFFF"/>
                    <w:left w:val="single" w:sz="2" w:space="12" w:color="FFFFFF"/>
                    <w:bottom w:val="single" w:sz="2" w:space="1" w:color="FFFFFF"/>
                    <w:right w:val="single" w:sz="2" w:space="4" w:color="FFFFFF"/>
                  </w:divBdr>
                  <w:divsChild>
                    <w:div w:id="1581670130">
                      <w:marLeft w:val="0"/>
                      <w:marRight w:val="0"/>
                      <w:marTop w:val="0"/>
                      <w:marBottom w:val="0"/>
                      <w:divBdr>
                        <w:top w:val="none" w:sz="0" w:space="0" w:color="auto"/>
                        <w:left w:val="none" w:sz="0" w:space="0" w:color="auto"/>
                        <w:bottom w:val="none" w:sz="0" w:space="0" w:color="auto"/>
                        <w:right w:val="none" w:sz="0" w:space="0" w:color="auto"/>
                      </w:divBdr>
                    </w:div>
                  </w:divsChild>
                </w:div>
                <w:div w:id="1766489878">
                  <w:marLeft w:val="0"/>
                  <w:marRight w:val="0"/>
                  <w:marTop w:val="0"/>
                  <w:marBottom w:val="0"/>
                  <w:divBdr>
                    <w:top w:val="single" w:sz="2" w:space="1" w:color="FFFFFF"/>
                    <w:left w:val="single" w:sz="2" w:space="12" w:color="FFFFFF"/>
                    <w:bottom w:val="single" w:sz="2" w:space="1" w:color="FFFFFF"/>
                    <w:right w:val="single" w:sz="2" w:space="4" w:color="FFFFFF"/>
                  </w:divBdr>
                  <w:divsChild>
                    <w:div w:id="896090556">
                      <w:marLeft w:val="0"/>
                      <w:marRight w:val="0"/>
                      <w:marTop w:val="0"/>
                      <w:marBottom w:val="0"/>
                      <w:divBdr>
                        <w:top w:val="none" w:sz="0" w:space="0" w:color="auto"/>
                        <w:left w:val="none" w:sz="0" w:space="0" w:color="auto"/>
                        <w:bottom w:val="none" w:sz="0" w:space="0" w:color="auto"/>
                        <w:right w:val="none" w:sz="0" w:space="0" w:color="auto"/>
                      </w:divBdr>
                    </w:div>
                  </w:divsChild>
                </w:div>
                <w:div w:id="2092386897">
                  <w:marLeft w:val="0"/>
                  <w:marRight w:val="0"/>
                  <w:marTop w:val="0"/>
                  <w:marBottom w:val="0"/>
                  <w:divBdr>
                    <w:top w:val="single" w:sz="2" w:space="1" w:color="FFFFFF"/>
                    <w:left w:val="single" w:sz="2" w:space="12" w:color="FFFFFF"/>
                    <w:bottom w:val="single" w:sz="2" w:space="1" w:color="FFFFFF"/>
                    <w:right w:val="single" w:sz="2" w:space="4" w:color="FFFFFF"/>
                  </w:divBdr>
                  <w:divsChild>
                    <w:div w:id="681518603">
                      <w:marLeft w:val="0"/>
                      <w:marRight w:val="0"/>
                      <w:marTop w:val="0"/>
                      <w:marBottom w:val="0"/>
                      <w:divBdr>
                        <w:top w:val="none" w:sz="0" w:space="0" w:color="auto"/>
                        <w:left w:val="none" w:sz="0" w:space="0" w:color="auto"/>
                        <w:bottom w:val="none" w:sz="0" w:space="0" w:color="auto"/>
                        <w:right w:val="none" w:sz="0" w:space="0" w:color="auto"/>
                      </w:divBdr>
                    </w:div>
                  </w:divsChild>
                </w:div>
                <w:div w:id="2105150441">
                  <w:marLeft w:val="0"/>
                  <w:marRight w:val="0"/>
                  <w:marTop w:val="0"/>
                  <w:marBottom w:val="0"/>
                  <w:divBdr>
                    <w:top w:val="single" w:sz="2" w:space="1" w:color="FFFFFF"/>
                    <w:left w:val="single" w:sz="2" w:space="12" w:color="FFFFFF"/>
                    <w:bottom w:val="single" w:sz="2" w:space="1" w:color="FFFFFF"/>
                    <w:right w:val="single" w:sz="2" w:space="4" w:color="FFFFFF"/>
                  </w:divBdr>
                  <w:divsChild>
                    <w:div w:id="460611470">
                      <w:marLeft w:val="0"/>
                      <w:marRight w:val="0"/>
                      <w:marTop w:val="0"/>
                      <w:marBottom w:val="0"/>
                      <w:divBdr>
                        <w:top w:val="none" w:sz="0" w:space="0" w:color="auto"/>
                        <w:left w:val="none" w:sz="0" w:space="0" w:color="auto"/>
                        <w:bottom w:val="none" w:sz="0" w:space="0" w:color="auto"/>
                        <w:right w:val="none" w:sz="0" w:space="0" w:color="auto"/>
                      </w:divBdr>
                    </w:div>
                  </w:divsChild>
                </w:div>
                <w:div w:id="2094086795">
                  <w:marLeft w:val="0"/>
                  <w:marRight w:val="0"/>
                  <w:marTop w:val="0"/>
                  <w:marBottom w:val="0"/>
                  <w:divBdr>
                    <w:top w:val="single" w:sz="2" w:space="1" w:color="FFFFFF"/>
                    <w:left w:val="single" w:sz="2" w:space="12" w:color="FFFFFF"/>
                    <w:bottom w:val="single" w:sz="2" w:space="1" w:color="FFFFFF"/>
                    <w:right w:val="single" w:sz="2" w:space="4" w:color="FFFFFF"/>
                  </w:divBdr>
                  <w:divsChild>
                    <w:div w:id="81874456">
                      <w:marLeft w:val="0"/>
                      <w:marRight w:val="0"/>
                      <w:marTop w:val="0"/>
                      <w:marBottom w:val="0"/>
                      <w:divBdr>
                        <w:top w:val="none" w:sz="0" w:space="0" w:color="auto"/>
                        <w:left w:val="none" w:sz="0" w:space="0" w:color="auto"/>
                        <w:bottom w:val="none" w:sz="0" w:space="0" w:color="auto"/>
                        <w:right w:val="none" w:sz="0" w:space="0" w:color="auto"/>
                      </w:divBdr>
                    </w:div>
                  </w:divsChild>
                </w:div>
                <w:div w:id="1561095416">
                  <w:marLeft w:val="0"/>
                  <w:marRight w:val="0"/>
                  <w:marTop w:val="0"/>
                  <w:marBottom w:val="0"/>
                  <w:divBdr>
                    <w:top w:val="single" w:sz="2" w:space="1" w:color="FFFFFF"/>
                    <w:left w:val="single" w:sz="2" w:space="12" w:color="FFFFFF"/>
                    <w:bottom w:val="single" w:sz="2" w:space="1" w:color="FFFFFF"/>
                    <w:right w:val="single" w:sz="2" w:space="4" w:color="FFFFFF"/>
                  </w:divBdr>
                  <w:divsChild>
                    <w:div w:id="227686790">
                      <w:marLeft w:val="0"/>
                      <w:marRight w:val="0"/>
                      <w:marTop w:val="0"/>
                      <w:marBottom w:val="0"/>
                      <w:divBdr>
                        <w:top w:val="none" w:sz="0" w:space="0" w:color="auto"/>
                        <w:left w:val="none" w:sz="0" w:space="0" w:color="auto"/>
                        <w:bottom w:val="none" w:sz="0" w:space="0" w:color="auto"/>
                        <w:right w:val="none" w:sz="0" w:space="0" w:color="auto"/>
                      </w:divBdr>
                    </w:div>
                  </w:divsChild>
                </w:div>
                <w:div w:id="1901360192">
                  <w:marLeft w:val="0"/>
                  <w:marRight w:val="0"/>
                  <w:marTop w:val="0"/>
                  <w:marBottom w:val="0"/>
                  <w:divBdr>
                    <w:top w:val="single" w:sz="2" w:space="1" w:color="FFFFFF"/>
                    <w:left w:val="single" w:sz="2" w:space="12" w:color="FFFFFF"/>
                    <w:bottom w:val="single" w:sz="2" w:space="1" w:color="FFFFFF"/>
                    <w:right w:val="single" w:sz="2" w:space="4" w:color="FFFFFF"/>
                  </w:divBdr>
                  <w:divsChild>
                    <w:div w:id="451020530">
                      <w:marLeft w:val="0"/>
                      <w:marRight w:val="0"/>
                      <w:marTop w:val="0"/>
                      <w:marBottom w:val="0"/>
                      <w:divBdr>
                        <w:top w:val="none" w:sz="0" w:space="0" w:color="auto"/>
                        <w:left w:val="none" w:sz="0" w:space="0" w:color="auto"/>
                        <w:bottom w:val="none" w:sz="0" w:space="0" w:color="auto"/>
                        <w:right w:val="none" w:sz="0" w:space="0" w:color="auto"/>
                      </w:divBdr>
                    </w:div>
                  </w:divsChild>
                </w:div>
                <w:div w:id="1899776110">
                  <w:marLeft w:val="0"/>
                  <w:marRight w:val="0"/>
                  <w:marTop w:val="0"/>
                  <w:marBottom w:val="0"/>
                  <w:divBdr>
                    <w:top w:val="single" w:sz="2" w:space="1" w:color="FFFFFF"/>
                    <w:left w:val="single" w:sz="2" w:space="12" w:color="FFFFFF"/>
                    <w:bottom w:val="single" w:sz="2" w:space="1" w:color="FFFFFF"/>
                    <w:right w:val="single" w:sz="2" w:space="4" w:color="FFFFFF"/>
                  </w:divBdr>
                  <w:divsChild>
                    <w:div w:id="1601915385">
                      <w:marLeft w:val="0"/>
                      <w:marRight w:val="0"/>
                      <w:marTop w:val="0"/>
                      <w:marBottom w:val="0"/>
                      <w:divBdr>
                        <w:top w:val="none" w:sz="0" w:space="0" w:color="auto"/>
                        <w:left w:val="none" w:sz="0" w:space="0" w:color="auto"/>
                        <w:bottom w:val="none" w:sz="0" w:space="0" w:color="auto"/>
                        <w:right w:val="none" w:sz="0" w:space="0" w:color="auto"/>
                      </w:divBdr>
                    </w:div>
                  </w:divsChild>
                </w:div>
                <w:div w:id="1190144170">
                  <w:marLeft w:val="0"/>
                  <w:marRight w:val="0"/>
                  <w:marTop w:val="0"/>
                  <w:marBottom w:val="0"/>
                  <w:divBdr>
                    <w:top w:val="single" w:sz="2" w:space="1" w:color="FFFFFF"/>
                    <w:left w:val="single" w:sz="2" w:space="12" w:color="FFFFFF"/>
                    <w:bottom w:val="single" w:sz="2" w:space="1" w:color="FFFFFF"/>
                    <w:right w:val="single" w:sz="2" w:space="4" w:color="FFFFFF"/>
                  </w:divBdr>
                  <w:divsChild>
                    <w:div w:id="1312519732">
                      <w:marLeft w:val="0"/>
                      <w:marRight w:val="0"/>
                      <w:marTop w:val="0"/>
                      <w:marBottom w:val="0"/>
                      <w:divBdr>
                        <w:top w:val="none" w:sz="0" w:space="0" w:color="auto"/>
                        <w:left w:val="none" w:sz="0" w:space="0" w:color="auto"/>
                        <w:bottom w:val="none" w:sz="0" w:space="0" w:color="auto"/>
                        <w:right w:val="none" w:sz="0" w:space="0" w:color="auto"/>
                      </w:divBdr>
                    </w:div>
                  </w:divsChild>
                </w:div>
                <w:div w:id="1607423077">
                  <w:marLeft w:val="0"/>
                  <w:marRight w:val="0"/>
                  <w:marTop w:val="0"/>
                  <w:marBottom w:val="0"/>
                  <w:divBdr>
                    <w:top w:val="single" w:sz="2" w:space="1" w:color="FFFFFF"/>
                    <w:left w:val="single" w:sz="2" w:space="12" w:color="FFFFFF"/>
                    <w:bottom w:val="single" w:sz="2" w:space="1" w:color="FFFFFF"/>
                    <w:right w:val="single" w:sz="2" w:space="4" w:color="FFFFFF"/>
                  </w:divBdr>
                  <w:divsChild>
                    <w:div w:id="294071085">
                      <w:marLeft w:val="0"/>
                      <w:marRight w:val="0"/>
                      <w:marTop w:val="0"/>
                      <w:marBottom w:val="0"/>
                      <w:divBdr>
                        <w:top w:val="none" w:sz="0" w:space="0" w:color="auto"/>
                        <w:left w:val="none" w:sz="0" w:space="0" w:color="auto"/>
                        <w:bottom w:val="none" w:sz="0" w:space="0" w:color="auto"/>
                        <w:right w:val="none" w:sz="0" w:space="0" w:color="auto"/>
                      </w:divBdr>
                    </w:div>
                  </w:divsChild>
                </w:div>
                <w:div w:id="301664034">
                  <w:marLeft w:val="0"/>
                  <w:marRight w:val="0"/>
                  <w:marTop w:val="0"/>
                  <w:marBottom w:val="0"/>
                  <w:divBdr>
                    <w:top w:val="single" w:sz="2" w:space="1" w:color="FFFFFF"/>
                    <w:left w:val="single" w:sz="2" w:space="12" w:color="FFFFFF"/>
                    <w:bottom w:val="single" w:sz="2" w:space="1" w:color="FFFFFF"/>
                    <w:right w:val="single" w:sz="2" w:space="4" w:color="FFFFFF"/>
                  </w:divBdr>
                  <w:divsChild>
                    <w:div w:id="1210610813">
                      <w:marLeft w:val="0"/>
                      <w:marRight w:val="0"/>
                      <w:marTop w:val="0"/>
                      <w:marBottom w:val="0"/>
                      <w:divBdr>
                        <w:top w:val="none" w:sz="0" w:space="0" w:color="auto"/>
                        <w:left w:val="none" w:sz="0" w:space="0" w:color="auto"/>
                        <w:bottom w:val="none" w:sz="0" w:space="0" w:color="auto"/>
                        <w:right w:val="none" w:sz="0" w:space="0" w:color="auto"/>
                      </w:divBdr>
                    </w:div>
                  </w:divsChild>
                </w:div>
                <w:div w:id="1445227854">
                  <w:marLeft w:val="0"/>
                  <w:marRight w:val="0"/>
                  <w:marTop w:val="0"/>
                  <w:marBottom w:val="0"/>
                  <w:divBdr>
                    <w:top w:val="single" w:sz="2" w:space="1" w:color="FFFFFF"/>
                    <w:left w:val="single" w:sz="2" w:space="12" w:color="FFFFFF"/>
                    <w:bottom w:val="single" w:sz="2" w:space="1" w:color="FFFFFF"/>
                    <w:right w:val="single" w:sz="2" w:space="4" w:color="FFFFFF"/>
                  </w:divBdr>
                  <w:divsChild>
                    <w:div w:id="1043990811">
                      <w:marLeft w:val="0"/>
                      <w:marRight w:val="0"/>
                      <w:marTop w:val="0"/>
                      <w:marBottom w:val="0"/>
                      <w:divBdr>
                        <w:top w:val="none" w:sz="0" w:space="0" w:color="auto"/>
                        <w:left w:val="none" w:sz="0" w:space="0" w:color="auto"/>
                        <w:bottom w:val="none" w:sz="0" w:space="0" w:color="auto"/>
                        <w:right w:val="none" w:sz="0" w:space="0" w:color="auto"/>
                      </w:divBdr>
                    </w:div>
                  </w:divsChild>
                </w:div>
                <w:div w:id="645933669">
                  <w:marLeft w:val="0"/>
                  <w:marRight w:val="0"/>
                  <w:marTop w:val="0"/>
                  <w:marBottom w:val="0"/>
                  <w:divBdr>
                    <w:top w:val="single" w:sz="2" w:space="1" w:color="FFFFFF"/>
                    <w:left w:val="single" w:sz="2" w:space="12" w:color="FFFFFF"/>
                    <w:bottom w:val="single" w:sz="2" w:space="1" w:color="FFFFFF"/>
                    <w:right w:val="single" w:sz="2" w:space="4" w:color="FFFFFF"/>
                  </w:divBdr>
                  <w:divsChild>
                    <w:div w:id="1941139872">
                      <w:marLeft w:val="0"/>
                      <w:marRight w:val="0"/>
                      <w:marTop w:val="0"/>
                      <w:marBottom w:val="0"/>
                      <w:divBdr>
                        <w:top w:val="none" w:sz="0" w:space="0" w:color="auto"/>
                        <w:left w:val="none" w:sz="0" w:space="0" w:color="auto"/>
                        <w:bottom w:val="none" w:sz="0" w:space="0" w:color="auto"/>
                        <w:right w:val="none" w:sz="0" w:space="0" w:color="auto"/>
                      </w:divBdr>
                    </w:div>
                  </w:divsChild>
                </w:div>
                <w:div w:id="741609130">
                  <w:marLeft w:val="0"/>
                  <w:marRight w:val="0"/>
                  <w:marTop w:val="0"/>
                  <w:marBottom w:val="0"/>
                  <w:divBdr>
                    <w:top w:val="single" w:sz="2" w:space="1" w:color="FFFFFF"/>
                    <w:left w:val="single" w:sz="2" w:space="12" w:color="FFFFFF"/>
                    <w:bottom w:val="single" w:sz="2" w:space="1" w:color="FFFFFF"/>
                    <w:right w:val="single" w:sz="2" w:space="4" w:color="FFFFFF"/>
                  </w:divBdr>
                  <w:divsChild>
                    <w:div w:id="1878347796">
                      <w:marLeft w:val="0"/>
                      <w:marRight w:val="0"/>
                      <w:marTop w:val="0"/>
                      <w:marBottom w:val="0"/>
                      <w:divBdr>
                        <w:top w:val="none" w:sz="0" w:space="0" w:color="auto"/>
                        <w:left w:val="none" w:sz="0" w:space="0" w:color="auto"/>
                        <w:bottom w:val="none" w:sz="0" w:space="0" w:color="auto"/>
                        <w:right w:val="none" w:sz="0" w:space="0" w:color="auto"/>
                      </w:divBdr>
                    </w:div>
                  </w:divsChild>
                </w:div>
                <w:div w:id="1441611045">
                  <w:marLeft w:val="0"/>
                  <w:marRight w:val="0"/>
                  <w:marTop w:val="0"/>
                  <w:marBottom w:val="0"/>
                  <w:divBdr>
                    <w:top w:val="single" w:sz="2" w:space="1" w:color="FFFFFF"/>
                    <w:left w:val="single" w:sz="2" w:space="12" w:color="FFFFFF"/>
                    <w:bottom w:val="single" w:sz="2" w:space="1" w:color="FFFFFF"/>
                    <w:right w:val="single" w:sz="2" w:space="4" w:color="FFFFFF"/>
                  </w:divBdr>
                  <w:divsChild>
                    <w:div w:id="200173878">
                      <w:marLeft w:val="0"/>
                      <w:marRight w:val="0"/>
                      <w:marTop w:val="0"/>
                      <w:marBottom w:val="0"/>
                      <w:divBdr>
                        <w:top w:val="none" w:sz="0" w:space="0" w:color="auto"/>
                        <w:left w:val="none" w:sz="0" w:space="0" w:color="auto"/>
                        <w:bottom w:val="none" w:sz="0" w:space="0" w:color="auto"/>
                        <w:right w:val="none" w:sz="0" w:space="0" w:color="auto"/>
                      </w:divBdr>
                    </w:div>
                  </w:divsChild>
                </w:div>
                <w:div w:id="653918950">
                  <w:marLeft w:val="0"/>
                  <w:marRight w:val="0"/>
                  <w:marTop w:val="0"/>
                  <w:marBottom w:val="0"/>
                  <w:divBdr>
                    <w:top w:val="single" w:sz="2" w:space="1" w:color="FFFFFF"/>
                    <w:left w:val="single" w:sz="2" w:space="12" w:color="FFFFFF"/>
                    <w:bottom w:val="single" w:sz="2" w:space="1" w:color="FFFFFF"/>
                    <w:right w:val="single" w:sz="2" w:space="4" w:color="FFFFFF"/>
                  </w:divBdr>
                  <w:divsChild>
                    <w:div w:id="1599093778">
                      <w:marLeft w:val="0"/>
                      <w:marRight w:val="0"/>
                      <w:marTop w:val="0"/>
                      <w:marBottom w:val="0"/>
                      <w:divBdr>
                        <w:top w:val="none" w:sz="0" w:space="0" w:color="auto"/>
                        <w:left w:val="none" w:sz="0" w:space="0" w:color="auto"/>
                        <w:bottom w:val="none" w:sz="0" w:space="0" w:color="auto"/>
                        <w:right w:val="none" w:sz="0" w:space="0" w:color="auto"/>
                      </w:divBdr>
                    </w:div>
                  </w:divsChild>
                </w:div>
                <w:div w:id="1494755459">
                  <w:marLeft w:val="0"/>
                  <w:marRight w:val="0"/>
                  <w:marTop w:val="0"/>
                  <w:marBottom w:val="0"/>
                  <w:divBdr>
                    <w:top w:val="single" w:sz="2" w:space="1" w:color="FFFFFF"/>
                    <w:left w:val="single" w:sz="2" w:space="12" w:color="FFFFFF"/>
                    <w:bottom w:val="single" w:sz="2" w:space="1" w:color="FFFFFF"/>
                    <w:right w:val="single" w:sz="2" w:space="4" w:color="FFFFFF"/>
                  </w:divBdr>
                  <w:divsChild>
                    <w:div w:id="835415660">
                      <w:marLeft w:val="0"/>
                      <w:marRight w:val="0"/>
                      <w:marTop w:val="0"/>
                      <w:marBottom w:val="0"/>
                      <w:divBdr>
                        <w:top w:val="none" w:sz="0" w:space="0" w:color="auto"/>
                        <w:left w:val="none" w:sz="0" w:space="0" w:color="auto"/>
                        <w:bottom w:val="none" w:sz="0" w:space="0" w:color="auto"/>
                        <w:right w:val="none" w:sz="0" w:space="0" w:color="auto"/>
                      </w:divBdr>
                    </w:div>
                  </w:divsChild>
                </w:div>
                <w:div w:id="471869508">
                  <w:marLeft w:val="0"/>
                  <w:marRight w:val="0"/>
                  <w:marTop w:val="0"/>
                  <w:marBottom w:val="0"/>
                  <w:divBdr>
                    <w:top w:val="single" w:sz="2" w:space="1" w:color="FFFFFF"/>
                    <w:left w:val="single" w:sz="2" w:space="12" w:color="FFFFFF"/>
                    <w:bottom w:val="single" w:sz="2" w:space="1" w:color="FFFFFF"/>
                    <w:right w:val="single" w:sz="2" w:space="4" w:color="FFFFFF"/>
                  </w:divBdr>
                  <w:divsChild>
                    <w:div w:id="999386694">
                      <w:marLeft w:val="0"/>
                      <w:marRight w:val="0"/>
                      <w:marTop w:val="0"/>
                      <w:marBottom w:val="0"/>
                      <w:divBdr>
                        <w:top w:val="none" w:sz="0" w:space="0" w:color="auto"/>
                        <w:left w:val="none" w:sz="0" w:space="0" w:color="auto"/>
                        <w:bottom w:val="none" w:sz="0" w:space="0" w:color="auto"/>
                        <w:right w:val="none" w:sz="0" w:space="0" w:color="auto"/>
                      </w:divBdr>
                    </w:div>
                  </w:divsChild>
                </w:div>
                <w:div w:id="20472387">
                  <w:marLeft w:val="0"/>
                  <w:marRight w:val="0"/>
                  <w:marTop w:val="0"/>
                  <w:marBottom w:val="0"/>
                  <w:divBdr>
                    <w:top w:val="single" w:sz="2" w:space="1" w:color="FFFFFF"/>
                    <w:left w:val="single" w:sz="2" w:space="12" w:color="FFFFFF"/>
                    <w:bottom w:val="single" w:sz="2" w:space="1" w:color="FFFFFF"/>
                    <w:right w:val="single" w:sz="2" w:space="4" w:color="FFFFFF"/>
                  </w:divBdr>
                  <w:divsChild>
                    <w:div w:id="1157302052">
                      <w:marLeft w:val="0"/>
                      <w:marRight w:val="0"/>
                      <w:marTop w:val="0"/>
                      <w:marBottom w:val="0"/>
                      <w:divBdr>
                        <w:top w:val="none" w:sz="0" w:space="0" w:color="auto"/>
                        <w:left w:val="none" w:sz="0" w:space="0" w:color="auto"/>
                        <w:bottom w:val="none" w:sz="0" w:space="0" w:color="auto"/>
                        <w:right w:val="none" w:sz="0" w:space="0" w:color="auto"/>
                      </w:divBdr>
                    </w:div>
                  </w:divsChild>
                </w:div>
                <w:div w:id="139155110">
                  <w:marLeft w:val="0"/>
                  <w:marRight w:val="0"/>
                  <w:marTop w:val="0"/>
                  <w:marBottom w:val="0"/>
                  <w:divBdr>
                    <w:top w:val="single" w:sz="2" w:space="1" w:color="FFFFFF"/>
                    <w:left w:val="single" w:sz="2" w:space="12" w:color="FFFFFF"/>
                    <w:bottom w:val="single" w:sz="2" w:space="1" w:color="FFFFFF"/>
                    <w:right w:val="single" w:sz="2" w:space="4" w:color="FFFFFF"/>
                  </w:divBdr>
                  <w:divsChild>
                    <w:div w:id="1432890321">
                      <w:marLeft w:val="0"/>
                      <w:marRight w:val="0"/>
                      <w:marTop w:val="0"/>
                      <w:marBottom w:val="0"/>
                      <w:divBdr>
                        <w:top w:val="none" w:sz="0" w:space="0" w:color="auto"/>
                        <w:left w:val="none" w:sz="0" w:space="0" w:color="auto"/>
                        <w:bottom w:val="none" w:sz="0" w:space="0" w:color="auto"/>
                        <w:right w:val="none" w:sz="0" w:space="0" w:color="auto"/>
                      </w:divBdr>
                    </w:div>
                  </w:divsChild>
                </w:div>
                <w:div w:id="208230590">
                  <w:marLeft w:val="0"/>
                  <w:marRight w:val="0"/>
                  <w:marTop w:val="0"/>
                  <w:marBottom w:val="0"/>
                  <w:divBdr>
                    <w:top w:val="single" w:sz="2" w:space="1" w:color="FFFFFF"/>
                    <w:left w:val="single" w:sz="2" w:space="12" w:color="FFFFFF"/>
                    <w:bottom w:val="single" w:sz="2" w:space="1" w:color="FFFFFF"/>
                    <w:right w:val="single" w:sz="2" w:space="4" w:color="FFFFFF"/>
                  </w:divBdr>
                  <w:divsChild>
                    <w:div w:id="1265193189">
                      <w:marLeft w:val="0"/>
                      <w:marRight w:val="0"/>
                      <w:marTop w:val="0"/>
                      <w:marBottom w:val="0"/>
                      <w:divBdr>
                        <w:top w:val="none" w:sz="0" w:space="0" w:color="auto"/>
                        <w:left w:val="none" w:sz="0" w:space="0" w:color="auto"/>
                        <w:bottom w:val="none" w:sz="0" w:space="0" w:color="auto"/>
                        <w:right w:val="none" w:sz="0" w:space="0" w:color="auto"/>
                      </w:divBdr>
                    </w:div>
                  </w:divsChild>
                </w:div>
                <w:div w:id="652880299">
                  <w:marLeft w:val="0"/>
                  <w:marRight w:val="0"/>
                  <w:marTop w:val="0"/>
                  <w:marBottom w:val="0"/>
                  <w:divBdr>
                    <w:top w:val="single" w:sz="2" w:space="1" w:color="FFFFFF"/>
                    <w:left w:val="single" w:sz="2" w:space="12" w:color="FFFFFF"/>
                    <w:bottom w:val="single" w:sz="2" w:space="1" w:color="FFFFFF"/>
                    <w:right w:val="single" w:sz="2" w:space="4" w:color="FFFFFF"/>
                  </w:divBdr>
                  <w:divsChild>
                    <w:div w:id="60367759">
                      <w:marLeft w:val="0"/>
                      <w:marRight w:val="0"/>
                      <w:marTop w:val="0"/>
                      <w:marBottom w:val="0"/>
                      <w:divBdr>
                        <w:top w:val="none" w:sz="0" w:space="0" w:color="auto"/>
                        <w:left w:val="none" w:sz="0" w:space="0" w:color="auto"/>
                        <w:bottom w:val="none" w:sz="0" w:space="0" w:color="auto"/>
                        <w:right w:val="none" w:sz="0" w:space="0" w:color="auto"/>
                      </w:divBdr>
                    </w:div>
                  </w:divsChild>
                </w:div>
                <w:div w:id="1311865286">
                  <w:marLeft w:val="0"/>
                  <w:marRight w:val="0"/>
                  <w:marTop w:val="0"/>
                  <w:marBottom w:val="0"/>
                  <w:divBdr>
                    <w:top w:val="single" w:sz="2" w:space="1" w:color="FFFFFF"/>
                    <w:left w:val="single" w:sz="2" w:space="12" w:color="FFFFFF"/>
                    <w:bottom w:val="single" w:sz="2" w:space="1" w:color="FFFFFF"/>
                    <w:right w:val="single" w:sz="2" w:space="4" w:color="FFFFFF"/>
                  </w:divBdr>
                  <w:divsChild>
                    <w:div w:id="580142901">
                      <w:marLeft w:val="0"/>
                      <w:marRight w:val="0"/>
                      <w:marTop w:val="0"/>
                      <w:marBottom w:val="0"/>
                      <w:divBdr>
                        <w:top w:val="none" w:sz="0" w:space="0" w:color="auto"/>
                        <w:left w:val="none" w:sz="0" w:space="0" w:color="auto"/>
                        <w:bottom w:val="none" w:sz="0" w:space="0" w:color="auto"/>
                        <w:right w:val="none" w:sz="0" w:space="0" w:color="auto"/>
                      </w:divBdr>
                    </w:div>
                  </w:divsChild>
                </w:div>
                <w:div w:id="1284072280">
                  <w:marLeft w:val="0"/>
                  <w:marRight w:val="0"/>
                  <w:marTop w:val="0"/>
                  <w:marBottom w:val="0"/>
                  <w:divBdr>
                    <w:top w:val="single" w:sz="2" w:space="1" w:color="FFFFFF"/>
                    <w:left w:val="single" w:sz="2" w:space="12" w:color="FFFFFF"/>
                    <w:bottom w:val="single" w:sz="2" w:space="1" w:color="FFFFFF"/>
                    <w:right w:val="single" w:sz="2" w:space="4" w:color="FFFFFF"/>
                  </w:divBdr>
                  <w:divsChild>
                    <w:div w:id="1591157144">
                      <w:marLeft w:val="0"/>
                      <w:marRight w:val="0"/>
                      <w:marTop w:val="0"/>
                      <w:marBottom w:val="0"/>
                      <w:divBdr>
                        <w:top w:val="none" w:sz="0" w:space="0" w:color="auto"/>
                        <w:left w:val="none" w:sz="0" w:space="0" w:color="auto"/>
                        <w:bottom w:val="none" w:sz="0" w:space="0" w:color="auto"/>
                        <w:right w:val="none" w:sz="0" w:space="0" w:color="auto"/>
                      </w:divBdr>
                    </w:div>
                  </w:divsChild>
                </w:div>
                <w:div w:id="1391264372">
                  <w:marLeft w:val="0"/>
                  <w:marRight w:val="0"/>
                  <w:marTop w:val="0"/>
                  <w:marBottom w:val="0"/>
                  <w:divBdr>
                    <w:top w:val="single" w:sz="2" w:space="1" w:color="FFFFFF"/>
                    <w:left w:val="single" w:sz="2" w:space="12" w:color="FFFFFF"/>
                    <w:bottom w:val="single" w:sz="2" w:space="1" w:color="FFFFFF"/>
                    <w:right w:val="single" w:sz="2" w:space="4" w:color="FFFFFF"/>
                  </w:divBdr>
                  <w:divsChild>
                    <w:div w:id="1408846849">
                      <w:marLeft w:val="0"/>
                      <w:marRight w:val="0"/>
                      <w:marTop w:val="0"/>
                      <w:marBottom w:val="0"/>
                      <w:divBdr>
                        <w:top w:val="none" w:sz="0" w:space="0" w:color="auto"/>
                        <w:left w:val="none" w:sz="0" w:space="0" w:color="auto"/>
                        <w:bottom w:val="none" w:sz="0" w:space="0" w:color="auto"/>
                        <w:right w:val="none" w:sz="0" w:space="0" w:color="auto"/>
                      </w:divBdr>
                    </w:div>
                  </w:divsChild>
                </w:div>
                <w:div w:id="224606750">
                  <w:marLeft w:val="0"/>
                  <w:marRight w:val="0"/>
                  <w:marTop w:val="0"/>
                  <w:marBottom w:val="0"/>
                  <w:divBdr>
                    <w:top w:val="single" w:sz="2" w:space="1" w:color="FFFFFF"/>
                    <w:left w:val="single" w:sz="2" w:space="12" w:color="FFFFFF"/>
                    <w:bottom w:val="single" w:sz="2" w:space="4" w:color="FFFFFF"/>
                    <w:right w:val="single" w:sz="2" w:space="4" w:color="FFFFFF"/>
                  </w:divBdr>
                  <w:divsChild>
                    <w:div w:id="8595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17220">
          <w:marLeft w:val="0"/>
          <w:marRight w:val="0"/>
          <w:marTop w:val="0"/>
          <w:marBottom w:val="335"/>
          <w:divBdr>
            <w:top w:val="none" w:sz="0" w:space="0" w:color="auto"/>
            <w:left w:val="none" w:sz="0" w:space="0" w:color="auto"/>
            <w:bottom w:val="none" w:sz="0" w:space="0" w:color="auto"/>
            <w:right w:val="none" w:sz="0" w:space="0" w:color="auto"/>
          </w:divBdr>
          <w:divsChild>
            <w:div w:id="1499692672">
              <w:marLeft w:val="0"/>
              <w:marRight w:val="0"/>
              <w:marTop w:val="0"/>
              <w:marBottom w:val="0"/>
              <w:divBdr>
                <w:top w:val="none" w:sz="0" w:space="0" w:color="auto"/>
                <w:left w:val="none" w:sz="0" w:space="0" w:color="auto"/>
                <w:bottom w:val="none" w:sz="0" w:space="0" w:color="auto"/>
                <w:right w:val="none" w:sz="0" w:space="0" w:color="auto"/>
              </w:divBdr>
              <w:divsChild>
                <w:div w:id="1557084387">
                  <w:marLeft w:val="0"/>
                  <w:marRight w:val="0"/>
                  <w:marTop w:val="0"/>
                  <w:marBottom w:val="0"/>
                  <w:divBdr>
                    <w:top w:val="single" w:sz="2" w:space="4" w:color="FFFFFF"/>
                    <w:left w:val="single" w:sz="2" w:space="12" w:color="FFFFFF"/>
                    <w:bottom w:val="single" w:sz="2" w:space="1" w:color="FFFFFF"/>
                    <w:right w:val="single" w:sz="2" w:space="4" w:color="FFFFFF"/>
                  </w:divBdr>
                  <w:divsChild>
                    <w:div w:id="2116561512">
                      <w:marLeft w:val="0"/>
                      <w:marRight w:val="0"/>
                      <w:marTop w:val="0"/>
                      <w:marBottom w:val="0"/>
                      <w:divBdr>
                        <w:top w:val="none" w:sz="0" w:space="0" w:color="auto"/>
                        <w:left w:val="none" w:sz="0" w:space="0" w:color="auto"/>
                        <w:bottom w:val="none" w:sz="0" w:space="0" w:color="auto"/>
                        <w:right w:val="none" w:sz="0" w:space="0" w:color="auto"/>
                      </w:divBdr>
                    </w:div>
                  </w:divsChild>
                </w:div>
                <w:div w:id="664741480">
                  <w:marLeft w:val="0"/>
                  <w:marRight w:val="0"/>
                  <w:marTop w:val="0"/>
                  <w:marBottom w:val="0"/>
                  <w:divBdr>
                    <w:top w:val="single" w:sz="2" w:space="1" w:color="FFFFFF"/>
                    <w:left w:val="single" w:sz="2" w:space="12" w:color="FFFFFF"/>
                    <w:bottom w:val="single" w:sz="2" w:space="1" w:color="FFFFFF"/>
                    <w:right w:val="single" w:sz="2" w:space="4" w:color="FFFFFF"/>
                  </w:divBdr>
                  <w:divsChild>
                    <w:div w:id="28992583">
                      <w:marLeft w:val="0"/>
                      <w:marRight w:val="0"/>
                      <w:marTop w:val="0"/>
                      <w:marBottom w:val="0"/>
                      <w:divBdr>
                        <w:top w:val="none" w:sz="0" w:space="0" w:color="auto"/>
                        <w:left w:val="none" w:sz="0" w:space="0" w:color="auto"/>
                        <w:bottom w:val="none" w:sz="0" w:space="0" w:color="auto"/>
                        <w:right w:val="none" w:sz="0" w:space="0" w:color="auto"/>
                      </w:divBdr>
                    </w:div>
                  </w:divsChild>
                </w:div>
                <w:div w:id="1417555270">
                  <w:marLeft w:val="0"/>
                  <w:marRight w:val="0"/>
                  <w:marTop w:val="0"/>
                  <w:marBottom w:val="0"/>
                  <w:divBdr>
                    <w:top w:val="single" w:sz="2" w:space="1" w:color="FFFFFF"/>
                    <w:left w:val="single" w:sz="2" w:space="12" w:color="FFFFFF"/>
                    <w:bottom w:val="single" w:sz="2" w:space="1" w:color="FFFFFF"/>
                    <w:right w:val="single" w:sz="2" w:space="4" w:color="FFFFFF"/>
                  </w:divBdr>
                  <w:divsChild>
                    <w:div w:id="1849246250">
                      <w:marLeft w:val="0"/>
                      <w:marRight w:val="0"/>
                      <w:marTop w:val="0"/>
                      <w:marBottom w:val="0"/>
                      <w:divBdr>
                        <w:top w:val="none" w:sz="0" w:space="0" w:color="auto"/>
                        <w:left w:val="none" w:sz="0" w:space="0" w:color="auto"/>
                        <w:bottom w:val="none" w:sz="0" w:space="0" w:color="auto"/>
                        <w:right w:val="none" w:sz="0" w:space="0" w:color="auto"/>
                      </w:divBdr>
                    </w:div>
                  </w:divsChild>
                </w:div>
                <w:div w:id="899171657">
                  <w:marLeft w:val="0"/>
                  <w:marRight w:val="0"/>
                  <w:marTop w:val="0"/>
                  <w:marBottom w:val="0"/>
                  <w:divBdr>
                    <w:top w:val="single" w:sz="2" w:space="1" w:color="FFFFFF"/>
                    <w:left w:val="single" w:sz="2" w:space="12" w:color="FFFFFF"/>
                    <w:bottom w:val="single" w:sz="2" w:space="1" w:color="FFFFFF"/>
                    <w:right w:val="single" w:sz="2" w:space="4" w:color="FFFFFF"/>
                  </w:divBdr>
                  <w:divsChild>
                    <w:div w:id="2064014991">
                      <w:marLeft w:val="0"/>
                      <w:marRight w:val="0"/>
                      <w:marTop w:val="0"/>
                      <w:marBottom w:val="0"/>
                      <w:divBdr>
                        <w:top w:val="none" w:sz="0" w:space="0" w:color="auto"/>
                        <w:left w:val="none" w:sz="0" w:space="0" w:color="auto"/>
                        <w:bottom w:val="none" w:sz="0" w:space="0" w:color="auto"/>
                        <w:right w:val="none" w:sz="0" w:space="0" w:color="auto"/>
                      </w:divBdr>
                    </w:div>
                  </w:divsChild>
                </w:div>
                <w:div w:id="1199588852">
                  <w:marLeft w:val="0"/>
                  <w:marRight w:val="0"/>
                  <w:marTop w:val="0"/>
                  <w:marBottom w:val="0"/>
                  <w:divBdr>
                    <w:top w:val="single" w:sz="2" w:space="1" w:color="FFFFFF"/>
                    <w:left w:val="single" w:sz="2" w:space="12" w:color="FFFFFF"/>
                    <w:bottom w:val="single" w:sz="2" w:space="1" w:color="FFFFFF"/>
                    <w:right w:val="single" w:sz="2" w:space="4" w:color="FFFFFF"/>
                  </w:divBdr>
                  <w:divsChild>
                    <w:div w:id="223419439">
                      <w:marLeft w:val="0"/>
                      <w:marRight w:val="0"/>
                      <w:marTop w:val="0"/>
                      <w:marBottom w:val="0"/>
                      <w:divBdr>
                        <w:top w:val="none" w:sz="0" w:space="0" w:color="auto"/>
                        <w:left w:val="none" w:sz="0" w:space="0" w:color="auto"/>
                        <w:bottom w:val="none" w:sz="0" w:space="0" w:color="auto"/>
                        <w:right w:val="none" w:sz="0" w:space="0" w:color="auto"/>
                      </w:divBdr>
                    </w:div>
                  </w:divsChild>
                </w:div>
                <w:div w:id="1999377604">
                  <w:marLeft w:val="0"/>
                  <w:marRight w:val="0"/>
                  <w:marTop w:val="0"/>
                  <w:marBottom w:val="0"/>
                  <w:divBdr>
                    <w:top w:val="single" w:sz="2" w:space="1" w:color="FFFFFF"/>
                    <w:left w:val="single" w:sz="2" w:space="12" w:color="FFFFFF"/>
                    <w:bottom w:val="single" w:sz="2" w:space="1" w:color="FFFFFF"/>
                    <w:right w:val="single" w:sz="2" w:space="4" w:color="FFFFFF"/>
                  </w:divBdr>
                  <w:divsChild>
                    <w:div w:id="759179477">
                      <w:marLeft w:val="0"/>
                      <w:marRight w:val="0"/>
                      <w:marTop w:val="0"/>
                      <w:marBottom w:val="0"/>
                      <w:divBdr>
                        <w:top w:val="none" w:sz="0" w:space="0" w:color="auto"/>
                        <w:left w:val="none" w:sz="0" w:space="0" w:color="auto"/>
                        <w:bottom w:val="none" w:sz="0" w:space="0" w:color="auto"/>
                        <w:right w:val="none" w:sz="0" w:space="0" w:color="auto"/>
                      </w:divBdr>
                    </w:div>
                  </w:divsChild>
                </w:div>
                <w:div w:id="299383259">
                  <w:marLeft w:val="0"/>
                  <w:marRight w:val="0"/>
                  <w:marTop w:val="0"/>
                  <w:marBottom w:val="0"/>
                  <w:divBdr>
                    <w:top w:val="single" w:sz="2" w:space="1" w:color="FFFFFF"/>
                    <w:left w:val="single" w:sz="2" w:space="12" w:color="FFFFFF"/>
                    <w:bottom w:val="single" w:sz="2" w:space="1" w:color="FFFFFF"/>
                    <w:right w:val="single" w:sz="2" w:space="4" w:color="FFFFFF"/>
                  </w:divBdr>
                  <w:divsChild>
                    <w:div w:id="688219217">
                      <w:marLeft w:val="0"/>
                      <w:marRight w:val="0"/>
                      <w:marTop w:val="0"/>
                      <w:marBottom w:val="0"/>
                      <w:divBdr>
                        <w:top w:val="none" w:sz="0" w:space="0" w:color="auto"/>
                        <w:left w:val="none" w:sz="0" w:space="0" w:color="auto"/>
                        <w:bottom w:val="none" w:sz="0" w:space="0" w:color="auto"/>
                        <w:right w:val="none" w:sz="0" w:space="0" w:color="auto"/>
                      </w:divBdr>
                    </w:div>
                  </w:divsChild>
                </w:div>
                <w:div w:id="50273954">
                  <w:marLeft w:val="0"/>
                  <w:marRight w:val="0"/>
                  <w:marTop w:val="0"/>
                  <w:marBottom w:val="0"/>
                  <w:divBdr>
                    <w:top w:val="single" w:sz="2" w:space="1" w:color="FFFFFF"/>
                    <w:left w:val="single" w:sz="2" w:space="12" w:color="FFFFFF"/>
                    <w:bottom w:val="single" w:sz="2" w:space="1" w:color="FFFFFF"/>
                    <w:right w:val="single" w:sz="2" w:space="4" w:color="FFFFFF"/>
                  </w:divBdr>
                  <w:divsChild>
                    <w:div w:id="309136795">
                      <w:marLeft w:val="0"/>
                      <w:marRight w:val="0"/>
                      <w:marTop w:val="0"/>
                      <w:marBottom w:val="0"/>
                      <w:divBdr>
                        <w:top w:val="none" w:sz="0" w:space="0" w:color="auto"/>
                        <w:left w:val="none" w:sz="0" w:space="0" w:color="auto"/>
                        <w:bottom w:val="none" w:sz="0" w:space="0" w:color="auto"/>
                        <w:right w:val="none" w:sz="0" w:space="0" w:color="auto"/>
                      </w:divBdr>
                    </w:div>
                  </w:divsChild>
                </w:div>
                <w:div w:id="1264534002">
                  <w:marLeft w:val="0"/>
                  <w:marRight w:val="0"/>
                  <w:marTop w:val="0"/>
                  <w:marBottom w:val="0"/>
                  <w:divBdr>
                    <w:top w:val="single" w:sz="2" w:space="1" w:color="FFFFFF"/>
                    <w:left w:val="single" w:sz="2" w:space="12" w:color="FFFFFF"/>
                    <w:bottom w:val="single" w:sz="2" w:space="1" w:color="FFFFFF"/>
                    <w:right w:val="single" w:sz="2" w:space="4" w:color="FFFFFF"/>
                  </w:divBdr>
                  <w:divsChild>
                    <w:div w:id="840047063">
                      <w:marLeft w:val="0"/>
                      <w:marRight w:val="0"/>
                      <w:marTop w:val="0"/>
                      <w:marBottom w:val="0"/>
                      <w:divBdr>
                        <w:top w:val="none" w:sz="0" w:space="0" w:color="auto"/>
                        <w:left w:val="none" w:sz="0" w:space="0" w:color="auto"/>
                        <w:bottom w:val="none" w:sz="0" w:space="0" w:color="auto"/>
                        <w:right w:val="none" w:sz="0" w:space="0" w:color="auto"/>
                      </w:divBdr>
                    </w:div>
                  </w:divsChild>
                </w:div>
                <w:div w:id="724648075">
                  <w:marLeft w:val="0"/>
                  <w:marRight w:val="0"/>
                  <w:marTop w:val="0"/>
                  <w:marBottom w:val="0"/>
                  <w:divBdr>
                    <w:top w:val="single" w:sz="2" w:space="1" w:color="FFFFFF"/>
                    <w:left w:val="single" w:sz="2" w:space="12" w:color="FFFFFF"/>
                    <w:bottom w:val="single" w:sz="2" w:space="1" w:color="FFFFFF"/>
                    <w:right w:val="single" w:sz="2" w:space="4" w:color="FFFFFF"/>
                  </w:divBdr>
                  <w:divsChild>
                    <w:div w:id="2012486652">
                      <w:marLeft w:val="0"/>
                      <w:marRight w:val="0"/>
                      <w:marTop w:val="0"/>
                      <w:marBottom w:val="0"/>
                      <w:divBdr>
                        <w:top w:val="none" w:sz="0" w:space="0" w:color="auto"/>
                        <w:left w:val="none" w:sz="0" w:space="0" w:color="auto"/>
                        <w:bottom w:val="none" w:sz="0" w:space="0" w:color="auto"/>
                        <w:right w:val="none" w:sz="0" w:space="0" w:color="auto"/>
                      </w:divBdr>
                    </w:div>
                  </w:divsChild>
                </w:div>
                <w:div w:id="358354199">
                  <w:marLeft w:val="0"/>
                  <w:marRight w:val="0"/>
                  <w:marTop w:val="0"/>
                  <w:marBottom w:val="0"/>
                  <w:divBdr>
                    <w:top w:val="single" w:sz="2" w:space="1" w:color="FFFFFF"/>
                    <w:left w:val="single" w:sz="2" w:space="12" w:color="FFFFFF"/>
                    <w:bottom w:val="single" w:sz="2" w:space="1" w:color="FFFFFF"/>
                    <w:right w:val="single" w:sz="2" w:space="4" w:color="FFFFFF"/>
                  </w:divBdr>
                  <w:divsChild>
                    <w:div w:id="1103501211">
                      <w:marLeft w:val="0"/>
                      <w:marRight w:val="0"/>
                      <w:marTop w:val="0"/>
                      <w:marBottom w:val="0"/>
                      <w:divBdr>
                        <w:top w:val="none" w:sz="0" w:space="0" w:color="auto"/>
                        <w:left w:val="none" w:sz="0" w:space="0" w:color="auto"/>
                        <w:bottom w:val="none" w:sz="0" w:space="0" w:color="auto"/>
                        <w:right w:val="none" w:sz="0" w:space="0" w:color="auto"/>
                      </w:divBdr>
                    </w:div>
                  </w:divsChild>
                </w:div>
                <w:div w:id="334574892">
                  <w:marLeft w:val="0"/>
                  <w:marRight w:val="0"/>
                  <w:marTop w:val="0"/>
                  <w:marBottom w:val="0"/>
                  <w:divBdr>
                    <w:top w:val="single" w:sz="2" w:space="1" w:color="FFFFFF"/>
                    <w:left w:val="single" w:sz="2" w:space="12" w:color="FFFFFF"/>
                    <w:bottom w:val="single" w:sz="2" w:space="1" w:color="FFFFFF"/>
                    <w:right w:val="single" w:sz="2" w:space="4" w:color="FFFFFF"/>
                  </w:divBdr>
                  <w:divsChild>
                    <w:div w:id="923681240">
                      <w:marLeft w:val="0"/>
                      <w:marRight w:val="0"/>
                      <w:marTop w:val="0"/>
                      <w:marBottom w:val="0"/>
                      <w:divBdr>
                        <w:top w:val="none" w:sz="0" w:space="0" w:color="auto"/>
                        <w:left w:val="none" w:sz="0" w:space="0" w:color="auto"/>
                        <w:bottom w:val="none" w:sz="0" w:space="0" w:color="auto"/>
                        <w:right w:val="none" w:sz="0" w:space="0" w:color="auto"/>
                      </w:divBdr>
                    </w:div>
                  </w:divsChild>
                </w:div>
                <w:div w:id="1906716417">
                  <w:marLeft w:val="0"/>
                  <w:marRight w:val="0"/>
                  <w:marTop w:val="0"/>
                  <w:marBottom w:val="0"/>
                  <w:divBdr>
                    <w:top w:val="single" w:sz="2" w:space="1" w:color="FFFFFF"/>
                    <w:left w:val="single" w:sz="2" w:space="12" w:color="FFFFFF"/>
                    <w:bottom w:val="single" w:sz="2" w:space="1" w:color="FFFFFF"/>
                    <w:right w:val="single" w:sz="2" w:space="4" w:color="FFFFFF"/>
                  </w:divBdr>
                  <w:divsChild>
                    <w:div w:id="1656714208">
                      <w:marLeft w:val="0"/>
                      <w:marRight w:val="0"/>
                      <w:marTop w:val="0"/>
                      <w:marBottom w:val="0"/>
                      <w:divBdr>
                        <w:top w:val="none" w:sz="0" w:space="0" w:color="auto"/>
                        <w:left w:val="none" w:sz="0" w:space="0" w:color="auto"/>
                        <w:bottom w:val="none" w:sz="0" w:space="0" w:color="auto"/>
                        <w:right w:val="none" w:sz="0" w:space="0" w:color="auto"/>
                      </w:divBdr>
                    </w:div>
                  </w:divsChild>
                </w:div>
                <w:div w:id="500629800">
                  <w:marLeft w:val="0"/>
                  <w:marRight w:val="0"/>
                  <w:marTop w:val="0"/>
                  <w:marBottom w:val="0"/>
                  <w:divBdr>
                    <w:top w:val="single" w:sz="2" w:space="1" w:color="FFFFFF"/>
                    <w:left w:val="single" w:sz="2" w:space="12" w:color="FFFFFF"/>
                    <w:bottom w:val="single" w:sz="2" w:space="1" w:color="FFFFFF"/>
                    <w:right w:val="single" w:sz="2" w:space="4" w:color="FFFFFF"/>
                  </w:divBdr>
                  <w:divsChild>
                    <w:div w:id="1063680356">
                      <w:marLeft w:val="0"/>
                      <w:marRight w:val="0"/>
                      <w:marTop w:val="0"/>
                      <w:marBottom w:val="0"/>
                      <w:divBdr>
                        <w:top w:val="none" w:sz="0" w:space="0" w:color="auto"/>
                        <w:left w:val="none" w:sz="0" w:space="0" w:color="auto"/>
                        <w:bottom w:val="none" w:sz="0" w:space="0" w:color="auto"/>
                        <w:right w:val="none" w:sz="0" w:space="0" w:color="auto"/>
                      </w:divBdr>
                    </w:div>
                  </w:divsChild>
                </w:div>
                <w:div w:id="2127385699">
                  <w:marLeft w:val="0"/>
                  <w:marRight w:val="0"/>
                  <w:marTop w:val="0"/>
                  <w:marBottom w:val="0"/>
                  <w:divBdr>
                    <w:top w:val="single" w:sz="2" w:space="1" w:color="FFFFFF"/>
                    <w:left w:val="single" w:sz="2" w:space="12" w:color="FFFFFF"/>
                    <w:bottom w:val="single" w:sz="2" w:space="1" w:color="FFFFFF"/>
                    <w:right w:val="single" w:sz="2" w:space="4" w:color="FFFFFF"/>
                  </w:divBdr>
                  <w:divsChild>
                    <w:div w:id="1828201561">
                      <w:marLeft w:val="0"/>
                      <w:marRight w:val="0"/>
                      <w:marTop w:val="0"/>
                      <w:marBottom w:val="0"/>
                      <w:divBdr>
                        <w:top w:val="none" w:sz="0" w:space="0" w:color="auto"/>
                        <w:left w:val="none" w:sz="0" w:space="0" w:color="auto"/>
                        <w:bottom w:val="none" w:sz="0" w:space="0" w:color="auto"/>
                        <w:right w:val="none" w:sz="0" w:space="0" w:color="auto"/>
                      </w:divBdr>
                    </w:div>
                  </w:divsChild>
                </w:div>
                <w:div w:id="1916282233">
                  <w:marLeft w:val="0"/>
                  <w:marRight w:val="0"/>
                  <w:marTop w:val="0"/>
                  <w:marBottom w:val="0"/>
                  <w:divBdr>
                    <w:top w:val="single" w:sz="2" w:space="1" w:color="FFFFFF"/>
                    <w:left w:val="single" w:sz="2" w:space="12" w:color="FFFFFF"/>
                    <w:bottom w:val="single" w:sz="2" w:space="1" w:color="FFFFFF"/>
                    <w:right w:val="single" w:sz="2" w:space="4" w:color="FFFFFF"/>
                  </w:divBdr>
                  <w:divsChild>
                    <w:div w:id="1813014461">
                      <w:marLeft w:val="0"/>
                      <w:marRight w:val="0"/>
                      <w:marTop w:val="0"/>
                      <w:marBottom w:val="0"/>
                      <w:divBdr>
                        <w:top w:val="none" w:sz="0" w:space="0" w:color="auto"/>
                        <w:left w:val="none" w:sz="0" w:space="0" w:color="auto"/>
                        <w:bottom w:val="none" w:sz="0" w:space="0" w:color="auto"/>
                        <w:right w:val="none" w:sz="0" w:space="0" w:color="auto"/>
                      </w:divBdr>
                    </w:div>
                  </w:divsChild>
                </w:div>
                <w:div w:id="1109281071">
                  <w:marLeft w:val="0"/>
                  <w:marRight w:val="0"/>
                  <w:marTop w:val="0"/>
                  <w:marBottom w:val="0"/>
                  <w:divBdr>
                    <w:top w:val="single" w:sz="2" w:space="1" w:color="FFFFFF"/>
                    <w:left w:val="single" w:sz="2" w:space="12" w:color="FFFFFF"/>
                    <w:bottom w:val="single" w:sz="2" w:space="1" w:color="FFFFFF"/>
                    <w:right w:val="single" w:sz="2" w:space="4" w:color="FFFFFF"/>
                  </w:divBdr>
                  <w:divsChild>
                    <w:div w:id="553390697">
                      <w:marLeft w:val="0"/>
                      <w:marRight w:val="0"/>
                      <w:marTop w:val="0"/>
                      <w:marBottom w:val="0"/>
                      <w:divBdr>
                        <w:top w:val="none" w:sz="0" w:space="0" w:color="auto"/>
                        <w:left w:val="none" w:sz="0" w:space="0" w:color="auto"/>
                        <w:bottom w:val="none" w:sz="0" w:space="0" w:color="auto"/>
                        <w:right w:val="none" w:sz="0" w:space="0" w:color="auto"/>
                      </w:divBdr>
                    </w:div>
                  </w:divsChild>
                </w:div>
                <w:div w:id="798687667">
                  <w:marLeft w:val="0"/>
                  <w:marRight w:val="0"/>
                  <w:marTop w:val="0"/>
                  <w:marBottom w:val="0"/>
                  <w:divBdr>
                    <w:top w:val="single" w:sz="2" w:space="1" w:color="FFFFFF"/>
                    <w:left w:val="single" w:sz="2" w:space="12" w:color="FFFFFF"/>
                    <w:bottom w:val="single" w:sz="2" w:space="1" w:color="FFFFFF"/>
                    <w:right w:val="single" w:sz="2" w:space="4" w:color="FFFFFF"/>
                  </w:divBdr>
                  <w:divsChild>
                    <w:div w:id="714818396">
                      <w:marLeft w:val="0"/>
                      <w:marRight w:val="0"/>
                      <w:marTop w:val="0"/>
                      <w:marBottom w:val="0"/>
                      <w:divBdr>
                        <w:top w:val="none" w:sz="0" w:space="0" w:color="auto"/>
                        <w:left w:val="none" w:sz="0" w:space="0" w:color="auto"/>
                        <w:bottom w:val="none" w:sz="0" w:space="0" w:color="auto"/>
                        <w:right w:val="none" w:sz="0" w:space="0" w:color="auto"/>
                      </w:divBdr>
                    </w:div>
                  </w:divsChild>
                </w:div>
                <w:div w:id="1972592740">
                  <w:marLeft w:val="0"/>
                  <w:marRight w:val="0"/>
                  <w:marTop w:val="0"/>
                  <w:marBottom w:val="0"/>
                  <w:divBdr>
                    <w:top w:val="single" w:sz="2" w:space="1" w:color="FFFFFF"/>
                    <w:left w:val="single" w:sz="2" w:space="12" w:color="FFFFFF"/>
                    <w:bottom w:val="single" w:sz="2" w:space="1" w:color="FFFFFF"/>
                    <w:right w:val="single" w:sz="2" w:space="4" w:color="FFFFFF"/>
                  </w:divBdr>
                  <w:divsChild>
                    <w:div w:id="806899881">
                      <w:marLeft w:val="0"/>
                      <w:marRight w:val="0"/>
                      <w:marTop w:val="0"/>
                      <w:marBottom w:val="0"/>
                      <w:divBdr>
                        <w:top w:val="none" w:sz="0" w:space="0" w:color="auto"/>
                        <w:left w:val="none" w:sz="0" w:space="0" w:color="auto"/>
                        <w:bottom w:val="none" w:sz="0" w:space="0" w:color="auto"/>
                        <w:right w:val="none" w:sz="0" w:space="0" w:color="auto"/>
                      </w:divBdr>
                    </w:div>
                  </w:divsChild>
                </w:div>
                <w:div w:id="2125803780">
                  <w:marLeft w:val="0"/>
                  <w:marRight w:val="0"/>
                  <w:marTop w:val="0"/>
                  <w:marBottom w:val="0"/>
                  <w:divBdr>
                    <w:top w:val="single" w:sz="2" w:space="1" w:color="FFFFFF"/>
                    <w:left w:val="single" w:sz="2" w:space="12" w:color="FFFFFF"/>
                    <w:bottom w:val="single" w:sz="2" w:space="1" w:color="FFFFFF"/>
                    <w:right w:val="single" w:sz="2" w:space="4" w:color="FFFFFF"/>
                  </w:divBdr>
                  <w:divsChild>
                    <w:div w:id="1990940478">
                      <w:marLeft w:val="0"/>
                      <w:marRight w:val="0"/>
                      <w:marTop w:val="0"/>
                      <w:marBottom w:val="0"/>
                      <w:divBdr>
                        <w:top w:val="none" w:sz="0" w:space="0" w:color="auto"/>
                        <w:left w:val="none" w:sz="0" w:space="0" w:color="auto"/>
                        <w:bottom w:val="none" w:sz="0" w:space="0" w:color="auto"/>
                        <w:right w:val="none" w:sz="0" w:space="0" w:color="auto"/>
                      </w:divBdr>
                    </w:div>
                  </w:divsChild>
                </w:div>
                <w:div w:id="2116368410">
                  <w:marLeft w:val="0"/>
                  <w:marRight w:val="0"/>
                  <w:marTop w:val="0"/>
                  <w:marBottom w:val="0"/>
                  <w:divBdr>
                    <w:top w:val="single" w:sz="2" w:space="1" w:color="FFFFFF"/>
                    <w:left w:val="single" w:sz="2" w:space="12" w:color="FFFFFF"/>
                    <w:bottom w:val="single" w:sz="2" w:space="1" w:color="FFFFFF"/>
                    <w:right w:val="single" w:sz="2" w:space="4" w:color="FFFFFF"/>
                  </w:divBdr>
                  <w:divsChild>
                    <w:div w:id="5641127">
                      <w:marLeft w:val="0"/>
                      <w:marRight w:val="0"/>
                      <w:marTop w:val="0"/>
                      <w:marBottom w:val="0"/>
                      <w:divBdr>
                        <w:top w:val="none" w:sz="0" w:space="0" w:color="auto"/>
                        <w:left w:val="none" w:sz="0" w:space="0" w:color="auto"/>
                        <w:bottom w:val="none" w:sz="0" w:space="0" w:color="auto"/>
                        <w:right w:val="none" w:sz="0" w:space="0" w:color="auto"/>
                      </w:divBdr>
                    </w:div>
                  </w:divsChild>
                </w:div>
                <w:div w:id="65568066">
                  <w:marLeft w:val="0"/>
                  <w:marRight w:val="0"/>
                  <w:marTop w:val="0"/>
                  <w:marBottom w:val="0"/>
                  <w:divBdr>
                    <w:top w:val="single" w:sz="2" w:space="1" w:color="FFFFFF"/>
                    <w:left w:val="single" w:sz="2" w:space="12" w:color="FFFFFF"/>
                    <w:bottom w:val="single" w:sz="2" w:space="1" w:color="FFFFFF"/>
                    <w:right w:val="single" w:sz="2" w:space="4" w:color="FFFFFF"/>
                  </w:divBdr>
                  <w:divsChild>
                    <w:div w:id="1669094700">
                      <w:marLeft w:val="0"/>
                      <w:marRight w:val="0"/>
                      <w:marTop w:val="0"/>
                      <w:marBottom w:val="0"/>
                      <w:divBdr>
                        <w:top w:val="none" w:sz="0" w:space="0" w:color="auto"/>
                        <w:left w:val="none" w:sz="0" w:space="0" w:color="auto"/>
                        <w:bottom w:val="none" w:sz="0" w:space="0" w:color="auto"/>
                        <w:right w:val="none" w:sz="0" w:space="0" w:color="auto"/>
                      </w:divBdr>
                    </w:div>
                  </w:divsChild>
                </w:div>
                <w:div w:id="1383214131">
                  <w:marLeft w:val="0"/>
                  <w:marRight w:val="0"/>
                  <w:marTop w:val="0"/>
                  <w:marBottom w:val="0"/>
                  <w:divBdr>
                    <w:top w:val="single" w:sz="2" w:space="1" w:color="FFFFFF"/>
                    <w:left w:val="single" w:sz="2" w:space="12" w:color="FFFFFF"/>
                    <w:bottom w:val="single" w:sz="2" w:space="1" w:color="FFFFFF"/>
                    <w:right w:val="single" w:sz="2" w:space="4" w:color="FFFFFF"/>
                  </w:divBdr>
                  <w:divsChild>
                    <w:div w:id="2015955627">
                      <w:marLeft w:val="0"/>
                      <w:marRight w:val="0"/>
                      <w:marTop w:val="0"/>
                      <w:marBottom w:val="0"/>
                      <w:divBdr>
                        <w:top w:val="none" w:sz="0" w:space="0" w:color="auto"/>
                        <w:left w:val="none" w:sz="0" w:space="0" w:color="auto"/>
                        <w:bottom w:val="none" w:sz="0" w:space="0" w:color="auto"/>
                        <w:right w:val="none" w:sz="0" w:space="0" w:color="auto"/>
                      </w:divBdr>
                    </w:div>
                  </w:divsChild>
                </w:div>
                <w:div w:id="317029930">
                  <w:marLeft w:val="0"/>
                  <w:marRight w:val="0"/>
                  <w:marTop w:val="0"/>
                  <w:marBottom w:val="0"/>
                  <w:divBdr>
                    <w:top w:val="single" w:sz="2" w:space="1" w:color="FFFFFF"/>
                    <w:left w:val="single" w:sz="2" w:space="12" w:color="FFFFFF"/>
                    <w:bottom w:val="single" w:sz="2" w:space="1" w:color="FFFFFF"/>
                    <w:right w:val="single" w:sz="2" w:space="4" w:color="FFFFFF"/>
                  </w:divBdr>
                  <w:divsChild>
                    <w:div w:id="811872844">
                      <w:marLeft w:val="0"/>
                      <w:marRight w:val="0"/>
                      <w:marTop w:val="0"/>
                      <w:marBottom w:val="0"/>
                      <w:divBdr>
                        <w:top w:val="none" w:sz="0" w:space="0" w:color="auto"/>
                        <w:left w:val="none" w:sz="0" w:space="0" w:color="auto"/>
                        <w:bottom w:val="none" w:sz="0" w:space="0" w:color="auto"/>
                        <w:right w:val="none" w:sz="0" w:space="0" w:color="auto"/>
                      </w:divBdr>
                    </w:div>
                  </w:divsChild>
                </w:div>
                <w:div w:id="927034365">
                  <w:marLeft w:val="0"/>
                  <w:marRight w:val="0"/>
                  <w:marTop w:val="0"/>
                  <w:marBottom w:val="0"/>
                  <w:divBdr>
                    <w:top w:val="single" w:sz="2" w:space="1" w:color="FFFFFF"/>
                    <w:left w:val="single" w:sz="2" w:space="12" w:color="FFFFFF"/>
                    <w:bottom w:val="single" w:sz="2" w:space="1" w:color="FFFFFF"/>
                    <w:right w:val="single" w:sz="2" w:space="4" w:color="FFFFFF"/>
                  </w:divBdr>
                  <w:divsChild>
                    <w:div w:id="1227492538">
                      <w:marLeft w:val="0"/>
                      <w:marRight w:val="0"/>
                      <w:marTop w:val="0"/>
                      <w:marBottom w:val="0"/>
                      <w:divBdr>
                        <w:top w:val="none" w:sz="0" w:space="0" w:color="auto"/>
                        <w:left w:val="none" w:sz="0" w:space="0" w:color="auto"/>
                        <w:bottom w:val="none" w:sz="0" w:space="0" w:color="auto"/>
                        <w:right w:val="none" w:sz="0" w:space="0" w:color="auto"/>
                      </w:divBdr>
                    </w:div>
                  </w:divsChild>
                </w:div>
                <w:div w:id="342172862">
                  <w:marLeft w:val="0"/>
                  <w:marRight w:val="0"/>
                  <w:marTop w:val="0"/>
                  <w:marBottom w:val="0"/>
                  <w:divBdr>
                    <w:top w:val="single" w:sz="2" w:space="1" w:color="FFFFFF"/>
                    <w:left w:val="single" w:sz="2" w:space="12" w:color="FFFFFF"/>
                    <w:bottom w:val="single" w:sz="2" w:space="1" w:color="FFFFFF"/>
                    <w:right w:val="single" w:sz="2" w:space="4" w:color="FFFFFF"/>
                  </w:divBdr>
                  <w:divsChild>
                    <w:div w:id="1925336617">
                      <w:marLeft w:val="0"/>
                      <w:marRight w:val="0"/>
                      <w:marTop w:val="0"/>
                      <w:marBottom w:val="0"/>
                      <w:divBdr>
                        <w:top w:val="none" w:sz="0" w:space="0" w:color="auto"/>
                        <w:left w:val="none" w:sz="0" w:space="0" w:color="auto"/>
                        <w:bottom w:val="none" w:sz="0" w:space="0" w:color="auto"/>
                        <w:right w:val="none" w:sz="0" w:space="0" w:color="auto"/>
                      </w:divBdr>
                    </w:div>
                  </w:divsChild>
                </w:div>
                <w:div w:id="1019165801">
                  <w:marLeft w:val="0"/>
                  <w:marRight w:val="0"/>
                  <w:marTop w:val="0"/>
                  <w:marBottom w:val="0"/>
                  <w:divBdr>
                    <w:top w:val="single" w:sz="2" w:space="1" w:color="FFFFFF"/>
                    <w:left w:val="single" w:sz="2" w:space="12" w:color="FFFFFF"/>
                    <w:bottom w:val="single" w:sz="2" w:space="1" w:color="FFFFFF"/>
                    <w:right w:val="single" w:sz="2" w:space="4" w:color="FFFFFF"/>
                  </w:divBdr>
                  <w:divsChild>
                    <w:div w:id="516778233">
                      <w:marLeft w:val="0"/>
                      <w:marRight w:val="0"/>
                      <w:marTop w:val="0"/>
                      <w:marBottom w:val="0"/>
                      <w:divBdr>
                        <w:top w:val="none" w:sz="0" w:space="0" w:color="auto"/>
                        <w:left w:val="none" w:sz="0" w:space="0" w:color="auto"/>
                        <w:bottom w:val="none" w:sz="0" w:space="0" w:color="auto"/>
                        <w:right w:val="none" w:sz="0" w:space="0" w:color="auto"/>
                      </w:divBdr>
                    </w:div>
                  </w:divsChild>
                </w:div>
                <w:div w:id="1656646406">
                  <w:marLeft w:val="0"/>
                  <w:marRight w:val="0"/>
                  <w:marTop w:val="0"/>
                  <w:marBottom w:val="0"/>
                  <w:divBdr>
                    <w:top w:val="single" w:sz="2" w:space="1" w:color="FFFFFF"/>
                    <w:left w:val="single" w:sz="2" w:space="12" w:color="FFFFFF"/>
                    <w:bottom w:val="single" w:sz="2" w:space="1" w:color="FFFFFF"/>
                    <w:right w:val="single" w:sz="2" w:space="4" w:color="FFFFFF"/>
                  </w:divBdr>
                  <w:divsChild>
                    <w:div w:id="722828950">
                      <w:marLeft w:val="0"/>
                      <w:marRight w:val="0"/>
                      <w:marTop w:val="0"/>
                      <w:marBottom w:val="0"/>
                      <w:divBdr>
                        <w:top w:val="none" w:sz="0" w:space="0" w:color="auto"/>
                        <w:left w:val="none" w:sz="0" w:space="0" w:color="auto"/>
                        <w:bottom w:val="none" w:sz="0" w:space="0" w:color="auto"/>
                        <w:right w:val="none" w:sz="0" w:space="0" w:color="auto"/>
                      </w:divBdr>
                    </w:div>
                  </w:divsChild>
                </w:div>
                <w:div w:id="1140928132">
                  <w:marLeft w:val="0"/>
                  <w:marRight w:val="0"/>
                  <w:marTop w:val="0"/>
                  <w:marBottom w:val="0"/>
                  <w:divBdr>
                    <w:top w:val="single" w:sz="2" w:space="1" w:color="FFFFFF"/>
                    <w:left w:val="single" w:sz="2" w:space="12" w:color="FFFFFF"/>
                    <w:bottom w:val="single" w:sz="2" w:space="1" w:color="FFFFFF"/>
                    <w:right w:val="single" w:sz="2" w:space="4" w:color="FFFFFF"/>
                  </w:divBdr>
                  <w:divsChild>
                    <w:div w:id="1847132515">
                      <w:marLeft w:val="0"/>
                      <w:marRight w:val="0"/>
                      <w:marTop w:val="0"/>
                      <w:marBottom w:val="0"/>
                      <w:divBdr>
                        <w:top w:val="none" w:sz="0" w:space="0" w:color="auto"/>
                        <w:left w:val="none" w:sz="0" w:space="0" w:color="auto"/>
                        <w:bottom w:val="none" w:sz="0" w:space="0" w:color="auto"/>
                        <w:right w:val="none" w:sz="0" w:space="0" w:color="auto"/>
                      </w:divBdr>
                    </w:div>
                  </w:divsChild>
                </w:div>
                <w:div w:id="2146197854">
                  <w:marLeft w:val="0"/>
                  <w:marRight w:val="0"/>
                  <w:marTop w:val="0"/>
                  <w:marBottom w:val="0"/>
                  <w:divBdr>
                    <w:top w:val="single" w:sz="2" w:space="1" w:color="FFFFFF"/>
                    <w:left w:val="single" w:sz="2" w:space="12" w:color="FFFFFF"/>
                    <w:bottom w:val="single" w:sz="2" w:space="1" w:color="FFFFFF"/>
                    <w:right w:val="single" w:sz="2" w:space="4" w:color="FFFFFF"/>
                  </w:divBdr>
                  <w:divsChild>
                    <w:div w:id="271330427">
                      <w:marLeft w:val="0"/>
                      <w:marRight w:val="0"/>
                      <w:marTop w:val="0"/>
                      <w:marBottom w:val="0"/>
                      <w:divBdr>
                        <w:top w:val="none" w:sz="0" w:space="0" w:color="auto"/>
                        <w:left w:val="none" w:sz="0" w:space="0" w:color="auto"/>
                        <w:bottom w:val="none" w:sz="0" w:space="0" w:color="auto"/>
                        <w:right w:val="none" w:sz="0" w:space="0" w:color="auto"/>
                      </w:divBdr>
                    </w:div>
                  </w:divsChild>
                </w:div>
                <w:div w:id="840127091">
                  <w:marLeft w:val="0"/>
                  <w:marRight w:val="0"/>
                  <w:marTop w:val="0"/>
                  <w:marBottom w:val="0"/>
                  <w:divBdr>
                    <w:top w:val="single" w:sz="2" w:space="1" w:color="FFFFFF"/>
                    <w:left w:val="single" w:sz="2" w:space="12" w:color="FFFFFF"/>
                    <w:bottom w:val="single" w:sz="2" w:space="1" w:color="FFFFFF"/>
                    <w:right w:val="single" w:sz="2" w:space="4" w:color="FFFFFF"/>
                  </w:divBdr>
                  <w:divsChild>
                    <w:div w:id="1937789575">
                      <w:marLeft w:val="0"/>
                      <w:marRight w:val="0"/>
                      <w:marTop w:val="0"/>
                      <w:marBottom w:val="0"/>
                      <w:divBdr>
                        <w:top w:val="none" w:sz="0" w:space="0" w:color="auto"/>
                        <w:left w:val="none" w:sz="0" w:space="0" w:color="auto"/>
                        <w:bottom w:val="none" w:sz="0" w:space="0" w:color="auto"/>
                        <w:right w:val="none" w:sz="0" w:space="0" w:color="auto"/>
                      </w:divBdr>
                    </w:div>
                  </w:divsChild>
                </w:div>
                <w:div w:id="1514144970">
                  <w:marLeft w:val="0"/>
                  <w:marRight w:val="0"/>
                  <w:marTop w:val="0"/>
                  <w:marBottom w:val="0"/>
                  <w:divBdr>
                    <w:top w:val="single" w:sz="2" w:space="1" w:color="FFFFFF"/>
                    <w:left w:val="single" w:sz="2" w:space="12" w:color="FFFFFF"/>
                    <w:bottom w:val="single" w:sz="2" w:space="1" w:color="FFFFFF"/>
                    <w:right w:val="single" w:sz="2" w:space="4" w:color="FFFFFF"/>
                  </w:divBdr>
                  <w:divsChild>
                    <w:div w:id="547230337">
                      <w:marLeft w:val="0"/>
                      <w:marRight w:val="0"/>
                      <w:marTop w:val="0"/>
                      <w:marBottom w:val="0"/>
                      <w:divBdr>
                        <w:top w:val="none" w:sz="0" w:space="0" w:color="auto"/>
                        <w:left w:val="none" w:sz="0" w:space="0" w:color="auto"/>
                        <w:bottom w:val="none" w:sz="0" w:space="0" w:color="auto"/>
                        <w:right w:val="none" w:sz="0" w:space="0" w:color="auto"/>
                      </w:divBdr>
                    </w:div>
                  </w:divsChild>
                </w:div>
                <w:div w:id="1246913382">
                  <w:marLeft w:val="0"/>
                  <w:marRight w:val="0"/>
                  <w:marTop w:val="0"/>
                  <w:marBottom w:val="0"/>
                  <w:divBdr>
                    <w:top w:val="single" w:sz="2" w:space="1" w:color="FFFFFF"/>
                    <w:left w:val="single" w:sz="2" w:space="12" w:color="FFFFFF"/>
                    <w:bottom w:val="single" w:sz="2" w:space="1" w:color="FFFFFF"/>
                    <w:right w:val="single" w:sz="2" w:space="4" w:color="FFFFFF"/>
                  </w:divBdr>
                  <w:divsChild>
                    <w:div w:id="817573226">
                      <w:marLeft w:val="0"/>
                      <w:marRight w:val="0"/>
                      <w:marTop w:val="0"/>
                      <w:marBottom w:val="0"/>
                      <w:divBdr>
                        <w:top w:val="none" w:sz="0" w:space="0" w:color="auto"/>
                        <w:left w:val="none" w:sz="0" w:space="0" w:color="auto"/>
                        <w:bottom w:val="none" w:sz="0" w:space="0" w:color="auto"/>
                        <w:right w:val="none" w:sz="0" w:space="0" w:color="auto"/>
                      </w:divBdr>
                    </w:div>
                  </w:divsChild>
                </w:div>
                <w:div w:id="2106917874">
                  <w:marLeft w:val="0"/>
                  <w:marRight w:val="0"/>
                  <w:marTop w:val="0"/>
                  <w:marBottom w:val="0"/>
                  <w:divBdr>
                    <w:top w:val="single" w:sz="2" w:space="1" w:color="FFFFFF"/>
                    <w:left w:val="single" w:sz="2" w:space="12" w:color="FFFFFF"/>
                    <w:bottom w:val="single" w:sz="2" w:space="4" w:color="FFFFFF"/>
                    <w:right w:val="single" w:sz="2" w:space="4" w:color="FFFFFF"/>
                  </w:divBdr>
                  <w:divsChild>
                    <w:div w:id="17673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90193">
      <w:bodyDiv w:val="1"/>
      <w:marLeft w:val="0"/>
      <w:marRight w:val="0"/>
      <w:marTop w:val="0"/>
      <w:marBottom w:val="0"/>
      <w:divBdr>
        <w:top w:val="none" w:sz="0" w:space="0" w:color="auto"/>
        <w:left w:val="none" w:sz="0" w:space="0" w:color="auto"/>
        <w:bottom w:val="none" w:sz="0" w:space="0" w:color="auto"/>
        <w:right w:val="none" w:sz="0" w:space="0" w:color="auto"/>
      </w:divBdr>
      <w:divsChild>
        <w:div w:id="446970208">
          <w:marLeft w:val="0"/>
          <w:marRight w:val="0"/>
          <w:marTop w:val="0"/>
          <w:marBottom w:val="0"/>
          <w:divBdr>
            <w:top w:val="none" w:sz="0" w:space="0" w:color="auto"/>
            <w:left w:val="none" w:sz="0" w:space="0" w:color="auto"/>
            <w:bottom w:val="none" w:sz="0" w:space="0" w:color="auto"/>
            <w:right w:val="none" w:sz="0" w:space="0" w:color="auto"/>
          </w:divBdr>
        </w:div>
        <w:div w:id="643512646">
          <w:marLeft w:val="0"/>
          <w:marRight w:val="0"/>
          <w:marTop w:val="0"/>
          <w:marBottom w:val="335"/>
          <w:divBdr>
            <w:top w:val="none" w:sz="0" w:space="0" w:color="auto"/>
            <w:left w:val="none" w:sz="0" w:space="0" w:color="auto"/>
            <w:bottom w:val="none" w:sz="0" w:space="0" w:color="auto"/>
            <w:right w:val="none" w:sz="0" w:space="0" w:color="auto"/>
          </w:divBdr>
          <w:divsChild>
            <w:div w:id="1023476687">
              <w:marLeft w:val="0"/>
              <w:marRight w:val="0"/>
              <w:marTop w:val="0"/>
              <w:marBottom w:val="0"/>
              <w:divBdr>
                <w:top w:val="none" w:sz="0" w:space="0" w:color="auto"/>
                <w:left w:val="none" w:sz="0" w:space="0" w:color="auto"/>
                <w:bottom w:val="none" w:sz="0" w:space="0" w:color="auto"/>
                <w:right w:val="none" w:sz="0" w:space="0" w:color="auto"/>
              </w:divBdr>
              <w:divsChild>
                <w:div w:id="433718520">
                  <w:marLeft w:val="0"/>
                  <w:marRight w:val="0"/>
                  <w:marTop w:val="0"/>
                  <w:marBottom w:val="0"/>
                  <w:divBdr>
                    <w:top w:val="single" w:sz="2" w:space="4" w:color="FFFFFF"/>
                    <w:left w:val="single" w:sz="2" w:space="12" w:color="FFFFFF"/>
                    <w:bottom w:val="single" w:sz="2" w:space="1" w:color="FFFFFF"/>
                    <w:right w:val="single" w:sz="2" w:space="4" w:color="FFFFFF"/>
                  </w:divBdr>
                  <w:divsChild>
                    <w:div w:id="1600791371">
                      <w:marLeft w:val="0"/>
                      <w:marRight w:val="0"/>
                      <w:marTop w:val="0"/>
                      <w:marBottom w:val="0"/>
                      <w:divBdr>
                        <w:top w:val="none" w:sz="0" w:space="0" w:color="auto"/>
                        <w:left w:val="none" w:sz="0" w:space="0" w:color="auto"/>
                        <w:bottom w:val="none" w:sz="0" w:space="0" w:color="auto"/>
                        <w:right w:val="none" w:sz="0" w:space="0" w:color="auto"/>
                      </w:divBdr>
                    </w:div>
                  </w:divsChild>
                </w:div>
                <w:div w:id="1916624702">
                  <w:marLeft w:val="0"/>
                  <w:marRight w:val="0"/>
                  <w:marTop w:val="0"/>
                  <w:marBottom w:val="0"/>
                  <w:divBdr>
                    <w:top w:val="single" w:sz="2" w:space="1" w:color="FFFFFF"/>
                    <w:left w:val="single" w:sz="2" w:space="12" w:color="FFFFFF"/>
                    <w:bottom w:val="single" w:sz="2" w:space="1" w:color="FFFFFF"/>
                    <w:right w:val="single" w:sz="2" w:space="4" w:color="FFFFFF"/>
                  </w:divBdr>
                  <w:divsChild>
                    <w:div w:id="457649785">
                      <w:marLeft w:val="0"/>
                      <w:marRight w:val="0"/>
                      <w:marTop w:val="0"/>
                      <w:marBottom w:val="0"/>
                      <w:divBdr>
                        <w:top w:val="none" w:sz="0" w:space="0" w:color="auto"/>
                        <w:left w:val="none" w:sz="0" w:space="0" w:color="auto"/>
                        <w:bottom w:val="none" w:sz="0" w:space="0" w:color="auto"/>
                        <w:right w:val="none" w:sz="0" w:space="0" w:color="auto"/>
                      </w:divBdr>
                    </w:div>
                  </w:divsChild>
                </w:div>
                <w:div w:id="1352336007">
                  <w:marLeft w:val="0"/>
                  <w:marRight w:val="0"/>
                  <w:marTop w:val="0"/>
                  <w:marBottom w:val="0"/>
                  <w:divBdr>
                    <w:top w:val="single" w:sz="2" w:space="1" w:color="FFFFFF"/>
                    <w:left w:val="single" w:sz="2" w:space="12" w:color="FFFFFF"/>
                    <w:bottom w:val="single" w:sz="2" w:space="1" w:color="FFFFFF"/>
                    <w:right w:val="single" w:sz="2" w:space="4" w:color="FFFFFF"/>
                  </w:divBdr>
                  <w:divsChild>
                    <w:div w:id="1643735410">
                      <w:marLeft w:val="0"/>
                      <w:marRight w:val="0"/>
                      <w:marTop w:val="0"/>
                      <w:marBottom w:val="0"/>
                      <w:divBdr>
                        <w:top w:val="none" w:sz="0" w:space="0" w:color="auto"/>
                        <w:left w:val="none" w:sz="0" w:space="0" w:color="auto"/>
                        <w:bottom w:val="none" w:sz="0" w:space="0" w:color="auto"/>
                        <w:right w:val="none" w:sz="0" w:space="0" w:color="auto"/>
                      </w:divBdr>
                    </w:div>
                  </w:divsChild>
                </w:div>
                <w:div w:id="270401936">
                  <w:marLeft w:val="0"/>
                  <w:marRight w:val="0"/>
                  <w:marTop w:val="0"/>
                  <w:marBottom w:val="0"/>
                  <w:divBdr>
                    <w:top w:val="single" w:sz="2" w:space="1" w:color="FFFFFF"/>
                    <w:left w:val="single" w:sz="2" w:space="12" w:color="FFFFFF"/>
                    <w:bottom w:val="single" w:sz="2" w:space="1" w:color="FFFFFF"/>
                    <w:right w:val="single" w:sz="2" w:space="4" w:color="FFFFFF"/>
                  </w:divBdr>
                  <w:divsChild>
                    <w:div w:id="2056269664">
                      <w:marLeft w:val="0"/>
                      <w:marRight w:val="0"/>
                      <w:marTop w:val="0"/>
                      <w:marBottom w:val="0"/>
                      <w:divBdr>
                        <w:top w:val="none" w:sz="0" w:space="0" w:color="auto"/>
                        <w:left w:val="none" w:sz="0" w:space="0" w:color="auto"/>
                        <w:bottom w:val="none" w:sz="0" w:space="0" w:color="auto"/>
                        <w:right w:val="none" w:sz="0" w:space="0" w:color="auto"/>
                      </w:divBdr>
                    </w:div>
                  </w:divsChild>
                </w:div>
                <w:div w:id="438379899">
                  <w:marLeft w:val="0"/>
                  <w:marRight w:val="0"/>
                  <w:marTop w:val="0"/>
                  <w:marBottom w:val="0"/>
                  <w:divBdr>
                    <w:top w:val="single" w:sz="2" w:space="1" w:color="FFFFFF"/>
                    <w:left w:val="single" w:sz="2" w:space="12" w:color="FFFFFF"/>
                    <w:bottom w:val="single" w:sz="2" w:space="1" w:color="FFFFFF"/>
                    <w:right w:val="single" w:sz="2" w:space="4" w:color="FFFFFF"/>
                  </w:divBdr>
                  <w:divsChild>
                    <w:div w:id="98960802">
                      <w:marLeft w:val="0"/>
                      <w:marRight w:val="0"/>
                      <w:marTop w:val="0"/>
                      <w:marBottom w:val="0"/>
                      <w:divBdr>
                        <w:top w:val="none" w:sz="0" w:space="0" w:color="auto"/>
                        <w:left w:val="none" w:sz="0" w:space="0" w:color="auto"/>
                        <w:bottom w:val="none" w:sz="0" w:space="0" w:color="auto"/>
                        <w:right w:val="none" w:sz="0" w:space="0" w:color="auto"/>
                      </w:divBdr>
                    </w:div>
                  </w:divsChild>
                </w:div>
                <w:div w:id="813639254">
                  <w:marLeft w:val="0"/>
                  <w:marRight w:val="0"/>
                  <w:marTop w:val="0"/>
                  <w:marBottom w:val="0"/>
                  <w:divBdr>
                    <w:top w:val="single" w:sz="2" w:space="1" w:color="FFFFFF"/>
                    <w:left w:val="single" w:sz="2" w:space="12" w:color="FFFFFF"/>
                    <w:bottom w:val="single" w:sz="2" w:space="1" w:color="FFFFFF"/>
                    <w:right w:val="single" w:sz="2" w:space="4" w:color="FFFFFF"/>
                  </w:divBdr>
                  <w:divsChild>
                    <w:div w:id="1916544861">
                      <w:marLeft w:val="0"/>
                      <w:marRight w:val="0"/>
                      <w:marTop w:val="0"/>
                      <w:marBottom w:val="0"/>
                      <w:divBdr>
                        <w:top w:val="none" w:sz="0" w:space="0" w:color="auto"/>
                        <w:left w:val="none" w:sz="0" w:space="0" w:color="auto"/>
                        <w:bottom w:val="none" w:sz="0" w:space="0" w:color="auto"/>
                        <w:right w:val="none" w:sz="0" w:space="0" w:color="auto"/>
                      </w:divBdr>
                    </w:div>
                  </w:divsChild>
                </w:div>
                <w:div w:id="301426824">
                  <w:marLeft w:val="0"/>
                  <w:marRight w:val="0"/>
                  <w:marTop w:val="0"/>
                  <w:marBottom w:val="0"/>
                  <w:divBdr>
                    <w:top w:val="single" w:sz="2" w:space="1" w:color="FFFFFF"/>
                    <w:left w:val="single" w:sz="2" w:space="12" w:color="FFFFFF"/>
                    <w:bottom w:val="single" w:sz="2" w:space="1" w:color="FFFFFF"/>
                    <w:right w:val="single" w:sz="2" w:space="4" w:color="FFFFFF"/>
                  </w:divBdr>
                  <w:divsChild>
                    <w:div w:id="1239366577">
                      <w:marLeft w:val="0"/>
                      <w:marRight w:val="0"/>
                      <w:marTop w:val="0"/>
                      <w:marBottom w:val="0"/>
                      <w:divBdr>
                        <w:top w:val="none" w:sz="0" w:space="0" w:color="auto"/>
                        <w:left w:val="none" w:sz="0" w:space="0" w:color="auto"/>
                        <w:bottom w:val="none" w:sz="0" w:space="0" w:color="auto"/>
                        <w:right w:val="none" w:sz="0" w:space="0" w:color="auto"/>
                      </w:divBdr>
                    </w:div>
                  </w:divsChild>
                </w:div>
                <w:div w:id="514271277">
                  <w:marLeft w:val="0"/>
                  <w:marRight w:val="0"/>
                  <w:marTop w:val="0"/>
                  <w:marBottom w:val="0"/>
                  <w:divBdr>
                    <w:top w:val="single" w:sz="2" w:space="1" w:color="FFFFFF"/>
                    <w:left w:val="single" w:sz="2" w:space="12" w:color="FFFFFF"/>
                    <w:bottom w:val="single" w:sz="2" w:space="1" w:color="FFFFFF"/>
                    <w:right w:val="single" w:sz="2" w:space="4" w:color="FFFFFF"/>
                  </w:divBdr>
                  <w:divsChild>
                    <w:div w:id="1620406678">
                      <w:marLeft w:val="0"/>
                      <w:marRight w:val="0"/>
                      <w:marTop w:val="0"/>
                      <w:marBottom w:val="0"/>
                      <w:divBdr>
                        <w:top w:val="none" w:sz="0" w:space="0" w:color="auto"/>
                        <w:left w:val="none" w:sz="0" w:space="0" w:color="auto"/>
                        <w:bottom w:val="none" w:sz="0" w:space="0" w:color="auto"/>
                        <w:right w:val="none" w:sz="0" w:space="0" w:color="auto"/>
                      </w:divBdr>
                    </w:div>
                  </w:divsChild>
                </w:div>
                <w:div w:id="645429553">
                  <w:marLeft w:val="0"/>
                  <w:marRight w:val="0"/>
                  <w:marTop w:val="0"/>
                  <w:marBottom w:val="0"/>
                  <w:divBdr>
                    <w:top w:val="single" w:sz="2" w:space="1" w:color="FFFFFF"/>
                    <w:left w:val="single" w:sz="2" w:space="12" w:color="FFFFFF"/>
                    <w:bottom w:val="single" w:sz="2" w:space="1" w:color="FFFFFF"/>
                    <w:right w:val="single" w:sz="2" w:space="4" w:color="FFFFFF"/>
                  </w:divBdr>
                  <w:divsChild>
                    <w:div w:id="1630284944">
                      <w:marLeft w:val="0"/>
                      <w:marRight w:val="0"/>
                      <w:marTop w:val="0"/>
                      <w:marBottom w:val="0"/>
                      <w:divBdr>
                        <w:top w:val="none" w:sz="0" w:space="0" w:color="auto"/>
                        <w:left w:val="none" w:sz="0" w:space="0" w:color="auto"/>
                        <w:bottom w:val="none" w:sz="0" w:space="0" w:color="auto"/>
                        <w:right w:val="none" w:sz="0" w:space="0" w:color="auto"/>
                      </w:divBdr>
                    </w:div>
                  </w:divsChild>
                </w:div>
                <w:div w:id="858854990">
                  <w:marLeft w:val="0"/>
                  <w:marRight w:val="0"/>
                  <w:marTop w:val="0"/>
                  <w:marBottom w:val="0"/>
                  <w:divBdr>
                    <w:top w:val="single" w:sz="2" w:space="1" w:color="FFFFFF"/>
                    <w:left w:val="single" w:sz="2" w:space="12" w:color="FFFFFF"/>
                    <w:bottom w:val="single" w:sz="2" w:space="1" w:color="FFFFFF"/>
                    <w:right w:val="single" w:sz="2" w:space="4" w:color="FFFFFF"/>
                  </w:divBdr>
                  <w:divsChild>
                    <w:div w:id="1732969136">
                      <w:marLeft w:val="0"/>
                      <w:marRight w:val="0"/>
                      <w:marTop w:val="0"/>
                      <w:marBottom w:val="0"/>
                      <w:divBdr>
                        <w:top w:val="none" w:sz="0" w:space="0" w:color="auto"/>
                        <w:left w:val="none" w:sz="0" w:space="0" w:color="auto"/>
                        <w:bottom w:val="none" w:sz="0" w:space="0" w:color="auto"/>
                        <w:right w:val="none" w:sz="0" w:space="0" w:color="auto"/>
                      </w:divBdr>
                    </w:div>
                  </w:divsChild>
                </w:div>
                <w:div w:id="264655719">
                  <w:marLeft w:val="0"/>
                  <w:marRight w:val="0"/>
                  <w:marTop w:val="0"/>
                  <w:marBottom w:val="0"/>
                  <w:divBdr>
                    <w:top w:val="single" w:sz="2" w:space="1" w:color="FFFFFF"/>
                    <w:left w:val="single" w:sz="2" w:space="12" w:color="FFFFFF"/>
                    <w:bottom w:val="single" w:sz="2" w:space="1" w:color="FFFFFF"/>
                    <w:right w:val="single" w:sz="2" w:space="4" w:color="FFFFFF"/>
                  </w:divBdr>
                  <w:divsChild>
                    <w:div w:id="855117382">
                      <w:marLeft w:val="0"/>
                      <w:marRight w:val="0"/>
                      <w:marTop w:val="0"/>
                      <w:marBottom w:val="0"/>
                      <w:divBdr>
                        <w:top w:val="none" w:sz="0" w:space="0" w:color="auto"/>
                        <w:left w:val="none" w:sz="0" w:space="0" w:color="auto"/>
                        <w:bottom w:val="none" w:sz="0" w:space="0" w:color="auto"/>
                        <w:right w:val="none" w:sz="0" w:space="0" w:color="auto"/>
                      </w:divBdr>
                    </w:div>
                  </w:divsChild>
                </w:div>
                <w:div w:id="1647666133">
                  <w:marLeft w:val="0"/>
                  <w:marRight w:val="0"/>
                  <w:marTop w:val="0"/>
                  <w:marBottom w:val="0"/>
                  <w:divBdr>
                    <w:top w:val="single" w:sz="2" w:space="1" w:color="FFFFFF"/>
                    <w:left w:val="single" w:sz="2" w:space="12" w:color="FFFFFF"/>
                    <w:bottom w:val="single" w:sz="2" w:space="1" w:color="FFFFFF"/>
                    <w:right w:val="single" w:sz="2" w:space="4" w:color="FFFFFF"/>
                  </w:divBdr>
                  <w:divsChild>
                    <w:div w:id="680819560">
                      <w:marLeft w:val="0"/>
                      <w:marRight w:val="0"/>
                      <w:marTop w:val="0"/>
                      <w:marBottom w:val="0"/>
                      <w:divBdr>
                        <w:top w:val="none" w:sz="0" w:space="0" w:color="auto"/>
                        <w:left w:val="none" w:sz="0" w:space="0" w:color="auto"/>
                        <w:bottom w:val="none" w:sz="0" w:space="0" w:color="auto"/>
                        <w:right w:val="none" w:sz="0" w:space="0" w:color="auto"/>
                      </w:divBdr>
                    </w:div>
                  </w:divsChild>
                </w:div>
                <w:div w:id="535124907">
                  <w:marLeft w:val="0"/>
                  <w:marRight w:val="0"/>
                  <w:marTop w:val="0"/>
                  <w:marBottom w:val="0"/>
                  <w:divBdr>
                    <w:top w:val="single" w:sz="2" w:space="1" w:color="FFFFFF"/>
                    <w:left w:val="single" w:sz="2" w:space="12" w:color="FFFFFF"/>
                    <w:bottom w:val="single" w:sz="2" w:space="1" w:color="FFFFFF"/>
                    <w:right w:val="single" w:sz="2" w:space="4" w:color="FFFFFF"/>
                  </w:divBdr>
                  <w:divsChild>
                    <w:div w:id="79061980">
                      <w:marLeft w:val="0"/>
                      <w:marRight w:val="0"/>
                      <w:marTop w:val="0"/>
                      <w:marBottom w:val="0"/>
                      <w:divBdr>
                        <w:top w:val="none" w:sz="0" w:space="0" w:color="auto"/>
                        <w:left w:val="none" w:sz="0" w:space="0" w:color="auto"/>
                        <w:bottom w:val="none" w:sz="0" w:space="0" w:color="auto"/>
                        <w:right w:val="none" w:sz="0" w:space="0" w:color="auto"/>
                      </w:divBdr>
                    </w:div>
                  </w:divsChild>
                </w:div>
                <w:div w:id="450973652">
                  <w:marLeft w:val="0"/>
                  <w:marRight w:val="0"/>
                  <w:marTop w:val="0"/>
                  <w:marBottom w:val="0"/>
                  <w:divBdr>
                    <w:top w:val="single" w:sz="2" w:space="1" w:color="FFFFFF"/>
                    <w:left w:val="single" w:sz="2" w:space="12" w:color="FFFFFF"/>
                    <w:bottom w:val="single" w:sz="2" w:space="1" w:color="FFFFFF"/>
                    <w:right w:val="single" w:sz="2" w:space="4" w:color="FFFFFF"/>
                  </w:divBdr>
                  <w:divsChild>
                    <w:div w:id="1214385524">
                      <w:marLeft w:val="0"/>
                      <w:marRight w:val="0"/>
                      <w:marTop w:val="0"/>
                      <w:marBottom w:val="0"/>
                      <w:divBdr>
                        <w:top w:val="none" w:sz="0" w:space="0" w:color="auto"/>
                        <w:left w:val="none" w:sz="0" w:space="0" w:color="auto"/>
                        <w:bottom w:val="none" w:sz="0" w:space="0" w:color="auto"/>
                        <w:right w:val="none" w:sz="0" w:space="0" w:color="auto"/>
                      </w:divBdr>
                    </w:div>
                  </w:divsChild>
                </w:div>
                <w:div w:id="2134592007">
                  <w:marLeft w:val="0"/>
                  <w:marRight w:val="0"/>
                  <w:marTop w:val="0"/>
                  <w:marBottom w:val="0"/>
                  <w:divBdr>
                    <w:top w:val="single" w:sz="2" w:space="1" w:color="FFFFFF"/>
                    <w:left w:val="single" w:sz="2" w:space="12" w:color="FFFFFF"/>
                    <w:bottom w:val="single" w:sz="2" w:space="1" w:color="FFFFFF"/>
                    <w:right w:val="single" w:sz="2" w:space="4" w:color="FFFFFF"/>
                  </w:divBdr>
                  <w:divsChild>
                    <w:div w:id="577592877">
                      <w:marLeft w:val="0"/>
                      <w:marRight w:val="0"/>
                      <w:marTop w:val="0"/>
                      <w:marBottom w:val="0"/>
                      <w:divBdr>
                        <w:top w:val="none" w:sz="0" w:space="0" w:color="auto"/>
                        <w:left w:val="none" w:sz="0" w:space="0" w:color="auto"/>
                        <w:bottom w:val="none" w:sz="0" w:space="0" w:color="auto"/>
                        <w:right w:val="none" w:sz="0" w:space="0" w:color="auto"/>
                      </w:divBdr>
                    </w:div>
                  </w:divsChild>
                </w:div>
                <w:div w:id="1474787280">
                  <w:marLeft w:val="0"/>
                  <w:marRight w:val="0"/>
                  <w:marTop w:val="0"/>
                  <w:marBottom w:val="0"/>
                  <w:divBdr>
                    <w:top w:val="single" w:sz="2" w:space="1" w:color="FFFFFF"/>
                    <w:left w:val="single" w:sz="2" w:space="12" w:color="FFFFFF"/>
                    <w:bottom w:val="single" w:sz="2" w:space="1" w:color="FFFFFF"/>
                    <w:right w:val="single" w:sz="2" w:space="4" w:color="FFFFFF"/>
                  </w:divBdr>
                  <w:divsChild>
                    <w:div w:id="219948677">
                      <w:marLeft w:val="0"/>
                      <w:marRight w:val="0"/>
                      <w:marTop w:val="0"/>
                      <w:marBottom w:val="0"/>
                      <w:divBdr>
                        <w:top w:val="none" w:sz="0" w:space="0" w:color="auto"/>
                        <w:left w:val="none" w:sz="0" w:space="0" w:color="auto"/>
                        <w:bottom w:val="none" w:sz="0" w:space="0" w:color="auto"/>
                        <w:right w:val="none" w:sz="0" w:space="0" w:color="auto"/>
                      </w:divBdr>
                    </w:div>
                  </w:divsChild>
                </w:div>
                <w:div w:id="526215045">
                  <w:marLeft w:val="0"/>
                  <w:marRight w:val="0"/>
                  <w:marTop w:val="0"/>
                  <w:marBottom w:val="0"/>
                  <w:divBdr>
                    <w:top w:val="single" w:sz="2" w:space="1" w:color="FFFFFF"/>
                    <w:left w:val="single" w:sz="2" w:space="12" w:color="FFFFFF"/>
                    <w:bottom w:val="single" w:sz="2" w:space="1" w:color="FFFFFF"/>
                    <w:right w:val="single" w:sz="2" w:space="4" w:color="FFFFFF"/>
                  </w:divBdr>
                  <w:divsChild>
                    <w:div w:id="373848387">
                      <w:marLeft w:val="0"/>
                      <w:marRight w:val="0"/>
                      <w:marTop w:val="0"/>
                      <w:marBottom w:val="0"/>
                      <w:divBdr>
                        <w:top w:val="none" w:sz="0" w:space="0" w:color="auto"/>
                        <w:left w:val="none" w:sz="0" w:space="0" w:color="auto"/>
                        <w:bottom w:val="none" w:sz="0" w:space="0" w:color="auto"/>
                        <w:right w:val="none" w:sz="0" w:space="0" w:color="auto"/>
                      </w:divBdr>
                    </w:div>
                  </w:divsChild>
                </w:div>
                <w:div w:id="1539509621">
                  <w:marLeft w:val="0"/>
                  <w:marRight w:val="0"/>
                  <w:marTop w:val="0"/>
                  <w:marBottom w:val="0"/>
                  <w:divBdr>
                    <w:top w:val="single" w:sz="2" w:space="1" w:color="FFFFFF"/>
                    <w:left w:val="single" w:sz="2" w:space="12" w:color="FFFFFF"/>
                    <w:bottom w:val="single" w:sz="2" w:space="1" w:color="FFFFFF"/>
                    <w:right w:val="single" w:sz="2" w:space="4" w:color="FFFFFF"/>
                  </w:divBdr>
                  <w:divsChild>
                    <w:div w:id="2042582001">
                      <w:marLeft w:val="0"/>
                      <w:marRight w:val="0"/>
                      <w:marTop w:val="0"/>
                      <w:marBottom w:val="0"/>
                      <w:divBdr>
                        <w:top w:val="none" w:sz="0" w:space="0" w:color="auto"/>
                        <w:left w:val="none" w:sz="0" w:space="0" w:color="auto"/>
                        <w:bottom w:val="none" w:sz="0" w:space="0" w:color="auto"/>
                        <w:right w:val="none" w:sz="0" w:space="0" w:color="auto"/>
                      </w:divBdr>
                    </w:div>
                  </w:divsChild>
                </w:div>
                <w:div w:id="1423332174">
                  <w:marLeft w:val="0"/>
                  <w:marRight w:val="0"/>
                  <w:marTop w:val="0"/>
                  <w:marBottom w:val="0"/>
                  <w:divBdr>
                    <w:top w:val="single" w:sz="2" w:space="1" w:color="FFFFFF"/>
                    <w:left w:val="single" w:sz="2" w:space="12" w:color="FFFFFF"/>
                    <w:bottom w:val="single" w:sz="2" w:space="1" w:color="FFFFFF"/>
                    <w:right w:val="single" w:sz="2" w:space="4" w:color="FFFFFF"/>
                  </w:divBdr>
                  <w:divsChild>
                    <w:div w:id="1296136249">
                      <w:marLeft w:val="0"/>
                      <w:marRight w:val="0"/>
                      <w:marTop w:val="0"/>
                      <w:marBottom w:val="0"/>
                      <w:divBdr>
                        <w:top w:val="none" w:sz="0" w:space="0" w:color="auto"/>
                        <w:left w:val="none" w:sz="0" w:space="0" w:color="auto"/>
                        <w:bottom w:val="none" w:sz="0" w:space="0" w:color="auto"/>
                        <w:right w:val="none" w:sz="0" w:space="0" w:color="auto"/>
                      </w:divBdr>
                    </w:div>
                  </w:divsChild>
                </w:div>
                <w:div w:id="372458676">
                  <w:marLeft w:val="0"/>
                  <w:marRight w:val="0"/>
                  <w:marTop w:val="0"/>
                  <w:marBottom w:val="0"/>
                  <w:divBdr>
                    <w:top w:val="single" w:sz="2" w:space="1" w:color="FFFFFF"/>
                    <w:left w:val="single" w:sz="2" w:space="12" w:color="FFFFFF"/>
                    <w:bottom w:val="single" w:sz="2" w:space="4" w:color="FFFFFF"/>
                    <w:right w:val="single" w:sz="2" w:space="4" w:color="FFFFFF"/>
                  </w:divBdr>
                  <w:divsChild>
                    <w:div w:id="1770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3661">
      <w:bodyDiv w:val="1"/>
      <w:marLeft w:val="0"/>
      <w:marRight w:val="0"/>
      <w:marTop w:val="0"/>
      <w:marBottom w:val="0"/>
      <w:divBdr>
        <w:top w:val="none" w:sz="0" w:space="0" w:color="auto"/>
        <w:left w:val="none" w:sz="0" w:space="0" w:color="auto"/>
        <w:bottom w:val="none" w:sz="0" w:space="0" w:color="auto"/>
        <w:right w:val="none" w:sz="0" w:space="0" w:color="auto"/>
      </w:divBdr>
      <w:divsChild>
        <w:div w:id="1790471601">
          <w:marLeft w:val="0"/>
          <w:marRight w:val="0"/>
          <w:marTop w:val="0"/>
          <w:marBottom w:val="0"/>
          <w:divBdr>
            <w:top w:val="none" w:sz="0" w:space="0" w:color="auto"/>
            <w:left w:val="none" w:sz="0" w:space="0" w:color="auto"/>
            <w:bottom w:val="none" w:sz="0" w:space="0" w:color="auto"/>
            <w:right w:val="none" w:sz="0" w:space="0" w:color="auto"/>
          </w:divBdr>
        </w:div>
        <w:div w:id="1254127763">
          <w:marLeft w:val="0"/>
          <w:marRight w:val="0"/>
          <w:marTop w:val="0"/>
          <w:marBottom w:val="335"/>
          <w:divBdr>
            <w:top w:val="none" w:sz="0" w:space="0" w:color="auto"/>
            <w:left w:val="none" w:sz="0" w:space="0" w:color="auto"/>
            <w:bottom w:val="none" w:sz="0" w:space="0" w:color="auto"/>
            <w:right w:val="none" w:sz="0" w:space="0" w:color="auto"/>
          </w:divBdr>
          <w:divsChild>
            <w:div w:id="20984013">
              <w:marLeft w:val="0"/>
              <w:marRight w:val="0"/>
              <w:marTop w:val="0"/>
              <w:marBottom w:val="0"/>
              <w:divBdr>
                <w:top w:val="none" w:sz="0" w:space="0" w:color="auto"/>
                <w:left w:val="none" w:sz="0" w:space="0" w:color="auto"/>
                <w:bottom w:val="none" w:sz="0" w:space="0" w:color="auto"/>
                <w:right w:val="none" w:sz="0" w:space="0" w:color="auto"/>
              </w:divBdr>
              <w:divsChild>
                <w:div w:id="964506964">
                  <w:marLeft w:val="0"/>
                  <w:marRight w:val="0"/>
                  <w:marTop w:val="0"/>
                  <w:marBottom w:val="0"/>
                  <w:divBdr>
                    <w:top w:val="single" w:sz="2" w:space="4" w:color="FFFFFF"/>
                    <w:left w:val="single" w:sz="2" w:space="12" w:color="FFFFFF"/>
                    <w:bottom w:val="single" w:sz="2" w:space="1" w:color="FFFFFF"/>
                    <w:right w:val="single" w:sz="2" w:space="4" w:color="FFFFFF"/>
                  </w:divBdr>
                  <w:divsChild>
                    <w:div w:id="2086102798">
                      <w:marLeft w:val="0"/>
                      <w:marRight w:val="0"/>
                      <w:marTop w:val="0"/>
                      <w:marBottom w:val="0"/>
                      <w:divBdr>
                        <w:top w:val="none" w:sz="0" w:space="0" w:color="auto"/>
                        <w:left w:val="none" w:sz="0" w:space="0" w:color="auto"/>
                        <w:bottom w:val="none" w:sz="0" w:space="0" w:color="auto"/>
                        <w:right w:val="none" w:sz="0" w:space="0" w:color="auto"/>
                      </w:divBdr>
                    </w:div>
                  </w:divsChild>
                </w:div>
                <w:div w:id="2129814602">
                  <w:marLeft w:val="0"/>
                  <w:marRight w:val="0"/>
                  <w:marTop w:val="0"/>
                  <w:marBottom w:val="0"/>
                  <w:divBdr>
                    <w:top w:val="single" w:sz="2" w:space="1" w:color="FFFFFF"/>
                    <w:left w:val="single" w:sz="2" w:space="12" w:color="FFFFFF"/>
                    <w:bottom w:val="single" w:sz="2" w:space="1" w:color="FFFFFF"/>
                    <w:right w:val="single" w:sz="2" w:space="4" w:color="FFFFFF"/>
                  </w:divBdr>
                  <w:divsChild>
                    <w:div w:id="2028098492">
                      <w:marLeft w:val="0"/>
                      <w:marRight w:val="0"/>
                      <w:marTop w:val="0"/>
                      <w:marBottom w:val="0"/>
                      <w:divBdr>
                        <w:top w:val="none" w:sz="0" w:space="0" w:color="auto"/>
                        <w:left w:val="none" w:sz="0" w:space="0" w:color="auto"/>
                        <w:bottom w:val="none" w:sz="0" w:space="0" w:color="auto"/>
                        <w:right w:val="none" w:sz="0" w:space="0" w:color="auto"/>
                      </w:divBdr>
                    </w:div>
                  </w:divsChild>
                </w:div>
                <w:div w:id="1163819846">
                  <w:marLeft w:val="0"/>
                  <w:marRight w:val="0"/>
                  <w:marTop w:val="0"/>
                  <w:marBottom w:val="0"/>
                  <w:divBdr>
                    <w:top w:val="single" w:sz="2" w:space="1" w:color="FFFFFF"/>
                    <w:left w:val="single" w:sz="2" w:space="12" w:color="FFFFFF"/>
                    <w:bottom w:val="single" w:sz="2" w:space="1" w:color="FFFFFF"/>
                    <w:right w:val="single" w:sz="2" w:space="4" w:color="FFFFFF"/>
                  </w:divBdr>
                  <w:divsChild>
                    <w:div w:id="427581905">
                      <w:marLeft w:val="0"/>
                      <w:marRight w:val="0"/>
                      <w:marTop w:val="0"/>
                      <w:marBottom w:val="0"/>
                      <w:divBdr>
                        <w:top w:val="none" w:sz="0" w:space="0" w:color="auto"/>
                        <w:left w:val="none" w:sz="0" w:space="0" w:color="auto"/>
                        <w:bottom w:val="none" w:sz="0" w:space="0" w:color="auto"/>
                        <w:right w:val="none" w:sz="0" w:space="0" w:color="auto"/>
                      </w:divBdr>
                    </w:div>
                  </w:divsChild>
                </w:div>
                <w:div w:id="1020085932">
                  <w:marLeft w:val="0"/>
                  <w:marRight w:val="0"/>
                  <w:marTop w:val="0"/>
                  <w:marBottom w:val="0"/>
                  <w:divBdr>
                    <w:top w:val="single" w:sz="2" w:space="1" w:color="FFFFFF"/>
                    <w:left w:val="single" w:sz="2" w:space="12" w:color="FFFFFF"/>
                    <w:bottom w:val="single" w:sz="2" w:space="1" w:color="FFFFFF"/>
                    <w:right w:val="single" w:sz="2" w:space="4" w:color="FFFFFF"/>
                  </w:divBdr>
                  <w:divsChild>
                    <w:div w:id="1273784452">
                      <w:marLeft w:val="0"/>
                      <w:marRight w:val="0"/>
                      <w:marTop w:val="0"/>
                      <w:marBottom w:val="0"/>
                      <w:divBdr>
                        <w:top w:val="none" w:sz="0" w:space="0" w:color="auto"/>
                        <w:left w:val="none" w:sz="0" w:space="0" w:color="auto"/>
                        <w:bottom w:val="none" w:sz="0" w:space="0" w:color="auto"/>
                        <w:right w:val="none" w:sz="0" w:space="0" w:color="auto"/>
                      </w:divBdr>
                    </w:div>
                  </w:divsChild>
                </w:div>
                <w:div w:id="104547969">
                  <w:marLeft w:val="0"/>
                  <w:marRight w:val="0"/>
                  <w:marTop w:val="0"/>
                  <w:marBottom w:val="0"/>
                  <w:divBdr>
                    <w:top w:val="single" w:sz="2" w:space="1" w:color="FFFFFF"/>
                    <w:left w:val="single" w:sz="2" w:space="12" w:color="FFFFFF"/>
                    <w:bottom w:val="single" w:sz="2" w:space="1" w:color="FFFFFF"/>
                    <w:right w:val="single" w:sz="2" w:space="4" w:color="FFFFFF"/>
                  </w:divBdr>
                  <w:divsChild>
                    <w:div w:id="1232615144">
                      <w:marLeft w:val="0"/>
                      <w:marRight w:val="0"/>
                      <w:marTop w:val="0"/>
                      <w:marBottom w:val="0"/>
                      <w:divBdr>
                        <w:top w:val="none" w:sz="0" w:space="0" w:color="auto"/>
                        <w:left w:val="none" w:sz="0" w:space="0" w:color="auto"/>
                        <w:bottom w:val="none" w:sz="0" w:space="0" w:color="auto"/>
                        <w:right w:val="none" w:sz="0" w:space="0" w:color="auto"/>
                      </w:divBdr>
                    </w:div>
                  </w:divsChild>
                </w:div>
                <w:div w:id="400762654">
                  <w:marLeft w:val="0"/>
                  <w:marRight w:val="0"/>
                  <w:marTop w:val="0"/>
                  <w:marBottom w:val="0"/>
                  <w:divBdr>
                    <w:top w:val="single" w:sz="2" w:space="1" w:color="FFFFFF"/>
                    <w:left w:val="single" w:sz="2" w:space="12" w:color="FFFFFF"/>
                    <w:bottom w:val="single" w:sz="2" w:space="1" w:color="FFFFFF"/>
                    <w:right w:val="single" w:sz="2" w:space="4" w:color="FFFFFF"/>
                  </w:divBdr>
                  <w:divsChild>
                    <w:div w:id="1710687496">
                      <w:marLeft w:val="0"/>
                      <w:marRight w:val="0"/>
                      <w:marTop w:val="0"/>
                      <w:marBottom w:val="0"/>
                      <w:divBdr>
                        <w:top w:val="none" w:sz="0" w:space="0" w:color="auto"/>
                        <w:left w:val="none" w:sz="0" w:space="0" w:color="auto"/>
                        <w:bottom w:val="none" w:sz="0" w:space="0" w:color="auto"/>
                        <w:right w:val="none" w:sz="0" w:space="0" w:color="auto"/>
                      </w:divBdr>
                    </w:div>
                  </w:divsChild>
                </w:div>
                <w:div w:id="40326638">
                  <w:marLeft w:val="0"/>
                  <w:marRight w:val="0"/>
                  <w:marTop w:val="0"/>
                  <w:marBottom w:val="0"/>
                  <w:divBdr>
                    <w:top w:val="single" w:sz="2" w:space="1" w:color="FFFFFF"/>
                    <w:left w:val="single" w:sz="2" w:space="12" w:color="FFFFFF"/>
                    <w:bottom w:val="single" w:sz="2" w:space="1" w:color="FFFFFF"/>
                    <w:right w:val="single" w:sz="2" w:space="4" w:color="FFFFFF"/>
                  </w:divBdr>
                  <w:divsChild>
                    <w:div w:id="1338657654">
                      <w:marLeft w:val="0"/>
                      <w:marRight w:val="0"/>
                      <w:marTop w:val="0"/>
                      <w:marBottom w:val="0"/>
                      <w:divBdr>
                        <w:top w:val="none" w:sz="0" w:space="0" w:color="auto"/>
                        <w:left w:val="none" w:sz="0" w:space="0" w:color="auto"/>
                        <w:bottom w:val="none" w:sz="0" w:space="0" w:color="auto"/>
                        <w:right w:val="none" w:sz="0" w:space="0" w:color="auto"/>
                      </w:divBdr>
                    </w:div>
                  </w:divsChild>
                </w:div>
                <w:div w:id="2090350507">
                  <w:marLeft w:val="0"/>
                  <w:marRight w:val="0"/>
                  <w:marTop w:val="0"/>
                  <w:marBottom w:val="0"/>
                  <w:divBdr>
                    <w:top w:val="single" w:sz="2" w:space="1" w:color="FFFFFF"/>
                    <w:left w:val="single" w:sz="2" w:space="12" w:color="FFFFFF"/>
                    <w:bottom w:val="single" w:sz="2" w:space="1" w:color="FFFFFF"/>
                    <w:right w:val="single" w:sz="2" w:space="4" w:color="FFFFFF"/>
                  </w:divBdr>
                  <w:divsChild>
                    <w:div w:id="589777274">
                      <w:marLeft w:val="0"/>
                      <w:marRight w:val="0"/>
                      <w:marTop w:val="0"/>
                      <w:marBottom w:val="0"/>
                      <w:divBdr>
                        <w:top w:val="none" w:sz="0" w:space="0" w:color="auto"/>
                        <w:left w:val="none" w:sz="0" w:space="0" w:color="auto"/>
                        <w:bottom w:val="none" w:sz="0" w:space="0" w:color="auto"/>
                        <w:right w:val="none" w:sz="0" w:space="0" w:color="auto"/>
                      </w:divBdr>
                    </w:div>
                  </w:divsChild>
                </w:div>
                <w:div w:id="685836130">
                  <w:marLeft w:val="0"/>
                  <w:marRight w:val="0"/>
                  <w:marTop w:val="0"/>
                  <w:marBottom w:val="0"/>
                  <w:divBdr>
                    <w:top w:val="single" w:sz="2" w:space="1" w:color="FFFFFF"/>
                    <w:left w:val="single" w:sz="2" w:space="12" w:color="FFFFFF"/>
                    <w:bottom w:val="single" w:sz="2" w:space="1" w:color="FFFFFF"/>
                    <w:right w:val="single" w:sz="2" w:space="4" w:color="FFFFFF"/>
                  </w:divBdr>
                  <w:divsChild>
                    <w:div w:id="640355033">
                      <w:marLeft w:val="0"/>
                      <w:marRight w:val="0"/>
                      <w:marTop w:val="0"/>
                      <w:marBottom w:val="0"/>
                      <w:divBdr>
                        <w:top w:val="none" w:sz="0" w:space="0" w:color="auto"/>
                        <w:left w:val="none" w:sz="0" w:space="0" w:color="auto"/>
                        <w:bottom w:val="none" w:sz="0" w:space="0" w:color="auto"/>
                        <w:right w:val="none" w:sz="0" w:space="0" w:color="auto"/>
                      </w:divBdr>
                    </w:div>
                  </w:divsChild>
                </w:div>
                <w:div w:id="60520778">
                  <w:marLeft w:val="0"/>
                  <w:marRight w:val="0"/>
                  <w:marTop w:val="0"/>
                  <w:marBottom w:val="0"/>
                  <w:divBdr>
                    <w:top w:val="single" w:sz="2" w:space="1" w:color="FFFFFF"/>
                    <w:left w:val="single" w:sz="2" w:space="12" w:color="FFFFFF"/>
                    <w:bottom w:val="single" w:sz="2" w:space="1" w:color="FFFFFF"/>
                    <w:right w:val="single" w:sz="2" w:space="4" w:color="FFFFFF"/>
                  </w:divBdr>
                  <w:divsChild>
                    <w:div w:id="1406420153">
                      <w:marLeft w:val="0"/>
                      <w:marRight w:val="0"/>
                      <w:marTop w:val="0"/>
                      <w:marBottom w:val="0"/>
                      <w:divBdr>
                        <w:top w:val="none" w:sz="0" w:space="0" w:color="auto"/>
                        <w:left w:val="none" w:sz="0" w:space="0" w:color="auto"/>
                        <w:bottom w:val="none" w:sz="0" w:space="0" w:color="auto"/>
                        <w:right w:val="none" w:sz="0" w:space="0" w:color="auto"/>
                      </w:divBdr>
                    </w:div>
                  </w:divsChild>
                </w:div>
                <w:div w:id="1047487136">
                  <w:marLeft w:val="0"/>
                  <w:marRight w:val="0"/>
                  <w:marTop w:val="0"/>
                  <w:marBottom w:val="0"/>
                  <w:divBdr>
                    <w:top w:val="single" w:sz="2" w:space="1" w:color="FFFFFF"/>
                    <w:left w:val="single" w:sz="2" w:space="12" w:color="FFFFFF"/>
                    <w:bottom w:val="single" w:sz="2" w:space="1" w:color="FFFFFF"/>
                    <w:right w:val="single" w:sz="2" w:space="4" w:color="FFFFFF"/>
                  </w:divBdr>
                  <w:divsChild>
                    <w:div w:id="937297925">
                      <w:marLeft w:val="0"/>
                      <w:marRight w:val="0"/>
                      <w:marTop w:val="0"/>
                      <w:marBottom w:val="0"/>
                      <w:divBdr>
                        <w:top w:val="none" w:sz="0" w:space="0" w:color="auto"/>
                        <w:left w:val="none" w:sz="0" w:space="0" w:color="auto"/>
                        <w:bottom w:val="none" w:sz="0" w:space="0" w:color="auto"/>
                        <w:right w:val="none" w:sz="0" w:space="0" w:color="auto"/>
                      </w:divBdr>
                    </w:div>
                  </w:divsChild>
                </w:div>
                <w:div w:id="1955014315">
                  <w:marLeft w:val="0"/>
                  <w:marRight w:val="0"/>
                  <w:marTop w:val="0"/>
                  <w:marBottom w:val="0"/>
                  <w:divBdr>
                    <w:top w:val="single" w:sz="2" w:space="1" w:color="FFFFFF"/>
                    <w:left w:val="single" w:sz="2" w:space="12" w:color="FFFFFF"/>
                    <w:bottom w:val="single" w:sz="2" w:space="1" w:color="FFFFFF"/>
                    <w:right w:val="single" w:sz="2" w:space="4" w:color="FFFFFF"/>
                  </w:divBdr>
                  <w:divsChild>
                    <w:div w:id="686293379">
                      <w:marLeft w:val="0"/>
                      <w:marRight w:val="0"/>
                      <w:marTop w:val="0"/>
                      <w:marBottom w:val="0"/>
                      <w:divBdr>
                        <w:top w:val="none" w:sz="0" w:space="0" w:color="auto"/>
                        <w:left w:val="none" w:sz="0" w:space="0" w:color="auto"/>
                        <w:bottom w:val="none" w:sz="0" w:space="0" w:color="auto"/>
                        <w:right w:val="none" w:sz="0" w:space="0" w:color="auto"/>
                      </w:divBdr>
                    </w:div>
                  </w:divsChild>
                </w:div>
                <w:div w:id="181827107">
                  <w:marLeft w:val="0"/>
                  <w:marRight w:val="0"/>
                  <w:marTop w:val="0"/>
                  <w:marBottom w:val="0"/>
                  <w:divBdr>
                    <w:top w:val="single" w:sz="2" w:space="1" w:color="FFFFFF"/>
                    <w:left w:val="single" w:sz="2" w:space="12" w:color="FFFFFF"/>
                    <w:bottom w:val="single" w:sz="2" w:space="1" w:color="FFFFFF"/>
                    <w:right w:val="single" w:sz="2" w:space="4" w:color="FFFFFF"/>
                  </w:divBdr>
                  <w:divsChild>
                    <w:div w:id="1924145631">
                      <w:marLeft w:val="0"/>
                      <w:marRight w:val="0"/>
                      <w:marTop w:val="0"/>
                      <w:marBottom w:val="0"/>
                      <w:divBdr>
                        <w:top w:val="none" w:sz="0" w:space="0" w:color="auto"/>
                        <w:left w:val="none" w:sz="0" w:space="0" w:color="auto"/>
                        <w:bottom w:val="none" w:sz="0" w:space="0" w:color="auto"/>
                        <w:right w:val="none" w:sz="0" w:space="0" w:color="auto"/>
                      </w:divBdr>
                    </w:div>
                  </w:divsChild>
                </w:div>
                <w:div w:id="351537962">
                  <w:marLeft w:val="0"/>
                  <w:marRight w:val="0"/>
                  <w:marTop w:val="0"/>
                  <w:marBottom w:val="0"/>
                  <w:divBdr>
                    <w:top w:val="single" w:sz="2" w:space="1" w:color="FFFFFF"/>
                    <w:left w:val="single" w:sz="2" w:space="12" w:color="FFFFFF"/>
                    <w:bottom w:val="single" w:sz="2" w:space="1" w:color="FFFFFF"/>
                    <w:right w:val="single" w:sz="2" w:space="4" w:color="FFFFFF"/>
                  </w:divBdr>
                  <w:divsChild>
                    <w:div w:id="1007709262">
                      <w:marLeft w:val="0"/>
                      <w:marRight w:val="0"/>
                      <w:marTop w:val="0"/>
                      <w:marBottom w:val="0"/>
                      <w:divBdr>
                        <w:top w:val="none" w:sz="0" w:space="0" w:color="auto"/>
                        <w:left w:val="none" w:sz="0" w:space="0" w:color="auto"/>
                        <w:bottom w:val="none" w:sz="0" w:space="0" w:color="auto"/>
                        <w:right w:val="none" w:sz="0" w:space="0" w:color="auto"/>
                      </w:divBdr>
                    </w:div>
                  </w:divsChild>
                </w:div>
                <w:div w:id="1674142353">
                  <w:marLeft w:val="0"/>
                  <w:marRight w:val="0"/>
                  <w:marTop w:val="0"/>
                  <w:marBottom w:val="0"/>
                  <w:divBdr>
                    <w:top w:val="single" w:sz="2" w:space="1" w:color="FFFFFF"/>
                    <w:left w:val="single" w:sz="2" w:space="12" w:color="FFFFFF"/>
                    <w:bottom w:val="single" w:sz="2" w:space="1" w:color="FFFFFF"/>
                    <w:right w:val="single" w:sz="2" w:space="4" w:color="FFFFFF"/>
                  </w:divBdr>
                  <w:divsChild>
                    <w:div w:id="1616055856">
                      <w:marLeft w:val="0"/>
                      <w:marRight w:val="0"/>
                      <w:marTop w:val="0"/>
                      <w:marBottom w:val="0"/>
                      <w:divBdr>
                        <w:top w:val="none" w:sz="0" w:space="0" w:color="auto"/>
                        <w:left w:val="none" w:sz="0" w:space="0" w:color="auto"/>
                        <w:bottom w:val="none" w:sz="0" w:space="0" w:color="auto"/>
                        <w:right w:val="none" w:sz="0" w:space="0" w:color="auto"/>
                      </w:divBdr>
                    </w:div>
                  </w:divsChild>
                </w:div>
                <w:div w:id="842476713">
                  <w:marLeft w:val="0"/>
                  <w:marRight w:val="0"/>
                  <w:marTop w:val="0"/>
                  <w:marBottom w:val="0"/>
                  <w:divBdr>
                    <w:top w:val="single" w:sz="2" w:space="1" w:color="FFFFFF"/>
                    <w:left w:val="single" w:sz="2" w:space="12" w:color="FFFFFF"/>
                    <w:bottom w:val="single" w:sz="2" w:space="1" w:color="FFFFFF"/>
                    <w:right w:val="single" w:sz="2" w:space="4" w:color="FFFFFF"/>
                  </w:divBdr>
                  <w:divsChild>
                    <w:div w:id="197088974">
                      <w:marLeft w:val="0"/>
                      <w:marRight w:val="0"/>
                      <w:marTop w:val="0"/>
                      <w:marBottom w:val="0"/>
                      <w:divBdr>
                        <w:top w:val="none" w:sz="0" w:space="0" w:color="auto"/>
                        <w:left w:val="none" w:sz="0" w:space="0" w:color="auto"/>
                        <w:bottom w:val="none" w:sz="0" w:space="0" w:color="auto"/>
                        <w:right w:val="none" w:sz="0" w:space="0" w:color="auto"/>
                      </w:divBdr>
                    </w:div>
                  </w:divsChild>
                </w:div>
                <w:div w:id="271207211">
                  <w:marLeft w:val="0"/>
                  <w:marRight w:val="0"/>
                  <w:marTop w:val="0"/>
                  <w:marBottom w:val="0"/>
                  <w:divBdr>
                    <w:top w:val="single" w:sz="2" w:space="1" w:color="FFFFFF"/>
                    <w:left w:val="single" w:sz="2" w:space="12" w:color="FFFFFF"/>
                    <w:bottom w:val="single" w:sz="2" w:space="1" w:color="FFFFFF"/>
                    <w:right w:val="single" w:sz="2" w:space="4" w:color="FFFFFF"/>
                  </w:divBdr>
                  <w:divsChild>
                    <w:div w:id="1631472786">
                      <w:marLeft w:val="0"/>
                      <w:marRight w:val="0"/>
                      <w:marTop w:val="0"/>
                      <w:marBottom w:val="0"/>
                      <w:divBdr>
                        <w:top w:val="none" w:sz="0" w:space="0" w:color="auto"/>
                        <w:left w:val="none" w:sz="0" w:space="0" w:color="auto"/>
                        <w:bottom w:val="none" w:sz="0" w:space="0" w:color="auto"/>
                        <w:right w:val="none" w:sz="0" w:space="0" w:color="auto"/>
                      </w:divBdr>
                    </w:div>
                  </w:divsChild>
                </w:div>
                <w:div w:id="915287242">
                  <w:marLeft w:val="0"/>
                  <w:marRight w:val="0"/>
                  <w:marTop w:val="0"/>
                  <w:marBottom w:val="0"/>
                  <w:divBdr>
                    <w:top w:val="single" w:sz="2" w:space="1" w:color="FFFFFF"/>
                    <w:left w:val="single" w:sz="2" w:space="12" w:color="FFFFFF"/>
                    <w:bottom w:val="single" w:sz="2" w:space="1" w:color="FFFFFF"/>
                    <w:right w:val="single" w:sz="2" w:space="4" w:color="FFFFFF"/>
                  </w:divBdr>
                  <w:divsChild>
                    <w:div w:id="1329942705">
                      <w:marLeft w:val="0"/>
                      <w:marRight w:val="0"/>
                      <w:marTop w:val="0"/>
                      <w:marBottom w:val="0"/>
                      <w:divBdr>
                        <w:top w:val="none" w:sz="0" w:space="0" w:color="auto"/>
                        <w:left w:val="none" w:sz="0" w:space="0" w:color="auto"/>
                        <w:bottom w:val="none" w:sz="0" w:space="0" w:color="auto"/>
                        <w:right w:val="none" w:sz="0" w:space="0" w:color="auto"/>
                      </w:divBdr>
                    </w:div>
                  </w:divsChild>
                </w:div>
                <w:div w:id="1735545529">
                  <w:marLeft w:val="0"/>
                  <w:marRight w:val="0"/>
                  <w:marTop w:val="0"/>
                  <w:marBottom w:val="0"/>
                  <w:divBdr>
                    <w:top w:val="single" w:sz="2" w:space="1" w:color="FFFFFF"/>
                    <w:left w:val="single" w:sz="2" w:space="12" w:color="FFFFFF"/>
                    <w:bottom w:val="single" w:sz="2" w:space="1" w:color="FFFFFF"/>
                    <w:right w:val="single" w:sz="2" w:space="4" w:color="FFFFFF"/>
                  </w:divBdr>
                  <w:divsChild>
                    <w:div w:id="1213342612">
                      <w:marLeft w:val="0"/>
                      <w:marRight w:val="0"/>
                      <w:marTop w:val="0"/>
                      <w:marBottom w:val="0"/>
                      <w:divBdr>
                        <w:top w:val="none" w:sz="0" w:space="0" w:color="auto"/>
                        <w:left w:val="none" w:sz="0" w:space="0" w:color="auto"/>
                        <w:bottom w:val="none" w:sz="0" w:space="0" w:color="auto"/>
                        <w:right w:val="none" w:sz="0" w:space="0" w:color="auto"/>
                      </w:divBdr>
                    </w:div>
                  </w:divsChild>
                </w:div>
                <w:div w:id="555970272">
                  <w:marLeft w:val="0"/>
                  <w:marRight w:val="0"/>
                  <w:marTop w:val="0"/>
                  <w:marBottom w:val="0"/>
                  <w:divBdr>
                    <w:top w:val="single" w:sz="2" w:space="1" w:color="FFFFFF"/>
                    <w:left w:val="single" w:sz="2" w:space="12" w:color="FFFFFF"/>
                    <w:bottom w:val="single" w:sz="2" w:space="1" w:color="FFFFFF"/>
                    <w:right w:val="single" w:sz="2" w:space="4" w:color="FFFFFF"/>
                  </w:divBdr>
                  <w:divsChild>
                    <w:div w:id="498935037">
                      <w:marLeft w:val="0"/>
                      <w:marRight w:val="0"/>
                      <w:marTop w:val="0"/>
                      <w:marBottom w:val="0"/>
                      <w:divBdr>
                        <w:top w:val="none" w:sz="0" w:space="0" w:color="auto"/>
                        <w:left w:val="none" w:sz="0" w:space="0" w:color="auto"/>
                        <w:bottom w:val="none" w:sz="0" w:space="0" w:color="auto"/>
                        <w:right w:val="none" w:sz="0" w:space="0" w:color="auto"/>
                      </w:divBdr>
                    </w:div>
                  </w:divsChild>
                </w:div>
                <w:div w:id="1834954423">
                  <w:marLeft w:val="0"/>
                  <w:marRight w:val="0"/>
                  <w:marTop w:val="0"/>
                  <w:marBottom w:val="0"/>
                  <w:divBdr>
                    <w:top w:val="single" w:sz="2" w:space="1" w:color="FFFFFF"/>
                    <w:left w:val="single" w:sz="2" w:space="12" w:color="FFFFFF"/>
                    <w:bottom w:val="single" w:sz="2" w:space="1" w:color="FFFFFF"/>
                    <w:right w:val="single" w:sz="2" w:space="4" w:color="FFFFFF"/>
                  </w:divBdr>
                  <w:divsChild>
                    <w:div w:id="509954106">
                      <w:marLeft w:val="0"/>
                      <w:marRight w:val="0"/>
                      <w:marTop w:val="0"/>
                      <w:marBottom w:val="0"/>
                      <w:divBdr>
                        <w:top w:val="none" w:sz="0" w:space="0" w:color="auto"/>
                        <w:left w:val="none" w:sz="0" w:space="0" w:color="auto"/>
                        <w:bottom w:val="none" w:sz="0" w:space="0" w:color="auto"/>
                        <w:right w:val="none" w:sz="0" w:space="0" w:color="auto"/>
                      </w:divBdr>
                    </w:div>
                  </w:divsChild>
                </w:div>
                <w:div w:id="826868258">
                  <w:marLeft w:val="0"/>
                  <w:marRight w:val="0"/>
                  <w:marTop w:val="0"/>
                  <w:marBottom w:val="0"/>
                  <w:divBdr>
                    <w:top w:val="single" w:sz="2" w:space="1" w:color="FFFFFF"/>
                    <w:left w:val="single" w:sz="2" w:space="12" w:color="FFFFFF"/>
                    <w:bottom w:val="single" w:sz="2" w:space="1" w:color="FFFFFF"/>
                    <w:right w:val="single" w:sz="2" w:space="4" w:color="FFFFFF"/>
                  </w:divBdr>
                  <w:divsChild>
                    <w:div w:id="685786849">
                      <w:marLeft w:val="0"/>
                      <w:marRight w:val="0"/>
                      <w:marTop w:val="0"/>
                      <w:marBottom w:val="0"/>
                      <w:divBdr>
                        <w:top w:val="none" w:sz="0" w:space="0" w:color="auto"/>
                        <w:left w:val="none" w:sz="0" w:space="0" w:color="auto"/>
                        <w:bottom w:val="none" w:sz="0" w:space="0" w:color="auto"/>
                        <w:right w:val="none" w:sz="0" w:space="0" w:color="auto"/>
                      </w:divBdr>
                    </w:div>
                  </w:divsChild>
                </w:div>
                <w:div w:id="1812864592">
                  <w:marLeft w:val="0"/>
                  <w:marRight w:val="0"/>
                  <w:marTop w:val="0"/>
                  <w:marBottom w:val="0"/>
                  <w:divBdr>
                    <w:top w:val="single" w:sz="2" w:space="1" w:color="FFFFFF"/>
                    <w:left w:val="single" w:sz="2" w:space="12" w:color="FFFFFF"/>
                    <w:bottom w:val="single" w:sz="2" w:space="1" w:color="FFFFFF"/>
                    <w:right w:val="single" w:sz="2" w:space="4" w:color="FFFFFF"/>
                  </w:divBdr>
                  <w:divsChild>
                    <w:div w:id="1654143730">
                      <w:marLeft w:val="0"/>
                      <w:marRight w:val="0"/>
                      <w:marTop w:val="0"/>
                      <w:marBottom w:val="0"/>
                      <w:divBdr>
                        <w:top w:val="none" w:sz="0" w:space="0" w:color="auto"/>
                        <w:left w:val="none" w:sz="0" w:space="0" w:color="auto"/>
                        <w:bottom w:val="none" w:sz="0" w:space="0" w:color="auto"/>
                        <w:right w:val="none" w:sz="0" w:space="0" w:color="auto"/>
                      </w:divBdr>
                    </w:div>
                  </w:divsChild>
                </w:div>
                <w:div w:id="700980669">
                  <w:marLeft w:val="0"/>
                  <w:marRight w:val="0"/>
                  <w:marTop w:val="0"/>
                  <w:marBottom w:val="0"/>
                  <w:divBdr>
                    <w:top w:val="single" w:sz="2" w:space="1" w:color="FFFFFF"/>
                    <w:left w:val="single" w:sz="2" w:space="12" w:color="FFFFFF"/>
                    <w:bottom w:val="single" w:sz="2" w:space="1" w:color="FFFFFF"/>
                    <w:right w:val="single" w:sz="2" w:space="4" w:color="FFFFFF"/>
                  </w:divBdr>
                  <w:divsChild>
                    <w:div w:id="1946158375">
                      <w:marLeft w:val="0"/>
                      <w:marRight w:val="0"/>
                      <w:marTop w:val="0"/>
                      <w:marBottom w:val="0"/>
                      <w:divBdr>
                        <w:top w:val="none" w:sz="0" w:space="0" w:color="auto"/>
                        <w:left w:val="none" w:sz="0" w:space="0" w:color="auto"/>
                        <w:bottom w:val="none" w:sz="0" w:space="0" w:color="auto"/>
                        <w:right w:val="none" w:sz="0" w:space="0" w:color="auto"/>
                      </w:divBdr>
                    </w:div>
                  </w:divsChild>
                </w:div>
                <w:div w:id="523862007">
                  <w:marLeft w:val="0"/>
                  <w:marRight w:val="0"/>
                  <w:marTop w:val="0"/>
                  <w:marBottom w:val="0"/>
                  <w:divBdr>
                    <w:top w:val="single" w:sz="2" w:space="1" w:color="FFFFFF"/>
                    <w:left w:val="single" w:sz="2" w:space="12" w:color="FFFFFF"/>
                    <w:bottom w:val="single" w:sz="2" w:space="1" w:color="FFFFFF"/>
                    <w:right w:val="single" w:sz="2" w:space="4" w:color="FFFFFF"/>
                  </w:divBdr>
                  <w:divsChild>
                    <w:div w:id="1658924489">
                      <w:marLeft w:val="0"/>
                      <w:marRight w:val="0"/>
                      <w:marTop w:val="0"/>
                      <w:marBottom w:val="0"/>
                      <w:divBdr>
                        <w:top w:val="none" w:sz="0" w:space="0" w:color="auto"/>
                        <w:left w:val="none" w:sz="0" w:space="0" w:color="auto"/>
                        <w:bottom w:val="none" w:sz="0" w:space="0" w:color="auto"/>
                        <w:right w:val="none" w:sz="0" w:space="0" w:color="auto"/>
                      </w:divBdr>
                    </w:div>
                  </w:divsChild>
                </w:div>
                <w:div w:id="1540243534">
                  <w:marLeft w:val="0"/>
                  <w:marRight w:val="0"/>
                  <w:marTop w:val="0"/>
                  <w:marBottom w:val="0"/>
                  <w:divBdr>
                    <w:top w:val="single" w:sz="2" w:space="1" w:color="FFFFFF"/>
                    <w:left w:val="single" w:sz="2" w:space="12" w:color="FFFFFF"/>
                    <w:bottom w:val="single" w:sz="2" w:space="4" w:color="FFFFFF"/>
                    <w:right w:val="single" w:sz="2" w:space="4" w:color="FFFFFF"/>
                  </w:divBdr>
                  <w:divsChild>
                    <w:div w:id="14236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34423">
          <w:marLeft w:val="0"/>
          <w:marRight w:val="0"/>
          <w:marTop w:val="0"/>
          <w:marBottom w:val="335"/>
          <w:divBdr>
            <w:top w:val="none" w:sz="0" w:space="0" w:color="auto"/>
            <w:left w:val="none" w:sz="0" w:space="0" w:color="auto"/>
            <w:bottom w:val="none" w:sz="0" w:space="0" w:color="auto"/>
            <w:right w:val="none" w:sz="0" w:space="0" w:color="auto"/>
          </w:divBdr>
          <w:divsChild>
            <w:div w:id="2001352209">
              <w:marLeft w:val="0"/>
              <w:marRight w:val="0"/>
              <w:marTop w:val="0"/>
              <w:marBottom w:val="0"/>
              <w:divBdr>
                <w:top w:val="none" w:sz="0" w:space="0" w:color="auto"/>
                <w:left w:val="none" w:sz="0" w:space="0" w:color="auto"/>
                <w:bottom w:val="none" w:sz="0" w:space="0" w:color="auto"/>
                <w:right w:val="none" w:sz="0" w:space="0" w:color="auto"/>
              </w:divBdr>
              <w:divsChild>
                <w:div w:id="1101296775">
                  <w:marLeft w:val="0"/>
                  <w:marRight w:val="0"/>
                  <w:marTop w:val="0"/>
                  <w:marBottom w:val="0"/>
                  <w:divBdr>
                    <w:top w:val="single" w:sz="2" w:space="4" w:color="FFFFFF"/>
                    <w:left w:val="single" w:sz="2" w:space="12" w:color="FFFFFF"/>
                    <w:bottom w:val="single" w:sz="2" w:space="1" w:color="FFFFFF"/>
                    <w:right w:val="single" w:sz="2" w:space="4" w:color="FFFFFF"/>
                  </w:divBdr>
                  <w:divsChild>
                    <w:div w:id="994915350">
                      <w:marLeft w:val="0"/>
                      <w:marRight w:val="0"/>
                      <w:marTop w:val="0"/>
                      <w:marBottom w:val="0"/>
                      <w:divBdr>
                        <w:top w:val="none" w:sz="0" w:space="0" w:color="auto"/>
                        <w:left w:val="none" w:sz="0" w:space="0" w:color="auto"/>
                        <w:bottom w:val="none" w:sz="0" w:space="0" w:color="auto"/>
                        <w:right w:val="none" w:sz="0" w:space="0" w:color="auto"/>
                      </w:divBdr>
                    </w:div>
                  </w:divsChild>
                </w:div>
                <w:div w:id="691883817">
                  <w:marLeft w:val="0"/>
                  <w:marRight w:val="0"/>
                  <w:marTop w:val="0"/>
                  <w:marBottom w:val="0"/>
                  <w:divBdr>
                    <w:top w:val="single" w:sz="2" w:space="1" w:color="FFFFFF"/>
                    <w:left w:val="single" w:sz="2" w:space="12" w:color="FFFFFF"/>
                    <w:bottom w:val="single" w:sz="2" w:space="1" w:color="FFFFFF"/>
                    <w:right w:val="single" w:sz="2" w:space="4" w:color="FFFFFF"/>
                  </w:divBdr>
                  <w:divsChild>
                    <w:div w:id="459807340">
                      <w:marLeft w:val="0"/>
                      <w:marRight w:val="0"/>
                      <w:marTop w:val="0"/>
                      <w:marBottom w:val="0"/>
                      <w:divBdr>
                        <w:top w:val="none" w:sz="0" w:space="0" w:color="auto"/>
                        <w:left w:val="none" w:sz="0" w:space="0" w:color="auto"/>
                        <w:bottom w:val="none" w:sz="0" w:space="0" w:color="auto"/>
                        <w:right w:val="none" w:sz="0" w:space="0" w:color="auto"/>
                      </w:divBdr>
                    </w:div>
                  </w:divsChild>
                </w:div>
                <w:div w:id="1045910650">
                  <w:marLeft w:val="0"/>
                  <w:marRight w:val="0"/>
                  <w:marTop w:val="0"/>
                  <w:marBottom w:val="0"/>
                  <w:divBdr>
                    <w:top w:val="single" w:sz="2" w:space="1" w:color="FFFFFF"/>
                    <w:left w:val="single" w:sz="2" w:space="12" w:color="FFFFFF"/>
                    <w:bottom w:val="single" w:sz="2" w:space="1" w:color="FFFFFF"/>
                    <w:right w:val="single" w:sz="2" w:space="4" w:color="FFFFFF"/>
                  </w:divBdr>
                  <w:divsChild>
                    <w:div w:id="1773159640">
                      <w:marLeft w:val="0"/>
                      <w:marRight w:val="0"/>
                      <w:marTop w:val="0"/>
                      <w:marBottom w:val="0"/>
                      <w:divBdr>
                        <w:top w:val="none" w:sz="0" w:space="0" w:color="auto"/>
                        <w:left w:val="none" w:sz="0" w:space="0" w:color="auto"/>
                        <w:bottom w:val="none" w:sz="0" w:space="0" w:color="auto"/>
                        <w:right w:val="none" w:sz="0" w:space="0" w:color="auto"/>
                      </w:divBdr>
                    </w:div>
                  </w:divsChild>
                </w:div>
                <w:div w:id="1791974499">
                  <w:marLeft w:val="0"/>
                  <w:marRight w:val="0"/>
                  <w:marTop w:val="0"/>
                  <w:marBottom w:val="0"/>
                  <w:divBdr>
                    <w:top w:val="single" w:sz="2" w:space="1" w:color="FFFFFF"/>
                    <w:left w:val="single" w:sz="2" w:space="12" w:color="FFFFFF"/>
                    <w:bottom w:val="single" w:sz="2" w:space="1" w:color="FFFFFF"/>
                    <w:right w:val="single" w:sz="2" w:space="4" w:color="FFFFFF"/>
                  </w:divBdr>
                  <w:divsChild>
                    <w:div w:id="1876116824">
                      <w:marLeft w:val="0"/>
                      <w:marRight w:val="0"/>
                      <w:marTop w:val="0"/>
                      <w:marBottom w:val="0"/>
                      <w:divBdr>
                        <w:top w:val="none" w:sz="0" w:space="0" w:color="auto"/>
                        <w:left w:val="none" w:sz="0" w:space="0" w:color="auto"/>
                        <w:bottom w:val="none" w:sz="0" w:space="0" w:color="auto"/>
                        <w:right w:val="none" w:sz="0" w:space="0" w:color="auto"/>
                      </w:divBdr>
                    </w:div>
                  </w:divsChild>
                </w:div>
                <w:div w:id="1128620368">
                  <w:marLeft w:val="0"/>
                  <w:marRight w:val="0"/>
                  <w:marTop w:val="0"/>
                  <w:marBottom w:val="0"/>
                  <w:divBdr>
                    <w:top w:val="single" w:sz="2" w:space="1" w:color="FFFFFF"/>
                    <w:left w:val="single" w:sz="2" w:space="12" w:color="FFFFFF"/>
                    <w:bottom w:val="single" w:sz="2" w:space="1" w:color="FFFFFF"/>
                    <w:right w:val="single" w:sz="2" w:space="4" w:color="FFFFFF"/>
                  </w:divBdr>
                  <w:divsChild>
                    <w:div w:id="1804349989">
                      <w:marLeft w:val="0"/>
                      <w:marRight w:val="0"/>
                      <w:marTop w:val="0"/>
                      <w:marBottom w:val="0"/>
                      <w:divBdr>
                        <w:top w:val="none" w:sz="0" w:space="0" w:color="auto"/>
                        <w:left w:val="none" w:sz="0" w:space="0" w:color="auto"/>
                        <w:bottom w:val="none" w:sz="0" w:space="0" w:color="auto"/>
                        <w:right w:val="none" w:sz="0" w:space="0" w:color="auto"/>
                      </w:divBdr>
                    </w:div>
                  </w:divsChild>
                </w:div>
                <w:div w:id="1182889961">
                  <w:marLeft w:val="0"/>
                  <w:marRight w:val="0"/>
                  <w:marTop w:val="0"/>
                  <w:marBottom w:val="0"/>
                  <w:divBdr>
                    <w:top w:val="single" w:sz="2" w:space="1" w:color="FFFFFF"/>
                    <w:left w:val="single" w:sz="2" w:space="12" w:color="FFFFFF"/>
                    <w:bottom w:val="single" w:sz="2" w:space="1" w:color="FFFFFF"/>
                    <w:right w:val="single" w:sz="2" w:space="4" w:color="FFFFFF"/>
                  </w:divBdr>
                  <w:divsChild>
                    <w:div w:id="1439761240">
                      <w:marLeft w:val="0"/>
                      <w:marRight w:val="0"/>
                      <w:marTop w:val="0"/>
                      <w:marBottom w:val="0"/>
                      <w:divBdr>
                        <w:top w:val="none" w:sz="0" w:space="0" w:color="auto"/>
                        <w:left w:val="none" w:sz="0" w:space="0" w:color="auto"/>
                        <w:bottom w:val="none" w:sz="0" w:space="0" w:color="auto"/>
                        <w:right w:val="none" w:sz="0" w:space="0" w:color="auto"/>
                      </w:divBdr>
                    </w:div>
                  </w:divsChild>
                </w:div>
                <w:div w:id="251281067">
                  <w:marLeft w:val="0"/>
                  <w:marRight w:val="0"/>
                  <w:marTop w:val="0"/>
                  <w:marBottom w:val="0"/>
                  <w:divBdr>
                    <w:top w:val="single" w:sz="2" w:space="1" w:color="FFFFFF"/>
                    <w:left w:val="single" w:sz="2" w:space="12" w:color="FFFFFF"/>
                    <w:bottom w:val="single" w:sz="2" w:space="1" w:color="FFFFFF"/>
                    <w:right w:val="single" w:sz="2" w:space="4" w:color="FFFFFF"/>
                  </w:divBdr>
                  <w:divsChild>
                    <w:div w:id="1635132482">
                      <w:marLeft w:val="0"/>
                      <w:marRight w:val="0"/>
                      <w:marTop w:val="0"/>
                      <w:marBottom w:val="0"/>
                      <w:divBdr>
                        <w:top w:val="none" w:sz="0" w:space="0" w:color="auto"/>
                        <w:left w:val="none" w:sz="0" w:space="0" w:color="auto"/>
                        <w:bottom w:val="none" w:sz="0" w:space="0" w:color="auto"/>
                        <w:right w:val="none" w:sz="0" w:space="0" w:color="auto"/>
                      </w:divBdr>
                    </w:div>
                  </w:divsChild>
                </w:div>
                <w:div w:id="656150859">
                  <w:marLeft w:val="0"/>
                  <w:marRight w:val="0"/>
                  <w:marTop w:val="0"/>
                  <w:marBottom w:val="0"/>
                  <w:divBdr>
                    <w:top w:val="single" w:sz="2" w:space="1" w:color="FFFFFF"/>
                    <w:left w:val="single" w:sz="2" w:space="12" w:color="FFFFFF"/>
                    <w:bottom w:val="single" w:sz="2" w:space="1" w:color="FFFFFF"/>
                    <w:right w:val="single" w:sz="2" w:space="4" w:color="FFFFFF"/>
                  </w:divBdr>
                  <w:divsChild>
                    <w:div w:id="977144670">
                      <w:marLeft w:val="0"/>
                      <w:marRight w:val="0"/>
                      <w:marTop w:val="0"/>
                      <w:marBottom w:val="0"/>
                      <w:divBdr>
                        <w:top w:val="none" w:sz="0" w:space="0" w:color="auto"/>
                        <w:left w:val="none" w:sz="0" w:space="0" w:color="auto"/>
                        <w:bottom w:val="none" w:sz="0" w:space="0" w:color="auto"/>
                        <w:right w:val="none" w:sz="0" w:space="0" w:color="auto"/>
                      </w:divBdr>
                    </w:div>
                  </w:divsChild>
                </w:div>
                <w:div w:id="1161695523">
                  <w:marLeft w:val="0"/>
                  <w:marRight w:val="0"/>
                  <w:marTop w:val="0"/>
                  <w:marBottom w:val="0"/>
                  <w:divBdr>
                    <w:top w:val="single" w:sz="2" w:space="1" w:color="FFFFFF"/>
                    <w:left w:val="single" w:sz="2" w:space="12" w:color="FFFFFF"/>
                    <w:bottom w:val="single" w:sz="2" w:space="1" w:color="FFFFFF"/>
                    <w:right w:val="single" w:sz="2" w:space="4" w:color="FFFFFF"/>
                  </w:divBdr>
                  <w:divsChild>
                    <w:div w:id="2076049570">
                      <w:marLeft w:val="0"/>
                      <w:marRight w:val="0"/>
                      <w:marTop w:val="0"/>
                      <w:marBottom w:val="0"/>
                      <w:divBdr>
                        <w:top w:val="none" w:sz="0" w:space="0" w:color="auto"/>
                        <w:left w:val="none" w:sz="0" w:space="0" w:color="auto"/>
                        <w:bottom w:val="none" w:sz="0" w:space="0" w:color="auto"/>
                        <w:right w:val="none" w:sz="0" w:space="0" w:color="auto"/>
                      </w:divBdr>
                    </w:div>
                  </w:divsChild>
                </w:div>
                <w:div w:id="1295285702">
                  <w:marLeft w:val="0"/>
                  <w:marRight w:val="0"/>
                  <w:marTop w:val="0"/>
                  <w:marBottom w:val="0"/>
                  <w:divBdr>
                    <w:top w:val="single" w:sz="2" w:space="1" w:color="FFFFFF"/>
                    <w:left w:val="single" w:sz="2" w:space="12" w:color="FFFFFF"/>
                    <w:bottom w:val="single" w:sz="2" w:space="1" w:color="FFFFFF"/>
                    <w:right w:val="single" w:sz="2" w:space="4" w:color="FFFFFF"/>
                  </w:divBdr>
                  <w:divsChild>
                    <w:div w:id="1807577682">
                      <w:marLeft w:val="0"/>
                      <w:marRight w:val="0"/>
                      <w:marTop w:val="0"/>
                      <w:marBottom w:val="0"/>
                      <w:divBdr>
                        <w:top w:val="none" w:sz="0" w:space="0" w:color="auto"/>
                        <w:left w:val="none" w:sz="0" w:space="0" w:color="auto"/>
                        <w:bottom w:val="none" w:sz="0" w:space="0" w:color="auto"/>
                        <w:right w:val="none" w:sz="0" w:space="0" w:color="auto"/>
                      </w:divBdr>
                    </w:div>
                  </w:divsChild>
                </w:div>
                <w:div w:id="332143131">
                  <w:marLeft w:val="0"/>
                  <w:marRight w:val="0"/>
                  <w:marTop w:val="0"/>
                  <w:marBottom w:val="0"/>
                  <w:divBdr>
                    <w:top w:val="single" w:sz="2" w:space="1" w:color="FFFFFF"/>
                    <w:left w:val="single" w:sz="2" w:space="12" w:color="FFFFFF"/>
                    <w:bottom w:val="single" w:sz="2" w:space="1" w:color="FFFFFF"/>
                    <w:right w:val="single" w:sz="2" w:space="4" w:color="FFFFFF"/>
                  </w:divBdr>
                  <w:divsChild>
                    <w:div w:id="1395734152">
                      <w:marLeft w:val="0"/>
                      <w:marRight w:val="0"/>
                      <w:marTop w:val="0"/>
                      <w:marBottom w:val="0"/>
                      <w:divBdr>
                        <w:top w:val="none" w:sz="0" w:space="0" w:color="auto"/>
                        <w:left w:val="none" w:sz="0" w:space="0" w:color="auto"/>
                        <w:bottom w:val="none" w:sz="0" w:space="0" w:color="auto"/>
                        <w:right w:val="none" w:sz="0" w:space="0" w:color="auto"/>
                      </w:divBdr>
                    </w:div>
                  </w:divsChild>
                </w:div>
                <w:div w:id="738407172">
                  <w:marLeft w:val="0"/>
                  <w:marRight w:val="0"/>
                  <w:marTop w:val="0"/>
                  <w:marBottom w:val="0"/>
                  <w:divBdr>
                    <w:top w:val="single" w:sz="2" w:space="1" w:color="FFFFFF"/>
                    <w:left w:val="single" w:sz="2" w:space="12" w:color="FFFFFF"/>
                    <w:bottom w:val="single" w:sz="2" w:space="1" w:color="FFFFFF"/>
                    <w:right w:val="single" w:sz="2" w:space="4" w:color="FFFFFF"/>
                  </w:divBdr>
                  <w:divsChild>
                    <w:div w:id="2109152119">
                      <w:marLeft w:val="0"/>
                      <w:marRight w:val="0"/>
                      <w:marTop w:val="0"/>
                      <w:marBottom w:val="0"/>
                      <w:divBdr>
                        <w:top w:val="none" w:sz="0" w:space="0" w:color="auto"/>
                        <w:left w:val="none" w:sz="0" w:space="0" w:color="auto"/>
                        <w:bottom w:val="none" w:sz="0" w:space="0" w:color="auto"/>
                        <w:right w:val="none" w:sz="0" w:space="0" w:color="auto"/>
                      </w:divBdr>
                    </w:div>
                  </w:divsChild>
                </w:div>
                <w:div w:id="789470137">
                  <w:marLeft w:val="0"/>
                  <w:marRight w:val="0"/>
                  <w:marTop w:val="0"/>
                  <w:marBottom w:val="0"/>
                  <w:divBdr>
                    <w:top w:val="single" w:sz="2" w:space="1" w:color="FFFFFF"/>
                    <w:left w:val="single" w:sz="2" w:space="12" w:color="FFFFFF"/>
                    <w:bottom w:val="single" w:sz="2" w:space="1" w:color="FFFFFF"/>
                    <w:right w:val="single" w:sz="2" w:space="4" w:color="FFFFFF"/>
                  </w:divBdr>
                  <w:divsChild>
                    <w:div w:id="746534433">
                      <w:marLeft w:val="0"/>
                      <w:marRight w:val="0"/>
                      <w:marTop w:val="0"/>
                      <w:marBottom w:val="0"/>
                      <w:divBdr>
                        <w:top w:val="none" w:sz="0" w:space="0" w:color="auto"/>
                        <w:left w:val="none" w:sz="0" w:space="0" w:color="auto"/>
                        <w:bottom w:val="none" w:sz="0" w:space="0" w:color="auto"/>
                        <w:right w:val="none" w:sz="0" w:space="0" w:color="auto"/>
                      </w:divBdr>
                    </w:div>
                  </w:divsChild>
                </w:div>
                <w:div w:id="1549220945">
                  <w:marLeft w:val="0"/>
                  <w:marRight w:val="0"/>
                  <w:marTop w:val="0"/>
                  <w:marBottom w:val="0"/>
                  <w:divBdr>
                    <w:top w:val="single" w:sz="2" w:space="1" w:color="FFFFFF"/>
                    <w:left w:val="single" w:sz="2" w:space="12" w:color="FFFFFF"/>
                    <w:bottom w:val="single" w:sz="2" w:space="1" w:color="FFFFFF"/>
                    <w:right w:val="single" w:sz="2" w:space="4" w:color="FFFFFF"/>
                  </w:divBdr>
                  <w:divsChild>
                    <w:div w:id="1899127854">
                      <w:marLeft w:val="0"/>
                      <w:marRight w:val="0"/>
                      <w:marTop w:val="0"/>
                      <w:marBottom w:val="0"/>
                      <w:divBdr>
                        <w:top w:val="none" w:sz="0" w:space="0" w:color="auto"/>
                        <w:left w:val="none" w:sz="0" w:space="0" w:color="auto"/>
                        <w:bottom w:val="none" w:sz="0" w:space="0" w:color="auto"/>
                        <w:right w:val="none" w:sz="0" w:space="0" w:color="auto"/>
                      </w:divBdr>
                    </w:div>
                  </w:divsChild>
                </w:div>
                <w:div w:id="231307984">
                  <w:marLeft w:val="0"/>
                  <w:marRight w:val="0"/>
                  <w:marTop w:val="0"/>
                  <w:marBottom w:val="0"/>
                  <w:divBdr>
                    <w:top w:val="single" w:sz="2" w:space="1" w:color="FFFFFF"/>
                    <w:left w:val="single" w:sz="2" w:space="12" w:color="FFFFFF"/>
                    <w:bottom w:val="single" w:sz="2" w:space="1" w:color="FFFFFF"/>
                    <w:right w:val="single" w:sz="2" w:space="4" w:color="FFFFFF"/>
                  </w:divBdr>
                  <w:divsChild>
                    <w:div w:id="87506475">
                      <w:marLeft w:val="0"/>
                      <w:marRight w:val="0"/>
                      <w:marTop w:val="0"/>
                      <w:marBottom w:val="0"/>
                      <w:divBdr>
                        <w:top w:val="none" w:sz="0" w:space="0" w:color="auto"/>
                        <w:left w:val="none" w:sz="0" w:space="0" w:color="auto"/>
                        <w:bottom w:val="none" w:sz="0" w:space="0" w:color="auto"/>
                        <w:right w:val="none" w:sz="0" w:space="0" w:color="auto"/>
                      </w:divBdr>
                    </w:div>
                  </w:divsChild>
                </w:div>
                <w:div w:id="982005461">
                  <w:marLeft w:val="0"/>
                  <w:marRight w:val="0"/>
                  <w:marTop w:val="0"/>
                  <w:marBottom w:val="0"/>
                  <w:divBdr>
                    <w:top w:val="single" w:sz="2" w:space="1" w:color="FFFFFF"/>
                    <w:left w:val="single" w:sz="2" w:space="12" w:color="FFFFFF"/>
                    <w:bottom w:val="single" w:sz="2" w:space="1" w:color="FFFFFF"/>
                    <w:right w:val="single" w:sz="2" w:space="4" w:color="FFFFFF"/>
                  </w:divBdr>
                  <w:divsChild>
                    <w:div w:id="724834127">
                      <w:marLeft w:val="0"/>
                      <w:marRight w:val="0"/>
                      <w:marTop w:val="0"/>
                      <w:marBottom w:val="0"/>
                      <w:divBdr>
                        <w:top w:val="none" w:sz="0" w:space="0" w:color="auto"/>
                        <w:left w:val="none" w:sz="0" w:space="0" w:color="auto"/>
                        <w:bottom w:val="none" w:sz="0" w:space="0" w:color="auto"/>
                        <w:right w:val="none" w:sz="0" w:space="0" w:color="auto"/>
                      </w:divBdr>
                    </w:div>
                  </w:divsChild>
                </w:div>
                <w:div w:id="72163965">
                  <w:marLeft w:val="0"/>
                  <w:marRight w:val="0"/>
                  <w:marTop w:val="0"/>
                  <w:marBottom w:val="0"/>
                  <w:divBdr>
                    <w:top w:val="single" w:sz="2" w:space="1" w:color="FFFFFF"/>
                    <w:left w:val="single" w:sz="2" w:space="12" w:color="FFFFFF"/>
                    <w:bottom w:val="single" w:sz="2" w:space="1" w:color="FFFFFF"/>
                    <w:right w:val="single" w:sz="2" w:space="4" w:color="FFFFFF"/>
                  </w:divBdr>
                  <w:divsChild>
                    <w:div w:id="426846087">
                      <w:marLeft w:val="0"/>
                      <w:marRight w:val="0"/>
                      <w:marTop w:val="0"/>
                      <w:marBottom w:val="0"/>
                      <w:divBdr>
                        <w:top w:val="none" w:sz="0" w:space="0" w:color="auto"/>
                        <w:left w:val="none" w:sz="0" w:space="0" w:color="auto"/>
                        <w:bottom w:val="none" w:sz="0" w:space="0" w:color="auto"/>
                        <w:right w:val="none" w:sz="0" w:space="0" w:color="auto"/>
                      </w:divBdr>
                    </w:div>
                  </w:divsChild>
                </w:div>
                <w:div w:id="75054091">
                  <w:marLeft w:val="0"/>
                  <w:marRight w:val="0"/>
                  <w:marTop w:val="0"/>
                  <w:marBottom w:val="0"/>
                  <w:divBdr>
                    <w:top w:val="single" w:sz="2" w:space="1" w:color="FFFFFF"/>
                    <w:left w:val="single" w:sz="2" w:space="12" w:color="FFFFFF"/>
                    <w:bottom w:val="single" w:sz="2" w:space="1" w:color="FFFFFF"/>
                    <w:right w:val="single" w:sz="2" w:space="4" w:color="FFFFFF"/>
                  </w:divBdr>
                  <w:divsChild>
                    <w:div w:id="504055766">
                      <w:marLeft w:val="0"/>
                      <w:marRight w:val="0"/>
                      <w:marTop w:val="0"/>
                      <w:marBottom w:val="0"/>
                      <w:divBdr>
                        <w:top w:val="none" w:sz="0" w:space="0" w:color="auto"/>
                        <w:left w:val="none" w:sz="0" w:space="0" w:color="auto"/>
                        <w:bottom w:val="none" w:sz="0" w:space="0" w:color="auto"/>
                        <w:right w:val="none" w:sz="0" w:space="0" w:color="auto"/>
                      </w:divBdr>
                    </w:div>
                  </w:divsChild>
                </w:div>
                <w:div w:id="1244142306">
                  <w:marLeft w:val="0"/>
                  <w:marRight w:val="0"/>
                  <w:marTop w:val="0"/>
                  <w:marBottom w:val="0"/>
                  <w:divBdr>
                    <w:top w:val="single" w:sz="2" w:space="1" w:color="FFFFFF"/>
                    <w:left w:val="single" w:sz="2" w:space="12" w:color="FFFFFF"/>
                    <w:bottom w:val="single" w:sz="2" w:space="1" w:color="FFFFFF"/>
                    <w:right w:val="single" w:sz="2" w:space="4" w:color="FFFFFF"/>
                  </w:divBdr>
                  <w:divsChild>
                    <w:div w:id="483088362">
                      <w:marLeft w:val="0"/>
                      <w:marRight w:val="0"/>
                      <w:marTop w:val="0"/>
                      <w:marBottom w:val="0"/>
                      <w:divBdr>
                        <w:top w:val="none" w:sz="0" w:space="0" w:color="auto"/>
                        <w:left w:val="none" w:sz="0" w:space="0" w:color="auto"/>
                        <w:bottom w:val="none" w:sz="0" w:space="0" w:color="auto"/>
                        <w:right w:val="none" w:sz="0" w:space="0" w:color="auto"/>
                      </w:divBdr>
                    </w:div>
                  </w:divsChild>
                </w:div>
                <w:div w:id="1898080376">
                  <w:marLeft w:val="0"/>
                  <w:marRight w:val="0"/>
                  <w:marTop w:val="0"/>
                  <w:marBottom w:val="0"/>
                  <w:divBdr>
                    <w:top w:val="single" w:sz="2" w:space="1" w:color="FFFFFF"/>
                    <w:left w:val="single" w:sz="2" w:space="12" w:color="FFFFFF"/>
                    <w:bottom w:val="single" w:sz="2" w:space="1" w:color="FFFFFF"/>
                    <w:right w:val="single" w:sz="2" w:space="4" w:color="FFFFFF"/>
                  </w:divBdr>
                  <w:divsChild>
                    <w:div w:id="1711027160">
                      <w:marLeft w:val="0"/>
                      <w:marRight w:val="0"/>
                      <w:marTop w:val="0"/>
                      <w:marBottom w:val="0"/>
                      <w:divBdr>
                        <w:top w:val="none" w:sz="0" w:space="0" w:color="auto"/>
                        <w:left w:val="none" w:sz="0" w:space="0" w:color="auto"/>
                        <w:bottom w:val="none" w:sz="0" w:space="0" w:color="auto"/>
                        <w:right w:val="none" w:sz="0" w:space="0" w:color="auto"/>
                      </w:divBdr>
                    </w:div>
                  </w:divsChild>
                </w:div>
                <w:div w:id="126244062">
                  <w:marLeft w:val="0"/>
                  <w:marRight w:val="0"/>
                  <w:marTop w:val="0"/>
                  <w:marBottom w:val="0"/>
                  <w:divBdr>
                    <w:top w:val="single" w:sz="2" w:space="1" w:color="FFFFFF"/>
                    <w:left w:val="single" w:sz="2" w:space="12" w:color="FFFFFF"/>
                    <w:bottom w:val="single" w:sz="2" w:space="1" w:color="FFFFFF"/>
                    <w:right w:val="single" w:sz="2" w:space="4" w:color="FFFFFF"/>
                  </w:divBdr>
                  <w:divsChild>
                    <w:div w:id="1832868734">
                      <w:marLeft w:val="0"/>
                      <w:marRight w:val="0"/>
                      <w:marTop w:val="0"/>
                      <w:marBottom w:val="0"/>
                      <w:divBdr>
                        <w:top w:val="none" w:sz="0" w:space="0" w:color="auto"/>
                        <w:left w:val="none" w:sz="0" w:space="0" w:color="auto"/>
                        <w:bottom w:val="none" w:sz="0" w:space="0" w:color="auto"/>
                        <w:right w:val="none" w:sz="0" w:space="0" w:color="auto"/>
                      </w:divBdr>
                    </w:div>
                  </w:divsChild>
                </w:div>
                <w:div w:id="2146194026">
                  <w:marLeft w:val="0"/>
                  <w:marRight w:val="0"/>
                  <w:marTop w:val="0"/>
                  <w:marBottom w:val="0"/>
                  <w:divBdr>
                    <w:top w:val="single" w:sz="2" w:space="1" w:color="FFFFFF"/>
                    <w:left w:val="single" w:sz="2" w:space="12" w:color="FFFFFF"/>
                    <w:bottom w:val="single" w:sz="2" w:space="1" w:color="FFFFFF"/>
                    <w:right w:val="single" w:sz="2" w:space="4" w:color="FFFFFF"/>
                  </w:divBdr>
                  <w:divsChild>
                    <w:div w:id="1516767746">
                      <w:marLeft w:val="0"/>
                      <w:marRight w:val="0"/>
                      <w:marTop w:val="0"/>
                      <w:marBottom w:val="0"/>
                      <w:divBdr>
                        <w:top w:val="none" w:sz="0" w:space="0" w:color="auto"/>
                        <w:left w:val="none" w:sz="0" w:space="0" w:color="auto"/>
                        <w:bottom w:val="none" w:sz="0" w:space="0" w:color="auto"/>
                        <w:right w:val="none" w:sz="0" w:space="0" w:color="auto"/>
                      </w:divBdr>
                    </w:div>
                  </w:divsChild>
                </w:div>
                <w:div w:id="2038120086">
                  <w:marLeft w:val="0"/>
                  <w:marRight w:val="0"/>
                  <w:marTop w:val="0"/>
                  <w:marBottom w:val="0"/>
                  <w:divBdr>
                    <w:top w:val="single" w:sz="2" w:space="1" w:color="FFFFFF"/>
                    <w:left w:val="single" w:sz="2" w:space="12" w:color="FFFFFF"/>
                    <w:bottom w:val="single" w:sz="2" w:space="1" w:color="FFFFFF"/>
                    <w:right w:val="single" w:sz="2" w:space="4" w:color="FFFFFF"/>
                  </w:divBdr>
                  <w:divsChild>
                    <w:div w:id="1420100451">
                      <w:marLeft w:val="0"/>
                      <w:marRight w:val="0"/>
                      <w:marTop w:val="0"/>
                      <w:marBottom w:val="0"/>
                      <w:divBdr>
                        <w:top w:val="none" w:sz="0" w:space="0" w:color="auto"/>
                        <w:left w:val="none" w:sz="0" w:space="0" w:color="auto"/>
                        <w:bottom w:val="none" w:sz="0" w:space="0" w:color="auto"/>
                        <w:right w:val="none" w:sz="0" w:space="0" w:color="auto"/>
                      </w:divBdr>
                    </w:div>
                  </w:divsChild>
                </w:div>
                <w:div w:id="1362169956">
                  <w:marLeft w:val="0"/>
                  <w:marRight w:val="0"/>
                  <w:marTop w:val="0"/>
                  <w:marBottom w:val="0"/>
                  <w:divBdr>
                    <w:top w:val="single" w:sz="2" w:space="1" w:color="FFFFFF"/>
                    <w:left w:val="single" w:sz="2" w:space="12" w:color="FFFFFF"/>
                    <w:bottom w:val="single" w:sz="2" w:space="1" w:color="FFFFFF"/>
                    <w:right w:val="single" w:sz="2" w:space="4" w:color="FFFFFF"/>
                  </w:divBdr>
                  <w:divsChild>
                    <w:div w:id="409741564">
                      <w:marLeft w:val="0"/>
                      <w:marRight w:val="0"/>
                      <w:marTop w:val="0"/>
                      <w:marBottom w:val="0"/>
                      <w:divBdr>
                        <w:top w:val="none" w:sz="0" w:space="0" w:color="auto"/>
                        <w:left w:val="none" w:sz="0" w:space="0" w:color="auto"/>
                        <w:bottom w:val="none" w:sz="0" w:space="0" w:color="auto"/>
                        <w:right w:val="none" w:sz="0" w:space="0" w:color="auto"/>
                      </w:divBdr>
                    </w:div>
                  </w:divsChild>
                </w:div>
                <w:div w:id="2013753934">
                  <w:marLeft w:val="0"/>
                  <w:marRight w:val="0"/>
                  <w:marTop w:val="0"/>
                  <w:marBottom w:val="0"/>
                  <w:divBdr>
                    <w:top w:val="single" w:sz="2" w:space="1" w:color="FFFFFF"/>
                    <w:left w:val="single" w:sz="2" w:space="12" w:color="FFFFFF"/>
                    <w:bottom w:val="single" w:sz="2" w:space="1" w:color="FFFFFF"/>
                    <w:right w:val="single" w:sz="2" w:space="4" w:color="FFFFFF"/>
                  </w:divBdr>
                  <w:divsChild>
                    <w:div w:id="1176724770">
                      <w:marLeft w:val="0"/>
                      <w:marRight w:val="0"/>
                      <w:marTop w:val="0"/>
                      <w:marBottom w:val="0"/>
                      <w:divBdr>
                        <w:top w:val="none" w:sz="0" w:space="0" w:color="auto"/>
                        <w:left w:val="none" w:sz="0" w:space="0" w:color="auto"/>
                        <w:bottom w:val="none" w:sz="0" w:space="0" w:color="auto"/>
                        <w:right w:val="none" w:sz="0" w:space="0" w:color="auto"/>
                      </w:divBdr>
                    </w:div>
                  </w:divsChild>
                </w:div>
                <w:div w:id="803935557">
                  <w:marLeft w:val="0"/>
                  <w:marRight w:val="0"/>
                  <w:marTop w:val="0"/>
                  <w:marBottom w:val="0"/>
                  <w:divBdr>
                    <w:top w:val="single" w:sz="2" w:space="1" w:color="FFFFFF"/>
                    <w:left w:val="single" w:sz="2" w:space="12" w:color="FFFFFF"/>
                    <w:bottom w:val="single" w:sz="2" w:space="1" w:color="FFFFFF"/>
                    <w:right w:val="single" w:sz="2" w:space="4" w:color="FFFFFF"/>
                  </w:divBdr>
                  <w:divsChild>
                    <w:div w:id="1333797037">
                      <w:marLeft w:val="0"/>
                      <w:marRight w:val="0"/>
                      <w:marTop w:val="0"/>
                      <w:marBottom w:val="0"/>
                      <w:divBdr>
                        <w:top w:val="none" w:sz="0" w:space="0" w:color="auto"/>
                        <w:left w:val="none" w:sz="0" w:space="0" w:color="auto"/>
                        <w:bottom w:val="none" w:sz="0" w:space="0" w:color="auto"/>
                        <w:right w:val="none" w:sz="0" w:space="0" w:color="auto"/>
                      </w:divBdr>
                    </w:div>
                  </w:divsChild>
                </w:div>
                <w:div w:id="1935622969">
                  <w:marLeft w:val="0"/>
                  <w:marRight w:val="0"/>
                  <w:marTop w:val="0"/>
                  <w:marBottom w:val="0"/>
                  <w:divBdr>
                    <w:top w:val="single" w:sz="2" w:space="1" w:color="FFFFFF"/>
                    <w:left w:val="single" w:sz="2" w:space="12" w:color="FFFFFF"/>
                    <w:bottom w:val="single" w:sz="2" w:space="1" w:color="FFFFFF"/>
                    <w:right w:val="single" w:sz="2" w:space="4" w:color="FFFFFF"/>
                  </w:divBdr>
                  <w:divsChild>
                    <w:div w:id="74130361">
                      <w:marLeft w:val="0"/>
                      <w:marRight w:val="0"/>
                      <w:marTop w:val="0"/>
                      <w:marBottom w:val="0"/>
                      <w:divBdr>
                        <w:top w:val="none" w:sz="0" w:space="0" w:color="auto"/>
                        <w:left w:val="none" w:sz="0" w:space="0" w:color="auto"/>
                        <w:bottom w:val="none" w:sz="0" w:space="0" w:color="auto"/>
                        <w:right w:val="none" w:sz="0" w:space="0" w:color="auto"/>
                      </w:divBdr>
                    </w:div>
                  </w:divsChild>
                </w:div>
                <w:div w:id="1002050057">
                  <w:marLeft w:val="0"/>
                  <w:marRight w:val="0"/>
                  <w:marTop w:val="0"/>
                  <w:marBottom w:val="0"/>
                  <w:divBdr>
                    <w:top w:val="single" w:sz="2" w:space="1" w:color="FFFFFF"/>
                    <w:left w:val="single" w:sz="2" w:space="12" w:color="FFFFFF"/>
                    <w:bottom w:val="single" w:sz="2" w:space="4" w:color="FFFFFF"/>
                    <w:right w:val="single" w:sz="2" w:space="4" w:color="FFFFFF"/>
                  </w:divBdr>
                  <w:divsChild>
                    <w:div w:id="18033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1609">
          <w:marLeft w:val="0"/>
          <w:marRight w:val="0"/>
          <w:marTop w:val="0"/>
          <w:marBottom w:val="335"/>
          <w:divBdr>
            <w:top w:val="none" w:sz="0" w:space="0" w:color="auto"/>
            <w:left w:val="none" w:sz="0" w:space="0" w:color="auto"/>
            <w:bottom w:val="none" w:sz="0" w:space="0" w:color="auto"/>
            <w:right w:val="none" w:sz="0" w:space="0" w:color="auto"/>
          </w:divBdr>
          <w:divsChild>
            <w:div w:id="422651208">
              <w:marLeft w:val="0"/>
              <w:marRight w:val="0"/>
              <w:marTop w:val="0"/>
              <w:marBottom w:val="0"/>
              <w:divBdr>
                <w:top w:val="none" w:sz="0" w:space="0" w:color="auto"/>
                <w:left w:val="none" w:sz="0" w:space="0" w:color="auto"/>
                <w:bottom w:val="none" w:sz="0" w:space="0" w:color="auto"/>
                <w:right w:val="none" w:sz="0" w:space="0" w:color="auto"/>
              </w:divBdr>
              <w:divsChild>
                <w:div w:id="1834952003">
                  <w:marLeft w:val="0"/>
                  <w:marRight w:val="0"/>
                  <w:marTop w:val="0"/>
                  <w:marBottom w:val="0"/>
                  <w:divBdr>
                    <w:top w:val="single" w:sz="2" w:space="4" w:color="FFFFFF"/>
                    <w:left w:val="single" w:sz="2" w:space="12" w:color="FFFFFF"/>
                    <w:bottom w:val="single" w:sz="2" w:space="1" w:color="FFFFFF"/>
                    <w:right w:val="single" w:sz="2" w:space="4" w:color="FFFFFF"/>
                  </w:divBdr>
                  <w:divsChild>
                    <w:div w:id="988636890">
                      <w:marLeft w:val="0"/>
                      <w:marRight w:val="0"/>
                      <w:marTop w:val="0"/>
                      <w:marBottom w:val="0"/>
                      <w:divBdr>
                        <w:top w:val="none" w:sz="0" w:space="0" w:color="auto"/>
                        <w:left w:val="none" w:sz="0" w:space="0" w:color="auto"/>
                        <w:bottom w:val="none" w:sz="0" w:space="0" w:color="auto"/>
                        <w:right w:val="none" w:sz="0" w:space="0" w:color="auto"/>
                      </w:divBdr>
                    </w:div>
                  </w:divsChild>
                </w:div>
                <w:div w:id="2012833564">
                  <w:marLeft w:val="0"/>
                  <w:marRight w:val="0"/>
                  <w:marTop w:val="0"/>
                  <w:marBottom w:val="0"/>
                  <w:divBdr>
                    <w:top w:val="single" w:sz="2" w:space="1" w:color="FFFFFF"/>
                    <w:left w:val="single" w:sz="2" w:space="12" w:color="FFFFFF"/>
                    <w:bottom w:val="single" w:sz="2" w:space="1" w:color="FFFFFF"/>
                    <w:right w:val="single" w:sz="2" w:space="4" w:color="FFFFFF"/>
                  </w:divBdr>
                  <w:divsChild>
                    <w:div w:id="144009396">
                      <w:marLeft w:val="0"/>
                      <w:marRight w:val="0"/>
                      <w:marTop w:val="0"/>
                      <w:marBottom w:val="0"/>
                      <w:divBdr>
                        <w:top w:val="none" w:sz="0" w:space="0" w:color="auto"/>
                        <w:left w:val="none" w:sz="0" w:space="0" w:color="auto"/>
                        <w:bottom w:val="none" w:sz="0" w:space="0" w:color="auto"/>
                        <w:right w:val="none" w:sz="0" w:space="0" w:color="auto"/>
                      </w:divBdr>
                    </w:div>
                  </w:divsChild>
                </w:div>
                <w:div w:id="1272515786">
                  <w:marLeft w:val="0"/>
                  <w:marRight w:val="0"/>
                  <w:marTop w:val="0"/>
                  <w:marBottom w:val="0"/>
                  <w:divBdr>
                    <w:top w:val="single" w:sz="2" w:space="1" w:color="FFFFFF"/>
                    <w:left w:val="single" w:sz="2" w:space="12" w:color="FFFFFF"/>
                    <w:bottom w:val="single" w:sz="2" w:space="1" w:color="FFFFFF"/>
                    <w:right w:val="single" w:sz="2" w:space="4" w:color="FFFFFF"/>
                  </w:divBdr>
                  <w:divsChild>
                    <w:div w:id="1034230304">
                      <w:marLeft w:val="0"/>
                      <w:marRight w:val="0"/>
                      <w:marTop w:val="0"/>
                      <w:marBottom w:val="0"/>
                      <w:divBdr>
                        <w:top w:val="none" w:sz="0" w:space="0" w:color="auto"/>
                        <w:left w:val="none" w:sz="0" w:space="0" w:color="auto"/>
                        <w:bottom w:val="none" w:sz="0" w:space="0" w:color="auto"/>
                        <w:right w:val="none" w:sz="0" w:space="0" w:color="auto"/>
                      </w:divBdr>
                    </w:div>
                  </w:divsChild>
                </w:div>
                <w:div w:id="259921789">
                  <w:marLeft w:val="0"/>
                  <w:marRight w:val="0"/>
                  <w:marTop w:val="0"/>
                  <w:marBottom w:val="0"/>
                  <w:divBdr>
                    <w:top w:val="single" w:sz="2" w:space="1" w:color="FFFFFF"/>
                    <w:left w:val="single" w:sz="2" w:space="12" w:color="FFFFFF"/>
                    <w:bottom w:val="single" w:sz="2" w:space="1" w:color="FFFFFF"/>
                    <w:right w:val="single" w:sz="2" w:space="4" w:color="FFFFFF"/>
                  </w:divBdr>
                  <w:divsChild>
                    <w:div w:id="670334341">
                      <w:marLeft w:val="0"/>
                      <w:marRight w:val="0"/>
                      <w:marTop w:val="0"/>
                      <w:marBottom w:val="0"/>
                      <w:divBdr>
                        <w:top w:val="none" w:sz="0" w:space="0" w:color="auto"/>
                        <w:left w:val="none" w:sz="0" w:space="0" w:color="auto"/>
                        <w:bottom w:val="none" w:sz="0" w:space="0" w:color="auto"/>
                        <w:right w:val="none" w:sz="0" w:space="0" w:color="auto"/>
                      </w:divBdr>
                    </w:div>
                  </w:divsChild>
                </w:div>
                <w:div w:id="1934513886">
                  <w:marLeft w:val="0"/>
                  <w:marRight w:val="0"/>
                  <w:marTop w:val="0"/>
                  <w:marBottom w:val="0"/>
                  <w:divBdr>
                    <w:top w:val="single" w:sz="2" w:space="1" w:color="FFFFFF"/>
                    <w:left w:val="single" w:sz="2" w:space="12" w:color="FFFFFF"/>
                    <w:bottom w:val="single" w:sz="2" w:space="1" w:color="FFFFFF"/>
                    <w:right w:val="single" w:sz="2" w:space="4" w:color="FFFFFF"/>
                  </w:divBdr>
                  <w:divsChild>
                    <w:div w:id="866866592">
                      <w:marLeft w:val="0"/>
                      <w:marRight w:val="0"/>
                      <w:marTop w:val="0"/>
                      <w:marBottom w:val="0"/>
                      <w:divBdr>
                        <w:top w:val="none" w:sz="0" w:space="0" w:color="auto"/>
                        <w:left w:val="none" w:sz="0" w:space="0" w:color="auto"/>
                        <w:bottom w:val="none" w:sz="0" w:space="0" w:color="auto"/>
                        <w:right w:val="none" w:sz="0" w:space="0" w:color="auto"/>
                      </w:divBdr>
                    </w:div>
                  </w:divsChild>
                </w:div>
                <w:div w:id="467170956">
                  <w:marLeft w:val="0"/>
                  <w:marRight w:val="0"/>
                  <w:marTop w:val="0"/>
                  <w:marBottom w:val="0"/>
                  <w:divBdr>
                    <w:top w:val="single" w:sz="2" w:space="1" w:color="FFFFFF"/>
                    <w:left w:val="single" w:sz="2" w:space="12" w:color="FFFFFF"/>
                    <w:bottom w:val="single" w:sz="2" w:space="1" w:color="FFFFFF"/>
                    <w:right w:val="single" w:sz="2" w:space="4" w:color="FFFFFF"/>
                  </w:divBdr>
                  <w:divsChild>
                    <w:div w:id="667755596">
                      <w:marLeft w:val="0"/>
                      <w:marRight w:val="0"/>
                      <w:marTop w:val="0"/>
                      <w:marBottom w:val="0"/>
                      <w:divBdr>
                        <w:top w:val="none" w:sz="0" w:space="0" w:color="auto"/>
                        <w:left w:val="none" w:sz="0" w:space="0" w:color="auto"/>
                        <w:bottom w:val="none" w:sz="0" w:space="0" w:color="auto"/>
                        <w:right w:val="none" w:sz="0" w:space="0" w:color="auto"/>
                      </w:divBdr>
                    </w:div>
                  </w:divsChild>
                </w:div>
                <w:div w:id="2039772852">
                  <w:marLeft w:val="0"/>
                  <w:marRight w:val="0"/>
                  <w:marTop w:val="0"/>
                  <w:marBottom w:val="0"/>
                  <w:divBdr>
                    <w:top w:val="single" w:sz="2" w:space="1" w:color="FFFFFF"/>
                    <w:left w:val="single" w:sz="2" w:space="12" w:color="FFFFFF"/>
                    <w:bottom w:val="single" w:sz="2" w:space="1" w:color="FFFFFF"/>
                    <w:right w:val="single" w:sz="2" w:space="4" w:color="FFFFFF"/>
                  </w:divBdr>
                  <w:divsChild>
                    <w:div w:id="2090694818">
                      <w:marLeft w:val="0"/>
                      <w:marRight w:val="0"/>
                      <w:marTop w:val="0"/>
                      <w:marBottom w:val="0"/>
                      <w:divBdr>
                        <w:top w:val="none" w:sz="0" w:space="0" w:color="auto"/>
                        <w:left w:val="none" w:sz="0" w:space="0" w:color="auto"/>
                        <w:bottom w:val="none" w:sz="0" w:space="0" w:color="auto"/>
                        <w:right w:val="none" w:sz="0" w:space="0" w:color="auto"/>
                      </w:divBdr>
                    </w:div>
                  </w:divsChild>
                </w:div>
                <w:div w:id="1385104679">
                  <w:marLeft w:val="0"/>
                  <w:marRight w:val="0"/>
                  <w:marTop w:val="0"/>
                  <w:marBottom w:val="0"/>
                  <w:divBdr>
                    <w:top w:val="single" w:sz="2" w:space="1" w:color="FFFFFF"/>
                    <w:left w:val="single" w:sz="2" w:space="12" w:color="FFFFFF"/>
                    <w:bottom w:val="single" w:sz="2" w:space="1" w:color="FFFFFF"/>
                    <w:right w:val="single" w:sz="2" w:space="4" w:color="FFFFFF"/>
                  </w:divBdr>
                  <w:divsChild>
                    <w:div w:id="133763662">
                      <w:marLeft w:val="0"/>
                      <w:marRight w:val="0"/>
                      <w:marTop w:val="0"/>
                      <w:marBottom w:val="0"/>
                      <w:divBdr>
                        <w:top w:val="none" w:sz="0" w:space="0" w:color="auto"/>
                        <w:left w:val="none" w:sz="0" w:space="0" w:color="auto"/>
                        <w:bottom w:val="none" w:sz="0" w:space="0" w:color="auto"/>
                        <w:right w:val="none" w:sz="0" w:space="0" w:color="auto"/>
                      </w:divBdr>
                    </w:div>
                  </w:divsChild>
                </w:div>
                <w:div w:id="1905019077">
                  <w:marLeft w:val="0"/>
                  <w:marRight w:val="0"/>
                  <w:marTop w:val="0"/>
                  <w:marBottom w:val="0"/>
                  <w:divBdr>
                    <w:top w:val="single" w:sz="2" w:space="1" w:color="FFFFFF"/>
                    <w:left w:val="single" w:sz="2" w:space="12" w:color="FFFFFF"/>
                    <w:bottom w:val="single" w:sz="2" w:space="1" w:color="FFFFFF"/>
                    <w:right w:val="single" w:sz="2" w:space="4" w:color="FFFFFF"/>
                  </w:divBdr>
                  <w:divsChild>
                    <w:div w:id="727537406">
                      <w:marLeft w:val="0"/>
                      <w:marRight w:val="0"/>
                      <w:marTop w:val="0"/>
                      <w:marBottom w:val="0"/>
                      <w:divBdr>
                        <w:top w:val="none" w:sz="0" w:space="0" w:color="auto"/>
                        <w:left w:val="none" w:sz="0" w:space="0" w:color="auto"/>
                        <w:bottom w:val="none" w:sz="0" w:space="0" w:color="auto"/>
                        <w:right w:val="none" w:sz="0" w:space="0" w:color="auto"/>
                      </w:divBdr>
                    </w:div>
                  </w:divsChild>
                </w:div>
                <w:div w:id="592472650">
                  <w:marLeft w:val="0"/>
                  <w:marRight w:val="0"/>
                  <w:marTop w:val="0"/>
                  <w:marBottom w:val="0"/>
                  <w:divBdr>
                    <w:top w:val="single" w:sz="2" w:space="1" w:color="FFFFFF"/>
                    <w:left w:val="single" w:sz="2" w:space="12" w:color="FFFFFF"/>
                    <w:bottom w:val="single" w:sz="2" w:space="1" w:color="FFFFFF"/>
                    <w:right w:val="single" w:sz="2" w:space="4" w:color="FFFFFF"/>
                  </w:divBdr>
                  <w:divsChild>
                    <w:div w:id="1581481210">
                      <w:marLeft w:val="0"/>
                      <w:marRight w:val="0"/>
                      <w:marTop w:val="0"/>
                      <w:marBottom w:val="0"/>
                      <w:divBdr>
                        <w:top w:val="none" w:sz="0" w:space="0" w:color="auto"/>
                        <w:left w:val="none" w:sz="0" w:space="0" w:color="auto"/>
                        <w:bottom w:val="none" w:sz="0" w:space="0" w:color="auto"/>
                        <w:right w:val="none" w:sz="0" w:space="0" w:color="auto"/>
                      </w:divBdr>
                    </w:div>
                  </w:divsChild>
                </w:div>
                <w:div w:id="224607443">
                  <w:marLeft w:val="0"/>
                  <w:marRight w:val="0"/>
                  <w:marTop w:val="0"/>
                  <w:marBottom w:val="0"/>
                  <w:divBdr>
                    <w:top w:val="single" w:sz="2" w:space="1" w:color="FFFFFF"/>
                    <w:left w:val="single" w:sz="2" w:space="12" w:color="FFFFFF"/>
                    <w:bottom w:val="single" w:sz="2" w:space="1" w:color="FFFFFF"/>
                    <w:right w:val="single" w:sz="2" w:space="4" w:color="FFFFFF"/>
                  </w:divBdr>
                  <w:divsChild>
                    <w:div w:id="1082991715">
                      <w:marLeft w:val="0"/>
                      <w:marRight w:val="0"/>
                      <w:marTop w:val="0"/>
                      <w:marBottom w:val="0"/>
                      <w:divBdr>
                        <w:top w:val="none" w:sz="0" w:space="0" w:color="auto"/>
                        <w:left w:val="none" w:sz="0" w:space="0" w:color="auto"/>
                        <w:bottom w:val="none" w:sz="0" w:space="0" w:color="auto"/>
                        <w:right w:val="none" w:sz="0" w:space="0" w:color="auto"/>
                      </w:divBdr>
                    </w:div>
                  </w:divsChild>
                </w:div>
                <w:div w:id="610280975">
                  <w:marLeft w:val="0"/>
                  <w:marRight w:val="0"/>
                  <w:marTop w:val="0"/>
                  <w:marBottom w:val="0"/>
                  <w:divBdr>
                    <w:top w:val="single" w:sz="2" w:space="1" w:color="FFFFFF"/>
                    <w:left w:val="single" w:sz="2" w:space="12" w:color="FFFFFF"/>
                    <w:bottom w:val="single" w:sz="2" w:space="1" w:color="FFFFFF"/>
                    <w:right w:val="single" w:sz="2" w:space="4" w:color="FFFFFF"/>
                  </w:divBdr>
                  <w:divsChild>
                    <w:div w:id="149493252">
                      <w:marLeft w:val="0"/>
                      <w:marRight w:val="0"/>
                      <w:marTop w:val="0"/>
                      <w:marBottom w:val="0"/>
                      <w:divBdr>
                        <w:top w:val="none" w:sz="0" w:space="0" w:color="auto"/>
                        <w:left w:val="none" w:sz="0" w:space="0" w:color="auto"/>
                        <w:bottom w:val="none" w:sz="0" w:space="0" w:color="auto"/>
                        <w:right w:val="none" w:sz="0" w:space="0" w:color="auto"/>
                      </w:divBdr>
                    </w:div>
                  </w:divsChild>
                </w:div>
                <w:div w:id="46536955">
                  <w:marLeft w:val="0"/>
                  <w:marRight w:val="0"/>
                  <w:marTop w:val="0"/>
                  <w:marBottom w:val="0"/>
                  <w:divBdr>
                    <w:top w:val="single" w:sz="2" w:space="1" w:color="FFFFFF"/>
                    <w:left w:val="single" w:sz="2" w:space="12" w:color="FFFFFF"/>
                    <w:bottom w:val="single" w:sz="2" w:space="1" w:color="FFFFFF"/>
                    <w:right w:val="single" w:sz="2" w:space="4" w:color="FFFFFF"/>
                  </w:divBdr>
                  <w:divsChild>
                    <w:div w:id="844905006">
                      <w:marLeft w:val="0"/>
                      <w:marRight w:val="0"/>
                      <w:marTop w:val="0"/>
                      <w:marBottom w:val="0"/>
                      <w:divBdr>
                        <w:top w:val="none" w:sz="0" w:space="0" w:color="auto"/>
                        <w:left w:val="none" w:sz="0" w:space="0" w:color="auto"/>
                        <w:bottom w:val="none" w:sz="0" w:space="0" w:color="auto"/>
                        <w:right w:val="none" w:sz="0" w:space="0" w:color="auto"/>
                      </w:divBdr>
                    </w:div>
                  </w:divsChild>
                </w:div>
                <w:div w:id="748309304">
                  <w:marLeft w:val="0"/>
                  <w:marRight w:val="0"/>
                  <w:marTop w:val="0"/>
                  <w:marBottom w:val="0"/>
                  <w:divBdr>
                    <w:top w:val="single" w:sz="2" w:space="1" w:color="FFFFFF"/>
                    <w:left w:val="single" w:sz="2" w:space="12" w:color="FFFFFF"/>
                    <w:bottom w:val="single" w:sz="2" w:space="1" w:color="FFFFFF"/>
                    <w:right w:val="single" w:sz="2" w:space="4" w:color="FFFFFF"/>
                  </w:divBdr>
                  <w:divsChild>
                    <w:div w:id="1433822837">
                      <w:marLeft w:val="0"/>
                      <w:marRight w:val="0"/>
                      <w:marTop w:val="0"/>
                      <w:marBottom w:val="0"/>
                      <w:divBdr>
                        <w:top w:val="none" w:sz="0" w:space="0" w:color="auto"/>
                        <w:left w:val="none" w:sz="0" w:space="0" w:color="auto"/>
                        <w:bottom w:val="none" w:sz="0" w:space="0" w:color="auto"/>
                        <w:right w:val="none" w:sz="0" w:space="0" w:color="auto"/>
                      </w:divBdr>
                    </w:div>
                  </w:divsChild>
                </w:div>
                <w:div w:id="2022780226">
                  <w:marLeft w:val="0"/>
                  <w:marRight w:val="0"/>
                  <w:marTop w:val="0"/>
                  <w:marBottom w:val="0"/>
                  <w:divBdr>
                    <w:top w:val="single" w:sz="2" w:space="1" w:color="FFFFFF"/>
                    <w:left w:val="single" w:sz="2" w:space="12" w:color="FFFFFF"/>
                    <w:bottom w:val="single" w:sz="2" w:space="1" w:color="FFFFFF"/>
                    <w:right w:val="single" w:sz="2" w:space="4" w:color="FFFFFF"/>
                  </w:divBdr>
                  <w:divsChild>
                    <w:div w:id="1352535911">
                      <w:marLeft w:val="0"/>
                      <w:marRight w:val="0"/>
                      <w:marTop w:val="0"/>
                      <w:marBottom w:val="0"/>
                      <w:divBdr>
                        <w:top w:val="none" w:sz="0" w:space="0" w:color="auto"/>
                        <w:left w:val="none" w:sz="0" w:space="0" w:color="auto"/>
                        <w:bottom w:val="none" w:sz="0" w:space="0" w:color="auto"/>
                        <w:right w:val="none" w:sz="0" w:space="0" w:color="auto"/>
                      </w:divBdr>
                    </w:div>
                  </w:divsChild>
                </w:div>
                <w:div w:id="1245451501">
                  <w:marLeft w:val="0"/>
                  <w:marRight w:val="0"/>
                  <w:marTop w:val="0"/>
                  <w:marBottom w:val="0"/>
                  <w:divBdr>
                    <w:top w:val="single" w:sz="2" w:space="1" w:color="FFFFFF"/>
                    <w:left w:val="single" w:sz="2" w:space="12" w:color="FFFFFF"/>
                    <w:bottom w:val="single" w:sz="2" w:space="1" w:color="FFFFFF"/>
                    <w:right w:val="single" w:sz="2" w:space="4" w:color="FFFFFF"/>
                  </w:divBdr>
                  <w:divsChild>
                    <w:div w:id="1559592557">
                      <w:marLeft w:val="0"/>
                      <w:marRight w:val="0"/>
                      <w:marTop w:val="0"/>
                      <w:marBottom w:val="0"/>
                      <w:divBdr>
                        <w:top w:val="none" w:sz="0" w:space="0" w:color="auto"/>
                        <w:left w:val="none" w:sz="0" w:space="0" w:color="auto"/>
                        <w:bottom w:val="none" w:sz="0" w:space="0" w:color="auto"/>
                        <w:right w:val="none" w:sz="0" w:space="0" w:color="auto"/>
                      </w:divBdr>
                    </w:div>
                  </w:divsChild>
                </w:div>
                <w:div w:id="1160190372">
                  <w:marLeft w:val="0"/>
                  <w:marRight w:val="0"/>
                  <w:marTop w:val="0"/>
                  <w:marBottom w:val="0"/>
                  <w:divBdr>
                    <w:top w:val="single" w:sz="2" w:space="1" w:color="FFFFFF"/>
                    <w:left w:val="single" w:sz="2" w:space="12" w:color="FFFFFF"/>
                    <w:bottom w:val="single" w:sz="2" w:space="1" w:color="FFFFFF"/>
                    <w:right w:val="single" w:sz="2" w:space="4" w:color="FFFFFF"/>
                  </w:divBdr>
                  <w:divsChild>
                    <w:div w:id="1695183695">
                      <w:marLeft w:val="0"/>
                      <w:marRight w:val="0"/>
                      <w:marTop w:val="0"/>
                      <w:marBottom w:val="0"/>
                      <w:divBdr>
                        <w:top w:val="none" w:sz="0" w:space="0" w:color="auto"/>
                        <w:left w:val="none" w:sz="0" w:space="0" w:color="auto"/>
                        <w:bottom w:val="none" w:sz="0" w:space="0" w:color="auto"/>
                        <w:right w:val="none" w:sz="0" w:space="0" w:color="auto"/>
                      </w:divBdr>
                    </w:div>
                  </w:divsChild>
                </w:div>
                <w:div w:id="333607995">
                  <w:marLeft w:val="0"/>
                  <w:marRight w:val="0"/>
                  <w:marTop w:val="0"/>
                  <w:marBottom w:val="0"/>
                  <w:divBdr>
                    <w:top w:val="single" w:sz="2" w:space="1" w:color="FFFFFF"/>
                    <w:left w:val="single" w:sz="2" w:space="12" w:color="FFFFFF"/>
                    <w:bottom w:val="single" w:sz="2" w:space="1" w:color="FFFFFF"/>
                    <w:right w:val="single" w:sz="2" w:space="4" w:color="FFFFFF"/>
                  </w:divBdr>
                  <w:divsChild>
                    <w:div w:id="645208700">
                      <w:marLeft w:val="0"/>
                      <w:marRight w:val="0"/>
                      <w:marTop w:val="0"/>
                      <w:marBottom w:val="0"/>
                      <w:divBdr>
                        <w:top w:val="none" w:sz="0" w:space="0" w:color="auto"/>
                        <w:left w:val="none" w:sz="0" w:space="0" w:color="auto"/>
                        <w:bottom w:val="none" w:sz="0" w:space="0" w:color="auto"/>
                        <w:right w:val="none" w:sz="0" w:space="0" w:color="auto"/>
                      </w:divBdr>
                    </w:div>
                  </w:divsChild>
                </w:div>
                <w:div w:id="2107312630">
                  <w:marLeft w:val="0"/>
                  <w:marRight w:val="0"/>
                  <w:marTop w:val="0"/>
                  <w:marBottom w:val="0"/>
                  <w:divBdr>
                    <w:top w:val="single" w:sz="2" w:space="1" w:color="FFFFFF"/>
                    <w:left w:val="single" w:sz="2" w:space="12" w:color="FFFFFF"/>
                    <w:bottom w:val="single" w:sz="2" w:space="1" w:color="FFFFFF"/>
                    <w:right w:val="single" w:sz="2" w:space="4" w:color="FFFFFF"/>
                  </w:divBdr>
                  <w:divsChild>
                    <w:div w:id="687028751">
                      <w:marLeft w:val="0"/>
                      <w:marRight w:val="0"/>
                      <w:marTop w:val="0"/>
                      <w:marBottom w:val="0"/>
                      <w:divBdr>
                        <w:top w:val="none" w:sz="0" w:space="0" w:color="auto"/>
                        <w:left w:val="none" w:sz="0" w:space="0" w:color="auto"/>
                        <w:bottom w:val="none" w:sz="0" w:space="0" w:color="auto"/>
                        <w:right w:val="none" w:sz="0" w:space="0" w:color="auto"/>
                      </w:divBdr>
                    </w:div>
                  </w:divsChild>
                </w:div>
                <w:div w:id="1493565783">
                  <w:marLeft w:val="0"/>
                  <w:marRight w:val="0"/>
                  <w:marTop w:val="0"/>
                  <w:marBottom w:val="0"/>
                  <w:divBdr>
                    <w:top w:val="single" w:sz="2" w:space="1" w:color="FFFFFF"/>
                    <w:left w:val="single" w:sz="2" w:space="12" w:color="FFFFFF"/>
                    <w:bottom w:val="single" w:sz="2" w:space="1" w:color="FFFFFF"/>
                    <w:right w:val="single" w:sz="2" w:space="4" w:color="FFFFFF"/>
                  </w:divBdr>
                  <w:divsChild>
                    <w:div w:id="517542492">
                      <w:marLeft w:val="0"/>
                      <w:marRight w:val="0"/>
                      <w:marTop w:val="0"/>
                      <w:marBottom w:val="0"/>
                      <w:divBdr>
                        <w:top w:val="none" w:sz="0" w:space="0" w:color="auto"/>
                        <w:left w:val="none" w:sz="0" w:space="0" w:color="auto"/>
                        <w:bottom w:val="none" w:sz="0" w:space="0" w:color="auto"/>
                        <w:right w:val="none" w:sz="0" w:space="0" w:color="auto"/>
                      </w:divBdr>
                    </w:div>
                  </w:divsChild>
                </w:div>
                <w:div w:id="1838106785">
                  <w:marLeft w:val="0"/>
                  <w:marRight w:val="0"/>
                  <w:marTop w:val="0"/>
                  <w:marBottom w:val="0"/>
                  <w:divBdr>
                    <w:top w:val="single" w:sz="2" w:space="1" w:color="FFFFFF"/>
                    <w:left w:val="single" w:sz="2" w:space="12" w:color="FFFFFF"/>
                    <w:bottom w:val="single" w:sz="2" w:space="1" w:color="FFFFFF"/>
                    <w:right w:val="single" w:sz="2" w:space="4" w:color="FFFFFF"/>
                  </w:divBdr>
                  <w:divsChild>
                    <w:div w:id="1926570773">
                      <w:marLeft w:val="0"/>
                      <w:marRight w:val="0"/>
                      <w:marTop w:val="0"/>
                      <w:marBottom w:val="0"/>
                      <w:divBdr>
                        <w:top w:val="none" w:sz="0" w:space="0" w:color="auto"/>
                        <w:left w:val="none" w:sz="0" w:space="0" w:color="auto"/>
                        <w:bottom w:val="none" w:sz="0" w:space="0" w:color="auto"/>
                        <w:right w:val="none" w:sz="0" w:space="0" w:color="auto"/>
                      </w:divBdr>
                    </w:div>
                  </w:divsChild>
                </w:div>
                <w:div w:id="2065173464">
                  <w:marLeft w:val="0"/>
                  <w:marRight w:val="0"/>
                  <w:marTop w:val="0"/>
                  <w:marBottom w:val="0"/>
                  <w:divBdr>
                    <w:top w:val="single" w:sz="2" w:space="1" w:color="FFFFFF"/>
                    <w:left w:val="single" w:sz="2" w:space="12" w:color="FFFFFF"/>
                    <w:bottom w:val="single" w:sz="2" w:space="1" w:color="FFFFFF"/>
                    <w:right w:val="single" w:sz="2" w:space="4" w:color="FFFFFF"/>
                  </w:divBdr>
                  <w:divsChild>
                    <w:div w:id="1463230743">
                      <w:marLeft w:val="0"/>
                      <w:marRight w:val="0"/>
                      <w:marTop w:val="0"/>
                      <w:marBottom w:val="0"/>
                      <w:divBdr>
                        <w:top w:val="none" w:sz="0" w:space="0" w:color="auto"/>
                        <w:left w:val="none" w:sz="0" w:space="0" w:color="auto"/>
                        <w:bottom w:val="none" w:sz="0" w:space="0" w:color="auto"/>
                        <w:right w:val="none" w:sz="0" w:space="0" w:color="auto"/>
                      </w:divBdr>
                    </w:div>
                  </w:divsChild>
                </w:div>
                <w:div w:id="408044420">
                  <w:marLeft w:val="0"/>
                  <w:marRight w:val="0"/>
                  <w:marTop w:val="0"/>
                  <w:marBottom w:val="0"/>
                  <w:divBdr>
                    <w:top w:val="single" w:sz="2" w:space="1" w:color="FFFFFF"/>
                    <w:left w:val="single" w:sz="2" w:space="12" w:color="FFFFFF"/>
                    <w:bottom w:val="single" w:sz="2" w:space="1" w:color="FFFFFF"/>
                    <w:right w:val="single" w:sz="2" w:space="4" w:color="FFFFFF"/>
                  </w:divBdr>
                  <w:divsChild>
                    <w:div w:id="1968201171">
                      <w:marLeft w:val="0"/>
                      <w:marRight w:val="0"/>
                      <w:marTop w:val="0"/>
                      <w:marBottom w:val="0"/>
                      <w:divBdr>
                        <w:top w:val="none" w:sz="0" w:space="0" w:color="auto"/>
                        <w:left w:val="none" w:sz="0" w:space="0" w:color="auto"/>
                        <w:bottom w:val="none" w:sz="0" w:space="0" w:color="auto"/>
                        <w:right w:val="none" w:sz="0" w:space="0" w:color="auto"/>
                      </w:divBdr>
                    </w:div>
                  </w:divsChild>
                </w:div>
                <w:div w:id="565644995">
                  <w:marLeft w:val="0"/>
                  <w:marRight w:val="0"/>
                  <w:marTop w:val="0"/>
                  <w:marBottom w:val="0"/>
                  <w:divBdr>
                    <w:top w:val="single" w:sz="2" w:space="1" w:color="FFFFFF"/>
                    <w:left w:val="single" w:sz="2" w:space="12" w:color="FFFFFF"/>
                    <w:bottom w:val="single" w:sz="2" w:space="1" w:color="FFFFFF"/>
                    <w:right w:val="single" w:sz="2" w:space="4" w:color="FFFFFF"/>
                  </w:divBdr>
                  <w:divsChild>
                    <w:div w:id="789518755">
                      <w:marLeft w:val="0"/>
                      <w:marRight w:val="0"/>
                      <w:marTop w:val="0"/>
                      <w:marBottom w:val="0"/>
                      <w:divBdr>
                        <w:top w:val="none" w:sz="0" w:space="0" w:color="auto"/>
                        <w:left w:val="none" w:sz="0" w:space="0" w:color="auto"/>
                        <w:bottom w:val="none" w:sz="0" w:space="0" w:color="auto"/>
                        <w:right w:val="none" w:sz="0" w:space="0" w:color="auto"/>
                      </w:divBdr>
                    </w:div>
                  </w:divsChild>
                </w:div>
                <w:div w:id="1358194462">
                  <w:marLeft w:val="0"/>
                  <w:marRight w:val="0"/>
                  <w:marTop w:val="0"/>
                  <w:marBottom w:val="0"/>
                  <w:divBdr>
                    <w:top w:val="single" w:sz="2" w:space="1" w:color="FFFFFF"/>
                    <w:left w:val="single" w:sz="2" w:space="12" w:color="FFFFFF"/>
                    <w:bottom w:val="single" w:sz="2" w:space="1" w:color="FFFFFF"/>
                    <w:right w:val="single" w:sz="2" w:space="4" w:color="FFFFFF"/>
                  </w:divBdr>
                  <w:divsChild>
                    <w:div w:id="1289971725">
                      <w:marLeft w:val="0"/>
                      <w:marRight w:val="0"/>
                      <w:marTop w:val="0"/>
                      <w:marBottom w:val="0"/>
                      <w:divBdr>
                        <w:top w:val="none" w:sz="0" w:space="0" w:color="auto"/>
                        <w:left w:val="none" w:sz="0" w:space="0" w:color="auto"/>
                        <w:bottom w:val="none" w:sz="0" w:space="0" w:color="auto"/>
                        <w:right w:val="none" w:sz="0" w:space="0" w:color="auto"/>
                      </w:divBdr>
                    </w:div>
                  </w:divsChild>
                </w:div>
                <w:div w:id="428963442">
                  <w:marLeft w:val="0"/>
                  <w:marRight w:val="0"/>
                  <w:marTop w:val="0"/>
                  <w:marBottom w:val="0"/>
                  <w:divBdr>
                    <w:top w:val="single" w:sz="2" w:space="1" w:color="FFFFFF"/>
                    <w:left w:val="single" w:sz="2" w:space="12" w:color="FFFFFF"/>
                    <w:bottom w:val="single" w:sz="2" w:space="1" w:color="FFFFFF"/>
                    <w:right w:val="single" w:sz="2" w:space="4" w:color="FFFFFF"/>
                  </w:divBdr>
                  <w:divsChild>
                    <w:div w:id="107049048">
                      <w:marLeft w:val="0"/>
                      <w:marRight w:val="0"/>
                      <w:marTop w:val="0"/>
                      <w:marBottom w:val="0"/>
                      <w:divBdr>
                        <w:top w:val="none" w:sz="0" w:space="0" w:color="auto"/>
                        <w:left w:val="none" w:sz="0" w:space="0" w:color="auto"/>
                        <w:bottom w:val="none" w:sz="0" w:space="0" w:color="auto"/>
                        <w:right w:val="none" w:sz="0" w:space="0" w:color="auto"/>
                      </w:divBdr>
                    </w:div>
                  </w:divsChild>
                </w:div>
                <w:div w:id="1487935342">
                  <w:marLeft w:val="0"/>
                  <w:marRight w:val="0"/>
                  <w:marTop w:val="0"/>
                  <w:marBottom w:val="0"/>
                  <w:divBdr>
                    <w:top w:val="single" w:sz="2" w:space="1" w:color="FFFFFF"/>
                    <w:left w:val="single" w:sz="2" w:space="12" w:color="FFFFFF"/>
                    <w:bottom w:val="single" w:sz="2" w:space="1" w:color="FFFFFF"/>
                    <w:right w:val="single" w:sz="2" w:space="4" w:color="FFFFFF"/>
                  </w:divBdr>
                  <w:divsChild>
                    <w:div w:id="759103847">
                      <w:marLeft w:val="0"/>
                      <w:marRight w:val="0"/>
                      <w:marTop w:val="0"/>
                      <w:marBottom w:val="0"/>
                      <w:divBdr>
                        <w:top w:val="none" w:sz="0" w:space="0" w:color="auto"/>
                        <w:left w:val="none" w:sz="0" w:space="0" w:color="auto"/>
                        <w:bottom w:val="none" w:sz="0" w:space="0" w:color="auto"/>
                        <w:right w:val="none" w:sz="0" w:space="0" w:color="auto"/>
                      </w:divBdr>
                    </w:div>
                  </w:divsChild>
                </w:div>
                <w:div w:id="121270907">
                  <w:marLeft w:val="0"/>
                  <w:marRight w:val="0"/>
                  <w:marTop w:val="0"/>
                  <w:marBottom w:val="0"/>
                  <w:divBdr>
                    <w:top w:val="single" w:sz="2" w:space="1" w:color="FFFFFF"/>
                    <w:left w:val="single" w:sz="2" w:space="12" w:color="FFFFFF"/>
                    <w:bottom w:val="single" w:sz="2" w:space="1" w:color="FFFFFF"/>
                    <w:right w:val="single" w:sz="2" w:space="4" w:color="FFFFFF"/>
                  </w:divBdr>
                  <w:divsChild>
                    <w:div w:id="1761289916">
                      <w:marLeft w:val="0"/>
                      <w:marRight w:val="0"/>
                      <w:marTop w:val="0"/>
                      <w:marBottom w:val="0"/>
                      <w:divBdr>
                        <w:top w:val="none" w:sz="0" w:space="0" w:color="auto"/>
                        <w:left w:val="none" w:sz="0" w:space="0" w:color="auto"/>
                        <w:bottom w:val="none" w:sz="0" w:space="0" w:color="auto"/>
                        <w:right w:val="none" w:sz="0" w:space="0" w:color="auto"/>
                      </w:divBdr>
                    </w:div>
                  </w:divsChild>
                </w:div>
                <w:div w:id="886258681">
                  <w:marLeft w:val="0"/>
                  <w:marRight w:val="0"/>
                  <w:marTop w:val="0"/>
                  <w:marBottom w:val="0"/>
                  <w:divBdr>
                    <w:top w:val="single" w:sz="2" w:space="1" w:color="FFFFFF"/>
                    <w:left w:val="single" w:sz="2" w:space="12" w:color="FFFFFF"/>
                    <w:bottom w:val="single" w:sz="2" w:space="1" w:color="FFFFFF"/>
                    <w:right w:val="single" w:sz="2" w:space="4" w:color="FFFFFF"/>
                  </w:divBdr>
                  <w:divsChild>
                    <w:div w:id="344407112">
                      <w:marLeft w:val="0"/>
                      <w:marRight w:val="0"/>
                      <w:marTop w:val="0"/>
                      <w:marBottom w:val="0"/>
                      <w:divBdr>
                        <w:top w:val="none" w:sz="0" w:space="0" w:color="auto"/>
                        <w:left w:val="none" w:sz="0" w:space="0" w:color="auto"/>
                        <w:bottom w:val="none" w:sz="0" w:space="0" w:color="auto"/>
                        <w:right w:val="none" w:sz="0" w:space="0" w:color="auto"/>
                      </w:divBdr>
                    </w:div>
                  </w:divsChild>
                </w:div>
                <w:div w:id="1823038975">
                  <w:marLeft w:val="0"/>
                  <w:marRight w:val="0"/>
                  <w:marTop w:val="0"/>
                  <w:marBottom w:val="0"/>
                  <w:divBdr>
                    <w:top w:val="single" w:sz="2" w:space="1" w:color="FFFFFF"/>
                    <w:left w:val="single" w:sz="2" w:space="12" w:color="FFFFFF"/>
                    <w:bottom w:val="single" w:sz="2" w:space="1" w:color="FFFFFF"/>
                    <w:right w:val="single" w:sz="2" w:space="4" w:color="FFFFFF"/>
                  </w:divBdr>
                  <w:divsChild>
                    <w:div w:id="1424687524">
                      <w:marLeft w:val="0"/>
                      <w:marRight w:val="0"/>
                      <w:marTop w:val="0"/>
                      <w:marBottom w:val="0"/>
                      <w:divBdr>
                        <w:top w:val="none" w:sz="0" w:space="0" w:color="auto"/>
                        <w:left w:val="none" w:sz="0" w:space="0" w:color="auto"/>
                        <w:bottom w:val="none" w:sz="0" w:space="0" w:color="auto"/>
                        <w:right w:val="none" w:sz="0" w:space="0" w:color="auto"/>
                      </w:divBdr>
                    </w:div>
                  </w:divsChild>
                </w:div>
                <w:div w:id="1319071727">
                  <w:marLeft w:val="0"/>
                  <w:marRight w:val="0"/>
                  <w:marTop w:val="0"/>
                  <w:marBottom w:val="0"/>
                  <w:divBdr>
                    <w:top w:val="single" w:sz="2" w:space="1" w:color="FFFFFF"/>
                    <w:left w:val="single" w:sz="2" w:space="12" w:color="FFFFFF"/>
                    <w:bottom w:val="single" w:sz="2" w:space="1" w:color="FFFFFF"/>
                    <w:right w:val="single" w:sz="2" w:space="4" w:color="FFFFFF"/>
                  </w:divBdr>
                  <w:divsChild>
                    <w:div w:id="679041836">
                      <w:marLeft w:val="0"/>
                      <w:marRight w:val="0"/>
                      <w:marTop w:val="0"/>
                      <w:marBottom w:val="0"/>
                      <w:divBdr>
                        <w:top w:val="none" w:sz="0" w:space="0" w:color="auto"/>
                        <w:left w:val="none" w:sz="0" w:space="0" w:color="auto"/>
                        <w:bottom w:val="none" w:sz="0" w:space="0" w:color="auto"/>
                        <w:right w:val="none" w:sz="0" w:space="0" w:color="auto"/>
                      </w:divBdr>
                    </w:div>
                  </w:divsChild>
                </w:div>
                <w:div w:id="1066755844">
                  <w:marLeft w:val="0"/>
                  <w:marRight w:val="0"/>
                  <w:marTop w:val="0"/>
                  <w:marBottom w:val="0"/>
                  <w:divBdr>
                    <w:top w:val="single" w:sz="2" w:space="1" w:color="FFFFFF"/>
                    <w:left w:val="single" w:sz="2" w:space="12" w:color="FFFFFF"/>
                    <w:bottom w:val="single" w:sz="2" w:space="1" w:color="FFFFFF"/>
                    <w:right w:val="single" w:sz="2" w:space="4" w:color="FFFFFF"/>
                  </w:divBdr>
                  <w:divsChild>
                    <w:div w:id="1065034826">
                      <w:marLeft w:val="0"/>
                      <w:marRight w:val="0"/>
                      <w:marTop w:val="0"/>
                      <w:marBottom w:val="0"/>
                      <w:divBdr>
                        <w:top w:val="none" w:sz="0" w:space="0" w:color="auto"/>
                        <w:left w:val="none" w:sz="0" w:space="0" w:color="auto"/>
                        <w:bottom w:val="none" w:sz="0" w:space="0" w:color="auto"/>
                        <w:right w:val="none" w:sz="0" w:space="0" w:color="auto"/>
                      </w:divBdr>
                    </w:div>
                  </w:divsChild>
                </w:div>
                <w:div w:id="330987327">
                  <w:marLeft w:val="0"/>
                  <w:marRight w:val="0"/>
                  <w:marTop w:val="0"/>
                  <w:marBottom w:val="0"/>
                  <w:divBdr>
                    <w:top w:val="single" w:sz="2" w:space="1" w:color="FFFFFF"/>
                    <w:left w:val="single" w:sz="2" w:space="12" w:color="FFFFFF"/>
                    <w:bottom w:val="single" w:sz="2" w:space="1" w:color="FFFFFF"/>
                    <w:right w:val="single" w:sz="2" w:space="4" w:color="FFFFFF"/>
                  </w:divBdr>
                  <w:divsChild>
                    <w:div w:id="862400145">
                      <w:marLeft w:val="0"/>
                      <w:marRight w:val="0"/>
                      <w:marTop w:val="0"/>
                      <w:marBottom w:val="0"/>
                      <w:divBdr>
                        <w:top w:val="none" w:sz="0" w:space="0" w:color="auto"/>
                        <w:left w:val="none" w:sz="0" w:space="0" w:color="auto"/>
                        <w:bottom w:val="none" w:sz="0" w:space="0" w:color="auto"/>
                        <w:right w:val="none" w:sz="0" w:space="0" w:color="auto"/>
                      </w:divBdr>
                    </w:div>
                  </w:divsChild>
                </w:div>
                <w:div w:id="2070421083">
                  <w:marLeft w:val="0"/>
                  <w:marRight w:val="0"/>
                  <w:marTop w:val="0"/>
                  <w:marBottom w:val="0"/>
                  <w:divBdr>
                    <w:top w:val="single" w:sz="2" w:space="1" w:color="FFFFFF"/>
                    <w:left w:val="single" w:sz="2" w:space="12" w:color="FFFFFF"/>
                    <w:bottom w:val="single" w:sz="2" w:space="1" w:color="FFFFFF"/>
                    <w:right w:val="single" w:sz="2" w:space="4" w:color="FFFFFF"/>
                  </w:divBdr>
                  <w:divsChild>
                    <w:div w:id="1625427041">
                      <w:marLeft w:val="0"/>
                      <w:marRight w:val="0"/>
                      <w:marTop w:val="0"/>
                      <w:marBottom w:val="0"/>
                      <w:divBdr>
                        <w:top w:val="none" w:sz="0" w:space="0" w:color="auto"/>
                        <w:left w:val="none" w:sz="0" w:space="0" w:color="auto"/>
                        <w:bottom w:val="none" w:sz="0" w:space="0" w:color="auto"/>
                        <w:right w:val="none" w:sz="0" w:space="0" w:color="auto"/>
                      </w:divBdr>
                    </w:div>
                  </w:divsChild>
                </w:div>
                <w:div w:id="2121021603">
                  <w:marLeft w:val="0"/>
                  <w:marRight w:val="0"/>
                  <w:marTop w:val="0"/>
                  <w:marBottom w:val="0"/>
                  <w:divBdr>
                    <w:top w:val="single" w:sz="2" w:space="1" w:color="FFFFFF"/>
                    <w:left w:val="single" w:sz="2" w:space="12" w:color="FFFFFF"/>
                    <w:bottom w:val="single" w:sz="2" w:space="1" w:color="FFFFFF"/>
                    <w:right w:val="single" w:sz="2" w:space="4" w:color="FFFFFF"/>
                  </w:divBdr>
                  <w:divsChild>
                    <w:div w:id="231934243">
                      <w:marLeft w:val="0"/>
                      <w:marRight w:val="0"/>
                      <w:marTop w:val="0"/>
                      <w:marBottom w:val="0"/>
                      <w:divBdr>
                        <w:top w:val="none" w:sz="0" w:space="0" w:color="auto"/>
                        <w:left w:val="none" w:sz="0" w:space="0" w:color="auto"/>
                        <w:bottom w:val="none" w:sz="0" w:space="0" w:color="auto"/>
                        <w:right w:val="none" w:sz="0" w:space="0" w:color="auto"/>
                      </w:divBdr>
                    </w:div>
                  </w:divsChild>
                </w:div>
                <w:div w:id="1040201269">
                  <w:marLeft w:val="0"/>
                  <w:marRight w:val="0"/>
                  <w:marTop w:val="0"/>
                  <w:marBottom w:val="0"/>
                  <w:divBdr>
                    <w:top w:val="single" w:sz="2" w:space="1" w:color="FFFFFF"/>
                    <w:left w:val="single" w:sz="2" w:space="12" w:color="FFFFFF"/>
                    <w:bottom w:val="single" w:sz="2" w:space="4" w:color="FFFFFF"/>
                    <w:right w:val="single" w:sz="2" w:space="4" w:color="FFFFFF"/>
                  </w:divBdr>
                  <w:divsChild>
                    <w:div w:id="13181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2102">
          <w:marLeft w:val="0"/>
          <w:marRight w:val="0"/>
          <w:marTop w:val="0"/>
          <w:marBottom w:val="335"/>
          <w:divBdr>
            <w:top w:val="none" w:sz="0" w:space="0" w:color="auto"/>
            <w:left w:val="none" w:sz="0" w:space="0" w:color="auto"/>
            <w:bottom w:val="none" w:sz="0" w:space="0" w:color="auto"/>
            <w:right w:val="none" w:sz="0" w:space="0" w:color="auto"/>
          </w:divBdr>
          <w:divsChild>
            <w:div w:id="1120689139">
              <w:marLeft w:val="0"/>
              <w:marRight w:val="0"/>
              <w:marTop w:val="0"/>
              <w:marBottom w:val="0"/>
              <w:divBdr>
                <w:top w:val="none" w:sz="0" w:space="0" w:color="auto"/>
                <w:left w:val="none" w:sz="0" w:space="0" w:color="auto"/>
                <w:bottom w:val="none" w:sz="0" w:space="0" w:color="auto"/>
                <w:right w:val="none" w:sz="0" w:space="0" w:color="auto"/>
              </w:divBdr>
              <w:divsChild>
                <w:div w:id="1220940094">
                  <w:marLeft w:val="0"/>
                  <w:marRight w:val="0"/>
                  <w:marTop w:val="0"/>
                  <w:marBottom w:val="0"/>
                  <w:divBdr>
                    <w:top w:val="single" w:sz="2" w:space="4" w:color="FFFFFF"/>
                    <w:left w:val="single" w:sz="2" w:space="12" w:color="FFFFFF"/>
                    <w:bottom w:val="single" w:sz="2" w:space="1" w:color="FFFFFF"/>
                    <w:right w:val="single" w:sz="2" w:space="4" w:color="FFFFFF"/>
                  </w:divBdr>
                  <w:divsChild>
                    <w:div w:id="1969362180">
                      <w:marLeft w:val="0"/>
                      <w:marRight w:val="0"/>
                      <w:marTop w:val="0"/>
                      <w:marBottom w:val="0"/>
                      <w:divBdr>
                        <w:top w:val="none" w:sz="0" w:space="0" w:color="auto"/>
                        <w:left w:val="none" w:sz="0" w:space="0" w:color="auto"/>
                        <w:bottom w:val="none" w:sz="0" w:space="0" w:color="auto"/>
                        <w:right w:val="none" w:sz="0" w:space="0" w:color="auto"/>
                      </w:divBdr>
                    </w:div>
                  </w:divsChild>
                </w:div>
                <w:div w:id="1981567297">
                  <w:marLeft w:val="0"/>
                  <w:marRight w:val="0"/>
                  <w:marTop w:val="0"/>
                  <w:marBottom w:val="0"/>
                  <w:divBdr>
                    <w:top w:val="single" w:sz="2" w:space="1" w:color="FFFFFF"/>
                    <w:left w:val="single" w:sz="2" w:space="12" w:color="FFFFFF"/>
                    <w:bottom w:val="single" w:sz="2" w:space="1" w:color="FFFFFF"/>
                    <w:right w:val="single" w:sz="2" w:space="4" w:color="FFFFFF"/>
                  </w:divBdr>
                  <w:divsChild>
                    <w:div w:id="47848613">
                      <w:marLeft w:val="0"/>
                      <w:marRight w:val="0"/>
                      <w:marTop w:val="0"/>
                      <w:marBottom w:val="0"/>
                      <w:divBdr>
                        <w:top w:val="none" w:sz="0" w:space="0" w:color="auto"/>
                        <w:left w:val="none" w:sz="0" w:space="0" w:color="auto"/>
                        <w:bottom w:val="none" w:sz="0" w:space="0" w:color="auto"/>
                        <w:right w:val="none" w:sz="0" w:space="0" w:color="auto"/>
                      </w:divBdr>
                    </w:div>
                  </w:divsChild>
                </w:div>
                <w:div w:id="1062675954">
                  <w:marLeft w:val="0"/>
                  <w:marRight w:val="0"/>
                  <w:marTop w:val="0"/>
                  <w:marBottom w:val="0"/>
                  <w:divBdr>
                    <w:top w:val="single" w:sz="2" w:space="1" w:color="FFFFFF"/>
                    <w:left w:val="single" w:sz="2" w:space="12" w:color="FFFFFF"/>
                    <w:bottom w:val="single" w:sz="2" w:space="1" w:color="FFFFFF"/>
                    <w:right w:val="single" w:sz="2" w:space="4" w:color="FFFFFF"/>
                  </w:divBdr>
                  <w:divsChild>
                    <w:div w:id="1564220379">
                      <w:marLeft w:val="0"/>
                      <w:marRight w:val="0"/>
                      <w:marTop w:val="0"/>
                      <w:marBottom w:val="0"/>
                      <w:divBdr>
                        <w:top w:val="none" w:sz="0" w:space="0" w:color="auto"/>
                        <w:left w:val="none" w:sz="0" w:space="0" w:color="auto"/>
                        <w:bottom w:val="none" w:sz="0" w:space="0" w:color="auto"/>
                        <w:right w:val="none" w:sz="0" w:space="0" w:color="auto"/>
                      </w:divBdr>
                    </w:div>
                  </w:divsChild>
                </w:div>
                <w:div w:id="1245533924">
                  <w:marLeft w:val="0"/>
                  <w:marRight w:val="0"/>
                  <w:marTop w:val="0"/>
                  <w:marBottom w:val="0"/>
                  <w:divBdr>
                    <w:top w:val="single" w:sz="2" w:space="1" w:color="FFFFFF"/>
                    <w:left w:val="single" w:sz="2" w:space="12" w:color="FFFFFF"/>
                    <w:bottom w:val="single" w:sz="2" w:space="1" w:color="FFFFFF"/>
                    <w:right w:val="single" w:sz="2" w:space="4" w:color="FFFFFF"/>
                  </w:divBdr>
                  <w:divsChild>
                    <w:div w:id="971255596">
                      <w:marLeft w:val="0"/>
                      <w:marRight w:val="0"/>
                      <w:marTop w:val="0"/>
                      <w:marBottom w:val="0"/>
                      <w:divBdr>
                        <w:top w:val="none" w:sz="0" w:space="0" w:color="auto"/>
                        <w:left w:val="none" w:sz="0" w:space="0" w:color="auto"/>
                        <w:bottom w:val="none" w:sz="0" w:space="0" w:color="auto"/>
                        <w:right w:val="none" w:sz="0" w:space="0" w:color="auto"/>
                      </w:divBdr>
                    </w:div>
                  </w:divsChild>
                </w:div>
                <w:div w:id="2015722899">
                  <w:marLeft w:val="0"/>
                  <w:marRight w:val="0"/>
                  <w:marTop w:val="0"/>
                  <w:marBottom w:val="0"/>
                  <w:divBdr>
                    <w:top w:val="single" w:sz="2" w:space="1" w:color="FFFFFF"/>
                    <w:left w:val="single" w:sz="2" w:space="12" w:color="FFFFFF"/>
                    <w:bottom w:val="single" w:sz="2" w:space="1" w:color="FFFFFF"/>
                    <w:right w:val="single" w:sz="2" w:space="4" w:color="FFFFFF"/>
                  </w:divBdr>
                  <w:divsChild>
                    <w:div w:id="82340087">
                      <w:marLeft w:val="0"/>
                      <w:marRight w:val="0"/>
                      <w:marTop w:val="0"/>
                      <w:marBottom w:val="0"/>
                      <w:divBdr>
                        <w:top w:val="none" w:sz="0" w:space="0" w:color="auto"/>
                        <w:left w:val="none" w:sz="0" w:space="0" w:color="auto"/>
                        <w:bottom w:val="none" w:sz="0" w:space="0" w:color="auto"/>
                        <w:right w:val="none" w:sz="0" w:space="0" w:color="auto"/>
                      </w:divBdr>
                    </w:div>
                  </w:divsChild>
                </w:div>
                <w:div w:id="832065138">
                  <w:marLeft w:val="0"/>
                  <w:marRight w:val="0"/>
                  <w:marTop w:val="0"/>
                  <w:marBottom w:val="0"/>
                  <w:divBdr>
                    <w:top w:val="single" w:sz="2" w:space="1" w:color="FFFFFF"/>
                    <w:left w:val="single" w:sz="2" w:space="12" w:color="FFFFFF"/>
                    <w:bottom w:val="single" w:sz="2" w:space="1" w:color="FFFFFF"/>
                    <w:right w:val="single" w:sz="2" w:space="4" w:color="FFFFFF"/>
                  </w:divBdr>
                  <w:divsChild>
                    <w:div w:id="337343611">
                      <w:marLeft w:val="0"/>
                      <w:marRight w:val="0"/>
                      <w:marTop w:val="0"/>
                      <w:marBottom w:val="0"/>
                      <w:divBdr>
                        <w:top w:val="none" w:sz="0" w:space="0" w:color="auto"/>
                        <w:left w:val="none" w:sz="0" w:space="0" w:color="auto"/>
                        <w:bottom w:val="none" w:sz="0" w:space="0" w:color="auto"/>
                        <w:right w:val="none" w:sz="0" w:space="0" w:color="auto"/>
                      </w:divBdr>
                    </w:div>
                  </w:divsChild>
                </w:div>
                <w:div w:id="647901560">
                  <w:marLeft w:val="0"/>
                  <w:marRight w:val="0"/>
                  <w:marTop w:val="0"/>
                  <w:marBottom w:val="0"/>
                  <w:divBdr>
                    <w:top w:val="single" w:sz="2" w:space="1" w:color="FFFFFF"/>
                    <w:left w:val="single" w:sz="2" w:space="12" w:color="FFFFFF"/>
                    <w:bottom w:val="single" w:sz="2" w:space="1" w:color="FFFFFF"/>
                    <w:right w:val="single" w:sz="2" w:space="4" w:color="FFFFFF"/>
                  </w:divBdr>
                  <w:divsChild>
                    <w:div w:id="142235889">
                      <w:marLeft w:val="0"/>
                      <w:marRight w:val="0"/>
                      <w:marTop w:val="0"/>
                      <w:marBottom w:val="0"/>
                      <w:divBdr>
                        <w:top w:val="none" w:sz="0" w:space="0" w:color="auto"/>
                        <w:left w:val="none" w:sz="0" w:space="0" w:color="auto"/>
                        <w:bottom w:val="none" w:sz="0" w:space="0" w:color="auto"/>
                        <w:right w:val="none" w:sz="0" w:space="0" w:color="auto"/>
                      </w:divBdr>
                    </w:div>
                  </w:divsChild>
                </w:div>
                <w:div w:id="1261986028">
                  <w:marLeft w:val="0"/>
                  <w:marRight w:val="0"/>
                  <w:marTop w:val="0"/>
                  <w:marBottom w:val="0"/>
                  <w:divBdr>
                    <w:top w:val="single" w:sz="2" w:space="1" w:color="FFFFFF"/>
                    <w:left w:val="single" w:sz="2" w:space="12" w:color="FFFFFF"/>
                    <w:bottom w:val="single" w:sz="2" w:space="1" w:color="FFFFFF"/>
                    <w:right w:val="single" w:sz="2" w:space="4" w:color="FFFFFF"/>
                  </w:divBdr>
                  <w:divsChild>
                    <w:div w:id="1296064874">
                      <w:marLeft w:val="0"/>
                      <w:marRight w:val="0"/>
                      <w:marTop w:val="0"/>
                      <w:marBottom w:val="0"/>
                      <w:divBdr>
                        <w:top w:val="none" w:sz="0" w:space="0" w:color="auto"/>
                        <w:left w:val="none" w:sz="0" w:space="0" w:color="auto"/>
                        <w:bottom w:val="none" w:sz="0" w:space="0" w:color="auto"/>
                        <w:right w:val="none" w:sz="0" w:space="0" w:color="auto"/>
                      </w:divBdr>
                    </w:div>
                  </w:divsChild>
                </w:div>
                <w:div w:id="1463770845">
                  <w:marLeft w:val="0"/>
                  <w:marRight w:val="0"/>
                  <w:marTop w:val="0"/>
                  <w:marBottom w:val="0"/>
                  <w:divBdr>
                    <w:top w:val="single" w:sz="2" w:space="1" w:color="FFFFFF"/>
                    <w:left w:val="single" w:sz="2" w:space="12" w:color="FFFFFF"/>
                    <w:bottom w:val="single" w:sz="2" w:space="1" w:color="FFFFFF"/>
                    <w:right w:val="single" w:sz="2" w:space="4" w:color="FFFFFF"/>
                  </w:divBdr>
                  <w:divsChild>
                    <w:div w:id="1852721433">
                      <w:marLeft w:val="0"/>
                      <w:marRight w:val="0"/>
                      <w:marTop w:val="0"/>
                      <w:marBottom w:val="0"/>
                      <w:divBdr>
                        <w:top w:val="none" w:sz="0" w:space="0" w:color="auto"/>
                        <w:left w:val="none" w:sz="0" w:space="0" w:color="auto"/>
                        <w:bottom w:val="none" w:sz="0" w:space="0" w:color="auto"/>
                        <w:right w:val="none" w:sz="0" w:space="0" w:color="auto"/>
                      </w:divBdr>
                    </w:div>
                  </w:divsChild>
                </w:div>
                <w:div w:id="498351456">
                  <w:marLeft w:val="0"/>
                  <w:marRight w:val="0"/>
                  <w:marTop w:val="0"/>
                  <w:marBottom w:val="0"/>
                  <w:divBdr>
                    <w:top w:val="single" w:sz="2" w:space="1" w:color="FFFFFF"/>
                    <w:left w:val="single" w:sz="2" w:space="12" w:color="FFFFFF"/>
                    <w:bottom w:val="single" w:sz="2" w:space="1" w:color="FFFFFF"/>
                    <w:right w:val="single" w:sz="2" w:space="4" w:color="FFFFFF"/>
                  </w:divBdr>
                  <w:divsChild>
                    <w:div w:id="1683894967">
                      <w:marLeft w:val="0"/>
                      <w:marRight w:val="0"/>
                      <w:marTop w:val="0"/>
                      <w:marBottom w:val="0"/>
                      <w:divBdr>
                        <w:top w:val="none" w:sz="0" w:space="0" w:color="auto"/>
                        <w:left w:val="none" w:sz="0" w:space="0" w:color="auto"/>
                        <w:bottom w:val="none" w:sz="0" w:space="0" w:color="auto"/>
                        <w:right w:val="none" w:sz="0" w:space="0" w:color="auto"/>
                      </w:divBdr>
                    </w:div>
                  </w:divsChild>
                </w:div>
                <w:div w:id="282736131">
                  <w:marLeft w:val="0"/>
                  <w:marRight w:val="0"/>
                  <w:marTop w:val="0"/>
                  <w:marBottom w:val="0"/>
                  <w:divBdr>
                    <w:top w:val="single" w:sz="2" w:space="1" w:color="FFFFFF"/>
                    <w:left w:val="single" w:sz="2" w:space="12" w:color="FFFFFF"/>
                    <w:bottom w:val="single" w:sz="2" w:space="1" w:color="FFFFFF"/>
                    <w:right w:val="single" w:sz="2" w:space="4" w:color="FFFFFF"/>
                  </w:divBdr>
                  <w:divsChild>
                    <w:div w:id="703482565">
                      <w:marLeft w:val="0"/>
                      <w:marRight w:val="0"/>
                      <w:marTop w:val="0"/>
                      <w:marBottom w:val="0"/>
                      <w:divBdr>
                        <w:top w:val="none" w:sz="0" w:space="0" w:color="auto"/>
                        <w:left w:val="none" w:sz="0" w:space="0" w:color="auto"/>
                        <w:bottom w:val="none" w:sz="0" w:space="0" w:color="auto"/>
                        <w:right w:val="none" w:sz="0" w:space="0" w:color="auto"/>
                      </w:divBdr>
                    </w:div>
                  </w:divsChild>
                </w:div>
                <w:div w:id="391000055">
                  <w:marLeft w:val="0"/>
                  <w:marRight w:val="0"/>
                  <w:marTop w:val="0"/>
                  <w:marBottom w:val="0"/>
                  <w:divBdr>
                    <w:top w:val="single" w:sz="2" w:space="1" w:color="FFFFFF"/>
                    <w:left w:val="single" w:sz="2" w:space="12" w:color="FFFFFF"/>
                    <w:bottom w:val="single" w:sz="2" w:space="1" w:color="FFFFFF"/>
                    <w:right w:val="single" w:sz="2" w:space="4" w:color="FFFFFF"/>
                  </w:divBdr>
                  <w:divsChild>
                    <w:div w:id="680548392">
                      <w:marLeft w:val="0"/>
                      <w:marRight w:val="0"/>
                      <w:marTop w:val="0"/>
                      <w:marBottom w:val="0"/>
                      <w:divBdr>
                        <w:top w:val="none" w:sz="0" w:space="0" w:color="auto"/>
                        <w:left w:val="none" w:sz="0" w:space="0" w:color="auto"/>
                        <w:bottom w:val="none" w:sz="0" w:space="0" w:color="auto"/>
                        <w:right w:val="none" w:sz="0" w:space="0" w:color="auto"/>
                      </w:divBdr>
                    </w:div>
                  </w:divsChild>
                </w:div>
                <w:div w:id="1718502530">
                  <w:marLeft w:val="0"/>
                  <w:marRight w:val="0"/>
                  <w:marTop w:val="0"/>
                  <w:marBottom w:val="0"/>
                  <w:divBdr>
                    <w:top w:val="single" w:sz="2" w:space="1" w:color="FFFFFF"/>
                    <w:left w:val="single" w:sz="2" w:space="12" w:color="FFFFFF"/>
                    <w:bottom w:val="single" w:sz="2" w:space="1" w:color="FFFFFF"/>
                    <w:right w:val="single" w:sz="2" w:space="4" w:color="FFFFFF"/>
                  </w:divBdr>
                  <w:divsChild>
                    <w:div w:id="1059597404">
                      <w:marLeft w:val="0"/>
                      <w:marRight w:val="0"/>
                      <w:marTop w:val="0"/>
                      <w:marBottom w:val="0"/>
                      <w:divBdr>
                        <w:top w:val="none" w:sz="0" w:space="0" w:color="auto"/>
                        <w:left w:val="none" w:sz="0" w:space="0" w:color="auto"/>
                        <w:bottom w:val="none" w:sz="0" w:space="0" w:color="auto"/>
                        <w:right w:val="none" w:sz="0" w:space="0" w:color="auto"/>
                      </w:divBdr>
                    </w:div>
                  </w:divsChild>
                </w:div>
                <w:div w:id="1227376821">
                  <w:marLeft w:val="0"/>
                  <w:marRight w:val="0"/>
                  <w:marTop w:val="0"/>
                  <w:marBottom w:val="0"/>
                  <w:divBdr>
                    <w:top w:val="single" w:sz="2" w:space="1" w:color="FFFFFF"/>
                    <w:left w:val="single" w:sz="2" w:space="12" w:color="FFFFFF"/>
                    <w:bottom w:val="single" w:sz="2" w:space="1" w:color="FFFFFF"/>
                    <w:right w:val="single" w:sz="2" w:space="4" w:color="FFFFFF"/>
                  </w:divBdr>
                  <w:divsChild>
                    <w:div w:id="1441103299">
                      <w:marLeft w:val="0"/>
                      <w:marRight w:val="0"/>
                      <w:marTop w:val="0"/>
                      <w:marBottom w:val="0"/>
                      <w:divBdr>
                        <w:top w:val="none" w:sz="0" w:space="0" w:color="auto"/>
                        <w:left w:val="none" w:sz="0" w:space="0" w:color="auto"/>
                        <w:bottom w:val="none" w:sz="0" w:space="0" w:color="auto"/>
                        <w:right w:val="none" w:sz="0" w:space="0" w:color="auto"/>
                      </w:divBdr>
                    </w:div>
                  </w:divsChild>
                </w:div>
                <w:div w:id="57635813">
                  <w:marLeft w:val="0"/>
                  <w:marRight w:val="0"/>
                  <w:marTop w:val="0"/>
                  <w:marBottom w:val="0"/>
                  <w:divBdr>
                    <w:top w:val="single" w:sz="2" w:space="1" w:color="FFFFFF"/>
                    <w:left w:val="single" w:sz="2" w:space="12" w:color="FFFFFF"/>
                    <w:bottom w:val="single" w:sz="2" w:space="1" w:color="FFFFFF"/>
                    <w:right w:val="single" w:sz="2" w:space="4" w:color="FFFFFF"/>
                  </w:divBdr>
                  <w:divsChild>
                    <w:div w:id="1556352168">
                      <w:marLeft w:val="0"/>
                      <w:marRight w:val="0"/>
                      <w:marTop w:val="0"/>
                      <w:marBottom w:val="0"/>
                      <w:divBdr>
                        <w:top w:val="none" w:sz="0" w:space="0" w:color="auto"/>
                        <w:left w:val="none" w:sz="0" w:space="0" w:color="auto"/>
                        <w:bottom w:val="none" w:sz="0" w:space="0" w:color="auto"/>
                        <w:right w:val="none" w:sz="0" w:space="0" w:color="auto"/>
                      </w:divBdr>
                    </w:div>
                  </w:divsChild>
                </w:div>
                <w:div w:id="1889026036">
                  <w:marLeft w:val="0"/>
                  <w:marRight w:val="0"/>
                  <w:marTop w:val="0"/>
                  <w:marBottom w:val="0"/>
                  <w:divBdr>
                    <w:top w:val="single" w:sz="2" w:space="1" w:color="FFFFFF"/>
                    <w:left w:val="single" w:sz="2" w:space="12" w:color="FFFFFF"/>
                    <w:bottom w:val="single" w:sz="2" w:space="1" w:color="FFFFFF"/>
                    <w:right w:val="single" w:sz="2" w:space="4" w:color="FFFFFF"/>
                  </w:divBdr>
                  <w:divsChild>
                    <w:div w:id="1302807967">
                      <w:marLeft w:val="0"/>
                      <w:marRight w:val="0"/>
                      <w:marTop w:val="0"/>
                      <w:marBottom w:val="0"/>
                      <w:divBdr>
                        <w:top w:val="none" w:sz="0" w:space="0" w:color="auto"/>
                        <w:left w:val="none" w:sz="0" w:space="0" w:color="auto"/>
                        <w:bottom w:val="none" w:sz="0" w:space="0" w:color="auto"/>
                        <w:right w:val="none" w:sz="0" w:space="0" w:color="auto"/>
                      </w:divBdr>
                    </w:div>
                  </w:divsChild>
                </w:div>
                <w:div w:id="1861383946">
                  <w:marLeft w:val="0"/>
                  <w:marRight w:val="0"/>
                  <w:marTop w:val="0"/>
                  <w:marBottom w:val="0"/>
                  <w:divBdr>
                    <w:top w:val="single" w:sz="2" w:space="1" w:color="FFFFFF"/>
                    <w:left w:val="single" w:sz="2" w:space="12" w:color="FFFFFF"/>
                    <w:bottom w:val="single" w:sz="2" w:space="1" w:color="FFFFFF"/>
                    <w:right w:val="single" w:sz="2" w:space="4" w:color="FFFFFF"/>
                  </w:divBdr>
                  <w:divsChild>
                    <w:div w:id="349575653">
                      <w:marLeft w:val="0"/>
                      <w:marRight w:val="0"/>
                      <w:marTop w:val="0"/>
                      <w:marBottom w:val="0"/>
                      <w:divBdr>
                        <w:top w:val="none" w:sz="0" w:space="0" w:color="auto"/>
                        <w:left w:val="none" w:sz="0" w:space="0" w:color="auto"/>
                        <w:bottom w:val="none" w:sz="0" w:space="0" w:color="auto"/>
                        <w:right w:val="none" w:sz="0" w:space="0" w:color="auto"/>
                      </w:divBdr>
                    </w:div>
                  </w:divsChild>
                </w:div>
                <w:div w:id="724766751">
                  <w:marLeft w:val="0"/>
                  <w:marRight w:val="0"/>
                  <w:marTop w:val="0"/>
                  <w:marBottom w:val="0"/>
                  <w:divBdr>
                    <w:top w:val="single" w:sz="2" w:space="1" w:color="FFFFFF"/>
                    <w:left w:val="single" w:sz="2" w:space="12" w:color="FFFFFF"/>
                    <w:bottom w:val="single" w:sz="2" w:space="1" w:color="FFFFFF"/>
                    <w:right w:val="single" w:sz="2" w:space="4" w:color="FFFFFF"/>
                  </w:divBdr>
                  <w:divsChild>
                    <w:div w:id="1528761880">
                      <w:marLeft w:val="0"/>
                      <w:marRight w:val="0"/>
                      <w:marTop w:val="0"/>
                      <w:marBottom w:val="0"/>
                      <w:divBdr>
                        <w:top w:val="none" w:sz="0" w:space="0" w:color="auto"/>
                        <w:left w:val="none" w:sz="0" w:space="0" w:color="auto"/>
                        <w:bottom w:val="none" w:sz="0" w:space="0" w:color="auto"/>
                        <w:right w:val="none" w:sz="0" w:space="0" w:color="auto"/>
                      </w:divBdr>
                    </w:div>
                  </w:divsChild>
                </w:div>
                <w:div w:id="910702854">
                  <w:marLeft w:val="0"/>
                  <w:marRight w:val="0"/>
                  <w:marTop w:val="0"/>
                  <w:marBottom w:val="0"/>
                  <w:divBdr>
                    <w:top w:val="single" w:sz="2" w:space="1" w:color="FFFFFF"/>
                    <w:left w:val="single" w:sz="2" w:space="12" w:color="FFFFFF"/>
                    <w:bottom w:val="single" w:sz="2" w:space="1" w:color="FFFFFF"/>
                    <w:right w:val="single" w:sz="2" w:space="4" w:color="FFFFFF"/>
                  </w:divBdr>
                  <w:divsChild>
                    <w:div w:id="1872959007">
                      <w:marLeft w:val="0"/>
                      <w:marRight w:val="0"/>
                      <w:marTop w:val="0"/>
                      <w:marBottom w:val="0"/>
                      <w:divBdr>
                        <w:top w:val="none" w:sz="0" w:space="0" w:color="auto"/>
                        <w:left w:val="none" w:sz="0" w:space="0" w:color="auto"/>
                        <w:bottom w:val="none" w:sz="0" w:space="0" w:color="auto"/>
                        <w:right w:val="none" w:sz="0" w:space="0" w:color="auto"/>
                      </w:divBdr>
                    </w:div>
                  </w:divsChild>
                </w:div>
                <w:div w:id="1643464378">
                  <w:marLeft w:val="0"/>
                  <w:marRight w:val="0"/>
                  <w:marTop w:val="0"/>
                  <w:marBottom w:val="0"/>
                  <w:divBdr>
                    <w:top w:val="single" w:sz="2" w:space="1" w:color="FFFFFF"/>
                    <w:left w:val="single" w:sz="2" w:space="12" w:color="FFFFFF"/>
                    <w:bottom w:val="single" w:sz="2" w:space="1" w:color="FFFFFF"/>
                    <w:right w:val="single" w:sz="2" w:space="4" w:color="FFFFFF"/>
                  </w:divBdr>
                  <w:divsChild>
                    <w:div w:id="1127314613">
                      <w:marLeft w:val="0"/>
                      <w:marRight w:val="0"/>
                      <w:marTop w:val="0"/>
                      <w:marBottom w:val="0"/>
                      <w:divBdr>
                        <w:top w:val="none" w:sz="0" w:space="0" w:color="auto"/>
                        <w:left w:val="none" w:sz="0" w:space="0" w:color="auto"/>
                        <w:bottom w:val="none" w:sz="0" w:space="0" w:color="auto"/>
                        <w:right w:val="none" w:sz="0" w:space="0" w:color="auto"/>
                      </w:divBdr>
                    </w:div>
                  </w:divsChild>
                </w:div>
                <w:div w:id="1519389966">
                  <w:marLeft w:val="0"/>
                  <w:marRight w:val="0"/>
                  <w:marTop w:val="0"/>
                  <w:marBottom w:val="0"/>
                  <w:divBdr>
                    <w:top w:val="single" w:sz="2" w:space="1" w:color="FFFFFF"/>
                    <w:left w:val="single" w:sz="2" w:space="12" w:color="FFFFFF"/>
                    <w:bottom w:val="single" w:sz="2" w:space="1" w:color="FFFFFF"/>
                    <w:right w:val="single" w:sz="2" w:space="4" w:color="FFFFFF"/>
                  </w:divBdr>
                  <w:divsChild>
                    <w:div w:id="1903297455">
                      <w:marLeft w:val="0"/>
                      <w:marRight w:val="0"/>
                      <w:marTop w:val="0"/>
                      <w:marBottom w:val="0"/>
                      <w:divBdr>
                        <w:top w:val="none" w:sz="0" w:space="0" w:color="auto"/>
                        <w:left w:val="none" w:sz="0" w:space="0" w:color="auto"/>
                        <w:bottom w:val="none" w:sz="0" w:space="0" w:color="auto"/>
                        <w:right w:val="none" w:sz="0" w:space="0" w:color="auto"/>
                      </w:divBdr>
                    </w:div>
                  </w:divsChild>
                </w:div>
                <w:div w:id="725106582">
                  <w:marLeft w:val="0"/>
                  <w:marRight w:val="0"/>
                  <w:marTop w:val="0"/>
                  <w:marBottom w:val="0"/>
                  <w:divBdr>
                    <w:top w:val="single" w:sz="2" w:space="1" w:color="FFFFFF"/>
                    <w:left w:val="single" w:sz="2" w:space="12" w:color="FFFFFF"/>
                    <w:bottom w:val="single" w:sz="2" w:space="1" w:color="FFFFFF"/>
                    <w:right w:val="single" w:sz="2" w:space="4" w:color="FFFFFF"/>
                  </w:divBdr>
                  <w:divsChild>
                    <w:div w:id="1537934421">
                      <w:marLeft w:val="0"/>
                      <w:marRight w:val="0"/>
                      <w:marTop w:val="0"/>
                      <w:marBottom w:val="0"/>
                      <w:divBdr>
                        <w:top w:val="none" w:sz="0" w:space="0" w:color="auto"/>
                        <w:left w:val="none" w:sz="0" w:space="0" w:color="auto"/>
                        <w:bottom w:val="none" w:sz="0" w:space="0" w:color="auto"/>
                        <w:right w:val="none" w:sz="0" w:space="0" w:color="auto"/>
                      </w:divBdr>
                    </w:div>
                  </w:divsChild>
                </w:div>
                <w:div w:id="1031341721">
                  <w:marLeft w:val="0"/>
                  <w:marRight w:val="0"/>
                  <w:marTop w:val="0"/>
                  <w:marBottom w:val="0"/>
                  <w:divBdr>
                    <w:top w:val="single" w:sz="2" w:space="1" w:color="FFFFFF"/>
                    <w:left w:val="single" w:sz="2" w:space="12" w:color="FFFFFF"/>
                    <w:bottom w:val="single" w:sz="2" w:space="1" w:color="FFFFFF"/>
                    <w:right w:val="single" w:sz="2" w:space="4" w:color="FFFFFF"/>
                  </w:divBdr>
                  <w:divsChild>
                    <w:div w:id="1928608360">
                      <w:marLeft w:val="0"/>
                      <w:marRight w:val="0"/>
                      <w:marTop w:val="0"/>
                      <w:marBottom w:val="0"/>
                      <w:divBdr>
                        <w:top w:val="none" w:sz="0" w:space="0" w:color="auto"/>
                        <w:left w:val="none" w:sz="0" w:space="0" w:color="auto"/>
                        <w:bottom w:val="none" w:sz="0" w:space="0" w:color="auto"/>
                        <w:right w:val="none" w:sz="0" w:space="0" w:color="auto"/>
                      </w:divBdr>
                    </w:div>
                  </w:divsChild>
                </w:div>
                <w:div w:id="1982954191">
                  <w:marLeft w:val="0"/>
                  <w:marRight w:val="0"/>
                  <w:marTop w:val="0"/>
                  <w:marBottom w:val="0"/>
                  <w:divBdr>
                    <w:top w:val="single" w:sz="2" w:space="1" w:color="FFFFFF"/>
                    <w:left w:val="single" w:sz="2" w:space="12" w:color="FFFFFF"/>
                    <w:bottom w:val="single" w:sz="2" w:space="1" w:color="FFFFFF"/>
                    <w:right w:val="single" w:sz="2" w:space="4" w:color="FFFFFF"/>
                  </w:divBdr>
                  <w:divsChild>
                    <w:div w:id="731319059">
                      <w:marLeft w:val="0"/>
                      <w:marRight w:val="0"/>
                      <w:marTop w:val="0"/>
                      <w:marBottom w:val="0"/>
                      <w:divBdr>
                        <w:top w:val="none" w:sz="0" w:space="0" w:color="auto"/>
                        <w:left w:val="none" w:sz="0" w:space="0" w:color="auto"/>
                        <w:bottom w:val="none" w:sz="0" w:space="0" w:color="auto"/>
                        <w:right w:val="none" w:sz="0" w:space="0" w:color="auto"/>
                      </w:divBdr>
                    </w:div>
                  </w:divsChild>
                </w:div>
                <w:div w:id="2061052933">
                  <w:marLeft w:val="0"/>
                  <w:marRight w:val="0"/>
                  <w:marTop w:val="0"/>
                  <w:marBottom w:val="0"/>
                  <w:divBdr>
                    <w:top w:val="single" w:sz="2" w:space="1" w:color="FFFFFF"/>
                    <w:left w:val="single" w:sz="2" w:space="12" w:color="FFFFFF"/>
                    <w:bottom w:val="single" w:sz="2" w:space="1" w:color="FFFFFF"/>
                    <w:right w:val="single" w:sz="2" w:space="4" w:color="FFFFFF"/>
                  </w:divBdr>
                  <w:divsChild>
                    <w:div w:id="332418250">
                      <w:marLeft w:val="0"/>
                      <w:marRight w:val="0"/>
                      <w:marTop w:val="0"/>
                      <w:marBottom w:val="0"/>
                      <w:divBdr>
                        <w:top w:val="none" w:sz="0" w:space="0" w:color="auto"/>
                        <w:left w:val="none" w:sz="0" w:space="0" w:color="auto"/>
                        <w:bottom w:val="none" w:sz="0" w:space="0" w:color="auto"/>
                        <w:right w:val="none" w:sz="0" w:space="0" w:color="auto"/>
                      </w:divBdr>
                    </w:div>
                  </w:divsChild>
                </w:div>
                <w:div w:id="1395351902">
                  <w:marLeft w:val="0"/>
                  <w:marRight w:val="0"/>
                  <w:marTop w:val="0"/>
                  <w:marBottom w:val="0"/>
                  <w:divBdr>
                    <w:top w:val="single" w:sz="2" w:space="1" w:color="FFFFFF"/>
                    <w:left w:val="single" w:sz="2" w:space="12" w:color="FFFFFF"/>
                    <w:bottom w:val="single" w:sz="2" w:space="1" w:color="FFFFFF"/>
                    <w:right w:val="single" w:sz="2" w:space="4" w:color="FFFFFF"/>
                  </w:divBdr>
                  <w:divsChild>
                    <w:div w:id="1056011845">
                      <w:marLeft w:val="0"/>
                      <w:marRight w:val="0"/>
                      <w:marTop w:val="0"/>
                      <w:marBottom w:val="0"/>
                      <w:divBdr>
                        <w:top w:val="none" w:sz="0" w:space="0" w:color="auto"/>
                        <w:left w:val="none" w:sz="0" w:space="0" w:color="auto"/>
                        <w:bottom w:val="none" w:sz="0" w:space="0" w:color="auto"/>
                        <w:right w:val="none" w:sz="0" w:space="0" w:color="auto"/>
                      </w:divBdr>
                    </w:div>
                  </w:divsChild>
                </w:div>
                <w:div w:id="185103538">
                  <w:marLeft w:val="0"/>
                  <w:marRight w:val="0"/>
                  <w:marTop w:val="0"/>
                  <w:marBottom w:val="0"/>
                  <w:divBdr>
                    <w:top w:val="single" w:sz="2" w:space="1" w:color="FFFFFF"/>
                    <w:left w:val="single" w:sz="2" w:space="12" w:color="FFFFFF"/>
                    <w:bottom w:val="single" w:sz="2" w:space="1" w:color="FFFFFF"/>
                    <w:right w:val="single" w:sz="2" w:space="4" w:color="FFFFFF"/>
                  </w:divBdr>
                  <w:divsChild>
                    <w:div w:id="58480850">
                      <w:marLeft w:val="0"/>
                      <w:marRight w:val="0"/>
                      <w:marTop w:val="0"/>
                      <w:marBottom w:val="0"/>
                      <w:divBdr>
                        <w:top w:val="none" w:sz="0" w:space="0" w:color="auto"/>
                        <w:left w:val="none" w:sz="0" w:space="0" w:color="auto"/>
                        <w:bottom w:val="none" w:sz="0" w:space="0" w:color="auto"/>
                        <w:right w:val="none" w:sz="0" w:space="0" w:color="auto"/>
                      </w:divBdr>
                    </w:div>
                  </w:divsChild>
                </w:div>
                <w:div w:id="2050185017">
                  <w:marLeft w:val="0"/>
                  <w:marRight w:val="0"/>
                  <w:marTop w:val="0"/>
                  <w:marBottom w:val="0"/>
                  <w:divBdr>
                    <w:top w:val="single" w:sz="2" w:space="1" w:color="FFFFFF"/>
                    <w:left w:val="single" w:sz="2" w:space="12" w:color="FFFFFF"/>
                    <w:bottom w:val="single" w:sz="2" w:space="4" w:color="FFFFFF"/>
                    <w:right w:val="single" w:sz="2" w:space="4" w:color="FFFFFF"/>
                  </w:divBdr>
                  <w:divsChild>
                    <w:div w:id="18416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41015">
          <w:marLeft w:val="0"/>
          <w:marRight w:val="0"/>
          <w:marTop w:val="0"/>
          <w:marBottom w:val="335"/>
          <w:divBdr>
            <w:top w:val="none" w:sz="0" w:space="0" w:color="auto"/>
            <w:left w:val="none" w:sz="0" w:space="0" w:color="auto"/>
            <w:bottom w:val="none" w:sz="0" w:space="0" w:color="auto"/>
            <w:right w:val="none" w:sz="0" w:space="0" w:color="auto"/>
          </w:divBdr>
          <w:divsChild>
            <w:div w:id="1032725842">
              <w:marLeft w:val="0"/>
              <w:marRight w:val="0"/>
              <w:marTop w:val="0"/>
              <w:marBottom w:val="0"/>
              <w:divBdr>
                <w:top w:val="none" w:sz="0" w:space="0" w:color="auto"/>
                <w:left w:val="none" w:sz="0" w:space="0" w:color="auto"/>
                <w:bottom w:val="none" w:sz="0" w:space="0" w:color="auto"/>
                <w:right w:val="none" w:sz="0" w:space="0" w:color="auto"/>
              </w:divBdr>
              <w:divsChild>
                <w:div w:id="1541473873">
                  <w:marLeft w:val="0"/>
                  <w:marRight w:val="0"/>
                  <w:marTop w:val="0"/>
                  <w:marBottom w:val="0"/>
                  <w:divBdr>
                    <w:top w:val="single" w:sz="2" w:space="4" w:color="FFFFFF"/>
                    <w:left w:val="single" w:sz="2" w:space="12" w:color="FFFFFF"/>
                    <w:bottom w:val="single" w:sz="2" w:space="1" w:color="FFFFFF"/>
                    <w:right w:val="single" w:sz="2" w:space="4" w:color="FFFFFF"/>
                  </w:divBdr>
                  <w:divsChild>
                    <w:div w:id="810826885">
                      <w:marLeft w:val="0"/>
                      <w:marRight w:val="0"/>
                      <w:marTop w:val="0"/>
                      <w:marBottom w:val="0"/>
                      <w:divBdr>
                        <w:top w:val="none" w:sz="0" w:space="0" w:color="auto"/>
                        <w:left w:val="none" w:sz="0" w:space="0" w:color="auto"/>
                        <w:bottom w:val="none" w:sz="0" w:space="0" w:color="auto"/>
                        <w:right w:val="none" w:sz="0" w:space="0" w:color="auto"/>
                      </w:divBdr>
                    </w:div>
                  </w:divsChild>
                </w:div>
                <w:div w:id="68308918">
                  <w:marLeft w:val="0"/>
                  <w:marRight w:val="0"/>
                  <w:marTop w:val="0"/>
                  <w:marBottom w:val="0"/>
                  <w:divBdr>
                    <w:top w:val="single" w:sz="2" w:space="1" w:color="FFFFFF"/>
                    <w:left w:val="single" w:sz="2" w:space="12" w:color="FFFFFF"/>
                    <w:bottom w:val="single" w:sz="2" w:space="1" w:color="FFFFFF"/>
                    <w:right w:val="single" w:sz="2" w:space="4" w:color="FFFFFF"/>
                  </w:divBdr>
                  <w:divsChild>
                    <w:div w:id="1408258944">
                      <w:marLeft w:val="0"/>
                      <w:marRight w:val="0"/>
                      <w:marTop w:val="0"/>
                      <w:marBottom w:val="0"/>
                      <w:divBdr>
                        <w:top w:val="none" w:sz="0" w:space="0" w:color="auto"/>
                        <w:left w:val="none" w:sz="0" w:space="0" w:color="auto"/>
                        <w:bottom w:val="none" w:sz="0" w:space="0" w:color="auto"/>
                        <w:right w:val="none" w:sz="0" w:space="0" w:color="auto"/>
                      </w:divBdr>
                    </w:div>
                  </w:divsChild>
                </w:div>
                <w:div w:id="221409049">
                  <w:marLeft w:val="0"/>
                  <w:marRight w:val="0"/>
                  <w:marTop w:val="0"/>
                  <w:marBottom w:val="0"/>
                  <w:divBdr>
                    <w:top w:val="single" w:sz="2" w:space="1" w:color="FFFFFF"/>
                    <w:left w:val="single" w:sz="2" w:space="12" w:color="FFFFFF"/>
                    <w:bottom w:val="single" w:sz="2" w:space="1" w:color="FFFFFF"/>
                    <w:right w:val="single" w:sz="2" w:space="4" w:color="FFFFFF"/>
                  </w:divBdr>
                  <w:divsChild>
                    <w:div w:id="533929446">
                      <w:marLeft w:val="0"/>
                      <w:marRight w:val="0"/>
                      <w:marTop w:val="0"/>
                      <w:marBottom w:val="0"/>
                      <w:divBdr>
                        <w:top w:val="none" w:sz="0" w:space="0" w:color="auto"/>
                        <w:left w:val="none" w:sz="0" w:space="0" w:color="auto"/>
                        <w:bottom w:val="none" w:sz="0" w:space="0" w:color="auto"/>
                        <w:right w:val="none" w:sz="0" w:space="0" w:color="auto"/>
                      </w:divBdr>
                    </w:div>
                  </w:divsChild>
                </w:div>
                <w:div w:id="891772020">
                  <w:marLeft w:val="0"/>
                  <w:marRight w:val="0"/>
                  <w:marTop w:val="0"/>
                  <w:marBottom w:val="0"/>
                  <w:divBdr>
                    <w:top w:val="single" w:sz="2" w:space="1" w:color="FFFFFF"/>
                    <w:left w:val="single" w:sz="2" w:space="12" w:color="FFFFFF"/>
                    <w:bottom w:val="single" w:sz="2" w:space="1" w:color="FFFFFF"/>
                    <w:right w:val="single" w:sz="2" w:space="4" w:color="FFFFFF"/>
                  </w:divBdr>
                  <w:divsChild>
                    <w:div w:id="844131607">
                      <w:marLeft w:val="0"/>
                      <w:marRight w:val="0"/>
                      <w:marTop w:val="0"/>
                      <w:marBottom w:val="0"/>
                      <w:divBdr>
                        <w:top w:val="none" w:sz="0" w:space="0" w:color="auto"/>
                        <w:left w:val="none" w:sz="0" w:space="0" w:color="auto"/>
                        <w:bottom w:val="none" w:sz="0" w:space="0" w:color="auto"/>
                        <w:right w:val="none" w:sz="0" w:space="0" w:color="auto"/>
                      </w:divBdr>
                    </w:div>
                  </w:divsChild>
                </w:div>
                <w:div w:id="549801992">
                  <w:marLeft w:val="0"/>
                  <w:marRight w:val="0"/>
                  <w:marTop w:val="0"/>
                  <w:marBottom w:val="0"/>
                  <w:divBdr>
                    <w:top w:val="single" w:sz="2" w:space="1" w:color="FFFFFF"/>
                    <w:left w:val="single" w:sz="2" w:space="12" w:color="FFFFFF"/>
                    <w:bottom w:val="single" w:sz="2" w:space="1" w:color="FFFFFF"/>
                    <w:right w:val="single" w:sz="2" w:space="4" w:color="FFFFFF"/>
                  </w:divBdr>
                  <w:divsChild>
                    <w:div w:id="1955209469">
                      <w:marLeft w:val="0"/>
                      <w:marRight w:val="0"/>
                      <w:marTop w:val="0"/>
                      <w:marBottom w:val="0"/>
                      <w:divBdr>
                        <w:top w:val="none" w:sz="0" w:space="0" w:color="auto"/>
                        <w:left w:val="none" w:sz="0" w:space="0" w:color="auto"/>
                        <w:bottom w:val="none" w:sz="0" w:space="0" w:color="auto"/>
                        <w:right w:val="none" w:sz="0" w:space="0" w:color="auto"/>
                      </w:divBdr>
                    </w:div>
                  </w:divsChild>
                </w:div>
                <w:div w:id="1333609606">
                  <w:marLeft w:val="0"/>
                  <w:marRight w:val="0"/>
                  <w:marTop w:val="0"/>
                  <w:marBottom w:val="0"/>
                  <w:divBdr>
                    <w:top w:val="single" w:sz="2" w:space="1" w:color="FFFFFF"/>
                    <w:left w:val="single" w:sz="2" w:space="12" w:color="FFFFFF"/>
                    <w:bottom w:val="single" w:sz="2" w:space="1" w:color="FFFFFF"/>
                    <w:right w:val="single" w:sz="2" w:space="4" w:color="FFFFFF"/>
                  </w:divBdr>
                  <w:divsChild>
                    <w:div w:id="1680738977">
                      <w:marLeft w:val="0"/>
                      <w:marRight w:val="0"/>
                      <w:marTop w:val="0"/>
                      <w:marBottom w:val="0"/>
                      <w:divBdr>
                        <w:top w:val="none" w:sz="0" w:space="0" w:color="auto"/>
                        <w:left w:val="none" w:sz="0" w:space="0" w:color="auto"/>
                        <w:bottom w:val="none" w:sz="0" w:space="0" w:color="auto"/>
                        <w:right w:val="none" w:sz="0" w:space="0" w:color="auto"/>
                      </w:divBdr>
                    </w:div>
                  </w:divsChild>
                </w:div>
                <w:div w:id="1148325127">
                  <w:marLeft w:val="0"/>
                  <w:marRight w:val="0"/>
                  <w:marTop w:val="0"/>
                  <w:marBottom w:val="0"/>
                  <w:divBdr>
                    <w:top w:val="single" w:sz="2" w:space="1" w:color="FFFFFF"/>
                    <w:left w:val="single" w:sz="2" w:space="12" w:color="FFFFFF"/>
                    <w:bottom w:val="single" w:sz="2" w:space="1" w:color="FFFFFF"/>
                    <w:right w:val="single" w:sz="2" w:space="4" w:color="FFFFFF"/>
                  </w:divBdr>
                  <w:divsChild>
                    <w:div w:id="1744378253">
                      <w:marLeft w:val="0"/>
                      <w:marRight w:val="0"/>
                      <w:marTop w:val="0"/>
                      <w:marBottom w:val="0"/>
                      <w:divBdr>
                        <w:top w:val="none" w:sz="0" w:space="0" w:color="auto"/>
                        <w:left w:val="none" w:sz="0" w:space="0" w:color="auto"/>
                        <w:bottom w:val="none" w:sz="0" w:space="0" w:color="auto"/>
                        <w:right w:val="none" w:sz="0" w:space="0" w:color="auto"/>
                      </w:divBdr>
                    </w:div>
                  </w:divsChild>
                </w:div>
                <w:div w:id="1079474941">
                  <w:marLeft w:val="0"/>
                  <w:marRight w:val="0"/>
                  <w:marTop w:val="0"/>
                  <w:marBottom w:val="0"/>
                  <w:divBdr>
                    <w:top w:val="single" w:sz="2" w:space="1" w:color="FFFFFF"/>
                    <w:left w:val="single" w:sz="2" w:space="12" w:color="FFFFFF"/>
                    <w:bottom w:val="single" w:sz="2" w:space="1" w:color="FFFFFF"/>
                    <w:right w:val="single" w:sz="2" w:space="4" w:color="FFFFFF"/>
                  </w:divBdr>
                  <w:divsChild>
                    <w:div w:id="1109933726">
                      <w:marLeft w:val="0"/>
                      <w:marRight w:val="0"/>
                      <w:marTop w:val="0"/>
                      <w:marBottom w:val="0"/>
                      <w:divBdr>
                        <w:top w:val="none" w:sz="0" w:space="0" w:color="auto"/>
                        <w:left w:val="none" w:sz="0" w:space="0" w:color="auto"/>
                        <w:bottom w:val="none" w:sz="0" w:space="0" w:color="auto"/>
                        <w:right w:val="none" w:sz="0" w:space="0" w:color="auto"/>
                      </w:divBdr>
                    </w:div>
                  </w:divsChild>
                </w:div>
                <w:div w:id="327371915">
                  <w:marLeft w:val="0"/>
                  <w:marRight w:val="0"/>
                  <w:marTop w:val="0"/>
                  <w:marBottom w:val="0"/>
                  <w:divBdr>
                    <w:top w:val="single" w:sz="2" w:space="1" w:color="FFFFFF"/>
                    <w:left w:val="single" w:sz="2" w:space="12" w:color="FFFFFF"/>
                    <w:bottom w:val="single" w:sz="2" w:space="1" w:color="FFFFFF"/>
                    <w:right w:val="single" w:sz="2" w:space="4" w:color="FFFFFF"/>
                  </w:divBdr>
                  <w:divsChild>
                    <w:div w:id="1879273921">
                      <w:marLeft w:val="0"/>
                      <w:marRight w:val="0"/>
                      <w:marTop w:val="0"/>
                      <w:marBottom w:val="0"/>
                      <w:divBdr>
                        <w:top w:val="none" w:sz="0" w:space="0" w:color="auto"/>
                        <w:left w:val="none" w:sz="0" w:space="0" w:color="auto"/>
                        <w:bottom w:val="none" w:sz="0" w:space="0" w:color="auto"/>
                        <w:right w:val="none" w:sz="0" w:space="0" w:color="auto"/>
                      </w:divBdr>
                    </w:div>
                  </w:divsChild>
                </w:div>
                <w:div w:id="619150491">
                  <w:marLeft w:val="0"/>
                  <w:marRight w:val="0"/>
                  <w:marTop w:val="0"/>
                  <w:marBottom w:val="0"/>
                  <w:divBdr>
                    <w:top w:val="single" w:sz="2" w:space="1" w:color="FFFFFF"/>
                    <w:left w:val="single" w:sz="2" w:space="12" w:color="FFFFFF"/>
                    <w:bottom w:val="single" w:sz="2" w:space="1" w:color="FFFFFF"/>
                    <w:right w:val="single" w:sz="2" w:space="4" w:color="FFFFFF"/>
                  </w:divBdr>
                  <w:divsChild>
                    <w:div w:id="524562059">
                      <w:marLeft w:val="0"/>
                      <w:marRight w:val="0"/>
                      <w:marTop w:val="0"/>
                      <w:marBottom w:val="0"/>
                      <w:divBdr>
                        <w:top w:val="none" w:sz="0" w:space="0" w:color="auto"/>
                        <w:left w:val="none" w:sz="0" w:space="0" w:color="auto"/>
                        <w:bottom w:val="none" w:sz="0" w:space="0" w:color="auto"/>
                        <w:right w:val="none" w:sz="0" w:space="0" w:color="auto"/>
                      </w:divBdr>
                    </w:div>
                  </w:divsChild>
                </w:div>
                <w:div w:id="883950450">
                  <w:marLeft w:val="0"/>
                  <w:marRight w:val="0"/>
                  <w:marTop w:val="0"/>
                  <w:marBottom w:val="0"/>
                  <w:divBdr>
                    <w:top w:val="single" w:sz="2" w:space="1" w:color="FFFFFF"/>
                    <w:left w:val="single" w:sz="2" w:space="12" w:color="FFFFFF"/>
                    <w:bottom w:val="single" w:sz="2" w:space="1" w:color="FFFFFF"/>
                    <w:right w:val="single" w:sz="2" w:space="4" w:color="FFFFFF"/>
                  </w:divBdr>
                  <w:divsChild>
                    <w:div w:id="2041276915">
                      <w:marLeft w:val="0"/>
                      <w:marRight w:val="0"/>
                      <w:marTop w:val="0"/>
                      <w:marBottom w:val="0"/>
                      <w:divBdr>
                        <w:top w:val="none" w:sz="0" w:space="0" w:color="auto"/>
                        <w:left w:val="none" w:sz="0" w:space="0" w:color="auto"/>
                        <w:bottom w:val="none" w:sz="0" w:space="0" w:color="auto"/>
                        <w:right w:val="none" w:sz="0" w:space="0" w:color="auto"/>
                      </w:divBdr>
                    </w:div>
                  </w:divsChild>
                </w:div>
                <w:div w:id="16196306">
                  <w:marLeft w:val="0"/>
                  <w:marRight w:val="0"/>
                  <w:marTop w:val="0"/>
                  <w:marBottom w:val="0"/>
                  <w:divBdr>
                    <w:top w:val="single" w:sz="2" w:space="1" w:color="FFFFFF"/>
                    <w:left w:val="single" w:sz="2" w:space="12" w:color="FFFFFF"/>
                    <w:bottom w:val="single" w:sz="2" w:space="1" w:color="FFFFFF"/>
                    <w:right w:val="single" w:sz="2" w:space="4" w:color="FFFFFF"/>
                  </w:divBdr>
                  <w:divsChild>
                    <w:div w:id="641078427">
                      <w:marLeft w:val="0"/>
                      <w:marRight w:val="0"/>
                      <w:marTop w:val="0"/>
                      <w:marBottom w:val="0"/>
                      <w:divBdr>
                        <w:top w:val="none" w:sz="0" w:space="0" w:color="auto"/>
                        <w:left w:val="none" w:sz="0" w:space="0" w:color="auto"/>
                        <w:bottom w:val="none" w:sz="0" w:space="0" w:color="auto"/>
                        <w:right w:val="none" w:sz="0" w:space="0" w:color="auto"/>
                      </w:divBdr>
                    </w:div>
                  </w:divsChild>
                </w:div>
                <w:div w:id="182207733">
                  <w:marLeft w:val="0"/>
                  <w:marRight w:val="0"/>
                  <w:marTop w:val="0"/>
                  <w:marBottom w:val="0"/>
                  <w:divBdr>
                    <w:top w:val="single" w:sz="2" w:space="1" w:color="FFFFFF"/>
                    <w:left w:val="single" w:sz="2" w:space="12" w:color="FFFFFF"/>
                    <w:bottom w:val="single" w:sz="2" w:space="1" w:color="FFFFFF"/>
                    <w:right w:val="single" w:sz="2" w:space="4" w:color="FFFFFF"/>
                  </w:divBdr>
                  <w:divsChild>
                    <w:div w:id="2009358093">
                      <w:marLeft w:val="0"/>
                      <w:marRight w:val="0"/>
                      <w:marTop w:val="0"/>
                      <w:marBottom w:val="0"/>
                      <w:divBdr>
                        <w:top w:val="none" w:sz="0" w:space="0" w:color="auto"/>
                        <w:left w:val="none" w:sz="0" w:space="0" w:color="auto"/>
                        <w:bottom w:val="none" w:sz="0" w:space="0" w:color="auto"/>
                        <w:right w:val="none" w:sz="0" w:space="0" w:color="auto"/>
                      </w:divBdr>
                    </w:div>
                  </w:divsChild>
                </w:div>
                <w:div w:id="876308501">
                  <w:marLeft w:val="0"/>
                  <w:marRight w:val="0"/>
                  <w:marTop w:val="0"/>
                  <w:marBottom w:val="0"/>
                  <w:divBdr>
                    <w:top w:val="single" w:sz="2" w:space="1" w:color="FFFFFF"/>
                    <w:left w:val="single" w:sz="2" w:space="12" w:color="FFFFFF"/>
                    <w:bottom w:val="single" w:sz="2" w:space="1" w:color="FFFFFF"/>
                    <w:right w:val="single" w:sz="2" w:space="4" w:color="FFFFFF"/>
                  </w:divBdr>
                  <w:divsChild>
                    <w:div w:id="134179629">
                      <w:marLeft w:val="0"/>
                      <w:marRight w:val="0"/>
                      <w:marTop w:val="0"/>
                      <w:marBottom w:val="0"/>
                      <w:divBdr>
                        <w:top w:val="none" w:sz="0" w:space="0" w:color="auto"/>
                        <w:left w:val="none" w:sz="0" w:space="0" w:color="auto"/>
                        <w:bottom w:val="none" w:sz="0" w:space="0" w:color="auto"/>
                        <w:right w:val="none" w:sz="0" w:space="0" w:color="auto"/>
                      </w:divBdr>
                    </w:div>
                  </w:divsChild>
                </w:div>
                <w:div w:id="251397180">
                  <w:marLeft w:val="0"/>
                  <w:marRight w:val="0"/>
                  <w:marTop w:val="0"/>
                  <w:marBottom w:val="0"/>
                  <w:divBdr>
                    <w:top w:val="single" w:sz="2" w:space="1" w:color="FFFFFF"/>
                    <w:left w:val="single" w:sz="2" w:space="12" w:color="FFFFFF"/>
                    <w:bottom w:val="single" w:sz="2" w:space="1" w:color="FFFFFF"/>
                    <w:right w:val="single" w:sz="2" w:space="4" w:color="FFFFFF"/>
                  </w:divBdr>
                  <w:divsChild>
                    <w:div w:id="118912242">
                      <w:marLeft w:val="0"/>
                      <w:marRight w:val="0"/>
                      <w:marTop w:val="0"/>
                      <w:marBottom w:val="0"/>
                      <w:divBdr>
                        <w:top w:val="none" w:sz="0" w:space="0" w:color="auto"/>
                        <w:left w:val="none" w:sz="0" w:space="0" w:color="auto"/>
                        <w:bottom w:val="none" w:sz="0" w:space="0" w:color="auto"/>
                        <w:right w:val="none" w:sz="0" w:space="0" w:color="auto"/>
                      </w:divBdr>
                    </w:div>
                  </w:divsChild>
                </w:div>
                <w:div w:id="778718393">
                  <w:marLeft w:val="0"/>
                  <w:marRight w:val="0"/>
                  <w:marTop w:val="0"/>
                  <w:marBottom w:val="0"/>
                  <w:divBdr>
                    <w:top w:val="single" w:sz="2" w:space="1" w:color="FFFFFF"/>
                    <w:left w:val="single" w:sz="2" w:space="12" w:color="FFFFFF"/>
                    <w:bottom w:val="single" w:sz="2" w:space="1" w:color="FFFFFF"/>
                    <w:right w:val="single" w:sz="2" w:space="4" w:color="FFFFFF"/>
                  </w:divBdr>
                  <w:divsChild>
                    <w:div w:id="1974821366">
                      <w:marLeft w:val="0"/>
                      <w:marRight w:val="0"/>
                      <w:marTop w:val="0"/>
                      <w:marBottom w:val="0"/>
                      <w:divBdr>
                        <w:top w:val="none" w:sz="0" w:space="0" w:color="auto"/>
                        <w:left w:val="none" w:sz="0" w:space="0" w:color="auto"/>
                        <w:bottom w:val="none" w:sz="0" w:space="0" w:color="auto"/>
                        <w:right w:val="none" w:sz="0" w:space="0" w:color="auto"/>
                      </w:divBdr>
                    </w:div>
                  </w:divsChild>
                </w:div>
                <w:div w:id="1498181395">
                  <w:marLeft w:val="0"/>
                  <w:marRight w:val="0"/>
                  <w:marTop w:val="0"/>
                  <w:marBottom w:val="0"/>
                  <w:divBdr>
                    <w:top w:val="single" w:sz="2" w:space="1" w:color="FFFFFF"/>
                    <w:left w:val="single" w:sz="2" w:space="12" w:color="FFFFFF"/>
                    <w:bottom w:val="single" w:sz="2" w:space="1" w:color="FFFFFF"/>
                    <w:right w:val="single" w:sz="2" w:space="4" w:color="FFFFFF"/>
                  </w:divBdr>
                  <w:divsChild>
                    <w:div w:id="1844930286">
                      <w:marLeft w:val="0"/>
                      <w:marRight w:val="0"/>
                      <w:marTop w:val="0"/>
                      <w:marBottom w:val="0"/>
                      <w:divBdr>
                        <w:top w:val="none" w:sz="0" w:space="0" w:color="auto"/>
                        <w:left w:val="none" w:sz="0" w:space="0" w:color="auto"/>
                        <w:bottom w:val="none" w:sz="0" w:space="0" w:color="auto"/>
                        <w:right w:val="none" w:sz="0" w:space="0" w:color="auto"/>
                      </w:divBdr>
                    </w:div>
                  </w:divsChild>
                </w:div>
                <w:div w:id="2136750913">
                  <w:marLeft w:val="0"/>
                  <w:marRight w:val="0"/>
                  <w:marTop w:val="0"/>
                  <w:marBottom w:val="0"/>
                  <w:divBdr>
                    <w:top w:val="single" w:sz="2" w:space="1" w:color="FFFFFF"/>
                    <w:left w:val="single" w:sz="2" w:space="12" w:color="FFFFFF"/>
                    <w:bottom w:val="single" w:sz="2" w:space="1" w:color="FFFFFF"/>
                    <w:right w:val="single" w:sz="2" w:space="4" w:color="FFFFFF"/>
                  </w:divBdr>
                  <w:divsChild>
                    <w:div w:id="1306468674">
                      <w:marLeft w:val="0"/>
                      <w:marRight w:val="0"/>
                      <w:marTop w:val="0"/>
                      <w:marBottom w:val="0"/>
                      <w:divBdr>
                        <w:top w:val="none" w:sz="0" w:space="0" w:color="auto"/>
                        <w:left w:val="none" w:sz="0" w:space="0" w:color="auto"/>
                        <w:bottom w:val="none" w:sz="0" w:space="0" w:color="auto"/>
                        <w:right w:val="none" w:sz="0" w:space="0" w:color="auto"/>
                      </w:divBdr>
                    </w:div>
                  </w:divsChild>
                </w:div>
                <w:div w:id="1410035033">
                  <w:marLeft w:val="0"/>
                  <w:marRight w:val="0"/>
                  <w:marTop w:val="0"/>
                  <w:marBottom w:val="0"/>
                  <w:divBdr>
                    <w:top w:val="single" w:sz="2" w:space="1" w:color="FFFFFF"/>
                    <w:left w:val="single" w:sz="2" w:space="12" w:color="FFFFFF"/>
                    <w:bottom w:val="single" w:sz="2" w:space="1" w:color="FFFFFF"/>
                    <w:right w:val="single" w:sz="2" w:space="4" w:color="FFFFFF"/>
                  </w:divBdr>
                  <w:divsChild>
                    <w:div w:id="1127775613">
                      <w:marLeft w:val="0"/>
                      <w:marRight w:val="0"/>
                      <w:marTop w:val="0"/>
                      <w:marBottom w:val="0"/>
                      <w:divBdr>
                        <w:top w:val="none" w:sz="0" w:space="0" w:color="auto"/>
                        <w:left w:val="none" w:sz="0" w:space="0" w:color="auto"/>
                        <w:bottom w:val="none" w:sz="0" w:space="0" w:color="auto"/>
                        <w:right w:val="none" w:sz="0" w:space="0" w:color="auto"/>
                      </w:divBdr>
                    </w:div>
                  </w:divsChild>
                </w:div>
                <w:div w:id="851186090">
                  <w:marLeft w:val="0"/>
                  <w:marRight w:val="0"/>
                  <w:marTop w:val="0"/>
                  <w:marBottom w:val="0"/>
                  <w:divBdr>
                    <w:top w:val="single" w:sz="2" w:space="1" w:color="FFFFFF"/>
                    <w:left w:val="single" w:sz="2" w:space="12" w:color="FFFFFF"/>
                    <w:bottom w:val="single" w:sz="2" w:space="1" w:color="FFFFFF"/>
                    <w:right w:val="single" w:sz="2" w:space="4" w:color="FFFFFF"/>
                  </w:divBdr>
                  <w:divsChild>
                    <w:div w:id="676542099">
                      <w:marLeft w:val="0"/>
                      <w:marRight w:val="0"/>
                      <w:marTop w:val="0"/>
                      <w:marBottom w:val="0"/>
                      <w:divBdr>
                        <w:top w:val="none" w:sz="0" w:space="0" w:color="auto"/>
                        <w:left w:val="none" w:sz="0" w:space="0" w:color="auto"/>
                        <w:bottom w:val="none" w:sz="0" w:space="0" w:color="auto"/>
                        <w:right w:val="none" w:sz="0" w:space="0" w:color="auto"/>
                      </w:divBdr>
                    </w:div>
                  </w:divsChild>
                </w:div>
                <w:div w:id="1042747204">
                  <w:marLeft w:val="0"/>
                  <w:marRight w:val="0"/>
                  <w:marTop w:val="0"/>
                  <w:marBottom w:val="0"/>
                  <w:divBdr>
                    <w:top w:val="single" w:sz="2" w:space="1" w:color="FFFFFF"/>
                    <w:left w:val="single" w:sz="2" w:space="12" w:color="FFFFFF"/>
                    <w:bottom w:val="single" w:sz="2" w:space="1" w:color="FFFFFF"/>
                    <w:right w:val="single" w:sz="2" w:space="4" w:color="FFFFFF"/>
                  </w:divBdr>
                  <w:divsChild>
                    <w:div w:id="1090851896">
                      <w:marLeft w:val="0"/>
                      <w:marRight w:val="0"/>
                      <w:marTop w:val="0"/>
                      <w:marBottom w:val="0"/>
                      <w:divBdr>
                        <w:top w:val="none" w:sz="0" w:space="0" w:color="auto"/>
                        <w:left w:val="none" w:sz="0" w:space="0" w:color="auto"/>
                        <w:bottom w:val="none" w:sz="0" w:space="0" w:color="auto"/>
                        <w:right w:val="none" w:sz="0" w:space="0" w:color="auto"/>
                      </w:divBdr>
                    </w:div>
                  </w:divsChild>
                </w:div>
                <w:div w:id="1709256889">
                  <w:marLeft w:val="0"/>
                  <w:marRight w:val="0"/>
                  <w:marTop w:val="0"/>
                  <w:marBottom w:val="0"/>
                  <w:divBdr>
                    <w:top w:val="single" w:sz="2" w:space="1" w:color="FFFFFF"/>
                    <w:left w:val="single" w:sz="2" w:space="12" w:color="FFFFFF"/>
                    <w:bottom w:val="single" w:sz="2" w:space="1" w:color="FFFFFF"/>
                    <w:right w:val="single" w:sz="2" w:space="4" w:color="FFFFFF"/>
                  </w:divBdr>
                  <w:divsChild>
                    <w:div w:id="751465856">
                      <w:marLeft w:val="0"/>
                      <w:marRight w:val="0"/>
                      <w:marTop w:val="0"/>
                      <w:marBottom w:val="0"/>
                      <w:divBdr>
                        <w:top w:val="none" w:sz="0" w:space="0" w:color="auto"/>
                        <w:left w:val="none" w:sz="0" w:space="0" w:color="auto"/>
                        <w:bottom w:val="none" w:sz="0" w:space="0" w:color="auto"/>
                        <w:right w:val="none" w:sz="0" w:space="0" w:color="auto"/>
                      </w:divBdr>
                    </w:div>
                  </w:divsChild>
                </w:div>
                <w:div w:id="491990307">
                  <w:marLeft w:val="0"/>
                  <w:marRight w:val="0"/>
                  <w:marTop w:val="0"/>
                  <w:marBottom w:val="0"/>
                  <w:divBdr>
                    <w:top w:val="single" w:sz="2" w:space="1" w:color="FFFFFF"/>
                    <w:left w:val="single" w:sz="2" w:space="12" w:color="FFFFFF"/>
                    <w:bottom w:val="single" w:sz="2" w:space="1" w:color="FFFFFF"/>
                    <w:right w:val="single" w:sz="2" w:space="4" w:color="FFFFFF"/>
                  </w:divBdr>
                  <w:divsChild>
                    <w:div w:id="922225876">
                      <w:marLeft w:val="0"/>
                      <w:marRight w:val="0"/>
                      <w:marTop w:val="0"/>
                      <w:marBottom w:val="0"/>
                      <w:divBdr>
                        <w:top w:val="none" w:sz="0" w:space="0" w:color="auto"/>
                        <w:left w:val="none" w:sz="0" w:space="0" w:color="auto"/>
                        <w:bottom w:val="none" w:sz="0" w:space="0" w:color="auto"/>
                        <w:right w:val="none" w:sz="0" w:space="0" w:color="auto"/>
                      </w:divBdr>
                    </w:div>
                  </w:divsChild>
                </w:div>
                <w:div w:id="182061870">
                  <w:marLeft w:val="0"/>
                  <w:marRight w:val="0"/>
                  <w:marTop w:val="0"/>
                  <w:marBottom w:val="0"/>
                  <w:divBdr>
                    <w:top w:val="single" w:sz="2" w:space="1" w:color="FFFFFF"/>
                    <w:left w:val="single" w:sz="2" w:space="12" w:color="FFFFFF"/>
                    <w:bottom w:val="single" w:sz="2" w:space="1" w:color="FFFFFF"/>
                    <w:right w:val="single" w:sz="2" w:space="4" w:color="FFFFFF"/>
                  </w:divBdr>
                  <w:divsChild>
                    <w:div w:id="497236219">
                      <w:marLeft w:val="0"/>
                      <w:marRight w:val="0"/>
                      <w:marTop w:val="0"/>
                      <w:marBottom w:val="0"/>
                      <w:divBdr>
                        <w:top w:val="none" w:sz="0" w:space="0" w:color="auto"/>
                        <w:left w:val="none" w:sz="0" w:space="0" w:color="auto"/>
                        <w:bottom w:val="none" w:sz="0" w:space="0" w:color="auto"/>
                        <w:right w:val="none" w:sz="0" w:space="0" w:color="auto"/>
                      </w:divBdr>
                    </w:div>
                  </w:divsChild>
                </w:div>
                <w:div w:id="968508866">
                  <w:marLeft w:val="0"/>
                  <w:marRight w:val="0"/>
                  <w:marTop w:val="0"/>
                  <w:marBottom w:val="0"/>
                  <w:divBdr>
                    <w:top w:val="single" w:sz="2" w:space="1" w:color="FFFFFF"/>
                    <w:left w:val="single" w:sz="2" w:space="12" w:color="FFFFFF"/>
                    <w:bottom w:val="single" w:sz="2" w:space="1" w:color="FFFFFF"/>
                    <w:right w:val="single" w:sz="2" w:space="4" w:color="FFFFFF"/>
                  </w:divBdr>
                  <w:divsChild>
                    <w:div w:id="1700469853">
                      <w:marLeft w:val="0"/>
                      <w:marRight w:val="0"/>
                      <w:marTop w:val="0"/>
                      <w:marBottom w:val="0"/>
                      <w:divBdr>
                        <w:top w:val="none" w:sz="0" w:space="0" w:color="auto"/>
                        <w:left w:val="none" w:sz="0" w:space="0" w:color="auto"/>
                        <w:bottom w:val="none" w:sz="0" w:space="0" w:color="auto"/>
                        <w:right w:val="none" w:sz="0" w:space="0" w:color="auto"/>
                      </w:divBdr>
                    </w:div>
                  </w:divsChild>
                </w:div>
                <w:div w:id="685208528">
                  <w:marLeft w:val="0"/>
                  <w:marRight w:val="0"/>
                  <w:marTop w:val="0"/>
                  <w:marBottom w:val="0"/>
                  <w:divBdr>
                    <w:top w:val="single" w:sz="2" w:space="1" w:color="FFFFFF"/>
                    <w:left w:val="single" w:sz="2" w:space="12" w:color="FFFFFF"/>
                    <w:bottom w:val="single" w:sz="2" w:space="1" w:color="FFFFFF"/>
                    <w:right w:val="single" w:sz="2" w:space="4" w:color="FFFFFF"/>
                  </w:divBdr>
                  <w:divsChild>
                    <w:div w:id="891581376">
                      <w:marLeft w:val="0"/>
                      <w:marRight w:val="0"/>
                      <w:marTop w:val="0"/>
                      <w:marBottom w:val="0"/>
                      <w:divBdr>
                        <w:top w:val="none" w:sz="0" w:space="0" w:color="auto"/>
                        <w:left w:val="none" w:sz="0" w:space="0" w:color="auto"/>
                        <w:bottom w:val="none" w:sz="0" w:space="0" w:color="auto"/>
                        <w:right w:val="none" w:sz="0" w:space="0" w:color="auto"/>
                      </w:divBdr>
                    </w:div>
                  </w:divsChild>
                </w:div>
                <w:div w:id="918439013">
                  <w:marLeft w:val="0"/>
                  <w:marRight w:val="0"/>
                  <w:marTop w:val="0"/>
                  <w:marBottom w:val="0"/>
                  <w:divBdr>
                    <w:top w:val="single" w:sz="2" w:space="1" w:color="FFFFFF"/>
                    <w:left w:val="single" w:sz="2" w:space="12" w:color="FFFFFF"/>
                    <w:bottom w:val="single" w:sz="2" w:space="1" w:color="FFFFFF"/>
                    <w:right w:val="single" w:sz="2" w:space="4" w:color="FFFFFF"/>
                  </w:divBdr>
                  <w:divsChild>
                    <w:div w:id="398136803">
                      <w:marLeft w:val="0"/>
                      <w:marRight w:val="0"/>
                      <w:marTop w:val="0"/>
                      <w:marBottom w:val="0"/>
                      <w:divBdr>
                        <w:top w:val="none" w:sz="0" w:space="0" w:color="auto"/>
                        <w:left w:val="none" w:sz="0" w:space="0" w:color="auto"/>
                        <w:bottom w:val="none" w:sz="0" w:space="0" w:color="auto"/>
                        <w:right w:val="none" w:sz="0" w:space="0" w:color="auto"/>
                      </w:divBdr>
                    </w:div>
                  </w:divsChild>
                </w:div>
                <w:div w:id="1363440093">
                  <w:marLeft w:val="0"/>
                  <w:marRight w:val="0"/>
                  <w:marTop w:val="0"/>
                  <w:marBottom w:val="0"/>
                  <w:divBdr>
                    <w:top w:val="single" w:sz="2" w:space="1" w:color="FFFFFF"/>
                    <w:left w:val="single" w:sz="2" w:space="12" w:color="FFFFFF"/>
                    <w:bottom w:val="single" w:sz="2" w:space="1" w:color="FFFFFF"/>
                    <w:right w:val="single" w:sz="2" w:space="4" w:color="FFFFFF"/>
                  </w:divBdr>
                  <w:divsChild>
                    <w:div w:id="2135977547">
                      <w:marLeft w:val="0"/>
                      <w:marRight w:val="0"/>
                      <w:marTop w:val="0"/>
                      <w:marBottom w:val="0"/>
                      <w:divBdr>
                        <w:top w:val="none" w:sz="0" w:space="0" w:color="auto"/>
                        <w:left w:val="none" w:sz="0" w:space="0" w:color="auto"/>
                        <w:bottom w:val="none" w:sz="0" w:space="0" w:color="auto"/>
                        <w:right w:val="none" w:sz="0" w:space="0" w:color="auto"/>
                      </w:divBdr>
                    </w:div>
                  </w:divsChild>
                </w:div>
                <w:div w:id="816458583">
                  <w:marLeft w:val="0"/>
                  <w:marRight w:val="0"/>
                  <w:marTop w:val="0"/>
                  <w:marBottom w:val="0"/>
                  <w:divBdr>
                    <w:top w:val="single" w:sz="2" w:space="1" w:color="FFFFFF"/>
                    <w:left w:val="single" w:sz="2" w:space="12" w:color="FFFFFF"/>
                    <w:bottom w:val="single" w:sz="2" w:space="4" w:color="FFFFFF"/>
                    <w:right w:val="single" w:sz="2" w:space="4" w:color="FFFFFF"/>
                  </w:divBdr>
                  <w:divsChild>
                    <w:div w:id="16866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74755">
          <w:marLeft w:val="0"/>
          <w:marRight w:val="0"/>
          <w:marTop w:val="0"/>
          <w:marBottom w:val="335"/>
          <w:divBdr>
            <w:top w:val="none" w:sz="0" w:space="0" w:color="auto"/>
            <w:left w:val="none" w:sz="0" w:space="0" w:color="auto"/>
            <w:bottom w:val="none" w:sz="0" w:space="0" w:color="auto"/>
            <w:right w:val="none" w:sz="0" w:space="0" w:color="auto"/>
          </w:divBdr>
          <w:divsChild>
            <w:div w:id="1721398606">
              <w:marLeft w:val="0"/>
              <w:marRight w:val="0"/>
              <w:marTop w:val="0"/>
              <w:marBottom w:val="0"/>
              <w:divBdr>
                <w:top w:val="none" w:sz="0" w:space="0" w:color="auto"/>
                <w:left w:val="none" w:sz="0" w:space="0" w:color="auto"/>
                <w:bottom w:val="none" w:sz="0" w:space="0" w:color="auto"/>
                <w:right w:val="none" w:sz="0" w:space="0" w:color="auto"/>
              </w:divBdr>
              <w:divsChild>
                <w:div w:id="688917810">
                  <w:marLeft w:val="0"/>
                  <w:marRight w:val="0"/>
                  <w:marTop w:val="0"/>
                  <w:marBottom w:val="0"/>
                  <w:divBdr>
                    <w:top w:val="single" w:sz="2" w:space="4" w:color="FFFFFF"/>
                    <w:left w:val="single" w:sz="2" w:space="12" w:color="FFFFFF"/>
                    <w:bottom w:val="single" w:sz="2" w:space="1" w:color="FFFFFF"/>
                    <w:right w:val="single" w:sz="2" w:space="4" w:color="FFFFFF"/>
                  </w:divBdr>
                  <w:divsChild>
                    <w:div w:id="1619215990">
                      <w:marLeft w:val="0"/>
                      <w:marRight w:val="0"/>
                      <w:marTop w:val="0"/>
                      <w:marBottom w:val="0"/>
                      <w:divBdr>
                        <w:top w:val="none" w:sz="0" w:space="0" w:color="auto"/>
                        <w:left w:val="none" w:sz="0" w:space="0" w:color="auto"/>
                        <w:bottom w:val="none" w:sz="0" w:space="0" w:color="auto"/>
                        <w:right w:val="none" w:sz="0" w:space="0" w:color="auto"/>
                      </w:divBdr>
                    </w:div>
                  </w:divsChild>
                </w:div>
                <w:div w:id="1984656424">
                  <w:marLeft w:val="0"/>
                  <w:marRight w:val="0"/>
                  <w:marTop w:val="0"/>
                  <w:marBottom w:val="0"/>
                  <w:divBdr>
                    <w:top w:val="single" w:sz="2" w:space="1" w:color="FFFFFF"/>
                    <w:left w:val="single" w:sz="2" w:space="12" w:color="FFFFFF"/>
                    <w:bottom w:val="single" w:sz="2" w:space="1" w:color="FFFFFF"/>
                    <w:right w:val="single" w:sz="2" w:space="4" w:color="FFFFFF"/>
                  </w:divBdr>
                  <w:divsChild>
                    <w:div w:id="1172377290">
                      <w:marLeft w:val="0"/>
                      <w:marRight w:val="0"/>
                      <w:marTop w:val="0"/>
                      <w:marBottom w:val="0"/>
                      <w:divBdr>
                        <w:top w:val="none" w:sz="0" w:space="0" w:color="auto"/>
                        <w:left w:val="none" w:sz="0" w:space="0" w:color="auto"/>
                        <w:bottom w:val="none" w:sz="0" w:space="0" w:color="auto"/>
                        <w:right w:val="none" w:sz="0" w:space="0" w:color="auto"/>
                      </w:divBdr>
                    </w:div>
                  </w:divsChild>
                </w:div>
                <w:div w:id="1557471852">
                  <w:marLeft w:val="0"/>
                  <w:marRight w:val="0"/>
                  <w:marTop w:val="0"/>
                  <w:marBottom w:val="0"/>
                  <w:divBdr>
                    <w:top w:val="single" w:sz="2" w:space="1" w:color="FFFFFF"/>
                    <w:left w:val="single" w:sz="2" w:space="12" w:color="FFFFFF"/>
                    <w:bottom w:val="single" w:sz="2" w:space="1" w:color="FFFFFF"/>
                    <w:right w:val="single" w:sz="2" w:space="4" w:color="FFFFFF"/>
                  </w:divBdr>
                  <w:divsChild>
                    <w:div w:id="1252348019">
                      <w:marLeft w:val="0"/>
                      <w:marRight w:val="0"/>
                      <w:marTop w:val="0"/>
                      <w:marBottom w:val="0"/>
                      <w:divBdr>
                        <w:top w:val="none" w:sz="0" w:space="0" w:color="auto"/>
                        <w:left w:val="none" w:sz="0" w:space="0" w:color="auto"/>
                        <w:bottom w:val="none" w:sz="0" w:space="0" w:color="auto"/>
                        <w:right w:val="none" w:sz="0" w:space="0" w:color="auto"/>
                      </w:divBdr>
                    </w:div>
                  </w:divsChild>
                </w:div>
                <w:div w:id="1615210588">
                  <w:marLeft w:val="0"/>
                  <w:marRight w:val="0"/>
                  <w:marTop w:val="0"/>
                  <w:marBottom w:val="0"/>
                  <w:divBdr>
                    <w:top w:val="single" w:sz="2" w:space="1" w:color="FFFFFF"/>
                    <w:left w:val="single" w:sz="2" w:space="12" w:color="FFFFFF"/>
                    <w:bottom w:val="single" w:sz="2" w:space="1" w:color="FFFFFF"/>
                    <w:right w:val="single" w:sz="2" w:space="4" w:color="FFFFFF"/>
                  </w:divBdr>
                  <w:divsChild>
                    <w:div w:id="223101922">
                      <w:marLeft w:val="0"/>
                      <w:marRight w:val="0"/>
                      <w:marTop w:val="0"/>
                      <w:marBottom w:val="0"/>
                      <w:divBdr>
                        <w:top w:val="none" w:sz="0" w:space="0" w:color="auto"/>
                        <w:left w:val="none" w:sz="0" w:space="0" w:color="auto"/>
                        <w:bottom w:val="none" w:sz="0" w:space="0" w:color="auto"/>
                        <w:right w:val="none" w:sz="0" w:space="0" w:color="auto"/>
                      </w:divBdr>
                    </w:div>
                  </w:divsChild>
                </w:div>
                <w:div w:id="806171259">
                  <w:marLeft w:val="0"/>
                  <w:marRight w:val="0"/>
                  <w:marTop w:val="0"/>
                  <w:marBottom w:val="0"/>
                  <w:divBdr>
                    <w:top w:val="single" w:sz="2" w:space="1" w:color="FFFFFF"/>
                    <w:left w:val="single" w:sz="2" w:space="12" w:color="FFFFFF"/>
                    <w:bottom w:val="single" w:sz="2" w:space="1" w:color="FFFFFF"/>
                    <w:right w:val="single" w:sz="2" w:space="4" w:color="FFFFFF"/>
                  </w:divBdr>
                  <w:divsChild>
                    <w:div w:id="1756198554">
                      <w:marLeft w:val="0"/>
                      <w:marRight w:val="0"/>
                      <w:marTop w:val="0"/>
                      <w:marBottom w:val="0"/>
                      <w:divBdr>
                        <w:top w:val="none" w:sz="0" w:space="0" w:color="auto"/>
                        <w:left w:val="none" w:sz="0" w:space="0" w:color="auto"/>
                        <w:bottom w:val="none" w:sz="0" w:space="0" w:color="auto"/>
                        <w:right w:val="none" w:sz="0" w:space="0" w:color="auto"/>
                      </w:divBdr>
                    </w:div>
                  </w:divsChild>
                </w:div>
                <w:div w:id="2053529452">
                  <w:marLeft w:val="0"/>
                  <w:marRight w:val="0"/>
                  <w:marTop w:val="0"/>
                  <w:marBottom w:val="0"/>
                  <w:divBdr>
                    <w:top w:val="single" w:sz="2" w:space="1" w:color="FFFFFF"/>
                    <w:left w:val="single" w:sz="2" w:space="12" w:color="FFFFFF"/>
                    <w:bottom w:val="single" w:sz="2" w:space="1" w:color="FFFFFF"/>
                    <w:right w:val="single" w:sz="2" w:space="4" w:color="FFFFFF"/>
                  </w:divBdr>
                  <w:divsChild>
                    <w:div w:id="1051423165">
                      <w:marLeft w:val="0"/>
                      <w:marRight w:val="0"/>
                      <w:marTop w:val="0"/>
                      <w:marBottom w:val="0"/>
                      <w:divBdr>
                        <w:top w:val="none" w:sz="0" w:space="0" w:color="auto"/>
                        <w:left w:val="none" w:sz="0" w:space="0" w:color="auto"/>
                        <w:bottom w:val="none" w:sz="0" w:space="0" w:color="auto"/>
                        <w:right w:val="none" w:sz="0" w:space="0" w:color="auto"/>
                      </w:divBdr>
                    </w:div>
                  </w:divsChild>
                </w:div>
                <w:div w:id="1002397768">
                  <w:marLeft w:val="0"/>
                  <w:marRight w:val="0"/>
                  <w:marTop w:val="0"/>
                  <w:marBottom w:val="0"/>
                  <w:divBdr>
                    <w:top w:val="single" w:sz="2" w:space="1" w:color="FFFFFF"/>
                    <w:left w:val="single" w:sz="2" w:space="12" w:color="FFFFFF"/>
                    <w:bottom w:val="single" w:sz="2" w:space="1" w:color="FFFFFF"/>
                    <w:right w:val="single" w:sz="2" w:space="4" w:color="FFFFFF"/>
                  </w:divBdr>
                  <w:divsChild>
                    <w:div w:id="1430851360">
                      <w:marLeft w:val="0"/>
                      <w:marRight w:val="0"/>
                      <w:marTop w:val="0"/>
                      <w:marBottom w:val="0"/>
                      <w:divBdr>
                        <w:top w:val="none" w:sz="0" w:space="0" w:color="auto"/>
                        <w:left w:val="none" w:sz="0" w:space="0" w:color="auto"/>
                        <w:bottom w:val="none" w:sz="0" w:space="0" w:color="auto"/>
                        <w:right w:val="none" w:sz="0" w:space="0" w:color="auto"/>
                      </w:divBdr>
                    </w:div>
                  </w:divsChild>
                </w:div>
                <w:div w:id="8222995">
                  <w:marLeft w:val="0"/>
                  <w:marRight w:val="0"/>
                  <w:marTop w:val="0"/>
                  <w:marBottom w:val="0"/>
                  <w:divBdr>
                    <w:top w:val="single" w:sz="2" w:space="1" w:color="FFFFFF"/>
                    <w:left w:val="single" w:sz="2" w:space="12" w:color="FFFFFF"/>
                    <w:bottom w:val="single" w:sz="2" w:space="1" w:color="FFFFFF"/>
                    <w:right w:val="single" w:sz="2" w:space="4" w:color="FFFFFF"/>
                  </w:divBdr>
                  <w:divsChild>
                    <w:div w:id="1464498935">
                      <w:marLeft w:val="0"/>
                      <w:marRight w:val="0"/>
                      <w:marTop w:val="0"/>
                      <w:marBottom w:val="0"/>
                      <w:divBdr>
                        <w:top w:val="none" w:sz="0" w:space="0" w:color="auto"/>
                        <w:left w:val="none" w:sz="0" w:space="0" w:color="auto"/>
                        <w:bottom w:val="none" w:sz="0" w:space="0" w:color="auto"/>
                        <w:right w:val="none" w:sz="0" w:space="0" w:color="auto"/>
                      </w:divBdr>
                    </w:div>
                  </w:divsChild>
                </w:div>
                <w:div w:id="391931113">
                  <w:marLeft w:val="0"/>
                  <w:marRight w:val="0"/>
                  <w:marTop w:val="0"/>
                  <w:marBottom w:val="0"/>
                  <w:divBdr>
                    <w:top w:val="single" w:sz="2" w:space="1" w:color="FFFFFF"/>
                    <w:left w:val="single" w:sz="2" w:space="12" w:color="FFFFFF"/>
                    <w:bottom w:val="single" w:sz="2" w:space="4" w:color="FFFFFF"/>
                    <w:right w:val="single" w:sz="2" w:space="4" w:color="FFFFFF"/>
                  </w:divBdr>
                  <w:divsChild>
                    <w:div w:id="18114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5812">
          <w:marLeft w:val="0"/>
          <w:marRight w:val="0"/>
          <w:marTop w:val="0"/>
          <w:marBottom w:val="335"/>
          <w:divBdr>
            <w:top w:val="none" w:sz="0" w:space="0" w:color="auto"/>
            <w:left w:val="none" w:sz="0" w:space="0" w:color="auto"/>
            <w:bottom w:val="none" w:sz="0" w:space="0" w:color="auto"/>
            <w:right w:val="none" w:sz="0" w:space="0" w:color="auto"/>
          </w:divBdr>
          <w:divsChild>
            <w:div w:id="1702239659">
              <w:marLeft w:val="0"/>
              <w:marRight w:val="0"/>
              <w:marTop w:val="0"/>
              <w:marBottom w:val="0"/>
              <w:divBdr>
                <w:top w:val="none" w:sz="0" w:space="0" w:color="auto"/>
                <w:left w:val="none" w:sz="0" w:space="0" w:color="auto"/>
                <w:bottom w:val="none" w:sz="0" w:space="0" w:color="auto"/>
                <w:right w:val="none" w:sz="0" w:space="0" w:color="auto"/>
              </w:divBdr>
              <w:divsChild>
                <w:div w:id="2104573080">
                  <w:marLeft w:val="0"/>
                  <w:marRight w:val="0"/>
                  <w:marTop w:val="0"/>
                  <w:marBottom w:val="0"/>
                  <w:divBdr>
                    <w:top w:val="single" w:sz="2" w:space="4" w:color="FFFFFF"/>
                    <w:left w:val="single" w:sz="2" w:space="12" w:color="FFFFFF"/>
                    <w:bottom w:val="single" w:sz="2" w:space="1" w:color="FFFFFF"/>
                    <w:right w:val="single" w:sz="2" w:space="4" w:color="FFFFFF"/>
                  </w:divBdr>
                  <w:divsChild>
                    <w:div w:id="1461266565">
                      <w:marLeft w:val="0"/>
                      <w:marRight w:val="0"/>
                      <w:marTop w:val="0"/>
                      <w:marBottom w:val="0"/>
                      <w:divBdr>
                        <w:top w:val="none" w:sz="0" w:space="0" w:color="auto"/>
                        <w:left w:val="none" w:sz="0" w:space="0" w:color="auto"/>
                        <w:bottom w:val="none" w:sz="0" w:space="0" w:color="auto"/>
                        <w:right w:val="none" w:sz="0" w:space="0" w:color="auto"/>
                      </w:divBdr>
                    </w:div>
                  </w:divsChild>
                </w:div>
                <w:div w:id="223612002">
                  <w:marLeft w:val="0"/>
                  <w:marRight w:val="0"/>
                  <w:marTop w:val="0"/>
                  <w:marBottom w:val="0"/>
                  <w:divBdr>
                    <w:top w:val="single" w:sz="2" w:space="1" w:color="FFFFFF"/>
                    <w:left w:val="single" w:sz="2" w:space="12" w:color="FFFFFF"/>
                    <w:bottom w:val="single" w:sz="2" w:space="1" w:color="FFFFFF"/>
                    <w:right w:val="single" w:sz="2" w:space="4" w:color="FFFFFF"/>
                  </w:divBdr>
                  <w:divsChild>
                    <w:div w:id="524295457">
                      <w:marLeft w:val="0"/>
                      <w:marRight w:val="0"/>
                      <w:marTop w:val="0"/>
                      <w:marBottom w:val="0"/>
                      <w:divBdr>
                        <w:top w:val="none" w:sz="0" w:space="0" w:color="auto"/>
                        <w:left w:val="none" w:sz="0" w:space="0" w:color="auto"/>
                        <w:bottom w:val="none" w:sz="0" w:space="0" w:color="auto"/>
                        <w:right w:val="none" w:sz="0" w:space="0" w:color="auto"/>
                      </w:divBdr>
                    </w:div>
                  </w:divsChild>
                </w:div>
                <w:div w:id="1586379995">
                  <w:marLeft w:val="0"/>
                  <w:marRight w:val="0"/>
                  <w:marTop w:val="0"/>
                  <w:marBottom w:val="0"/>
                  <w:divBdr>
                    <w:top w:val="single" w:sz="2" w:space="1" w:color="FFFFFF"/>
                    <w:left w:val="single" w:sz="2" w:space="12" w:color="FFFFFF"/>
                    <w:bottom w:val="single" w:sz="2" w:space="1" w:color="FFFFFF"/>
                    <w:right w:val="single" w:sz="2" w:space="4" w:color="FFFFFF"/>
                  </w:divBdr>
                  <w:divsChild>
                    <w:div w:id="205069817">
                      <w:marLeft w:val="0"/>
                      <w:marRight w:val="0"/>
                      <w:marTop w:val="0"/>
                      <w:marBottom w:val="0"/>
                      <w:divBdr>
                        <w:top w:val="none" w:sz="0" w:space="0" w:color="auto"/>
                        <w:left w:val="none" w:sz="0" w:space="0" w:color="auto"/>
                        <w:bottom w:val="none" w:sz="0" w:space="0" w:color="auto"/>
                        <w:right w:val="none" w:sz="0" w:space="0" w:color="auto"/>
                      </w:divBdr>
                    </w:div>
                  </w:divsChild>
                </w:div>
                <w:div w:id="1810707326">
                  <w:marLeft w:val="0"/>
                  <w:marRight w:val="0"/>
                  <w:marTop w:val="0"/>
                  <w:marBottom w:val="0"/>
                  <w:divBdr>
                    <w:top w:val="single" w:sz="2" w:space="1" w:color="FFFFFF"/>
                    <w:left w:val="single" w:sz="2" w:space="12" w:color="FFFFFF"/>
                    <w:bottom w:val="single" w:sz="2" w:space="1" w:color="FFFFFF"/>
                    <w:right w:val="single" w:sz="2" w:space="4" w:color="FFFFFF"/>
                  </w:divBdr>
                  <w:divsChild>
                    <w:div w:id="1018696872">
                      <w:marLeft w:val="0"/>
                      <w:marRight w:val="0"/>
                      <w:marTop w:val="0"/>
                      <w:marBottom w:val="0"/>
                      <w:divBdr>
                        <w:top w:val="none" w:sz="0" w:space="0" w:color="auto"/>
                        <w:left w:val="none" w:sz="0" w:space="0" w:color="auto"/>
                        <w:bottom w:val="none" w:sz="0" w:space="0" w:color="auto"/>
                        <w:right w:val="none" w:sz="0" w:space="0" w:color="auto"/>
                      </w:divBdr>
                    </w:div>
                  </w:divsChild>
                </w:div>
                <w:div w:id="1469129670">
                  <w:marLeft w:val="0"/>
                  <w:marRight w:val="0"/>
                  <w:marTop w:val="0"/>
                  <w:marBottom w:val="0"/>
                  <w:divBdr>
                    <w:top w:val="single" w:sz="2" w:space="1" w:color="FFFFFF"/>
                    <w:left w:val="single" w:sz="2" w:space="12" w:color="FFFFFF"/>
                    <w:bottom w:val="single" w:sz="2" w:space="1" w:color="FFFFFF"/>
                    <w:right w:val="single" w:sz="2" w:space="4" w:color="FFFFFF"/>
                  </w:divBdr>
                  <w:divsChild>
                    <w:div w:id="2119135993">
                      <w:marLeft w:val="0"/>
                      <w:marRight w:val="0"/>
                      <w:marTop w:val="0"/>
                      <w:marBottom w:val="0"/>
                      <w:divBdr>
                        <w:top w:val="none" w:sz="0" w:space="0" w:color="auto"/>
                        <w:left w:val="none" w:sz="0" w:space="0" w:color="auto"/>
                        <w:bottom w:val="none" w:sz="0" w:space="0" w:color="auto"/>
                        <w:right w:val="none" w:sz="0" w:space="0" w:color="auto"/>
                      </w:divBdr>
                    </w:div>
                  </w:divsChild>
                </w:div>
                <w:div w:id="1004281860">
                  <w:marLeft w:val="0"/>
                  <w:marRight w:val="0"/>
                  <w:marTop w:val="0"/>
                  <w:marBottom w:val="0"/>
                  <w:divBdr>
                    <w:top w:val="single" w:sz="2" w:space="1" w:color="FFFFFF"/>
                    <w:left w:val="single" w:sz="2" w:space="12" w:color="FFFFFF"/>
                    <w:bottom w:val="single" w:sz="2" w:space="1" w:color="FFFFFF"/>
                    <w:right w:val="single" w:sz="2" w:space="4" w:color="FFFFFF"/>
                  </w:divBdr>
                  <w:divsChild>
                    <w:div w:id="105739971">
                      <w:marLeft w:val="0"/>
                      <w:marRight w:val="0"/>
                      <w:marTop w:val="0"/>
                      <w:marBottom w:val="0"/>
                      <w:divBdr>
                        <w:top w:val="none" w:sz="0" w:space="0" w:color="auto"/>
                        <w:left w:val="none" w:sz="0" w:space="0" w:color="auto"/>
                        <w:bottom w:val="none" w:sz="0" w:space="0" w:color="auto"/>
                        <w:right w:val="none" w:sz="0" w:space="0" w:color="auto"/>
                      </w:divBdr>
                    </w:div>
                  </w:divsChild>
                </w:div>
                <w:div w:id="679241749">
                  <w:marLeft w:val="0"/>
                  <w:marRight w:val="0"/>
                  <w:marTop w:val="0"/>
                  <w:marBottom w:val="0"/>
                  <w:divBdr>
                    <w:top w:val="single" w:sz="2" w:space="1" w:color="FFFFFF"/>
                    <w:left w:val="single" w:sz="2" w:space="12" w:color="FFFFFF"/>
                    <w:bottom w:val="single" w:sz="2" w:space="1" w:color="FFFFFF"/>
                    <w:right w:val="single" w:sz="2" w:space="4" w:color="FFFFFF"/>
                  </w:divBdr>
                  <w:divsChild>
                    <w:div w:id="1350906564">
                      <w:marLeft w:val="0"/>
                      <w:marRight w:val="0"/>
                      <w:marTop w:val="0"/>
                      <w:marBottom w:val="0"/>
                      <w:divBdr>
                        <w:top w:val="none" w:sz="0" w:space="0" w:color="auto"/>
                        <w:left w:val="none" w:sz="0" w:space="0" w:color="auto"/>
                        <w:bottom w:val="none" w:sz="0" w:space="0" w:color="auto"/>
                        <w:right w:val="none" w:sz="0" w:space="0" w:color="auto"/>
                      </w:divBdr>
                    </w:div>
                  </w:divsChild>
                </w:div>
                <w:div w:id="90973783">
                  <w:marLeft w:val="0"/>
                  <w:marRight w:val="0"/>
                  <w:marTop w:val="0"/>
                  <w:marBottom w:val="0"/>
                  <w:divBdr>
                    <w:top w:val="single" w:sz="2" w:space="1" w:color="FFFFFF"/>
                    <w:left w:val="single" w:sz="2" w:space="12" w:color="FFFFFF"/>
                    <w:bottom w:val="single" w:sz="2" w:space="1" w:color="FFFFFF"/>
                    <w:right w:val="single" w:sz="2" w:space="4" w:color="FFFFFF"/>
                  </w:divBdr>
                  <w:divsChild>
                    <w:div w:id="194581826">
                      <w:marLeft w:val="0"/>
                      <w:marRight w:val="0"/>
                      <w:marTop w:val="0"/>
                      <w:marBottom w:val="0"/>
                      <w:divBdr>
                        <w:top w:val="none" w:sz="0" w:space="0" w:color="auto"/>
                        <w:left w:val="none" w:sz="0" w:space="0" w:color="auto"/>
                        <w:bottom w:val="none" w:sz="0" w:space="0" w:color="auto"/>
                        <w:right w:val="none" w:sz="0" w:space="0" w:color="auto"/>
                      </w:divBdr>
                    </w:div>
                  </w:divsChild>
                </w:div>
                <w:div w:id="485560483">
                  <w:marLeft w:val="0"/>
                  <w:marRight w:val="0"/>
                  <w:marTop w:val="0"/>
                  <w:marBottom w:val="0"/>
                  <w:divBdr>
                    <w:top w:val="single" w:sz="2" w:space="1" w:color="FFFFFF"/>
                    <w:left w:val="single" w:sz="2" w:space="12" w:color="FFFFFF"/>
                    <w:bottom w:val="single" w:sz="2" w:space="1" w:color="FFFFFF"/>
                    <w:right w:val="single" w:sz="2" w:space="4" w:color="FFFFFF"/>
                  </w:divBdr>
                  <w:divsChild>
                    <w:div w:id="2080975729">
                      <w:marLeft w:val="0"/>
                      <w:marRight w:val="0"/>
                      <w:marTop w:val="0"/>
                      <w:marBottom w:val="0"/>
                      <w:divBdr>
                        <w:top w:val="none" w:sz="0" w:space="0" w:color="auto"/>
                        <w:left w:val="none" w:sz="0" w:space="0" w:color="auto"/>
                        <w:bottom w:val="none" w:sz="0" w:space="0" w:color="auto"/>
                        <w:right w:val="none" w:sz="0" w:space="0" w:color="auto"/>
                      </w:divBdr>
                    </w:div>
                  </w:divsChild>
                </w:div>
                <w:div w:id="937834719">
                  <w:marLeft w:val="0"/>
                  <w:marRight w:val="0"/>
                  <w:marTop w:val="0"/>
                  <w:marBottom w:val="0"/>
                  <w:divBdr>
                    <w:top w:val="single" w:sz="2" w:space="1" w:color="FFFFFF"/>
                    <w:left w:val="single" w:sz="2" w:space="12" w:color="FFFFFF"/>
                    <w:bottom w:val="single" w:sz="2" w:space="4" w:color="FFFFFF"/>
                    <w:right w:val="single" w:sz="2" w:space="4" w:color="FFFFFF"/>
                  </w:divBdr>
                  <w:divsChild>
                    <w:div w:id="10980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3171">
      <w:bodyDiv w:val="1"/>
      <w:marLeft w:val="0"/>
      <w:marRight w:val="0"/>
      <w:marTop w:val="0"/>
      <w:marBottom w:val="0"/>
      <w:divBdr>
        <w:top w:val="none" w:sz="0" w:space="0" w:color="auto"/>
        <w:left w:val="none" w:sz="0" w:space="0" w:color="auto"/>
        <w:bottom w:val="none" w:sz="0" w:space="0" w:color="auto"/>
        <w:right w:val="none" w:sz="0" w:space="0" w:color="auto"/>
      </w:divBdr>
      <w:divsChild>
        <w:div w:id="562107935">
          <w:marLeft w:val="0"/>
          <w:marRight w:val="0"/>
          <w:marTop w:val="0"/>
          <w:marBottom w:val="0"/>
          <w:divBdr>
            <w:top w:val="none" w:sz="0" w:space="0" w:color="auto"/>
            <w:left w:val="none" w:sz="0" w:space="0" w:color="auto"/>
            <w:bottom w:val="none" w:sz="0" w:space="0" w:color="auto"/>
            <w:right w:val="none" w:sz="0" w:space="0" w:color="auto"/>
          </w:divBdr>
        </w:div>
        <w:div w:id="1966692521">
          <w:marLeft w:val="0"/>
          <w:marRight w:val="0"/>
          <w:marTop w:val="0"/>
          <w:marBottom w:val="335"/>
          <w:divBdr>
            <w:top w:val="none" w:sz="0" w:space="0" w:color="auto"/>
            <w:left w:val="none" w:sz="0" w:space="0" w:color="auto"/>
            <w:bottom w:val="none" w:sz="0" w:space="0" w:color="auto"/>
            <w:right w:val="none" w:sz="0" w:space="0" w:color="auto"/>
          </w:divBdr>
          <w:divsChild>
            <w:div w:id="1343780365">
              <w:marLeft w:val="0"/>
              <w:marRight w:val="0"/>
              <w:marTop w:val="0"/>
              <w:marBottom w:val="0"/>
              <w:divBdr>
                <w:top w:val="none" w:sz="0" w:space="0" w:color="auto"/>
                <w:left w:val="none" w:sz="0" w:space="0" w:color="auto"/>
                <w:bottom w:val="none" w:sz="0" w:space="0" w:color="auto"/>
                <w:right w:val="none" w:sz="0" w:space="0" w:color="auto"/>
              </w:divBdr>
              <w:divsChild>
                <w:div w:id="1970436145">
                  <w:marLeft w:val="0"/>
                  <w:marRight w:val="0"/>
                  <w:marTop w:val="0"/>
                  <w:marBottom w:val="0"/>
                  <w:divBdr>
                    <w:top w:val="single" w:sz="2" w:space="4" w:color="FFFFFF"/>
                    <w:left w:val="single" w:sz="2" w:space="12" w:color="FFFFFF"/>
                    <w:bottom w:val="single" w:sz="2" w:space="1" w:color="FFFFFF"/>
                    <w:right w:val="single" w:sz="2" w:space="4" w:color="FFFFFF"/>
                  </w:divBdr>
                  <w:divsChild>
                    <w:div w:id="1099570137">
                      <w:marLeft w:val="0"/>
                      <w:marRight w:val="0"/>
                      <w:marTop w:val="0"/>
                      <w:marBottom w:val="0"/>
                      <w:divBdr>
                        <w:top w:val="none" w:sz="0" w:space="0" w:color="auto"/>
                        <w:left w:val="none" w:sz="0" w:space="0" w:color="auto"/>
                        <w:bottom w:val="none" w:sz="0" w:space="0" w:color="auto"/>
                        <w:right w:val="none" w:sz="0" w:space="0" w:color="auto"/>
                      </w:divBdr>
                    </w:div>
                  </w:divsChild>
                </w:div>
                <w:div w:id="1121456022">
                  <w:marLeft w:val="0"/>
                  <w:marRight w:val="0"/>
                  <w:marTop w:val="0"/>
                  <w:marBottom w:val="0"/>
                  <w:divBdr>
                    <w:top w:val="single" w:sz="2" w:space="1" w:color="FFFFFF"/>
                    <w:left w:val="single" w:sz="2" w:space="12" w:color="FFFFFF"/>
                    <w:bottom w:val="single" w:sz="2" w:space="1" w:color="FFFFFF"/>
                    <w:right w:val="single" w:sz="2" w:space="4" w:color="FFFFFF"/>
                  </w:divBdr>
                  <w:divsChild>
                    <w:div w:id="589850997">
                      <w:marLeft w:val="0"/>
                      <w:marRight w:val="0"/>
                      <w:marTop w:val="0"/>
                      <w:marBottom w:val="0"/>
                      <w:divBdr>
                        <w:top w:val="none" w:sz="0" w:space="0" w:color="auto"/>
                        <w:left w:val="none" w:sz="0" w:space="0" w:color="auto"/>
                        <w:bottom w:val="none" w:sz="0" w:space="0" w:color="auto"/>
                        <w:right w:val="none" w:sz="0" w:space="0" w:color="auto"/>
                      </w:divBdr>
                    </w:div>
                  </w:divsChild>
                </w:div>
                <w:div w:id="331688716">
                  <w:marLeft w:val="0"/>
                  <w:marRight w:val="0"/>
                  <w:marTop w:val="0"/>
                  <w:marBottom w:val="0"/>
                  <w:divBdr>
                    <w:top w:val="single" w:sz="2" w:space="1" w:color="FFFFFF"/>
                    <w:left w:val="single" w:sz="2" w:space="12" w:color="FFFFFF"/>
                    <w:bottom w:val="single" w:sz="2" w:space="1" w:color="FFFFFF"/>
                    <w:right w:val="single" w:sz="2" w:space="4" w:color="FFFFFF"/>
                  </w:divBdr>
                  <w:divsChild>
                    <w:div w:id="1891990774">
                      <w:marLeft w:val="0"/>
                      <w:marRight w:val="0"/>
                      <w:marTop w:val="0"/>
                      <w:marBottom w:val="0"/>
                      <w:divBdr>
                        <w:top w:val="none" w:sz="0" w:space="0" w:color="auto"/>
                        <w:left w:val="none" w:sz="0" w:space="0" w:color="auto"/>
                        <w:bottom w:val="none" w:sz="0" w:space="0" w:color="auto"/>
                        <w:right w:val="none" w:sz="0" w:space="0" w:color="auto"/>
                      </w:divBdr>
                    </w:div>
                  </w:divsChild>
                </w:div>
                <w:div w:id="259340695">
                  <w:marLeft w:val="0"/>
                  <w:marRight w:val="0"/>
                  <w:marTop w:val="0"/>
                  <w:marBottom w:val="0"/>
                  <w:divBdr>
                    <w:top w:val="single" w:sz="2" w:space="1" w:color="FFFFFF"/>
                    <w:left w:val="single" w:sz="2" w:space="12" w:color="FFFFFF"/>
                    <w:bottom w:val="single" w:sz="2" w:space="1" w:color="FFFFFF"/>
                    <w:right w:val="single" w:sz="2" w:space="4" w:color="FFFFFF"/>
                  </w:divBdr>
                  <w:divsChild>
                    <w:div w:id="15889730">
                      <w:marLeft w:val="0"/>
                      <w:marRight w:val="0"/>
                      <w:marTop w:val="0"/>
                      <w:marBottom w:val="0"/>
                      <w:divBdr>
                        <w:top w:val="none" w:sz="0" w:space="0" w:color="auto"/>
                        <w:left w:val="none" w:sz="0" w:space="0" w:color="auto"/>
                        <w:bottom w:val="none" w:sz="0" w:space="0" w:color="auto"/>
                        <w:right w:val="none" w:sz="0" w:space="0" w:color="auto"/>
                      </w:divBdr>
                    </w:div>
                  </w:divsChild>
                </w:div>
                <w:div w:id="176113910">
                  <w:marLeft w:val="0"/>
                  <w:marRight w:val="0"/>
                  <w:marTop w:val="0"/>
                  <w:marBottom w:val="0"/>
                  <w:divBdr>
                    <w:top w:val="single" w:sz="2" w:space="1" w:color="FFFFFF"/>
                    <w:left w:val="single" w:sz="2" w:space="12" w:color="FFFFFF"/>
                    <w:bottom w:val="single" w:sz="2" w:space="1" w:color="FFFFFF"/>
                    <w:right w:val="single" w:sz="2" w:space="4" w:color="FFFFFF"/>
                  </w:divBdr>
                  <w:divsChild>
                    <w:div w:id="2071267749">
                      <w:marLeft w:val="0"/>
                      <w:marRight w:val="0"/>
                      <w:marTop w:val="0"/>
                      <w:marBottom w:val="0"/>
                      <w:divBdr>
                        <w:top w:val="none" w:sz="0" w:space="0" w:color="auto"/>
                        <w:left w:val="none" w:sz="0" w:space="0" w:color="auto"/>
                        <w:bottom w:val="none" w:sz="0" w:space="0" w:color="auto"/>
                        <w:right w:val="none" w:sz="0" w:space="0" w:color="auto"/>
                      </w:divBdr>
                    </w:div>
                  </w:divsChild>
                </w:div>
                <w:div w:id="1986472276">
                  <w:marLeft w:val="0"/>
                  <w:marRight w:val="0"/>
                  <w:marTop w:val="0"/>
                  <w:marBottom w:val="0"/>
                  <w:divBdr>
                    <w:top w:val="single" w:sz="2" w:space="1" w:color="FFFFFF"/>
                    <w:left w:val="single" w:sz="2" w:space="12" w:color="FFFFFF"/>
                    <w:bottom w:val="single" w:sz="2" w:space="1" w:color="FFFFFF"/>
                    <w:right w:val="single" w:sz="2" w:space="4" w:color="FFFFFF"/>
                  </w:divBdr>
                  <w:divsChild>
                    <w:div w:id="844056260">
                      <w:marLeft w:val="0"/>
                      <w:marRight w:val="0"/>
                      <w:marTop w:val="0"/>
                      <w:marBottom w:val="0"/>
                      <w:divBdr>
                        <w:top w:val="none" w:sz="0" w:space="0" w:color="auto"/>
                        <w:left w:val="none" w:sz="0" w:space="0" w:color="auto"/>
                        <w:bottom w:val="none" w:sz="0" w:space="0" w:color="auto"/>
                        <w:right w:val="none" w:sz="0" w:space="0" w:color="auto"/>
                      </w:divBdr>
                    </w:div>
                  </w:divsChild>
                </w:div>
                <w:div w:id="693699169">
                  <w:marLeft w:val="0"/>
                  <w:marRight w:val="0"/>
                  <w:marTop w:val="0"/>
                  <w:marBottom w:val="0"/>
                  <w:divBdr>
                    <w:top w:val="single" w:sz="2" w:space="1" w:color="FFFFFF"/>
                    <w:left w:val="single" w:sz="2" w:space="12" w:color="FFFFFF"/>
                    <w:bottom w:val="single" w:sz="2" w:space="1" w:color="FFFFFF"/>
                    <w:right w:val="single" w:sz="2" w:space="4" w:color="FFFFFF"/>
                  </w:divBdr>
                  <w:divsChild>
                    <w:div w:id="146753092">
                      <w:marLeft w:val="0"/>
                      <w:marRight w:val="0"/>
                      <w:marTop w:val="0"/>
                      <w:marBottom w:val="0"/>
                      <w:divBdr>
                        <w:top w:val="none" w:sz="0" w:space="0" w:color="auto"/>
                        <w:left w:val="none" w:sz="0" w:space="0" w:color="auto"/>
                        <w:bottom w:val="none" w:sz="0" w:space="0" w:color="auto"/>
                        <w:right w:val="none" w:sz="0" w:space="0" w:color="auto"/>
                      </w:divBdr>
                    </w:div>
                  </w:divsChild>
                </w:div>
                <w:div w:id="25756443">
                  <w:marLeft w:val="0"/>
                  <w:marRight w:val="0"/>
                  <w:marTop w:val="0"/>
                  <w:marBottom w:val="0"/>
                  <w:divBdr>
                    <w:top w:val="single" w:sz="2" w:space="1" w:color="FFFFFF"/>
                    <w:left w:val="single" w:sz="2" w:space="12" w:color="FFFFFF"/>
                    <w:bottom w:val="single" w:sz="2" w:space="1" w:color="FFFFFF"/>
                    <w:right w:val="single" w:sz="2" w:space="4" w:color="FFFFFF"/>
                  </w:divBdr>
                  <w:divsChild>
                    <w:div w:id="1301183603">
                      <w:marLeft w:val="0"/>
                      <w:marRight w:val="0"/>
                      <w:marTop w:val="0"/>
                      <w:marBottom w:val="0"/>
                      <w:divBdr>
                        <w:top w:val="none" w:sz="0" w:space="0" w:color="auto"/>
                        <w:left w:val="none" w:sz="0" w:space="0" w:color="auto"/>
                        <w:bottom w:val="none" w:sz="0" w:space="0" w:color="auto"/>
                        <w:right w:val="none" w:sz="0" w:space="0" w:color="auto"/>
                      </w:divBdr>
                    </w:div>
                  </w:divsChild>
                </w:div>
                <w:div w:id="1486167757">
                  <w:marLeft w:val="0"/>
                  <w:marRight w:val="0"/>
                  <w:marTop w:val="0"/>
                  <w:marBottom w:val="0"/>
                  <w:divBdr>
                    <w:top w:val="single" w:sz="2" w:space="1" w:color="FFFFFF"/>
                    <w:left w:val="single" w:sz="2" w:space="12" w:color="FFFFFF"/>
                    <w:bottom w:val="single" w:sz="2" w:space="1" w:color="FFFFFF"/>
                    <w:right w:val="single" w:sz="2" w:space="4" w:color="FFFFFF"/>
                  </w:divBdr>
                  <w:divsChild>
                    <w:div w:id="581522170">
                      <w:marLeft w:val="0"/>
                      <w:marRight w:val="0"/>
                      <w:marTop w:val="0"/>
                      <w:marBottom w:val="0"/>
                      <w:divBdr>
                        <w:top w:val="none" w:sz="0" w:space="0" w:color="auto"/>
                        <w:left w:val="none" w:sz="0" w:space="0" w:color="auto"/>
                        <w:bottom w:val="none" w:sz="0" w:space="0" w:color="auto"/>
                        <w:right w:val="none" w:sz="0" w:space="0" w:color="auto"/>
                      </w:divBdr>
                    </w:div>
                  </w:divsChild>
                </w:div>
                <w:div w:id="74788446">
                  <w:marLeft w:val="0"/>
                  <w:marRight w:val="0"/>
                  <w:marTop w:val="0"/>
                  <w:marBottom w:val="0"/>
                  <w:divBdr>
                    <w:top w:val="single" w:sz="2" w:space="1" w:color="FFFFFF"/>
                    <w:left w:val="single" w:sz="2" w:space="12" w:color="FFFFFF"/>
                    <w:bottom w:val="single" w:sz="2" w:space="1" w:color="FFFFFF"/>
                    <w:right w:val="single" w:sz="2" w:space="4" w:color="FFFFFF"/>
                  </w:divBdr>
                  <w:divsChild>
                    <w:div w:id="1100880938">
                      <w:marLeft w:val="0"/>
                      <w:marRight w:val="0"/>
                      <w:marTop w:val="0"/>
                      <w:marBottom w:val="0"/>
                      <w:divBdr>
                        <w:top w:val="none" w:sz="0" w:space="0" w:color="auto"/>
                        <w:left w:val="none" w:sz="0" w:space="0" w:color="auto"/>
                        <w:bottom w:val="none" w:sz="0" w:space="0" w:color="auto"/>
                        <w:right w:val="none" w:sz="0" w:space="0" w:color="auto"/>
                      </w:divBdr>
                    </w:div>
                  </w:divsChild>
                </w:div>
                <w:div w:id="277495291">
                  <w:marLeft w:val="0"/>
                  <w:marRight w:val="0"/>
                  <w:marTop w:val="0"/>
                  <w:marBottom w:val="0"/>
                  <w:divBdr>
                    <w:top w:val="single" w:sz="2" w:space="1" w:color="FFFFFF"/>
                    <w:left w:val="single" w:sz="2" w:space="12" w:color="FFFFFF"/>
                    <w:bottom w:val="single" w:sz="2" w:space="1" w:color="FFFFFF"/>
                    <w:right w:val="single" w:sz="2" w:space="4" w:color="FFFFFF"/>
                  </w:divBdr>
                  <w:divsChild>
                    <w:div w:id="1387678632">
                      <w:marLeft w:val="0"/>
                      <w:marRight w:val="0"/>
                      <w:marTop w:val="0"/>
                      <w:marBottom w:val="0"/>
                      <w:divBdr>
                        <w:top w:val="none" w:sz="0" w:space="0" w:color="auto"/>
                        <w:left w:val="none" w:sz="0" w:space="0" w:color="auto"/>
                        <w:bottom w:val="none" w:sz="0" w:space="0" w:color="auto"/>
                        <w:right w:val="none" w:sz="0" w:space="0" w:color="auto"/>
                      </w:divBdr>
                    </w:div>
                  </w:divsChild>
                </w:div>
                <w:div w:id="58599250">
                  <w:marLeft w:val="0"/>
                  <w:marRight w:val="0"/>
                  <w:marTop w:val="0"/>
                  <w:marBottom w:val="0"/>
                  <w:divBdr>
                    <w:top w:val="single" w:sz="2" w:space="1" w:color="FFFFFF"/>
                    <w:left w:val="single" w:sz="2" w:space="12" w:color="FFFFFF"/>
                    <w:bottom w:val="single" w:sz="2" w:space="1" w:color="FFFFFF"/>
                    <w:right w:val="single" w:sz="2" w:space="4" w:color="FFFFFF"/>
                  </w:divBdr>
                  <w:divsChild>
                    <w:div w:id="1838887836">
                      <w:marLeft w:val="0"/>
                      <w:marRight w:val="0"/>
                      <w:marTop w:val="0"/>
                      <w:marBottom w:val="0"/>
                      <w:divBdr>
                        <w:top w:val="none" w:sz="0" w:space="0" w:color="auto"/>
                        <w:left w:val="none" w:sz="0" w:space="0" w:color="auto"/>
                        <w:bottom w:val="none" w:sz="0" w:space="0" w:color="auto"/>
                        <w:right w:val="none" w:sz="0" w:space="0" w:color="auto"/>
                      </w:divBdr>
                    </w:div>
                  </w:divsChild>
                </w:div>
                <w:div w:id="587737666">
                  <w:marLeft w:val="0"/>
                  <w:marRight w:val="0"/>
                  <w:marTop w:val="0"/>
                  <w:marBottom w:val="0"/>
                  <w:divBdr>
                    <w:top w:val="single" w:sz="2" w:space="1" w:color="FFFFFF"/>
                    <w:left w:val="single" w:sz="2" w:space="12" w:color="FFFFFF"/>
                    <w:bottom w:val="single" w:sz="2" w:space="1" w:color="FFFFFF"/>
                    <w:right w:val="single" w:sz="2" w:space="4" w:color="FFFFFF"/>
                  </w:divBdr>
                  <w:divsChild>
                    <w:div w:id="403843346">
                      <w:marLeft w:val="0"/>
                      <w:marRight w:val="0"/>
                      <w:marTop w:val="0"/>
                      <w:marBottom w:val="0"/>
                      <w:divBdr>
                        <w:top w:val="none" w:sz="0" w:space="0" w:color="auto"/>
                        <w:left w:val="none" w:sz="0" w:space="0" w:color="auto"/>
                        <w:bottom w:val="none" w:sz="0" w:space="0" w:color="auto"/>
                        <w:right w:val="none" w:sz="0" w:space="0" w:color="auto"/>
                      </w:divBdr>
                    </w:div>
                  </w:divsChild>
                </w:div>
                <w:div w:id="75245302">
                  <w:marLeft w:val="0"/>
                  <w:marRight w:val="0"/>
                  <w:marTop w:val="0"/>
                  <w:marBottom w:val="0"/>
                  <w:divBdr>
                    <w:top w:val="single" w:sz="2" w:space="1" w:color="FFFFFF"/>
                    <w:left w:val="single" w:sz="2" w:space="12" w:color="FFFFFF"/>
                    <w:bottom w:val="single" w:sz="2" w:space="1" w:color="FFFFFF"/>
                    <w:right w:val="single" w:sz="2" w:space="4" w:color="FFFFFF"/>
                  </w:divBdr>
                  <w:divsChild>
                    <w:div w:id="816872450">
                      <w:marLeft w:val="0"/>
                      <w:marRight w:val="0"/>
                      <w:marTop w:val="0"/>
                      <w:marBottom w:val="0"/>
                      <w:divBdr>
                        <w:top w:val="none" w:sz="0" w:space="0" w:color="auto"/>
                        <w:left w:val="none" w:sz="0" w:space="0" w:color="auto"/>
                        <w:bottom w:val="none" w:sz="0" w:space="0" w:color="auto"/>
                        <w:right w:val="none" w:sz="0" w:space="0" w:color="auto"/>
                      </w:divBdr>
                    </w:div>
                  </w:divsChild>
                </w:div>
                <w:div w:id="513501503">
                  <w:marLeft w:val="0"/>
                  <w:marRight w:val="0"/>
                  <w:marTop w:val="0"/>
                  <w:marBottom w:val="0"/>
                  <w:divBdr>
                    <w:top w:val="single" w:sz="2" w:space="1" w:color="FFFFFF"/>
                    <w:left w:val="single" w:sz="2" w:space="12" w:color="FFFFFF"/>
                    <w:bottom w:val="single" w:sz="2" w:space="1" w:color="FFFFFF"/>
                    <w:right w:val="single" w:sz="2" w:space="4" w:color="FFFFFF"/>
                  </w:divBdr>
                  <w:divsChild>
                    <w:div w:id="1118598036">
                      <w:marLeft w:val="0"/>
                      <w:marRight w:val="0"/>
                      <w:marTop w:val="0"/>
                      <w:marBottom w:val="0"/>
                      <w:divBdr>
                        <w:top w:val="none" w:sz="0" w:space="0" w:color="auto"/>
                        <w:left w:val="none" w:sz="0" w:space="0" w:color="auto"/>
                        <w:bottom w:val="none" w:sz="0" w:space="0" w:color="auto"/>
                        <w:right w:val="none" w:sz="0" w:space="0" w:color="auto"/>
                      </w:divBdr>
                    </w:div>
                  </w:divsChild>
                </w:div>
                <w:div w:id="80614079">
                  <w:marLeft w:val="0"/>
                  <w:marRight w:val="0"/>
                  <w:marTop w:val="0"/>
                  <w:marBottom w:val="0"/>
                  <w:divBdr>
                    <w:top w:val="single" w:sz="2" w:space="1" w:color="FFFFFF"/>
                    <w:left w:val="single" w:sz="2" w:space="12" w:color="FFFFFF"/>
                    <w:bottom w:val="single" w:sz="2" w:space="1" w:color="FFFFFF"/>
                    <w:right w:val="single" w:sz="2" w:space="4" w:color="FFFFFF"/>
                  </w:divBdr>
                  <w:divsChild>
                    <w:div w:id="1017317090">
                      <w:marLeft w:val="0"/>
                      <w:marRight w:val="0"/>
                      <w:marTop w:val="0"/>
                      <w:marBottom w:val="0"/>
                      <w:divBdr>
                        <w:top w:val="none" w:sz="0" w:space="0" w:color="auto"/>
                        <w:left w:val="none" w:sz="0" w:space="0" w:color="auto"/>
                        <w:bottom w:val="none" w:sz="0" w:space="0" w:color="auto"/>
                        <w:right w:val="none" w:sz="0" w:space="0" w:color="auto"/>
                      </w:divBdr>
                    </w:div>
                  </w:divsChild>
                </w:div>
                <w:div w:id="578447841">
                  <w:marLeft w:val="0"/>
                  <w:marRight w:val="0"/>
                  <w:marTop w:val="0"/>
                  <w:marBottom w:val="0"/>
                  <w:divBdr>
                    <w:top w:val="single" w:sz="2" w:space="1" w:color="FFFFFF"/>
                    <w:left w:val="single" w:sz="2" w:space="12" w:color="FFFFFF"/>
                    <w:bottom w:val="single" w:sz="2" w:space="1" w:color="FFFFFF"/>
                    <w:right w:val="single" w:sz="2" w:space="4" w:color="FFFFFF"/>
                  </w:divBdr>
                  <w:divsChild>
                    <w:div w:id="830487520">
                      <w:marLeft w:val="0"/>
                      <w:marRight w:val="0"/>
                      <w:marTop w:val="0"/>
                      <w:marBottom w:val="0"/>
                      <w:divBdr>
                        <w:top w:val="none" w:sz="0" w:space="0" w:color="auto"/>
                        <w:left w:val="none" w:sz="0" w:space="0" w:color="auto"/>
                        <w:bottom w:val="none" w:sz="0" w:space="0" w:color="auto"/>
                        <w:right w:val="none" w:sz="0" w:space="0" w:color="auto"/>
                      </w:divBdr>
                    </w:div>
                  </w:divsChild>
                </w:div>
                <w:div w:id="1633243305">
                  <w:marLeft w:val="0"/>
                  <w:marRight w:val="0"/>
                  <w:marTop w:val="0"/>
                  <w:marBottom w:val="0"/>
                  <w:divBdr>
                    <w:top w:val="single" w:sz="2" w:space="1" w:color="FFFFFF"/>
                    <w:left w:val="single" w:sz="2" w:space="12" w:color="FFFFFF"/>
                    <w:bottom w:val="single" w:sz="2" w:space="1" w:color="FFFFFF"/>
                    <w:right w:val="single" w:sz="2" w:space="4" w:color="FFFFFF"/>
                  </w:divBdr>
                  <w:divsChild>
                    <w:div w:id="225141412">
                      <w:marLeft w:val="0"/>
                      <w:marRight w:val="0"/>
                      <w:marTop w:val="0"/>
                      <w:marBottom w:val="0"/>
                      <w:divBdr>
                        <w:top w:val="none" w:sz="0" w:space="0" w:color="auto"/>
                        <w:left w:val="none" w:sz="0" w:space="0" w:color="auto"/>
                        <w:bottom w:val="none" w:sz="0" w:space="0" w:color="auto"/>
                        <w:right w:val="none" w:sz="0" w:space="0" w:color="auto"/>
                      </w:divBdr>
                    </w:div>
                  </w:divsChild>
                </w:div>
                <w:div w:id="234364360">
                  <w:marLeft w:val="0"/>
                  <w:marRight w:val="0"/>
                  <w:marTop w:val="0"/>
                  <w:marBottom w:val="0"/>
                  <w:divBdr>
                    <w:top w:val="single" w:sz="2" w:space="1" w:color="FFFFFF"/>
                    <w:left w:val="single" w:sz="2" w:space="12" w:color="FFFFFF"/>
                    <w:bottom w:val="single" w:sz="2" w:space="1" w:color="FFFFFF"/>
                    <w:right w:val="single" w:sz="2" w:space="4" w:color="FFFFFF"/>
                  </w:divBdr>
                  <w:divsChild>
                    <w:div w:id="2023120426">
                      <w:marLeft w:val="0"/>
                      <w:marRight w:val="0"/>
                      <w:marTop w:val="0"/>
                      <w:marBottom w:val="0"/>
                      <w:divBdr>
                        <w:top w:val="none" w:sz="0" w:space="0" w:color="auto"/>
                        <w:left w:val="none" w:sz="0" w:space="0" w:color="auto"/>
                        <w:bottom w:val="none" w:sz="0" w:space="0" w:color="auto"/>
                        <w:right w:val="none" w:sz="0" w:space="0" w:color="auto"/>
                      </w:divBdr>
                    </w:div>
                  </w:divsChild>
                </w:div>
                <w:div w:id="356546060">
                  <w:marLeft w:val="0"/>
                  <w:marRight w:val="0"/>
                  <w:marTop w:val="0"/>
                  <w:marBottom w:val="0"/>
                  <w:divBdr>
                    <w:top w:val="single" w:sz="2" w:space="1" w:color="FFFFFF"/>
                    <w:left w:val="single" w:sz="2" w:space="12" w:color="FFFFFF"/>
                    <w:bottom w:val="single" w:sz="2" w:space="1" w:color="FFFFFF"/>
                    <w:right w:val="single" w:sz="2" w:space="4" w:color="FFFFFF"/>
                  </w:divBdr>
                  <w:divsChild>
                    <w:div w:id="411781052">
                      <w:marLeft w:val="0"/>
                      <w:marRight w:val="0"/>
                      <w:marTop w:val="0"/>
                      <w:marBottom w:val="0"/>
                      <w:divBdr>
                        <w:top w:val="none" w:sz="0" w:space="0" w:color="auto"/>
                        <w:left w:val="none" w:sz="0" w:space="0" w:color="auto"/>
                        <w:bottom w:val="none" w:sz="0" w:space="0" w:color="auto"/>
                        <w:right w:val="none" w:sz="0" w:space="0" w:color="auto"/>
                      </w:divBdr>
                    </w:div>
                  </w:divsChild>
                </w:div>
                <w:div w:id="189609320">
                  <w:marLeft w:val="0"/>
                  <w:marRight w:val="0"/>
                  <w:marTop w:val="0"/>
                  <w:marBottom w:val="0"/>
                  <w:divBdr>
                    <w:top w:val="single" w:sz="2" w:space="1" w:color="FFFFFF"/>
                    <w:left w:val="single" w:sz="2" w:space="12" w:color="FFFFFF"/>
                    <w:bottom w:val="single" w:sz="2" w:space="1" w:color="FFFFFF"/>
                    <w:right w:val="single" w:sz="2" w:space="4" w:color="FFFFFF"/>
                  </w:divBdr>
                  <w:divsChild>
                    <w:div w:id="1412242070">
                      <w:marLeft w:val="0"/>
                      <w:marRight w:val="0"/>
                      <w:marTop w:val="0"/>
                      <w:marBottom w:val="0"/>
                      <w:divBdr>
                        <w:top w:val="none" w:sz="0" w:space="0" w:color="auto"/>
                        <w:left w:val="none" w:sz="0" w:space="0" w:color="auto"/>
                        <w:bottom w:val="none" w:sz="0" w:space="0" w:color="auto"/>
                        <w:right w:val="none" w:sz="0" w:space="0" w:color="auto"/>
                      </w:divBdr>
                    </w:div>
                  </w:divsChild>
                </w:div>
                <w:div w:id="1804494242">
                  <w:marLeft w:val="0"/>
                  <w:marRight w:val="0"/>
                  <w:marTop w:val="0"/>
                  <w:marBottom w:val="0"/>
                  <w:divBdr>
                    <w:top w:val="single" w:sz="2" w:space="1" w:color="FFFFFF"/>
                    <w:left w:val="single" w:sz="2" w:space="12" w:color="FFFFFF"/>
                    <w:bottom w:val="single" w:sz="2" w:space="1" w:color="FFFFFF"/>
                    <w:right w:val="single" w:sz="2" w:space="4" w:color="FFFFFF"/>
                  </w:divBdr>
                  <w:divsChild>
                    <w:div w:id="1940796072">
                      <w:marLeft w:val="0"/>
                      <w:marRight w:val="0"/>
                      <w:marTop w:val="0"/>
                      <w:marBottom w:val="0"/>
                      <w:divBdr>
                        <w:top w:val="none" w:sz="0" w:space="0" w:color="auto"/>
                        <w:left w:val="none" w:sz="0" w:space="0" w:color="auto"/>
                        <w:bottom w:val="none" w:sz="0" w:space="0" w:color="auto"/>
                        <w:right w:val="none" w:sz="0" w:space="0" w:color="auto"/>
                      </w:divBdr>
                    </w:div>
                  </w:divsChild>
                </w:div>
                <w:div w:id="1918587075">
                  <w:marLeft w:val="0"/>
                  <w:marRight w:val="0"/>
                  <w:marTop w:val="0"/>
                  <w:marBottom w:val="0"/>
                  <w:divBdr>
                    <w:top w:val="single" w:sz="2" w:space="1" w:color="FFFFFF"/>
                    <w:left w:val="single" w:sz="2" w:space="12" w:color="FFFFFF"/>
                    <w:bottom w:val="single" w:sz="2" w:space="1" w:color="FFFFFF"/>
                    <w:right w:val="single" w:sz="2" w:space="4" w:color="FFFFFF"/>
                  </w:divBdr>
                  <w:divsChild>
                    <w:div w:id="401759992">
                      <w:marLeft w:val="0"/>
                      <w:marRight w:val="0"/>
                      <w:marTop w:val="0"/>
                      <w:marBottom w:val="0"/>
                      <w:divBdr>
                        <w:top w:val="none" w:sz="0" w:space="0" w:color="auto"/>
                        <w:left w:val="none" w:sz="0" w:space="0" w:color="auto"/>
                        <w:bottom w:val="none" w:sz="0" w:space="0" w:color="auto"/>
                        <w:right w:val="none" w:sz="0" w:space="0" w:color="auto"/>
                      </w:divBdr>
                    </w:div>
                  </w:divsChild>
                </w:div>
                <w:div w:id="124277023">
                  <w:marLeft w:val="0"/>
                  <w:marRight w:val="0"/>
                  <w:marTop w:val="0"/>
                  <w:marBottom w:val="0"/>
                  <w:divBdr>
                    <w:top w:val="single" w:sz="2" w:space="1" w:color="FFFFFF"/>
                    <w:left w:val="single" w:sz="2" w:space="12" w:color="FFFFFF"/>
                    <w:bottom w:val="single" w:sz="2" w:space="1" w:color="FFFFFF"/>
                    <w:right w:val="single" w:sz="2" w:space="4" w:color="FFFFFF"/>
                  </w:divBdr>
                  <w:divsChild>
                    <w:div w:id="1577087915">
                      <w:marLeft w:val="0"/>
                      <w:marRight w:val="0"/>
                      <w:marTop w:val="0"/>
                      <w:marBottom w:val="0"/>
                      <w:divBdr>
                        <w:top w:val="none" w:sz="0" w:space="0" w:color="auto"/>
                        <w:left w:val="none" w:sz="0" w:space="0" w:color="auto"/>
                        <w:bottom w:val="none" w:sz="0" w:space="0" w:color="auto"/>
                        <w:right w:val="none" w:sz="0" w:space="0" w:color="auto"/>
                      </w:divBdr>
                    </w:div>
                  </w:divsChild>
                </w:div>
                <w:div w:id="1609704669">
                  <w:marLeft w:val="0"/>
                  <w:marRight w:val="0"/>
                  <w:marTop w:val="0"/>
                  <w:marBottom w:val="0"/>
                  <w:divBdr>
                    <w:top w:val="single" w:sz="2" w:space="1" w:color="FFFFFF"/>
                    <w:left w:val="single" w:sz="2" w:space="12" w:color="FFFFFF"/>
                    <w:bottom w:val="single" w:sz="2" w:space="1" w:color="FFFFFF"/>
                    <w:right w:val="single" w:sz="2" w:space="4" w:color="FFFFFF"/>
                  </w:divBdr>
                  <w:divsChild>
                    <w:div w:id="1128013301">
                      <w:marLeft w:val="0"/>
                      <w:marRight w:val="0"/>
                      <w:marTop w:val="0"/>
                      <w:marBottom w:val="0"/>
                      <w:divBdr>
                        <w:top w:val="none" w:sz="0" w:space="0" w:color="auto"/>
                        <w:left w:val="none" w:sz="0" w:space="0" w:color="auto"/>
                        <w:bottom w:val="none" w:sz="0" w:space="0" w:color="auto"/>
                        <w:right w:val="none" w:sz="0" w:space="0" w:color="auto"/>
                      </w:divBdr>
                    </w:div>
                  </w:divsChild>
                </w:div>
                <w:div w:id="1679038592">
                  <w:marLeft w:val="0"/>
                  <w:marRight w:val="0"/>
                  <w:marTop w:val="0"/>
                  <w:marBottom w:val="0"/>
                  <w:divBdr>
                    <w:top w:val="single" w:sz="2" w:space="1" w:color="FFFFFF"/>
                    <w:left w:val="single" w:sz="2" w:space="12" w:color="FFFFFF"/>
                    <w:bottom w:val="single" w:sz="2" w:space="1" w:color="FFFFFF"/>
                    <w:right w:val="single" w:sz="2" w:space="4" w:color="FFFFFF"/>
                  </w:divBdr>
                  <w:divsChild>
                    <w:div w:id="1478842186">
                      <w:marLeft w:val="0"/>
                      <w:marRight w:val="0"/>
                      <w:marTop w:val="0"/>
                      <w:marBottom w:val="0"/>
                      <w:divBdr>
                        <w:top w:val="none" w:sz="0" w:space="0" w:color="auto"/>
                        <w:left w:val="none" w:sz="0" w:space="0" w:color="auto"/>
                        <w:bottom w:val="none" w:sz="0" w:space="0" w:color="auto"/>
                        <w:right w:val="none" w:sz="0" w:space="0" w:color="auto"/>
                      </w:divBdr>
                    </w:div>
                  </w:divsChild>
                </w:div>
                <w:div w:id="417411304">
                  <w:marLeft w:val="0"/>
                  <w:marRight w:val="0"/>
                  <w:marTop w:val="0"/>
                  <w:marBottom w:val="0"/>
                  <w:divBdr>
                    <w:top w:val="single" w:sz="2" w:space="1" w:color="FFFFFF"/>
                    <w:left w:val="single" w:sz="2" w:space="12" w:color="FFFFFF"/>
                    <w:bottom w:val="single" w:sz="2" w:space="1" w:color="FFFFFF"/>
                    <w:right w:val="single" w:sz="2" w:space="4" w:color="FFFFFF"/>
                  </w:divBdr>
                  <w:divsChild>
                    <w:div w:id="1734424140">
                      <w:marLeft w:val="0"/>
                      <w:marRight w:val="0"/>
                      <w:marTop w:val="0"/>
                      <w:marBottom w:val="0"/>
                      <w:divBdr>
                        <w:top w:val="none" w:sz="0" w:space="0" w:color="auto"/>
                        <w:left w:val="none" w:sz="0" w:space="0" w:color="auto"/>
                        <w:bottom w:val="none" w:sz="0" w:space="0" w:color="auto"/>
                        <w:right w:val="none" w:sz="0" w:space="0" w:color="auto"/>
                      </w:divBdr>
                    </w:div>
                  </w:divsChild>
                </w:div>
                <w:div w:id="1666326490">
                  <w:marLeft w:val="0"/>
                  <w:marRight w:val="0"/>
                  <w:marTop w:val="0"/>
                  <w:marBottom w:val="0"/>
                  <w:divBdr>
                    <w:top w:val="single" w:sz="2" w:space="1" w:color="FFFFFF"/>
                    <w:left w:val="single" w:sz="2" w:space="12" w:color="FFFFFF"/>
                    <w:bottom w:val="single" w:sz="2" w:space="1" w:color="FFFFFF"/>
                    <w:right w:val="single" w:sz="2" w:space="4" w:color="FFFFFF"/>
                  </w:divBdr>
                  <w:divsChild>
                    <w:div w:id="1515194301">
                      <w:marLeft w:val="0"/>
                      <w:marRight w:val="0"/>
                      <w:marTop w:val="0"/>
                      <w:marBottom w:val="0"/>
                      <w:divBdr>
                        <w:top w:val="none" w:sz="0" w:space="0" w:color="auto"/>
                        <w:left w:val="none" w:sz="0" w:space="0" w:color="auto"/>
                        <w:bottom w:val="none" w:sz="0" w:space="0" w:color="auto"/>
                        <w:right w:val="none" w:sz="0" w:space="0" w:color="auto"/>
                      </w:divBdr>
                    </w:div>
                  </w:divsChild>
                </w:div>
                <w:div w:id="787551031">
                  <w:marLeft w:val="0"/>
                  <w:marRight w:val="0"/>
                  <w:marTop w:val="0"/>
                  <w:marBottom w:val="0"/>
                  <w:divBdr>
                    <w:top w:val="single" w:sz="2" w:space="1" w:color="FFFFFF"/>
                    <w:left w:val="single" w:sz="2" w:space="12" w:color="FFFFFF"/>
                    <w:bottom w:val="single" w:sz="2" w:space="1" w:color="FFFFFF"/>
                    <w:right w:val="single" w:sz="2" w:space="4" w:color="FFFFFF"/>
                  </w:divBdr>
                  <w:divsChild>
                    <w:div w:id="302076344">
                      <w:marLeft w:val="0"/>
                      <w:marRight w:val="0"/>
                      <w:marTop w:val="0"/>
                      <w:marBottom w:val="0"/>
                      <w:divBdr>
                        <w:top w:val="none" w:sz="0" w:space="0" w:color="auto"/>
                        <w:left w:val="none" w:sz="0" w:space="0" w:color="auto"/>
                        <w:bottom w:val="none" w:sz="0" w:space="0" w:color="auto"/>
                        <w:right w:val="none" w:sz="0" w:space="0" w:color="auto"/>
                      </w:divBdr>
                    </w:div>
                  </w:divsChild>
                </w:div>
                <w:div w:id="954366279">
                  <w:marLeft w:val="0"/>
                  <w:marRight w:val="0"/>
                  <w:marTop w:val="0"/>
                  <w:marBottom w:val="0"/>
                  <w:divBdr>
                    <w:top w:val="single" w:sz="2" w:space="1" w:color="FFFFFF"/>
                    <w:left w:val="single" w:sz="2" w:space="12" w:color="FFFFFF"/>
                    <w:bottom w:val="single" w:sz="2" w:space="1" w:color="FFFFFF"/>
                    <w:right w:val="single" w:sz="2" w:space="4" w:color="FFFFFF"/>
                  </w:divBdr>
                  <w:divsChild>
                    <w:div w:id="934363672">
                      <w:marLeft w:val="0"/>
                      <w:marRight w:val="0"/>
                      <w:marTop w:val="0"/>
                      <w:marBottom w:val="0"/>
                      <w:divBdr>
                        <w:top w:val="none" w:sz="0" w:space="0" w:color="auto"/>
                        <w:left w:val="none" w:sz="0" w:space="0" w:color="auto"/>
                        <w:bottom w:val="none" w:sz="0" w:space="0" w:color="auto"/>
                        <w:right w:val="none" w:sz="0" w:space="0" w:color="auto"/>
                      </w:divBdr>
                    </w:div>
                  </w:divsChild>
                </w:div>
                <w:div w:id="1562711432">
                  <w:marLeft w:val="0"/>
                  <w:marRight w:val="0"/>
                  <w:marTop w:val="0"/>
                  <w:marBottom w:val="0"/>
                  <w:divBdr>
                    <w:top w:val="single" w:sz="2" w:space="1" w:color="FFFFFF"/>
                    <w:left w:val="single" w:sz="2" w:space="12" w:color="FFFFFF"/>
                    <w:bottom w:val="single" w:sz="2" w:space="1" w:color="FFFFFF"/>
                    <w:right w:val="single" w:sz="2" w:space="4" w:color="FFFFFF"/>
                  </w:divBdr>
                  <w:divsChild>
                    <w:div w:id="1176068052">
                      <w:marLeft w:val="0"/>
                      <w:marRight w:val="0"/>
                      <w:marTop w:val="0"/>
                      <w:marBottom w:val="0"/>
                      <w:divBdr>
                        <w:top w:val="none" w:sz="0" w:space="0" w:color="auto"/>
                        <w:left w:val="none" w:sz="0" w:space="0" w:color="auto"/>
                        <w:bottom w:val="none" w:sz="0" w:space="0" w:color="auto"/>
                        <w:right w:val="none" w:sz="0" w:space="0" w:color="auto"/>
                      </w:divBdr>
                    </w:div>
                  </w:divsChild>
                </w:div>
                <w:div w:id="2136287886">
                  <w:marLeft w:val="0"/>
                  <w:marRight w:val="0"/>
                  <w:marTop w:val="0"/>
                  <w:marBottom w:val="0"/>
                  <w:divBdr>
                    <w:top w:val="single" w:sz="2" w:space="1" w:color="FFFFFF"/>
                    <w:left w:val="single" w:sz="2" w:space="12" w:color="FFFFFF"/>
                    <w:bottom w:val="single" w:sz="2" w:space="1" w:color="FFFFFF"/>
                    <w:right w:val="single" w:sz="2" w:space="4" w:color="FFFFFF"/>
                  </w:divBdr>
                  <w:divsChild>
                    <w:div w:id="581329970">
                      <w:marLeft w:val="0"/>
                      <w:marRight w:val="0"/>
                      <w:marTop w:val="0"/>
                      <w:marBottom w:val="0"/>
                      <w:divBdr>
                        <w:top w:val="none" w:sz="0" w:space="0" w:color="auto"/>
                        <w:left w:val="none" w:sz="0" w:space="0" w:color="auto"/>
                        <w:bottom w:val="none" w:sz="0" w:space="0" w:color="auto"/>
                        <w:right w:val="none" w:sz="0" w:space="0" w:color="auto"/>
                      </w:divBdr>
                    </w:div>
                  </w:divsChild>
                </w:div>
                <w:div w:id="608318478">
                  <w:marLeft w:val="0"/>
                  <w:marRight w:val="0"/>
                  <w:marTop w:val="0"/>
                  <w:marBottom w:val="0"/>
                  <w:divBdr>
                    <w:top w:val="single" w:sz="2" w:space="1" w:color="FFFFFF"/>
                    <w:left w:val="single" w:sz="2" w:space="12" w:color="FFFFFF"/>
                    <w:bottom w:val="single" w:sz="2" w:space="1" w:color="FFFFFF"/>
                    <w:right w:val="single" w:sz="2" w:space="4" w:color="FFFFFF"/>
                  </w:divBdr>
                  <w:divsChild>
                    <w:div w:id="247155378">
                      <w:marLeft w:val="0"/>
                      <w:marRight w:val="0"/>
                      <w:marTop w:val="0"/>
                      <w:marBottom w:val="0"/>
                      <w:divBdr>
                        <w:top w:val="none" w:sz="0" w:space="0" w:color="auto"/>
                        <w:left w:val="none" w:sz="0" w:space="0" w:color="auto"/>
                        <w:bottom w:val="none" w:sz="0" w:space="0" w:color="auto"/>
                        <w:right w:val="none" w:sz="0" w:space="0" w:color="auto"/>
                      </w:divBdr>
                    </w:div>
                  </w:divsChild>
                </w:div>
                <w:div w:id="1512143328">
                  <w:marLeft w:val="0"/>
                  <w:marRight w:val="0"/>
                  <w:marTop w:val="0"/>
                  <w:marBottom w:val="0"/>
                  <w:divBdr>
                    <w:top w:val="single" w:sz="2" w:space="1" w:color="FFFFFF"/>
                    <w:left w:val="single" w:sz="2" w:space="12" w:color="FFFFFF"/>
                    <w:bottom w:val="single" w:sz="2" w:space="1" w:color="FFFFFF"/>
                    <w:right w:val="single" w:sz="2" w:space="4" w:color="FFFFFF"/>
                  </w:divBdr>
                  <w:divsChild>
                    <w:div w:id="303510274">
                      <w:marLeft w:val="0"/>
                      <w:marRight w:val="0"/>
                      <w:marTop w:val="0"/>
                      <w:marBottom w:val="0"/>
                      <w:divBdr>
                        <w:top w:val="none" w:sz="0" w:space="0" w:color="auto"/>
                        <w:left w:val="none" w:sz="0" w:space="0" w:color="auto"/>
                        <w:bottom w:val="none" w:sz="0" w:space="0" w:color="auto"/>
                        <w:right w:val="none" w:sz="0" w:space="0" w:color="auto"/>
                      </w:divBdr>
                    </w:div>
                  </w:divsChild>
                </w:div>
                <w:div w:id="2098281189">
                  <w:marLeft w:val="0"/>
                  <w:marRight w:val="0"/>
                  <w:marTop w:val="0"/>
                  <w:marBottom w:val="0"/>
                  <w:divBdr>
                    <w:top w:val="single" w:sz="2" w:space="1" w:color="FFFFFF"/>
                    <w:left w:val="single" w:sz="2" w:space="12" w:color="FFFFFF"/>
                    <w:bottom w:val="single" w:sz="2" w:space="1" w:color="FFFFFF"/>
                    <w:right w:val="single" w:sz="2" w:space="4" w:color="FFFFFF"/>
                  </w:divBdr>
                  <w:divsChild>
                    <w:div w:id="932056969">
                      <w:marLeft w:val="0"/>
                      <w:marRight w:val="0"/>
                      <w:marTop w:val="0"/>
                      <w:marBottom w:val="0"/>
                      <w:divBdr>
                        <w:top w:val="none" w:sz="0" w:space="0" w:color="auto"/>
                        <w:left w:val="none" w:sz="0" w:space="0" w:color="auto"/>
                        <w:bottom w:val="none" w:sz="0" w:space="0" w:color="auto"/>
                        <w:right w:val="none" w:sz="0" w:space="0" w:color="auto"/>
                      </w:divBdr>
                    </w:div>
                  </w:divsChild>
                </w:div>
                <w:div w:id="632715224">
                  <w:marLeft w:val="0"/>
                  <w:marRight w:val="0"/>
                  <w:marTop w:val="0"/>
                  <w:marBottom w:val="0"/>
                  <w:divBdr>
                    <w:top w:val="single" w:sz="2" w:space="1" w:color="FFFFFF"/>
                    <w:left w:val="single" w:sz="2" w:space="12" w:color="FFFFFF"/>
                    <w:bottom w:val="single" w:sz="2" w:space="1" w:color="FFFFFF"/>
                    <w:right w:val="single" w:sz="2" w:space="4" w:color="FFFFFF"/>
                  </w:divBdr>
                  <w:divsChild>
                    <w:div w:id="99566931">
                      <w:marLeft w:val="0"/>
                      <w:marRight w:val="0"/>
                      <w:marTop w:val="0"/>
                      <w:marBottom w:val="0"/>
                      <w:divBdr>
                        <w:top w:val="none" w:sz="0" w:space="0" w:color="auto"/>
                        <w:left w:val="none" w:sz="0" w:space="0" w:color="auto"/>
                        <w:bottom w:val="none" w:sz="0" w:space="0" w:color="auto"/>
                        <w:right w:val="none" w:sz="0" w:space="0" w:color="auto"/>
                      </w:divBdr>
                    </w:div>
                  </w:divsChild>
                </w:div>
                <w:div w:id="1103643852">
                  <w:marLeft w:val="0"/>
                  <w:marRight w:val="0"/>
                  <w:marTop w:val="0"/>
                  <w:marBottom w:val="0"/>
                  <w:divBdr>
                    <w:top w:val="single" w:sz="2" w:space="1" w:color="FFFFFF"/>
                    <w:left w:val="single" w:sz="2" w:space="12" w:color="FFFFFF"/>
                    <w:bottom w:val="single" w:sz="2" w:space="1" w:color="FFFFFF"/>
                    <w:right w:val="single" w:sz="2" w:space="4" w:color="FFFFFF"/>
                  </w:divBdr>
                  <w:divsChild>
                    <w:div w:id="942345939">
                      <w:marLeft w:val="0"/>
                      <w:marRight w:val="0"/>
                      <w:marTop w:val="0"/>
                      <w:marBottom w:val="0"/>
                      <w:divBdr>
                        <w:top w:val="none" w:sz="0" w:space="0" w:color="auto"/>
                        <w:left w:val="none" w:sz="0" w:space="0" w:color="auto"/>
                        <w:bottom w:val="none" w:sz="0" w:space="0" w:color="auto"/>
                        <w:right w:val="none" w:sz="0" w:space="0" w:color="auto"/>
                      </w:divBdr>
                    </w:div>
                  </w:divsChild>
                </w:div>
                <w:div w:id="1039745417">
                  <w:marLeft w:val="0"/>
                  <w:marRight w:val="0"/>
                  <w:marTop w:val="0"/>
                  <w:marBottom w:val="0"/>
                  <w:divBdr>
                    <w:top w:val="single" w:sz="2" w:space="1" w:color="FFFFFF"/>
                    <w:left w:val="single" w:sz="2" w:space="12" w:color="FFFFFF"/>
                    <w:bottom w:val="single" w:sz="2" w:space="1" w:color="FFFFFF"/>
                    <w:right w:val="single" w:sz="2" w:space="4" w:color="FFFFFF"/>
                  </w:divBdr>
                  <w:divsChild>
                    <w:div w:id="1811053238">
                      <w:marLeft w:val="0"/>
                      <w:marRight w:val="0"/>
                      <w:marTop w:val="0"/>
                      <w:marBottom w:val="0"/>
                      <w:divBdr>
                        <w:top w:val="none" w:sz="0" w:space="0" w:color="auto"/>
                        <w:left w:val="none" w:sz="0" w:space="0" w:color="auto"/>
                        <w:bottom w:val="none" w:sz="0" w:space="0" w:color="auto"/>
                        <w:right w:val="none" w:sz="0" w:space="0" w:color="auto"/>
                      </w:divBdr>
                    </w:div>
                  </w:divsChild>
                </w:div>
                <w:div w:id="625356681">
                  <w:marLeft w:val="0"/>
                  <w:marRight w:val="0"/>
                  <w:marTop w:val="0"/>
                  <w:marBottom w:val="0"/>
                  <w:divBdr>
                    <w:top w:val="single" w:sz="2" w:space="1" w:color="FFFFFF"/>
                    <w:left w:val="single" w:sz="2" w:space="12" w:color="FFFFFF"/>
                    <w:bottom w:val="single" w:sz="2" w:space="1" w:color="FFFFFF"/>
                    <w:right w:val="single" w:sz="2" w:space="4" w:color="FFFFFF"/>
                  </w:divBdr>
                  <w:divsChild>
                    <w:div w:id="1060595180">
                      <w:marLeft w:val="0"/>
                      <w:marRight w:val="0"/>
                      <w:marTop w:val="0"/>
                      <w:marBottom w:val="0"/>
                      <w:divBdr>
                        <w:top w:val="none" w:sz="0" w:space="0" w:color="auto"/>
                        <w:left w:val="none" w:sz="0" w:space="0" w:color="auto"/>
                        <w:bottom w:val="none" w:sz="0" w:space="0" w:color="auto"/>
                        <w:right w:val="none" w:sz="0" w:space="0" w:color="auto"/>
                      </w:divBdr>
                    </w:div>
                  </w:divsChild>
                </w:div>
                <w:div w:id="2081514625">
                  <w:marLeft w:val="0"/>
                  <w:marRight w:val="0"/>
                  <w:marTop w:val="0"/>
                  <w:marBottom w:val="0"/>
                  <w:divBdr>
                    <w:top w:val="single" w:sz="2" w:space="1" w:color="FFFFFF"/>
                    <w:left w:val="single" w:sz="2" w:space="12" w:color="FFFFFF"/>
                    <w:bottom w:val="single" w:sz="2" w:space="1" w:color="FFFFFF"/>
                    <w:right w:val="single" w:sz="2" w:space="4" w:color="FFFFFF"/>
                  </w:divBdr>
                  <w:divsChild>
                    <w:div w:id="774444303">
                      <w:marLeft w:val="0"/>
                      <w:marRight w:val="0"/>
                      <w:marTop w:val="0"/>
                      <w:marBottom w:val="0"/>
                      <w:divBdr>
                        <w:top w:val="none" w:sz="0" w:space="0" w:color="auto"/>
                        <w:left w:val="none" w:sz="0" w:space="0" w:color="auto"/>
                        <w:bottom w:val="none" w:sz="0" w:space="0" w:color="auto"/>
                        <w:right w:val="none" w:sz="0" w:space="0" w:color="auto"/>
                      </w:divBdr>
                    </w:div>
                  </w:divsChild>
                </w:div>
                <w:div w:id="1707291691">
                  <w:marLeft w:val="0"/>
                  <w:marRight w:val="0"/>
                  <w:marTop w:val="0"/>
                  <w:marBottom w:val="0"/>
                  <w:divBdr>
                    <w:top w:val="single" w:sz="2" w:space="1" w:color="FFFFFF"/>
                    <w:left w:val="single" w:sz="2" w:space="12" w:color="FFFFFF"/>
                    <w:bottom w:val="single" w:sz="2" w:space="1" w:color="FFFFFF"/>
                    <w:right w:val="single" w:sz="2" w:space="4" w:color="FFFFFF"/>
                  </w:divBdr>
                  <w:divsChild>
                    <w:div w:id="1140345190">
                      <w:marLeft w:val="0"/>
                      <w:marRight w:val="0"/>
                      <w:marTop w:val="0"/>
                      <w:marBottom w:val="0"/>
                      <w:divBdr>
                        <w:top w:val="none" w:sz="0" w:space="0" w:color="auto"/>
                        <w:left w:val="none" w:sz="0" w:space="0" w:color="auto"/>
                        <w:bottom w:val="none" w:sz="0" w:space="0" w:color="auto"/>
                        <w:right w:val="none" w:sz="0" w:space="0" w:color="auto"/>
                      </w:divBdr>
                    </w:div>
                  </w:divsChild>
                </w:div>
                <w:div w:id="7951290">
                  <w:marLeft w:val="0"/>
                  <w:marRight w:val="0"/>
                  <w:marTop w:val="0"/>
                  <w:marBottom w:val="0"/>
                  <w:divBdr>
                    <w:top w:val="single" w:sz="2" w:space="1" w:color="FFFFFF"/>
                    <w:left w:val="single" w:sz="2" w:space="12" w:color="FFFFFF"/>
                    <w:bottom w:val="single" w:sz="2" w:space="1" w:color="FFFFFF"/>
                    <w:right w:val="single" w:sz="2" w:space="4" w:color="FFFFFF"/>
                  </w:divBdr>
                  <w:divsChild>
                    <w:div w:id="2011134054">
                      <w:marLeft w:val="0"/>
                      <w:marRight w:val="0"/>
                      <w:marTop w:val="0"/>
                      <w:marBottom w:val="0"/>
                      <w:divBdr>
                        <w:top w:val="none" w:sz="0" w:space="0" w:color="auto"/>
                        <w:left w:val="none" w:sz="0" w:space="0" w:color="auto"/>
                        <w:bottom w:val="none" w:sz="0" w:space="0" w:color="auto"/>
                        <w:right w:val="none" w:sz="0" w:space="0" w:color="auto"/>
                      </w:divBdr>
                    </w:div>
                  </w:divsChild>
                </w:div>
                <w:div w:id="1625190074">
                  <w:marLeft w:val="0"/>
                  <w:marRight w:val="0"/>
                  <w:marTop w:val="0"/>
                  <w:marBottom w:val="0"/>
                  <w:divBdr>
                    <w:top w:val="single" w:sz="2" w:space="1" w:color="FFFFFF"/>
                    <w:left w:val="single" w:sz="2" w:space="12" w:color="FFFFFF"/>
                    <w:bottom w:val="single" w:sz="2" w:space="1" w:color="FFFFFF"/>
                    <w:right w:val="single" w:sz="2" w:space="4" w:color="FFFFFF"/>
                  </w:divBdr>
                  <w:divsChild>
                    <w:div w:id="839656453">
                      <w:marLeft w:val="0"/>
                      <w:marRight w:val="0"/>
                      <w:marTop w:val="0"/>
                      <w:marBottom w:val="0"/>
                      <w:divBdr>
                        <w:top w:val="none" w:sz="0" w:space="0" w:color="auto"/>
                        <w:left w:val="none" w:sz="0" w:space="0" w:color="auto"/>
                        <w:bottom w:val="none" w:sz="0" w:space="0" w:color="auto"/>
                        <w:right w:val="none" w:sz="0" w:space="0" w:color="auto"/>
                      </w:divBdr>
                    </w:div>
                  </w:divsChild>
                </w:div>
                <w:div w:id="1987663923">
                  <w:marLeft w:val="0"/>
                  <w:marRight w:val="0"/>
                  <w:marTop w:val="0"/>
                  <w:marBottom w:val="0"/>
                  <w:divBdr>
                    <w:top w:val="single" w:sz="2" w:space="1" w:color="FFFFFF"/>
                    <w:left w:val="single" w:sz="2" w:space="12" w:color="FFFFFF"/>
                    <w:bottom w:val="single" w:sz="2" w:space="1" w:color="FFFFFF"/>
                    <w:right w:val="single" w:sz="2" w:space="4" w:color="FFFFFF"/>
                  </w:divBdr>
                  <w:divsChild>
                    <w:div w:id="2027321596">
                      <w:marLeft w:val="0"/>
                      <w:marRight w:val="0"/>
                      <w:marTop w:val="0"/>
                      <w:marBottom w:val="0"/>
                      <w:divBdr>
                        <w:top w:val="none" w:sz="0" w:space="0" w:color="auto"/>
                        <w:left w:val="none" w:sz="0" w:space="0" w:color="auto"/>
                        <w:bottom w:val="none" w:sz="0" w:space="0" w:color="auto"/>
                        <w:right w:val="none" w:sz="0" w:space="0" w:color="auto"/>
                      </w:divBdr>
                    </w:div>
                  </w:divsChild>
                </w:div>
                <w:div w:id="931163414">
                  <w:marLeft w:val="0"/>
                  <w:marRight w:val="0"/>
                  <w:marTop w:val="0"/>
                  <w:marBottom w:val="0"/>
                  <w:divBdr>
                    <w:top w:val="single" w:sz="2" w:space="1" w:color="FFFFFF"/>
                    <w:left w:val="single" w:sz="2" w:space="12" w:color="FFFFFF"/>
                    <w:bottom w:val="single" w:sz="2" w:space="1" w:color="FFFFFF"/>
                    <w:right w:val="single" w:sz="2" w:space="4" w:color="FFFFFF"/>
                  </w:divBdr>
                  <w:divsChild>
                    <w:div w:id="1313365190">
                      <w:marLeft w:val="0"/>
                      <w:marRight w:val="0"/>
                      <w:marTop w:val="0"/>
                      <w:marBottom w:val="0"/>
                      <w:divBdr>
                        <w:top w:val="none" w:sz="0" w:space="0" w:color="auto"/>
                        <w:left w:val="none" w:sz="0" w:space="0" w:color="auto"/>
                        <w:bottom w:val="none" w:sz="0" w:space="0" w:color="auto"/>
                        <w:right w:val="none" w:sz="0" w:space="0" w:color="auto"/>
                      </w:divBdr>
                    </w:div>
                  </w:divsChild>
                </w:div>
                <w:div w:id="1595355198">
                  <w:marLeft w:val="0"/>
                  <w:marRight w:val="0"/>
                  <w:marTop w:val="0"/>
                  <w:marBottom w:val="0"/>
                  <w:divBdr>
                    <w:top w:val="single" w:sz="2" w:space="1" w:color="FFFFFF"/>
                    <w:left w:val="single" w:sz="2" w:space="12" w:color="FFFFFF"/>
                    <w:bottom w:val="single" w:sz="2" w:space="1" w:color="FFFFFF"/>
                    <w:right w:val="single" w:sz="2" w:space="4" w:color="FFFFFF"/>
                  </w:divBdr>
                  <w:divsChild>
                    <w:div w:id="40984568">
                      <w:marLeft w:val="0"/>
                      <w:marRight w:val="0"/>
                      <w:marTop w:val="0"/>
                      <w:marBottom w:val="0"/>
                      <w:divBdr>
                        <w:top w:val="none" w:sz="0" w:space="0" w:color="auto"/>
                        <w:left w:val="none" w:sz="0" w:space="0" w:color="auto"/>
                        <w:bottom w:val="none" w:sz="0" w:space="0" w:color="auto"/>
                        <w:right w:val="none" w:sz="0" w:space="0" w:color="auto"/>
                      </w:divBdr>
                    </w:div>
                  </w:divsChild>
                </w:div>
                <w:div w:id="1993672820">
                  <w:marLeft w:val="0"/>
                  <w:marRight w:val="0"/>
                  <w:marTop w:val="0"/>
                  <w:marBottom w:val="0"/>
                  <w:divBdr>
                    <w:top w:val="single" w:sz="2" w:space="1" w:color="FFFFFF"/>
                    <w:left w:val="single" w:sz="2" w:space="12" w:color="FFFFFF"/>
                    <w:bottom w:val="single" w:sz="2" w:space="1" w:color="FFFFFF"/>
                    <w:right w:val="single" w:sz="2" w:space="4" w:color="FFFFFF"/>
                  </w:divBdr>
                  <w:divsChild>
                    <w:div w:id="1370641260">
                      <w:marLeft w:val="0"/>
                      <w:marRight w:val="0"/>
                      <w:marTop w:val="0"/>
                      <w:marBottom w:val="0"/>
                      <w:divBdr>
                        <w:top w:val="none" w:sz="0" w:space="0" w:color="auto"/>
                        <w:left w:val="none" w:sz="0" w:space="0" w:color="auto"/>
                        <w:bottom w:val="none" w:sz="0" w:space="0" w:color="auto"/>
                        <w:right w:val="none" w:sz="0" w:space="0" w:color="auto"/>
                      </w:divBdr>
                    </w:div>
                  </w:divsChild>
                </w:div>
                <w:div w:id="652104535">
                  <w:marLeft w:val="0"/>
                  <w:marRight w:val="0"/>
                  <w:marTop w:val="0"/>
                  <w:marBottom w:val="0"/>
                  <w:divBdr>
                    <w:top w:val="single" w:sz="2" w:space="1" w:color="FFFFFF"/>
                    <w:left w:val="single" w:sz="2" w:space="12" w:color="FFFFFF"/>
                    <w:bottom w:val="single" w:sz="2" w:space="1" w:color="FFFFFF"/>
                    <w:right w:val="single" w:sz="2" w:space="4" w:color="FFFFFF"/>
                  </w:divBdr>
                  <w:divsChild>
                    <w:div w:id="1587495194">
                      <w:marLeft w:val="0"/>
                      <w:marRight w:val="0"/>
                      <w:marTop w:val="0"/>
                      <w:marBottom w:val="0"/>
                      <w:divBdr>
                        <w:top w:val="none" w:sz="0" w:space="0" w:color="auto"/>
                        <w:left w:val="none" w:sz="0" w:space="0" w:color="auto"/>
                        <w:bottom w:val="none" w:sz="0" w:space="0" w:color="auto"/>
                        <w:right w:val="none" w:sz="0" w:space="0" w:color="auto"/>
                      </w:divBdr>
                    </w:div>
                  </w:divsChild>
                </w:div>
                <w:div w:id="1073939488">
                  <w:marLeft w:val="0"/>
                  <w:marRight w:val="0"/>
                  <w:marTop w:val="0"/>
                  <w:marBottom w:val="0"/>
                  <w:divBdr>
                    <w:top w:val="single" w:sz="2" w:space="1" w:color="FFFFFF"/>
                    <w:left w:val="single" w:sz="2" w:space="12" w:color="FFFFFF"/>
                    <w:bottom w:val="single" w:sz="2" w:space="1" w:color="FFFFFF"/>
                    <w:right w:val="single" w:sz="2" w:space="4" w:color="FFFFFF"/>
                  </w:divBdr>
                  <w:divsChild>
                    <w:div w:id="1595280753">
                      <w:marLeft w:val="0"/>
                      <w:marRight w:val="0"/>
                      <w:marTop w:val="0"/>
                      <w:marBottom w:val="0"/>
                      <w:divBdr>
                        <w:top w:val="none" w:sz="0" w:space="0" w:color="auto"/>
                        <w:left w:val="none" w:sz="0" w:space="0" w:color="auto"/>
                        <w:bottom w:val="none" w:sz="0" w:space="0" w:color="auto"/>
                        <w:right w:val="none" w:sz="0" w:space="0" w:color="auto"/>
                      </w:divBdr>
                    </w:div>
                  </w:divsChild>
                </w:div>
                <w:div w:id="183402132">
                  <w:marLeft w:val="0"/>
                  <w:marRight w:val="0"/>
                  <w:marTop w:val="0"/>
                  <w:marBottom w:val="0"/>
                  <w:divBdr>
                    <w:top w:val="single" w:sz="2" w:space="1" w:color="FFFFFF"/>
                    <w:left w:val="single" w:sz="2" w:space="12" w:color="FFFFFF"/>
                    <w:bottom w:val="single" w:sz="2" w:space="1" w:color="FFFFFF"/>
                    <w:right w:val="single" w:sz="2" w:space="4" w:color="FFFFFF"/>
                  </w:divBdr>
                  <w:divsChild>
                    <w:div w:id="1004091860">
                      <w:marLeft w:val="0"/>
                      <w:marRight w:val="0"/>
                      <w:marTop w:val="0"/>
                      <w:marBottom w:val="0"/>
                      <w:divBdr>
                        <w:top w:val="none" w:sz="0" w:space="0" w:color="auto"/>
                        <w:left w:val="none" w:sz="0" w:space="0" w:color="auto"/>
                        <w:bottom w:val="none" w:sz="0" w:space="0" w:color="auto"/>
                        <w:right w:val="none" w:sz="0" w:space="0" w:color="auto"/>
                      </w:divBdr>
                    </w:div>
                  </w:divsChild>
                </w:div>
                <w:div w:id="351733280">
                  <w:marLeft w:val="0"/>
                  <w:marRight w:val="0"/>
                  <w:marTop w:val="0"/>
                  <w:marBottom w:val="0"/>
                  <w:divBdr>
                    <w:top w:val="single" w:sz="2" w:space="1" w:color="FFFFFF"/>
                    <w:left w:val="single" w:sz="2" w:space="12" w:color="FFFFFF"/>
                    <w:bottom w:val="single" w:sz="2" w:space="1" w:color="FFFFFF"/>
                    <w:right w:val="single" w:sz="2" w:space="4" w:color="FFFFFF"/>
                  </w:divBdr>
                  <w:divsChild>
                    <w:div w:id="752361738">
                      <w:marLeft w:val="0"/>
                      <w:marRight w:val="0"/>
                      <w:marTop w:val="0"/>
                      <w:marBottom w:val="0"/>
                      <w:divBdr>
                        <w:top w:val="none" w:sz="0" w:space="0" w:color="auto"/>
                        <w:left w:val="none" w:sz="0" w:space="0" w:color="auto"/>
                        <w:bottom w:val="none" w:sz="0" w:space="0" w:color="auto"/>
                        <w:right w:val="none" w:sz="0" w:space="0" w:color="auto"/>
                      </w:divBdr>
                    </w:div>
                  </w:divsChild>
                </w:div>
                <w:div w:id="1843658867">
                  <w:marLeft w:val="0"/>
                  <w:marRight w:val="0"/>
                  <w:marTop w:val="0"/>
                  <w:marBottom w:val="0"/>
                  <w:divBdr>
                    <w:top w:val="single" w:sz="2" w:space="1" w:color="FFFFFF"/>
                    <w:left w:val="single" w:sz="2" w:space="12" w:color="FFFFFF"/>
                    <w:bottom w:val="single" w:sz="2" w:space="1" w:color="FFFFFF"/>
                    <w:right w:val="single" w:sz="2" w:space="4" w:color="FFFFFF"/>
                  </w:divBdr>
                  <w:divsChild>
                    <w:div w:id="2134277352">
                      <w:marLeft w:val="0"/>
                      <w:marRight w:val="0"/>
                      <w:marTop w:val="0"/>
                      <w:marBottom w:val="0"/>
                      <w:divBdr>
                        <w:top w:val="none" w:sz="0" w:space="0" w:color="auto"/>
                        <w:left w:val="none" w:sz="0" w:space="0" w:color="auto"/>
                        <w:bottom w:val="none" w:sz="0" w:space="0" w:color="auto"/>
                        <w:right w:val="none" w:sz="0" w:space="0" w:color="auto"/>
                      </w:divBdr>
                    </w:div>
                  </w:divsChild>
                </w:div>
                <w:div w:id="728958098">
                  <w:marLeft w:val="0"/>
                  <w:marRight w:val="0"/>
                  <w:marTop w:val="0"/>
                  <w:marBottom w:val="0"/>
                  <w:divBdr>
                    <w:top w:val="single" w:sz="2" w:space="1" w:color="FFFFFF"/>
                    <w:left w:val="single" w:sz="2" w:space="12" w:color="FFFFFF"/>
                    <w:bottom w:val="single" w:sz="2" w:space="1" w:color="FFFFFF"/>
                    <w:right w:val="single" w:sz="2" w:space="4" w:color="FFFFFF"/>
                  </w:divBdr>
                  <w:divsChild>
                    <w:div w:id="862015952">
                      <w:marLeft w:val="0"/>
                      <w:marRight w:val="0"/>
                      <w:marTop w:val="0"/>
                      <w:marBottom w:val="0"/>
                      <w:divBdr>
                        <w:top w:val="none" w:sz="0" w:space="0" w:color="auto"/>
                        <w:left w:val="none" w:sz="0" w:space="0" w:color="auto"/>
                        <w:bottom w:val="none" w:sz="0" w:space="0" w:color="auto"/>
                        <w:right w:val="none" w:sz="0" w:space="0" w:color="auto"/>
                      </w:divBdr>
                    </w:div>
                  </w:divsChild>
                </w:div>
                <w:div w:id="343554387">
                  <w:marLeft w:val="0"/>
                  <w:marRight w:val="0"/>
                  <w:marTop w:val="0"/>
                  <w:marBottom w:val="0"/>
                  <w:divBdr>
                    <w:top w:val="single" w:sz="2" w:space="1" w:color="FFFFFF"/>
                    <w:left w:val="single" w:sz="2" w:space="12" w:color="FFFFFF"/>
                    <w:bottom w:val="single" w:sz="2" w:space="1" w:color="FFFFFF"/>
                    <w:right w:val="single" w:sz="2" w:space="4" w:color="FFFFFF"/>
                  </w:divBdr>
                  <w:divsChild>
                    <w:div w:id="1779136247">
                      <w:marLeft w:val="0"/>
                      <w:marRight w:val="0"/>
                      <w:marTop w:val="0"/>
                      <w:marBottom w:val="0"/>
                      <w:divBdr>
                        <w:top w:val="none" w:sz="0" w:space="0" w:color="auto"/>
                        <w:left w:val="none" w:sz="0" w:space="0" w:color="auto"/>
                        <w:bottom w:val="none" w:sz="0" w:space="0" w:color="auto"/>
                        <w:right w:val="none" w:sz="0" w:space="0" w:color="auto"/>
                      </w:divBdr>
                    </w:div>
                  </w:divsChild>
                </w:div>
                <w:div w:id="952134884">
                  <w:marLeft w:val="0"/>
                  <w:marRight w:val="0"/>
                  <w:marTop w:val="0"/>
                  <w:marBottom w:val="0"/>
                  <w:divBdr>
                    <w:top w:val="single" w:sz="2" w:space="1" w:color="FFFFFF"/>
                    <w:left w:val="single" w:sz="2" w:space="12" w:color="FFFFFF"/>
                    <w:bottom w:val="single" w:sz="2" w:space="1" w:color="FFFFFF"/>
                    <w:right w:val="single" w:sz="2" w:space="4" w:color="FFFFFF"/>
                  </w:divBdr>
                  <w:divsChild>
                    <w:div w:id="1185098733">
                      <w:marLeft w:val="0"/>
                      <w:marRight w:val="0"/>
                      <w:marTop w:val="0"/>
                      <w:marBottom w:val="0"/>
                      <w:divBdr>
                        <w:top w:val="none" w:sz="0" w:space="0" w:color="auto"/>
                        <w:left w:val="none" w:sz="0" w:space="0" w:color="auto"/>
                        <w:bottom w:val="none" w:sz="0" w:space="0" w:color="auto"/>
                        <w:right w:val="none" w:sz="0" w:space="0" w:color="auto"/>
                      </w:divBdr>
                    </w:div>
                  </w:divsChild>
                </w:div>
                <w:div w:id="362831555">
                  <w:marLeft w:val="0"/>
                  <w:marRight w:val="0"/>
                  <w:marTop w:val="0"/>
                  <w:marBottom w:val="0"/>
                  <w:divBdr>
                    <w:top w:val="single" w:sz="2" w:space="1" w:color="FFFFFF"/>
                    <w:left w:val="single" w:sz="2" w:space="12" w:color="FFFFFF"/>
                    <w:bottom w:val="single" w:sz="2" w:space="1" w:color="FFFFFF"/>
                    <w:right w:val="single" w:sz="2" w:space="4" w:color="FFFFFF"/>
                  </w:divBdr>
                  <w:divsChild>
                    <w:div w:id="494760348">
                      <w:marLeft w:val="0"/>
                      <w:marRight w:val="0"/>
                      <w:marTop w:val="0"/>
                      <w:marBottom w:val="0"/>
                      <w:divBdr>
                        <w:top w:val="none" w:sz="0" w:space="0" w:color="auto"/>
                        <w:left w:val="none" w:sz="0" w:space="0" w:color="auto"/>
                        <w:bottom w:val="none" w:sz="0" w:space="0" w:color="auto"/>
                        <w:right w:val="none" w:sz="0" w:space="0" w:color="auto"/>
                      </w:divBdr>
                    </w:div>
                  </w:divsChild>
                </w:div>
                <w:div w:id="1525754055">
                  <w:marLeft w:val="0"/>
                  <w:marRight w:val="0"/>
                  <w:marTop w:val="0"/>
                  <w:marBottom w:val="0"/>
                  <w:divBdr>
                    <w:top w:val="single" w:sz="2" w:space="1" w:color="FFFFFF"/>
                    <w:left w:val="single" w:sz="2" w:space="12" w:color="FFFFFF"/>
                    <w:bottom w:val="single" w:sz="2" w:space="1" w:color="FFFFFF"/>
                    <w:right w:val="single" w:sz="2" w:space="4" w:color="FFFFFF"/>
                  </w:divBdr>
                  <w:divsChild>
                    <w:div w:id="187061570">
                      <w:marLeft w:val="0"/>
                      <w:marRight w:val="0"/>
                      <w:marTop w:val="0"/>
                      <w:marBottom w:val="0"/>
                      <w:divBdr>
                        <w:top w:val="none" w:sz="0" w:space="0" w:color="auto"/>
                        <w:left w:val="none" w:sz="0" w:space="0" w:color="auto"/>
                        <w:bottom w:val="none" w:sz="0" w:space="0" w:color="auto"/>
                        <w:right w:val="none" w:sz="0" w:space="0" w:color="auto"/>
                      </w:divBdr>
                    </w:div>
                  </w:divsChild>
                </w:div>
                <w:div w:id="1975479797">
                  <w:marLeft w:val="0"/>
                  <w:marRight w:val="0"/>
                  <w:marTop w:val="0"/>
                  <w:marBottom w:val="0"/>
                  <w:divBdr>
                    <w:top w:val="single" w:sz="2" w:space="1" w:color="FFFFFF"/>
                    <w:left w:val="single" w:sz="2" w:space="12" w:color="FFFFFF"/>
                    <w:bottom w:val="single" w:sz="2" w:space="1" w:color="FFFFFF"/>
                    <w:right w:val="single" w:sz="2" w:space="4" w:color="FFFFFF"/>
                  </w:divBdr>
                  <w:divsChild>
                    <w:div w:id="1927760754">
                      <w:marLeft w:val="0"/>
                      <w:marRight w:val="0"/>
                      <w:marTop w:val="0"/>
                      <w:marBottom w:val="0"/>
                      <w:divBdr>
                        <w:top w:val="none" w:sz="0" w:space="0" w:color="auto"/>
                        <w:left w:val="none" w:sz="0" w:space="0" w:color="auto"/>
                        <w:bottom w:val="none" w:sz="0" w:space="0" w:color="auto"/>
                        <w:right w:val="none" w:sz="0" w:space="0" w:color="auto"/>
                      </w:divBdr>
                    </w:div>
                  </w:divsChild>
                </w:div>
                <w:div w:id="1761870449">
                  <w:marLeft w:val="0"/>
                  <w:marRight w:val="0"/>
                  <w:marTop w:val="0"/>
                  <w:marBottom w:val="0"/>
                  <w:divBdr>
                    <w:top w:val="single" w:sz="2" w:space="1" w:color="FFFFFF"/>
                    <w:left w:val="single" w:sz="2" w:space="12" w:color="FFFFFF"/>
                    <w:bottom w:val="single" w:sz="2" w:space="1" w:color="FFFFFF"/>
                    <w:right w:val="single" w:sz="2" w:space="4" w:color="FFFFFF"/>
                  </w:divBdr>
                  <w:divsChild>
                    <w:div w:id="1917939702">
                      <w:marLeft w:val="0"/>
                      <w:marRight w:val="0"/>
                      <w:marTop w:val="0"/>
                      <w:marBottom w:val="0"/>
                      <w:divBdr>
                        <w:top w:val="none" w:sz="0" w:space="0" w:color="auto"/>
                        <w:left w:val="none" w:sz="0" w:space="0" w:color="auto"/>
                        <w:bottom w:val="none" w:sz="0" w:space="0" w:color="auto"/>
                        <w:right w:val="none" w:sz="0" w:space="0" w:color="auto"/>
                      </w:divBdr>
                    </w:div>
                  </w:divsChild>
                </w:div>
                <w:div w:id="807282737">
                  <w:marLeft w:val="0"/>
                  <w:marRight w:val="0"/>
                  <w:marTop w:val="0"/>
                  <w:marBottom w:val="0"/>
                  <w:divBdr>
                    <w:top w:val="single" w:sz="2" w:space="1" w:color="FFFFFF"/>
                    <w:left w:val="single" w:sz="2" w:space="12" w:color="FFFFFF"/>
                    <w:bottom w:val="single" w:sz="2" w:space="1" w:color="FFFFFF"/>
                    <w:right w:val="single" w:sz="2" w:space="4" w:color="FFFFFF"/>
                  </w:divBdr>
                  <w:divsChild>
                    <w:div w:id="1081292618">
                      <w:marLeft w:val="0"/>
                      <w:marRight w:val="0"/>
                      <w:marTop w:val="0"/>
                      <w:marBottom w:val="0"/>
                      <w:divBdr>
                        <w:top w:val="none" w:sz="0" w:space="0" w:color="auto"/>
                        <w:left w:val="none" w:sz="0" w:space="0" w:color="auto"/>
                        <w:bottom w:val="none" w:sz="0" w:space="0" w:color="auto"/>
                        <w:right w:val="none" w:sz="0" w:space="0" w:color="auto"/>
                      </w:divBdr>
                    </w:div>
                  </w:divsChild>
                </w:div>
                <w:div w:id="1964381335">
                  <w:marLeft w:val="0"/>
                  <w:marRight w:val="0"/>
                  <w:marTop w:val="0"/>
                  <w:marBottom w:val="0"/>
                  <w:divBdr>
                    <w:top w:val="single" w:sz="2" w:space="1" w:color="FFFFFF"/>
                    <w:left w:val="single" w:sz="2" w:space="12" w:color="FFFFFF"/>
                    <w:bottom w:val="single" w:sz="2" w:space="1" w:color="FFFFFF"/>
                    <w:right w:val="single" w:sz="2" w:space="4" w:color="FFFFFF"/>
                  </w:divBdr>
                  <w:divsChild>
                    <w:div w:id="2103531723">
                      <w:marLeft w:val="0"/>
                      <w:marRight w:val="0"/>
                      <w:marTop w:val="0"/>
                      <w:marBottom w:val="0"/>
                      <w:divBdr>
                        <w:top w:val="none" w:sz="0" w:space="0" w:color="auto"/>
                        <w:left w:val="none" w:sz="0" w:space="0" w:color="auto"/>
                        <w:bottom w:val="none" w:sz="0" w:space="0" w:color="auto"/>
                        <w:right w:val="none" w:sz="0" w:space="0" w:color="auto"/>
                      </w:divBdr>
                    </w:div>
                  </w:divsChild>
                </w:div>
                <w:div w:id="1502313122">
                  <w:marLeft w:val="0"/>
                  <w:marRight w:val="0"/>
                  <w:marTop w:val="0"/>
                  <w:marBottom w:val="0"/>
                  <w:divBdr>
                    <w:top w:val="single" w:sz="2" w:space="1" w:color="FFFFFF"/>
                    <w:left w:val="single" w:sz="2" w:space="12" w:color="FFFFFF"/>
                    <w:bottom w:val="single" w:sz="2" w:space="1" w:color="FFFFFF"/>
                    <w:right w:val="single" w:sz="2" w:space="4" w:color="FFFFFF"/>
                  </w:divBdr>
                  <w:divsChild>
                    <w:div w:id="1781022887">
                      <w:marLeft w:val="0"/>
                      <w:marRight w:val="0"/>
                      <w:marTop w:val="0"/>
                      <w:marBottom w:val="0"/>
                      <w:divBdr>
                        <w:top w:val="none" w:sz="0" w:space="0" w:color="auto"/>
                        <w:left w:val="none" w:sz="0" w:space="0" w:color="auto"/>
                        <w:bottom w:val="none" w:sz="0" w:space="0" w:color="auto"/>
                        <w:right w:val="none" w:sz="0" w:space="0" w:color="auto"/>
                      </w:divBdr>
                    </w:div>
                  </w:divsChild>
                </w:div>
                <w:div w:id="751203516">
                  <w:marLeft w:val="0"/>
                  <w:marRight w:val="0"/>
                  <w:marTop w:val="0"/>
                  <w:marBottom w:val="0"/>
                  <w:divBdr>
                    <w:top w:val="single" w:sz="2" w:space="1" w:color="FFFFFF"/>
                    <w:left w:val="single" w:sz="2" w:space="12" w:color="FFFFFF"/>
                    <w:bottom w:val="single" w:sz="2" w:space="1" w:color="FFFFFF"/>
                    <w:right w:val="single" w:sz="2" w:space="4" w:color="FFFFFF"/>
                  </w:divBdr>
                  <w:divsChild>
                    <w:div w:id="1474172680">
                      <w:marLeft w:val="0"/>
                      <w:marRight w:val="0"/>
                      <w:marTop w:val="0"/>
                      <w:marBottom w:val="0"/>
                      <w:divBdr>
                        <w:top w:val="none" w:sz="0" w:space="0" w:color="auto"/>
                        <w:left w:val="none" w:sz="0" w:space="0" w:color="auto"/>
                        <w:bottom w:val="none" w:sz="0" w:space="0" w:color="auto"/>
                        <w:right w:val="none" w:sz="0" w:space="0" w:color="auto"/>
                      </w:divBdr>
                    </w:div>
                  </w:divsChild>
                </w:div>
                <w:div w:id="1803306048">
                  <w:marLeft w:val="0"/>
                  <w:marRight w:val="0"/>
                  <w:marTop w:val="0"/>
                  <w:marBottom w:val="0"/>
                  <w:divBdr>
                    <w:top w:val="single" w:sz="2" w:space="1" w:color="FFFFFF"/>
                    <w:left w:val="single" w:sz="2" w:space="12" w:color="FFFFFF"/>
                    <w:bottom w:val="single" w:sz="2" w:space="1" w:color="FFFFFF"/>
                    <w:right w:val="single" w:sz="2" w:space="4" w:color="FFFFFF"/>
                  </w:divBdr>
                  <w:divsChild>
                    <w:div w:id="1930890857">
                      <w:marLeft w:val="0"/>
                      <w:marRight w:val="0"/>
                      <w:marTop w:val="0"/>
                      <w:marBottom w:val="0"/>
                      <w:divBdr>
                        <w:top w:val="none" w:sz="0" w:space="0" w:color="auto"/>
                        <w:left w:val="none" w:sz="0" w:space="0" w:color="auto"/>
                        <w:bottom w:val="none" w:sz="0" w:space="0" w:color="auto"/>
                        <w:right w:val="none" w:sz="0" w:space="0" w:color="auto"/>
                      </w:divBdr>
                    </w:div>
                  </w:divsChild>
                </w:div>
                <w:div w:id="25524901">
                  <w:marLeft w:val="0"/>
                  <w:marRight w:val="0"/>
                  <w:marTop w:val="0"/>
                  <w:marBottom w:val="0"/>
                  <w:divBdr>
                    <w:top w:val="single" w:sz="2" w:space="1" w:color="FFFFFF"/>
                    <w:left w:val="single" w:sz="2" w:space="12" w:color="FFFFFF"/>
                    <w:bottom w:val="single" w:sz="2" w:space="1" w:color="FFFFFF"/>
                    <w:right w:val="single" w:sz="2" w:space="4" w:color="FFFFFF"/>
                  </w:divBdr>
                  <w:divsChild>
                    <w:div w:id="1527988555">
                      <w:marLeft w:val="0"/>
                      <w:marRight w:val="0"/>
                      <w:marTop w:val="0"/>
                      <w:marBottom w:val="0"/>
                      <w:divBdr>
                        <w:top w:val="none" w:sz="0" w:space="0" w:color="auto"/>
                        <w:left w:val="none" w:sz="0" w:space="0" w:color="auto"/>
                        <w:bottom w:val="none" w:sz="0" w:space="0" w:color="auto"/>
                        <w:right w:val="none" w:sz="0" w:space="0" w:color="auto"/>
                      </w:divBdr>
                    </w:div>
                  </w:divsChild>
                </w:div>
                <w:div w:id="1944149092">
                  <w:marLeft w:val="0"/>
                  <w:marRight w:val="0"/>
                  <w:marTop w:val="0"/>
                  <w:marBottom w:val="0"/>
                  <w:divBdr>
                    <w:top w:val="single" w:sz="2" w:space="1" w:color="FFFFFF"/>
                    <w:left w:val="single" w:sz="2" w:space="12" w:color="FFFFFF"/>
                    <w:bottom w:val="single" w:sz="2" w:space="1" w:color="FFFFFF"/>
                    <w:right w:val="single" w:sz="2" w:space="4" w:color="FFFFFF"/>
                  </w:divBdr>
                  <w:divsChild>
                    <w:div w:id="1176189225">
                      <w:marLeft w:val="0"/>
                      <w:marRight w:val="0"/>
                      <w:marTop w:val="0"/>
                      <w:marBottom w:val="0"/>
                      <w:divBdr>
                        <w:top w:val="none" w:sz="0" w:space="0" w:color="auto"/>
                        <w:left w:val="none" w:sz="0" w:space="0" w:color="auto"/>
                        <w:bottom w:val="none" w:sz="0" w:space="0" w:color="auto"/>
                        <w:right w:val="none" w:sz="0" w:space="0" w:color="auto"/>
                      </w:divBdr>
                    </w:div>
                  </w:divsChild>
                </w:div>
                <w:div w:id="1529295088">
                  <w:marLeft w:val="0"/>
                  <w:marRight w:val="0"/>
                  <w:marTop w:val="0"/>
                  <w:marBottom w:val="0"/>
                  <w:divBdr>
                    <w:top w:val="single" w:sz="2" w:space="1" w:color="FFFFFF"/>
                    <w:left w:val="single" w:sz="2" w:space="12" w:color="FFFFFF"/>
                    <w:bottom w:val="single" w:sz="2" w:space="1" w:color="FFFFFF"/>
                    <w:right w:val="single" w:sz="2" w:space="4" w:color="FFFFFF"/>
                  </w:divBdr>
                  <w:divsChild>
                    <w:div w:id="177740307">
                      <w:marLeft w:val="0"/>
                      <w:marRight w:val="0"/>
                      <w:marTop w:val="0"/>
                      <w:marBottom w:val="0"/>
                      <w:divBdr>
                        <w:top w:val="none" w:sz="0" w:space="0" w:color="auto"/>
                        <w:left w:val="none" w:sz="0" w:space="0" w:color="auto"/>
                        <w:bottom w:val="none" w:sz="0" w:space="0" w:color="auto"/>
                        <w:right w:val="none" w:sz="0" w:space="0" w:color="auto"/>
                      </w:divBdr>
                    </w:div>
                  </w:divsChild>
                </w:div>
                <w:div w:id="2079672588">
                  <w:marLeft w:val="0"/>
                  <w:marRight w:val="0"/>
                  <w:marTop w:val="0"/>
                  <w:marBottom w:val="0"/>
                  <w:divBdr>
                    <w:top w:val="single" w:sz="2" w:space="1" w:color="FFFFFF"/>
                    <w:left w:val="single" w:sz="2" w:space="12" w:color="FFFFFF"/>
                    <w:bottom w:val="single" w:sz="2" w:space="1" w:color="FFFFFF"/>
                    <w:right w:val="single" w:sz="2" w:space="4" w:color="FFFFFF"/>
                  </w:divBdr>
                  <w:divsChild>
                    <w:div w:id="1952012014">
                      <w:marLeft w:val="0"/>
                      <w:marRight w:val="0"/>
                      <w:marTop w:val="0"/>
                      <w:marBottom w:val="0"/>
                      <w:divBdr>
                        <w:top w:val="none" w:sz="0" w:space="0" w:color="auto"/>
                        <w:left w:val="none" w:sz="0" w:space="0" w:color="auto"/>
                        <w:bottom w:val="none" w:sz="0" w:space="0" w:color="auto"/>
                        <w:right w:val="none" w:sz="0" w:space="0" w:color="auto"/>
                      </w:divBdr>
                    </w:div>
                  </w:divsChild>
                </w:div>
                <w:div w:id="12853386">
                  <w:marLeft w:val="0"/>
                  <w:marRight w:val="0"/>
                  <w:marTop w:val="0"/>
                  <w:marBottom w:val="0"/>
                  <w:divBdr>
                    <w:top w:val="single" w:sz="2" w:space="1" w:color="FFFFFF"/>
                    <w:left w:val="single" w:sz="2" w:space="12" w:color="FFFFFF"/>
                    <w:bottom w:val="single" w:sz="2" w:space="1" w:color="FFFFFF"/>
                    <w:right w:val="single" w:sz="2" w:space="4" w:color="FFFFFF"/>
                  </w:divBdr>
                  <w:divsChild>
                    <w:div w:id="2107575393">
                      <w:marLeft w:val="0"/>
                      <w:marRight w:val="0"/>
                      <w:marTop w:val="0"/>
                      <w:marBottom w:val="0"/>
                      <w:divBdr>
                        <w:top w:val="none" w:sz="0" w:space="0" w:color="auto"/>
                        <w:left w:val="none" w:sz="0" w:space="0" w:color="auto"/>
                        <w:bottom w:val="none" w:sz="0" w:space="0" w:color="auto"/>
                        <w:right w:val="none" w:sz="0" w:space="0" w:color="auto"/>
                      </w:divBdr>
                    </w:div>
                  </w:divsChild>
                </w:div>
                <w:div w:id="789277128">
                  <w:marLeft w:val="0"/>
                  <w:marRight w:val="0"/>
                  <w:marTop w:val="0"/>
                  <w:marBottom w:val="0"/>
                  <w:divBdr>
                    <w:top w:val="single" w:sz="2" w:space="1" w:color="FFFFFF"/>
                    <w:left w:val="single" w:sz="2" w:space="12" w:color="FFFFFF"/>
                    <w:bottom w:val="single" w:sz="2" w:space="1" w:color="FFFFFF"/>
                    <w:right w:val="single" w:sz="2" w:space="4" w:color="FFFFFF"/>
                  </w:divBdr>
                  <w:divsChild>
                    <w:div w:id="1326395723">
                      <w:marLeft w:val="0"/>
                      <w:marRight w:val="0"/>
                      <w:marTop w:val="0"/>
                      <w:marBottom w:val="0"/>
                      <w:divBdr>
                        <w:top w:val="none" w:sz="0" w:space="0" w:color="auto"/>
                        <w:left w:val="none" w:sz="0" w:space="0" w:color="auto"/>
                        <w:bottom w:val="none" w:sz="0" w:space="0" w:color="auto"/>
                        <w:right w:val="none" w:sz="0" w:space="0" w:color="auto"/>
                      </w:divBdr>
                    </w:div>
                  </w:divsChild>
                </w:div>
                <w:div w:id="1060710102">
                  <w:marLeft w:val="0"/>
                  <w:marRight w:val="0"/>
                  <w:marTop w:val="0"/>
                  <w:marBottom w:val="0"/>
                  <w:divBdr>
                    <w:top w:val="single" w:sz="2" w:space="1" w:color="FFFFFF"/>
                    <w:left w:val="single" w:sz="2" w:space="12" w:color="FFFFFF"/>
                    <w:bottom w:val="single" w:sz="2" w:space="1" w:color="FFFFFF"/>
                    <w:right w:val="single" w:sz="2" w:space="4" w:color="FFFFFF"/>
                  </w:divBdr>
                  <w:divsChild>
                    <w:div w:id="1209874344">
                      <w:marLeft w:val="0"/>
                      <w:marRight w:val="0"/>
                      <w:marTop w:val="0"/>
                      <w:marBottom w:val="0"/>
                      <w:divBdr>
                        <w:top w:val="none" w:sz="0" w:space="0" w:color="auto"/>
                        <w:left w:val="none" w:sz="0" w:space="0" w:color="auto"/>
                        <w:bottom w:val="none" w:sz="0" w:space="0" w:color="auto"/>
                        <w:right w:val="none" w:sz="0" w:space="0" w:color="auto"/>
                      </w:divBdr>
                    </w:div>
                  </w:divsChild>
                </w:div>
                <w:div w:id="1872036873">
                  <w:marLeft w:val="0"/>
                  <w:marRight w:val="0"/>
                  <w:marTop w:val="0"/>
                  <w:marBottom w:val="0"/>
                  <w:divBdr>
                    <w:top w:val="single" w:sz="2" w:space="1" w:color="FFFFFF"/>
                    <w:left w:val="single" w:sz="2" w:space="12" w:color="FFFFFF"/>
                    <w:bottom w:val="single" w:sz="2" w:space="1" w:color="FFFFFF"/>
                    <w:right w:val="single" w:sz="2" w:space="4" w:color="FFFFFF"/>
                  </w:divBdr>
                  <w:divsChild>
                    <w:div w:id="20715705">
                      <w:marLeft w:val="0"/>
                      <w:marRight w:val="0"/>
                      <w:marTop w:val="0"/>
                      <w:marBottom w:val="0"/>
                      <w:divBdr>
                        <w:top w:val="none" w:sz="0" w:space="0" w:color="auto"/>
                        <w:left w:val="none" w:sz="0" w:space="0" w:color="auto"/>
                        <w:bottom w:val="none" w:sz="0" w:space="0" w:color="auto"/>
                        <w:right w:val="none" w:sz="0" w:space="0" w:color="auto"/>
                      </w:divBdr>
                    </w:div>
                  </w:divsChild>
                </w:div>
                <w:div w:id="944535679">
                  <w:marLeft w:val="0"/>
                  <w:marRight w:val="0"/>
                  <w:marTop w:val="0"/>
                  <w:marBottom w:val="0"/>
                  <w:divBdr>
                    <w:top w:val="single" w:sz="2" w:space="1" w:color="FFFFFF"/>
                    <w:left w:val="single" w:sz="2" w:space="12" w:color="FFFFFF"/>
                    <w:bottom w:val="single" w:sz="2" w:space="1" w:color="FFFFFF"/>
                    <w:right w:val="single" w:sz="2" w:space="4" w:color="FFFFFF"/>
                  </w:divBdr>
                  <w:divsChild>
                    <w:div w:id="1332903896">
                      <w:marLeft w:val="0"/>
                      <w:marRight w:val="0"/>
                      <w:marTop w:val="0"/>
                      <w:marBottom w:val="0"/>
                      <w:divBdr>
                        <w:top w:val="none" w:sz="0" w:space="0" w:color="auto"/>
                        <w:left w:val="none" w:sz="0" w:space="0" w:color="auto"/>
                        <w:bottom w:val="none" w:sz="0" w:space="0" w:color="auto"/>
                        <w:right w:val="none" w:sz="0" w:space="0" w:color="auto"/>
                      </w:divBdr>
                    </w:div>
                  </w:divsChild>
                </w:div>
                <w:div w:id="1377393098">
                  <w:marLeft w:val="0"/>
                  <w:marRight w:val="0"/>
                  <w:marTop w:val="0"/>
                  <w:marBottom w:val="0"/>
                  <w:divBdr>
                    <w:top w:val="single" w:sz="2" w:space="1" w:color="FFFFFF"/>
                    <w:left w:val="single" w:sz="2" w:space="12" w:color="FFFFFF"/>
                    <w:bottom w:val="single" w:sz="2" w:space="1" w:color="FFFFFF"/>
                    <w:right w:val="single" w:sz="2" w:space="4" w:color="FFFFFF"/>
                  </w:divBdr>
                  <w:divsChild>
                    <w:div w:id="1339239059">
                      <w:marLeft w:val="0"/>
                      <w:marRight w:val="0"/>
                      <w:marTop w:val="0"/>
                      <w:marBottom w:val="0"/>
                      <w:divBdr>
                        <w:top w:val="none" w:sz="0" w:space="0" w:color="auto"/>
                        <w:left w:val="none" w:sz="0" w:space="0" w:color="auto"/>
                        <w:bottom w:val="none" w:sz="0" w:space="0" w:color="auto"/>
                        <w:right w:val="none" w:sz="0" w:space="0" w:color="auto"/>
                      </w:divBdr>
                    </w:div>
                  </w:divsChild>
                </w:div>
                <w:div w:id="1114248461">
                  <w:marLeft w:val="0"/>
                  <w:marRight w:val="0"/>
                  <w:marTop w:val="0"/>
                  <w:marBottom w:val="0"/>
                  <w:divBdr>
                    <w:top w:val="single" w:sz="2" w:space="1" w:color="FFFFFF"/>
                    <w:left w:val="single" w:sz="2" w:space="12" w:color="FFFFFF"/>
                    <w:bottom w:val="single" w:sz="2" w:space="1" w:color="FFFFFF"/>
                    <w:right w:val="single" w:sz="2" w:space="4" w:color="FFFFFF"/>
                  </w:divBdr>
                  <w:divsChild>
                    <w:div w:id="1073964478">
                      <w:marLeft w:val="0"/>
                      <w:marRight w:val="0"/>
                      <w:marTop w:val="0"/>
                      <w:marBottom w:val="0"/>
                      <w:divBdr>
                        <w:top w:val="none" w:sz="0" w:space="0" w:color="auto"/>
                        <w:left w:val="none" w:sz="0" w:space="0" w:color="auto"/>
                        <w:bottom w:val="none" w:sz="0" w:space="0" w:color="auto"/>
                        <w:right w:val="none" w:sz="0" w:space="0" w:color="auto"/>
                      </w:divBdr>
                    </w:div>
                  </w:divsChild>
                </w:div>
                <w:div w:id="675110333">
                  <w:marLeft w:val="0"/>
                  <w:marRight w:val="0"/>
                  <w:marTop w:val="0"/>
                  <w:marBottom w:val="0"/>
                  <w:divBdr>
                    <w:top w:val="single" w:sz="2" w:space="1" w:color="FFFFFF"/>
                    <w:left w:val="single" w:sz="2" w:space="12" w:color="FFFFFF"/>
                    <w:bottom w:val="single" w:sz="2" w:space="1" w:color="FFFFFF"/>
                    <w:right w:val="single" w:sz="2" w:space="4" w:color="FFFFFF"/>
                  </w:divBdr>
                  <w:divsChild>
                    <w:div w:id="664865233">
                      <w:marLeft w:val="0"/>
                      <w:marRight w:val="0"/>
                      <w:marTop w:val="0"/>
                      <w:marBottom w:val="0"/>
                      <w:divBdr>
                        <w:top w:val="none" w:sz="0" w:space="0" w:color="auto"/>
                        <w:left w:val="none" w:sz="0" w:space="0" w:color="auto"/>
                        <w:bottom w:val="none" w:sz="0" w:space="0" w:color="auto"/>
                        <w:right w:val="none" w:sz="0" w:space="0" w:color="auto"/>
                      </w:divBdr>
                    </w:div>
                  </w:divsChild>
                </w:div>
                <w:div w:id="1197692119">
                  <w:marLeft w:val="0"/>
                  <w:marRight w:val="0"/>
                  <w:marTop w:val="0"/>
                  <w:marBottom w:val="0"/>
                  <w:divBdr>
                    <w:top w:val="single" w:sz="2" w:space="1" w:color="FFFFFF"/>
                    <w:left w:val="single" w:sz="2" w:space="12" w:color="FFFFFF"/>
                    <w:bottom w:val="single" w:sz="2" w:space="1" w:color="FFFFFF"/>
                    <w:right w:val="single" w:sz="2" w:space="4" w:color="FFFFFF"/>
                  </w:divBdr>
                  <w:divsChild>
                    <w:div w:id="1001934752">
                      <w:marLeft w:val="0"/>
                      <w:marRight w:val="0"/>
                      <w:marTop w:val="0"/>
                      <w:marBottom w:val="0"/>
                      <w:divBdr>
                        <w:top w:val="none" w:sz="0" w:space="0" w:color="auto"/>
                        <w:left w:val="none" w:sz="0" w:space="0" w:color="auto"/>
                        <w:bottom w:val="none" w:sz="0" w:space="0" w:color="auto"/>
                        <w:right w:val="none" w:sz="0" w:space="0" w:color="auto"/>
                      </w:divBdr>
                    </w:div>
                  </w:divsChild>
                </w:div>
                <w:div w:id="272635161">
                  <w:marLeft w:val="0"/>
                  <w:marRight w:val="0"/>
                  <w:marTop w:val="0"/>
                  <w:marBottom w:val="0"/>
                  <w:divBdr>
                    <w:top w:val="single" w:sz="2" w:space="1" w:color="FFFFFF"/>
                    <w:left w:val="single" w:sz="2" w:space="12" w:color="FFFFFF"/>
                    <w:bottom w:val="single" w:sz="2" w:space="1" w:color="FFFFFF"/>
                    <w:right w:val="single" w:sz="2" w:space="4" w:color="FFFFFF"/>
                  </w:divBdr>
                  <w:divsChild>
                    <w:div w:id="1637225344">
                      <w:marLeft w:val="0"/>
                      <w:marRight w:val="0"/>
                      <w:marTop w:val="0"/>
                      <w:marBottom w:val="0"/>
                      <w:divBdr>
                        <w:top w:val="none" w:sz="0" w:space="0" w:color="auto"/>
                        <w:left w:val="none" w:sz="0" w:space="0" w:color="auto"/>
                        <w:bottom w:val="none" w:sz="0" w:space="0" w:color="auto"/>
                        <w:right w:val="none" w:sz="0" w:space="0" w:color="auto"/>
                      </w:divBdr>
                    </w:div>
                  </w:divsChild>
                </w:div>
                <w:div w:id="639574167">
                  <w:marLeft w:val="0"/>
                  <w:marRight w:val="0"/>
                  <w:marTop w:val="0"/>
                  <w:marBottom w:val="0"/>
                  <w:divBdr>
                    <w:top w:val="single" w:sz="2" w:space="1" w:color="FFFFFF"/>
                    <w:left w:val="single" w:sz="2" w:space="12" w:color="FFFFFF"/>
                    <w:bottom w:val="single" w:sz="2" w:space="1" w:color="FFFFFF"/>
                    <w:right w:val="single" w:sz="2" w:space="4" w:color="FFFFFF"/>
                  </w:divBdr>
                  <w:divsChild>
                    <w:div w:id="1838884661">
                      <w:marLeft w:val="0"/>
                      <w:marRight w:val="0"/>
                      <w:marTop w:val="0"/>
                      <w:marBottom w:val="0"/>
                      <w:divBdr>
                        <w:top w:val="none" w:sz="0" w:space="0" w:color="auto"/>
                        <w:left w:val="none" w:sz="0" w:space="0" w:color="auto"/>
                        <w:bottom w:val="none" w:sz="0" w:space="0" w:color="auto"/>
                        <w:right w:val="none" w:sz="0" w:space="0" w:color="auto"/>
                      </w:divBdr>
                    </w:div>
                  </w:divsChild>
                </w:div>
                <w:div w:id="193346319">
                  <w:marLeft w:val="0"/>
                  <w:marRight w:val="0"/>
                  <w:marTop w:val="0"/>
                  <w:marBottom w:val="0"/>
                  <w:divBdr>
                    <w:top w:val="single" w:sz="2" w:space="1" w:color="FFFFFF"/>
                    <w:left w:val="single" w:sz="2" w:space="12" w:color="FFFFFF"/>
                    <w:bottom w:val="single" w:sz="2" w:space="1" w:color="FFFFFF"/>
                    <w:right w:val="single" w:sz="2" w:space="4" w:color="FFFFFF"/>
                  </w:divBdr>
                  <w:divsChild>
                    <w:div w:id="1184055551">
                      <w:marLeft w:val="0"/>
                      <w:marRight w:val="0"/>
                      <w:marTop w:val="0"/>
                      <w:marBottom w:val="0"/>
                      <w:divBdr>
                        <w:top w:val="none" w:sz="0" w:space="0" w:color="auto"/>
                        <w:left w:val="none" w:sz="0" w:space="0" w:color="auto"/>
                        <w:bottom w:val="none" w:sz="0" w:space="0" w:color="auto"/>
                        <w:right w:val="none" w:sz="0" w:space="0" w:color="auto"/>
                      </w:divBdr>
                    </w:div>
                  </w:divsChild>
                </w:div>
                <w:div w:id="505218078">
                  <w:marLeft w:val="0"/>
                  <w:marRight w:val="0"/>
                  <w:marTop w:val="0"/>
                  <w:marBottom w:val="0"/>
                  <w:divBdr>
                    <w:top w:val="single" w:sz="2" w:space="1" w:color="FFFFFF"/>
                    <w:left w:val="single" w:sz="2" w:space="12" w:color="FFFFFF"/>
                    <w:bottom w:val="single" w:sz="2" w:space="1" w:color="FFFFFF"/>
                    <w:right w:val="single" w:sz="2" w:space="4" w:color="FFFFFF"/>
                  </w:divBdr>
                  <w:divsChild>
                    <w:div w:id="1348172719">
                      <w:marLeft w:val="0"/>
                      <w:marRight w:val="0"/>
                      <w:marTop w:val="0"/>
                      <w:marBottom w:val="0"/>
                      <w:divBdr>
                        <w:top w:val="none" w:sz="0" w:space="0" w:color="auto"/>
                        <w:left w:val="none" w:sz="0" w:space="0" w:color="auto"/>
                        <w:bottom w:val="none" w:sz="0" w:space="0" w:color="auto"/>
                        <w:right w:val="none" w:sz="0" w:space="0" w:color="auto"/>
                      </w:divBdr>
                    </w:div>
                  </w:divsChild>
                </w:div>
                <w:div w:id="125316569">
                  <w:marLeft w:val="0"/>
                  <w:marRight w:val="0"/>
                  <w:marTop w:val="0"/>
                  <w:marBottom w:val="0"/>
                  <w:divBdr>
                    <w:top w:val="single" w:sz="2" w:space="1" w:color="FFFFFF"/>
                    <w:left w:val="single" w:sz="2" w:space="12" w:color="FFFFFF"/>
                    <w:bottom w:val="single" w:sz="2" w:space="1" w:color="FFFFFF"/>
                    <w:right w:val="single" w:sz="2" w:space="4" w:color="FFFFFF"/>
                  </w:divBdr>
                  <w:divsChild>
                    <w:div w:id="57293054">
                      <w:marLeft w:val="0"/>
                      <w:marRight w:val="0"/>
                      <w:marTop w:val="0"/>
                      <w:marBottom w:val="0"/>
                      <w:divBdr>
                        <w:top w:val="none" w:sz="0" w:space="0" w:color="auto"/>
                        <w:left w:val="none" w:sz="0" w:space="0" w:color="auto"/>
                        <w:bottom w:val="none" w:sz="0" w:space="0" w:color="auto"/>
                        <w:right w:val="none" w:sz="0" w:space="0" w:color="auto"/>
                      </w:divBdr>
                    </w:div>
                  </w:divsChild>
                </w:div>
                <w:div w:id="899751847">
                  <w:marLeft w:val="0"/>
                  <w:marRight w:val="0"/>
                  <w:marTop w:val="0"/>
                  <w:marBottom w:val="0"/>
                  <w:divBdr>
                    <w:top w:val="single" w:sz="2" w:space="1" w:color="FFFFFF"/>
                    <w:left w:val="single" w:sz="2" w:space="12" w:color="FFFFFF"/>
                    <w:bottom w:val="single" w:sz="2" w:space="1" w:color="FFFFFF"/>
                    <w:right w:val="single" w:sz="2" w:space="4" w:color="FFFFFF"/>
                  </w:divBdr>
                  <w:divsChild>
                    <w:div w:id="1807815673">
                      <w:marLeft w:val="0"/>
                      <w:marRight w:val="0"/>
                      <w:marTop w:val="0"/>
                      <w:marBottom w:val="0"/>
                      <w:divBdr>
                        <w:top w:val="none" w:sz="0" w:space="0" w:color="auto"/>
                        <w:left w:val="none" w:sz="0" w:space="0" w:color="auto"/>
                        <w:bottom w:val="none" w:sz="0" w:space="0" w:color="auto"/>
                        <w:right w:val="none" w:sz="0" w:space="0" w:color="auto"/>
                      </w:divBdr>
                    </w:div>
                  </w:divsChild>
                </w:div>
                <w:div w:id="224951465">
                  <w:marLeft w:val="0"/>
                  <w:marRight w:val="0"/>
                  <w:marTop w:val="0"/>
                  <w:marBottom w:val="0"/>
                  <w:divBdr>
                    <w:top w:val="single" w:sz="2" w:space="1" w:color="FFFFFF"/>
                    <w:left w:val="single" w:sz="2" w:space="12" w:color="FFFFFF"/>
                    <w:bottom w:val="single" w:sz="2" w:space="1" w:color="FFFFFF"/>
                    <w:right w:val="single" w:sz="2" w:space="4" w:color="FFFFFF"/>
                  </w:divBdr>
                  <w:divsChild>
                    <w:div w:id="1410734986">
                      <w:marLeft w:val="0"/>
                      <w:marRight w:val="0"/>
                      <w:marTop w:val="0"/>
                      <w:marBottom w:val="0"/>
                      <w:divBdr>
                        <w:top w:val="none" w:sz="0" w:space="0" w:color="auto"/>
                        <w:left w:val="none" w:sz="0" w:space="0" w:color="auto"/>
                        <w:bottom w:val="none" w:sz="0" w:space="0" w:color="auto"/>
                        <w:right w:val="none" w:sz="0" w:space="0" w:color="auto"/>
                      </w:divBdr>
                    </w:div>
                  </w:divsChild>
                </w:div>
                <w:div w:id="844638353">
                  <w:marLeft w:val="0"/>
                  <w:marRight w:val="0"/>
                  <w:marTop w:val="0"/>
                  <w:marBottom w:val="0"/>
                  <w:divBdr>
                    <w:top w:val="single" w:sz="2" w:space="1" w:color="FFFFFF"/>
                    <w:left w:val="single" w:sz="2" w:space="12" w:color="FFFFFF"/>
                    <w:bottom w:val="single" w:sz="2" w:space="1" w:color="FFFFFF"/>
                    <w:right w:val="single" w:sz="2" w:space="4" w:color="FFFFFF"/>
                  </w:divBdr>
                  <w:divsChild>
                    <w:div w:id="252249250">
                      <w:marLeft w:val="0"/>
                      <w:marRight w:val="0"/>
                      <w:marTop w:val="0"/>
                      <w:marBottom w:val="0"/>
                      <w:divBdr>
                        <w:top w:val="none" w:sz="0" w:space="0" w:color="auto"/>
                        <w:left w:val="none" w:sz="0" w:space="0" w:color="auto"/>
                        <w:bottom w:val="none" w:sz="0" w:space="0" w:color="auto"/>
                        <w:right w:val="none" w:sz="0" w:space="0" w:color="auto"/>
                      </w:divBdr>
                    </w:div>
                  </w:divsChild>
                </w:div>
                <w:div w:id="1210261336">
                  <w:marLeft w:val="0"/>
                  <w:marRight w:val="0"/>
                  <w:marTop w:val="0"/>
                  <w:marBottom w:val="0"/>
                  <w:divBdr>
                    <w:top w:val="single" w:sz="2" w:space="1" w:color="FFFFFF"/>
                    <w:left w:val="single" w:sz="2" w:space="12" w:color="FFFFFF"/>
                    <w:bottom w:val="single" w:sz="2" w:space="1" w:color="FFFFFF"/>
                    <w:right w:val="single" w:sz="2" w:space="4" w:color="FFFFFF"/>
                  </w:divBdr>
                  <w:divsChild>
                    <w:div w:id="1349865316">
                      <w:marLeft w:val="0"/>
                      <w:marRight w:val="0"/>
                      <w:marTop w:val="0"/>
                      <w:marBottom w:val="0"/>
                      <w:divBdr>
                        <w:top w:val="none" w:sz="0" w:space="0" w:color="auto"/>
                        <w:left w:val="none" w:sz="0" w:space="0" w:color="auto"/>
                        <w:bottom w:val="none" w:sz="0" w:space="0" w:color="auto"/>
                        <w:right w:val="none" w:sz="0" w:space="0" w:color="auto"/>
                      </w:divBdr>
                    </w:div>
                  </w:divsChild>
                </w:div>
                <w:div w:id="2052260494">
                  <w:marLeft w:val="0"/>
                  <w:marRight w:val="0"/>
                  <w:marTop w:val="0"/>
                  <w:marBottom w:val="0"/>
                  <w:divBdr>
                    <w:top w:val="single" w:sz="2" w:space="1" w:color="FFFFFF"/>
                    <w:left w:val="single" w:sz="2" w:space="12" w:color="FFFFFF"/>
                    <w:bottom w:val="single" w:sz="2" w:space="1" w:color="FFFFFF"/>
                    <w:right w:val="single" w:sz="2" w:space="4" w:color="FFFFFF"/>
                  </w:divBdr>
                  <w:divsChild>
                    <w:div w:id="317880445">
                      <w:marLeft w:val="0"/>
                      <w:marRight w:val="0"/>
                      <w:marTop w:val="0"/>
                      <w:marBottom w:val="0"/>
                      <w:divBdr>
                        <w:top w:val="none" w:sz="0" w:space="0" w:color="auto"/>
                        <w:left w:val="none" w:sz="0" w:space="0" w:color="auto"/>
                        <w:bottom w:val="none" w:sz="0" w:space="0" w:color="auto"/>
                        <w:right w:val="none" w:sz="0" w:space="0" w:color="auto"/>
                      </w:divBdr>
                    </w:div>
                  </w:divsChild>
                </w:div>
                <w:div w:id="435560002">
                  <w:marLeft w:val="0"/>
                  <w:marRight w:val="0"/>
                  <w:marTop w:val="0"/>
                  <w:marBottom w:val="0"/>
                  <w:divBdr>
                    <w:top w:val="single" w:sz="2" w:space="1" w:color="FFFFFF"/>
                    <w:left w:val="single" w:sz="2" w:space="12" w:color="FFFFFF"/>
                    <w:bottom w:val="single" w:sz="2" w:space="1" w:color="FFFFFF"/>
                    <w:right w:val="single" w:sz="2" w:space="4" w:color="FFFFFF"/>
                  </w:divBdr>
                  <w:divsChild>
                    <w:div w:id="293949223">
                      <w:marLeft w:val="0"/>
                      <w:marRight w:val="0"/>
                      <w:marTop w:val="0"/>
                      <w:marBottom w:val="0"/>
                      <w:divBdr>
                        <w:top w:val="none" w:sz="0" w:space="0" w:color="auto"/>
                        <w:left w:val="none" w:sz="0" w:space="0" w:color="auto"/>
                        <w:bottom w:val="none" w:sz="0" w:space="0" w:color="auto"/>
                        <w:right w:val="none" w:sz="0" w:space="0" w:color="auto"/>
                      </w:divBdr>
                    </w:div>
                  </w:divsChild>
                </w:div>
                <w:div w:id="781999722">
                  <w:marLeft w:val="0"/>
                  <w:marRight w:val="0"/>
                  <w:marTop w:val="0"/>
                  <w:marBottom w:val="0"/>
                  <w:divBdr>
                    <w:top w:val="single" w:sz="2" w:space="1" w:color="FFFFFF"/>
                    <w:left w:val="single" w:sz="2" w:space="12" w:color="FFFFFF"/>
                    <w:bottom w:val="single" w:sz="2" w:space="1" w:color="FFFFFF"/>
                    <w:right w:val="single" w:sz="2" w:space="4" w:color="FFFFFF"/>
                  </w:divBdr>
                  <w:divsChild>
                    <w:div w:id="1311060299">
                      <w:marLeft w:val="0"/>
                      <w:marRight w:val="0"/>
                      <w:marTop w:val="0"/>
                      <w:marBottom w:val="0"/>
                      <w:divBdr>
                        <w:top w:val="none" w:sz="0" w:space="0" w:color="auto"/>
                        <w:left w:val="none" w:sz="0" w:space="0" w:color="auto"/>
                        <w:bottom w:val="none" w:sz="0" w:space="0" w:color="auto"/>
                        <w:right w:val="none" w:sz="0" w:space="0" w:color="auto"/>
                      </w:divBdr>
                    </w:div>
                  </w:divsChild>
                </w:div>
                <w:div w:id="1860510700">
                  <w:marLeft w:val="0"/>
                  <w:marRight w:val="0"/>
                  <w:marTop w:val="0"/>
                  <w:marBottom w:val="0"/>
                  <w:divBdr>
                    <w:top w:val="single" w:sz="2" w:space="1" w:color="FFFFFF"/>
                    <w:left w:val="single" w:sz="2" w:space="12" w:color="FFFFFF"/>
                    <w:bottom w:val="single" w:sz="2" w:space="1" w:color="FFFFFF"/>
                    <w:right w:val="single" w:sz="2" w:space="4" w:color="FFFFFF"/>
                  </w:divBdr>
                  <w:divsChild>
                    <w:div w:id="1049768803">
                      <w:marLeft w:val="0"/>
                      <w:marRight w:val="0"/>
                      <w:marTop w:val="0"/>
                      <w:marBottom w:val="0"/>
                      <w:divBdr>
                        <w:top w:val="none" w:sz="0" w:space="0" w:color="auto"/>
                        <w:left w:val="none" w:sz="0" w:space="0" w:color="auto"/>
                        <w:bottom w:val="none" w:sz="0" w:space="0" w:color="auto"/>
                        <w:right w:val="none" w:sz="0" w:space="0" w:color="auto"/>
                      </w:divBdr>
                    </w:div>
                  </w:divsChild>
                </w:div>
                <w:div w:id="1605725018">
                  <w:marLeft w:val="0"/>
                  <w:marRight w:val="0"/>
                  <w:marTop w:val="0"/>
                  <w:marBottom w:val="0"/>
                  <w:divBdr>
                    <w:top w:val="single" w:sz="2" w:space="1" w:color="FFFFFF"/>
                    <w:left w:val="single" w:sz="2" w:space="12" w:color="FFFFFF"/>
                    <w:bottom w:val="single" w:sz="2" w:space="1" w:color="FFFFFF"/>
                    <w:right w:val="single" w:sz="2" w:space="4" w:color="FFFFFF"/>
                  </w:divBdr>
                  <w:divsChild>
                    <w:div w:id="950937091">
                      <w:marLeft w:val="0"/>
                      <w:marRight w:val="0"/>
                      <w:marTop w:val="0"/>
                      <w:marBottom w:val="0"/>
                      <w:divBdr>
                        <w:top w:val="none" w:sz="0" w:space="0" w:color="auto"/>
                        <w:left w:val="none" w:sz="0" w:space="0" w:color="auto"/>
                        <w:bottom w:val="none" w:sz="0" w:space="0" w:color="auto"/>
                        <w:right w:val="none" w:sz="0" w:space="0" w:color="auto"/>
                      </w:divBdr>
                    </w:div>
                  </w:divsChild>
                </w:div>
                <w:div w:id="1575823578">
                  <w:marLeft w:val="0"/>
                  <w:marRight w:val="0"/>
                  <w:marTop w:val="0"/>
                  <w:marBottom w:val="0"/>
                  <w:divBdr>
                    <w:top w:val="single" w:sz="2" w:space="1" w:color="FFFFFF"/>
                    <w:left w:val="single" w:sz="2" w:space="12" w:color="FFFFFF"/>
                    <w:bottom w:val="single" w:sz="2" w:space="1" w:color="FFFFFF"/>
                    <w:right w:val="single" w:sz="2" w:space="4" w:color="FFFFFF"/>
                  </w:divBdr>
                  <w:divsChild>
                    <w:div w:id="153575593">
                      <w:marLeft w:val="0"/>
                      <w:marRight w:val="0"/>
                      <w:marTop w:val="0"/>
                      <w:marBottom w:val="0"/>
                      <w:divBdr>
                        <w:top w:val="none" w:sz="0" w:space="0" w:color="auto"/>
                        <w:left w:val="none" w:sz="0" w:space="0" w:color="auto"/>
                        <w:bottom w:val="none" w:sz="0" w:space="0" w:color="auto"/>
                        <w:right w:val="none" w:sz="0" w:space="0" w:color="auto"/>
                      </w:divBdr>
                    </w:div>
                  </w:divsChild>
                </w:div>
                <w:div w:id="181827319">
                  <w:marLeft w:val="0"/>
                  <w:marRight w:val="0"/>
                  <w:marTop w:val="0"/>
                  <w:marBottom w:val="0"/>
                  <w:divBdr>
                    <w:top w:val="single" w:sz="2" w:space="1" w:color="FFFFFF"/>
                    <w:left w:val="single" w:sz="2" w:space="12" w:color="FFFFFF"/>
                    <w:bottom w:val="single" w:sz="2" w:space="1" w:color="FFFFFF"/>
                    <w:right w:val="single" w:sz="2" w:space="4" w:color="FFFFFF"/>
                  </w:divBdr>
                  <w:divsChild>
                    <w:div w:id="1446122831">
                      <w:marLeft w:val="0"/>
                      <w:marRight w:val="0"/>
                      <w:marTop w:val="0"/>
                      <w:marBottom w:val="0"/>
                      <w:divBdr>
                        <w:top w:val="none" w:sz="0" w:space="0" w:color="auto"/>
                        <w:left w:val="none" w:sz="0" w:space="0" w:color="auto"/>
                        <w:bottom w:val="none" w:sz="0" w:space="0" w:color="auto"/>
                        <w:right w:val="none" w:sz="0" w:space="0" w:color="auto"/>
                      </w:divBdr>
                    </w:div>
                  </w:divsChild>
                </w:div>
                <w:div w:id="1176310979">
                  <w:marLeft w:val="0"/>
                  <w:marRight w:val="0"/>
                  <w:marTop w:val="0"/>
                  <w:marBottom w:val="0"/>
                  <w:divBdr>
                    <w:top w:val="single" w:sz="2" w:space="1" w:color="FFFFFF"/>
                    <w:left w:val="single" w:sz="2" w:space="12" w:color="FFFFFF"/>
                    <w:bottom w:val="single" w:sz="2" w:space="1" w:color="FFFFFF"/>
                    <w:right w:val="single" w:sz="2" w:space="4" w:color="FFFFFF"/>
                  </w:divBdr>
                  <w:divsChild>
                    <w:div w:id="458912828">
                      <w:marLeft w:val="0"/>
                      <w:marRight w:val="0"/>
                      <w:marTop w:val="0"/>
                      <w:marBottom w:val="0"/>
                      <w:divBdr>
                        <w:top w:val="none" w:sz="0" w:space="0" w:color="auto"/>
                        <w:left w:val="none" w:sz="0" w:space="0" w:color="auto"/>
                        <w:bottom w:val="none" w:sz="0" w:space="0" w:color="auto"/>
                        <w:right w:val="none" w:sz="0" w:space="0" w:color="auto"/>
                      </w:divBdr>
                    </w:div>
                  </w:divsChild>
                </w:div>
                <w:div w:id="1376077774">
                  <w:marLeft w:val="0"/>
                  <w:marRight w:val="0"/>
                  <w:marTop w:val="0"/>
                  <w:marBottom w:val="0"/>
                  <w:divBdr>
                    <w:top w:val="single" w:sz="2" w:space="1" w:color="FFFFFF"/>
                    <w:left w:val="single" w:sz="2" w:space="12" w:color="FFFFFF"/>
                    <w:bottom w:val="single" w:sz="2" w:space="1" w:color="FFFFFF"/>
                    <w:right w:val="single" w:sz="2" w:space="4" w:color="FFFFFF"/>
                  </w:divBdr>
                  <w:divsChild>
                    <w:div w:id="320432624">
                      <w:marLeft w:val="0"/>
                      <w:marRight w:val="0"/>
                      <w:marTop w:val="0"/>
                      <w:marBottom w:val="0"/>
                      <w:divBdr>
                        <w:top w:val="none" w:sz="0" w:space="0" w:color="auto"/>
                        <w:left w:val="none" w:sz="0" w:space="0" w:color="auto"/>
                        <w:bottom w:val="none" w:sz="0" w:space="0" w:color="auto"/>
                        <w:right w:val="none" w:sz="0" w:space="0" w:color="auto"/>
                      </w:divBdr>
                    </w:div>
                  </w:divsChild>
                </w:div>
                <w:div w:id="1926646977">
                  <w:marLeft w:val="0"/>
                  <w:marRight w:val="0"/>
                  <w:marTop w:val="0"/>
                  <w:marBottom w:val="0"/>
                  <w:divBdr>
                    <w:top w:val="single" w:sz="2" w:space="1" w:color="FFFFFF"/>
                    <w:left w:val="single" w:sz="2" w:space="12" w:color="FFFFFF"/>
                    <w:bottom w:val="single" w:sz="2" w:space="1" w:color="FFFFFF"/>
                    <w:right w:val="single" w:sz="2" w:space="4" w:color="FFFFFF"/>
                  </w:divBdr>
                  <w:divsChild>
                    <w:div w:id="1472331929">
                      <w:marLeft w:val="0"/>
                      <w:marRight w:val="0"/>
                      <w:marTop w:val="0"/>
                      <w:marBottom w:val="0"/>
                      <w:divBdr>
                        <w:top w:val="none" w:sz="0" w:space="0" w:color="auto"/>
                        <w:left w:val="none" w:sz="0" w:space="0" w:color="auto"/>
                        <w:bottom w:val="none" w:sz="0" w:space="0" w:color="auto"/>
                        <w:right w:val="none" w:sz="0" w:space="0" w:color="auto"/>
                      </w:divBdr>
                    </w:div>
                  </w:divsChild>
                </w:div>
                <w:div w:id="2049911251">
                  <w:marLeft w:val="0"/>
                  <w:marRight w:val="0"/>
                  <w:marTop w:val="0"/>
                  <w:marBottom w:val="0"/>
                  <w:divBdr>
                    <w:top w:val="single" w:sz="2" w:space="1" w:color="FFFFFF"/>
                    <w:left w:val="single" w:sz="2" w:space="12" w:color="FFFFFF"/>
                    <w:bottom w:val="single" w:sz="2" w:space="1" w:color="FFFFFF"/>
                    <w:right w:val="single" w:sz="2" w:space="4" w:color="FFFFFF"/>
                  </w:divBdr>
                  <w:divsChild>
                    <w:div w:id="341517721">
                      <w:marLeft w:val="0"/>
                      <w:marRight w:val="0"/>
                      <w:marTop w:val="0"/>
                      <w:marBottom w:val="0"/>
                      <w:divBdr>
                        <w:top w:val="none" w:sz="0" w:space="0" w:color="auto"/>
                        <w:left w:val="none" w:sz="0" w:space="0" w:color="auto"/>
                        <w:bottom w:val="none" w:sz="0" w:space="0" w:color="auto"/>
                        <w:right w:val="none" w:sz="0" w:space="0" w:color="auto"/>
                      </w:divBdr>
                    </w:div>
                  </w:divsChild>
                </w:div>
                <w:div w:id="451020986">
                  <w:marLeft w:val="0"/>
                  <w:marRight w:val="0"/>
                  <w:marTop w:val="0"/>
                  <w:marBottom w:val="0"/>
                  <w:divBdr>
                    <w:top w:val="single" w:sz="2" w:space="1" w:color="FFFFFF"/>
                    <w:left w:val="single" w:sz="2" w:space="12" w:color="FFFFFF"/>
                    <w:bottom w:val="single" w:sz="2" w:space="4" w:color="FFFFFF"/>
                    <w:right w:val="single" w:sz="2" w:space="4" w:color="FFFFFF"/>
                  </w:divBdr>
                  <w:divsChild>
                    <w:div w:id="200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23550">
      <w:bodyDiv w:val="1"/>
      <w:marLeft w:val="0"/>
      <w:marRight w:val="0"/>
      <w:marTop w:val="0"/>
      <w:marBottom w:val="0"/>
      <w:divBdr>
        <w:top w:val="none" w:sz="0" w:space="0" w:color="auto"/>
        <w:left w:val="none" w:sz="0" w:space="0" w:color="auto"/>
        <w:bottom w:val="none" w:sz="0" w:space="0" w:color="auto"/>
        <w:right w:val="none" w:sz="0" w:space="0" w:color="auto"/>
      </w:divBdr>
      <w:divsChild>
        <w:div w:id="38820492">
          <w:marLeft w:val="0"/>
          <w:marRight w:val="0"/>
          <w:marTop w:val="0"/>
          <w:marBottom w:val="0"/>
          <w:divBdr>
            <w:top w:val="none" w:sz="0" w:space="0" w:color="auto"/>
            <w:left w:val="none" w:sz="0" w:space="0" w:color="auto"/>
            <w:bottom w:val="none" w:sz="0" w:space="0" w:color="auto"/>
            <w:right w:val="none" w:sz="0" w:space="0" w:color="auto"/>
          </w:divBdr>
        </w:div>
        <w:div w:id="1998458227">
          <w:marLeft w:val="0"/>
          <w:marRight w:val="0"/>
          <w:marTop w:val="0"/>
          <w:marBottom w:val="335"/>
          <w:divBdr>
            <w:top w:val="none" w:sz="0" w:space="0" w:color="auto"/>
            <w:left w:val="none" w:sz="0" w:space="0" w:color="auto"/>
            <w:bottom w:val="none" w:sz="0" w:space="0" w:color="auto"/>
            <w:right w:val="none" w:sz="0" w:space="0" w:color="auto"/>
          </w:divBdr>
          <w:divsChild>
            <w:div w:id="1974362329">
              <w:marLeft w:val="0"/>
              <w:marRight w:val="0"/>
              <w:marTop w:val="0"/>
              <w:marBottom w:val="0"/>
              <w:divBdr>
                <w:top w:val="none" w:sz="0" w:space="0" w:color="auto"/>
                <w:left w:val="none" w:sz="0" w:space="0" w:color="auto"/>
                <w:bottom w:val="none" w:sz="0" w:space="0" w:color="auto"/>
                <w:right w:val="none" w:sz="0" w:space="0" w:color="auto"/>
              </w:divBdr>
              <w:divsChild>
                <w:div w:id="436369510">
                  <w:marLeft w:val="0"/>
                  <w:marRight w:val="0"/>
                  <w:marTop w:val="0"/>
                  <w:marBottom w:val="0"/>
                  <w:divBdr>
                    <w:top w:val="single" w:sz="2" w:space="4" w:color="FFFFFF"/>
                    <w:left w:val="single" w:sz="2" w:space="12" w:color="FFFFFF"/>
                    <w:bottom w:val="single" w:sz="2" w:space="1" w:color="FFFFFF"/>
                    <w:right w:val="single" w:sz="2" w:space="4" w:color="FFFFFF"/>
                  </w:divBdr>
                  <w:divsChild>
                    <w:div w:id="232129126">
                      <w:marLeft w:val="0"/>
                      <w:marRight w:val="0"/>
                      <w:marTop w:val="0"/>
                      <w:marBottom w:val="0"/>
                      <w:divBdr>
                        <w:top w:val="none" w:sz="0" w:space="0" w:color="auto"/>
                        <w:left w:val="none" w:sz="0" w:space="0" w:color="auto"/>
                        <w:bottom w:val="none" w:sz="0" w:space="0" w:color="auto"/>
                        <w:right w:val="none" w:sz="0" w:space="0" w:color="auto"/>
                      </w:divBdr>
                    </w:div>
                  </w:divsChild>
                </w:div>
                <w:div w:id="2142376609">
                  <w:marLeft w:val="0"/>
                  <w:marRight w:val="0"/>
                  <w:marTop w:val="0"/>
                  <w:marBottom w:val="0"/>
                  <w:divBdr>
                    <w:top w:val="single" w:sz="2" w:space="1" w:color="FFFFFF"/>
                    <w:left w:val="single" w:sz="2" w:space="12" w:color="FFFFFF"/>
                    <w:bottom w:val="single" w:sz="2" w:space="1" w:color="FFFFFF"/>
                    <w:right w:val="single" w:sz="2" w:space="4" w:color="FFFFFF"/>
                  </w:divBdr>
                  <w:divsChild>
                    <w:div w:id="532688442">
                      <w:marLeft w:val="0"/>
                      <w:marRight w:val="0"/>
                      <w:marTop w:val="0"/>
                      <w:marBottom w:val="0"/>
                      <w:divBdr>
                        <w:top w:val="none" w:sz="0" w:space="0" w:color="auto"/>
                        <w:left w:val="none" w:sz="0" w:space="0" w:color="auto"/>
                        <w:bottom w:val="none" w:sz="0" w:space="0" w:color="auto"/>
                        <w:right w:val="none" w:sz="0" w:space="0" w:color="auto"/>
                      </w:divBdr>
                    </w:div>
                  </w:divsChild>
                </w:div>
                <w:div w:id="2089232185">
                  <w:marLeft w:val="0"/>
                  <w:marRight w:val="0"/>
                  <w:marTop w:val="0"/>
                  <w:marBottom w:val="0"/>
                  <w:divBdr>
                    <w:top w:val="single" w:sz="2" w:space="1" w:color="FFFFFF"/>
                    <w:left w:val="single" w:sz="2" w:space="12" w:color="FFFFFF"/>
                    <w:bottom w:val="single" w:sz="2" w:space="1" w:color="FFFFFF"/>
                    <w:right w:val="single" w:sz="2" w:space="4" w:color="FFFFFF"/>
                  </w:divBdr>
                  <w:divsChild>
                    <w:div w:id="706678978">
                      <w:marLeft w:val="0"/>
                      <w:marRight w:val="0"/>
                      <w:marTop w:val="0"/>
                      <w:marBottom w:val="0"/>
                      <w:divBdr>
                        <w:top w:val="none" w:sz="0" w:space="0" w:color="auto"/>
                        <w:left w:val="none" w:sz="0" w:space="0" w:color="auto"/>
                        <w:bottom w:val="none" w:sz="0" w:space="0" w:color="auto"/>
                        <w:right w:val="none" w:sz="0" w:space="0" w:color="auto"/>
                      </w:divBdr>
                    </w:div>
                  </w:divsChild>
                </w:div>
                <w:div w:id="1771005285">
                  <w:marLeft w:val="0"/>
                  <w:marRight w:val="0"/>
                  <w:marTop w:val="0"/>
                  <w:marBottom w:val="0"/>
                  <w:divBdr>
                    <w:top w:val="single" w:sz="2" w:space="1" w:color="FFFFFF"/>
                    <w:left w:val="single" w:sz="2" w:space="12" w:color="FFFFFF"/>
                    <w:bottom w:val="single" w:sz="2" w:space="1" w:color="FFFFFF"/>
                    <w:right w:val="single" w:sz="2" w:space="4" w:color="FFFFFF"/>
                  </w:divBdr>
                  <w:divsChild>
                    <w:div w:id="941382462">
                      <w:marLeft w:val="0"/>
                      <w:marRight w:val="0"/>
                      <w:marTop w:val="0"/>
                      <w:marBottom w:val="0"/>
                      <w:divBdr>
                        <w:top w:val="none" w:sz="0" w:space="0" w:color="auto"/>
                        <w:left w:val="none" w:sz="0" w:space="0" w:color="auto"/>
                        <w:bottom w:val="none" w:sz="0" w:space="0" w:color="auto"/>
                        <w:right w:val="none" w:sz="0" w:space="0" w:color="auto"/>
                      </w:divBdr>
                    </w:div>
                  </w:divsChild>
                </w:div>
                <w:div w:id="55014292">
                  <w:marLeft w:val="0"/>
                  <w:marRight w:val="0"/>
                  <w:marTop w:val="0"/>
                  <w:marBottom w:val="0"/>
                  <w:divBdr>
                    <w:top w:val="single" w:sz="2" w:space="1" w:color="FFFFFF"/>
                    <w:left w:val="single" w:sz="2" w:space="12" w:color="FFFFFF"/>
                    <w:bottom w:val="single" w:sz="2" w:space="1" w:color="FFFFFF"/>
                    <w:right w:val="single" w:sz="2" w:space="4" w:color="FFFFFF"/>
                  </w:divBdr>
                  <w:divsChild>
                    <w:div w:id="146366931">
                      <w:marLeft w:val="0"/>
                      <w:marRight w:val="0"/>
                      <w:marTop w:val="0"/>
                      <w:marBottom w:val="0"/>
                      <w:divBdr>
                        <w:top w:val="none" w:sz="0" w:space="0" w:color="auto"/>
                        <w:left w:val="none" w:sz="0" w:space="0" w:color="auto"/>
                        <w:bottom w:val="none" w:sz="0" w:space="0" w:color="auto"/>
                        <w:right w:val="none" w:sz="0" w:space="0" w:color="auto"/>
                      </w:divBdr>
                    </w:div>
                  </w:divsChild>
                </w:div>
                <w:div w:id="1321542372">
                  <w:marLeft w:val="0"/>
                  <w:marRight w:val="0"/>
                  <w:marTop w:val="0"/>
                  <w:marBottom w:val="0"/>
                  <w:divBdr>
                    <w:top w:val="single" w:sz="2" w:space="1" w:color="FFFFFF"/>
                    <w:left w:val="single" w:sz="2" w:space="12" w:color="FFFFFF"/>
                    <w:bottom w:val="single" w:sz="2" w:space="1" w:color="FFFFFF"/>
                    <w:right w:val="single" w:sz="2" w:space="4" w:color="FFFFFF"/>
                  </w:divBdr>
                  <w:divsChild>
                    <w:div w:id="295066312">
                      <w:marLeft w:val="0"/>
                      <w:marRight w:val="0"/>
                      <w:marTop w:val="0"/>
                      <w:marBottom w:val="0"/>
                      <w:divBdr>
                        <w:top w:val="none" w:sz="0" w:space="0" w:color="auto"/>
                        <w:left w:val="none" w:sz="0" w:space="0" w:color="auto"/>
                        <w:bottom w:val="none" w:sz="0" w:space="0" w:color="auto"/>
                        <w:right w:val="none" w:sz="0" w:space="0" w:color="auto"/>
                      </w:divBdr>
                    </w:div>
                  </w:divsChild>
                </w:div>
                <w:div w:id="493494164">
                  <w:marLeft w:val="0"/>
                  <w:marRight w:val="0"/>
                  <w:marTop w:val="0"/>
                  <w:marBottom w:val="0"/>
                  <w:divBdr>
                    <w:top w:val="single" w:sz="2" w:space="1" w:color="FFFFFF"/>
                    <w:left w:val="single" w:sz="2" w:space="12" w:color="FFFFFF"/>
                    <w:bottom w:val="single" w:sz="2" w:space="1" w:color="FFFFFF"/>
                    <w:right w:val="single" w:sz="2" w:space="4" w:color="FFFFFF"/>
                  </w:divBdr>
                  <w:divsChild>
                    <w:div w:id="333336379">
                      <w:marLeft w:val="0"/>
                      <w:marRight w:val="0"/>
                      <w:marTop w:val="0"/>
                      <w:marBottom w:val="0"/>
                      <w:divBdr>
                        <w:top w:val="none" w:sz="0" w:space="0" w:color="auto"/>
                        <w:left w:val="none" w:sz="0" w:space="0" w:color="auto"/>
                        <w:bottom w:val="none" w:sz="0" w:space="0" w:color="auto"/>
                        <w:right w:val="none" w:sz="0" w:space="0" w:color="auto"/>
                      </w:divBdr>
                    </w:div>
                  </w:divsChild>
                </w:div>
                <w:div w:id="1229730295">
                  <w:marLeft w:val="0"/>
                  <w:marRight w:val="0"/>
                  <w:marTop w:val="0"/>
                  <w:marBottom w:val="0"/>
                  <w:divBdr>
                    <w:top w:val="single" w:sz="2" w:space="1" w:color="FFFFFF"/>
                    <w:left w:val="single" w:sz="2" w:space="12" w:color="FFFFFF"/>
                    <w:bottom w:val="single" w:sz="2" w:space="1" w:color="FFFFFF"/>
                    <w:right w:val="single" w:sz="2" w:space="4" w:color="FFFFFF"/>
                  </w:divBdr>
                  <w:divsChild>
                    <w:div w:id="1874993690">
                      <w:marLeft w:val="0"/>
                      <w:marRight w:val="0"/>
                      <w:marTop w:val="0"/>
                      <w:marBottom w:val="0"/>
                      <w:divBdr>
                        <w:top w:val="none" w:sz="0" w:space="0" w:color="auto"/>
                        <w:left w:val="none" w:sz="0" w:space="0" w:color="auto"/>
                        <w:bottom w:val="none" w:sz="0" w:space="0" w:color="auto"/>
                        <w:right w:val="none" w:sz="0" w:space="0" w:color="auto"/>
                      </w:divBdr>
                    </w:div>
                  </w:divsChild>
                </w:div>
                <w:div w:id="1200704895">
                  <w:marLeft w:val="0"/>
                  <w:marRight w:val="0"/>
                  <w:marTop w:val="0"/>
                  <w:marBottom w:val="0"/>
                  <w:divBdr>
                    <w:top w:val="single" w:sz="2" w:space="1" w:color="FFFFFF"/>
                    <w:left w:val="single" w:sz="2" w:space="12" w:color="FFFFFF"/>
                    <w:bottom w:val="single" w:sz="2" w:space="1" w:color="FFFFFF"/>
                    <w:right w:val="single" w:sz="2" w:space="4" w:color="FFFFFF"/>
                  </w:divBdr>
                  <w:divsChild>
                    <w:div w:id="2025083184">
                      <w:marLeft w:val="0"/>
                      <w:marRight w:val="0"/>
                      <w:marTop w:val="0"/>
                      <w:marBottom w:val="0"/>
                      <w:divBdr>
                        <w:top w:val="none" w:sz="0" w:space="0" w:color="auto"/>
                        <w:left w:val="none" w:sz="0" w:space="0" w:color="auto"/>
                        <w:bottom w:val="none" w:sz="0" w:space="0" w:color="auto"/>
                        <w:right w:val="none" w:sz="0" w:space="0" w:color="auto"/>
                      </w:divBdr>
                    </w:div>
                  </w:divsChild>
                </w:div>
                <w:div w:id="533544807">
                  <w:marLeft w:val="0"/>
                  <w:marRight w:val="0"/>
                  <w:marTop w:val="0"/>
                  <w:marBottom w:val="0"/>
                  <w:divBdr>
                    <w:top w:val="single" w:sz="2" w:space="1" w:color="FFFFFF"/>
                    <w:left w:val="single" w:sz="2" w:space="12" w:color="FFFFFF"/>
                    <w:bottom w:val="single" w:sz="2" w:space="1" w:color="FFFFFF"/>
                    <w:right w:val="single" w:sz="2" w:space="4" w:color="FFFFFF"/>
                  </w:divBdr>
                  <w:divsChild>
                    <w:div w:id="222913110">
                      <w:marLeft w:val="0"/>
                      <w:marRight w:val="0"/>
                      <w:marTop w:val="0"/>
                      <w:marBottom w:val="0"/>
                      <w:divBdr>
                        <w:top w:val="none" w:sz="0" w:space="0" w:color="auto"/>
                        <w:left w:val="none" w:sz="0" w:space="0" w:color="auto"/>
                        <w:bottom w:val="none" w:sz="0" w:space="0" w:color="auto"/>
                        <w:right w:val="none" w:sz="0" w:space="0" w:color="auto"/>
                      </w:divBdr>
                    </w:div>
                  </w:divsChild>
                </w:div>
                <w:div w:id="1276135798">
                  <w:marLeft w:val="0"/>
                  <w:marRight w:val="0"/>
                  <w:marTop w:val="0"/>
                  <w:marBottom w:val="0"/>
                  <w:divBdr>
                    <w:top w:val="single" w:sz="2" w:space="1" w:color="FFFFFF"/>
                    <w:left w:val="single" w:sz="2" w:space="12" w:color="FFFFFF"/>
                    <w:bottom w:val="single" w:sz="2" w:space="1" w:color="FFFFFF"/>
                    <w:right w:val="single" w:sz="2" w:space="4" w:color="FFFFFF"/>
                  </w:divBdr>
                  <w:divsChild>
                    <w:div w:id="2100825678">
                      <w:marLeft w:val="0"/>
                      <w:marRight w:val="0"/>
                      <w:marTop w:val="0"/>
                      <w:marBottom w:val="0"/>
                      <w:divBdr>
                        <w:top w:val="none" w:sz="0" w:space="0" w:color="auto"/>
                        <w:left w:val="none" w:sz="0" w:space="0" w:color="auto"/>
                        <w:bottom w:val="none" w:sz="0" w:space="0" w:color="auto"/>
                        <w:right w:val="none" w:sz="0" w:space="0" w:color="auto"/>
                      </w:divBdr>
                    </w:div>
                  </w:divsChild>
                </w:div>
                <w:div w:id="458493913">
                  <w:marLeft w:val="0"/>
                  <w:marRight w:val="0"/>
                  <w:marTop w:val="0"/>
                  <w:marBottom w:val="0"/>
                  <w:divBdr>
                    <w:top w:val="single" w:sz="2" w:space="1" w:color="FFFFFF"/>
                    <w:left w:val="single" w:sz="2" w:space="12" w:color="FFFFFF"/>
                    <w:bottom w:val="single" w:sz="2" w:space="1" w:color="FFFFFF"/>
                    <w:right w:val="single" w:sz="2" w:space="4" w:color="FFFFFF"/>
                  </w:divBdr>
                  <w:divsChild>
                    <w:div w:id="1526558909">
                      <w:marLeft w:val="0"/>
                      <w:marRight w:val="0"/>
                      <w:marTop w:val="0"/>
                      <w:marBottom w:val="0"/>
                      <w:divBdr>
                        <w:top w:val="none" w:sz="0" w:space="0" w:color="auto"/>
                        <w:left w:val="none" w:sz="0" w:space="0" w:color="auto"/>
                        <w:bottom w:val="none" w:sz="0" w:space="0" w:color="auto"/>
                        <w:right w:val="none" w:sz="0" w:space="0" w:color="auto"/>
                      </w:divBdr>
                    </w:div>
                  </w:divsChild>
                </w:div>
                <w:div w:id="557939142">
                  <w:marLeft w:val="0"/>
                  <w:marRight w:val="0"/>
                  <w:marTop w:val="0"/>
                  <w:marBottom w:val="0"/>
                  <w:divBdr>
                    <w:top w:val="single" w:sz="2" w:space="1" w:color="FFFFFF"/>
                    <w:left w:val="single" w:sz="2" w:space="12" w:color="FFFFFF"/>
                    <w:bottom w:val="single" w:sz="2" w:space="1" w:color="FFFFFF"/>
                    <w:right w:val="single" w:sz="2" w:space="4" w:color="FFFFFF"/>
                  </w:divBdr>
                  <w:divsChild>
                    <w:div w:id="177040739">
                      <w:marLeft w:val="0"/>
                      <w:marRight w:val="0"/>
                      <w:marTop w:val="0"/>
                      <w:marBottom w:val="0"/>
                      <w:divBdr>
                        <w:top w:val="none" w:sz="0" w:space="0" w:color="auto"/>
                        <w:left w:val="none" w:sz="0" w:space="0" w:color="auto"/>
                        <w:bottom w:val="none" w:sz="0" w:space="0" w:color="auto"/>
                        <w:right w:val="none" w:sz="0" w:space="0" w:color="auto"/>
                      </w:divBdr>
                    </w:div>
                  </w:divsChild>
                </w:div>
                <w:div w:id="16658684">
                  <w:marLeft w:val="0"/>
                  <w:marRight w:val="0"/>
                  <w:marTop w:val="0"/>
                  <w:marBottom w:val="0"/>
                  <w:divBdr>
                    <w:top w:val="single" w:sz="2" w:space="1" w:color="FFFFFF"/>
                    <w:left w:val="single" w:sz="2" w:space="12" w:color="FFFFFF"/>
                    <w:bottom w:val="single" w:sz="2" w:space="1" w:color="FFFFFF"/>
                    <w:right w:val="single" w:sz="2" w:space="4" w:color="FFFFFF"/>
                  </w:divBdr>
                  <w:divsChild>
                    <w:div w:id="1596473405">
                      <w:marLeft w:val="0"/>
                      <w:marRight w:val="0"/>
                      <w:marTop w:val="0"/>
                      <w:marBottom w:val="0"/>
                      <w:divBdr>
                        <w:top w:val="none" w:sz="0" w:space="0" w:color="auto"/>
                        <w:left w:val="none" w:sz="0" w:space="0" w:color="auto"/>
                        <w:bottom w:val="none" w:sz="0" w:space="0" w:color="auto"/>
                        <w:right w:val="none" w:sz="0" w:space="0" w:color="auto"/>
                      </w:divBdr>
                    </w:div>
                  </w:divsChild>
                </w:div>
                <w:div w:id="1067845996">
                  <w:marLeft w:val="0"/>
                  <w:marRight w:val="0"/>
                  <w:marTop w:val="0"/>
                  <w:marBottom w:val="0"/>
                  <w:divBdr>
                    <w:top w:val="single" w:sz="2" w:space="1" w:color="FFFFFF"/>
                    <w:left w:val="single" w:sz="2" w:space="12" w:color="FFFFFF"/>
                    <w:bottom w:val="single" w:sz="2" w:space="1" w:color="FFFFFF"/>
                    <w:right w:val="single" w:sz="2" w:space="4" w:color="FFFFFF"/>
                  </w:divBdr>
                  <w:divsChild>
                    <w:div w:id="951399573">
                      <w:marLeft w:val="0"/>
                      <w:marRight w:val="0"/>
                      <w:marTop w:val="0"/>
                      <w:marBottom w:val="0"/>
                      <w:divBdr>
                        <w:top w:val="none" w:sz="0" w:space="0" w:color="auto"/>
                        <w:left w:val="none" w:sz="0" w:space="0" w:color="auto"/>
                        <w:bottom w:val="none" w:sz="0" w:space="0" w:color="auto"/>
                        <w:right w:val="none" w:sz="0" w:space="0" w:color="auto"/>
                      </w:divBdr>
                    </w:div>
                  </w:divsChild>
                </w:div>
                <w:div w:id="370418874">
                  <w:marLeft w:val="0"/>
                  <w:marRight w:val="0"/>
                  <w:marTop w:val="0"/>
                  <w:marBottom w:val="0"/>
                  <w:divBdr>
                    <w:top w:val="single" w:sz="2" w:space="1" w:color="FFFFFF"/>
                    <w:left w:val="single" w:sz="2" w:space="12" w:color="FFFFFF"/>
                    <w:bottom w:val="single" w:sz="2" w:space="1" w:color="FFFFFF"/>
                    <w:right w:val="single" w:sz="2" w:space="4" w:color="FFFFFF"/>
                  </w:divBdr>
                  <w:divsChild>
                    <w:div w:id="112864860">
                      <w:marLeft w:val="0"/>
                      <w:marRight w:val="0"/>
                      <w:marTop w:val="0"/>
                      <w:marBottom w:val="0"/>
                      <w:divBdr>
                        <w:top w:val="none" w:sz="0" w:space="0" w:color="auto"/>
                        <w:left w:val="none" w:sz="0" w:space="0" w:color="auto"/>
                        <w:bottom w:val="none" w:sz="0" w:space="0" w:color="auto"/>
                        <w:right w:val="none" w:sz="0" w:space="0" w:color="auto"/>
                      </w:divBdr>
                    </w:div>
                  </w:divsChild>
                </w:div>
                <w:div w:id="47580872">
                  <w:marLeft w:val="0"/>
                  <w:marRight w:val="0"/>
                  <w:marTop w:val="0"/>
                  <w:marBottom w:val="0"/>
                  <w:divBdr>
                    <w:top w:val="single" w:sz="2" w:space="1" w:color="FFFFFF"/>
                    <w:left w:val="single" w:sz="2" w:space="12" w:color="FFFFFF"/>
                    <w:bottom w:val="single" w:sz="2" w:space="1" w:color="FFFFFF"/>
                    <w:right w:val="single" w:sz="2" w:space="4" w:color="FFFFFF"/>
                  </w:divBdr>
                  <w:divsChild>
                    <w:div w:id="2022202411">
                      <w:marLeft w:val="0"/>
                      <w:marRight w:val="0"/>
                      <w:marTop w:val="0"/>
                      <w:marBottom w:val="0"/>
                      <w:divBdr>
                        <w:top w:val="none" w:sz="0" w:space="0" w:color="auto"/>
                        <w:left w:val="none" w:sz="0" w:space="0" w:color="auto"/>
                        <w:bottom w:val="none" w:sz="0" w:space="0" w:color="auto"/>
                        <w:right w:val="none" w:sz="0" w:space="0" w:color="auto"/>
                      </w:divBdr>
                    </w:div>
                  </w:divsChild>
                </w:div>
                <w:div w:id="2114743419">
                  <w:marLeft w:val="0"/>
                  <w:marRight w:val="0"/>
                  <w:marTop w:val="0"/>
                  <w:marBottom w:val="0"/>
                  <w:divBdr>
                    <w:top w:val="single" w:sz="2" w:space="1" w:color="FFFFFF"/>
                    <w:left w:val="single" w:sz="2" w:space="12" w:color="FFFFFF"/>
                    <w:bottom w:val="single" w:sz="2" w:space="1" w:color="FFFFFF"/>
                    <w:right w:val="single" w:sz="2" w:space="4" w:color="FFFFFF"/>
                  </w:divBdr>
                  <w:divsChild>
                    <w:div w:id="545023350">
                      <w:marLeft w:val="0"/>
                      <w:marRight w:val="0"/>
                      <w:marTop w:val="0"/>
                      <w:marBottom w:val="0"/>
                      <w:divBdr>
                        <w:top w:val="none" w:sz="0" w:space="0" w:color="auto"/>
                        <w:left w:val="none" w:sz="0" w:space="0" w:color="auto"/>
                        <w:bottom w:val="none" w:sz="0" w:space="0" w:color="auto"/>
                        <w:right w:val="none" w:sz="0" w:space="0" w:color="auto"/>
                      </w:divBdr>
                    </w:div>
                  </w:divsChild>
                </w:div>
                <w:div w:id="51851621">
                  <w:marLeft w:val="0"/>
                  <w:marRight w:val="0"/>
                  <w:marTop w:val="0"/>
                  <w:marBottom w:val="0"/>
                  <w:divBdr>
                    <w:top w:val="single" w:sz="2" w:space="1" w:color="FFFFFF"/>
                    <w:left w:val="single" w:sz="2" w:space="12" w:color="FFFFFF"/>
                    <w:bottom w:val="single" w:sz="2" w:space="1" w:color="FFFFFF"/>
                    <w:right w:val="single" w:sz="2" w:space="4" w:color="FFFFFF"/>
                  </w:divBdr>
                  <w:divsChild>
                    <w:div w:id="1694770479">
                      <w:marLeft w:val="0"/>
                      <w:marRight w:val="0"/>
                      <w:marTop w:val="0"/>
                      <w:marBottom w:val="0"/>
                      <w:divBdr>
                        <w:top w:val="none" w:sz="0" w:space="0" w:color="auto"/>
                        <w:left w:val="none" w:sz="0" w:space="0" w:color="auto"/>
                        <w:bottom w:val="none" w:sz="0" w:space="0" w:color="auto"/>
                        <w:right w:val="none" w:sz="0" w:space="0" w:color="auto"/>
                      </w:divBdr>
                    </w:div>
                  </w:divsChild>
                </w:div>
                <w:div w:id="90585691">
                  <w:marLeft w:val="0"/>
                  <w:marRight w:val="0"/>
                  <w:marTop w:val="0"/>
                  <w:marBottom w:val="0"/>
                  <w:divBdr>
                    <w:top w:val="single" w:sz="2" w:space="1" w:color="FFFFFF"/>
                    <w:left w:val="single" w:sz="2" w:space="12" w:color="FFFFFF"/>
                    <w:bottom w:val="single" w:sz="2" w:space="1" w:color="FFFFFF"/>
                    <w:right w:val="single" w:sz="2" w:space="4" w:color="FFFFFF"/>
                  </w:divBdr>
                  <w:divsChild>
                    <w:div w:id="362637086">
                      <w:marLeft w:val="0"/>
                      <w:marRight w:val="0"/>
                      <w:marTop w:val="0"/>
                      <w:marBottom w:val="0"/>
                      <w:divBdr>
                        <w:top w:val="none" w:sz="0" w:space="0" w:color="auto"/>
                        <w:left w:val="none" w:sz="0" w:space="0" w:color="auto"/>
                        <w:bottom w:val="none" w:sz="0" w:space="0" w:color="auto"/>
                        <w:right w:val="none" w:sz="0" w:space="0" w:color="auto"/>
                      </w:divBdr>
                    </w:div>
                  </w:divsChild>
                </w:div>
                <w:div w:id="331841118">
                  <w:marLeft w:val="0"/>
                  <w:marRight w:val="0"/>
                  <w:marTop w:val="0"/>
                  <w:marBottom w:val="0"/>
                  <w:divBdr>
                    <w:top w:val="single" w:sz="2" w:space="1" w:color="FFFFFF"/>
                    <w:left w:val="single" w:sz="2" w:space="12" w:color="FFFFFF"/>
                    <w:bottom w:val="single" w:sz="2" w:space="1" w:color="FFFFFF"/>
                    <w:right w:val="single" w:sz="2" w:space="4" w:color="FFFFFF"/>
                  </w:divBdr>
                  <w:divsChild>
                    <w:div w:id="1432243266">
                      <w:marLeft w:val="0"/>
                      <w:marRight w:val="0"/>
                      <w:marTop w:val="0"/>
                      <w:marBottom w:val="0"/>
                      <w:divBdr>
                        <w:top w:val="none" w:sz="0" w:space="0" w:color="auto"/>
                        <w:left w:val="none" w:sz="0" w:space="0" w:color="auto"/>
                        <w:bottom w:val="none" w:sz="0" w:space="0" w:color="auto"/>
                        <w:right w:val="none" w:sz="0" w:space="0" w:color="auto"/>
                      </w:divBdr>
                    </w:div>
                  </w:divsChild>
                </w:div>
                <w:div w:id="1564440809">
                  <w:marLeft w:val="0"/>
                  <w:marRight w:val="0"/>
                  <w:marTop w:val="0"/>
                  <w:marBottom w:val="0"/>
                  <w:divBdr>
                    <w:top w:val="single" w:sz="2" w:space="1" w:color="FFFFFF"/>
                    <w:left w:val="single" w:sz="2" w:space="12" w:color="FFFFFF"/>
                    <w:bottom w:val="single" w:sz="2" w:space="1" w:color="FFFFFF"/>
                    <w:right w:val="single" w:sz="2" w:space="4" w:color="FFFFFF"/>
                  </w:divBdr>
                  <w:divsChild>
                    <w:div w:id="444010022">
                      <w:marLeft w:val="0"/>
                      <w:marRight w:val="0"/>
                      <w:marTop w:val="0"/>
                      <w:marBottom w:val="0"/>
                      <w:divBdr>
                        <w:top w:val="none" w:sz="0" w:space="0" w:color="auto"/>
                        <w:left w:val="none" w:sz="0" w:space="0" w:color="auto"/>
                        <w:bottom w:val="none" w:sz="0" w:space="0" w:color="auto"/>
                        <w:right w:val="none" w:sz="0" w:space="0" w:color="auto"/>
                      </w:divBdr>
                    </w:div>
                  </w:divsChild>
                </w:div>
                <w:div w:id="1172260410">
                  <w:marLeft w:val="0"/>
                  <w:marRight w:val="0"/>
                  <w:marTop w:val="0"/>
                  <w:marBottom w:val="0"/>
                  <w:divBdr>
                    <w:top w:val="single" w:sz="2" w:space="1" w:color="FFFFFF"/>
                    <w:left w:val="single" w:sz="2" w:space="12" w:color="FFFFFF"/>
                    <w:bottom w:val="single" w:sz="2" w:space="1" w:color="FFFFFF"/>
                    <w:right w:val="single" w:sz="2" w:space="4" w:color="FFFFFF"/>
                  </w:divBdr>
                  <w:divsChild>
                    <w:div w:id="593898250">
                      <w:marLeft w:val="0"/>
                      <w:marRight w:val="0"/>
                      <w:marTop w:val="0"/>
                      <w:marBottom w:val="0"/>
                      <w:divBdr>
                        <w:top w:val="none" w:sz="0" w:space="0" w:color="auto"/>
                        <w:left w:val="none" w:sz="0" w:space="0" w:color="auto"/>
                        <w:bottom w:val="none" w:sz="0" w:space="0" w:color="auto"/>
                        <w:right w:val="none" w:sz="0" w:space="0" w:color="auto"/>
                      </w:divBdr>
                    </w:div>
                  </w:divsChild>
                </w:div>
                <w:div w:id="1927808197">
                  <w:marLeft w:val="0"/>
                  <w:marRight w:val="0"/>
                  <w:marTop w:val="0"/>
                  <w:marBottom w:val="0"/>
                  <w:divBdr>
                    <w:top w:val="single" w:sz="2" w:space="1" w:color="FFFFFF"/>
                    <w:left w:val="single" w:sz="2" w:space="12" w:color="FFFFFF"/>
                    <w:bottom w:val="single" w:sz="2" w:space="1" w:color="FFFFFF"/>
                    <w:right w:val="single" w:sz="2" w:space="4" w:color="FFFFFF"/>
                  </w:divBdr>
                  <w:divsChild>
                    <w:div w:id="1303583105">
                      <w:marLeft w:val="0"/>
                      <w:marRight w:val="0"/>
                      <w:marTop w:val="0"/>
                      <w:marBottom w:val="0"/>
                      <w:divBdr>
                        <w:top w:val="none" w:sz="0" w:space="0" w:color="auto"/>
                        <w:left w:val="none" w:sz="0" w:space="0" w:color="auto"/>
                        <w:bottom w:val="none" w:sz="0" w:space="0" w:color="auto"/>
                        <w:right w:val="none" w:sz="0" w:space="0" w:color="auto"/>
                      </w:divBdr>
                    </w:div>
                  </w:divsChild>
                </w:div>
                <w:div w:id="369038702">
                  <w:marLeft w:val="0"/>
                  <w:marRight w:val="0"/>
                  <w:marTop w:val="0"/>
                  <w:marBottom w:val="0"/>
                  <w:divBdr>
                    <w:top w:val="single" w:sz="2" w:space="1" w:color="FFFFFF"/>
                    <w:left w:val="single" w:sz="2" w:space="12" w:color="FFFFFF"/>
                    <w:bottom w:val="single" w:sz="2" w:space="1" w:color="FFFFFF"/>
                    <w:right w:val="single" w:sz="2" w:space="4" w:color="FFFFFF"/>
                  </w:divBdr>
                  <w:divsChild>
                    <w:div w:id="2108577425">
                      <w:marLeft w:val="0"/>
                      <w:marRight w:val="0"/>
                      <w:marTop w:val="0"/>
                      <w:marBottom w:val="0"/>
                      <w:divBdr>
                        <w:top w:val="none" w:sz="0" w:space="0" w:color="auto"/>
                        <w:left w:val="none" w:sz="0" w:space="0" w:color="auto"/>
                        <w:bottom w:val="none" w:sz="0" w:space="0" w:color="auto"/>
                        <w:right w:val="none" w:sz="0" w:space="0" w:color="auto"/>
                      </w:divBdr>
                    </w:div>
                  </w:divsChild>
                </w:div>
                <w:div w:id="1615794611">
                  <w:marLeft w:val="0"/>
                  <w:marRight w:val="0"/>
                  <w:marTop w:val="0"/>
                  <w:marBottom w:val="0"/>
                  <w:divBdr>
                    <w:top w:val="single" w:sz="2" w:space="1" w:color="FFFFFF"/>
                    <w:left w:val="single" w:sz="2" w:space="12" w:color="FFFFFF"/>
                    <w:bottom w:val="single" w:sz="2" w:space="1" w:color="FFFFFF"/>
                    <w:right w:val="single" w:sz="2" w:space="4" w:color="FFFFFF"/>
                  </w:divBdr>
                  <w:divsChild>
                    <w:div w:id="454832327">
                      <w:marLeft w:val="0"/>
                      <w:marRight w:val="0"/>
                      <w:marTop w:val="0"/>
                      <w:marBottom w:val="0"/>
                      <w:divBdr>
                        <w:top w:val="none" w:sz="0" w:space="0" w:color="auto"/>
                        <w:left w:val="none" w:sz="0" w:space="0" w:color="auto"/>
                        <w:bottom w:val="none" w:sz="0" w:space="0" w:color="auto"/>
                        <w:right w:val="none" w:sz="0" w:space="0" w:color="auto"/>
                      </w:divBdr>
                    </w:div>
                  </w:divsChild>
                </w:div>
                <w:div w:id="367682711">
                  <w:marLeft w:val="0"/>
                  <w:marRight w:val="0"/>
                  <w:marTop w:val="0"/>
                  <w:marBottom w:val="0"/>
                  <w:divBdr>
                    <w:top w:val="single" w:sz="2" w:space="1" w:color="FFFFFF"/>
                    <w:left w:val="single" w:sz="2" w:space="12" w:color="FFFFFF"/>
                    <w:bottom w:val="single" w:sz="2" w:space="1" w:color="FFFFFF"/>
                    <w:right w:val="single" w:sz="2" w:space="4" w:color="FFFFFF"/>
                  </w:divBdr>
                  <w:divsChild>
                    <w:div w:id="2090274430">
                      <w:marLeft w:val="0"/>
                      <w:marRight w:val="0"/>
                      <w:marTop w:val="0"/>
                      <w:marBottom w:val="0"/>
                      <w:divBdr>
                        <w:top w:val="none" w:sz="0" w:space="0" w:color="auto"/>
                        <w:left w:val="none" w:sz="0" w:space="0" w:color="auto"/>
                        <w:bottom w:val="none" w:sz="0" w:space="0" w:color="auto"/>
                        <w:right w:val="none" w:sz="0" w:space="0" w:color="auto"/>
                      </w:divBdr>
                    </w:div>
                  </w:divsChild>
                </w:div>
                <w:div w:id="1380669184">
                  <w:marLeft w:val="0"/>
                  <w:marRight w:val="0"/>
                  <w:marTop w:val="0"/>
                  <w:marBottom w:val="0"/>
                  <w:divBdr>
                    <w:top w:val="single" w:sz="2" w:space="1" w:color="FFFFFF"/>
                    <w:left w:val="single" w:sz="2" w:space="12" w:color="FFFFFF"/>
                    <w:bottom w:val="single" w:sz="2" w:space="1" w:color="FFFFFF"/>
                    <w:right w:val="single" w:sz="2" w:space="4" w:color="FFFFFF"/>
                  </w:divBdr>
                  <w:divsChild>
                    <w:div w:id="454712442">
                      <w:marLeft w:val="0"/>
                      <w:marRight w:val="0"/>
                      <w:marTop w:val="0"/>
                      <w:marBottom w:val="0"/>
                      <w:divBdr>
                        <w:top w:val="none" w:sz="0" w:space="0" w:color="auto"/>
                        <w:left w:val="none" w:sz="0" w:space="0" w:color="auto"/>
                        <w:bottom w:val="none" w:sz="0" w:space="0" w:color="auto"/>
                        <w:right w:val="none" w:sz="0" w:space="0" w:color="auto"/>
                      </w:divBdr>
                    </w:div>
                  </w:divsChild>
                </w:div>
                <w:div w:id="2094277726">
                  <w:marLeft w:val="0"/>
                  <w:marRight w:val="0"/>
                  <w:marTop w:val="0"/>
                  <w:marBottom w:val="0"/>
                  <w:divBdr>
                    <w:top w:val="single" w:sz="2" w:space="1" w:color="FFFFFF"/>
                    <w:left w:val="single" w:sz="2" w:space="12" w:color="FFFFFF"/>
                    <w:bottom w:val="single" w:sz="2" w:space="1" w:color="FFFFFF"/>
                    <w:right w:val="single" w:sz="2" w:space="4" w:color="FFFFFF"/>
                  </w:divBdr>
                  <w:divsChild>
                    <w:div w:id="711928521">
                      <w:marLeft w:val="0"/>
                      <w:marRight w:val="0"/>
                      <w:marTop w:val="0"/>
                      <w:marBottom w:val="0"/>
                      <w:divBdr>
                        <w:top w:val="none" w:sz="0" w:space="0" w:color="auto"/>
                        <w:left w:val="none" w:sz="0" w:space="0" w:color="auto"/>
                        <w:bottom w:val="none" w:sz="0" w:space="0" w:color="auto"/>
                        <w:right w:val="none" w:sz="0" w:space="0" w:color="auto"/>
                      </w:divBdr>
                    </w:div>
                  </w:divsChild>
                </w:div>
                <w:div w:id="1540629305">
                  <w:marLeft w:val="0"/>
                  <w:marRight w:val="0"/>
                  <w:marTop w:val="0"/>
                  <w:marBottom w:val="0"/>
                  <w:divBdr>
                    <w:top w:val="single" w:sz="2" w:space="1" w:color="FFFFFF"/>
                    <w:left w:val="single" w:sz="2" w:space="12" w:color="FFFFFF"/>
                    <w:bottom w:val="single" w:sz="2" w:space="1" w:color="FFFFFF"/>
                    <w:right w:val="single" w:sz="2" w:space="4" w:color="FFFFFF"/>
                  </w:divBdr>
                  <w:divsChild>
                    <w:div w:id="1313291644">
                      <w:marLeft w:val="0"/>
                      <w:marRight w:val="0"/>
                      <w:marTop w:val="0"/>
                      <w:marBottom w:val="0"/>
                      <w:divBdr>
                        <w:top w:val="none" w:sz="0" w:space="0" w:color="auto"/>
                        <w:left w:val="none" w:sz="0" w:space="0" w:color="auto"/>
                        <w:bottom w:val="none" w:sz="0" w:space="0" w:color="auto"/>
                        <w:right w:val="none" w:sz="0" w:space="0" w:color="auto"/>
                      </w:divBdr>
                    </w:div>
                  </w:divsChild>
                </w:div>
                <w:div w:id="1637564277">
                  <w:marLeft w:val="0"/>
                  <w:marRight w:val="0"/>
                  <w:marTop w:val="0"/>
                  <w:marBottom w:val="0"/>
                  <w:divBdr>
                    <w:top w:val="single" w:sz="2" w:space="1" w:color="FFFFFF"/>
                    <w:left w:val="single" w:sz="2" w:space="12" w:color="FFFFFF"/>
                    <w:bottom w:val="single" w:sz="2" w:space="1" w:color="FFFFFF"/>
                    <w:right w:val="single" w:sz="2" w:space="4" w:color="FFFFFF"/>
                  </w:divBdr>
                  <w:divsChild>
                    <w:div w:id="1585527091">
                      <w:marLeft w:val="0"/>
                      <w:marRight w:val="0"/>
                      <w:marTop w:val="0"/>
                      <w:marBottom w:val="0"/>
                      <w:divBdr>
                        <w:top w:val="none" w:sz="0" w:space="0" w:color="auto"/>
                        <w:left w:val="none" w:sz="0" w:space="0" w:color="auto"/>
                        <w:bottom w:val="none" w:sz="0" w:space="0" w:color="auto"/>
                        <w:right w:val="none" w:sz="0" w:space="0" w:color="auto"/>
                      </w:divBdr>
                    </w:div>
                  </w:divsChild>
                </w:div>
                <w:div w:id="476607859">
                  <w:marLeft w:val="0"/>
                  <w:marRight w:val="0"/>
                  <w:marTop w:val="0"/>
                  <w:marBottom w:val="0"/>
                  <w:divBdr>
                    <w:top w:val="single" w:sz="2" w:space="1" w:color="FFFFFF"/>
                    <w:left w:val="single" w:sz="2" w:space="12" w:color="FFFFFF"/>
                    <w:bottom w:val="single" w:sz="2" w:space="1" w:color="FFFFFF"/>
                    <w:right w:val="single" w:sz="2" w:space="4" w:color="FFFFFF"/>
                  </w:divBdr>
                  <w:divsChild>
                    <w:div w:id="427311009">
                      <w:marLeft w:val="0"/>
                      <w:marRight w:val="0"/>
                      <w:marTop w:val="0"/>
                      <w:marBottom w:val="0"/>
                      <w:divBdr>
                        <w:top w:val="none" w:sz="0" w:space="0" w:color="auto"/>
                        <w:left w:val="none" w:sz="0" w:space="0" w:color="auto"/>
                        <w:bottom w:val="none" w:sz="0" w:space="0" w:color="auto"/>
                        <w:right w:val="none" w:sz="0" w:space="0" w:color="auto"/>
                      </w:divBdr>
                    </w:div>
                  </w:divsChild>
                </w:div>
                <w:div w:id="740099178">
                  <w:marLeft w:val="0"/>
                  <w:marRight w:val="0"/>
                  <w:marTop w:val="0"/>
                  <w:marBottom w:val="0"/>
                  <w:divBdr>
                    <w:top w:val="single" w:sz="2" w:space="1" w:color="FFFFFF"/>
                    <w:left w:val="single" w:sz="2" w:space="12" w:color="FFFFFF"/>
                    <w:bottom w:val="single" w:sz="2" w:space="1" w:color="FFFFFF"/>
                    <w:right w:val="single" w:sz="2" w:space="4" w:color="FFFFFF"/>
                  </w:divBdr>
                  <w:divsChild>
                    <w:div w:id="1569221671">
                      <w:marLeft w:val="0"/>
                      <w:marRight w:val="0"/>
                      <w:marTop w:val="0"/>
                      <w:marBottom w:val="0"/>
                      <w:divBdr>
                        <w:top w:val="none" w:sz="0" w:space="0" w:color="auto"/>
                        <w:left w:val="none" w:sz="0" w:space="0" w:color="auto"/>
                        <w:bottom w:val="none" w:sz="0" w:space="0" w:color="auto"/>
                        <w:right w:val="none" w:sz="0" w:space="0" w:color="auto"/>
                      </w:divBdr>
                    </w:div>
                  </w:divsChild>
                </w:div>
                <w:div w:id="478618886">
                  <w:marLeft w:val="0"/>
                  <w:marRight w:val="0"/>
                  <w:marTop w:val="0"/>
                  <w:marBottom w:val="0"/>
                  <w:divBdr>
                    <w:top w:val="single" w:sz="2" w:space="1" w:color="FFFFFF"/>
                    <w:left w:val="single" w:sz="2" w:space="12" w:color="FFFFFF"/>
                    <w:bottom w:val="single" w:sz="2" w:space="1" w:color="FFFFFF"/>
                    <w:right w:val="single" w:sz="2" w:space="4" w:color="FFFFFF"/>
                  </w:divBdr>
                  <w:divsChild>
                    <w:div w:id="1884293084">
                      <w:marLeft w:val="0"/>
                      <w:marRight w:val="0"/>
                      <w:marTop w:val="0"/>
                      <w:marBottom w:val="0"/>
                      <w:divBdr>
                        <w:top w:val="none" w:sz="0" w:space="0" w:color="auto"/>
                        <w:left w:val="none" w:sz="0" w:space="0" w:color="auto"/>
                        <w:bottom w:val="none" w:sz="0" w:space="0" w:color="auto"/>
                        <w:right w:val="none" w:sz="0" w:space="0" w:color="auto"/>
                      </w:divBdr>
                    </w:div>
                  </w:divsChild>
                </w:div>
                <w:div w:id="1775783362">
                  <w:marLeft w:val="0"/>
                  <w:marRight w:val="0"/>
                  <w:marTop w:val="0"/>
                  <w:marBottom w:val="0"/>
                  <w:divBdr>
                    <w:top w:val="single" w:sz="2" w:space="1" w:color="FFFFFF"/>
                    <w:left w:val="single" w:sz="2" w:space="12" w:color="FFFFFF"/>
                    <w:bottom w:val="single" w:sz="2" w:space="1" w:color="FFFFFF"/>
                    <w:right w:val="single" w:sz="2" w:space="4" w:color="FFFFFF"/>
                  </w:divBdr>
                  <w:divsChild>
                    <w:div w:id="1858234455">
                      <w:marLeft w:val="0"/>
                      <w:marRight w:val="0"/>
                      <w:marTop w:val="0"/>
                      <w:marBottom w:val="0"/>
                      <w:divBdr>
                        <w:top w:val="none" w:sz="0" w:space="0" w:color="auto"/>
                        <w:left w:val="none" w:sz="0" w:space="0" w:color="auto"/>
                        <w:bottom w:val="none" w:sz="0" w:space="0" w:color="auto"/>
                        <w:right w:val="none" w:sz="0" w:space="0" w:color="auto"/>
                      </w:divBdr>
                    </w:div>
                  </w:divsChild>
                </w:div>
                <w:div w:id="1431315249">
                  <w:marLeft w:val="0"/>
                  <w:marRight w:val="0"/>
                  <w:marTop w:val="0"/>
                  <w:marBottom w:val="0"/>
                  <w:divBdr>
                    <w:top w:val="single" w:sz="2" w:space="1" w:color="FFFFFF"/>
                    <w:left w:val="single" w:sz="2" w:space="12" w:color="FFFFFF"/>
                    <w:bottom w:val="single" w:sz="2" w:space="1" w:color="FFFFFF"/>
                    <w:right w:val="single" w:sz="2" w:space="4" w:color="FFFFFF"/>
                  </w:divBdr>
                  <w:divsChild>
                    <w:div w:id="456027379">
                      <w:marLeft w:val="0"/>
                      <w:marRight w:val="0"/>
                      <w:marTop w:val="0"/>
                      <w:marBottom w:val="0"/>
                      <w:divBdr>
                        <w:top w:val="none" w:sz="0" w:space="0" w:color="auto"/>
                        <w:left w:val="none" w:sz="0" w:space="0" w:color="auto"/>
                        <w:bottom w:val="none" w:sz="0" w:space="0" w:color="auto"/>
                        <w:right w:val="none" w:sz="0" w:space="0" w:color="auto"/>
                      </w:divBdr>
                    </w:div>
                  </w:divsChild>
                </w:div>
                <w:div w:id="2078357098">
                  <w:marLeft w:val="0"/>
                  <w:marRight w:val="0"/>
                  <w:marTop w:val="0"/>
                  <w:marBottom w:val="0"/>
                  <w:divBdr>
                    <w:top w:val="single" w:sz="2" w:space="1" w:color="FFFFFF"/>
                    <w:left w:val="single" w:sz="2" w:space="12" w:color="FFFFFF"/>
                    <w:bottom w:val="single" w:sz="2" w:space="1" w:color="FFFFFF"/>
                    <w:right w:val="single" w:sz="2" w:space="4" w:color="FFFFFF"/>
                  </w:divBdr>
                  <w:divsChild>
                    <w:div w:id="398403800">
                      <w:marLeft w:val="0"/>
                      <w:marRight w:val="0"/>
                      <w:marTop w:val="0"/>
                      <w:marBottom w:val="0"/>
                      <w:divBdr>
                        <w:top w:val="none" w:sz="0" w:space="0" w:color="auto"/>
                        <w:left w:val="none" w:sz="0" w:space="0" w:color="auto"/>
                        <w:bottom w:val="none" w:sz="0" w:space="0" w:color="auto"/>
                        <w:right w:val="none" w:sz="0" w:space="0" w:color="auto"/>
                      </w:divBdr>
                    </w:div>
                  </w:divsChild>
                </w:div>
                <w:div w:id="1438408425">
                  <w:marLeft w:val="0"/>
                  <w:marRight w:val="0"/>
                  <w:marTop w:val="0"/>
                  <w:marBottom w:val="0"/>
                  <w:divBdr>
                    <w:top w:val="single" w:sz="2" w:space="1" w:color="FFFFFF"/>
                    <w:left w:val="single" w:sz="2" w:space="12" w:color="FFFFFF"/>
                    <w:bottom w:val="single" w:sz="2" w:space="1" w:color="FFFFFF"/>
                    <w:right w:val="single" w:sz="2" w:space="4" w:color="FFFFFF"/>
                  </w:divBdr>
                  <w:divsChild>
                    <w:div w:id="113183877">
                      <w:marLeft w:val="0"/>
                      <w:marRight w:val="0"/>
                      <w:marTop w:val="0"/>
                      <w:marBottom w:val="0"/>
                      <w:divBdr>
                        <w:top w:val="none" w:sz="0" w:space="0" w:color="auto"/>
                        <w:left w:val="none" w:sz="0" w:space="0" w:color="auto"/>
                        <w:bottom w:val="none" w:sz="0" w:space="0" w:color="auto"/>
                        <w:right w:val="none" w:sz="0" w:space="0" w:color="auto"/>
                      </w:divBdr>
                    </w:div>
                  </w:divsChild>
                </w:div>
                <w:div w:id="309024849">
                  <w:marLeft w:val="0"/>
                  <w:marRight w:val="0"/>
                  <w:marTop w:val="0"/>
                  <w:marBottom w:val="0"/>
                  <w:divBdr>
                    <w:top w:val="single" w:sz="2" w:space="1" w:color="FFFFFF"/>
                    <w:left w:val="single" w:sz="2" w:space="12" w:color="FFFFFF"/>
                    <w:bottom w:val="single" w:sz="2" w:space="1" w:color="FFFFFF"/>
                    <w:right w:val="single" w:sz="2" w:space="4" w:color="FFFFFF"/>
                  </w:divBdr>
                  <w:divsChild>
                    <w:div w:id="630943485">
                      <w:marLeft w:val="0"/>
                      <w:marRight w:val="0"/>
                      <w:marTop w:val="0"/>
                      <w:marBottom w:val="0"/>
                      <w:divBdr>
                        <w:top w:val="none" w:sz="0" w:space="0" w:color="auto"/>
                        <w:left w:val="none" w:sz="0" w:space="0" w:color="auto"/>
                        <w:bottom w:val="none" w:sz="0" w:space="0" w:color="auto"/>
                        <w:right w:val="none" w:sz="0" w:space="0" w:color="auto"/>
                      </w:divBdr>
                    </w:div>
                  </w:divsChild>
                </w:div>
                <w:div w:id="1863276230">
                  <w:marLeft w:val="0"/>
                  <w:marRight w:val="0"/>
                  <w:marTop w:val="0"/>
                  <w:marBottom w:val="0"/>
                  <w:divBdr>
                    <w:top w:val="single" w:sz="2" w:space="1" w:color="FFFFFF"/>
                    <w:left w:val="single" w:sz="2" w:space="12" w:color="FFFFFF"/>
                    <w:bottom w:val="single" w:sz="2" w:space="1" w:color="FFFFFF"/>
                    <w:right w:val="single" w:sz="2" w:space="4" w:color="FFFFFF"/>
                  </w:divBdr>
                  <w:divsChild>
                    <w:div w:id="819927071">
                      <w:marLeft w:val="0"/>
                      <w:marRight w:val="0"/>
                      <w:marTop w:val="0"/>
                      <w:marBottom w:val="0"/>
                      <w:divBdr>
                        <w:top w:val="none" w:sz="0" w:space="0" w:color="auto"/>
                        <w:left w:val="none" w:sz="0" w:space="0" w:color="auto"/>
                        <w:bottom w:val="none" w:sz="0" w:space="0" w:color="auto"/>
                        <w:right w:val="none" w:sz="0" w:space="0" w:color="auto"/>
                      </w:divBdr>
                    </w:div>
                  </w:divsChild>
                </w:div>
                <w:div w:id="933055130">
                  <w:marLeft w:val="0"/>
                  <w:marRight w:val="0"/>
                  <w:marTop w:val="0"/>
                  <w:marBottom w:val="0"/>
                  <w:divBdr>
                    <w:top w:val="single" w:sz="2" w:space="1" w:color="FFFFFF"/>
                    <w:left w:val="single" w:sz="2" w:space="12" w:color="FFFFFF"/>
                    <w:bottom w:val="single" w:sz="2" w:space="1" w:color="FFFFFF"/>
                    <w:right w:val="single" w:sz="2" w:space="4" w:color="FFFFFF"/>
                  </w:divBdr>
                  <w:divsChild>
                    <w:div w:id="253326612">
                      <w:marLeft w:val="0"/>
                      <w:marRight w:val="0"/>
                      <w:marTop w:val="0"/>
                      <w:marBottom w:val="0"/>
                      <w:divBdr>
                        <w:top w:val="none" w:sz="0" w:space="0" w:color="auto"/>
                        <w:left w:val="none" w:sz="0" w:space="0" w:color="auto"/>
                        <w:bottom w:val="none" w:sz="0" w:space="0" w:color="auto"/>
                        <w:right w:val="none" w:sz="0" w:space="0" w:color="auto"/>
                      </w:divBdr>
                    </w:div>
                  </w:divsChild>
                </w:div>
                <w:div w:id="1113136291">
                  <w:marLeft w:val="0"/>
                  <w:marRight w:val="0"/>
                  <w:marTop w:val="0"/>
                  <w:marBottom w:val="0"/>
                  <w:divBdr>
                    <w:top w:val="single" w:sz="2" w:space="1" w:color="FFFFFF"/>
                    <w:left w:val="single" w:sz="2" w:space="12" w:color="FFFFFF"/>
                    <w:bottom w:val="single" w:sz="2" w:space="1" w:color="FFFFFF"/>
                    <w:right w:val="single" w:sz="2" w:space="4" w:color="FFFFFF"/>
                  </w:divBdr>
                  <w:divsChild>
                    <w:div w:id="578102543">
                      <w:marLeft w:val="0"/>
                      <w:marRight w:val="0"/>
                      <w:marTop w:val="0"/>
                      <w:marBottom w:val="0"/>
                      <w:divBdr>
                        <w:top w:val="none" w:sz="0" w:space="0" w:color="auto"/>
                        <w:left w:val="none" w:sz="0" w:space="0" w:color="auto"/>
                        <w:bottom w:val="none" w:sz="0" w:space="0" w:color="auto"/>
                        <w:right w:val="none" w:sz="0" w:space="0" w:color="auto"/>
                      </w:divBdr>
                    </w:div>
                  </w:divsChild>
                </w:div>
                <w:div w:id="1770615564">
                  <w:marLeft w:val="0"/>
                  <w:marRight w:val="0"/>
                  <w:marTop w:val="0"/>
                  <w:marBottom w:val="0"/>
                  <w:divBdr>
                    <w:top w:val="single" w:sz="2" w:space="1" w:color="FFFFFF"/>
                    <w:left w:val="single" w:sz="2" w:space="12" w:color="FFFFFF"/>
                    <w:bottom w:val="single" w:sz="2" w:space="1" w:color="FFFFFF"/>
                    <w:right w:val="single" w:sz="2" w:space="4" w:color="FFFFFF"/>
                  </w:divBdr>
                  <w:divsChild>
                    <w:div w:id="412822367">
                      <w:marLeft w:val="0"/>
                      <w:marRight w:val="0"/>
                      <w:marTop w:val="0"/>
                      <w:marBottom w:val="0"/>
                      <w:divBdr>
                        <w:top w:val="none" w:sz="0" w:space="0" w:color="auto"/>
                        <w:left w:val="none" w:sz="0" w:space="0" w:color="auto"/>
                        <w:bottom w:val="none" w:sz="0" w:space="0" w:color="auto"/>
                        <w:right w:val="none" w:sz="0" w:space="0" w:color="auto"/>
                      </w:divBdr>
                    </w:div>
                  </w:divsChild>
                </w:div>
                <w:div w:id="307242929">
                  <w:marLeft w:val="0"/>
                  <w:marRight w:val="0"/>
                  <w:marTop w:val="0"/>
                  <w:marBottom w:val="0"/>
                  <w:divBdr>
                    <w:top w:val="single" w:sz="2" w:space="1" w:color="FFFFFF"/>
                    <w:left w:val="single" w:sz="2" w:space="12" w:color="FFFFFF"/>
                    <w:bottom w:val="single" w:sz="2" w:space="1" w:color="FFFFFF"/>
                    <w:right w:val="single" w:sz="2" w:space="4" w:color="FFFFFF"/>
                  </w:divBdr>
                  <w:divsChild>
                    <w:div w:id="931429936">
                      <w:marLeft w:val="0"/>
                      <w:marRight w:val="0"/>
                      <w:marTop w:val="0"/>
                      <w:marBottom w:val="0"/>
                      <w:divBdr>
                        <w:top w:val="none" w:sz="0" w:space="0" w:color="auto"/>
                        <w:left w:val="none" w:sz="0" w:space="0" w:color="auto"/>
                        <w:bottom w:val="none" w:sz="0" w:space="0" w:color="auto"/>
                        <w:right w:val="none" w:sz="0" w:space="0" w:color="auto"/>
                      </w:divBdr>
                    </w:div>
                  </w:divsChild>
                </w:div>
                <w:div w:id="231547298">
                  <w:marLeft w:val="0"/>
                  <w:marRight w:val="0"/>
                  <w:marTop w:val="0"/>
                  <w:marBottom w:val="0"/>
                  <w:divBdr>
                    <w:top w:val="single" w:sz="2" w:space="1" w:color="FFFFFF"/>
                    <w:left w:val="single" w:sz="2" w:space="12" w:color="FFFFFF"/>
                    <w:bottom w:val="single" w:sz="2" w:space="1" w:color="FFFFFF"/>
                    <w:right w:val="single" w:sz="2" w:space="4" w:color="FFFFFF"/>
                  </w:divBdr>
                  <w:divsChild>
                    <w:div w:id="1060400806">
                      <w:marLeft w:val="0"/>
                      <w:marRight w:val="0"/>
                      <w:marTop w:val="0"/>
                      <w:marBottom w:val="0"/>
                      <w:divBdr>
                        <w:top w:val="none" w:sz="0" w:space="0" w:color="auto"/>
                        <w:left w:val="none" w:sz="0" w:space="0" w:color="auto"/>
                        <w:bottom w:val="none" w:sz="0" w:space="0" w:color="auto"/>
                        <w:right w:val="none" w:sz="0" w:space="0" w:color="auto"/>
                      </w:divBdr>
                    </w:div>
                  </w:divsChild>
                </w:div>
                <w:div w:id="1180389101">
                  <w:marLeft w:val="0"/>
                  <w:marRight w:val="0"/>
                  <w:marTop w:val="0"/>
                  <w:marBottom w:val="0"/>
                  <w:divBdr>
                    <w:top w:val="single" w:sz="2" w:space="1" w:color="FFFFFF"/>
                    <w:left w:val="single" w:sz="2" w:space="12" w:color="FFFFFF"/>
                    <w:bottom w:val="single" w:sz="2" w:space="4" w:color="FFFFFF"/>
                    <w:right w:val="single" w:sz="2" w:space="4" w:color="FFFFFF"/>
                  </w:divBdr>
                  <w:divsChild>
                    <w:div w:id="14893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8853">
          <w:marLeft w:val="0"/>
          <w:marRight w:val="0"/>
          <w:marTop w:val="0"/>
          <w:marBottom w:val="335"/>
          <w:divBdr>
            <w:top w:val="none" w:sz="0" w:space="0" w:color="auto"/>
            <w:left w:val="none" w:sz="0" w:space="0" w:color="auto"/>
            <w:bottom w:val="none" w:sz="0" w:space="0" w:color="auto"/>
            <w:right w:val="none" w:sz="0" w:space="0" w:color="auto"/>
          </w:divBdr>
          <w:divsChild>
            <w:div w:id="1557157881">
              <w:marLeft w:val="0"/>
              <w:marRight w:val="0"/>
              <w:marTop w:val="0"/>
              <w:marBottom w:val="0"/>
              <w:divBdr>
                <w:top w:val="none" w:sz="0" w:space="0" w:color="auto"/>
                <w:left w:val="none" w:sz="0" w:space="0" w:color="auto"/>
                <w:bottom w:val="none" w:sz="0" w:space="0" w:color="auto"/>
                <w:right w:val="none" w:sz="0" w:space="0" w:color="auto"/>
              </w:divBdr>
              <w:divsChild>
                <w:div w:id="148520406">
                  <w:marLeft w:val="0"/>
                  <w:marRight w:val="0"/>
                  <w:marTop w:val="0"/>
                  <w:marBottom w:val="0"/>
                  <w:divBdr>
                    <w:top w:val="single" w:sz="2" w:space="4" w:color="FFFFFF"/>
                    <w:left w:val="single" w:sz="2" w:space="12" w:color="FFFFFF"/>
                    <w:bottom w:val="single" w:sz="2" w:space="1" w:color="FFFFFF"/>
                    <w:right w:val="single" w:sz="2" w:space="4" w:color="FFFFFF"/>
                  </w:divBdr>
                  <w:divsChild>
                    <w:div w:id="236206768">
                      <w:marLeft w:val="0"/>
                      <w:marRight w:val="0"/>
                      <w:marTop w:val="0"/>
                      <w:marBottom w:val="0"/>
                      <w:divBdr>
                        <w:top w:val="none" w:sz="0" w:space="0" w:color="auto"/>
                        <w:left w:val="none" w:sz="0" w:space="0" w:color="auto"/>
                        <w:bottom w:val="none" w:sz="0" w:space="0" w:color="auto"/>
                        <w:right w:val="none" w:sz="0" w:space="0" w:color="auto"/>
                      </w:divBdr>
                    </w:div>
                  </w:divsChild>
                </w:div>
                <w:div w:id="1819418699">
                  <w:marLeft w:val="0"/>
                  <w:marRight w:val="0"/>
                  <w:marTop w:val="0"/>
                  <w:marBottom w:val="0"/>
                  <w:divBdr>
                    <w:top w:val="single" w:sz="2" w:space="1" w:color="FFFFFF"/>
                    <w:left w:val="single" w:sz="2" w:space="12" w:color="FFFFFF"/>
                    <w:bottom w:val="single" w:sz="2" w:space="1" w:color="FFFFFF"/>
                    <w:right w:val="single" w:sz="2" w:space="4" w:color="FFFFFF"/>
                  </w:divBdr>
                  <w:divsChild>
                    <w:div w:id="1433238066">
                      <w:marLeft w:val="0"/>
                      <w:marRight w:val="0"/>
                      <w:marTop w:val="0"/>
                      <w:marBottom w:val="0"/>
                      <w:divBdr>
                        <w:top w:val="none" w:sz="0" w:space="0" w:color="auto"/>
                        <w:left w:val="none" w:sz="0" w:space="0" w:color="auto"/>
                        <w:bottom w:val="none" w:sz="0" w:space="0" w:color="auto"/>
                        <w:right w:val="none" w:sz="0" w:space="0" w:color="auto"/>
                      </w:divBdr>
                    </w:div>
                  </w:divsChild>
                </w:div>
                <w:div w:id="496188448">
                  <w:marLeft w:val="0"/>
                  <w:marRight w:val="0"/>
                  <w:marTop w:val="0"/>
                  <w:marBottom w:val="0"/>
                  <w:divBdr>
                    <w:top w:val="single" w:sz="2" w:space="1" w:color="FFFFFF"/>
                    <w:left w:val="single" w:sz="2" w:space="12" w:color="FFFFFF"/>
                    <w:bottom w:val="single" w:sz="2" w:space="1" w:color="FFFFFF"/>
                    <w:right w:val="single" w:sz="2" w:space="4" w:color="FFFFFF"/>
                  </w:divBdr>
                  <w:divsChild>
                    <w:div w:id="1595286338">
                      <w:marLeft w:val="0"/>
                      <w:marRight w:val="0"/>
                      <w:marTop w:val="0"/>
                      <w:marBottom w:val="0"/>
                      <w:divBdr>
                        <w:top w:val="none" w:sz="0" w:space="0" w:color="auto"/>
                        <w:left w:val="none" w:sz="0" w:space="0" w:color="auto"/>
                        <w:bottom w:val="none" w:sz="0" w:space="0" w:color="auto"/>
                        <w:right w:val="none" w:sz="0" w:space="0" w:color="auto"/>
                      </w:divBdr>
                    </w:div>
                  </w:divsChild>
                </w:div>
                <w:div w:id="1904487830">
                  <w:marLeft w:val="0"/>
                  <w:marRight w:val="0"/>
                  <w:marTop w:val="0"/>
                  <w:marBottom w:val="0"/>
                  <w:divBdr>
                    <w:top w:val="single" w:sz="2" w:space="1" w:color="FFFFFF"/>
                    <w:left w:val="single" w:sz="2" w:space="12" w:color="FFFFFF"/>
                    <w:bottom w:val="single" w:sz="2" w:space="1" w:color="FFFFFF"/>
                    <w:right w:val="single" w:sz="2" w:space="4" w:color="FFFFFF"/>
                  </w:divBdr>
                  <w:divsChild>
                    <w:div w:id="910312572">
                      <w:marLeft w:val="0"/>
                      <w:marRight w:val="0"/>
                      <w:marTop w:val="0"/>
                      <w:marBottom w:val="0"/>
                      <w:divBdr>
                        <w:top w:val="none" w:sz="0" w:space="0" w:color="auto"/>
                        <w:left w:val="none" w:sz="0" w:space="0" w:color="auto"/>
                        <w:bottom w:val="none" w:sz="0" w:space="0" w:color="auto"/>
                        <w:right w:val="none" w:sz="0" w:space="0" w:color="auto"/>
                      </w:divBdr>
                    </w:div>
                  </w:divsChild>
                </w:div>
                <w:div w:id="1184826663">
                  <w:marLeft w:val="0"/>
                  <w:marRight w:val="0"/>
                  <w:marTop w:val="0"/>
                  <w:marBottom w:val="0"/>
                  <w:divBdr>
                    <w:top w:val="single" w:sz="2" w:space="1" w:color="FFFFFF"/>
                    <w:left w:val="single" w:sz="2" w:space="12" w:color="FFFFFF"/>
                    <w:bottom w:val="single" w:sz="2" w:space="1" w:color="FFFFFF"/>
                    <w:right w:val="single" w:sz="2" w:space="4" w:color="FFFFFF"/>
                  </w:divBdr>
                  <w:divsChild>
                    <w:div w:id="1885605357">
                      <w:marLeft w:val="0"/>
                      <w:marRight w:val="0"/>
                      <w:marTop w:val="0"/>
                      <w:marBottom w:val="0"/>
                      <w:divBdr>
                        <w:top w:val="none" w:sz="0" w:space="0" w:color="auto"/>
                        <w:left w:val="none" w:sz="0" w:space="0" w:color="auto"/>
                        <w:bottom w:val="none" w:sz="0" w:space="0" w:color="auto"/>
                        <w:right w:val="none" w:sz="0" w:space="0" w:color="auto"/>
                      </w:divBdr>
                    </w:div>
                  </w:divsChild>
                </w:div>
                <w:div w:id="21327462">
                  <w:marLeft w:val="0"/>
                  <w:marRight w:val="0"/>
                  <w:marTop w:val="0"/>
                  <w:marBottom w:val="0"/>
                  <w:divBdr>
                    <w:top w:val="single" w:sz="2" w:space="1" w:color="FFFFFF"/>
                    <w:left w:val="single" w:sz="2" w:space="12" w:color="FFFFFF"/>
                    <w:bottom w:val="single" w:sz="2" w:space="1" w:color="FFFFFF"/>
                    <w:right w:val="single" w:sz="2" w:space="4" w:color="FFFFFF"/>
                  </w:divBdr>
                  <w:divsChild>
                    <w:div w:id="719092811">
                      <w:marLeft w:val="0"/>
                      <w:marRight w:val="0"/>
                      <w:marTop w:val="0"/>
                      <w:marBottom w:val="0"/>
                      <w:divBdr>
                        <w:top w:val="none" w:sz="0" w:space="0" w:color="auto"/>
                        <w:left w:val="none" w:sz="0" w:space="0" w:color="auto"/>
                        <w:bottom w:val="none" w:sz="0" w:space="0" w:color="auto"/>
                        <w:right w:val="none" w:sz="0" w:space="0" w:color="auto"/>
                      </w:divBdr>
                    </w:div>
                  </w:divsChild>
                </w:div>
                <w:div w:id="1673529737">
                  <w:marLeft w:val="0"/>
                  <w:marRight w:val="0"/>
                  <w:marTop w:val="0"/>
                  <w:marBottom w:val="0"/>
                  <w:divBdr>
                    <w:top w:val="single" w:sz="2" w:space="1" w:color="FFFFFF"/>
                    <w:left w:val="single" w:sz="2" w:space="12" w:color="FFFFFF"/>
                    <w:bottom w:val="single" w:sz="2" w:space="1" w:color="FFFFFF"/>
                    <w:right w:val="single" w:sz="2" w:space="4" w:color="FFFFFF"/>
                  </w:divBdr>
                  <w:divsChild>
                    <w:div w:id="1510750675">
                      <w:marLeft w:val="0"/>
                      <w:marRight w:val="0"/>
                      <w:marTop w:val="0"/>
                      <w:marBottom w:val="0"/>
                      <w:divBdr>
                        <w:top w:val="none" w:sz="0" w:space="0" w:color="auto"/>
                        <w:left w:val="none" w:sz="0" w:space="0" w:color="auto"/>
                        <w:bottom w:val="none" w:sz="0" w:space="0" w:color="auto"/>
                        <w:right w:val="none" w:sz="0" w:space="0" w:color="auto"/>
                      </w:divBdr>
                    </w:div>
                  </w:divsChild>
                </w:div>
                <w:div w:id="1372850995">
                  <w:marLeft w:val="0"/>
                  <w:marRight w:val="0"/>
                  <w:marTop w:val="0"/>
                  <w:marBottom w:val="0"/>
                  <w:divBdr>
                    <w:top w:val="single" w:sz="2" w:space="1" w:color="FFFFFF"/>
                    <w:left w:val="single" w:sz="2" w:space="12" w:color="FFFFFF"/>
                    <w:bottom w:val="single" w:sz="2" w:space="1" w:color="FFFFFF"/>
                    <w:right w:val="single" w:sz="2" w:space="4" w:color="FFFFFF"/>
                  </w:divBdr>
                  <w:divsChild>
                    <w:div w:id="1221284044">
                      <w:marLeft w:val="0"/>
                      <w:marRight w:val="0"/>
                      <w:marTop w:val="0"/>
                      <w:marBottom w:val="0"/>
                      <w:divBdr>
                        <w:top w:val="none" w:sz="0" w:space="0" w:color="auto"/>
                        <w:left w:val="none" w:sz="0" w:space="0" w:color="auto"/>
                        <w:bottom w:val="none" w:sz="0" w:space="0" w:color="auto"/>
                        <w:right w:val="none" w:sz="0" w:space="0" w:color="auto"/>
                      </w:divBdr>
                    </w:div>
                  </w:divsChild>
                </w:div>
                <w:div w:id="1343821719">
                  <w:marLeft w:val="0"/>
                  <w:marRight w:val="0"/>
                  <w:marTop w:val="0"/>
                  <w:marBottom w:val="0"/>
                  <w:divBdr>
                    <w:top w:val="single" w:sz="2" w:space="1" w:color="FFFFFF"/>
                    <w:left w:val="single" w:sz="2" w:space="12" w:color="FFFFFF"/>
                    <w:bottom w:val="single" w:sz="2" w:space="1" w:color="FFFFFF"/>
                    <w:right w:val="single" w:sz="2" w:space="4" w:color="FFFFFF"/>
                  </w:divBdr>
                  <w:divsChild>
                    <w:div w:id="535854564">
                      <w:marLeft w:val="0"/>
                      <w:marRight w:val="0"/>
                      <w:marTop w:val="0"/>
                      <w:marBottom w:val="0"/>
                      <w:divBdr>
                        <w:top w:val="none" w:sz="0" w:space="0" w:color="auto"/>
                        <w:left w:val="none" w:sz="0" w:space="0" w:color="auto"/>
                        <w:bottom w:val="none" w:sz="0" w:space="0" w:color="auto"/>
                        <w:right w:val="none" w:sz="0" w:space="0" w:color="auto"/>
                      </w:divBdr>
                    </w:div>
                  </w:divsChild>
                </w:div>
                <w:div w:id="1420757116">
                  <w:marLeft w:val="0"/>
                  <w:marRight w:val="0"/>
                  <w:marTop w:val="0"/>
                  <w:marBottom w:val="0"/>
                  <w:divBdr>
                    <w:top w:val="single" w:sz="2" w:space="1" w:color="FFFFFF"/>
                    <w:left w:val="single" w:sz="2" w:space="12" w:color="FFFFFF"/>
                    <w:bottom w:val="single" w:sz="2" w:space="1" w:color="FFFFFF"/>
                    <w:right w:val="single" w:sz="2" w:space="4" w:color="FFFFFF"/>
                  </w:divBdr>
                  <w:divsChild>
                    <w:div w:id="274365167">
                      <w:marLeft w:val="0"/>
                      <w:marRight w:val="0"/>
                      <w:marTop w:val="0"/>
                      <w:marBottom w:val="0"/>
                      <w:divBdr>
                        <w:top w:val="none" w:sz="0" w:space="0" w:color="auto"/>
                        <w:left w:val="none" w:sz="0" w:space="0" w:color="auto"/>
                        <w:bottom w:val="none" w:sz="0" w:space="0" w:color="auto"/>
                        <w:right w:val="none" w:sz="0" w:space="0" w:color="auto"/>
                      </w:divBdr>
                    </w:div>
                  </w:divsChild>
                </w:div>
                <w:div w:id="645085717">
                  <w:marLeft w:val="0"/>
                  <w:marRight w:val="0"/>
                  <w:marTop w:val="0"/>
                  <w:marBottom w:val="0"/>
                  <w:divBdr>
                    <w:top w:val="single" w:sz="2" w:space="1" w:color="FFFFFF"/>
                    <w:left w:val="single" w:sz="2" w:space="12" w:color="FFFFFF"/>
                    <w:bottom w:val="single" w:sz="2" w:space="1" w:color="FFFFFF"/>
                    <w:right w:val="single" w:sz="2" w:space="4" w:color="FFFFFF"/>
                  </w:divBdr>
                  <w:divsChild>
                    <w:div w:id="242107921">
                      <w:marLeft w:val="0"/>
                      <w:marRight w:val="0"/>
                      <w:marTop w:val="0"/>
                      <w:marBottom w:val="0"/>
                      <w:divBdr>
                        <w:top w:val="none" w:sz="0" w:space="0" w:color="auto"/>
                        <w:left w:val="none" w:sz="0" w:space="0" w:color="auto"/>
                        <w:bottom w:val="none" w:sz="0" w:space="0" w:color="auto"/>
                        <w:right w:val="none" w:sz="0" w:space="0" w:color="auto"/>
                      </w:divBdr>
                    </w:div>
                  </w:divsChild>
                </w:div>
                <w:div w:id="164134027">
                  <w:marLeft w:val="0"/>
                  <w:marRight w:val="0"/>
                  <w:marTop w:val="0"/>
                  <w:marBottom w:val="0"/>
                  <w:divBdr>
                    <w:top w:val="single" w:sz="2" w:space="1" w:color="FFFFFF"/>
                    <w:left w:val="single" w:sz="2" w:space="12" w:color="FFFFFF"/>
                    <w:bottom w:val="single" w:sz="2" w:space="1" w:color="FFFFFF"/>
                    <w:right w:val="single" w:sz="2" w:space="4" w:color="FFFFFF"/>
                  </w:divBdr>
                  <w:divsChild>
                    <w:div w:id="1141461942">
                      <w:marLeft w:val="0"/>
                      <w:marRight w:val="0"/>
                      <w:marTop w:val="0"/>
                      <w:marBottom w:val="0"/>
                      <w:divBdr>
                        <w:top w:val="none" w:sz="0" w:space="0" w:color="auto"/>
                        <w:left w:val="none" w:sz="0" w:space="0" w:color="auto"/>
                        <w:bottom w:val="none" w:sz="0" w:space="0" w:color="auto"/>
                        <w:right w:val="none" w:sz="0" w:space="0" w:color="auto"/>
                      </w:divBdr>
                    </w:div>
                  </w:divsChild>
                </w:div>
                <w:div w:id="1572888901">
                  <w:marLeft w:val="0"/>
                  <w:marRight w:val="0"/>
                  <w:marTop w:val="0"/>
                  <w:marBottom w:val="0"/>
                  <w:divBdr>
                    <w:top w:val="single" w:sz="2" w:space="1" w:color="FFFFFF"/>
                    <w:left w:val="single" w:sz="2" w:space="12" w:color="FFFFFF"/>
                    <w:bottom w:val="single" w:sz="2" w:space="1" w:color="FFFFFF"/>
                    <w:right w:val="single" w:sz="2" w:space="4" w:color="FFFFFF"/>
                  </w:divBdr>
                  <w:divsChild>
                    <w:div w:id="272445893">
                      <w:marLeft w:val="0"/>
                      <w:marRight w:val="0"/>
                      <w:marTop w:val="0"/>
                      <w:marBottom w:val="0"/>
                      <w:divBdr>
                        <w:top w:val="none" w:sz="0" w:space="0" w:color="auto"/>
                        <w:left w:val="none" w:sz="0" w:space="0" w:color="auto"/>
                        <w:bottom w:val="none" w:sz="0" w:space="0" w:color="auto"/>
                        <w:right w:val="none" w:sz="0" w:space="0" w:color="auto"/>
                      </w:divBdr>
                    </w:div>
                  </w:divsChild>
                </w:div>
                <w:div w:id="1935893643">
                  <w:marLeft w:val="0"/>
                  <w:marRight w:val="0"/>
                  <w:marTop w:val="0"/>
                  <w:marBottom w:val="0"/>
                  <w:divBdr>
                    <w:top w:val="single" w:sz="2" w:space="1" w:color="FFFFFF"/>
                    <w:left w:val="single" w:sz="2" w:space="12" w:color="FFFFFF"/>
                    <w:bottom w:val="single" w:sz="2" w:space="1" w:color="FFFFFF"/>
                    <w:right w:val="single" w:sz="2" w:space="4" w:color="FFFFFF"/>
                  </w:divBdr>
                  <w:divsChild>
                    <w:div w:id="1263608404">
                      <w:marLeft w:val="0"/>
                      <w:marRight w:val="0"/>
                      <w:marTop w:val="0"/>
                      <w:marBottom w:val="0"/>
                      <w:divBdr>
                        <w:top w:val="none" w:sz="0" w:space="0" w:color="auto"/>
                        <w:left w:val="none" w:sz="0" w:space="0" w:color="auto"/>
                        <w:bottom w:val="none" w:sz="0" w:space="0" w:color="auto"/>
                        <w:right w:val="none" w:sz="0" w:space="0" w:color="auto"/>
                      </w:divBdr>
                    </w:div>
                  </w:divsChild>
                </w:div>
                <w:div w:id="1248878584">
                  <w:marLeft w:val="0"/>
                  <w:marRight w:val="0"/>
                  <w:marTop w:val="0"/>
                  <w:marBottom w:val="0"/>
                  <w:divBdr>
                    <w:top w:val="single" w:sz="2" w:space="1" w:color="FFFFFF"/>
                    <w:left w:val="single" w:sz="2" w:space="12" w:color="FFFFFF"/>
                    <w:bottom w:val="single" w:sz="2" w:space="1" w:color="FFFFFF"/>
                    <w:right w:val="single" w:sz="2" w:space="4" w:color="FFFFFF"/>
                  </w:divBdr>
                  <w:divsChild>
                    <w:div w:id="1548640942">
                      <w:marLeft w:val="0"/>
                      <w:marRight w:val="0"/>
                      <w:marTop w:val="0"/>
                      <w:marBottom w:val="0"/>
                      <w:divBdr>
                        <w:top w:val="none" w:sz="0" w:space="0" w:color="auto"/>
                        <w:left w:val="none" w:sz="0" w:space="0" w:color="auto"/>
                        <w:bottom w:val="none" w:sz="0" w:space="0" w:color="auto"/>
                        <w:right w:val="none" w:sz="0" w:space="0" w:color="auto"/>
                      </w:divBdr>
                    </w:div>
                  </w:divsChild>
                </w:div>
                <w:div w:id="817041139">
                  <w:marLeft w:val="0"/>
                  <w:marRight w:val="0"/>
                  <w:marTop w:val="0"/>
                  <w:marBottom w:val="0"/>
                  <w:divBdr>
                    <w:top w:val="single" w:sz="2" w:space="1" w:color="FFFFFF"/>
                    <w:left w:val="single" w:sz="2" w:space="12" w:color="FFFFFF"/>
                    <w:bottom w:val="single" w:sz="2" w:space="1" w:color="FFFFFF"/>
                    <w:right w:val="single" w:sz="2" w:space="4" w:color="FFFFFF"/>
                  </w:divBdr>
                  <w:divsChild>
                    <w:div w:id="1566381566">
                      <w:marLeft w:val="0"/>
                      <w:marRight w:val="0"/>
                      <w:marTop w:val="0"/>
                      <w:marBottom w:val="0"/>
                      <w:divBdr>
                        <w:top w:val="none" w:sz="0" w:space="0" w:color="auto"/>
                        <w:left w:val="none" w:sz="0" w:space="0" w:color="auto"/>
                        <w:bottom w:val="none" w:sz="0" w:space="0" w:color="auto"/>
                        <w:right w:val="none" w:sz="0" w:space="0" w:color="auto"/>
                      </w:divBdr>
                    </w:div>
                  </w:divsChild>
                </w:div>
                <w:div w:id="158665245">
                  <w:marLeft w:val="0"/>
                  <w:marRight w:val="0"/>
                  <w:marTop w:val="0"/>
                  <w:marBottom w:val="0"/>
                  <w:divBdr>
                    <w:top w:val="single" w:sz="2" w:space="1" w:color="FFFFFF"/>
                    <w:left w:val="single" w:sz="2" w:space="12" w:color="FFFFFF"/>
                    <w:bottom w:val="single" w:sz="2" w:space="1" w:color="FFFFFF"/>
                    <w:right w:val="single" w:sz="2" w:space="4" w:color="FFFFFF"/>
                  </w:divBdr>
                  <w:divsChild>
                    <w:div w:id="235171171">
                      <w:marLeft w:val="0"/>
                      <w:marRight w:val="0"/>
                      <w:marTop w:val="0"/>
                      <w:marBottom w:val="0"/>
                      <w:divBdr>
                        <w:top w:val="none" w:sz="0" w:space="0" w:color="auto"/>
                        <w:left w:val="none" w:sz="0" w:space="0" w:color="auto"/>
                        <w:bottom w:val="none" w:sz="0" w:space="0" w:color="auto"/>
                        <w:right w:val="none" w:sz="0" w:space="0" w:color="auto"/>
                      </w:divBdr>
                    </w:div>
                  </w:divsChild>
                </w:div>
                <w:div w:id="892542204">
                  <w:marLeft w:val="0"/>
                  <w:marRight w:val="0"/>
                  <w:marTop w:val="0"/>
                  <w:marBottom w:val="0"/>
                  <w:divBdr>
                    <w:top w:val="single" w:sz="2" w:space="1" w:color="FFFFFF"/>
                    <w:left w:val="single" w:sz="2" w:space="12" w:color="FFFFFF"/>
                    <w:bottom w:val="single" w:sz="2" w:space="1" w:color="FFFFFF"/>
                    <w:right w:val="single" w:sz="2" w:space="4" w:color="FFFFFF"/>
                  </w:divBdr>
                  <w:divsChild>
                    <w:div w:id="2136753241">
                      <w:marLeft w:val="0"/>
                      <w:marRight w:val="0"/>
                      <w:marTop w:val="0"/>
                      <w:marBottom w:val="0"/>
                      <w:divBdr>
                        <w:top w:val="none" w:sz="0" w:space="0" w:color="auto"/>
                        <w:left w:val="none" w:sz="0" w:space="0" w:color="auto"/>
                        <w:bottom w:val="none" w:sz="0" w:space="0" w:color="auto"/>
                        <w:right w:val="none" w:sz="0" w:space="0" w:color="auto"/>
                      </w:divBdr>
                    </w:div>
                  </w:divsChild>
                </w:div>
                <w:div w:id="396393413">
                  <w:marLeft w:val="0"/>
                  <w:marRight w:val="0"/>
                  <w:marTop w:val="0"/>
                  <w:marBottom w:val="0"/>
                  <w:divBdr>
                    <w:top w:val="single" w:sz="2" w:space="1" w:color="FFFFFF"/>
                    <w:left w:val="single" w:sz="2" w:space="12" w:color="FFFFFF"/>
                    <w:bottom w:val="single" w:sz="2" w:space="1" w:color="FFFFFF"/>
                    <w:right w:val="single" w:sz="2" w:space="4" w:color="FFFFFF"/>
                  </w:divBdr>
                  <w:divsChild>
                    <w:div w:id="196940548">
                      <w:marLeft w:val="0"/>
                      <w:marRight w:val="0"/>
                      <w:marTop w:val="0"/>
                      <w:marBottom w:val="0"/>
                      <w:divBdr>
                        <w:top w:val="none" w:sz="0" w:space="0" w:color="auto"/>
                        <w:left w:val="none" w:sz="0" w:space="0" w:color="auto"/>
                        <w:bottom w:val="none" w:sz="0" w:space="0" w:color="auto"/>
                        <w:right w:val="none" w:sz="0" w:space="0" w:color="auto"/>
                      </w:divBdr>
                    </w:div>
                  </w:divsChild>
                </w:div>
                <w:div w:id="647519448">
                  <w:marLeft w:val="0"/>
                  <w:marRight w:val="0"/>
                  <w:marTop w:val="0"/>
                  <w:marBottom w:val="0"/>
                  <w:divBdr>
                    <w:top w:val="single" w:sz="2" w:space="1" w:color="FFFFFF"/>
                    <w:left w:val="single" w:sz="2" w:space="12" w:color="FFFFFF"/>
                    <w:bottom w:val="single" w:sz="2" w:space="1" w:color="FFFFFF"/>
                    <w:right w:val="single" w:sz="2" w:space="4" w:color="FFFFFF"/>
                  </w:divBdr>
                  <w:divsChild>
                    <w:div w:id="1821337788">
                      <w:marLeft w:val="0"/>
                      <w:marRight w:val="0"/>
                      <w:marTop w:val="0"/>
                      <w:marBottom w:val="0"/>
                      <w:divBdr>
                        <w:top w:val="none" w:sz="0" w:space="0" w:color="auto"/>
                        <w:left w:val="none" w:sz="0" w:space="0" w:color="auto"/>
                        <w:bottom w:val="none" w:sz="0" w:space="0" w:color="auto"/>
                        <w:right w:val="none" w:sz="0" w:space="0" w:color="auto"/>
                      </w:divBdr>
                    </w:div>
                  </w:divsChild>
                </w:div>
                <w:div w:id="2133548752">
                  <w:marLeft w:val="0"/>
                  <w:marRight w:val="0"/>
                  <w:marTop w:val="0"/>
                  <w:marBottom w:val="0"/>
                  <w:divBdr>
                    <w:top w:val="single" w:sz="2" w:space="1" w:color="FFFFFF"/>
                    <w:left w:val="single" w:sz="2" w:space="12" w:color="FFFFFF"/>
                    <w:bottom w:val="single" w:sz="2" w:space="1" w:color="FFFFFF"/>
                    <w:right w:val="single" w:sz="2" w:space="4" w:color="FFFFFF"/>
                  </w:divBdr>
                  <w:divsChild>
                    <w:div w:id="12190099">
                      <w:marLeft w:val="0"/>
                      <w:marRight w:val="0"/>
                      <w:marTop w:val="0"/>
                      <w:marBottom w:val="0"/>
                      <w:divBdr>
                        <w:top w:val="none" w:sz="0" w:space="0" w:color="auto"/>
                        <w:left w:val="none" w:sz="0" w:space="0" w:color="auto"/>
                        <w:bottom w:val="none" w:sz="0" w:space="0" w:color="auto"/>
                        <w:right w:val="none" w:sz="0" w:space="0" w:color="auto"/>
                      </w:divBdr>
                    </w:div>
                  </w:divsChild>
                </w:div>
                <w:div w:id="1778256774">
                  <w:marLeft w:val="0"/>
                  <w:marRight w:val="0"/>
                  <w:marTop w:val="0"/>
                  <w:marBottom w:val="0"/>
                  <w:divBdr>
                    <w:top w:val="single" w:sz="2" w:space="1" w:color="FFFFFF"/>
                    <w:left w:val="single" w:sz="2" w:space="12" w:color="FFFFFF"/>
                    <w:bottom w:val="single" w:sz="2" w:space="1" w:color="FFFFFF"/>
                    <w:right w:val="single" w:sz="2" w:space="4" w:color="FFFFFF"/>
                  </w:divBdr>
                  <w:divsChild>
                    <w:div w:id="18775975">
                      <w:marLeft w:val="0"/>
                      <w:marRight w:val="0"/>
                      <w:marTop w:val="0"/>
                      <w:marBottom w:val="0"/>
                      <w:divBdr>
                        <w:top w:val="none" w:sz="0" w:space="0" w:color="auto"/>
                        <w:left w:val="none" w:sz="0" w:space="0" w:color="auto"/>
                        <w:bottom w:val="none" w:sz="0" w:space="0" w:color="auto"/>
                        <w:right w:val="none" w:sz="0" w:space="0" w:color="auto"/>
                      </w:divBdr>
                    </w:div>
                  </w:divsChild>
                </w:div>
                <w:div w:id="465585993">
                  <w:marLeft w:val="0"/>
                  <w:marRight w:val="0"/>
                  <w:marTop w:val="0"/>
                  <w:marBottom w:val="0"/>
                  <w:divBdr>
                    <w:top w:val="single" w:sz="2" w:space="1" w:color="FFFFFF"/>
                    <w:left w:val="single" w:sz="2" w:space="12" w:color="FFFFFF"/>
                    <w:bottom w:val="single" w:sz="2" w:space="1" w:color="FFFFFF"/>
                    <w:right w:val="single" w:sz="2" w:space="4" w:color="FFFFFF"/>
                  </w:divBdr>
                  <w:divsChild>
                    <w:div w:id="653683944">
                      <w:marLeft w:val="0"/>
                      <w:marRight w:val="0"/>
                      <w:marTop w:val="0"/>
                      <w:marBottom w:val="0"/>
                      <w:divBdr>
                        <w:top w:val="none" w:sz="0" w:space="0" w:color="auto"/>
                        <w:left w:val="none" w:sz="0" w:space="0" w:color="auto"/>
                        <w:bottom w:val="none" w:sz="0" w:space="0" w:color="auto"/>
                        <w:right w:val="none" w:sz="0" w:space="0" w:color="auto"/>
                      </w:divBdr>
                    </w:div>
                  </w:divsChild>
                </w:div>
                <w:div w:id="556624235">
                  <w:marLeft w:val="0"/>
                  <w:marRight w:val="0"/>
                  <w:marTop w:val="0"/>
                  <w:marBottom w:val="0"/>
                  <w:divBdr>
                    <w:top w:val="single" w:sz="2" w:space="1" w:color="FFFFFF"/>
                    <w:left w:val="single" w:sz="2" w:space="12" w:color="FFFFFF"/>
                    <w:bottom w:val="single" w:sz="2" w:space="1" w:color="FFFFFF"/>
                    <w:right w:val="single" w:sz="2" w:space="4" w:color="FFFFFF"/>
                  </w:divBdr>
                  <w:divsChild>
                    <w:div w:id="1291326810">
                      <w:marLeft w:val="0"/>
                      <w:marRight w:val="0"/>
                      <w:marTop w:val="0"/>
                      <w:marBottom w:val="0"/>
                      <w:divBdr>
                        <w:top w:val="none" w:sz="0" w:space="0" w:color="auto"/>
                        <w:left w:val="none" w:sz="0" w:space="0" w:color="auto"/>
                        <w:bottom w:val="none" w:sz="0" w:space="0" w:color="auto"/>
                        <w:right w:val="none" w:sz="0" w:space="0" w:color="auto"/>
                      </w:divBdr>
                    </w:div>
                  </w:divsChild>
                </w:div>
                <w:div w:id="2005665800">
                  <w:marLeft w:val="0"/>
                  <w:marRight w:val="0"/>
                  <w:marTop w:val="0"/>
                  <w:marBottom w:val="0"/>
                  <w:divBdr>
                    <w:top w:val="single" w:sz="2" w:space="1" w:color="FFFFFF"/>
                    <w:left w:val="single" w:sz="2" w:space="12" w:color="FFFFFF"/>
                    <w:bottom w:val="single" w:sz="2" w:space="1" w:color="FFFFFF"/>
                    <w:right w:val="single" w:sz="2" w:space="4" w:color="FFFFFF"/>
                  </w:divBdr>
                  <w:divsChild>
                    <w:div w:id="1730415863">
                      <w:marLeft w:val="0"/>
                      <w:marRight w:val="0"/>
                      <w:marTop w:val="0"/>
                      <w:marBottom w:val="0"/>
                      <w:divBdr>
                        <w:top w:val="none" w:sz="0" w:space="0" w:color="auto"/>
                        <w:left w:val="none" w:sz="0" w:space="0" w:color="auto"/>
                        <w:bottom w:val="none" w:sz="0" w:space="0" w:color="auto"/>
                        <w:right w:val="none" w:sz="0" w:space="0" w:color="auto"/>
                      </w:divBdr>
                    </w:div>
                  </w:divsChild>
                </w:div>
                <w:div w:id="2038969645">
                  <w:marLeft w:val="0"/>
                  <w:marRight w:val="0"/>
                  <w:marTop w:val="0"/>
                  <w:marBottom w:val="0"/>
                  <w:divBdr>
                    <w:top w:val="single" w:sz="2" w:space="1" w:color="FFFFFF"/>
                    <w:left w:val="single" w:sz="2" w:space="12" w:color="FFFFFF"/>
                    <w:bottom w:val="single" w:sz="2" w:space="1" w:color="FFFFFF"/>
                    <w:right w:val="single" w:sz="2" w:space="4" w:color="FFFFFF"/>
                  </w:divBdr>
                  <w:divsChild>
                    <w:div w:id="346713979">
                      <w:marLeft w:val="0"/>
                      <w:marRight w:val="0"/>
                      <w:marTop w:val="0"/>
                      <w:marBottom w:val="0"/>
                      <w:divBdr>
                        <w:top w:val="none" w:sz="0" w:space="0" w:color="auto"/>
                        <w:left w:val="none" w:sz="0" w:space="0" w:color="auto"/>
                        <w:bottom w:val="none" w:sz="0" w:space="0" w:color="auto"/>
                        <w:right w:val="none" w:sz="0" w:space="0" w:color="auto"/>
                      </w:divBdr>
                    </w:div>
                  </w:divsChild>
                </w:div>
                <w:div w:id="1902472926">
                  <w:marLeft w:val="0"/>
                  <w:marRight w:val="0"/>
                  <w:marTop w:val="0"/>
                  <w:marBottom w:val="0"/>
                  <w:divBdr>
                    <w:top w:val="single" w:sz="2" w:space="1" w:color="FFFFFF"/>
                    <w:left w:val="single" w:sz="2" w:space="12" w:color="FFFFFF"/>
                    <w:bottom w:val="single" w:sz="2" w:space="1" w:color="FFFFFF"/>
                    <w:right w:val="single" w:sz="2" w:space="4" w:color="FFFFFF"/>
                  </w:divBdr>
                  <w:divsChild>
                    <w:div w:id="300622223">
                      <w:marLeft w:val="0"/>
                      <w:marRight w:val="0"/>
                      <w:marTop w:val="0"/>
                      <w:marBottom w:val="0"/>
                      <w:divBdr>
                        <w:top w:val="none" w:sz="0" w:space="0" w:color="auto"/>
                        <w:left w:val="none" w:sz="0" w:space="0" w:color="auto"/>
                        <w:bottom w:val="none" w:sz="0" w:space="0" w:color="auto"/>
                        <w:right w:val="none" w:sz="0" w:space="0" w:color="auto"/>
                      </w:divBdr>
                    </w:div>
                  </w:divsChild>
                </w:div>
                <w:div w:id="1946376707">
                  <w:marLeft w:val="0"/>
                  <w:marRight w:val="0"/>
                  <w:marTop w:val="0"/>
                  <w:marBottom w:val="0"/>
                  <w:divBdr>
                    <w:top w:val="single" w:sz="2" w:space="1" w:color="FFFFFF"/>
                    <w:left w:val="single" w:sz="2" w:space="12" w:color="FFFFFF"/>
                    <w:bottom w:val="single" w:sz="2" w:space="1" w:color="FFFFFF"/>
                    <w:right w:val="single" w:sz="2" w:space="4" w:color="FFFFFF"/>
                  </w:divBdr>
                  <w:divsChild>
                    <w:div w:id="1832135696">
                      <w:marLeft w:val="0"/>
                      <w:marRight w:val="0"/>
                      <w:marTop w:val="0"/>
                      <w:marBottom w:val="0"/>
                      <w:divBdr>
                        <w:top w:val="none" w:sz="0" w:space="0" w:color="auto"/>
                        <w:left w:val="none" w:sz="0" w:space="0" w:color="auto"/>
                        <w:bottom w:val="none" w:sz="0" w:space="0" w:color="auto"/>
                        <w:right w:val="none" w:sz="0" w:space="0" w:color="auto"/>
                      </w:divBdr>
                    </w:div>
                  </w:divsChild>
                </w:div>
                <w:div w:id="1806697450">
                  <w:marLeft w:val="0"/>
                  <w:marRight w:val="0"/>
                  <w:marTop w:val="0"/>
                  <w:marBottom w:val="0"/>
                  <w:divBdr>
                    <w:top w:val="single" w:sz="2" w:space="1" w:color="FFFFFF"/>
                    <w:left w:val="single" w:sz="2" w:space="12" w:color="FFFFFF"/>
                    <w:bottom w:val="single" w:sz="2" w:space="1" w:color="FFFFFF"/>
                    <w:right w:val="single" w:sz="2" w:space="4" w:color="FFFFFF"/>
                  </w:divBdr>
                  <w:divsChild>
                    <w:div w:id="1349210504">
                      <w:marLeft w:val="0"/>
                      <w:marRight w:val="0"/>
                      <w:marTop w:val="0"/>
                      <w:marBottom w:val="0"/>
                      <w:divBdr>
                        <w:top w:val="none" w:sz="0" w:space="0" w:color="auto"/>
                        <w:left w:val="none" w:sz="0" w:space="0" w:color="auto"/>
                        <w:bottom w:val="none" w:sz="0" w:space="0" w:color="auto"/>
                        <w:right w:val="none" w:sz="0" w:space="0" w:color="auto"/>
                      </w:divBdr>
                    </w:div>
                  </w:divsChild>
                </w:div>
                <w:div w:id="252593043">
                  <w:marLeft w:val="0"/>
                  <w:marRight w:val="0"/>
                  <w:marTop w:val="0"/>
                  <w:marBottom w:val="0"/>
                  <w:divBdr>
                    <w:top w:val="single" w:sz="2" w:space="1" w:color="FFFFFF"/>
                    <w:left w:val="single" w:sz="2" w:space="12" w:color="FFFFFF"/>
                    <w:bottom w:val="single" w:sz="2" w:space="1" w:color="FFFFFF"/>
                    <w:right w:val="single" w:sz="2" w:space="4" w:color="FFFFFF"/>
                  </w:divBdr>
                  <w:divsChild>
                    <w:div w:id="1082067295">
                      <w:marLeft w:val="0"/>
                      <w:marRight w:val="0"/>
                      <w:marTop w:val="0"/>
                      <w:marBottom w:val="0"/>
                      <w:divBdr>
                        <w:top w:val="none" w:sz="0" w:space="0" w:color="auto"/>
                        <w:left w:val="none" w:sz="0" w:space="0" w:color="auto"/>
                        <w:bottom w:val="none" w:sz="0" w:space="0" w:color="auto"/>
                        <w:right w:val="none" w:sz="0" w:space="0" w:color="auto"/>
                      </w:divBdr>
                    </w:div>
                  </w:divsChild>
                </w:div>
                <w:div w:id="848180704">
                  <w:marLeft w:val="0"/>
                  <w:marRight w:val="0"/>
                  <w:marTop w:val="0"/>
                  <w:marBottom w:val="0"/>
                  <w:divBdr>
                    <w:top w:val="single" w:sz="2" w:space="1" w:color="FFFFFF"/>
                    <w:left w:val="single" w:sz="2" w:space="12" w:color="FFFFFF"/>
                    <w:bottom w:val="single" w:sz="2" w:space="1" w:color="FFFFFF"/>
                    <w:right w:val="single" w:sz="2" w:space="4" w:color="FFFFFF"/>
                  </w:divBdr>
                  <w:divsChild>
                    <w:div w:id="2086024437">
                      <w:marLeft w:val="0"/>
                      <w:marRight w:val="0"/>
                      <w:marTop w:val="0"/>
                      <w:marBottom w:val="0"/>
                      <w:divBdr>
                        <w:top w:val="none" w:sz="0" w:space="0" w:color="auto"/>
                        <w:left w:val="none" w:sz="0" w:space="0" w:color="auto"/>
                        <w:bottom w:val="none" w:sz="0" w:space="0" w:color="auto"/>
                        <w:right w:val="none" w:sz="0" w:space="0" w:color="auto"/>
                      </w:divBdr>
                    </w:div>
                  </w:divsChild>
                </w:div>
                <w:div w:id="834297389">
                  <w:marLeft w:val="0"/>
                  <w:marRight w:val="0"/>
                  <w:marTop w:val="0"/>
                  <w:marBottom w:val="0"/>
                  <w:divBdr>
                    <w:top w:val="single" w:sz="2" w:space="1" w:color="FFFFFF"/>
                    <w:left w:val="single" w:sz="2" w:space="12" w:color="FFFFFF"/>
                    <w:bottom w:val="single" w:sz="2" w:space="1" w:color="FFFFFF"/>
                    <w:right w:val="single" w:sz="2" w:space="4" w:color="FFFFFF"/>
                  </w:divBdr>
                  <w:divsChild>
                    <w:div w:id="1674524517">
                      <w:marLeft w:val="0"/>
                      <w:marRight w:val="0"/>
                      <w:marTop w:val="0"/>
                      <w:marBottom w:val="0"/>
                      <w:divBdr>
                        <w:top w:val="none" w:sz="0" w:space="0" w:color="auto"/>
                        <w:left w:val="none" w:sz="0" w:space="0" w:color="auto"/>
                        <w:bottom w:val="none" w:sz="0" w:space="0" w:color="auto"/>
                        <w:right w:val="none" w:sz="0" w:space="0" w:color="auto"/>
                      </w:divBdr>
                    </w:div>
                  </w:divsChild>
                </w:div>
                <w:div w:id="257756101">
                  <w:marLeft w:val="0"/>
                  <w:marRight w:val="0"/>
                  <w:marTop w:val="0"/>
                  <w:marBottom w:val="0"/>
                  <w:divBdr>
                    <w:top w:val="single" w:sz="2" w:space="1" w:color="FFFFFF"/>
                    <w:left w:val="single" w:sz="2" w:space="12" w:color="FFFFFF"/>
                    <w:bottom w:val="single" w:sz="2" w:space="1" w:color="FFFFFF"/>
                    <w:right w:val="single" w:sz="2" w:space="4" w:color="FFFFFF"/>
                  </w:divBdr>
                  <w:divsChild>
                    <w:div w:id="302466273">
                      <w:marLeft w:val="0"/>
                      <w:marRight w:val="0"/>
                      <w:marTop w:val="0"/>
                      <w:marBottom w:val="0"/>
                      <w:divBdr>
                        <w:top w:val="none" w:sz="0" w:space="0" w:color="auto"/>
                        <w:left w:val="none" w:sz="0" w:space="0" w:color="auto"/>
                        <w:bottom w:val="none" w:sz="0" w:space="0" w:color="auto"/>
                        <w:right w:val="none" w:sz="0" w:space="0" w:color="auto"/>
                      </w:divBdr>
                    </w:div>
                  </w:divsChild>
                </w:div>
                <w:div w:id="93480442">
                  <w:marLeft w:val="0"/>
                  <w:marRight w:val="0"/>
                  <w:marTop w:val="0"/>
                  <w:marBottom w:val="0"/>
                  <w:divBdr>
                    <w:top w:val="single" w:sz="2" w:space="1" w:color="FFFFFF"/>
                    <w:left w:val="single" w:sz="2" w:space="12" w:color="FFFFFF"/>
                    <w:bottom w:val="single" w:sz="2" w:space="1" w:color="FFFFFF"/>
                    <w:right w:val="single" w:sz="2" w:space="4" w:color="FFFFFF"/>
                  </w:divBdr>
                  <w:divsChild>
                    <w:div w:id="483005858">
                      <w:marLeft w:val="0"/>
                      <w:marRight w:val="0"/>
                      <w:marTop w:val="0"/>
                      <w:marBottom w:val="0"/>
                      <w:divBdr>
                        <w:top w:val="none" w:sz="0" w:space="0" w:color="auto"/>
                        <w:left w:val="none" w:sz="0" w:space="0" w:color="auto"/>
                        <w:bottom w:val="none" w:sz="0" w:space="0" w:color="auto"/>
                        <w:right w:val="none" w:sz="0" w:space="0" w:color="auto"/>
                      </w:divBdr>
                    </w:div>
                  </w:divsChild>
                </w:div>
                <w:div w:id="560559229">
                  <w:marLeft w:val="0"/>
                  <w:marRight w:val="0"/>
                  <w:marTop w:val="0"/>
                  <w:marBottom w:val="0"/>
                  <w:divBdr>
                    <w:top w:val="single" w:sz="2" w:space="1" w:color="FFFFFF"/>
                    <w:left w:val="single" w:sz="2" w:space="12" w:color="FFFFFF"/>
                    <w:bottom w:val="single" w:sz="2" w:space="1" w:color="FFFFFF"/>
                    <w:right w:val="single" w:sz="2" w:space="4" w:color="FFFFFF"/>
                  </w:divBdr>
                  <w:divsChild>
                    <w:div w:id="1532718225">
                      <w:marLeft w:val="0"/>
                      <w:marRight w:val="0"/>
                      <w:marTop w:val="0"/>
                      <w:marBottom w:val="0"/>
                      <w:divBdr>
                        <w:top w:val="none" w:sz="0" w:space="0" w:color="auto"/>
                        <w:left w:val="none" w:sz="0" w:space="0" w:color="auto"/>
                        <w:bottom w:val="none" w:sz="0" w:space="0" w:color="auto"/>
                        <w:right w:val="none" w:sz="0" w:space="0" w:color="auto"/>
                      </w:divBdr>
                    </w:div>
                  </w:divsChild>
                </w:div>
                <w:div w:id="1005405170">
                  <w:marLeft w:val="0"/>
                  <w:marRight w:val="0"/>
                  <w:marTop w:val="0"/>
                  <w:marBottom w:val="0"/>
                  <w:divBdr>
                    <w:top w:val="single" w:sz="2" w:space="1" w:color="FFFFFF"/>
                    <w:left w:val="single" w:sz="2" w:space="12" w:color="FFFFFF"/>
                    <w:bottom w:val="single" w:sz="2" w:space="1" w:color="FFFFFF"/>
                    <w:right w:val="single" w:sz="2" w:space="4" w:color="FFFFFF"/>
                  </w:divBdr>
                  <w:divsChild>
                    <w:div w:id="414860237">
                      <w:marLeft w:val="0"/>
                      <w:marRight w:val="0"/>
                      <w:marTop w:val="0"/>
                      <w:marBottom w:val="0"/>
                      <w:divBdr>
                        <w:top w:val="none" w:sz="0" w:space="0" w:color="auto"/>
                        <w:left w:val="none" w:sz="0" w:space="0" w:color="auto"/>
                        <w:bottom w:val="none" w:sz="0" w:space="0" w:color="auto"/>
                        <w:right w:val="none" w:sz="0" w:space="0" w:color="auto"/>
                      </w:divBdr>
                    </w:div>
                  </w:divsChild>
                </w:div>
                <w:div w:id="1234580996">
                  <w:marLeft w:val="0"/>
                  <w:marRight w:val="0"/>
                  <w:marTop w:val="0"/>
                  <w:marBottom w:val="0"/>
                  <w:divBdr>
                    <w:top w:val="single" w:sz="2" w:space="1" w:color="FFFFFF"/>
                    <w:left w:val="single" w:sz="2" w:space="12" w:color="FFFFFF"/>
                    <w:bottom w:val="single" w:sz="2" w:space="4" w:color="FFFFFF"/>
                    <w:right w:val="single" w:sz="2" w:space="4" w:color="FFFFFF"/>
                  </w:divBdr>
                  <w:divsChild>
                    <w:div w:id="9107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dotnettutorials.net/lesson/two-dimensional-array-in-csharp/" TargetMode="External"/><Relationship Id="rId26" Type="http://schemas.openxmlformats.org/officeDocument/2006/relationships/hyperlink" Target="https://dotnettutorials.net/lesson/arraylist-collection-csharp/" TargetMode="External"/><Relationship Id="rId39" Type="http://schemas.openxmlformats.org/officeDocument/2006/relationships/hyperlink" Target="https://dotnettutorials.net/lesson/advantages-and-disadvantages-of-collection/" TargetMode="External"/><Relationship Id="rId21" Type="http://schemas.openxmlformats.org/officeDocument/2006/relationships/hyperlink" Target="https://dotnettutorials.net/lesson/collections-csharp/" TargetMode="External"/><Relationship Id="rId34" Type="http://schemas.openxmlformats.org/officeDocument/2006/relationships/hyperlink" Target="https://dotnettutorials.net/lesson/stack-collection-csharp/" TargetMode="External"/><Relationship Id="rId42" Type="http://schemas.openxmlformats.org/officeDocument/2006/relationships/hyperlink" Target="https://dotnettutorials.net/lesson/stack-collection-csharp/" TargetMode="External"/><Relationship Id="rId47" Type="http://schemas.openxmlformats.org/officeDocument/2006/relationships/image" Target="media/image25.png"/><Relationship Id="rId50" Type="http://schemas.openxmlformats.org/officeDocument/2006/relationships/image" Target="media/image27.png"/><Relationship Id="rId55" Type="http://schemas.openxmlformats.org/officeDocument/2006/relationships/image" Target="media/image31.png"/><Relationship Id="rId63" Type="http://schemas.openxmlformats.org/officeDocument/2006/relationships/hyperlink" Target="https://dotnettutorials.net/lesson/sorting-a-list-of-simple-type-csharp/" TargetMode="External"/><Relationship Id="rId68" Type="http://schemas.openxmlformats.org/officeDocument/2006/relationships/image" Target="media/image39.png"/><Relationship Id="rId76" Type="http://schemas.openxmlformats.org/officeDocument/2006/relationships/image" Target="media/image45.png"/><Relationship Id="rId84" Type="http://schemas.openxmlformats.org/officeDocument/2006/relationships/hyperlink" Target="https://dotnettutorials.net/lesson/generic-stack-csharp/" TargetMode="External"/><Relationship Id="rId7" Type="http://schemas.openxmlformats.org/officeDocument/2006/relationships/image" Target="media/image3.png"/><Relationship Id="rId71"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16.png"/><Relationship Id="rId11" Type="http://schemas.openxmlformats.org/officeDocument/2006/relationships/hyperlink" Target="https://dotnettutorials.net/lesson/arrays-csharp/" TargetMode="External"/><Relationship Id="rId24" Type="http://schemas.openxmlformats.org/officeDocument/2006/relationships/hyperlink" Target="https://dotnettutorials.net/lesson/collections-csharp/" TargetMode="External"/><Relationship Id="rId32" Type="http://schemas.openxmlformats.org/officeDocument/2006/relationships/image" Target="media/image18.png"/><Relationship Id="rId37" Type="http://schemas.openxmlformats.org/officeDocument/2006/relationships/hyperlink" Target="https://dotnettutorials.net/lesson/queue-collection-class-csharp/" TargetMode="External"/><Relationship Id="rId40" Type="http://schemas.openxmlformats.org/officeDocument/2006/relationships/hyperlink" Target="https://dotnettutorials.net/lesson/arraylist-collection-csharp/" TargetMode="External"/><Relationship Id="rId45" Type="http://schemas.openxmlformats.org/officeDocument/2006/relationships/hyperlink" Target="https://dotnettutorials.net/lesson/generic-collections-csharp/" TargetMode="External"/><Relationship Id="rId53" Type="http://schemas.openxmlformats.org/officeDocument/2006/relationships/image" Target="media/image30.png"/><Relationship Id="rId58" Type="http://schemas.openxmlformats.org/officeDocument/2006/relationships/hyperlink" Target="https://dotnettutorials.net/lesson/list-collection-csharp/" TargetMode="External"/><Relationship Id="rId66" Type="http://schemas.openxmlformats.org/officeDocument/2006/relationships/image" Target="media/image38.png"/><Relationship Id="rId74" Type="http://schemas.openxmlformats.org/officeDocument/2006/relationships/image" Target="media/image43.png"/><Relationship Id="rId79" Type="http://schemas.openxmlformats.org/officeDocument/2006/relationships/image" Target="media/image47.png"/><Relationship Id="rId87"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dotnettutorials.net/lesson/sorting-a-list-of-complex-type-csharp/" TargetMode="External"/><Relationship Id="rId82" Type="http://schemas.openxmlformats.org/officeDocument/2006/relationships/hyperlink" Target="https://dotnettutorials.net/lesson/dictionary-vs-list-csharp/"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hyperlink" Target="https://dotnettutorials.net/lesson/advantages-and-disadvantages-of-arrays-csharp/" TargetMode="External"/><Relationship Id="rId27" Type="http://schemas.openxmlformats.org/officeDocument/2006/relationships/hyperlink" Target="https://dotnettutorials.net/lesson/arrays-csharp/" TargetMode="External"/><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hyperlink" Target="https://dotnettutorials.net/lesson/queue-collection-class-csharp/" TargetMode="External"/><Relationship Id="rId48" Type="http://schemas.openxmlformats.org/officeDocument/2006/relationships/image" Target="media/image26.png"/><Relationship Id="rId56" Type="http://schemas.openxmlformats.org/officeDocument/2006/relationships/image" Target="media/image32.png"/><Relationship Id="rId64" Type="http://schemas.openxmlformats.org/officeDocument/2006/relationships/image" Target="media/image36.png"/><Relationship Id="rId69" Type="http://schemas.openxmlformats.org/officeDocument/2006/relationships/image" Target="media/image40.png"/><Relationship Id="rId77" Type="http://schemas.openxmlformats.org/officeDocument/2006/relationships/image" Target="media/image46.png"/><Relationship Id="rId8" Type="http://schemas.openxmlformats.org/officeDocument/2006/relationships/image" Target="media/image4.png"/><Relationship Id="rId51" Type="http://schemas.openxmlformats.org/officeDocument/2006/relationships/image" Target="media/image28.jpeg"/><Relationship Id="rId72" Type="http://schemas.openxmlformats.org/officeDocument/2006/relationships/hyperlink" Target="https://dotnettutorials.net/lesson/list-collection-csharp/" TargetMode="External"/><Relationship Id="rId80" Type="http://schemas.openxmlformats.org/officeDocument/2006/relationships/hyperlink" Target="https://dotnettutorials.net/lesson/conversion-between-array-list-and-dictionary-csharp/" TargetMode="External"/><Relationship Id="rId85"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dotnettutorials.net/lesson/arrays-csharp/" TargetMode="External"/><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image" Target="media/image24.png"/><Relationship Id="rId59" Type="http://schemas.openxmlformats.org/officeDocument/2006/relationships/image" Target="media/image34.png"/><Relationship Id="rId67" Type="http://schemas.openxmlformats.org/officeDocument/2006/relationships/hyperlink" Target="https://dotnettutorials.net/lesson/sorting-a-list-of-complex-type-csharp/" TargetMode="External"/><Relationship Id="rId20" Type="http://schemas.openxmlformats.org/officeDocument/2006/relationships/image" Target="media/image13.png"/><Relationship Id="rId41" Type="http://schemas.openxmlformats.org/officeDocument/2006/relationships/hyperlink" Target="https://dotnettutorials.net/lesson/hashtable-csharp/" TargetMode="External"/><Relationship Id="rId54" Type="http://schemas.openxmlformats.org/officeDocument/2006/relationships/hyperlink" Target="https://dotnettutorials.net/lesson/generics-csharp/" TargetMode="External"/><Relationship Id="rId62" Type="http://schemas.openxmlformats.org/officeDocument/2006/relationships/image" Target="media/image35.png"/><Relationship Id="rId70" Type="http://schemas.openxmlformats.org/officeDocument/2006/relationships/image" Target="media/image41.png"/><Relationship Id="rId75" Type="http://schemas.openxmlformats.org/officeDocument/2006/relationships/image" Target="media/image44.png"/><Relationship Id="rId83"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hyperlink" Target="https://dotnettutorials.net/lesson/arraylist-collection-csharp/" TargetMode="External"/><Relationship Id="rId36" Type="http://schemas.openxmlformats.org/officeDocument/2006/relationships/image" Target="media/image21.png"/><Relationship Id="rId49" Type="http://schemas.openxmlformats.org/officeDocument/2006/relationships/hyperlink" Target="https://dotnettutorials.net/lesson/generic-collections-csharp/" TargetMode="External"/><Relationship Id="rId57" Type="http://schemas.openxmlformats.org/officeDocument/2006/relationships/image" Target="media/image33.png"/><Relationship Id="rId10" Type="http://schemas.openxmlformats.org/officeDocument/2006/relationships/image" Target="media/image6.png"/><Relationship Id="rId31" Type="http://schemas.openxmlformats.org/officeDocument/2006/relationships/hyperlink" Target="https://dotnettutorials.net/lesson/hashtable-csharp/" TargetMode="External"/><Relationship Id="rId44" Type="http://schemas.openxmlformats.org/officeDocument/2006/relationships/image" Target="media/image23.png"/><Relationship Id="rId52" Type="http://schemas.openxmlformats.org/officeDocument/2006/relationships/image" Target="media/image29.jpeg"/><Relationship Id="rId60" Type="http://schemas.openxmlformats.org/officeDocument/2006/relationships/hyperlink" Target="https://dotnettutorials.net/lesson/generic-list-class-range-methods/" TargetMode="External"/><Relationship Id="rId65" Type="http://schemas.openxmlformats.org/officeDocument/2006/relationships/image" Target="media/image37.png"/><Relationship Id="rId73" Type="http://schemas.openxmlformats.org/officeDocument/2006/relationships/hyperlink" Target="https://dotnettutorials.net/lesson/hashtable-csharp/" TargetMode="External"/><Relationship Id="rId78" Type="http://schemas.openxmlformats.org/officeDocument/2006/relationships/hyperlink" Target="https://dotnettutorials.net/lesson/dictionary-generic-collection-csharp/" TargetMode="External"/><Relationship Id="rId81" Type="http://schemas.openxmlformats.org/officeDocument/2006/relationships/image" Target="media/image48.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120</Pages>
  <Words>20752</Words>
  <Characters>118292</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138767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9</cp:revision>
  <dcterms:created xsi:type="dcterms:W3CDTF">2021-08-23T09:39:00Z</dcterms:created>
  <dcterms:modified xsi:type="dcterms:W3CDTF">2021-08-23T09:58:00Z</dcterms:modified>
</cp:coreProperties>
</file>