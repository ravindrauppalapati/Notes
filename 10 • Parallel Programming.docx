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7D1" w:rsidRPr="000637D1" w:rsidRDefault="000637D1" w:rsidP="00C04BDB">
      <w:pPr>
        <w:spacing w:after="48" w:line="240" w:lineRule="auto"/>
        <w:textAlignment w:val="baseline"/>
        <w:outlineLvl w:val="0"/>
        <w:rPr>
          <w:rFonts w:ascii="Maiandra GD" w:eastAsia="Times New Roman" w:hAnsi="Maiandra GD" w:cs="Segoe UI"/>
          <w:color w:val="212529"/>
          <w:sz w:val="24"/>
          <w:szCs w:val="24"/>
        </w:rPr>
      </w:pPr>
      <w:r w:rsidRPr="000637D1">
        <w:rPr>
          <w:rFonts w:ascii="Maiandra GD" w:eastAsia="Times New Roman" w:hAnsi="Maiandra GD" w:cs="Times New Roman"/>
          <w:b/>
          <w:color w:val="3A3A3A"/>
          <w:kern w:val="36"/>
          <w:sz w:val="24"/>
          <w:szCs w:val="24"/>
          <w:highlight w:val="yellow"/>
        </w:rPr>
        <w:t>Task Parallel Library in C#</w:t>
      </w:r>
      <w:r w:rsidR="00C04BDB">
        <w:rPr>
          <w:rFonts w:ascii="Maiandra GD" w:eastAsia="Times New Roman" w:hAnsi="Maiandra GD" w:cs="Times New Roman"/>
          <w:b/>
          <w:color w:val="3A3A3A"/>
          <w:kern w:val="36"/>
          <w:sz w:val="24"/>
          <w:szCs w:val="24"/>
        </w:rPr>
        <w:t xml:space="preserve"> </w:t>
      </w:r>
    </w:p>
    <w:p w:rsidR="000637D1" w:rsidRPr="000637D1" w:rsidRDefault="000637D1" w:rsidP="000637D1">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C04BDB">
        <w:rPr>
          <w:rFonts w:ascii="Maiandra GD" w:eastAsia="Times New Roman" w:hAnsi="Maiandra GD" w:cs="Arial"/>
          <w:b/>
          <w:bCs/>
          <w:color w:val="000000"/>
          <w:sz w:val="24"/>
          <w:szCs w:val="24"/>
        </w:rPr>
        <w:t>Task Parallel Library in C# with Examples (TPL in C#)</w:t>
      </w:r>
    </w:p>
    <w:p w:rsidR="000637D1" w:rsidRPr="000637D1" w:rsidRDefault="000637D1" w:rsidP="000637D1">
      <w:pPr>
        <w:shd w:val="clear" w:color="auto" w:fill="FFFFFF"/>
        <w:spacing w:after="0" w:line="240" w:lineRule="auto"/>
        <w:jc w:val="both"/>
        <w:textAlignment w:val="baseline"/>
        <w:rPr>
          <w:rFonts w:ascii="Maiandra GD" w:eastAsia="Times New Roman" w:hAnsi="Maiandra GD" w:cs="Segoe UI"/>
          <w:color w:val="212529"/>
          <w:sz w:val="24"/>
          <w:szCs w:val="24"/>
        </w:rPr>
      </w:pPr>
      <w:r w:rsidRPr="000637D1">
        <w:rPr>
          <w:rFonts w:ascii="Maiandra GD" w:eastAsia="Times New Roman" w:hAnsi="Maiandra GD" w:cs="Arial"/>
          <w:color w:val="000000"/>
          <w:sz w:val="24"/>
          <w:szCs w:val="24"/>
          <w:bdr w:val="none" w:sz="0" w:space="0" w:color="auto" w:frame="1"/>
        </w:rPr>
        <w:t>In this article, I am going to give you an overview of the </w:t>
      </w:r>
      <w:r w:rsidRPr="00C04BDB">
        <w:rPr>
          <w:rFonts w:ascii="Maiandra GD" w:eastAsia="Times New Roman" w:hAnsi="Maiandra GD" w:cs="Arial"/>
          <w:b/>
          <w:bCs/>
          <w:color w:val="000000"/>
          <w:sz w:val="24"/>
          <w:szCs w:val="24"/>
        </w:rPr>
        <w:t>Task Parallel Library in C# </w:t>
      </w:r>
      <w:r w:rsidRPr="000637D1">
        <w:rPr>
          <w:rFonts w:ascii="Maiandra GD" w:eastAsia="Times New Roman" w:hAnsi="Maiandra GD" w:cs="Arial"/>
          <w:color w:val="000000"/>
          <w:sz w:val="24"/>
          <w:szCs w:val="24"/>
          <w:bdr w:val="none" w:sz="0" w:space="0" w:color="auto" w:frame="1"/>
        </w:rPr>
        <w:t>with Examples. Please read our previous section articles where we discussed </w:t>
      </w:r>
      <w:hyperlink r:id="rId5" w:history="1">
        <w:r w:rsidRPr="00C04BDB">
          <w:rPr>
            <w:rFonts w:ascii="Maiandra GD" w:eastAsia="Times New Roman" w:hAnsi="Maiandra GD" w:cs="Arial"/>
            <w:b/>
            <w:bCs/>
            <w:color w:val="0000FF"/>
            <w:sz w:val="24"/>
            <w:szCs w:val="24"/>
          </w:rPr>
          <w:t>Task-Based Asynchronous Programming</w:t>
        </w:r>
      </w:hyperlink>
      <w:r w:rsidRPr="000637D1">
        <w:rPr>
          <w:rFonts w:ascii="Maiandra GD" w:eastAsia="Times New Roman" w:hAnsi="Maiandra GD" w:cs="Arial"/>
          <w:color w:val="000000"/>
          <w:sz w:val="24"/>
          <w:szCs w:val="24"/>
          <w:bdr w:val="none" w:sz="0" w:space="0" w:color="auto" w:frame="1"/>
        </w:rPr>
        <w:t> in C#. The Task Parallel Library is also referred to as TPL in C#</w:t>
      </w:r>
      <w:r w:rsidRPr="000637D1">
        <w:rPr>
          <w:rFonts w:ascii="Maiandra GD" w:eastAsia="Times New Roman" w:hAnsi="Maiandra GD" w:cs="Arial"/>
          <w:b/>
          <w:bCs/>
          <w:color w:val="000000"/>
          <w:sz w:val="24"/>
          <w:szCs w:val="24"/>
          <w:bdr w:val="none" w:sz="0" w:space="0" w:color="auto" w:frame="1"/>
        </w:rPr>
        <w:t>. </w:t>
      </w:r>
      <w:r w:rsidRPr="000637D1">
        <w:rPr>
          <w:rFonts w:ascii="Maiandra GD" w:eastAsia="Times New Roman" w:hAnsi="Maiandra GD" w:cs="Arial"/>
          <w:color w:val="000000"/>
          <w:sz w:val="24"/>
          <w:szCs w:val="24"/>
          <w:bdr w:val="none" w:sz="0" w:space="0" w:color="auto" w:frame="1"/>
        </w:rPr>
        <w:t xml:space="preserve">At the end of this article, you will understand </w:t>
      </w:r>
      <w:proofErr w:type="gramStart"/>
      <w:r w:rsidRPr="000637D1">
        <w:rPr>
          <w:rFonts w:ascii="Maiandra GD" w:eastAsia="Times New Roman" w:hAnsi="Maiandra GD" w:cs="Arial"/>
          <w:color w:val="000000"/>
          <w:sz w:val="24"/>
          <w:szCs w:val="24"/>
          <w:bdr w:val="none" w:sz="0" w:space="0" w:color="auto" w:frame="1"/>
        </w:rPr>
        <w:t>What</w:t>
      </w:r>
      <w:proofErr w:type="gramEnd"/>
      <w:r w:rsidRPr="000637D1">
        <w:rPr>
          <w:rFonts w:ascii="Maiandra GD" w:eastAsia="Times New Roman" w:hAnsi="Maiandra GD" w:cs="Arial"/>
          <w:color w:val="000000"/>
          <w:sz w:val="24"/>
          <w:szCs w:val="24"/>
          <w:bdr w:val="none" w:sz="0" w:space="0" w:color="auto" w:frame="1"/>
        </w:rPr>
        <w:t xml:space="preserve"> is Task Parallel Library is and why do we need it in C# applications.</w:t>
      </w:r>
    </w:p>
    <w:p w:rsidR="000637D1" w:rsidRPr="000637D1" w:rsidRDefault="000637D1" w:rsidP="000637D1">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C04BDB">
        <w:rPr>
          <w:rFonts w:ascii="Maiandra GD" w:eastAsia="Times New Roman" w:hAnsi="Maiandra GD" w:cs="Arial"/>
          <w:b/>
          <w:bCs/>
          <w:color w:val="000000"/>
          <w:sz w:val="24"/>
          <w:szCs w:val="24"/>
        </w:rPr>
        <w:t>Why do we need Task Parallel Library in C#?</w:t>
      </w:r>
    </w:p>
    <w:p w:rsidR="000637D1" w:rsidRPr="000637D1" w:rsidRDefault="000637D1" w:rsidP="000637D1">
      <w:pPr>
        <w:shd w:val="clear" w:color="auto" w:fill="FFFFFF"/>
        <w:spacing w:after="0" w:line="240" w:lineRule="auto"/>
        <w:jc w:val="both"/>
        <w:textAlignment w:val="baseline"/>
        <w:rPr>
          <w:rFonts w:ascii="Maiandra GD" w:eastAsia="Times New Roman" w:hAnsi="Maiandra GD" w:cs="Segoe UI"/>
          <w:color w:val="212529"/>
          <w:sz w:val="24"/>
          <w:szCs w:val="24"/>
        </w:rPr>
      </w:pPr>
      <w:r w:rsidRPr="000637D1">
        <w:rPr>
          <w:rFonts w:ascii="Maiandra GD" w:eastAsia="Times New Roman" w:hAnsi="Maiandra GD" w:cs="Arial"/>
          <w:color w:val="000000"/>
          <w:sz w:val="24"/>
          <w:szCs w:val="24"/>
          <w:bdr w:val="none" w:sz="0" w:space="0" w:color="auto" w:frame="1"/>
        </w:rPr>
        <w:t xml:space="preserve">We can’t expect our sequential program to run faster on the new processors as we know the processor technology advances means the focus is on </w:t>
      </w:r>
      <w:proofErr w:type="spellStart"/>
      <w:r w:rsidRPr="000637D1">
        <w:rPr>
          <w:rFonts w:ascii="Maiandra GD" w:eastAsia="Times New Roman" w:hAnsi="Maiandra GD" w:cs="Arial"/>
          <w:color w:val="000000"/>
          <w:sz w:val="24"/>
          <w:szCs w:val="24"/>
          <w:bdr w:val="none" w:sz="0" w:space="0" w:color="auto" w:frame="1"/>
        </w:rPr>
        <w:t>Multicore</w:t>
      </w:r>
      <w:proofErr w:type="spellEnd"/>
      <w:r w:rsidRPr="000637D1">
        <w:rPr>
          <w:rFonts w:ascii="Maiandra GD" w:eastAsia="Times New Roman" w:hAnsi="Maiandra GD" w:cs="Arial"/>
          <w:color w:val="000000"/>
          <w:sz w:val="24"/>
          <w:szCs w:val="24"/>
          <w:bdr w:val="none" w:sz="0" w:space="0" w:color="auto" w:frame="1"/>
        </w:rPr>
        <w:t>-processors. Today’s desktop typically has 4 cores but the latest experimental multi-core chips have up to 1000 cores. </w:t>
      </w:r>
    </w:p>
    <w:p w:rsidR="000637D1" w:rsidRPr="000637D1" w:rsidRDefault="000637D1" w:rsidP="000637D1">
      <w:pPr>
        <w:shd w:val="clear" w:color="auto" w:fill="FFFFFF"/>
        <w:spacing w:after="0" w:line="240" w:lineRule="auto"/>
        <w:jc w:val="both"/>
        <w:textAlignment w:val="baseline"/>
        <w:rPr>
          <w:rFonts w:ascii="Maiandra GD" w:eastAsia="Times New Roman" w:hAnsi="Maiandra GD" w:cs="Segoe UI"/>
          <w:color w:val="212529"/>
          <w:sz w:val="24"/>
          <w:szCs w:val="24"/>
        </w:rPr>
      </w:pPr>
      <w:r w:rsidRPr="000637D1">
        <w:rPr>
          <w:rFonts w:ascii="Maiandra GD" w:eastAsia="Times New Roman" w:hAnsi="Maiandra GD" w:cs="Arial"/>
          <w:color w:val="000000"/>
          <w:sz w:val="24"/>
          <w:szCs w:val="24"/>
          <w:bdr w:val="none" w:sz="0" w:space="0" w:color="auto" w:frame="1"/>
        </w:rPr>
        <w:t xml:space="preserve">So in simple words, we can say that the </w:t>
      </w:r>
      <w:proofErr w:type="spellStart"/>
      <w:r w:rsidRPr="000637D1">
        <w:rPr>
          <w:rFonts w:ascii="Maiandra GD" w:eastAsia="Times New Roman" w:hAnsi="Maiandra GD" w:cs="Arial"/>
          <w:color w:val="000000"/>
          <w:sz w:val="24"/>
          <w:szCs w:val="24"/>
          <w:bdr w:val="none" w:sz="0" w:space="0" w:color="auto" w:frame="1"/>
        </w:rPr>
        <w:t>multicore</w:t>
      </w:r>
      <w:proofErr w:type="spellEnd"/>
      <w:r w:rsidRPr="000637D1">
        <w:rPr>
          <w:rFonts w:ascii="Maiandra GD" w:eastAsia="Times New Roman" w:hAnsi="Maiandra GD" w:cs="Arial"/>
          <w:color w:val="000000"/>
          <w:sz w:val="24"/>
          <w:szCs w:val="24"/>
          <w:bdr w:val="none" w:sz="0" w:space="0" w:color="auto" w:frame="1"/>
        </w:rPr>
        <w:t xml:space="preserve"> processor machines are now becoming standard and the aim is to improve the performance by running a program on multiple processors in parallel. So by considering the above scenario, the .NET Framework 4 introduces </w:t>
      </w:r>
      <w:r w:rsidRPr="00C04BDB">
        <w:rPr>
          <w:rFonts w:ascii="Maiandra GD" w:eastAsia="Times New Roman" w:hAnsi="Maiandra GD" w:cs="Arial"/>
          <w:b/>
          <w:bCs/>
          <w:color w:val="000000"/>
          <w:sz w:val="24"/>
          <w:szCs w:val="24"/>
        </w:rPr>
        <w:t>Task Parallel Library (TPL)</w:t>
      </w:r>
      <w:r w:rsidRPr="000637D1">
        <w:rPr>
          <w:rFonts w:ascii="Maiandra GD" w:eastAsia="Times New Roman" w:hAnsi="Maiandra GD" w:cs="Arial"/>
          <w:color w:val="000000"/>
          <w:sz w:val="24"/>
          <w:szCs w:val="24"/>
          <w:bdr w:val="none" w:sz="0" w:space="0" w:color="auto" w:frame="1"/>
        </w:rPr>
        <w:t> that makes it easier for developers to write parallel programs that target multi-core machines (automatically use multiple processors) which improves the performance.</w:t>
      </w:r>
    </w:p>
    <w:p w:rsidR="000637D1" w:rsidRPr="000637D1" w:rsidRDefault="000637D1" w:rsidP="000637D1">
      <w:pPr>
        <w:shd w:val="clear" w:color="auto" w:fill="FFFFFF"/>
        <w:spacing w:after="0" w:line="240" w:lineRule="auto"/>
        <w:jc w:val="both"/>
        <w:textAlignment w:val="baseline"/>
        <w:rPr>
          <w:rFonts w:ascii="Maiandra GD" w:eastAsia="Times New Roman" w:hAnsi="Maiandra GD" w:cs="Segoe UI"/>
          <w:color w:val="212529"/>
          <w:sz w:val="24"/>
          <w:szCs w:val="24"/>
        </w:rPr>
      </w:pPr>
      <w:r w:rsidRPr="000637D1">
        <w:rPr>
          <w:rFonts w:ascii="Maiandra GD" w:eastAsia="Times New Roman" w:hAnsi="Maiandra GD" w:cs="Arial"/>
          <w:color w:val="000000"/>
          <w:sz w:val="24"/>
          <w:szCs w:val="24"/>
          <w:bdr w:val="none" w:sz="0" w:space="0" w:color="auto" w:frame="1"/>
        </w:rPr>
        <w:t>Using the Task Parallel Library (TPL), we can express the parallelism in the existing sequential code, which means we can express the code as the Parallel task, which will be run concurrently on all the available processors.</w:t>
      </w:r>
    </w:p>
    <w:p w:rsidR="000637D1" w:rsidRPr="000637D1" w:rsidRDefault="000637D1" w:rsidP="000637D1">
      <w:pPr>
        <w:shd w:val="clear" w:color="auto" w:fill="FFFFFF"/>
        <w:spacing w:after="0" w:line="240" w:lineRule="auto"/>
        <w:textAlignment w:val="baseline"/>
        <w:rPr>
          <w:rFonts w:ascii="Maiandra GD" w:eastAsia="Times New Roman" w:hAnsi="Maiandra GD" w:cs="Segoe UI"/>
          <w:color w:val="212529"/>
          <w:sz w:val="24"/>
          <w:szCs w:val="24"/>
        </w:rPr>
      </w:pPr>
      <w:r w:rsidRPr="00C04BDB">
        <w:rPr>
          <w:rFonts w:ascii="Maiandra GD" w:eastAsia="Times New Roman" w:hAnsi="Maiandra GD" w:cs="Arial"/>
          <w:noProof/>
          <w:color w:val="212529"/>
          <w:sz w:val="24"/>
          <w:szCs w:val="24"/>
          <w:bdr w:val="none" w:sz="0" w:space="0" w:color="auto" w:frame="1"/>
        </w:rPr>
        <w:drawing>
          <wp:inline distT="0" distB="0" distL="0" distR="0">
            <wp:extent cx="2934335" cy="1265555"/>
            <wp:effectExtent l="19050" t="0" r="0" b="0"/>
            <wp:docPr id="1" name="Picture 1" descr="Task Parallel Library in C# or tpl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k Parallel Library in C# or tpl in C#"/>
                    <pic:cNvPicPr>
                      <a:picLocks noChangeAspect="1" noChangeArrowheads="1"/>
                    </pic:cNvPicPr>
                  </pic:nvPicPr>
                  <pic:blipFill>
                    <a:blip r:embed="rId6"/>
                    <a:srcRect/>
                    <a:stretch>
                      <a:fillRect/>
                    </a:stretch>
                  </pic:blipFill>
                  <pic:spPr bwMode="auto">
                    <a:xfrm>
                      <a:off x="0" y="0"/>
                      <a:ext cx="2934335" cy="1265555"/>
                    </a:xfrm>
                    <a:prstGeom prst="rect">
                      <a:avLst/>
                    </a:prstGeom>
                    <a:noFill/>
                    <a:ln w="9525">
                      <a:noFill/>
                      <a:miter lim="800000"/>
                      <a:headEnd/>
                      <a:tailEnd/>
                    </a:ln>
                  </pic:spPr>
                </pic:pic>
              </a:graphicData>
            </a:graphic>
          </wp:inline>
        </w:drawing>
      </w:r>
    </w:p>
    <w:p w:rsidR="000637D1" w:rsidRPr="000637D1" w:rsidRDefault="000637D1" w:rsidP="000637D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C04BDB">
        <w:rPr>
          <w:rFonts w:ascii="Maiandra GD" w:eastAsia="Times New Roman" w:hAnsi="Maiandra GD" w:cs="Arial"/>
          <w:b/>
          <w:bCs/>
          <w:color w:val="000000"/>
          <w:sz w:val="24"/>
          <w:szCs w:val="24"/>
        </w:rPr>
        <w:t>What is Parallel Programming in C#?</w:t>
      </w:r>
    </w:p>
    <w:p w:rsidR="000637D1" w:rsidRPr="000637D1" w:rsidRDefault="000637D1" w:rsidP="000637D1">
      <w:pPr>
        <w:shd w:val="clear" w:color="auto" w:fill="FFFFFF"/>
        <w:spacing w:after="0" w:line="240" w:lineRule="auto"/>
        <w:jc w:val="both"/>
        <w:textAlignment w:val="baseline"/>
        <w:rPr>
          <w:rFonts w:ascii="Maiandra GD" w:eastAsia="Times New Roman" w:hAnsi="Maiandra GD" w:cs="Segoe UI"/>
          <w:color w:val="212529"/>
          <w:sz w:val="24"/>
          <w:szCs w:val="24"/>
        </w:rPr>
      </w:pPr>
      <w:r w:rsidRPr="000637D1">
        <w:rPr>
          <w:rFonts w:ascii="Maiandra GD" w:eastAsia="Times New Roman" w:hAnsi="Maiandra GD" w:cs="Arial"/>
          <w:color w:val="000000"/>
          <w:sz w:val="24"/>
          <w:szCs w:val="24"/>
          <w:bdr w:val="none" w:sz="0" w:space="0" w:color="auto" w:frame="1"/>
        </w:rPr>
        <w:t>Parallel Programming is a type of programming in which many calculations or the execution of processes are carried out simultaneously. The Points to Remember while working with Parallel Programming:</w:t>
      </w:r>
    </w:p>
    <w:p w:rsidR="000637D1" w:rsidRPr="000637D1" w:rsidRDefault="000637D1" w:rsidP="000637D1">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r w:rsidRPr="000637D1">
        <w:rPr>
          <w:rFonts w:ascii="Maiandra GD" w:eastAsia="Times New Roman" w:hAnsi="Maiandra GD" w:cs="Arial"/>
          <w:color w:val="000000"/>
          <w:sz w:val="24"/>
          <w:szCs w:val="24"/>
          <w:bdr w:val="none" w:sz="0" w:space="0" w:color="auto" w:frame="1"/>
        </w:rPr>
        <w:t>The Tasks must be independent.</w:t>
      </w:r>
    </w:p>
    <w:p w:rsidR="000637D1" w:rsidRPr="000637D1" w:rsidRDefault="000637D1" w:rsidP="000637D1">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r w:rsidRPr="000637D1">
        <w:rPr>
          <w:rFonts w:ascii="Maiandra GD" w:eastAsia="Times New Roman" w:hAnsi="Maiandra GD" w:cs="Arial"/>
          <w:color w:val="000000"/>
          <w:sz w:val="24"/>
          <w:szCs w:val="24"/>
          <w:bdr w:val="none" w:sz="0" w:space="0" w:color="auto" w:frame="1"/>
        </w:rPr>
        <w:t>The order of the execution does not matter</w:t>
      </w:r>
    </w:p>
    <w:p w:rsidR="000637D1" w:rsidRPr="000637D1" w:rsidRDefault="000637D1" w:rsidP="000637D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C04BDB">
        <w:rPr>
          <w:rFonts w:ascii="Maiandra GD" w:eastAsia="Times New Roman" w:hAnsi="Maiandra GD" w:cs="Arial"/>
          <w:b/>
          <w:bCs/>
          <w:color w:val="000000"/>
          <w:sz w:val="24"/>
          <w:szCs w:val="24"/>
        </w:rPr>
        <w:t>C# Supports Two Types of Parallelism:</w:t>
      </w:r>
    </w:p>
    <w:p w:rsidR="000637D1" w:rsidRPr="000637D1" w:rsidRDefault="000637D1" w:rsidP="000637D1">
      <w:pPr>
        <w:shd w:val="clear" w:color="auto" w:fill="FFFFFF"/>
        <w:spacing w:after="0" w:line="240" w:lineRule="auto"/>
        <w:jc w:val="both"/>
        <w:textAlignment w:val="baseline"/>
        <w:rPr>
          <w:rFonts w:ascii="Maiandra GD" w:eastAsia="Times New Roman" w:hAnsi="Maiandra GD" w:cs="Segoe UI"/>
          <w:color w:val="212529"/>
          <w:sz w:val="24"/>
          <w:szCs w:val="24"/>
        </w:rPr>
      </w:pPr>
      <w:r w:rsidRPr="00C04BDB">
        <w:rPr>
          <w:rFonts w:ascii="Maiandra GD" w:eastAsia="Times New Roman" w:hAnsi="Maiandra GD" w:cs="Arial"/>
          <w:b/>
          <w:bCs/>
          <w:color w:val="000000"/>
          <w:sz w:val="24"/>
          <w:szCs w:val="24"/>
        </w:rPr>
        <w:t>Data parallelism: </w:t>
      </w:r>
      <w:r w:rsidRPr="000637D1">
        <w:rPr>
          <w:rFonts w:ascii="Maiandra GD" w:eastAsia="Times New Roman" w:hAnsi="Maiandra GD" w:cs="Arial"/>
          <w:color w:val="000000"/>
          <w:sz w:val="24"/>
          <w:szCs w:val="24"/>
          <w:bdr w:val="none" w:sz="0" w:space="0" w:color="auto" w:frame="1"/>
        </w:rPr>
        <w:t>In the case of Data Parallelism, the operation is applied to each element of a collection. This means each process does the same work on unique and independent pieces of data.</w:t>
      </w:r>
    </w:p>
    <w:p w:rsidR="000637D1" w:rsidRPr="000637D1" w:rsidRDefault="000637D1" w:rsidP="000637D1">
      <w:pPr>
        <w:shd w:val="clear" w:color="auto" w:fill="FFFFFF"/>
        <w:spacing w:after="0" w:line="240" w:lineRule="auto"/>
        <w:jc w:val="both"/>
        <w:textAlignment w:val="baseline"/>
        <w:rPr>
          <w:rFonts w:ascii="Maiandra GD" w:eastAsia="Times New Roman" w:hAnsi="Maiandra GD" w:cs="Segoe UI"/>
          <w:color w:val="212529"/>
          <w:sz w:val="24"/>
          <w:szCs w:val="24"/>
        </w:rPr>
      </w:pPr>
      <w:r w:rsidRPr="00C04BDB">
        <w:rPr>
          <w:rFonts w:ascii="Maiandra GD" w:eastAsia="Times New Roman" w:hAnsi="Maiandra GD" w:cs="Arial"/>
          <w:b/>
          <w:bCs/>
          <w:color w:val="000000"/>
          <w:sz w:val="24"/>
          <w:szCs w:val="24"/>
        </w:rPr>
        <w:t>Example:</w:t>
      </w:r>
    </w:p>
    <w:p w:rsidR="000637D1" w:rsidRPr="000637D1" w:rsidRDefault="000637D1" w:rsidP="000637D1">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hyperlink r:id="rId7" w:history="1">
        <w:proofErr w:type="spellStart"/>
        <w:r w:rsidRPr="00C04BDB">
          <w:rPr>
            <w:rFonts w:ascii="Maiandra GD" w:eastAsia="Times New Roman" w:hAnsi="Maiandra GD" w:cs="Arial"/>
            <w:b/>
            <w:bCs/>
            <w:color w:val="0000FF"/>
            <w:sz w:val="24"/>
            <w:szCs w:val="24"/>
          </w:rPr>
          <w:t>Parallel.For</w:t>
        </w:r>
        <w:proofErr w:type="spellEnd"/>
      </w:hyperlink>
    </w:p>
    <w:p w:rsidR="000637D1" w:rsidRPr="000637D1" w:rsidRDefault="000637D1" w:rsidP="000637D1">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hyperlink r:id="rId8" w:history="1">
        <w:proofErr w:type="spellStart"/>
        <w:r w:rsidRPr="00C04BDB">
          <w:rPr>
            <w:rFonts w:ascii="Maiandra GD" w:eastAsia="Times New Roman" w:hAnsi="Maiandra GD" w:cs="Arial"/>
            <w:b/>
            <w:bCs/>
            <w:color w:val="0000FF"/>
            <w:sz w:val="24"/>
            <w:szCs w:val="24"/>
          </w:rPr>
          <w:t>Parallel.ForEach</w:t>
        </w:r>
        <w:proofErr w:type="spellEnd"/>
      </w:hyperlink>
    </w:p>
    <w:p w:rsidR="000637D1" w:rsidRPr="000637D1" w:rsidRDefault="000637D1" w:rsidP="000637D1">
      <w:pPr>
        <w:shd w:val="clear" w:color="auto" w:fill="FFFFFF"/>
        <w:spacing w:after="0" w:line="240" w:lineRule="auto"/>
        <w:jc w:val="both"/>
        <w:textAlignment w:val="baseline"/>
        <w:rPr>
          <w:rFonts w:ascii="Maiandra GD" w:eastAsia="Times New Roman" w:hAnsi="Maiandra GD" w:cs="Segoe UI"/>
          <w:color w:val="212529"/>
          <w:sz w:val="24"/>
          <w:szCs w:val="24"/>
        </w:rPr>
      </w:pPr>
      <w:r w:rsidRPr="00C04BDB">
        <w:rPr>
          <w:rFonts w:ascii="Maiandra GD" w:eastAsia="Times New Roman" w:hAnsi="Maiandra GD" w:cs="Arial"/>
          <w:b/>
          <w:bCs/>
          <w:color w:val="000000"/>
          <w:sz w:val="24"/>
          <w:szCs w:val="24"/>
        </w:rPr>
        <w:t>Task parallelism: </w:t>
      </w:r>
      <w:r w:rsidRPr="000637D1">
        <w:rPr>
          <w:rFonts w:ascii="Maiandra GD" w:eastAsia="Times New Roman" w:hAnsi="Maiandra GD" w:cs="Arial"/>
          <w:color w:val="000000"/>
          <w:sz w:val="24"/>
          <w:szCs w:val="24"/>
          <w:bdr w:val="none" w:sz="0" w:space="0" w:color="auto" w:frame="1"/>
        </w:rPr>
        <w:t>In the case of Task Parallelism independent computations are executed in parallel. This means each process performs a different function or executes different code sections that are independent.</w:t>
      </w:r>
    </w:p>
    <w:p w:rsidR="00000000" w:rsidRPr="00C04BDB" w:rsidRDefault="00C04BDB">
      <w:pPr>
        <w:pBdr>
          <w:bottom w:val="double" w:sz="6" w:space="1" w:color="auto"/>
        </w:pBdr>
        <w:rPr>
          <w:rFonts w:ascii="Maiandra GD" w:hAnsi="Maiandra GD"/>
          <w:sz w:val="24"/>
          <w:szCs w:val="24"/>
        </w:rPr>
      </w:pPr>
    </w:p>
    <w:p w:rsidR="000637D1" w:rsidRPr="00C04BDB" w:rsidRDefault="000637D1" w:rsidP="00C04BDB">
      <w:pPr>
        <w:pStyle w:val="Heading1"/>
        <w:spacing w:before="0" w:beforeAutospacing="0" w:after="48" w:afterAutospacing="0"/>
        <w:textAlignment w:val="baseline"/>
        <w:rPr>
          <w:rFonts w:ascii="Maiandra GD" w:hAnsi="Maiandra GD" w:cs="Segoe UI"/>
          <w:b w:val="0"/>
          <w:bCs w:val="0"/>
          <w:color w:val="212529"/>
          <w:sz w:val="24"/>
          <w:szCs w:val="24"/>
        </w:rPr>
      </w:pPr>
      <w:r w:rsidRPr="00C04BDB">
        <w:rPr>
          <w:rFonts w:ascii="Maiandra GD" w:hAnsi="Maiandra GD"/>
          <w:bCs w:val="0"/>
          <w:color w:val="3A3A3A"/>
          <w:sz w:val="24"/>
          <w:szCs w:val="24"/>
          <w:highlight w:val="yellow"/>
        </w:rPr>
        <w:t>Parallel For in C#</w:t>
      </w:r>
      <w:r w:rsidR="00C04BDB">
        <w:rPr>
          <w:rFonts w:ascii="Maiandra GD" w:hAnsi="Maiandra GD"/>
          <w:bCs w:val="0"/>
          <w:color w:val="3A3A3A"/>
          <w:sz w:val="24"/>
          <w:szCs w:val="24"/>
        </w:rPr>
        <w:t xml:space="preserve"> </w:t>
      </w:r>
    </w:p>
    <w:p w:rsidR="000637D1" w:rsidRPr="00C04BDB" w:rsidRDefault="000637D1" w:rsidP="000637D1">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04BDB">
        <w:rPr>
          <w:rStyle w:val="Strong"/>
          <w:rFonts w:ascii="Maiandra GD" w:hAnsi="Maiandra GD" w:cs="Arial"/>
          <w:b/>
          <w:bCs/>
          <w:color w:val="000000"/>
          <w:sz w:val="24"/>
          <w:szCs w:val="24"/>
          <w:bdr w:val="none" w:sz="0" w:space="0" w:color="auto" w:frame="1"/>
        </w:rPr>
        <w:t>Parallel For in C# with Examples</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In this article, I am going to discuss the static</w:t>
      </w:r>
      <w:r w:rsidRPr="00C04BDB">
        <w:rPr>
          <w:rStyle w:val="Strong"/>
          <w:rFonts w:ascii="Maiandra GD" w:hAnsi="Maiandra GD" w:cs="Arial"/>
          <w:color w:val="000000"/>
          <w:bdr w:val="none" w:sz="0" w:space="0" w:color="auto" w:frame="1"/>
        </w:rPr>
        <w:t> Parallel For in C#</w:t>
      </w:r>
      <w:r w:rsidRPr="00C04BDB">
        <w:rPr>
          <w:rFonts w:ascii="Maiandra GD" w:hAnsi="Maiandra GD" w:cs="Arial"/>
          <w:color w:val="000000"/>
          <w:bdr w:val="none" w:sz="0" w:space="0" w:color="auto" w:frame="1"/>
        </w:rPr>
        <w:t> with Examples. Please read our previous article before proceeding to this article where we discussed the basic concepts of </w:t>
      </w:r>
      <w:hyperlink r:id="rId9" w:history="1">
        <w:r w:rsidRPr="00C04BDB">
          <w:rPr>
            <w:rStyle w:val="Strong"/>
            <w:rFonts w:ascii="Maiandra GD" w:hAnsi="Maiandra GD" w:cs="Arial"/>
            <w:color w:val="007BFF"/>
            <w:bdr w:val="none" w:sz="0" w:space="0" w:color="auto" w:frame="1"/>
          </w:rPr>
          <w:t>Parallel Programming</w:t>
        </w:r>
      </w:hyperlink>
      <w:r w:rsidRPr="00C04BDB">
        <w:rPr>
          <w:rFonts w:ascii="Maiandra GD" w:hAnsi="Maiandra GD" w:cs="Arial"/>
          <w:color w:val="000000"/>
          <w:bdr w:val="none" w:sz="0" w:space="0" w:color="auto" w:frame="1"/>
        </w:rPr>
        <w:t> in C#. As part of this article, we will discuss the need and use of the Parallel For loop compared with the C# for loop. So, let’s start the discussion with one of the most frequently asked interview questions.</w:t>
      </w:r>
    </w:p>
    <w:p w:rsidR="000637D1" w:rsidRPr="00C04BDB" w:rsidRDefault="000637D1" w:rsidP="000637D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04BDB">
        <w:rPr>
          <w:rStyle w:val="Strong"/>
          <w:rFonts w:ascii="Maiandra GD" w:hAnsi="Maiandra GD" w:cs="Arial"/>
          <w:b/>
          <w:bCs/>
          <w:color w:val="000000"/>
          <w:sz w:val="24"/>
          <w:szCs w:val="24"/>
          <w:bdr w:val="none" w:sz="0" w:space="0" w:color="auto" w:frame="1"/>
        </w:rPr>
        <w:t>What is the difference between the Parallel For loop and Standard C# for loop?</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The main difference between the Parallel For loop and the standard C# for loop is as follows</w:t>
      </w:r>
    </w:p>
    <w:p w:rsidR="000637D1" w:rsidRPr="00C04BDB" w:rsidRDefault="000637D1" w:rsidP="000637D1">
      <w:pPr>
        <w:numPr>
          <w:ilvl w:val="0"/>
          <w:numId w:val="3"/>
        </w:numPr>
        <w:shd w:val="clear" w:color="auto" w:fill="FFFFFF"/>
        <w:spacing w:after="0" w:line="240" w:lineRule="auto"/>
        <w:jc w:val="both"/>
        <w:textAlignment w:val="baseline"/>
        <w:rPr>
          <w:rFonts w:ascii="Maiandra GD" w:hAnsi="Maiandra GD" w:cs="Segoe UI"/>
          <w:color w:val="212529"/>
          <w:sz w:val="24"/>
          <w:szCs w:val="24"/>
        </w:rPr>
      </w:pPr>
      <w:r w:rsidRPr="00C04BDB">
        <w:rPr>
          <w:rFonts w:ascii="Maiandra GD" w:hAnsi="Maiandra GD" w:cs="Arial"/>
          <w:color w:val="000000"/>
          <w:sz w:val="24"/>
          <w:szCs w:val="24"/>
          <w:bdr w:val="none" w:sz="0" w:space="0" w:color="auto" w:frame="1"/>
        </w:rPr>
        <w:t>In the case of the standard C# for loop, the loop is going to run using a single thread whereas, in the case of Parallel For loop, the loop is going to execute using multiple threads.</w:t>
      </w:r>
    </w:p>
    <w:p w:rsidR="000637D1" w:rsidRPr="00C04BDB" w:rsidRDefault="000637D1" w:rsidP="000637D1">
      <w:pPr>
        <w:numPr>
          <w:ilvl w:val="0"/>
          <w:numId w:val="3"/>
        </w:numPr>
        <w:shd w:val="clear" w:color="auto" w:fill="FFFFFF"/>
        <w:spacing w:after="0" w:line="240" w:lineRule="auto"/>
        <w:jc w:val="both"/>
        <w:textAlignment w:val="baseline"/>
        <w:rPr>
          <w:rFonts w:ascii="Maiandra GD" w:hAnsi="Maiandra GD" w:cs="Segoe UI"/>
          <w:color w:val="212529"/>
          <w:sz w:val="24"/>
          <w:szCs w:val="24"/>
        </w:rPr>
      </w:pPr>
      <w:r w:rsidRPr="00C04BDB">
        <w:rPr>
          <w:rFonts w:ascii="Maiandra GD" w:hAnsi="Maiandra GD" w:cs="Arial"/>
          <w:color w:val="000000"/>
          <w:sz w:val="24"/>
          <w:szCs w:val="24"/>
          <w:bdr w:val="none" w:sz="0" w:space="0" w:color="auto" w:frame="1"/>
        </w:rPr>
        <w:t>The second difference is that, in the case of the standard C# for loop, the loop is iterated in sequential order whereas, in the case of Parallel For loop, the order of the iteration is not going to be in sequential order.</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Style w:val="Strong"/>
          <w:rFonts w:ascii="Maiandra GD" w:hAnsi="Maiandra GD" w:cs="Arial"/>
          <w:color w:val="000000"/>
          <w:bdr w:val="none" w:sz="0" w:space="0" w:color="auto" w:frame="1"/>
        </w:rPr>
        <w:t>Note:</w:t>
      </w:r>
      <w:r w:rsidRPr="00C04BDB">
        <w:rPr>
          <w:rFonts w:ascii="Maiandra GD" w:hAnsi="Maiandra GD" w:cs="Arial"/>
          <w:color w:val="000000"/>
          <w:bdr w:val="none" w:sz="0" w:space="0" w:color="auto" w:frame="1"/>
        </w:rPr>
        <w:t xml:space="preserve"> When the iterations are independent of each other, means, subsequent iterations do not need the state updates made by previous iterations, then in such cases, we need to use Task Parallel Library (TPL) to run </w:t>
      </w:r>
      <w:proofErr w:type="gramStart"/>
      <w:r w:rsidRPr="00C04BDB">
        <w:rPr>
          <w:rFonts w:ascii="Maiandra GD" w:hAnsi="Maiandra GD" w:cs="Arial"/>
          <w:color w:val="000000"/>
          <w:bdr w:val="none" w:sz="0" w:space="0" w:color="auto" w:frame="1"/>
        </w:rPr>
        <w:t>each iteration</w:t>
      </w:r>
      <w:proofErr w:type="gramEnd"/>
      <w:r w:rsidRPr="00C04BDB">
        <w:rPr>
          <w:rFonts w:ascii="Maiandra GD" w:hAnsi="Maiandra GD" w:cs="Arial"/>
          <w:color w:val="000000"/>
          <w:bdr w:val="none" w:sz="0" w:space="0" w:color="auto" w:frame="1"/>
        </w:rPr>
        <w:t xml:space="preserve"> in parallel on all the available cores. Moreover, the iteration should be an expensive iteration otherwise we will get negative performance, which we will also discuss as part of this article.</w:t>
      </w:r>
    </w:p>
    <w:p w:rsidR="000637D1" w:rsidRPr="00C04BDB" w:rsidRDefault="000637D1" w:rsidP="000637D1">
      <w:pPr>
        <w:pStyle w:val="Heading6"/>
        <w:shd w:val="clear" w:color="auto" w:fill="FFFFFF"/>
        <w:spacing w:before="0"/>
        <w:textAlignment w:val="baseline"/>
        <w:rPr>
          <w:rFonts w:ascii="Maiandra GD" w:hAnsi="Maiandra GD" w:cs="Segoe UI"/>
          <w:color w:val="3A3A3A"/>
          <w:sz w:val="24"/>
          <w:szCs w:val="24"/>
        </w:rPr>
      </w:pPr>
      <w:r w:rsidRPr="00C04BDB">
        <w:rPr>
          <w:rStyle w:val="Strong"/>
          <w:rFonts w:ascii="Maiandra GD" w:hAnsi="Maiandra GD" w:cs="Arial"/>
          <w:b w:val="0"/>
          <w:bCs w:val="0"/>
          <w:color w:val="000000"/>
          <w:sz w:val="24"/>
          <w:szCs w:val="24"/>
          <w:bdr w:val="none" w:sz="0" w:space="0" w:color="auto" w:frame="1"/>
        </w:rPr>
        <w:t>Syntax:</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noProof/>
          <w:color w:val="212529"/>
          <w:bdr w:val="none" w:sz="0" w:space="0" w:color="auto" w:frame="1"/>
        </w:rPr>
        <w:drawing>
          <wp:inline distT="0" distB="0" distL="0" distR="0">
            <wp:extent cx="5316220" cy="1786255"/>
            <wp:effectExtent l="19050" t="0" r="0" b="0"/>
            <wp:docPr id="3" name="Picture 3" descr="What is the difference between the Parallel For loop and standard C#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he difference between the Parallel For loop and standard C# for loop?"/>
                    <pic:cNvPicPr>
                      <a:picLocks noChangeAspect="1" noChangeArrowheads="1"/>
                    </pic:cNvPicPr>
                  </pic:nvPicPr>
                  <pic:blipFill>
                    <a:blip r:embed="rId10"/>
                    <a:srcRect/>
                    <a:stretch>
                      <a:fillRect/>
                    </a:stretch>
                  </pic:blipFill>
                  <pic:spPr bwMode="auto">
                    <a:xfrm>
                      <a:off x="0" y="0"/>
                      <a:ext cx="5316220" cy="1786255"/>
                    </a:xfrm>
                    <a:prstGeom prst="rect">
                      <a:avLst/>
                    </a:prstGeom>
                    <a:noFill/>
                    <a:ln w="9525">
                      <a:noFill/>
                      <a:miter lim="800000"/>
                      <a:headEnd/>
                      <a:tailEnd/>
                    </a:ln>
                  </pic:spPr>
                </pic:pic>
              </a:graphicData>
            </a:graphic>
          </wp:inline>
        </w:drawing>
      </w:r>
    </w:p>
    <w:p w:rsidR="000637D1" w:rsidRPr="00C04BDB" w:rsidRDefault="000637D1" w:rsidP="000637D1">
      <w:pPr>
        <w:pStyle w:val="Heading6"/>
        <w:shd w:val="clear" w:color="auto" w:fill="FFFFFF"/>
        <w:spacing w:before="0"/>
        <w:jc w:val="both"/>
        <w:textAlignment w:val="baseline"/>
        <w:rPr>
          <w:rFonts w:ascii="Maiandra GD" w:hAnsi="Maiandra GD" w:cs="Segoe UI"/>
          <w:color w:val="3A3A3A"/>
          <w:sz w:val="24"/>
          <w:szCs w:val="24"/>
        </w:rPr>
      </w:pPr>
      <w:r w:rsidRPr="00C04BDB">
        <w:rPr>
          <w:rStyle w:val="Strong"/>
          <w:rFonts w:ascii="Maiandra GD" w:hAnsi="Maiandra GD" w:cs="Arial"/>
          <w:b w:val="0"/>
          <w:bCs w:val="0"/>
          <w:color w:val="000000"/>
          <w:sz w:val="24"/>
          <w:szCs w:val="24"/>
          <w:bdr w:val="none" w:sz="0" w:space="0" w:color="auto" w:frame="1"/>
        </w:rPr>
        <w:t>Let us see an example for a better understanding of the above two types of for loop in C#:</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using</w:t>
      </w:r>
      <w:proofErr w:type="gramEnd"/>
      <w:r w:rsidRPr="00C04BDB">
        <w:rPr>
          <w:rStyle w:val="enlighter-k0"/>
          <w:rFonts w:ascii="Maiandra GD" w:hAnsi="Maiandra GD" w:cs="Consolas"/>
          <w:b/>
          <w:bCs/>
          <w:color w:val="D171DD"/>
          <w:sz w:val="24"/>
          <w:szCs w:val="24"/>
          <w:bdr w:val="none" w:sz="0" w:space="0" w:color="auto" w:frame="1"/>
        </w:rPr>
        <w:t xml:space="preserve"> </w:t>
      </w:r>
      <w:r w:rsidRPr="00C04BDB">
        <w:rPr>
          <w:rStyle w:val="enlighter-k10"/>
          <w:rFonts w:ascii="Maiandra GD" w:hAnsi="Maiandra GD" w:cs="Consolas"/>
          <w:i/>
          <w:iCs/>
          <w:color w:val="4284AE"/>
          <w:sz w:val="24"/>
          <w:szCs w:val="24"/>
          <w:bdr w:val="none" w:sz="0" w:space="0" w:color="auto" w:frame="1"/>
        </w:rPr>
        <w:t>System;</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using</w:t>
      </w:r>
      <w:proofErr w:type="gramEnd"/>
      <w:r w:rsidRPr="00C04BDB">
        <w:rPr>
          <w:rStyle w:val="enlighter-k0"/>
          <w:rFonts w:ascii="Maiandra GD" w:hAnsi="Maiandra GD" w:cs="Consolas"/>
          <w:b/>
          <w:bCs/>
          <w:color w:val="D171DD"/>
          <w:sz w:val="24"/>
          <w:szCs w:val="24"/>
          <w:bdr w:val="none" w:sz="0" w:space="0" w:color="auto" w:frame="1"/>
        </w:rPr>
        <w:t xml:space="preserve"> </w:t>
      </w:r>
      <w:proofErr w:type="spellStart"/>
      <w:r w:rsidRPr="00C04BDB">
        <w:rPr>
          <w:rStyle w:val="enlighter-k10"/>
          <w:rFonts w:ascii="Maiandra GD" w:hAnsi="Maiandra GD" w:cs="Consolas"/>
          <w:i/>
          <w:iCs/>
          <w:color w:val="4284AE"/>
          <w:sz w:val="24"/>
          <w:szCs w:val="24"/>
          <w:bdr w:val="none" w:sz="0" w:space="0" w:color="auto" w:frame="1"/>
        </w:rPr>
        <w:t>System.Threading</w:t>
      </w:r>
      <w:proofErr w:type="spellEnd"/>
      <w:r w:rsidRPr="00C04BDB">
        <w:rPr>
          <w:rStyle w:val="enlighter-k10"/>
          <w:rFonts w:ascii="Maiandra GD" w:hAnsi="Maiandra GD" w:cs="Consolas"/>
          <w:i/>
          <w:iCs/>
          <w:color w:val="4284AE"/>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using</w:t>
      </w:r>
      <w:proofErr w:type="gramEnd"/>
      <w:r w:rsidRPr="00C04BDB">
        <w:rPr>
          <w:rStyle w:val="enlighter-k0"/>
          <w:rFonts w:ascii="Maiandra GD" w:hAnsi="Maiandra GD" w:cs="Consolas"/>
          <w:b/>
          <w:bCs/>
          <w:color w:val="D171DD"/>
          <w:sz w:val="24"/>
          <w:szCs w:val="24"/>
          <w:bdr w:val="none" w:sz="0" w:space="0" w:color="auto" w:frame="1"/>
        </w:rPr>
        <w:t xml:space="preserve"> </w:t>
      </w:r>
      <w:proofErr w:type="spellStart"/>
      <w:r w:rsidRPr="00C04BDB">
        <w:rPr>
          <w:rStyle w:val="enlighter-k10"/>
          <w:rFonts w:ascii="Maiandra GD" w:hAnsi="Maiandra GD" w:cs="Consolas"/>
          <w:i/>
          <w:iCs/>
          <w:color w:val="4284AE"/>
          <w:sz w:val="24"/>
          <w:szCs w:val="24"/>
          <w:bdr w:val="none" w:sz="0" w:space="0" w:color="auto" w:frame="1"/>
        </w:rPr>
        <w:t>System.Threading.Tasks</w:t>
      </w:r>
      <w:proofErr w:type="spellEnd"/>
      <w:r w:rsidRPr="00C04BDB">
        <w:rPr>
          <w:rStyle w:val="enlighter-k10"/>
          <w:rFonts w:ascii="Maiandra GD" w:hAnsi="Maiandra GD" w:cs="Consolas"/>
          <w:i/>
          <w:iCs/>
          <w:color w:val="4284AE"/>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namespace</w:t>
      </w:r>
      <w:proofErr w:type="gramEnd"/>
      <w:r w:rsidRPr="00C04BDB">
        <w:rPr>
          <w:rStyle w:val="enlighter-k0"/>
          <w:rFonts w:ascii="Maiandra GD" w:hAnsi="Maiandra GD" w:cs="Consolas"/>
          <w:b/>
          <w:bCs/>
          <w:color w:val="D171DD"/>
          <w:sz w:val="24"/>
          <w:szCs w:val="24"/>
          <w:bdr w:val="none" w:sz="0" w:space="0" w:color="auto" w:frame="1"/>
        </w:rPr>
        <w:t xml:space="preserve"> </w:t>
      </w:r>
      <w:proofErr w:type="spellStart"/>
      <w:r w:rsidRPr="00C04BDB">
        <w:rPr>
          <w:rStyle w:val="enlighter-k10"/>
          <w:rFonts w:ascii="Maiandra GD" w:hAnsi="Maiandra GD" w:cs="Consolas"/>
          <w:i/>
          <w:iCs/>
          <w:color w:val="4284AE"/>
          <w:sz w:val="24"/>
          <w:szCs w:val="24"/>
          <w:bdr w:val="none" w:sz="0" w:space="0" w:color="auto" w:frame="1"/>
        </w:rPr>
        <w:t>ParallelProgrammingDemo</w:t>
      </w:r>
      <w:proofErr w:type="spellEnd"/>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lastRenderedPageBreak/>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class</w:t>
      </w:r>
      <w:proofErr w:type="gramEnd"/>
      <w:r w:rsidRPr="00C04BDB">
        <w:rPr>
          <w:rStyle w:val="enlighter-text"/>
          <w:rFonts w:ascii="Maiandra GD" w:hAnsi="Maiandra GD" w:cs="Consolas"/>
          <w:color w:val="CFD5E0"/>
          <w:sz w:val="24"/>
          <w:szCs w:val="24"/>
          <w:bdr w:val="none" w:sz="0" w:space="0" w:color="auto" w:frame="1"/>
        </w:rPr>
        <w:t xml:space="preserve"> Program</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static</w:t>
      </w:r>
      <w:proofErr w:type="gramEnd"/>
      <w:r w:rsidRPr="00C04BDB">
        <w:rPr>
          <w:rStyle w:val="enlighter-text"/>
          <w:rFonts w:ascii="Maiandra GD" w:hAnsi="Maiandra GD" w:cs="Consolas"/>
          <w:color w:val="CFD5E0"/>
          <w:sz w:val="24"/>
          <w:szCs w:val="24"/>
          <w:bdr w:val="none" w:sz="0" w:space="0" w:color="auto" w:frame="1"/>
        </w:rPr>
        <w:t xml:space="preserve"> </w:t>
      </w:r>
      <w:r w:rsidRPr="00C04BDB">
        <w:rPr>
          <w:rStyle w:val="enlighter-k5"/>
          <w:rFonts w:ascii="Maiandra GD" w:hAnsi="Maiandra GD" w:cs="Consolas"/>
          <w:b/>
          <w:bCs/>
          <w:color w:val="D171DD"/>
          <w:sz w:val="24"/>
          <w:szCs w:val="24"/>
          <w:bdr w:val="none" w:sz="0" w:space="0" w:color="auto" w:frame="1"/>
        </w:rPr>
        <w:t>void</w:t>
      </w:r>
      <w:r w:rsidRPr="00C04BDB">
        <w:rPr>
          <w:rStyle w:val="enlighter-text"/>
          <w:rFonts w:ascii="Maiandra GD" w:hAnsi="Maiandra GD" w:cs="Consolas"/>
          <w:color w:val="CFD5E0"/>
          <w:sz w:val="24"/>
          <w:szCs w:val="24"/>
          <w:bdr w:val="none" w:sz="0" w:space="0" w:color="auto" w:frame="1"/>
        </w:rPr>
        <w:t xml:space="preserve"> </w:t>
      </w:r>
      <w:r w:rsidRPr="00C04BDB">
        <w:rPr>
          <w:rStyle w:val="enlighter-m0"/>
          <w:rFonts w:ascii="Maiandra GD" w:hAnsi="Maiandra GD" w:cs="Consolas"/>
          <w:color w:val="4284AE"/>
          <w:sz w:val="24"/>
          <w:szCs w:val="24"/>
          <w:bdr w:val="none" w:sz="0" w:space="0" w:color="auto" w:frame="1"/>
        </w:rPr>
        <w:t>Main</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string</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args</w:t>
      </w:r>
      <w:proofErr w:type="spellEnd"/>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s0"/>
          <w:rFonts w:ascii="Maiandra GD" w:hAnsi="Maiandra GD" w:cs="Consolas"/>
          <w:color w:val="7CC379"/>
          <w:sz w:val="24"/>
          <w:szCs w:val="24"/>
          <w:bdr w:val="none" w:sz="0" w:space="0" w:color="auto" w:frame="1"/>
        </w:rPr>
        <w:t>"C# For Loop"</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k5"/>
          <w:rFonts w:ascii="Maiandra GD" w:hAnsi="Maiandra GD" w:cs="Consolas"/>
          <w:b/>
          <w:bCs/>
          <w:color w:val="D171DD"/>
          <w:sz w:val="24"/>
          <w:szCs w:val="24"/>
          <w:bdr w:val="none" w:sz="0" w:space="0" w:color="auto" w:frame="1"/>
        </w:rPr>
        <w:t>int</w:t>
      </w:r>
      <w:proofErr w:type="spellEnd"/>
      <w:proofErr w:type="gramEnd"/>
      <w:r w:rsidRPr="00C04BDB">
        <w:rPr>
          <w:rStyle w:val="enlighter-text"/>
          <w:rFonts w:ascii="Maiandra GD" w:hAnsi="Maiandra GD" w:cs="Consolas"/>
          <w:color w:val="CFD5E0"/>
          <w:sz w:val="24"/>
          <w:szCs w:val="24"/>
          <w:bdr w:val="none" w:sz="0" w:space="0" w:color="auto" w:frame="1"/>
        </w:rPr>
        <w:t xml:space="preserve"> number = </w:t>
      </w:r>
      <w:r w:rsidRPr="00C04BDB">
        <w:rPr>
          <w:rStyle w:val="enlighter-n1"/>
          <w:rFonts w:ascii="Maiandra GD" w:hAnsi="Maiandra GD" w:cs="Consolas"/>
          <w:color w:val="D19A66"/>
          <w:sz w:val="24"/>
          <w:szCs w:val="24"/>
          <w:bdr w:val="none" w:sz="0" w:space="0" w:color="auto" w:frame="1"/>
        </w:rPr>
        <w:t>10</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1"/>
          <w:rFonts w:ascii="Maiandra GD" w:hAnsi="Maiandra GD" w:cs="Consolas"/>
          <w:b/>
          <w:bCs/>
          <w:color w:val="D171DD"/>
          <w:sz w:val="24"/>
          <w:szCs w:val="24"/>
          <w:bdr w:val="none" w:sz="0" w:space="0" w:color="auto" w:frame="1"/>
        </w:rPr>
        <w:t>for</w:t>
      </w:r>
      <w:proofErr w:type="gramEnd"/>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w:t>
      </w:r>
      <w:proofErr w:type="spellStart"/>
      <w:r w:rsidRPr="00C04BDB">
        <w:rPr>
          <w:rStyle w:val="enlighter-k5"/>
          <w:rFonts w:ascii="Maiandra GD" w:hAnsi="Maiandra GD" w:cs="Consolas"/>
          <w:b/>
          <w:bCs/>
          <w:color w:val="D171DD"/>
          <w:sz w:val="24"/>
          <w:szCs w:val="24"/>
          <w:bdr w:val="none" w:sz="0" w:space="0" w:color="auto" w:frame="1"/>
        </w:rPr>
        <w:t>int</w:t>
      </w:r>
      <w:proofErr w:type="spellEnd"/>
      <w:r w:rsidRPr="00C04BDB">
        <w:rPr>
          <w:rStyle w:val="enlighter-text"/>
          <w:rFonts w:ascii="Maiandra GD" w:hAnsi="Maiandra GD" w:cs="Consolas"/>
          <w:color w:val="CFD5E0"/>
          <w:sz w:val="24"/>
          <w:szCs w:val="24"/>
          <w:bdr w:val="none" w:sz="0" w:space="0" w:color="auto" w:frame="1"/>
        </w:rPr>
        <w:t xml:space="preserve"> count = </w:t>
      </w:r>
      <w:r w:rsidRPr="00C04BDB">
        <w:rPr>
          <w:rStyle w:val="enlighter-n1"/>
          <w:rFonts w:ascii="Maiandra GD" w:hAnsi="Maiandra GD" w:cs="Consolas"/>
          <w:color w:val="D19A66"/>
          <w:sz w:val="24"/>
          <w:szCs w:val="24"/>
          <w:bdr w:val="none" w:sz="0" w:space="0" w:color="auto" w:frame="1"/>
        </w:rPr>
        <w:t>0</w:t>
      </w:r>
      <w:r w:rsidRPr="00C04BDB">
        <w:rPr>
          <w:rStyle w:val="enlighter-text"/>
          <w:rFonts w:ascii="Maiandra GD" w:hAnsi="Maiandra GD" w:cs="Consolas"/>
          <w:color w:val="CFD5E0"/>
          <w:sz w:val="24"/>
          <w:szCs w:val="24"/>
          <w:bdr w:val="none" w:sz="0" w:space="0" w:color="auto" w:frame="1"/>
        </w:rPr>
        <w:t xml:space="preserve">; count </w:t>
      </w:r>
      <w:r w:rsidRPr="00C04BDB">
        <w:rPr>
          <w:rStyle w:val="enlighter-g1"/>
          <w:rFonts w:ascii="Maiandra GD" w:hAnsi="Maiandra GD" w:cs="Consolas"/>
          <w:b/>
          <w:bCs/>
          <w:color w:val="6B7C8B"/>
          <w:sz w:val="24"/>
          <w:szCs w:val="24"/>
          <w:bdr w:val="none" w:sz="0" w:space="0" w:color="auto" w:frame="1"/>
        </w:rPr>
        <w:t>&lt;</w:t>
      </w:r>
      <w:r w:rsidRPr="00C04BDB">
        <w:rPr>
          <w:rStyle w:val="enlighter-text"/>
          <w:rFonts w:ascii="Maiandra GD" w:hAnsi="Maiandra GD" w:cs="Consolas"/>
          <w:color w:val="CFD5E0"/>
          <w:sz w:val="24"/>
          <w:szCs w:val="24"/>
          <w:bdr w:val="none" w:sz="0" w:space="0" w:color="auto" w:frame="1"/>
        </w:rPr>
        <w:t xml:space="preserve"> number; count++</w:t>
      </w: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c0"/>
          <w:rFonts w:ascii="Maiandra GD" w:hAnsi="Maiandra GD" w:cs="Consolas"/>
          <w:color w:val="6B7C8B"/>
          <w:sz w:val="24"/>
          <w:szCs w:val="24"/>
          <w:bdr w:val="none" w:sz="0" w:space="0" w:color="auto" w:frame="1"/>
        </w:rPr>
        <w:t>//</w:t>
      </w:r>
      <w:proofErr w:type="spellStart"/>
      <w:r w:rsidRPr="00C04BDB">
        <w:rPr>
          <w:rStyle w:val="enlighter-c0"/>
          <w:rFonts w:ascii="Maiandra GD" w:hAnsi="Maiandra GD" w:cs="Consolas"/>
          <w:color w:val="6B7C8B"/>
          <w:sz w:val="24"/>
          <w:szCs w:val="24"/>
          <w:bdr w:val="none" w:sz="0" w:space="0" w:color="auto" w:frame="1"/>
        </w:rPr>
        <w:t>Thread.CurrentThread.ManagedThreadId</w:t>
      </w:r>
      <w:proofErr w:type="spellEnd"/>
      <w:r w:rsidRPr="00C04BDB">
        <w:rPr>
          <w:rStyle w:val="enlighter-c0"/>
          <w:rFonts w:ascii="Maiandra GD" w:hAnsi="Maiandra GD" w:cs="Consolas"/>
          <w:color w:val="6B7C8B"/>
          <w:sz w:val="24"/>
          <w:szCs w:val="24"/>
          <w:bdr w:val="none" w:sz="0" w:space="0" w:color="auto" w:frame="1"/>
        </w:rPr>
        <w:t xml:space="preserve"> returns an integer that </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c0"/>
          <w:rFonts w:ascii="Maiandra GD" w:hAnsi="Maiandra GD" w:cs="Consolas"/>
          <w:color w:val="6B7C8B"/>
          <w:sz w:val="24"/>
          <w:szCs w:val="24"/>
          <w:bdr w:val="none" w:sz="0" w:space="0" w:color="auto" w:frame="1"/>
        </w:rPr>
        <w:t>//represents a unique identifier for the current managed thread.</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text"/>
          <w:rFonts w:ascii="Maiandra GD" w:hAnsi="Maiandra GD" w:cs="Consolas"/>
          <w:color w:val="CFD5E0"/>
          <w:sz w:val="24"/>
          <w:szCs w:val="24"/>
          <w:bdr w:val="none" w:sz="0" w:space="0" w:color="auto" w:frame="1"/>
        </w:rPr>
        <w:t>$</w:t>
      </w:r>
      <w:r w:rsidRPr="00C04BDB">
        <w:rPr>
          <w:rStyle w:val="enlighter-s0"/>
          <w:rFonts w:ascii="Maiandra GD" w:hAnsi="Maiandra GD" w:cs="Consolas"/>
          <w:color w:val="7CC379"/>
          <w:sz w:val="24"/>
          <w:szCs w:val="24"/>
          <w:bdr w:val="none" w:sz="0" w:space="0" w:color="auto" w:frame="1"/>
        </w:rPr>
        <w:t xml:space="preserve">"value of count = </w:t>
      </w:r>
      <w:r w:rsidRPr="00C04BDB">
        <w:rPr>
          <w:rStyle w:val="enlighter-s3"/>
          <w:rFonts w:ascii="Maiandra GD" w:hAnsi="Maiandra GD" w:cs="Consolas"/>
          <w:color w:val="7CC379"/>
          <w:sz w:val="24"/>
          <w:szCs w:val="24"/>
          <w:bdr w:val="none" w:sz="0" w:space="0" w:color="auto" w:frame="1"/>
        </w:rPr>
        <w:t>{count}</w:t>
      </w:r>
      <w:r w:rsidRPr="00C04BDB">
        <w:rPr>
          <w:rStyle w:val="enlighter-s0"/>
          <w:rFonts w:ascii="Maiandra GD" w:hAnsi="Maiandra GD" w:cs="Consolas"/>
          <w:color w:val="7CC379"/>
          <w:sz w:val="24"/>
          <w:szCs w:val="24"/>
          <w:bdr w:val="none" w:sz="0" w:space="0" w:color="auto" w:frame="1"/>
        </w:rPr>
        <w:t xml:space="preserve">, thread = </w:t>
      </w:r>
      <w:r w:rsidRPr="00C04BDB">
        <w:rPr>
          <w:rStyle w:val="enlighter-s3"/>
          <w:rFonts w:ascii="Maiandra GD" w:hAnsi="Maiandra GD" w:cs="Consolas"/>
          <w:color w:val="7CC379"/>
          <w:sz w:val="24"/>
          <w:szCs w:val="24"/>
          <w:bdr w:val="none" w:sz="0" w:space="0" w:color="auto" w:frame="1"/>
        </w:rPr>
        <w:t>{</w:t>
      </w:r>
      <w:proofErr w:type="spellStart"/>
      <w:r w:rsidRPr="00C04BDB">
        <w:rPr>
          <w:rStyle w:val="enlighter-s3"/>
          <w:rFonts w:ascii="Maiandra GD" w:hAnsi="Maiandra GD" w:cs="Consolas"/>
          <w:color w:val="7CC379"/>
          <w:sz w:val="24"/>
          <w:szCs w:val="24"/>
          <w:bdr w:val="none" w:sz="0" w:space="0" w:color="auto" w:frame="1"/>
        </w:rPr>
        <w:t>Thread.CurrentThread.ManagedThreadId</w:t>
      </w:r>
      <w:proofErr w:type="spellEnd"/>
      <w:r w:rsidRPr="00C04BDB">
        <w:rPr>
          <w:rStyle w:val="enlighter-s3"/>
          <w:rFonts w:ascii="Maiandra GD" w:hAnsi="Maiandra GD" w:cs="Consolas"/>
          <w:color w:val="7CC379"/>
          <w:sz w:val="24"/>
          <w:szCs w:val="24"/>
          <w:bdr w:val="none" w:sz="0" w:space="0" w:color="auto" w:frame="1"/>
        </w:rPr>
        <w:t>}</w:t>
      </w:r>
      <w:r w:rsidRPr="00C04BDB">
        <w:rPr>
          <w:rStyle w:val="enlighter-s0"/>
          <w:rFonts w:ascii="Maiandra GD" w:hAnsi="Maiandra GD" w:cs="Consolas"/>
          <w:color w:val="7CC379"/>
          <w:sz w:val="24"/>
          <w:szCs w:val="24"/>
          <w:bdr w:val="none" w:sz="0" w:space="0" w:color="auto" w:frame="1"/>
        </w:rPr>
        <w:t>"</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c0"/>
          <w:rFonts w:ascii="Maiandra GD" w:hAnsi="Maiandra GD" w:cs="Consolas"/>
          <w:color w:val="6B7C8B"/>
          <w:sz w:val="24"/>
          <w:szCs w:val="24"/>
          <w:bdr w:val="none" w:sz="0" w:space="0" w:color="auto" w:frame="1"/>
        </w:rPr>
        <w:t xml:space="preserve">//Sleep the loop for 10 </w:t>
      </w:r>
      <w:proofErr w:type="spellStart"/>
      <w:r w:rsidRPr="00C04BDB">
        <w:rPr>
          <w:rStyle w:val="enlighter-c0"/>
          <w:rFonts w:ascii="Maiandra GD" w:hAnsi="Maiandra GD" w:cs="Consolas"/>
          <w:color w:val="6B7C8B"/>
          <w:sz w:val="24"/>
          <w:szCs w:val="24"/>
          <w:bdr w:val="none" w:sz="0" w:space="0" w:color="auto" w:frame="1"/>
        </w:rPr>
        <w:t>miliseconds</w:t>
      </w:r>
      <w:proofErr w:type="spellEnd"/>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Thread.</w:t>
      </w:r>
      <w:r w:rsidRPr="00C04BDB">
        <w:rPr>
          <w:rStyle w:val="enlighter-m3"/>
          <w:rFonts w:ascii="Maiandra GD" w:hAnsi="Maiandra GD" w:cs="Consolas"/>
          <w:color w:val="4284AE"/>
          <w:sz w:val="24"/>
          <w:szCs w:val="24"/>
          <w:bdr w:val="none" w:sz="0" w:space="0" w:color="auto" w:frame="1"/>
        </w:rPr>
        <w:t>Sleep</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n1"/>
          <w:rFonts w:ascii="Maiandra GD" w:hAnsi="Maiandra GD" w:cs="Consolas"/>
          <w:color w:val="D19A66"/>
          <w:sz w:val="24"/>
          <w:szCs w:val="24"/>
          <w:bdr w:val="none" w:sz="0" w:space="0" w:color="auto" w:frame="1"/>
        </w:rPr>
        <w:t>10</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s0"/>
          <w:rFonts w:ascii="Maiandra GD" w:hAnsi="Maiandra GD" w:cs="Consolas"/>
          <w:color w:val="7CC379"/>
          <w:sz w:val="24"/>
          <w:szCs w:val="24"/>
          <w:bdr w:val="none" w:sz="0" w:space="0" w:color="auto" w:frame="1"/>
        </w:rPr>
        <w:t>"Parallel For Loop"</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Parallel.</w:t>
      </w:r>
      <w:r w:rsidRPr="00C04BDB">
        <w:rPr>
          <w:rStyle w:val="enlighter-m3"/>
          <w:rFonts w:ascii="Maiandra GD" w:hAnsi="Maiandra GD" w:cs="Consolas"/>
          <w:color w:val="4284AE"/>
          <w:sz w:val="24"/>
          <w:szCs w:val="24"/>
          <w:bdr w:val="none" w:sz="0" w:space="0" w:color="auto" w:frame="1"/>
        </w:rPr>
        <w:t>For</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n1"/>
          <w:rFonts w:ascii="Maiandra GD" w:hAnsi="Maiandra GD" w:cs="Consolas"/>
          <w:color w:val="D19A66"/>
          <w:sz w:val="24"/>
          <w:szCs w:val="24"/>
          <w:bdr w:val="none" w:sz="0" w:space="0" w:color="auto" w:frame="1"/>
        </w:rPr>
        <w:t>0</w:t>
      </w:r>
      <w:r w:rsidRPr="00C04BDB">
        <w:rPr>
          <w:rStyle w:val="enlighter-text"/>
          <w:rFonts w:ascii="Maiandra GD" w:hAnsi="Maiandra GD" w:cs="Consolas"/>
          <w:color w:val="CFD5E0"/>
          <w:sz w:val="24"/>
          <w:szCs w:val="24"/>
          <w:bdr w:val="none" w:sz="0" w:space="0" w:color="auto" w:frame="1"/>
        </w:rPr>
        <w:t>, number, count =</w:t>
      </w:r>
      <w:r w:rsidRPr="00C04BDB">
        <w:rPr>
          <w:rStyle w:val="enlighter-g1"/>
          <w:rFonts w:ascii="Maiandra GD" w:hAnsi="Maiandra GD" w:cs="Consolas"/>
          <w:b/>
          <w:bCs/>
          <w:color w:val="6B7C8B"/>
          <w:sz w:val="24"/>
          <w:szCs w:val="24"/>
          <w:bdr w:val="none" w:sz="0" w:space="0" w:color="auto" w:frame="1"/>
        </w:rPr>
        <w:t>&gt;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text"/>
          <w:rFonts w:ascii="Maiandra GD" w:hAnsi="Maiandra GD" w:cs="Consolas"/>
          <w:color w:val="CFD5E0"/>
          <w:sz w:val="24"/>
          <w:szCs w:val="24"/>
          <w:bdr w:val="none" w:sz="0" w:space="0" w:color="auto" w:frame="1"/>
        </w:rPr>
        <w:t>$</w:t>
      </w:r>
      <w:r w:rsidRPr="00C04BDB">
        <w:rPr>
          <w:rStyle w:val="enlighter-s0"/>
          <w:rFonts w:ascii="Maiandra GD" w:hAnsi="Maiandra GD" w:cs="Consolas"/>
          <w:color w:val="7CC379"/>
          <w:sz w:val="24"/>
          <w:szCs w:val="24"/>
          <w:bdr w:val="none" w:sz="0" w:space="0" w:color="auto" w:frame="1"/>
        </w:rPr>
        <w:t xml:space="preserve">"value of count = </w:t>
      </w:r>
      <w:r w:rsidRPr="00C04BDB">
        <w:rPr>
          <w:rStyle w:val="enlighter-s3"/>
          <w:rFonts w:ascii="Maiandra GD" w:hAnsi="Maiandra GD" w:cs="Consolas"/>
          <w:color w:val="7CC379"/>
          <w:sz w:val="24"/>
          <w:szCs w:val="24"/>
          <w:bdr w:val="none" w:sz="0" w:space="0" w:color="auto" w:frame="1"/>
        </w:rPr>
        <w:t>{count}</w:t>
      </w:r>
      <w:r w:rsidRPr="00C04BDB">
        <w:rPr>
          <w:rStyle w:val="enlighter-s0"/>
          <w:rFonts w:ascii="Maiandra GD" w:hAnsi="Maiandra GD" w:cs="Consolas"/>
          <w:color w:val="7CC379"/>
          <w:sz w:val="24"/>
          <w:szCs w:val="24"/>
          <w:bdr w:val="none" w:sz="0" w:space="0" w:color="auto" w:frame="1"/>
        </w:rPr>
        <w:t xml:space="preserve">, thread = </w:t>
      </w:r>
      <w:r w:rsidRPr="00C04BDB">
        <w:rPr>
          <w:rStyle w:val="enlighter-s3"/>
          <w:rFonts w:ascii="Maiandra GD" w:hAnsi="Maiandra GD" w:cs="Consolas"/>
          <w:color w:val="7CC379"/>
          <w:sz w:val="24"/>
          <w:szCs w:val="24"/>
          <w:bdr w:val="none" w:sz="0" w:space="0" w:color="auto" w:frame="1"/>
        </w:rPr>
        <w:t>{</w:t>
      </w:r>
      <w:proofErr w:type="spellStart"/>
      <w:r w:rsidRPr="00C04BDB">
        <w:rPr>
          <w:rStyle w:val="enlighter-s3"/>
          <w:rFonts w:ascii="Maiandra GD" w:hAnsi="Maiandra GD" w:cs="Consolas"/>
          <w:color w:val="7CC379"/>
          <w:sz w:val="24"/>
          <w:szCs w:val="24"/>
          <w:bdr w:val="none" w:sz="0" w:space="0" w:color="auto" w:frame="1"/>
        </w:rPr>
        <w:t>Thread.CurrentThread.ManagedThreadId</w:t>
      </w:r>
      <w:proofErr w:type="spellEnd"/>
      <w:r w:rsidRPr="00C04BDB">
        <w:rPr>
          <w:rStyle w:val="enlighter-s3"/>
          <w:rFonts w:ascii="Maiandra GD" w:hAnsi="Maiandra GD" w:cs="Consolas"/>
          <w:color w:val="7CC379"/>
          <w:sz w:val="24"/>
          <w:szCs w:val="24"/>
          <w:bdr w:val="none" w:sz="0" w:space="0" w:color="auto" w:frame="1"/>
        </w:rPr>
        <w:t>}</w:t>
      </w:r>
      <w:r w:rsidRPr="00C04BDB">
        <w:rPr>
          <w:rStyle w:val="enlighter-s0"/>
          <w:rFonts w:ascii="Maiandra GD" w:hAnsi="Maiandra GD" w:cs="Consolas"/>
          <w:color w:val="7CC379"/>
          <w:sz w:val="24"/>
          <w:szCs w:val="24"/>
          <w:bdr w:val="none" w:sz="0" w:space="0" w:color="auto" w:frame="1"/>
        </w:rPr>
        <w:t>"</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c0"/>
          <w:rFonts w:ascii="Maiandra GD" w:hAnsi="Maiandra GD" w:cs="Consolas"/>
          <w:color w:val="6B7C8B"/>
          <w:sz w:val="24"/>
          <w:szCs w:val="24"/>
          <w:bdr w:val="none" w:sz="0" w:space="0" w:color="auto" w:frame="1"/>
        </w:rPr>
        <w:t xml:space="preserve">//Sleep the loop for 10 </w:t>
      </w:r>
      <w:proofErr w:type="spellStart"/>
      <w:r w:rsidRPr="00C04BDB">
        <w:rPr>
          <w:rStyle w:val="enlighter-c0"/>
          <w:rFonts w:ascii="Maiandra GD" w:hAnsi="Maiandra GD" w:cs="Consolas"/>
          <w:color w:val="6B7C8B"/>
          <w:sz w:val="24"/>
          <w:szCs w:val="24"/>
          <w:bdr w:val="none" w:sz="0" w:space="0" w:color="auto" w:frame="1"/>
        </w:rPr>
        <w:t>miliseconds</w:t>
      </w:r>
      <w:proofErr w:type="spellEnd"/>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lastRenderedPageBreak/>
        <w:t>Thread.</w:t>
      </w:r>
      <w:r w:rsidRPr="00C04BDB">
        <w:rPr>
          <w:rStyle w:val="enlighter-m3"/>
          <w:rFonts w:ascii="Maiandra GD" w:hAnsi="Maiandra GD" w:cs="Consolas"/>
          <w:color w:val="4284AE"/>
          <w:sz w:val="24"/>
          <w:szCs w:val="24"/>
          <w:bdr w:val="none" w:sz="0" w:space="0" w:color="auto" w:frame="1"/>
        </w:rPr>
        <w:t>Sleep</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n1"/>
          <w:rFonts w:ascii="Maiandra GD" w:hAnsi="Maiandra GD" w:cs="Consolas"/>
          <w:color w:val="D19A66"/>
          <w:sz w:val="24"/>
          <w:szCs w:val="24"/>
          <w:bdr w:val="none" w:sz="0" w:space="0" w:color="auto" w:frame="1"/>
        </w:rPr>
        <w:t>10</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ReadLine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As you can see in the above example, the static “For” method of the static “Parallel” class is defined as </w:t>
      </w:r>
      <w:r w:rsidRPr="00C04BDB">
        <w:rPr>
          <w:rStyle w:val="Strong"/>
          <w:rFonts w:ascii="Maiandra GD" w:hAnsi="Maiandra GD" w:cs="Arial"/>
          <w:color w:val="0000FF"/>
          <w:bdr w:val="none" w:sz="0" w:space="0" w:color="auto" w:frame="1"/>
        </w:rPr>
        <w:t xml:space="preserve">public static </w:t>
      </w:r>
      <w:proofErr w:type="spellStart"/>
      <w:r w:rsidRPr="00C04BDB">
        <w:rPr>
          <w:rStyle w:val="Strong"/>
          <w:rFonts w:ascii="Maiandra GD" w:hAnsi="Maiandra GD" w:cs="Arial"/>
          <w:color w:val="0000FF"/>
          <w:bdr w:val="none" w:sz="0" w:space="0" w:color="auto" w:frame="1"/>
        </w:rPr>
        <w:t>ParallelLoopResult</w:t>
      </w:r>
      <w:proofErr w:type="spellEnd"/>
      <w:r w:rsidRPr="00C04BDB">
        <w:rPr>
          <w:rStyle w:val="Strong"/>
          <w:rFonts w:ascii="Maiandra GD" w:hAnsi="Maiandra GD" w:cs="Arial"/>
          <w:color w:val="0000FF"/>
          <w:bdr w:val="none" w:sz="0" w:space="0" w:color="auto" w:frame="1"/>
        </w:rPr>
        <w:t xml:space="preserve"> </w:t>
      </w:r>
      <w:proofErr w:type="gramStart"/>
      <w:r w:rsidRPr="00C04BDB">
        <w:rPr>
          <w:rStyle w:val="Strong"/>
          <w:rFonts w:ascii="Maiandra GD" w:hAnsi="Maiandra GD" w:cs="Arial"/>
          <w:color w:val="0000FF"/>
          <w:bdr w:val="none" w:sz="0" w:space="0" w:color="auto" w:frame="1"/>
        </w:rPr>
        <w:t>For(</w:t>
      </w:r>
      <w:proofErr w:type="spellStart"/>
      <w:proofErr w:type="gramEnd"/>
      <w:r w:rsidRPr="00C04BDB">
        <w:rPr>
          <w:rStyle w:val="Strong"/>
          <w:rFonts w:ascii="Maiandra GD" w:hAnsi="Maiandra GD" w:cs="Arial"/>
          <w:color w:val="0000FF"/>
          <w:bdr w:val="none" w:sz="0" w:space="0" w:color="auto" w:frame="1"/>
        </w:rPr>
        <w:t>int</w:t>
      </w:r>
      <w:proofErr w:type="spellEnd"/>
      <w:r w:rsidRPr="00C04BDB">
        <w:rPr>
          <w:rStyle w:val="Strong"/>
          <w:rFonts w:ascii="Maiandra GD" w:hAnsi="Maiandra GD" w:cs="Arial"/>
          <w:color w:val="0000FF"/>
          <w:bdr w:val="none" w:sz="0" w:space="0" w:color="auto" w:frame="1"/>
        </w:rPr>
        <w:t xml:space="preserve"> </w:t>
      </w:r>
      <w:proofErr w:type="spellStart"/>
      <w:r w:rsidRPr="00C04BDB">
        <w:rPr>
          <w:rStyle w:val="Strong"/>
          <w:rFonts w:ascii="Maiandra GD" w:hAnsi="Maiandra GD" w:cs="Arial"/>
          <w:color w:val="0000FF"/>
          <w:bdr w:val="none" w:sz="0" w:space="0" w:color="auto" w:frame="1"/>
        </w:rPr>
        <w:t>fromInclusive</w:t>
      </w:r>
      <w:proofErr w:type="spellEnd"/>
      <w:r w:rsidRPr="00C04BDB">
        <w:rPr>
          <w:rStyle w:val="Strong"/>
          <w:rFonts w:ascii="Maiandra GD" w:hAnsi="Maiandra GD" w:cs="Arial"/>
          <w:color w:val="0000FF"/>
          <w:bdr w:val="none" w:sz="0" w:space="0" w:color="auto" w:frame="1"/>
        </w:rPr>
        <w:t xml:space="preserve">, </w:t>
      </w:r>
      <w:proofErr w:type="spellStart"/>
      <w:r w:rsidRPr="00C04BDB">
        <w:rPr>
          <w:rStyle w:val="Strong"/>
          <w:rFonts w:ascii="Maiandra GD" w:hAnsi="Maiandra GD" w:cs="Arial"/>
          <w:color w:val="0000FF"/>
          <w:bdr w:val="none" w:sz="0" w:space="0" w:color="auto" w:frame="1"/>
        </w:rPr>
        <w:t>int</w:t>
      </w:r>
      <w:proofErr w:type="spellEnd"/>
      <w:r w:rsidRPr="00C04BDB">
        <w:rPr>
          <w:rStyle w:val="Strong"/>
          <w:rFonts w:ascii="Maiandra GD" w:hAnsi="Maiandra GD" w:cs="Arial"/>
          <w:color w:val="0000FF"/>
          <w:bdr w:val="none" w:sz="0" w:space="0" w:color="auto" w:frame="1"/>
        </w:rPr>
        <w:t xml:space="preserve"> </w:t>
      </w:r>
      <w:proofErr w:type="spellStart"/>
      <w:r w:rsidRPr="00C04BDB">
        <w:rPr>
          <w:rStyle w:val="Strong"/>
          <w:rFonts w:ascii="Maiandra GD" w:hAnsi="Maiandra GD" w:cs="Arial"/>
          <w:color w:val="0000FF"/>
          <w:bdr w:val="none" w:sz="0" w:space="0" w:color="auto" w:frame="1"/>
        </w:rPr>
        <w:t>toExclusive</w:t>
      </w:r>
      <w:proofErr w:type="spellEnd"/>
      <w:r w:rsidRPr="00C04BDB">
        <w:rPr>
          <w:rStyle w:val="Strong"/>
          <w:rFonts w:ascii="Maiandra GD" w:hAnsi="Maiandra GD" w:cs="Arial"/>
          <w:color w:val="0000FF"/>
          <w:bdr w:val="none" w:sz="0" w:space="0" w:color="auto" w:frame="1"/>
        </w:rPr>
        <w:t>, Action&lt;</w:t>
      </w:r>
      <w:proofErr w:type="spellStart"/>
      <w:r w:rsidRPr="00C04BDB">
        <w:rPr>
          <w:rStyle w:val="Strong"/>
          <w:rFonts w:ascii="Maiandra GD" w:hAnsi="Maiandra GD" w:cs="Arial"/>
          <w:color w:val="0000FF"/>
          <w:bdr w:val="none" w:sz="0" w:space="0" w:color="auto" w:frame="1"/>
        </w:rPr>
        <w:t>int</w:t>
      </w:r>
      <w:proofErr w:type="spellEnd"/>
      <w:r w:rsidRPr="00C04BDB">
        <w:rPr>
          <w:rStyle w:val="Strong"/>
          <w:rFonts w:ascii="Maiandra GD" w:hAnsi="Maiandra GD" w:cs="Arial"/>
          <w:color w:val="0000FF"/>
          <w:bdr w:val="none" w:sz="0" w:space="0" w:color="auto" w:frame="1"/>
        </w:rPr>
        <w:t>&gt; body);</w:t>
      </w:r>
      <w:r w:rsidRPr="00C04BDB">
        <w:rPr>
          <w:rFonts w:ascii="Maiandra GD" w:hAnsi="Maiandra GD" w:cs="Arial"/>
          <w:color w:val="000000"/>
          <w:bdr w:val="none" w:sz="0" w:space="0" w:color="auto" w:frame="1"/>
        </w:rPr>
        <w:t>. Here the first parameter (</w:t>
      </w:r>
      <w:r w:rsidRPr="00C04BDB">
        <w:rPr>
          <w:rStyle w:val="Strong"/>
          <w:rFonts w:ascii="Maiandra GD" w:hAnsi="Maiandra GD" w:cs="Arial"/>
          <w:color w:val="000000"/>
          <w:bdr w:val="none" w:sz="0" w:space="0" w:color="auto" w:frame="1"/>
        </w:rPr>
        <w:t xml:space="preserve">i.e. </w:t>
      </w:r>
      <w:proofErr w:type="spellStart"/>
      <w:r w:rsidRPr="00C04BDB">
        <w:rPr>
          <w:rStyle w:val="Strong"/>
          <w:rFonts w:ascii="Maiandra GD" w:hAnsi="Maiandra GD" w:cs="Arial"/>
          <w:color w:val="000000"/>
          <w:bdr w:val="none" w:sz="0" w:space="0" w:color="auto" w:frame="1"/>
        </w:rPr>
        <w:t>int</w:t>
      </w:r>
      <w:proofErr w:type="spellEnd"/>
      <w:r w:rsidRPr="00C04BDB">
        <w:rPr>
          <w:rStyle w:val="Strong"/>
          <w:rFonts w:ascii="Maiandra GD" w:hAnsi="Maiandra GD" w:cs="Arial"/>
          <w:color w:val="000000"/>
          <w:bdr w:val="none" w:sz="0" w:space="0" w:color="auto" w:frame="1"/>
        </w:rPr>
        <w:t xml:space="preserve"> </w:t>
      </w:r>
      <w:proofErr w:type="spellStart"/>
      <w:r w:rsidRPr="00C04BDB">
        <w:rPr>
          <w:rStyle w:val="Strong"/>
          <w:rFonts w:ascii="Maiandra GD" w:hAnsi="Maiandra GD" w:cs="Arial"/>
          <w:color w:val="000000"/>
          <w:bdr w:val="none" w:sz="0" w:space="0" w:color="auto" w:frame="1"/>
        </w:rPr>
        <w:t>fromInclusive</w:t>
      </w:r>
      <w:proofErr w:type="spellEnd"/>
      <w:r w:rsidRPr="00C04BDB">
        <w:rPr>
          <w:rFonts w:ascii="Maiandra GD" w:hAnsi="Maiandra GD" w:cs="Arial"/>
          <w:color w:val="000000"/>
          <w:bdr w:val="none" w:sz="0" w:space="0" w:color="auto" w:frame="1"/>
        </w:rPr>
        <w:t>) is the start index. The second parameter (</w:t>
      </w:r>
      <w:r w:rsidRPr="00C04BDB">
        <w:rPr>
          <w:rStyle w:val="Strong"/>
          <w:rFonts w:ascii="Maiandra GD" w:hAnsi="Maiandra GD" w:cs="Arial"/>
          <w:color w:val="000000"/>
          <w:bdr w:val="none" w:sz="0" w:space="0" w:color="auto" w:frame="1"/>
        </w:rPr>
        <w:t xml:space="preserve">i.e. </w:t>
      </w:r>
      <w:proofErr w:type="spellStart"/>
      <w:r w:rsidRPr="00C04BDB">
        <w:rPr>
          <w:rStyle w:val="Strong"/>
          <w:rFonts w:ascii="Maiandra GD" w:hAnsi="Maiandra GD" w:cs="Arial"/>
          <w:color w:val="000000"/>
          <w:bdr w:val="none" w:sz="0" w:space="0" w:color="auto" w:frame="1"/>
        </w:rPr>
        <w:t>int</w:t>
      </w:r>
      <w:proofErr w:type="spellEnd"/>
      <w:r w:rsidRPr="00C04BDB">
        <w:rPr>
          <w:rStyle w:val="Strong"/>
          <w:rFonts w:ascii="Maiandra GD" w:hAnsi="Maiandra GD" w:cs="Arial"/>
          <w:color w:val="000000"/>
          <w:bdr w:val="none" w:sz="0" w:space="0" w:color="auto" w:frame="1"/>
        </w:rPr>
        <w:t xml:space="preserve"> </w:t>
      </w:r>
      <w:proofErr w:type="spellStart"/>
      <w:r w:rsidRPr="00C04BDB">
        <w:rPr>
          <w:rStyle w:val="Strong"/>
          <w:rFonts w:ascii="Maiandra GD" w:hAnsi="Maiandra GD" w:cs="Arial"/>
          <w:color w:val="000000"/>
          <w:bdr w:val="none" w:sz="0" w:space="0" w:color="auto" w:frame="1"/>
        </w:rPr>
        <w:t>toExclusive</w:t>
      </w:r>
      <w:proofErr w:type="spellEnd"/>
      <w:r w:rsidRPr="00C04BDB">
        <w:rPr>
          <w:rFonts w:ascii="Maiandra GD" w:hAnsi="Maiandra GD" w:cs="Arial"/>
          <w:color w:val="000000"/>
          <w:bdr w:val="none" w:sz="0" w:space="0" w:color="auto" w:frame="1"/>
        </w:rPr>
        <w:t>) is the end index and the third parameter (</w:t>
      </w:r>
      <w:r w:rsidRPr="00C04BDB">
        <w:rPr>
          <w:rStyle w:val="Strong"/>
          <w:rFonts w:ascii="Maiandra GD" w:hAnsi="Maiandra GD" w:cs="Arial"/>
          <w:color w:val="000000"/>
          <w:bdr w:val="none" w:sz="0" w:space="0" w:color="auto" w:frame="1"/>
        </w:rPr>
        <w:t>i.e. Action&lt;</w:t>
      </w:r>
      <w:proofErr w:type="spellStart"/>
      <w:r w:rsidRPr="00C04BDB">
        <w:rPr>
          <w:rStyle w:val="Strong"/>
          <w:rFonts w:ascii="Maiandra GD" w:hAnsi="Maiandra GD" w:cs="Arial"/>
          <w:color w:val="000000"/>
          <w:bdr w:val="none" w:sz="0" w:space="0" w:color="auto" w:frame="1"/>
        </w:rPr>
        <w:t>int</w:t>
      </w:r>
      <w:proofErr w:type="spellEnd"/>
      <w:r w:rsidRPr="00C04BDB">
        <w:rPr>
          <w:rStyle w:val="Strong"/>
          <w:rFonts w:ascii="Maiandra GD" w:hAnsi="Maiandra GD" w:cs="Arial"/>
          <w:color w:val="000000"/>
          <w:bdr w:val="none" w:sz="0" w:space="0" w:color="auto" w:frame="1"/>
        </w:rPr>
        <w:t>&gt; body</w:t>
      </w:r>
      <w:r w:rsidRPr="00C04BDB">
        <w:rPr>
          <w:rFonts w:ascii="Maiandra GD" w:hAnsi="Maiandra GD" w:cs="Arial"/>
          <w:color w:val="000000"/>
          <w:bdr w:val="none" w:sz="0" w:space="0" w:color="auto" w:frame="1"/>
        </w:rPr>
        <w:t>) is the delegate which is invoked once per iteration. You can find many overloaded versions of this method in the Parallel class. Once you run the above code, you will get the following output.</w:t>
      </w:r>
    </w:p>
    <w:p w:rsidR="000637D1" w:rsidRPr="00C04BDB" w:rsidRDefault="000637D1" w:rsidP="000637D1">
      <w:pPr>
        <w:pStyle w:val="NormalWeb"/>
        <w:shd w:val="clear" w:color="auto" w:fill="FFFFFF"/>
        <w:spacing w:before="0" w:beforeAutospacing="0" w:after="384" w:afterAutospacing="0"/>
        <w:textAlignment w:val="baseline"/>
        <w:rPr>
          <w:rFonts w:ascii="Maiandra GD" w:hAnsi="Maiandra GD" w:cs="Segoe UI"/>
          <w:color w:val="212529"/>
        </w:rPr>
      </w:pPr>
      <w:r w:rsidRPr="00C04BDB">
        <w:rPr>
          <w:rFonts w:ascii="Maiandra GD" w:hAnsi="Maiandra GD" w:cs="Segoe UI"/>
          <w:noProof/>
          <w:color w:val="212529"/>
        </w:rPr>
        <w:drawing>
          <wp:inline distT="0" distB="0" distL="0" distR="0">
            <wp:extent cx="2456180" cy="3891280"/>
            <wp:effectExtent l="19050" t="0" r="1270" b="0"/>
            <wp:docPr id="4" name="Picture 4" descr="C# Standard Forl oop vs Parallel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 Standard Forl oop vs Parallel For Loop"/>
                    <pic:cNvPicPr>
                      <a:picLocks noChangeAspect="1" noChangeArrowheads="1"/>
                    </pic:cNvPicPr>
                  </pic:nvPicPr>
                  <pic:blipFill>
                    <a:blip r:embed="rId11"/>
                    <a:srcRect/>
                    <a:stretch>
                      <a:fillRect/>
                    </a:stretch>
                  </pic:blipFill>
                  <pic:spPr bwMode="auto">
                    <a:xfrm>
                      <a:off x="0" y="0"/>
                      <a:ext cx="2456180" cy="3891280"/>
                    </a:xfrm>
                    <a:prstGeom prst="rect">
                      <a:avLst/>
                    </a:prstGeom>
                    <a:noFill/>
                    <a:ln w="9525">
                      <a:noFill/>
                      <a:miter lim="800000"/>
                      <a:headEnd/>
                      <a:tailEnd/>
                    </a:ln>
                  </pic:spPr>
                </pic:pic>
              </a:graphicData>
            </a:graphic>
          </wp:inline>
        </w:drawing>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 xml:space="preserve">As you can see in the above output, the standard C# for loop iterates sequentially using a single thread as a result, the results are printed sequentially. On the other hand, you can see with the Parallel for loop the results are not printed in sequential order. This is </w:t>
      </w:r>
      <w:r w:rsidRPr="00C04BDB">
        <w:rPr>
          <w:rFonts w:ascii="Maiandra GD" w:hAnsi="Maiandra GD" w:cs="Arial"/>
          <w:color w:val="000000"/>
          <w:bdr w:val="none" w:sz="0" w:space="0" w:color="auto" w:frame="1"/>
        </w:rPr>
        <w:lastRenderedPageBreak/>
        <w:t>because it uses multiple threads to iterate over the collection. You can see that in our example it uses five threads to execute the code. It may vary in your system.</w:t>
      </w:r>
    </w:p>
    <w:p w:rsidR="000637D1" w:rsidRPr="00C04BDB" w:rsidRDefault="000637D1" w:rsidP="000637D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04BDB">
        <w:rPr>
          <w:rStyle w:val="Strong"/>
          <w:rFonts w:ascii="Maiandra GD" w:hAnsi="Maiandra GD" w:cs="Arial"/>
          <w:b/>
          <w:bCs/>
          <w:color w:val="000000"/>
          <w:sz w:val="24"/>
          <w:szCs w:val="24"/>
          <w:bdr w:val="none" w:sz="0" w:space="0" w:color="auto" w:frame="1"/>
        </w:rPr>
        <w:t>Let’s consider another example for a better understanding from a performance point of view.</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First, we will write the example using C# for loop and will see how much time it will take to complete the execution. Then we will write the same example using the Parallel For method and will see how much time it will take to complete the execution.</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 xml:space="preserve">In the below example, we create a sequential loop. The loop iterates ten times, and the loop control variable increasing from zero to nine. </w:t>
      </w:r>
      <w:proofErr w:type="gramStart"/>
      <w:r w:rsidRPr="00C04BDB">
        <w:rPr>
          <w:rFonts w:ascii="Maiandra GD" w:hAnsi="Maiandra GD" w:cs="Arial"/>
          <w:color w:val="000000"/>
          <w:bdr w:val="none" w:sz="0" w:space="0" w:color="auto" w:frame="1"/>
        </w:rPr>
        <w:t>In each iteration</w:t>
      </w:r>
      <w:proofErr w:type="gramEnd"/>
      <w:r w:rsidRPr="00C04BDB">
        <w:rPr>
          <w:rFonts w:ascii="Maiandra GD" w:hAnsi="Maiandra GD" w:cs="Arial"/>
          <w:color w:val="000000"/>
          <w:bdr w:val="none" w:sz="0" w:space="0" w:color="auto" w:frame="1"/>
        </w:rPr>
        <w:t>, the </w:t>
      </w:r>
      <w:proofErr w:type="spellStart"/>
      <w:r w:rsidRPr="00C04BDB">
        <w:rPr>
          <w:rStyle w:val="Strong"/>
          <w:rFonts w:ascii="Maiandra GD" w:hAnsi="Maiandra GD" w:cs="Arial"/>
          <w:color w:val="000000"/>
          <w:bdr w:val="none" w:sz="0" w:space="0" w:color="auto" w:frame="1"/>
        </w:rPr>
        <w:t>DoSomeIndependentTask</w:t>
      </w:r>
      <w:proofErr w:type="spellEnd"/>
      <w:r w:rsidRPr="00C04BDB">
        <w:rPr>
          <w:rFonts w:ascii="Maiandra GD" w:hAnsi="Maiandra GD" w:cs="Arial"/>
          <w:color w:val="000000"/>
          <w:bdr w:val="none" w:sz="0" w:space="0" w:color="auto" w:frame="1"/>
        </w:rPr>
        <w:t> method is called. The </w:t>
      </w:r>
      <w:proofErr w:type="spellStart"/>
      <w:r w:rsidRPr="00C04BDB">
        <w:rPr>
          <w:rStyle w:val="Strong"/>
          <w:rFonts w:ascii="Maiandra GD" w:hAnsi="Maiandra GD" w:cs="Arial"/>
          <w:color w:val="000000"/>
          <w:bdr w:val="none" w:sz="0" w:space="0" w:color="auto" w:frame="1"/>
        </w:rPr>
        <w:t>DoSomeIndependentTask</w:t>
      </w:r>
      <w:proofErr w:type="spellEnd"/>
      <w:r w:rsidRPr="00C04BDB">
        <w:rPr>
          <w:rFonts w:ascii="Maiandra GD" w:hAnsi="Maiandra GD" w:cs="Arial"/>
          <w:color w:val="000000"/>
          <w:bdr w:val="none" w:sz="0" w:space="0" w:color="auto" w:frame="1"/>
        </w:rPr>
        <w:t> method performs a calculation that is included to generate a long enough pause to see the performance improvement of the parallel version.</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namespace</w:t>
      </w:r>
      <w:proofErr w:type="gramEnd"/>
      <w:r w:rsidRPr="00C04BDB">
        <w:rPr>
          <w:rStyle w:val="enlighter-k0"/>
          <w:rFonts w:ascii="Maiandra GD" w:hAnsi="Maiandra GD" w:cs="Consolas"/>
          <w:b/>
          <w:bCs/>
          <w:color w:val="D171DD"/>
          <w:sz w:val="24"/>
          <w:szCs w:val="24"/>
          <w:bdr w:val="none" w:sz="0" w:space="0" w:color="auto" w:frame="1"/>
        </w:rPr>
        <w:t xml:space="preserve"> </w:t>
      </w:r>
      <w:proofErr w:type="spellStart"/>
      <w:r w:rsidRPr="00C04BDB">
        <w:rPr>
          <w:rStyle w:val="enlighter-k10"/>
          <w:rFonts w:ascii="Maiandra GD" w:hAnsi="Maiandra GD" w:cs="Consolas"/>
          <w:i/>
          <w:iCs/>
          <w:color w:val="4284AE"/>
          <w:sz w:val="24"/>
          <w:szCs w:val="24"/>
          <w:bdr w:val="none" w:sz="0" w:space="0" w:color="auto" w:frame="1"/>
        </w:rPr>
        <w:t>ParallelProgrammingDemo</w:t>
      </w:r>
      <w:proofErr w:type="spellEnd"/>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class</w:t>
      </w:r>
      <w:proofErr w:type="gramEnd"/>
      <w:r w:rsidRPr="00C04BDB">
        <w:rPr>
          <w:rStyle w:val="enlighter-text"/>
          <w:rFonts w:ascii="Maiandra GD" w:hAnsi="Maiandra GD" w:cs="Consolas"/>
          <w:color w:val="CFD5E0"/>
          <w:sz w:val="24"/>
          <w:szCs w:val="24"/>
          <w:bdr w:val="none" w:sz="0" w:space="0" w:color="auto" w:frame="1"/>
        </w:rPr>
        <w:t xml:space="preserve"> Program</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static</w:t>
      </w:r>
      <w:proofErr w:type="gramEnd"/>
      <w:r w:rsidRPr="00C04BDB">
        <w:rPr>
          <w:rStyle w:val="enlighter-text"/>
          <w:rFonts w:ascii="Maiandra GD" w:hAnsi="Maiandra GD" w:cs="Consolas"/>
          <w:color w:val="CFD5E0"/>
          <w:sz w:val="24"/>
          <w:szCs w:val="24"/>
          <w:bdr w:val="none" w:sz="0" w:space="0" w:color="auto" w:frame="1"/>
        </w:rPr>
        <w:t xml:space="preserve"> </w:t>
      </w:r>
      <w:r w:rsidRPr="00C04BDB">
        <w:rPr>
          <w:rStyle w:val="enlighter-k5"/>
          <w:rFonts w:ascii="Maiandra GD" w:hAnsi="Maiandra GD" w:cs="Consolas"/>
          <w:b/>
          <w:bCs/>
          <w:color w:val="D171DD"/>
          <w:sz w:val="24"/>
          <w:szCs w:val="24"/>
          <w:bdr w:val="none" w:sz="0" w:space="0" w:color="auto" w:frame="1"/>
        </w:rPr>
        <w:t>void</w:t>
      </w:r>
      <w:r w:rsidRPr="00C04BDB">
        <w:rPr>
          <w:rStyle w:val="enlighter-text"/>
          <w:rFonts w:ascii="Maiandra GD" w:hAnsi="Maiandra GD" w:cs="Consolas"/>
          <w:color w:val="CFD5E0"/>
          <w:sz w:val="24"/>
          <w:szCs w:val="24"/>
          <w:bdr w:val="none" w:sz="0" w:space="0" w:color="auto" w:frame="1"/>
        </w:rPr>
        <w:t xml:space="preserve"> </w:t>
      </w:r>
      <w:r w:rsidRPr="00C04BDB">
        <w:rPr>
          <w:rStyle w:val="enlighter-m0"/>
          <w:rFonts w:ascii="Maiandra GD" w:hAnsi="Maiandra GD" w:cs="Consolas"/>
          <w:color w:val="4284AE"/>
          <w:sz w:val="24"/>
          <w:szCs w:val="24"/>
          <w:bdr w:val="none" w:sz="0" w:space="0" w:color="auto" w:frame="1"/>
        </w:rPr>
        <w:t>Main</w:t>
      </w: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r w:rsidRPr="00C04BDB">
        <w:rPr>
          <w:rStyle w:val="enlighter-text"/>
          <w:rFonts w:ascii="Maiandra GD" w:hAnsi="Maiandra GD" w:cs="Consolas"/>
          <w:color w:val="CFD5E0"/>
          <w:sz w:val="24"/>
          <w:szCs w:val="24"/>
          <w:bdr w:val="none" w:sz="0" w:space="0" w:color="auto" w:frame="1"/>
        </w:rPr>
        <w:t>DateTime</w:t>
      </w:r>
      <w:proofErr w:type="spellEnd"/>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StartDateTime</w:t>
      </w:r>
      <w:proofErr w:type="spellEnd"/>
      <w:r w:rsidRPr="00C04BDB">
        <w:rPr>
          <w:rStyle w:val="enlighter-text"/>
          <w:rFonts w:ascii="Maiandra GD" w:hAnsi="Maiandra GD" w:cs="Consolas"/>
          <w:color w:val="CFD5E0"/>
          <w:sz w:val="24"/>
          <w:szCs w:val="24"/>
          <w:bdr w:val="none" w:sz="0" w:space="0" w:color="auto" w:frame="1"/>
        </w:rPr>
        <w:t xml:space="preserve"> = </w:t>
      </w:r>
      <w:proofErr w:type="spellStart"/>
      <w:r w:rsidRPr="00C04BDB">
        <w:rPr>
          <w:rStyle w:val="enlighter-text"/>
          <w:rFonts w:ascii="Maiandra GD" w:hAnsi="Maiandra GD" w:cs="Consolas"/>
          <w:color w:val="CFD5E0"/>
          <w:sz w:val="24"/>
          <w:szCs w:val="24"/>
          <w:bdr w:val="none" w:sz="0" w:space="0" w:color="auto" w:frame="1"/>
        </w:rPr>
        <w:t>DateTime.</w:t>
      </w:r>
      <w:r w:rsidRPr="00C04BDB">
        <w:rPr>
          <w:rStyle w:val="enlighter-m3"/>
          <w:rFonts w:ascii="Maiandra GD" w:hAnsi="Maiandra GD" w:cs="Consolas"/>
          <w:color w:val="4284AE"/>
          <w:sz w:val="24"/>
          <w:szCs w:val="24"/>
          <w:bdr w:val="none" w:sz="0" w:space="0" w:color="auto" w:frame="1"/>
        </w:rPr>
        <w:t>Now</w:t>
      </w:r>
      <w:proofErr w:type="spellEnd"/>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text"/>
          <w:rFonts w:ascii="Maiandra GD" w:hAnsi="Maiandra GD" w:cs="Consolas"/>
          <w:color w:val="CFD5E0"/>
          <w:sz w:val="24"/>
          <w:szCs w:val="24"/>
          <w:bdr w:val="none" w:sz="0" w:space="0" w:color="auto" w:frame="1"/>
        </w:rPr>
        <w:t>@</w:t>
      </w:r>
      <w:r w:rsidRPr="00C04BDB">
        <w:rPr>
          <w:rStyle w:val="enlighter-s0"/>
          <w:rFonts w:ascii="Maiandra GD" w:hAnsi="Maiandra GD" w:cs="Consolas"/>
          <w:color w:val="7CC379"/>
          <w:sz w:val="24"/>
          <w:szCs w:val="24"/>
          <w:bdr w:val="none" w:sz="0" w:space="0" w:color="auto" w:frame="1"/>
        </w:rPr>
        <w:t>"For Loop Execution start at : {0}"</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StartDateTime</w:t>
      </w:r>
      <w:proofErr w:type="spell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1"/>
          <w:rFonts w:ascii="Maiandra GD" w:hAnsi="Maiandra GD" w:cs="Consolas"/>
          <w:b/>
          <w:bCs/>
          <w:color w:val="D171DD"/>
          <w:sz w:val="24"/>
          <w:szCs w:val="24"/>
          <w:bdr w:val="none" w:sz="0" w:space="0" w:color="auto" w:frame="1"/>
        </w:rPr>
        <w:t>for</w:t>
      </w:r>
      <w:proofErr w:type="gramEnd"/>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w:t>
      </w:r>
      <w:proofErr w:type="spellStart"/>
      <w:r w:rsidRPr="00C04BDB">
        <w:rPr>
          <w:rStyle w:val="enlighter-k5"/>
          <w:rFonts w:ascii="Maiandra GD" w:hAnsi="Maiandra GD" w:cs="Consolas"/>
          <w:b/>
          <w:bCs/>
          <w:color w:val="D171DD"/>
          <w:sz w:val="24"/>
          <w:szCs w:val="24"/>
          <w:bdr w:val="none" w:sz="0" w:space="0" w:color="auto" w:frame="1"/>
        </w:rPr>
        <w:t>int</w:t>
      </w:r>
      <w:proofErr w:type="spellEnd"/>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 xml:space="preserve"> = </w:t>
      </w:r>
      <w:r w:rsidRPr="00C04BDB">
        <w:rPr>
          <w:rStyle w:val="enlighter-n1"/>
          <w:rFonts w:ascii="Maiandra GD" w:hAnsi="Maiandra GD" w:cs="Consolas"/>
          <w:color w:val="D19A66"/>
          <w:sz w:val="24"/>
          <w:szCs w:val="24"/>
          <w:bdr w:val="none" w:sz="0" w:space="0" w:color="auto" w:frame="1"/>
        </w:rPr>
        <w:t>0</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&lt;</w:t>
      </w:r>
      <w:r w:rsidRPr="00C04BDB">
        <w:rPr>
          <w:rStyle w:val="enlighter-text"/>
          <w:rFonts w:ascii="Maiandra GD" w:hAnsi="Maiandra GD" w:cs="Consolas"/>
          <w:color w:val="CFD5E0"/>
          <w:sz w:val="24"/>
          <w:szCs w:val="24"/>
          <w:bdr w:val="none" w:sz="0" w:space="0" w:color="auto" w:frame="1"/>
        </w:rPr>
        <w:t xml:space="preserve"> </w:t>
      </w:r>
      <w:r w:rsidRPr="00C04BDB">
        <w:rPr>
          <w:rStyle w:val="enlighter-n1"/>
          <w:rFonts w:ascii="Maiandra GD" w:hAnsi="Maiandra GD" w:cs="Consolas"/>
          <w:color w:val="D19A66"/>
          <w:sz w:val="24"/>
          <w:szCs w:val="24"/>
          <w:bdr w:val="none" w:sz="0" w:space="0" w:color="auto" w:frame="1"/>
        </w:rPr>
        <w:t>10</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w:t>
      </w: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5"/>
          <w:rFonts w:ascii="Maiandra GD" w:hAnsi="Maiandra GD" w:cs="Consolas"/>
          <w:b/>
          <w:bCs/>
          <w:color w:val="D171DD"/>
          <w:sz w:val="24"/>
          <w:szCs w:val="24"/>
          <w:bdr w:val="none" w:sz="0" w:space="0" w:color="auto" w:frame="1"/>
        </w:rPr>
        <w:t>long</w:t>
      </w:r>
      <w:proofErr w:type="gramEnd"/>
      <w:r w:rsidRPr="00C04BDB">
        <w:rPr>
          <w:rStyle w:val="enlighter-text"/>
          <w:rFonts w:ascii="Maiandra GD" w:hAnsi="Maiandra GD" w:cs="Consolas"/>
          <w:color w:val="CFD5E0"/>
          <w:sz w:val="24"/>
          <w:szCs w:val="24"/>
          <w:bdr w:val="none" w:sz="0" w:space="0" w:color="auto" w:frame="1"/>
        </w:rPr>
        <w:t xml:space="preserve"> total = </w:t>
      </w:r>
      <w:proofErr w:type="spellStart"/>
      <w:r w:rsidRPr="00C04BDB">
        <w:rPr>
          <w:rStyle w:val="enlighter-m0"/>
          <w:rFonts w:ascii="Maiandra GD" w:hAnsi="Maiandra GD" w:cs="Consolas"/>
          <w:color w:val="4284AE"/>
          <w:sz w:val="24"/>
          <w:szCs w:val="24"/>
          <w:bdr w:val="none" w:sz="0" w:space="0" w:color="auto" w:frame="1"/>
        </w:rPr>
        <w:t>DoSomeIndependentTask</w:t>
      </w:r>
      <w:proofErr w:type="spell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s0"/>
          <w:rFonts w:ascii="Maiandra GD" w:hAnsi="Maiandra GD" w:cs="Consolas"/>
          <w:color w:val="7CC379"/>
          <w:sz w:val="24"/>
          <w:szCs w:val="24"/>
          <w:bdr w:val="none" w:sz="0" w:space="0" w:color="auto" w:frame="1"/>
        </w:rPr>
        <w:t>"{0} - {1}"</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 total</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r w:rsidRPr="00C04BDB">
        <w:rPr>
          <w:rStyle w:val="enlighter-text"/>
          <w:rFonts w:ascii="Maiandra GD" w:hAnsi="Maiandra GD" w:cs="Consolas"/>
          <w:color w:val="CFD5E0"/>
          <w:sz w:val="24"/>
          <w:szCs w:val="24"/>
          <w:bdr w:val="none" w:sz="0" w:space="0" w:color="auto" w:frame="1"/>
        </w:rPr>
        <w:t>DateTime</w:t>
      </w:r>
      <w:proofErr w:type="spellEnd"/>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EndDateTime</w:t>
      </w:r>
      <w:proofErr w:type="spellEnd"/>
      <w:r w:rsidRPr="00C04BDB">
        <w:rPr>
          <w:rStyle w:val="enlighter-text"/>
          <w:rFonts w:ascii="Maiandra GD" w:hAnsi="Maiandra GD" w:cs="Consolas"/>
          <w:color w:val="CFD5E0"/>
          <w:sz w:val="24"/>
          <w:szCs w:val="24"/>
          <w:bdr w:val="none" w:sz="0" w:space="0" w:color="auto" w:frame="1"/>
        </w:rPr>
        <w:t xml:space="preserve"> = </w:t>
      </w:r>
      <w:proofErr w:type="spellStart"/>
      <w:r w:rsidRPr="00C04BDB">
        <w:rPr>
          <w:rStyle w:val="enlighter-text"/>
          <w:rFonts w:ascii="Maiandra GD" w:hAnsi="Maiandra GD" w:cs="Consolas"/>
          <w:color w:val="CFD5E0"/>
          <w:sz w:val="24"/>
          <w:szCs w:val="24"/>
          <w:bdr w:val="none" w:sz="0" w:space="0" w:color="auto" w:frame="1"/>
        </w:rPr>
        <w:t>DateTime.</w:t>
      </w:r>
      <w:r w:rsidRPr="00C04BDB">
        <w:rPr>
          <w:rStyle w:val="enlighter-m3"/>
          <w:rFonts w:ascii="Maiandra GD" w:hAnsi="Maiandra GD" w:cs="Consolas"/>
          <w:color w:val="4284AE"/>
          <w:sz w:val="24"/>
          <w:szCs w:val="24"/>
          <w:bdr w:val="none" w:sz="0" w:space="0" w:color="auto" w:frame="1"/>
        </w:rPr>
        <w:t>Now</w:t>
      </w:r>
      <w:proofErr w:type="spellEnd"/>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text"/>
          <w:rFonts w:ascii="Maiandra GD" w:hAnsi="Maiandra GD" w:cs="Consolas"/>
          <w:color w:val="CFD5E0"/>
          <w:sz w:val="24"/>
          <w:szCs w:val="24"/>
          <w:bdr w:val="none" w:sz="0" w:space="0" w:color="auto" w:frame="1"/>
        </w:rPr>
        <w:t>@</w:t>
      </w:r>
      <w:r w:rsidRPr="00C04BDB">
        <w:rPr>
          <w:rStyle w:val="enlighter-s0"/>
          <w:rFonts w:ascii="Maiandra GD" w:hAnsi="Maiandra GD" w:cs="Consolas"/>
          <w:color w:val="7CC379"/>
          <w:sz w:val="24"/>
          <w:szCs w:val="24"/>
          <w:bdr w:val="none" w:sz="0" w:space="0" w:color="auto" w:frame="1"/>
        </w:rPr>
        <w:t>"For Loop Execution end at : {0}"</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EndDateTime</w:t>
      </w:r>
      <w:proofErr w:type="spell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r w:rsidRPr="00C04BDB">
        <w:rPr>
          <w:rStyle w:val="enlighter-text"/>
          <w:rFonts w:ascii="Maiandra GD" w:hAnsi="Maiandra GD" w:cs="Consolas"/>
          <w:color w:val="CFD5E0"/>
          <w:sz w:val="24"/>
          <w:szCs w:val="24"/>
          <w:bdr w:val="none" w:sz="0" w:space="0" w:color="auto" w:frame="1"/>
        </w:rPr>
        <w:t>TimeSpan</w:t>
      </w:r>
      <w:proofErr w:type="spellEnd"/>
      <w:r w:rsidRPr="00C04BDB">
        <w:rPr>
          <w:rStyle w:val="enlighter-text"/>
          <w:rFonts w:ascii="Maiandra GD" w:hAnsi="Maiandra GD" w:cs="Consolas"/>
          <w:color w:val="CFD5E0"/>
          <w:sz w:val="24"/>
          <w:szCs w:val="24"/>
          <w:bdr w:val="none" w:sz="0" w:space="0" w:color="auto" w:frame="1"/>
        </w:rPr>
        <w:t xml:space="preserve"> span = </w:t>
      </w:r>
      <w:proofErr w:type="spellStart"/>
      <w:r w:rsidRPr="00C04BDB">
        <w:rPr>
          <w:rStyle w:val="enlighter-text"/>
          <w:rFonts w:ascii="Maiandra GD" w:hAnsi="Maiandra GD" w:cs="Consolas"/>
          <w:color w:val="CFD5E0"/>
          <w:sz w:val="24"/>
          <w:szCs w:val="24"/>
          <w:bdr w:val="none" w:sz="0" w:space="0" w:color="auto" w:frame="1"/>
        </w:rPr>
        <w:t>EndDateTime</w:t>
      </w:r>
      <w:proofErr w:type="spellEnd"/>
      <w:r w:rsidRPr="00C04BDB">
        <w:rPr>
          <w:rStyle w:val="enlighter-text"/>
          <w:rFonts w:ascii="Maiandra GD" w:hAnsi="Maiandra GD" w:cs="Consolas"/>
          <w:color w:val="CFD5E0"/>
          <w:sz w:val="24"/>
          <w:szCs w:val="24"/>
          <w:bdr w:val="none" w:sz="0" w:space="0" w:color="auto" w:frame="1"/>
        </w:rPr>
        <w:t xml:space="preserve"> - </w:t>
      </w:r>
      <w:proofErr w:type="spellStart"/>
      <w:r w:rsidRPr="00C04BDB">
        <w:rPr>
          <w:rStyle w:val="enlighter-text"/>
          <w:rFonts w:ascii="Maiandra GD" w:hAnsi="Maiandra GD" w:cs="Consolas"/>
          <w:color w:val="CFD5E0"/>
          <w:sz w:val="24"/>
          <w:szCs w:val="24"/>
          <w:bdr w:val="none" w:sz="0" w:space="0" w:color="auto" w:frame="1"/>
        </w:rPr>
        <w:t>StartDateTime</w:t>
      </w:r>
      <w:proofErr w:type="spellEnd"/>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k5"/>
          <w:rFonts w:ascii="Maiandra GD" w:hAnsi="Maiandra GD" w:cs="Consolas"/>
          <w:b/>
          <w:bCs/>
          <w:color w:val="D171DD"/>
          <w:sz w:val="24"/>
          <w:szCs w:val="24"/>
          <w:bdr w:val="none" w:sz="0" w:space="0" w:color="auto" w:frame="1"/>
        </w:rPr>
        <w:lastRenderedPageBreak/>
        <w:t>int</w:t>
      </w:r>
      <w:proofErr w:type="spellEnd"/>
      <w:proofErr w:type="gramEnd"/>
      <w:r w:rsidRPr="00C04BDB">
        <w:rPr>
          <w:rStyle w:val="enlighter-text"/>
          <w:rFonts w:ascii="Maiandra GD" w:hAnsi="Maiandra GD" w:cs="Consolas"/>
          <w:color w:val="CFD5E0"/>
          <w:sz w:val="24"/>
          <w:szCs w:val="24"/>
          <w:bdr w:val="none" w:sz="0" w:space="0" w:color="auto" w:frame="1"/>
        </w:rPr>
        <w:t xml:space="preserve"> ms = </w:t>
      </w:r>
      <w:r w:rsidRPr="00C04BDB">
        <w:rPr>
          <w:rStyle w:val="enlighter-g1"/>
          <w:rFonts w:ascii="Maiandra GD" w:hAnsi="Maiandra GD" w:cs="Consolas"/>
          <w:b/>
          <w:bCs/>
          <w:color w:val="6B7C8B"/>
          <w:sz w:val="24"/>
          <w:szCs w:val="24"/>
          <w:bdr w:val="none" w:sz="0" w:space="0" w:color="auto" w:frame="1"/>
        </w:rPr>
        <w:t>(</w:t>
      </w:r>
      <w:proofErr w:type="spellStart"/>
      <w:r w:rsidRPr="00C04BDB">
        <w:rPr>
          <w:rStyle w:val="enlighter-k5"/>
          <w:rFonts w:ascii="Maiandra GD" w:hAnsi="Maiandra GD" w:cs="Consolas"/>
          <w:b/>
          <w:bCs/>
          <w:color w:val="D171DD"/>
          <w:sz w:val="24"/>
          <w:szCs w:val="24"/>
          <w:bdr w:val="none" w:sz="0" w:space="0" w:color="auto" w:frame="1"/>
        </w:rPr>
        <w:t>int</w:t>
      </w:r>
      <w:proofErr w:type="spellEnd"/>
      <w:r w:rsidRPr="00C04BDB">
        <w:rPr>
          <w:rStyle w:val="enlighter-g1"/>
          <w:rFonts w:ascii="Maiandra GD" w:hAnsi="Maiandra GD" w:cs="Consolas"/>
          <w:b/>
          <w:bCs/>
          <w:color w:val="6B7C8B"/>
          <w:sz w:val="24"/>
          <w:szCs w:val="24"/>
          <w:bdr w:val="none" w:sz="0" w:space="0" w:color="auto" w:frame="1"/>
        </w:rPr>
        <w:t>)</w:t>
      </w:r>
      <w:proofErr w:type="spellStart"/>
      <w:r w:rsidRPr="00C04BDB">
        <w:rPr>
          <w:rStyle w:val="enlighter-text"/>
          <w:rFonts w:ascii="Maiandra GD" w:hAnsi="Maiandra GD" w:cs="Consolas"/>
          <w:color w:val="CFD5E0"/>
          <w:sz w:val="24"/>
          <w:szCs w:val="24"/>
          <w:bdr w:val="none" w:sz="0" w:space="0" w:color="auto" w:frame="1"/>
        </w:rPr>
        <w:t>span.</w:t>
      </w:r>
      <w:r w:rsidRPr="00C04BDB">
        <w:rPr>
          <w:rStyle w:val="enlighter-m3"/>
          <w:rFonts w:ascii="Maiandra GD" w:hAnsi="Maiandra GD" w:cs="Consolas"/>
          <w:color w:val="4284AE"/>
          <w:sz w:val="24"/>
          <w:szCs w:val="24"/>
          <w:bdr w:val="none" w:sz="0" w:space="0" w:color="auto" w:frame="1"/>
        </w:rPr>
        <w:t>TotalMilliseconds</w:t>
      </w:r>
      <w:proofErr w:type="spellEnd"/>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text"/>
          <w:rFonts w:ascii="Maiandra GD" w:hAnsi="Maiandra GD" w:cs="Consolas"/>
          <w:color w:val="CFD5E0"/>
          <w:sz w:val="24"/>
          <w:szCs w:val="24"/>
          <w:bdr w:val="none" w:sz="0" w:space="0" w:color="auto" w:frame="1"/>
        </w:rPr>
        <w:t>@</w:t>
      </w:r>
      <w:r w:rsidRPr="00C04BDB">
        <w:rPr>
          <w:rStyle w:val="enlighter-s0"/>
          <w:rFonts w:ascii="Maiandra GD" w:hAnsi="Maiandra GD" w:cs="Consolas"/>
          <w:color w:val="7CC379"/>
          <w:sz w:val="24"/>
          <w:szCs w:val="24"/>
          <w:bdr w:val="none" w:sz="0" w:space="0" w:color="auto" w:frame="1"/>
        </w:rPr>
        <w:t xml:space="preserve">"Time Taken to Execute the For Loop in </w:t>
      </w:r>
      <w:proofErr w:type="spellStart"/>
      <w:r w:rsidRPr="00C04BDB">
        <w:rPr>
          <w:rStyle w:val="enlighter-s0"/>
          <w:rFonts w:ascii="Maiandra GD" w:hAnsi="Maiandra GD" w:cs="Consolas"/>
          <w:color w:val="7CC379"/>
          <w:sz w:val="24"/>
          <w:szCs w:val="24"/>
          <w:bdr w:val="none" w:sz="0" w:space="0" w:color="auto" w:frame="1"/>
        </w:rPr>
        <w:t>miliseconds</w:t>
      </w:r>
      <w:proofErr w:type="spellEnd"/>
      <w:r w:rsidRPr="00C04BDB">
        <w:rPr>
          <w:rStyle w:val="enlighter-s0"/>
          <w:rFonts w:ascii="Maiandra GD" w:hAnsi="Maiandra GD" w:cs="Consolas"/>
          <w:color w:val="7CC379"/>
          <w:sz w:val="24"/>
          <w:szCs w:val="24"/>
          <w:bdr w:val="none" w:sz="0" w:space="0" w:color="auto" w:frame="1"/>
        </w:rPr>
        <w:t xml:space="preserve"> {0}"</w:t>
      </w:r>
      <w:r w:rsidRPr="00C04BDB">
        <w:rPr>
          <w:rStyle w:val="enlighter-text"/>
          <w:rFonts w:ascii="Maiandra GD" w:hAnsi="Maiandra GD" w:cs="Consolas"/>
          <w:color w:val="CFD5E0"/>
          <w:sz w:val="24"/>
          <w:szCs w:val="24"/>
          <w:bdr w:val="none" w:sz="0" w:space="0" w:color="auto" w:frame="1"/>
        </w:rPr>
        <w:t>, ms</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s0"/>
          <w:rFonts w:ascii="Maiandra GD" w:hAnsi="Maiandra GD" w:cs="Consolas"/>
          <w:color w:val="7CC379"/>
          <w:sz w:val="24"/>
          <w:szCs w:val="24"/>
          <w:bdr w:val="none" w:sz="0" w:space="0" w:color="auto" w:frame="1"/>
        </w:rPr>
        <w:t>"Press any key to exist"</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ReadLine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static</w:t>
      </w:r>
      <w:proofErr w:type="gramEnd"/>
      <w:r w:rsidRPr="00C04BDB">
        <w:rPr>
          <w:rStyle w:val="enlighter-text"/>
          <w:rFonts w:ascii="Maiandra GD" w:hAnsi="Maiandra GD" w:cs="Consolas"/>
          <w:color w:val="CFD5E0"/>
          <w:sz w:val="24"/>
          <w:szCs w:val="24"/>
          <w:bdr w:val="none" w:sz="0" w:space="0" w:color="auto" w:frame="1"/>
        </w:rPr>
        <w:t xml:space="preserve"> </w:t>
      </w:r>
      <w:r w:rsidRPr="00C04BDB">
        <w:rPr>
          <w:rStyle w:val="enlighter-k5"/>
          <w:rFonts w:ascii="Maiandra GD" w:hAnsi="Maiandra GD" w:cs="Consolas"/>
          <w:b/>
          <w:bCs/>
          <w:color w:val="D171DD"/>
          <w:sz w:val="24"/>
          <w:szCs w:val="24"/>
          <w:bdr w:val="none" w:sz="0" w:space="0" w:color="auto" w:frame="1"/>
        </w:rPr>
        <w:t>long</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m0"/>
          <w:rFonts w:ascii="Maiandra GD" w:hAnsi="Maiandra GD" w:cs="Consolas"/>
          <w:color w:val="4284AE"/>
          <w:sz w:val="24"/>
          <w:szCs w:val="24"/>
          <w:bdr w:val="none" w:sz="0" w:space="0" w:color="auto" w:frame="1"/>
        </w:rPr>
        <w:t>DoSomeIndependentTask</w:t>
      </w:r>
      <w:proofErr w:type="spellEnd"/>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c0"/>
          <w:rFonts w:ascii="Maiandra GD" w:hAnsi="Maiandra GD" w:cs="Consolas"/>
          <w:color w:val="6B7C8B"/>
          <w:sz w:val="24"/>
          <w:szCs w:val="24"/>
          <w:bdr w:val="none" w:sz="0" w:space="0" w:color="auto" w:frame="1"/>
        </w:rPr>
        <w:t>//Do Some Time Consuming Task here</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c0"/>
          <w:rFonts w:ascii="Maiandra GD" w:hAnsi="Maiandra GD" w:cs="Consolas"/>
          <w:color w:val="6B7C8B"/>
          <w:sz w:val="24"/>
          <w:szCs w:val="24"/>
          <w:bdr w:val="none" w:sz="0" w:space="0" w:color="auto" w:frame="1"/>
        </w:rPr>
        <w:t xml:space="preserve">//Most </w:t>
      </w:r>
      <w:proofErr w:type="gramStart"/>
      <w:r w:rsidRPr="00C04BDB">
        <w:rPr>
          <w:rStyle w:val="enlighter-c0"/>
          <w:rFonts w:ascii="Maiandra GD" w:hAnsi="Maiandra GD" w:cs="Consolas"/>
          <w:color w:val="6B7C8B"/>
          <w:sz w:val="24"/>
          <w:szCs w:val="24"/>
          <w:bdr w:val="none" w:sz="0" w:space="0" w:color="auto" w:frame="1"/>
        </w:rPr>
        <w:t>Probably</w:t>
      </w:r>
      <w:proofErr w:type="gramEnd"/>
      <w:r w:rsidRPr="00C04BDB">
        <w:rPr>
          <w:rStyle w:val="enlighter-c0"/>
          <w:rFonts w:ascii="Maiandra GD" w:hAnsi="Maiandra GD" w:cs="Consolas"/>
          <w:color w:val="6B7C8B"/>
          <w:sz w:val="24"/>
          <w:szCs w:val="24"/>
          <w:bdr w:val="none" w:sz="0" w:space="0" w:color="auto" w:frame="1"/>
        </w:rPr>
        <w:t xml:space="preserve"> some calculation or DB related activity</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5"/>
          <w:rFonts w:ascii="Maiandra GD" w:hAnsi="Maiandra GD" w:cs="Consolas"/>
          <w:b/>
          <w:bCs/>
          <w:color w:val="D171DD"/>
          <w:sz w:val="24"/>
          <w:szCs w:val="24"/>
          <w:bdr w:val="none" w:sz="0" w:space="0" w:color="auto" w:frame="1"/>
        </w:rPr>
        <w:t>long</w:t>
      </w:r>
      <w:proofErr w:type="gramEnd"/>
      <w:r w:rsidRPr="00C04BDB">
        <w:rPr>
          <w:rStyle w:val="enlighter-text"/>
          <w:rFonts w:ascii="Maiandra GD" w:hAnsi="Maiandra GD" w:cs="Consolas"/>
          <w:color w:val="CFD5E0"/>
          <w:sz w:val="24"/>
          <w:szCs w:val="24"/>
          <w:bdr w:val="none" w:sz="0" w:space="0" w:color="auto" w:frame="1"/>
        </w:rPr>
        <w:t xml:space="preserve"> total = </w:t>
      </w:r>
      <w:r w:rsidRPr="00C04BDB">
        <w:rPr>
          <w:rStyle w:val="enlighter-n1"/>
          <w:rFonts w:ascii="Maiandra GD" w:hAnsi="Maiandra GD" w:cs="Consolas"/>
          <w:color w:val="D19A66"/>
          <w:sz w:val="24"/>
          <w:szCs w:val="24"/>
          <w:bdr w:val="none" w:sz="0" w:space="0" w:color="auto" w:frame="1"/>
        </w:rPr>
        <w:t>0</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1"/>
          <w:rFonts w:ascii="Maiandra GD" w:hAnsi="Maiandra GD" w:cs="Consolas"/>
          <w:b/>
          <w:bCs/>
          <w:color w:val="D171DD"/>
          <w:sz w:val="24"/>
          <w:szCs w:val="24"/>
          <w:bdr w:val="none" w:sz="0" w:space="0" w:color="auto" w:frame="1"/>
        </w:rPr>
        <w:t>for</w:t>
      </w:r>
      <w:proofErr w:type="gramEnd"/>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w:t>
      </w:r>
      <w:proofErr w:type="spellStart"/>
      <w:r w:rsidRPr="00C04BDB">
        <w:rPr>
          <w:rStyle w:val="enlighter-k5"/>
          <w:rFonts w:ascii="Maiandra GD" w:hAnsi="Maiandra GD" w:cs="Consolas"/>
          <w:b/>
          <w:bCs/>
          <w:color w:val="D171DD"/>
          <w:sz w:val="24"/>
          <w:szCs w:val="24"/>
          <w:bdr w:val="none" w:sz="0" w:space="0" w:color="auto" w:frame="1"/>
        </w:rPr>
        <w:t>int</w:t>
      </w:r>
      <w:proofErr w:type="spellEnd"/>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 xml:space="preserve"> = </w:t>
      </w:r>
      <w:r w:rsidRPr="00C04BDB">
        <w:rPr>
          <w:rStyle w:val="enlighter-n1"/>
          <w:rFonts w:ascii="Maiandra GD" w:hAnsi="Maiandra GD" w:cs="Consolas"/>
          <w:color w:val="D19A66"/>
          <w:sz w:val="24"/>
          <w:szCs w:val="24"/>
          <w:bdr w:val="none" w:sz="0" w:space="0" w:color="auto" w:frame="1"/>
        </w:rPr>
        <w:t>1</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&lt;</w:t>
      </w:r>
      <w:r w:rsidRPr="00C04BDB">
        <w:rPr>
          <w:rStyle w:val="enlighter-text"/>
          <w:rFonts w:ascii="Maiandra GD" w:hAnsi="Maiandra GD" w:cs="Consolas"/>
          <w:color w:val="CFD5E0"/>
          <w:sz w:val="24"/>
          <w:szCs w:val="24"/>
          <w:bdr w:val="none" w:sz="0" w:space="0" w:color="auto" w:frame="1"/>
        </w:rPr>
        <w:t xml:space="preserve"> </w:t>
      </w:r>
      <w:r w:rsidRPr="00C04BDB">
        <w:rPr>
          <w:rStyle w:val="enlighter-n1"/>
          <w:rFonts w:ascii="Maiandra GD" w:hAnsi="Maiandra GD" w:cs="Consolas"/>
          <w:color w:val="D19A66"/>
          <w:sz w:val="24"/>
          <w:szCs w:val="24"/>
          <w:bdr w:val="none" w:sz="0" w:space="0" w:color="auto" w:frame="1"/>
        </w:rPr>
        <w:t>100000000</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w:t>
      </w: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text"/>
          <w:rFonts w:ascii="Maiandra GD" w:hAnsi="Maiandra GD" w:cs="Consolas"/>
          <w:color w:val="CFD5E0"/>
          <w:sz w:val="24"/>
          <w:szCs w:val="24"/>
          <w:bdr w:val="none" w:sz="0" w:space="0" w:color="auto" w:frame="1"/>
        </w:rPr>
        <w:t>total</w:t>
      </w:r>
      <w:proofErr w:type="gramEnd"/>
      <w:r w:rsidRPr="00C04BDB">
        <w:rPr>
          <w:rStyle w:val="enlighter-text"/>
          <w:rFonts w:ascii="Maiandra GD" w:hAnsi="Maiandra GD" w:cs="Consolas"/>
          <w:color w:val="CFD5E0"/>
          <w:sz w:val="24"/>
          <w:szCs w:val="24"/>
          <w:bdr w:val="none" w:sz="0" w:space="0" w:color="auto" w:frame="1"/>
        </w:rPr>
        <w:t xml:space="preserve"> += </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return</w:t>
      </w:r>
      <w:proofErr w:type="gramEnd"/>
      <w:r w:rsidRPr="00C04BDB">
        <w:rPr>
          <w:rStyle w:val="enlighter-text"/>
          <w:rFonts w:ascii="Maiandra GD" w:hAnsi="Maiandra GD" w:cs="Consolas"/>
          <w:color w:val="CFD5E0"/>
          <w:sz w:val="24"/>
          <w:szCs w:val="24"/>
          <w:bdr w:val="none" w:sz="0" w:space="0" w:color="auto" w:frame="1"/>
        </w:rPr>
        <w:t xml:space="preserve"> total;</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pStyle w:val="Heading6"/>
        <w:shd w:val="clear" w:color="auto" w:fill="FFFFFF"/>
        <w:spacing w:before="0"/>
        <w:jc w:val="both"/>
        <w:textAlignment w:val="baseline"/>
        <w:rPr>
          <w:rFonts w:ascii="Maiandra GD" w:hAnsi="Maiandra GD" w:cs="Segoe UI"/>
          <w:color w:val="3A3A3A"/>
          <w:sz w:val="24"/>
          <w:szCs w:val="24"/>
        </w:rPr>
      </w:pPr>
      <w:r w:rsidRPr="00C04BDB">
        <w:rPr>
          <w:rStyle w:val="Strong"/>
          <w:rFonts w:ascii="Maiandra GD" w:hAnsi="Maiandra GD" w:cs="Arial"/>
          <w:b w:val="0"/>
          <w:bCs w:val="0"/>
          <w:color w:val="3A3A3A"/>
          <w:sz w:val="24"/>
          <w:szCs w:val="24"/>
          <w:bdr w:val="none" w:sz="0" w:space="0" w:color="auto" w:frame="1"/>
        </w:rPr>
        <w:lastRenderedPageBreak/>
        <w:t>Output:</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noProof/>
          <w:color w:val="212529"/>
          <w:bdr w:val="none" w:sz="0" w:space="0" w:color="auto" w:frame="1"/>
        </w:rPr>
        <w:drawing>
          <wp:inline distT="0" distB="0" distL="0" distR="0">
            <wp:extent cx="4412615" cy="2456180"/>
            <wp:effectExtent l="19050" t="0" r="6985" b="0"/>
            <wp:docPr id="5" name="Picture 5" descr="Parallel For method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allel For method in C#"/>
                    <pic:cNvPicPr>
                      <a:picLocks noChangeAspect="1" noChangeArrowheads="1"/>
                    </pic:cNvPicPr>
                  </pic:nvPicPr>
                  <pic:blipFill>
                    <a:blip r:embed="rId12"/>
                    <a:srcRect/>
                    <a:stretch>
                      <a:fillRect/>
                    </a:stretch>
                  </pic:blipFill>
                  <pic:spPr bwMode="auto">
                    <a:xfrm>
                      <a:off x="0" y="0"/>
                      <a:ext cx="4412615" cy="2456180"/>
                    </a:xfrm>
                    <a:prstGeom prst="rect">
                      <a:avLst/>
                    </a:prstGeom>
                    <a:noFill/>
                    <a:ln w="9525">
                      <a:noFill/>
                      <a:miter lim="800000"/>
                      <a:headEnd/>
                      <a:tailEnd/>
                    </a:ln>
                  </pic:spPr>
                </pic:pic>
              </a:graphicData>
            </a:graphic>
          </wp:inline>
        </w:drawing>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 xml:space="preserve">As you can see from the above output </w:t>
      </w:r>
      <w:proofErr w:type="gramStart"/>
      <w:r w:rsidRPr="00C04BDB">
        <w:rPr>
          <w:rFonts w:ascii="Maiandra GD" w:hAnsi="Maiandra GD" w:cs="Arial"/>
          <w:color w:val="000000"/>
          <w:bdr w:val="none" w:sz="0" w:space="0" w:color="auto" w:frame="1"/>
        </w:rPr>
        <w:t>the for</w:t>
      </w:r>
      <w:proofErr w:type="gramEnd"/>
      <w:r w:rsidRPr="00C04BDB">
        <w:rPr>
          <w:rFonts w:ascii="Maiandra GD" w:hAnsi="Maiandra GD" w:cs="Arial"/>
          <w:color w:val="000000"/>
          <w:bdr w:val="none" w:sz="0" w:space="0" w:color="auto" w:frame="1"/>
        </w:rPr>
        <w:t xml:space="preserve"> loop statement took approximately 3635 milliseconds to complete the execution. </w:t>
      </w:r>
      <w:r w:rsidRPr="00C04BDB">
        <w:rPr>
          <w:rStyle w:val="Strong"/>
          <w:rFonts w:ascii="Maiandra GD" w:hAnsi="Maiandra GD" w:cs="Arial"/>
          <w:color w:val="000000"/>
          <w:bdr w:val="none" w:sz="0" w:space="0" w:color="auto" w:frame="1"/>
        </w:rPr>
        <w:t>Let’s rewrite the same example using the Parallel For method.</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namespace</w:t>
      </w:r>
      <w:proofErr w:type="gramEnd"/>
      <w:r w:rsidRPr="00C04BDB">
        <w:rPr>
          <w:rStyle w:val="enlighter-k0"/>
          <w:rFonts w:ascii="Maiandra GD" w:hAnsi="Maiandra GD" w:cs="Consolas"/>
          <w:b/>
          <w:bCs/>
          <w:color w:val="D171DD"/>
          <w:sz w:val="24"/>
          <w:szCs w:val="24"/>
          <w:bdr w:val="none" w:sz="0" w:space="0" w:color="auto" w:frame="1"/>
        </w:rPr>
        <w:t xml:space="preserve"> </w:t>
      </w:r>
      <w:proofErr w:type="spellStart"/>
      <w:r w:rsidRPr="00C04BDB">
        <w:rPr>
          <w:rStyle w:val="enlighter-k10"/>
          <w:rFonts w:ascii="Maiandra GD" w:hAnsi="Maiandra GD" w:cs="Consolas"/>
          <w:i/>
          <w:iCs/>
          <w:color w:val="4284AE"/>
          <w:sz w:val="24"/>
          <w:szCs w:val="24"/>
          <w:bdr w:val="none" w:sz="0" w:space="0" w:color="auto" w:frame="1"/>
        </w:rPr>
        <w:t>ParallelProgrammingDemo</w:t>
      </w:r>
      <w:proofErr w:type="spellEnd"/>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class</w:t>
      </w:r>
      <w:proofErr w:type="gramEnd"/>
      <w:r w:rsidRPr="00C04BDB">
        <w:rPr>
          <w:rStyle w:val="enlighter-text"/>
          <w:rFonts w:ascii="Maiandra GD" w:hAnsi="Maiandra GD" w:cs="Consolas"/>
          <w:color w:val="CFD5E0"/>
          <w:sz w:val="24"/>
          <w:szCs w:val="24"/>
          <w:bdr w:val="none" w:sz="0" w:space="0" w:color="auto" w:frame="1"/>
        </w:rPr>
        <w:t xml:space="preserve"> Program</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static</w:t>
      </w:r>
      <w:proofErr w:type="gramEnd"/>
      <w:r w:rsidRPr="00C04BDB">
        <w:rPr>
          <w:rStyle w:val="enlighter-text"/>
          <w:rFonts w:ascii="Maiandra GD" w:hAnsi="Maiandra GD" w:cs="Consolas"/>
          <w:color w:val="CFD5E0"/>
          <w:sz w:val="24"/>
          <w:szCs w:val="24"/>
          <w:bdr w:val="none" w:sz="0" w:space="0" w:color="auto" w:frame="1"/>
        </w:rPr>
        <w:t xml:space="preserve"> </w:t>
      </w:r>
      <w:r w:rsidRPr="00C04BDB">
        <w:rPr>
          <w:rStyle w:val="enlighter-k5"/>
          <w:rFonts w:ascii="Maiandra GD" w:hAnsi="Maiandra GD" w:cs="Consolas"/>
          <w:b/>
          <w:bCs/>
          <w:color w:val="D171DD"/>
          <w:sz w:val="24"/>
          <w:szCs w:val="24"/>
          <w:bdr w:val="none" w:sz="0" w:space="0" w:color="auto" w:frame="1"/>
        </w:rPr>
        <w:t>void</w:t>
      </w:r>
      <w:r w:rsidRPr="00C04BDB">
        <w:rPr>
          <w:rStyle w:val="enlighter-text"/>
          <w:rFonts w:ascii="Maiandra GD" w:hAnsi="Maiandra GD" w:cs="Consolas"/>
          <w:color w:val="CFD5E0"/>
          <w:sz w:val="24"/>
          <w:szCs w:val="24"/>
          <w:bdr w:val="none" w:sz="0" w:space="0" w:color="auto" w:frame="1"/>
        </w:rPr>
        <w:t xml:space="preserve"> </w:t>
      </w:r>
      <w:r w:rsidRPr="00C04BDB">
        <w:rPr>
          <w:rStyle w:val="enlighter-m0"/>
          <w:rFonts w:ascii="Maiandra GD" w:hAnsi="Maiandra GD" w:cs="Consolas"/>
          <w:color w:val="4284AE"/>
          <w:sz w:val="24"/>
          <w:szCs w:val="24"/>
          <w:bdr w:val="none" w:sz="0" w:space="0" w:color="auto" w:frame="1"/>
        </w:rPr>
        <w:t>Main</w:t>
      </w: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r w:rsidRPr="00C04BDB">
        <w:rPr>
          <w:rStyle w:val="enlighter-text"/>
          <w:rFonts w:ascii="Maiandra GD" w:hAnsi="Maiandra GD" w:cs="Consolas"/>
          <w:color w:val="CFD5E0"/>
          <w:sz w:val="24"/>
          <w:szCs w:val="24"/>
          <w:bdr w:val="none" w:sz="0" w:space="0" w:color="auto" w:frame="1"/>
        </w:rPr>
        <w:t>DateTime</w:t>
      </w:r>
      <w:proofErr w:type="spellEnd"/>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StartDateTime</w:t>
      </w:r>
      <w:proofErr w:type="spellEnd"/>
      <w:r w:rsidRPr="00C04BDB">
        <w:rPr>
          <w:rStyle w:val="enlighter-text"/>
          <w:rFonts w:ascii="Maiandra GD" w:hAnsi="Maiandra GD" w:cs="Consolas"/>
          <w:color w:val="CFD5E0"/>
          <w:sz w:val="24"/>
          <w:szCs w:val="24"/>
          <w:bdr w:val="none" w:sz="0" w:space="0" w:color="auto" w:frame="1"/>
        </w:rPr>
        <w:t xml:space="preserve"> = </w:t>
      </w:r>
      <w:proofErr w:type="spellStart"/>
      <w:r w:rsidRPr="00C04BDB">
        <w:rPr>
          <w:rStyle w:val="enlighter-text"/>
          <w:rFonts w:ascii="Maiandra GD" w:hAnsi="Maiandra GD" w:cs="Consolas"/>
          <w:color w:val="CFD5E0"/>
          <w:sz w:val="24"/>
          <w:szCs w:val="24"/>
          <w:bdr w:val="none" w:sz="0" w:space="0" w:color="auto" w:frame="1"/>
        </w:rPr>
        <w:t>DateTime.</w:t>
      </w:r>
      <w:r w:rsidRPr="00C04BDB">
        <w:rPr>
          <w:rStyle w:val="enlighter-m3"/>
          <w:rFonts w:ascii="Maiandra GD" w:hAnsi="Maiandra GD" w:cs="Consolas"/>
          <w:color w:val="4284AE"/>
          <w:sz w:val="24"/>
          <w:szCs w:val="24"/>
          <w:bdr w:val="none" w:sz="0" w:space="0" w:color="auto" w:frame="1"/>
        </w:rPr>
        <w:t>Now</w:t>
      </w:r>
      <w:proofErr w:type="spellEnd"/>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text"/>
          <w:rFonts w:ascii="Maiandra GD" w:hAnsi="Maiandra GD" w:cs="Consolas"/>
          <w:color w:val="CFD5E0"/>
          <w:sz w:val="24"/>
          <w:szCs w:val="24"/>
          <w:bdr w:val="none" w:sz="0" w:space="0" w:color="auto" w:frame="1"/>
        </w:rPr>
        <w:t>@</w:t>
      </w:r>
      <w:r w:rsidRPr="00C04BDB">
        <w:rPr>
          <w:rStyle w:val="enlighter-s0"/>
          <w:rFonts w:ascii="Maiandra GD" w:hAnsi="Maiandra GD" w:cs="Consolas"/>
          <w:color w:val="7CC379"/>
          <w:sz w:val="24"/>
          <w:szCs w:val="24"/>
          <w:bdr w:val="none" w:sz="0" w:space="0" w:color="auto" w:frame="1"/>
        </w:rPr>
        <w:t>"Parallel For Loop Execution start at : {0}"</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StartDateTime</w:t>
      </w:r>
      <w:proofErr w:type="spell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Parallel.</w:t>
      </w:r>
      <w:r w:rsidRPr="00C04BDB">
        <w:rPr>
          <w:rStyle w:val="enlighter-m3"/>
          <w:rFonts w:ascii="Maiandra GD" w:hAnsi="Maiandra GD" w:cs="Consolas"/>
          <w:color w:val="4284AE"/>
          <w:sz w:val="24"/>
          <w:szCs w:val="24"/>
          <w:bdr w:val="none" w:sz="0" w:space="0" w:color="auto" w:frame="1"/>
        </w:rPr>
        <w:t>For</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n1"/>
          <w:rFonts w:ascii="Maiandra GD" w:hAnsi="Maiandra GD" w:cs="Consolas"/>
          <w:color w:val="D19A66"/>
          <w:sz w:val="24"/>
          <w:szCs w:val="24"/>
          <w:bdr w:val="none" w:sz="0" w:space="0" w:color="auto" w:frame="1"/>
        </w:rPr>
        <w:t>0</w:t>
      </w:r>
      <w:r w:rsidRPr="00C04BDB">
        <w:rPr>
          <w:rStyle w:val="enlighter-text"/>
          <w:rFonts w:ascii="Maiandra GD" w:hAnsi="Maiandra GD" w:cs="Consolas"/>
          <w:color w:val="CFD5E0"/>
          <w:sz w:val="24"/>
          <w:szCs w:val="24"/>
          <w:bdr w:val="none" w:sz="0" w:space="0" w:color="auto" w:frame="1"/>
        </w:rPr>
        <w:t xml:space="preserve">, </w:t>
      </w:r>
      <w:r w:rsidRPr="00C04BDB">
        <w:rPr>
          <w:rStyle w:val="enlighter-n1"/>
          <w:rFonts w:ascii="Maiandra GD" w:hAnsi="Maiandra GD" w:cs="Consolas"/>
          <w:color w:val="D19A66"/>
          <w:sz w:val="24"/>
          <w:szCs w:val="24"/>
          <w:bdr w:val="none" w:sz="0" w:space="0" w:color="auto" w:frame="1"/>
        </w:rPr>
        <w:t>10</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&gt;</w:t>
      </w:r>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5"/>
          <w:rFonts w:ascii="Maiandra GD" w:hAnsi="Maiandra GD" w:cs="Consolas"/>
          <w:b/>
          <w:bCs/>
          <w:color w:val="D171DD"/>
          <w:sz w:val="24"/>
          <w:szCs w:val="24"/>
          <w:bdr w:val="none" w:sz="0" w:space="0" w:color="auto" w:frame="1"/>
        </w:rPr>
        <w:t>long</w:t>
      </w:r>
      <w:proofErr w:type="gramEnd"/>
      <w:r w:rsidRPr="00C04BDB">
        <w:rPr>
          <w:rStyle w:val="enlighter-text"/>
          <w:rFonts w:ascii="Maiandra GD" w:hAnsi="Maiandra GD" w:cs="Consolas"/>
          <w:color w:val="CFD5E0"/>
          <w:sz w:val="24"/>
          <w:szCs w:val="24"/>
          <w:bdr w:val="none" w:sz="0" w:space="0" w:color="auto" w:frame="1"/>
        </w:rPr>
        <w:t xml:space="preserve"> total = </w:t>
      </w:r>
      <w:proofErr w:type="spellStart"/>
      <w:r w:rsidRPr="00C04BDB">
        <w:rPr>
          <w:rStyle w:val="enlighter-m0"/>
          <w:rFonts w:ascii="Maiandra GD" w:hAnsi="Maiandra GD" w:cs="Consolas"/>
          <w:color w:val="4284AE"/>
          <w:sz w:val="24"/>
          <w:szCs w:val="24"/>
          <w:bdr w:val="none" w:sz="0" w:space="0" w:color="auto" w:frame="1"/>
        </w:rPr>
        <w:t>DoSomeIndependentTask</w:t>
      </w:r>
      <w:proofErr w:type="spell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s0"/>
          <w:rFonts w:ascii="Maiandra GD" w:hAnsi="Maiandra GD" w:cs="Consolas"/>
          <w:color w:val="7CC379"/>
          <w:sz w:val="24"/>
          <w:szCs w:val="24"/>
          <w:bdr w:val="none" w:sz="0" w:space="0" w:color="auto" w:frame="1"/>
        </w:rPr>
        <w:t>"{0} - {1}"</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 total</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r w:rsidRPr="00C04BDB">
        <w:rPr>
          <w:rStyle w:val="enlighter-text"/>
          <w:rFonts w:ascii="Maiandra GD" w:hAnsi="Maiandra GD" w:cs="Consolas"/>
          <w:color w:val="CFD5E0"/>
          <w:sz w:val="24"/>
          <w:szCs w:val="24"/>
          <w:bdr w:val="none" w:sz="0" w:space="0" w:color="auto" w:frame="1"/>
        </w:rPr>
        <w:t>DateTime</w:t>
      </w:r>
      <w:proofErr w:type="spellEnd"/>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EndDateTime</w:t>
      </w:r>
      <w:proofErr w:type="spellEnd"/>
      <w:r w:rsidRPr="00C04BDB">
        <w:rPr>
          <w:rStyle w:val="enlighter-text"/>
          <w:rFonts w:ascii="Maiandra GD" w:hAnsi="Maiandra GD" w:cs="Consolas"/>
          <w:color w:val="CFD5E0"/>
          <w:sz w:val="24"/>
          <w:szCs w:val="24"/>
          <w:bdr w:val="none" w:sz="0" w:space="0" w:color="auto" w:frame="1"/>
        </w:rPr>
        <w:t xml:space="preserve"> = </w:t>
      </w:r>
      <w:proofErr w:type="spellStart"/>
      <w:r w:rsidRPr="00C04BDB">
        <w:rPr>
          <w:rStyle w:val="enlighter-text"/>
          <w:rFonts w:ascii="Maiandra GD" w:hAnsi="Maiandra GD" w:cs="Consolas"/>
          <w:color w:val="CFD5E0"/>
          <w:sz w:val="24"/>
          <w:szCs w:val="24"/>
          <w:bdr w:val="none" w:sz="0" w:space="0" w:color="auto" w:frame="1"/>
        </w:rPr>
        <w:t>DateTime.</w:t>
      </w:r>
      <w:r w:rsidRPr="00C04BDB">
        <w:rPr>
          <w:rStyle w:val="enlighter-m3"/>
          <w:rFonts w:ascii="Maiandra GD" w:hAnsi="Maiandra GD" w:cs="Consolas"/>
          <w:color w:val="4284AE"/>
          <w:sz w:val="24"/>
          <w:szCs w:val="24"/>
          <w:bdr w:val="none" w:sz="0" w:space="0" w:color="auto" w:frame="1"/>
        </w:rPr>
        <w:t>Now</w:t>
      </w:r>
      <w:proofErr w:type="spellEnd"/>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lastRenderedPageBreak/>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text"/>
          <w:rFonts w:ascii="Maiandra GD" w:hAnsi="Maiandra GD" w:cs="Consolas"/>
          <w:color w:val="CFD5E0"/>
          <w:sz w:val="24"/>
          <w:szCs w:val="24"/>
          <w:bdr w:val="none" w:sz="0" w:space="0" w:color="auto" w:frame="1"/>
        </w:rPr>
        <w:t>@</w:t>
      </w:r>
      <w:r w:rsidRPr="00C04BDB">
        <w:rPr>
          <w:rStyle w:val="enlighter-s0"/>
          <w:rFonts w:ascii="Maiandra GD" w:hAnsi="Maiandra GD" w:cs="Consolas"/>
          <w:color w:val="7CC379"/>
          <w:sz w:val="24"/>
          <w:szCs w:val="24"/>
          <w:bdr w:val="none" w:sz="0" w:space="0" w:color="auto" w:frame="1"/>
        </w:rPr>
        <w:t>"Parallel For Loop Execution end at : {0}"</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EndDateTime</w:t>
      </w:r>
      <w:proofErr w:type="spell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r w:rsidRPr="00C04BDB">
        <w:rPr>
          <w:rStyle w:val="enlighter-text"/>
          <w:rFonts w:ascii="Maiandra GD" w:hAnsi="Maiandra GD" w:cs="Consolas"/>
          <w:color w:val="CFD5E0"/>
          <w:sz w:val="24"/>
          <w:szCs w:val="24"/>
          <w:bdr w:val="none" w:sz="0" w:space="0" w:color="auto" w:frame="1"/>
        </w:rPr>
        <w:t>TimeSpan</w:t>
      </w:r>
      <w:proofErr w:type="spellEnd"/>
      <w:r w:rsidRPr="00C04BDB">
        <w:rPr>
          <w:rStyle w:val="enlighter-text"/>
          <w:rFonts w:ascii="Maiandra GD" w:hAnsi="Maiandra GD" w:cs="Consolas"/>
          <w:color w:val="CFD5E0"/>
          <w:sz w:val="24"/>
          <w:szCs w:val="24"/>
          <w:bdr w:val="none" w:sz="0" w:space="0" w:color="auto" w:frame="1"/>
        </w:rPr>
        <w:t xml:space="preserve"> span = </w:t>
      </w:r>
      <w:proofErr w:type="spellStart"/>
      <w:r w:rsidRPr="00C04BDB">
        <w:rPr>
          <w:rStyle w:val="enlighter-text"/>
          <w:rFonts w:ascii="Maiandra GD" w:hAnsi="Maiandra GD" w:cs="Consolas"/>
          <w:color w:val="CFD5E0"/>
          <w:sz w:val="24"/>
          <w:szCs w:val="24"/>
          <w:bdr w:val="none" w:sz="0" w:space="0" w:color="auto" w:frame="1"/>
        </w:rPr>
        <w:t>EndDateTime</w:t>
      </w:r>
      <w:proofErr w:type="spellEnd"/>
      <w:r w:rsidRPr="00C04BDB">
        <w:rPr>
          <w:rStyle w:val="enlighter-text"/>
          <w:rFonts w:ascii="Maiandra GD" w:hAnsi="Maiandra GD" w:cs="Consolas"/>
          <w:color w:val="CFD5E0"/>
          <w:sz w:val="24"/>
          <w:szCs w:val="24"/>
          <w:bdr w:val="none" w:sz="0" w:space="0" w:color="auto" w:frame="1"/>
        </w:rPr>
        <w:t xml:space="preserve"> - </w:t>
      </w:r>
      <w:proofErr w:type="spellStart"/>
      <w:r w:rsidRPr="00C04BDB">
        <w:rPr>
          <w:rStyle w:val="enlighter-text"/>
          <w:rFonts w:ascii="Maiandra GD" w:hAnsi="Maiandra GD" w:cs="Consolas"/>
          <w:color w:val="CFD5E0"/>
          <w:sz w:val="24"/>
          <w:szCs w:val="24"/>
          <w:bdr w:val="none" w:sz="0" w:space="0" w:color="auto" w:frame="1"/>
        </w:rPr>
        <w:t>StartDateTime</w:t>
      </w:r>
      <w:proofErr w:type="spellEnd"/>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k5"/>
          <w:rFonts w:ascii="Maiandra GD" w:hAnsi="Maiandra GD" w:cs="Consolas"/>
          <w:b/>
          <w:bCs/>
          <w:color w:val="D171DD"/>
          <w:sz w:val="24"/>
          <w:szCs w:val="24"/>
          <w:bdr w:val="none" w:sz="0" w:space="0" w:color="auto" w:frame="1"/>
        </w:rPr>
        <w:t>int</w:t>
      </w:r>
      <w:proofErr w:type="spellEnd"/>
      <w:proofErr w:type="gramEnd"/>
      <w:r w:rsidRPr="00C04BDB">
        <w:rPr>
          <w:rStyle w:val="enlighter-text"/>
          <w:rFonts w:ascii="Maiandra GD" w:hAnsi="Maiandra GD" w:cs="Consolas"/>
          <w:color w:val="CFD5E0"/>
          <w:sz w:val="24"/>
          <w:szCs w:val="24"/>
          <w:bdr w:val="none" w:sz="0" w:space="0" w:color="auto" w:frame="1"/>
        </w:rPr>
        <w:t xml:space="preserve"> ms = </w:t>
      </w:r>
      <w:r w:rsidRPr="00C04BDB">
        <w:rPr>
          <w:rStyle w:val="enlighter-g1"/>
          <w:rFonts w:ascii="Maiandra GD" w:hAnsi="Maiandra GD" w:cs="Consolas"/>
          <w:b/>
          <w:bCs/>
          <w:color w:val="6B7C8B"/>
          <w:sz w:val="24"/>
          <w:szCs w:val="24"/>
          <w:bdr w:val="none" w:sz="0" w:space="0" w:color="auto" w:frame="1"/>
        </w:rPr>
        <w:t>(</w:t>
      </w:r>
      <w:proofErr w:type="spellStart"/>
      <w:r w:rsidRPr="00C04BDB">
        <w:rPr>
          <w:rStyle w:val="enlighter-k5"/>
          <w:rFonts w:ascii="Maiandra GD" w:hAnsi="Maiandra GD" w:cs="Consolas"/>
          <w:b/>
          <w:bCs/>
          <w:color w:val="D171DD"/>
          <w:sz w:val="24"/>
          <w:szCs w:val="24"/>
          <w:bdr w:val="none" w:sz="0" w:space="0" w:color="auto" w:frame="1"/>
        </w:rPr>
        <w:t>int</w:t>
      </w:r>
      <w:proofErr w:type="spellEnd"/>
      <w:r w:rsidRPr="00C04BDB">
        <w:rPr>
          <w:rStyle w:val="enlighter-g1"/>
          <w:rFonts w:ascii="Maiandra GD" w:hAnsi="Maiandra GD" w:cs="Consolas"/>
          <w:b/>
          <w:bCs/>
          <w:color w:val="6B7C8B"/>
          <w:sz w:val="24"/>
          <w:szCs w:val="24"/>
          <w:bdr w:val="none" w:sz="0" w:space="0" w:color="auto" w:frame="1"/>
        </w:rPr>
        <w:t>)</w:t>
      </w:r>
      <w:proofErr w:type="spellStart"/>
      <w:r w:rsidRPr="00C04BDB">
        <w:rPr>
          <w:rStyle w:val="enlighter-text"/>
          <w:rFonts w:ascii="Maiandra GD" w:hAnsi="Maiandra GD" w:cs="Consolas"/>
          <w:color w:val="CFD5E0"/>
          <w:sz w:val="24"/>
          <w:szCs w:val="24"/>
          <w:bdr w:val="none" w:sz="0" w:space="0" w:color="auto" w:frame="1"/>
        </w:rPr>
        <w:t>span.</w:t>
      </w:r>
      <w:r w:rsidRPr="00C04BDB">
        <w:rPr>
          <w:rStyle w:val="enlighter-m3"/>
          <w:rFonts w:ascii="Maiandra GD" w:hAnsi="Maiandra GD" w:cs="Consolas"/>
          <w:color w:val="4284AE"/>
          <w:sz w:val="24"/>
          <w:szCs w:val="24"/>
          <w:bdr w:val="none" w:sz="0" w:space="0" w:color="auto" w:frame="1"/>
        </w:rPr>
        <w:t>TotalMilliseconds</w:t>
      </w:r>
      <w:proofErr w:type="spellEnd"/>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text"/>
          <w:rFonts w:ascii="Maiandra GD" w:hAnsi="Maiandra GD" w:cs="Consolas"/>
          <w:color w:val="CFD5E0"/>
          <w:sz w:val="24"/>
          <w:szCs w:val="24"/>
          <w:bdr w:val="none" w:sz="0" w:space="0" w:color="auto" w:frame="1"/>
        </w:rPr>
        <w:t>@</w:t>
      </w:r>
      <w:r w:rsidRPr="00C04BDB">
        <w:rPr>
          <w:rStyle w:val="enlighter-s0"/>
          <w:rFonts w:ascii="Maiandra GD" w:hAnsi="Maiandra GD" w:cs="Consolas"/>
          <w:color w:val="7CC379"/>
          <w:sz w:val="24"/>
          <w:szCs w:val="24"/>
          <w:bdr w:val="none" w:sz="0" w:space="0" w:color="auto" w:frame="1"/>
        </w:rPr>
        <w:t xml:space="preserve">"Time Taken to Execute the Loop in </w:t>
      </w:r>
      <w:proofErr w:type="spellStart"/>
      <w:r w:rsidRPr="00C04BDB">
        <w:rPr>
          <w:rStyle w:val="enlighter-s0"/>
          <w:rFonts w:ascii="Maiandra GD" w:hAnsi="Maiandra GD" w:cs="Consolas"/>
          <w:color w:val="7CC379"/>
          <w:sz w:val="24"/>
          <w:szCs w:val="24"/>
          <w:bdr w:val="none" w:sz="0" w:space="0" w:color="auto" w:frame="1"/>
        </w:rPr>
        <w:t>miliseconds</w:t>
      </w:r>
      <w:proofErr w:type="spellEnd"/>
      <w:r w:rsidRPr="00C04BDB">
        <w:rPr>
          <w:rStyle w:val="enlighter-s0"/>
          <w:rFonts w:ascii="Maiandra GD" w:hAnsi="Maiandra GD" w:cs="Consolas"/>
          <w:color w:val="7CC379"/>
          <w:sz w:val="24"/>
          <w:szCs w:val="24"/>
          <w:bdr w:val="none" w:sz="0" w:space="0" w:color="auto" w:frame="1"/>
        </w:rPr>
        <w:t xml:space="preserve"> {0}"</w:t>
      </w:r>
      <w:r w:rsidRPr="00C04BDB">
        <w:rPr>
          <w:rStyle w:val="enlighter-text"/>
          <w:rFonts w:ascii="Maiandra GD" w:hAnsi="Maiandra GD" w:cs="Consolas"/>
          <w:color w:val="CFD5E0"/>
          <w:sz w:val="24"/>
          <w:szCs w:val="24"/>
          <w:bdr w:val="none" w:sz="0" w:space="0" w:color="auto" w:frame="1"/>
        </w:rPr>
        <w:t>, ms</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s0"/>
          <w:rFonts w:ascii="Maiandra GD" w:hAnsi="Maiandra GD" w:cs="Consolas"/>
          <w:color w:val="7CC379"/>
          <w:sz w:val="24"/>
          <w:szCs w:val="24"/>
          <w:bdr w:val="none" w:sz="0" w:space="0" w:color="auto" w:frame="1"/>
        </w:rPr>
        <w:t>"Press any key to exist"</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ReadLine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static</w:t>
      </w:r>
      <w:proofErr w:type="gramEnd"/>
      <w:r w:rsidRPr="00C04BDB">
        <w:rPr>
          <w:rStyle w:val="enlighter-text"/>
          <w:rFonts w:ascii="Maiandra GD" w:hAnsi="Maiandra GD" w:cs="Consolas"/>
          <w:color w:val="CFD5E0"/>
          <w:sz w:val="24"/>
          <w:szCs w:val="24"/>
          <w:bdr w:val="none" w:sz="0" w:space="0" w:color="auto" w:frame="1"/>
        </w:rPr>
        <w:t xml:space="preserve"> </w:t>
      </w:r>
      <w:r w:rsidRPr="00C04BDB">
        <w:rPr>
          <w:rStyle w:val="enlighter-k5"/>
          <w:rFonts w:ascii="Maiandra GD" w:hAnsi="Maiandra GD" w:cs="Consolas"/>
          <w:b/>
          <w:bCs/>
          <w:color w:val="D171DD"/>
          <w:sz w:val="24"/>
          <w:szCs w:val="24"/>
          <w:bdr w:val="none" w:sz="0" w:space="0" w:color="auto" w:frame="1"/>
        </w:rPr>
        <w:t>long</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m0"/>
          <w:rFonts w:ascii="Maiandra GD" w:hAnsi="Maiandra GD" w:cs="Consolas"/>
          <w:color w:val="4284AE"/>
          <w:sz w:val="24"/>
          <w:szCs w:val="24"/>
          <w:bdr w:val="none" w:sz="0" w:space="0" w:color="auto" w:frame="1"/>
        </w:rPr>
        <w:t>DoSomeIndependentTask</w:t>
      </w:r>
      <w:proofErr w:type="spellEnd"/>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c0"/>
          <w:rFonts w:ascii="Maiandra GD" w:hAnsi="Maiandra GD" w:cs="Consolas"/>
          <w:color w:val="6B7C8B"/>
          <w:sz w:val="24"/>
          <w:szCs w:val="24"/>
          <w:bdr w:val="none" w:sz="0" w:space="0" w:color="auto" w:frame="1"/>
        </w:rPr>
        <w:t>//Do Some Time Consuming Task here</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c0"/>
          <w:rFonts w:ascii="Maiandra GD" w:hAnsi="Maiandra GD" w:cs="Consolas"/>
          <w:color w:val="6B7C8B"/>
          <w:sz w:val="24"/>
          <w:szCs w:val="24"/>
          <w:bdr w:val="none" w:sz="0" w:space="0" w:color="auto" w:frame="1"/>
        </w:rPr>
        <w:t xml:space="preserve">//Most </w:t>
      </w:r>
      <w:proofErr w:type="gramStart"/>
      <w:r w:rsidRPr="00C04BDB">
        <w:rPr>
          <w:rStyle w:val="enlighter-c0"/>
          <w:rFonts w:ascii="Maiandra GD" w:hAnsi="Maiandra GD" w:cs="Consolas"/>
          <w:color w:val="6B7C8B"/>
          <w:sz w:val="24"/>
          <w:szCs w:val="24"/>
          <w:bdr w:val="none" w:sz="0" w:space="0" w:color="auto" w:frame="1"/>
        </w:rPr>
        <w:t>Probably</w:t>
      </w:r>
      <w:proofErr w:type="gramEnd"/>
      <w:r w:rsidRPr="00C04BDB">
        <w:rPr>
          <w:rStyle w:val="enlighter-c0"/>
          <w:rFonts w:ascii="Maiandra GD" w:hAnsi="Maiandra GD" w:cs="Consolas"/>
          <w:color w:val="6B7C8B"/>
          <w:sz w:val="24"/>
          <w:szCs w:val="24"/>
          <w:bdr w:val="none" w:sz="0" w:space="0" w:color="auto" w:frame="1"/>
        </w:rPr>
        <w:t xml:space="preserve"> some calculation or DB related activity</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5"/>
          <w:rFonts w:ascii="Maiandra GD" w:hAnsi="Maiandra GD" w:cs="Consolas"/>
          <w:b/>
          <w:bCs/>
          <w:color w:val="D171DD"/>
          <w:sz w:val="24"/>
          <w:szCs w:val="24"/>
          <w:bdr w:val="none" w:sz="0" w:space="0" w:color="auto" w:frame="1"/>
        </w:rPr>
        <w:t>long</w:t>
      </w:r>
      <w:proofErr w:type="gramEnd"/>
      <w:r w:rsidRPr="00C04BDB">
        <w:rPr>
          <w:rStyle w:val="enlighter-text"/>
          <w:rFonts w:ascii="Maiandra GD" w:hAnsi="Maiandra GD" w:cs="Consolas"/>
          <w:color w:val="CFD5E0"/>
          <w:sz w:val="24"/>
          <w:szCs w:val="24"/>
          <w:bdr w:val="none" w:sz="0" w:space="0" w:color="auto" w:frame="1"/>
        </w:rPr>
        <w:t xml:space="preserve"> total = </w:t>
      </w:r>
      <w:r w:rsidRPr="00C04BDB">
        <w:rPr>
          <w:rStyle w:val="enlighter-n1"/>
          <w:rFonts w:ascii="Maiandra GD" w:hAnsi="Maiandra GD" w:cs="Consolas"/>
          <w:color w:val="D19A66"/>
          <w:sz w:val="24"/>
          <w:szCs w:val="24"/>
          <w:bdr w:val="none" w:sz="0" w:space="0" w:color="auto" w:frame="1"/>
        </w:rPr>
        <w:t>0</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1"/>
          <w:rFonts w:ascii="Maiandra GD" w:hAnsi="Maiandra GD" w:cs="Consolas"/>
          <w:b/>
          <w:bCs/>
          <w:color w:val="D171DD"/>
          <w:sz w:val="24"/>
          <w:szCs w:val="24"/>
          <w:bdr w:val="none" w:sz="0" w:space="0" w:color="auto" w:frame="1"/>
        </w:rPr>
        <w:t>for</w:t>
      </w:r>
      <w:proofErr w:type="gramEnd"/>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w:t>
      </w:r>
      <w:proofErr w:type="spellStart"/>
      <w:r w:rsidRPr="00C04BDB">
        <w:rPr>
          <w:rStyle w:val="enlighter-k5"/>
          <w:rFonts w:ascii="Maiandra GD" w:hAnsi="Maiandra GD" w:cs="Consolas"/>
          <w:b/>
          <w:bCs/>
          <w:color w:val="D171DD"/>
          <w:sz w:val="24"/>
          <w:szCs w:val="24"/>
          <w:bdr w:val="none" w:sz="0" w:space="0" w:color="auto" w:frame="1"/>
        </w:rPr>
        <w:t>int</w:t>
      </w:r>
      <w:proofErr w:type="spellEnd"/>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 xml:space="preserve"> = </w:t>
      </w:r>
      <w:r w:rsidRPr="00C04BDB">
        <w:rPr>
          <w:rStyle w:val="enlighter-n1"/>
          <w:rFonts w:ascii="Maiandra GD" w:hAnsi="Maiandra GD" w:cs="Consolas"/>
          <w:color w:val="D19A66"/>
          <w:sz w:val="24"/>
          <w:szCs w:val="24"/>
          <w:bdr w:val="none" w:sz="0" w:space="0" w:color="auto" w:frame="1"/>
        </w:rPr>
        <w:t>1</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&lt;</w:t>
      </w:r>
      <w:r w:rsidRPr="00C04BDB">
        <w:rPr>
          <w:rStyle w:val="enlighter-text"/>
          <w:rFonts w:ascii="Maiandra GD" w:hAnsi="Maiandra GD" w:cs="Consolas"/>
          <w:color w:val="CFD5E0"/>
          <w:sz w:val="24"/>
          <w:szCs w:val="24"/>
          <w:bdr w:val="none" w:sz="0" w:space="0" w:color="auto" w:frame="1"/>
        </w:rPr>
        <w:t xml:space="preserve"> </w:t>
      </w:r>
      <w:r w:rsidRPr="00C04BDB">
        <w:rPr>
          <w:rStyle w:val="enlighter-n1"/>
          <w:rFonts w:ascii="Maiandra GD" w:hAnsi="Maiandra GD" w:cs="Consolas"/>
          <w:color w:val="D19A66"/>
          <w:sz w:val="24"/>
          <w:szCs w:val="24"/>
          <w:bdr w:val="none" w:sz="0" w:space="0" w:color="auto" w:frame="1"/>
        </w:rPr>
        <w:t>100000000</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w:t>
      </w: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text"/>
          <w:rFonts w:ascii="Maiandra GD" w:hAnsi="Maiandra GD" w:cs="Consolas"/>
          <w:color w:val="CFD5E0"/>
          <w:sz w:val="24"/>
          <w:szCs w:val="24"/>
          <w:bdr w:val="none" w:sz="0" w:space="0" w:color="auto" w:frame="1"/>
        </w:rPr>
        <w:t>total</w:t>
      </w:r>
      <w:proofErr w:type="gramEnd"/>
      <w:r w:rsidRPr="00C04BDB">
        <w:rPr>
          <w:rStyle w:val="enlighter-text"/>
          <w:rFonts w:ascii="Maiandra GD" w:hAnsi="Maiandra GD" w:cs="Consolas"/>
          <w:color w:val="CFD5E0"/>
          <w:sz w:val="24"/>
          <w:szCs w:val="24"/>
          <w:bdr w:val="none" w:sz="0" w:space="0" w:color="auto" w:frame="1"/>
        </w:rPr>
        <w:t xml:space="preserve"> += </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return</w:t>
      </w:r>
      <w:proofErr w:type="gramEnd"/>
      <w:r w:rsidRPr="00C04BDB">
        <w:rPr>
          <w:rStyle w:val="enlighter-text"/>
          <w:rFonts w:ascii="Maiandra GD" w:hAnsi="Maiandra GD" w:cs="Consolas"/>
          <w:color w:val="CFD5E0"/>
          <w:sz w:val="24"/>
          <w:szCs w:val="24"/>
          <w:bdr w:val="none" w:sz="0" w:space="0" w:color="auto" w:frame="1"/>
        </w:rPr>
        <w:t xml:space="preserve"> total;</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Style w:val="Strong"/>
          <w:rFonts w:ascii="Maiandra GD" w:hAnsi="Maiandra GD" w:cs="Arial"/>
          <w:color w:val="212529"/>
          <w:bdr w:val="none" w:sz="0" w:space="0" w:color="auto" w:frame="1"/>
        </w:rPr>
        <w:t>OUTPUT:</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noProof/>
          <w:color w:val="212529"/>
          <w:bdr w:val="none" w:sz="0" w:space="0" w:color="auto" w:frame="1"/>
        </w:rPr>
        <w:lastRenderedPageBreak/>
        <w:drawing>
          <wp:inline distT="0" distB="0" distL="0" distR="0">
            <wp:extent cx="5443855" cy="2753995"/>
            <wp:effectExtent l="19050" t="0" r="4445" b="0"/>
            <wp:docPr id="6" name="Picture 6" descr="Parallel For method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allel For method in C#"/>
                    <pic:cNvPicPr>
                      <a:picLocks noChangeAspect="1" noChangeArrowheads="1"/>
                    </pic:cNvPicPr>
                  </pic:nvPicPr>
                  <pic:blipFill>
                    <a:blip r:embed="rId13"/>
                    <a:srcRect/>
                    <a:stretch>
                      <a:fillRect/>
                    </a:stretch>
                  </pic:blipFill>
                  <pic:spPr bwMode="auto">
                    <a:xfrm>
                      <a:off x="0" y="0"/>
                      <a:ext cx="5443855" cy="2753995"/>
                    </a:xfrm>
                    <a:prstGeom prst="rect">
                      <a:avLst/>
                    </a:prstGeom>
                    <a:noFill/>
                    <a:ln w="9525">
                      <a:noFill/>
                      <a:miter lim="800000"/>
                      <a:headEnd/>
                      <a:tailEnd/>
                    </a:ln>
                  </pic:spPr>
                </pic:pic>
              </a:graphicData>
            </a:graphic>
          </wp:inline>
        </w:drawing>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As shown in the above output, the Parallel For method took 2357 milliseconds to complete the execution.</w:t>
      </w:r>
    </w:p>
    <w:p w:rsidR="000637D1" w:rsidRPr="00C04BDB" w:rsidRDefault="000637D1" w:rsidP="000637D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proofErr w:type="spellStart"/>
      <w:r w:rsidRPr="00C04BDB">
        <w:rPr>
          <w:rStyle w:val="Strong"/>
          <w:rFonts w:ascii="Maiandra GD" w:hAnsi="Maiandra GD" w:cs="Arial"/>
          <w:b/>
          <w:bCs/>
          <w:color w:val="000000"/>
          <w:sz w:val="24"/>
          <w:szCs w:val="24"/>
          <w:bdr w:val="none" w:sz="0" w:space="0" w:color="auto" w:frame="1"/>
        </w:rPr>
        <w:t>ParallelOptions</w:t>
      </w:r>
      <w:proofErr w:type="spellEnd"/>
      <w:r w:rsidRPr="00C04BDB">
        <w:rPr>
          <w:rStyle w:val="Strong"/>
          <w:rFonts w:ascii="Maiandra GD" w:hAnsi="Maiandra GD" w:cs="Arial"/>
          <w:b/>
          <w:bCs/>
          <w:color w:val="000000"/>
          <w:sz w:val="24"/>
          <w:szCs w:val="24"/>
          <w:bdr w:val="none" w:sz="0" w:space="0" w:color="auto" w:frame="1"/>
        </w:rPr>
        <w:t xml:space="preserve"> class in C#</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 xml:space="preserve">The </w:t>
      </w:r>
      <w:proofErr w:type="spellStart"/>
      <w:r w:rsidRPr="00C04BDB">
        <w:rPr>
          <w:rFonts w:ascii="Maiandra GD" w:hAnsi="Maiandra GD" w:cs="Arial"/>
          <w:color w:val="000000"/>
          <w:bdr w:val="none" w:sz="0" w:space="0" w:color="auto" w:frame="1"/>
        </w:rPr>
        <w:t>ParallelOptions</w:t>
      </w:r>
      <w:proofErr w:type="spellEnd"/>
      <w:r w:rsidRPr="00C04BDB">
        <w:rPr>
          <w:rFonts w:ascii="Maiandra GD" w:hAnsi="Maiandra GD" w:cs="Arial"/>
          <w:color w:val="000000"/>
          <w:bdr w:val="none" w:sz="0" w:space="0" w:color="auto" w:frame="1"/>
        </w:rPr>
        <w:t xml:space="preserve"> class is one of the most useful classes when working with multithreading. This class provides options to limit the number of concurrently executing loop methods. </w:t>
      </w:r>
    </w:p>
    <w:p w:rsidR="000637D1" w:rsidRPr="00C04BDB" w:rsidRDefault="000637D1" w:rsidP="000637D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04BDB">
        <w:rPr>
          <w:rStyle w:val="Strong"/>
          <w:rFonts w:ascii="Maiandra GD" w:hAnsi="Maiandra GD" w:cs="Arial"/>
          <w:b/>
          <w:bCs/>
          <w:color w:val="000000"/>
          <w:sz w:val="24"/>
          <w:szCs w:val="24"/>
          <w:bdr w:val="none" w:sz="0" w:space="0" w:color="auto" w:frame="1"/>
        </w:rPr>
        <w:t>The Degree of parallelism:</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 xml:space="preserve">Using the Degree of parallelism we can specify the maximum number of threads to be used to execute the program. Following is the syntax to use </w:t>
      </w:r>
      <w:proofErr w:type="spellStart"/>
      <w:r w:rsidRPr="00C04BDB">
        <w:rPr>
          <w:rFonts w:ascii="Maiandra GD" w:hAnsi="Maiandra GD" w:cs="Arial"/>
          <w:color w:val="000000"/>
          <w:bdr w:val="none" w:sz="0" w:space="0" w:color="auto" w:frame="1"/>
        </w:rPr>
        <w:t>ParallelOptions</w:t>
      </w:r>
      <w:proofErr w:type="spellEnd"/>
      <w:r w:rsidRPr="00C04BDB">
        <w:rPr>
          <w:rFonts w:ascii="Maiandra GD" w:hAnsi="Maiandra GD" w:cs="Arial"/>
          <w:color w:val="000000"/>
          <w:bdr w:val="none" w:sz="0" w:space="0" w:color="auto" w:frame="1"/>
        </w:rPr>
        <w:t xml:space="preserve"> class with Degree of parallelism.</w:t>
      </w:r>
    </w:p>
    <w:p w:rsidR="000637D1" w:rsidRPr="00C04BDB" w:rsidRDefault="000637D1" w:rsidP="000637D1">
      <w:pPr>
        <w:pStyle w:val="NormalWeb"/>
        <w:shd w:val="clear" w:color="auto" w:fill="FFFFFF"/>
        <w:spacing w:before="0" w:beforeAutospacing="0" w:after="384" w:afterAutospacing="0"/>
        <w:textAlignment w:val="baseline"/>
        <w:rPr>
          <w:rFonts w:ascii="Maiandra GD" w:hAnsi="Maiandra GD" w:cs="Segoe UI"/>
          <w:color w:val="212529"/>
        </w:rPr>
      </w:pPr>
      <w:r w:rsidRPr="00C04BDB">
        <w:rPr>
          <w:rFonts w:ascii="Maiandra GD" w:hAnsi="Maiandra GD" w:cs="Segoe UI"/>
          <w:noProof/>
          <w:color w:val="212529"/>
        </w:rPr>
        <w:drawing>
          <wp:inline distT="0" distB="0" distL="0" distR="0">
            <wp:extent cx="3328035" cy="2126615"/>
            <wp:effectExtent l="19050" t="0" r="5715" b="0"/>
            <wp:docPr id="7" name="Picture 7" descr="ParallelOptions class with Degree of Parallelism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allelOptions class with Degree of Parallelism in C#"/>
                    <pic:cNvPicPr>
                      <a:picLocks noChangeAspect="1" noChangeArrowheads="1"/>
                    </pic:cNvPicPr>
                  </pic:nvPicPr>
                  <pic:blipFill>
                    <a:blip r:embed="rId14"/>
                    <a:srcRect/>
                    <a:stretch>
                      <a:fillRect/>
                    </a:stretch>
                  </pic:blipFill>
                  <pic:spPr bwMode="auto">
                    <a:xfrm>
                      <a:off x="0" y="0"/>
                      <a:ext cx="3328035" cy="2126615"/>
                    </a:xfrm>
                    <a:prstGeom prst="rect">
                      <a:avLst/>
                    </a:prstGeom>
                    <a:noFill/>
                    <a:ln w="9525">
                      <a:noFill/>
                      <a:miter lim="800000"/>
                      <a:headEnd/>
                      <a:tailEnd/>
                    </a:ln>
                  </pic:spPr>
                </pic:pic>
              </a:graphicData>
            </a:graphic>
          </wp:inline>
        </w:drawing>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 xml:space="preserve">The </w:t>
      </w:r>
      <w:proofErr w:type="spellStart"/>
      <w:r w:rsidRPr="00C04BDB">
        <w:rPr>
          <w:rFonts w:ascii="Maiandra GD" w:hAnsi="Maiandra GD" w:cs="Arial"/>
          <w:color w:val="000000"/>
          <w:bdr w:val="none" w:sz="0" w:space="0" w:color="auto" w:frame="1"/>
        </w:rPr>
        <w:t>MaxDegreeOfParallelism</w:t>
      </w:r>
      <w:proofErr w:type="spellEnd"/>
      <w:r w:rsidRPr="00C04BDB">
        <w:rPr>
          <w:rFonts w:ascii="Maiandra GD" w:hAnsi="Maiandra GD" w:cs="Arial"/>
          <w:color w:val="000000"/>
          <w:bdr w:val="none" w:sz="0" w:space="0" w:color="auto" w:frame="1"/>
        </w:rPr>
        <w:t xml:space="preserve"> property affects the number of concurrent operations run by Parallel method calls that are passed this </w:t>
      </w:r>
      <w:proofErr w:type="spellStart"/>
      <w:r w:rsidRPr="00C04BDB">
        <w:rPr>
          <w:rFonts w:ascii="Maiandra GD" w:hAnsi="Maiandra GD" w:cs="Arial"/>
          <w:color w:val="000000"/>
          <w:bdr w:val="none" w:sz="0" w:space="0" w:color="auto" w:frame="1"/>
        </w:rPr>
        <w:t>ParallelOptions</w:t>
      </w:r>
      <w:proofErr w:type="spellEnd"/>
      <w:r w:rsidRPr="00C04BDB">
        <w:rPr>
          <w:rFonts w:ascii="Maiandra GD" w:hAnsi="Maiandra GD" w:cs="Arial"/>
          <w:color w:val="000000"/>
          <w:bdr w:val="none" w:sz="0" w:space="0" w:color="auto" w:frame="1"/>
        </w:rPr>
        <w:t xml:space="preserve"> instance. A positive property value limits the number of concurrent operations to the set value. If it is -1, there is no limit on the number of concurrently running operations.</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Style w:val="Strong"/>
          <w:rFonts w:ascii="Maiandra GD" w:hAnsi="Maiandra GD" w:cs="Arial"/>
          <w:color w:val="000000"/>
          <w:bdr w:val="none" w:sz="0" w:space="0" w:color="auto" w:frame="1"/>
        </w:rPr>
        <w:t>Let us see an example for a better understanding of the </w:t>
      </w:r>
      <w:proofErr w:type="spellStart"/>
      <w:r w:rsidRPr="00C04BDB">
        <w:rPr>
          <w:rStyle w:val="Strong"/>
          <w:rFonts w:ascii="Maiandra GD" w:hAnsi="Maiandra GD" w:cs="Arial"/>
          <w:color w:val="000000"/>
          <w:bdr w:val="none" w:sz="0" w:space="0" w:color="auto" w:frame="1"/>
        </w:rPr>
        <w:t>MaxDegreeOfParallelism</w:t>
      </w:r>
      <w:proofErr w:type="spellEnd"/>
      <w:r w:rsidRPr="00C04BDB">
        <w:rPr>
          <w:rStyle w:val="Strong"/>
          <w:rFonts w:ascii="Maiandra GD" w:hAnsi="Maiandra GD" w:cs="Arial"/>
          <w:color w:val="000000"/>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namespace</w:t>
      </w:r>
      <w:proofErr w:type="gramEnd"/>
      <w:r w:rsidRPr="00C04BDB">
        <w:rPr>
          <w:rStyle w:val="enlighter-k0"/>
          <w:rFonts w:ascii="Maiandra GD" w:hAnsi="Maiandra GD" w:cs="Consolas"/>
          <w:b/>
          <w:bCs/>
          <w:color w:val="D171DD"/>
          <w:sz w:val="24"/>
          <w:szCs w:val="24"/>
          <w:bdr w:val="none" w:sz="0" w:space="0" w:color="auto" w:frame="1"/>
        </w:rPr>
        <w:t xml:space="preserve"> </w:t>
      </w:r>
      <w:proofErr w:type="spellStart"/>
      <w:r w:rsidRPr="00C04BDB">
        <w:rPr>
          <w:rStyle w:val="enlighter-k10"/>
          <w:rFonts w:ascii="Maiandra GD" w:hAnsi="Maiandra GD" w:cs="Consolas"/>
          <w:i/>
          <w:iCs/>
          <w:color w:val="4284AE"/>
          <w:sz w:val="24"/>
          <w:szCs w:val="24"/>
          <w:bdr w:val="none" w:sz="0" w:space="0" w:color="auto" w:frame="1"/>
        </w:rPr>
        <w:t>ParallelProgrammingDemo</w:t>
      </w:r>
      <w:proofErr w:type="spellEnd"/>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lastRenderedPageBreak/>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class</w:t>
      </w:r>
      <w:proofErr w:type="gramEnd"/>
      <w:r w:rsidRPr="00C04BDB">
        <w:rPr>
          <w:rStyle w:val="enlighter-text"/>
          <w:rFonts w:ascii="Maiandra GD" w:hAnsi="Maiandra GD" w:cs="Consolas"/>
          <w:color w:val="CFD5E0"/>
          <w:sz w:val="24"/>
          <w:szCs w:val="24"/>
          <w:bdr w:val="none" w:sz="0" w:space="0" w:color="auto" w:frame="1"/>
        </w:rPr>
        <w:t xml:space="preserve"> Program</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static</w:t>
      </w:r>
      <w:proofErr w:type="gramEnd"/>
      <w:r w:rsidRPr="00C04BDB">
        <w:rPr>
          <w:rStyle w:val="enlighter-text"/>
          <w:rFonts w:ascii="Maiandra GD" w:hAnsi="Maiandra GD" w:cs="Consolas"/>
          <w:color w:val="CFD5E0"/>
          <w:sz w:val="24"/>
          <w:szCs w:val="24"/>
          <w:bdr w:val="none" w:sz="0" w:space="0" w:color="auto" w:frame="1"/>
        </w:rPr>
        <w:t xml:space="preserve"> </w:t>
      </w:r>
      <w:r w:rsidRPr="00C04BDB">
        <w:rPr>
          <w:rStyle w:val="enlighter-k5"/>
          <w:rFonts w:ascii="Maiandra GD" w:hAnsi="Maiandra GD" w:cs="Consolas"/>
          <w:b/>
          <w:bCs/>
          <w:color w:val="D171DD"/>
          <w:sz w:val="24"/>
          <w:szCs w:val="24"/>
          <w:bdr w:val="none" w:sz="0" w:space="0" w:color="auto" w:frame="1"/>
        </w:rPr>
        <w:t>void</w:t>
      </w:r>
      <w:r w:rsidRPr="00C04BDB">
        <w:rPr>
          <w:rStyle w:val="enlighter-text"/>
          <w:rFonts w:ascii="Maiandra GD" w:hAnsi="Maiandra GD" w:cs="Consolas"/>
          <w:color w:val="CFD5E0"/>
          <w:sz w:val="24"/>
          <w:szCs w:val="24"/>
          <w:bdr w:val="none" w:sz="0" w:space="0" w:color="auto" w:frame="1"/>
        </w:rPr>
        <w:t xml:space="preserve"> </w:t>
      </w:r>
      <w:r w:rsidRPr="00C04BDB">
        <w:rPr>
          <w:rStyle w:val="enlighter-m0"/>
          <w:rFonts w:ascii="Maiandra GD" w:hAnsi="Maiandra GD" w:cs="Consolas"/>
          <w:color w:val="4284AE"/>
          <w:sz w:val="24"/>
          <w:szCs w:val="24"/>
          <w:bdr w:val="none" w:sz="0" w:space="0" w:color="auto" w:frame="1"/>
        </w:rPr>
        <w:t>Main</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string</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args</w:t>
      </w:r>
      <w:proofErr w:type="spellEnd"/>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c0"/>
          <w:rFonts w:ascii="Maiandra GD" w:hAnsi="Maiandra GD" w:cs="Consolas"/>
          <w:color w:val="6B7C8B"/>
          <w:sz w:val="24"/>
          <w:szCs w:val="24"/>
          <w:bdr w:val="none" w:sz="0" w:space="0" w:color="auto" w:frame="1"/>
        </w:rPr>
        <w:t>//Limiting the maximum degree of parallelism to 2</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k2"/>
          <w:rFonts w:ascii="Maiandra GD" w:hAnsi="Maiandra GD" w:cs="Consolas"/>
          <w:color w:val="D19252"/>
          <w:sz w:val="24"/>
          <w:szCs w:val="24"/>
          <w:bdr w:val="none" w:sz="0" w:space="0" w:color="auto" w:frame="1"/>
        </w:rPr>
        <w:t>var</w:t>
      </w:r>
      <w:proofErr w:type="spellEnd"/>
      <w:proofErr w:type="gramEnd"/>
      <w:r w:rsidRPr="00C04BDB">
        <w:rPr>
          <w:rStyle w:val="enlighter-text"/>
          <w:rFonts w:ascii="Maiandra GD" w:hAnsi="Maiandra GD" w:cs="Consolas"/>
          <w:color w:val="CFD5E0"/>
          <w:sz w:val="24"/>
          <w:szCs w:val="24"/>
          <w:bdr w:val="none" w:sz="0" w:space="0" w:color="auto" w:frame="1"/>
        </w:rPr>
        <w:t xml:space="preserve"> options = </w:t>
      </w:r>
      <w:r w:rsidRPr="00C04BDB">
        <w:rPr>
          <w:rStyle w:val="enlighter-k3"/>
          <w:rFonts w:ascii="Maiandra GD" w:hAnsi="Maiandra GD" w:cs="Consolas"/>
          <w:color w:val="4284AE"/>
          <w:sz w:val="24"/>
          <w:szCs w:val="24"/>
          <w:bdr w:val="none" w:sz="0" w:space="0" w:color="auto" w:frame="1"/>
        </w:rPr>
        <w:t>new</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m0"/>
          <w:rFonts w:ascii="Maiandra GD" w:hAnsi="Maiandra GD" w:cs="Consolas"/>
          <w:color w:val="4284AE"/>
          <w:sz w:val="24"/>
          <w:szCs w:val="24"/>
          <w:bdr w:val="none" w:sz="0" w:space="0" w:color="auto" w:frame="1"/>
        </w:rPr>
        <w:t>ParallelOptions</w:t>
      </w:r>
      <w:proofErr w:type="spellEnd"/>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r w:rsidRPr="00C04BDB">
        <w:rPr>
          <w:rStyle w:val="enlighter-text"/>
          <w:rFonts w:ascii="Maiandra GD" w:hAnsi="Maiandra GD" w:cs="Consolas"/>
          <w:color w:val="CFD5E0"/>
          <w:sz w:val="24"/>
          <w:szCs w:val="24"/>
          <w:bdr w:val="none" w:sz="0" w:space="0" w:color="auto" w:frame="1"/>
        </w:rPr>
        <w:t>MaxDegreeOfParallelism</w:t>
      </w:r>
      <w:proofErr w:type="spellEnd"/>
      <w:r w:rsidRPr="00C04BDB">
        <w:rPr>
          <w:rStyle w:val="enlighter-text"/>
          <w:rFonts w:ascii="Maiandra GD" w:hAnsi="Maiandra GD" w:cs="Consolas"/>
          <w:color w:val="CFD5E0"/>
          <w:sz w:val="24"/>
          <w:szCs w:val="24"/>
          <w:bdr w:val="none" w:sz="0" w:space="0" w:color="auto" w:frame="1"/>
        </w:rPr>
        <w:t xml:space="preserve"> = </w:t>
      </w:r>
      <w:r w:rsidRPr="00C04BDB">
        <w:rPr>
          <w:rStyle w:val="enlighter-n1"/>
          <w:rFonts w:ascii="Maiandra GD" w:hAnsi="Maiandra GD" w:cs="Consolas"/>
          <w:color w:val="D19A66"/>
          <w:sz w:val="24"/>
          <w:szCs w:val="24"/>
          <w:bdr w:val="none" w:sz="0" w:space="0" w:color="auto" w:frame="1"/>
        </w:rPr>
        <w:t>2</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k5"/>
          <w:rFonts w:ascii="Maiandra GD" w:hAnsi="Maiandra GD" w:cs="Consolas"/>
          <w:b/>
          <w:bCs/>
          <w:color w:val="D171DD"/>
          <w:sz w:val="24"/>
          <w:szCs w:val="24"/>
          <w:bdr w:val="none" w:sz="0" w:space="0" w:color="auto" w:frame="1"/>
        </w:rPr>
        <w:t>int</w:t>
      </w:r>
      <w:proofErr w:type="spellEnd"/>
      <w:proofErr w:type="gramEnd"/>
      <w:r w:rsidRPr="00C04BDB">
        <w:rPr>
          <w:rStyle w:val="enlighter-text"/>
          <w:rFonts w:ascii="Maiandra GD" w:hAnsi="Maiandra GD" w:cs="Consolas"/>
          <w:color w:val="CFD5E0"/>
          <w:sz w:val="24"/>
          <w:szCs w:val="24"/>
          <w:bdr w:val="none" w:sz="0" w:space="0" w:color="auto" w:frame="1"/>
        </w:rPr>
        <w:t xml:space="preserve"> n = </w:t>
      </w:r>
      <w:r w:rsidRPr="00C04BDB">
        <w:rPr>
          <w:rStyle w:val="enlighter-n1"/>
          <w:rFonts w:ascii="Maiandra GD" w:hAnsi="Maiandra GD" w:cs="Consolas"/>
          <w:color w:val="D19A66"/>
          <w:sz w:val="24"/>
          <w:szCs w:val="24"/>
          <w:bdr w:val="none" w:sz="0" w:space="0" w:color="auto" w:frame="1"/>
        </w:rPr>
        <w:t>10</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Parallel.</w:t>
      </w:r>
      <w:r w:rsidRPr="00C04BDB">
        <w:rPr>
          <w:rStyle w:val="enlighter-m3"/>
          <w:rFonts w:ascii="Maiandra GD" w:hAnsi="Maiandra GD" w:cs="Consolas"/>
          <w:color w:val="4284AE"/>
          <w:sz w:val="24"/>
          <w:szCs w:val="24"/>
          <w:bdr w:val="none" w:sz="0" w:space="0" w:color="auto" w:frame="1"/>
        </w:rPr>
        <w:t>For</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n1"/>
          <w:rFonts w:ascii="Maiandra GD" w:hAnsi="Maiandra GD" w:cs="Consolas"/>
          <w:color w:val="D19A66"/>
          <w:sz w:val="24"/>
          <w:szCs w:val="24"/>
          <w:bdr w:val="none" w:sz="0" w:space="0" w:color="auto" w:frame="1"/>
        </w:rPr>
        <w:t>0</w:t>
      </w:r>
      <w:r w:rsidRPr="00C04BDB">
        <w:rPr>
          <w:rStyle w:val="enlighter-text"/>
          <w:rFonts w:ascii="Maiandra GD" w:hAnsi="Maiandra GD" w:cs="Consolas"/>
          <w:color w:val="CFD5E0"/>
          <w:sz w:val="24"/>
          <w:szCs w:val="24"/>
          <w:bdr w:val="none" w:sz="0" w:space="0" w:color="auto" w:frame="1"/>
        </w:rPr>
        <w:t xml:space="preserve">, n, options, </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&gt;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text"/>
          <w:rFonts w:ascii="Maiandra GD" w:hAnsi="Maiandra GD" w:cs="Consolas"/>
          <w:color w:val="CFD5E0"/>
          <w:sz w:val="24"/>
          <w:szCs w:val="24"/>
          <w:bdr w:val="none" w:sz="0" w:space="0" w:color="auto" w:frame="1"/>
        </w:rPr>
        <w:t>@</w:t>
      </w:r>
      <w:r w:rsidRPr="00C04BDB">
        <w:rPr>
          <w:rStyle w:val="enlighter-s0"/>
          <w:rFonts w:ascii="Maiandra GD" w:hAnsi="Maiandra GD" w:cs="Consolas"/>
          <w:color w:val="7CC379"/>
          <w:sz w:val="24"/>
          <w:szCs w:val="24"/>
          <w:bdr w:val="none" w:sz="0" w:space="0" w:color="auto" w:frame="1"/>
        </w:rPr>
        <w:t xml:space="preserve">"value of </w:t>
      </w:r>
      <w:proofErr w:type="spellStart"/>
      <w:r w:rsidRPr="00C04BDB">
        <w:rPr>
          <w:rStyle w:val="enlighter-s0"/>
          <w:rFonts w:ascii="Maiandra GD" w:hAnsi="Maiandra GD" w:cs="Consolas"/>
          <w:color w:val="7CC379"/>
          <w:sz w:val="24"/>
          <w:szCs w:val="24"/>
          <w:bdr w:val="none" w:sz="0" w:space="0" w:color="auto" w:frame="1"/>
        </w:rPr>
        <w:t>i</w:t>
      </w:r>
      <w:proofErr w:type="spellEnd"/>
      <w:r w:rsidRPr="00C04BDB">
        <w:rPr>
          <w:rStyle w:val="enlighter-s0"/>
          <w:rFonts w:ascii="Maiandra GD" w:hAnsi="Maiandra GD" w:cs="Consolas"/>
          <w:color w:val="7CC379"/>
          <w:sz w:val="24"/>
          <w:szCs w:val="24"/>
          <w:bdr w:val="none" w:sz="0" w:space="0" w:color="auto" w:frame="1"/>
        </w:rPr>
        <w:t xml:space="preserve"> = {0}, thread = {1}"</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i</w:t>
      </w:r>
      <w:proofErr w:type="spellEnd"/>
      <w:proofErr w:type="gramEnd"/>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Thread.</w:t>
      </w:r>
      <w:r w:rsidRPr="00C04BDB">
        <w:rPr>
          <w:rStyle w:val="enlighter-m3"/>
          <w:rFonts w:ascii="Maiandra GD" w:hAnsi="Maiandra GD" w:cs="Consolas"/>
          <w:color w:val="4284AE"/>
          <w:sz w:val="24"/>
          <w:szCs w:val="24"/>
          <w:bdr w:val="none" w:sz="0" w:space="0" w:color="auto" w:frame="1"/>
        </w:rPr>
        <w:t>CurrentThread</w:t>
      </w:r>
      <w:r w:rsidRPr="00C04BDB">
        <w:rPr>
          <w:rStyle w:val="enlighter-text"/>
          <w:rFonts w:ascii="Maiandra GD" w:hAnsi="Maiandra GD" w:cs="Consolas"/>
          <w:color w:val="CFD5E0"/>
          <w:sz w:val="24"/>
          <w:szCs w:val="24"/>
          <w:bdr w:val="none" w:sz="0" w:space="0" w:color="auto" w:frame="1"/>
        </w:rPr>
        <w:t>.</w:t>
      </w:r>
      <w:r w:rsidRPr="00C04BDB">
        <w:rPr>
          <w:rStyle w:val="enlighter-m3"/>
          <w:rFonts w:ascii="Maiandra GD" w:hAnsi="Maiandra GD" w:cs="Consolas"/>
          <w:color w:val="4284AE"/>
          <w:sz w:val="24"/>
          <w:szCs w:val="24"/>
          <w:bdr w:val="none" w:sz="0" w:space="0" w:color="auto" w:frame="1"/>
        </w:rPr>
        <w:t>ManagedThreadId</w:t>
      </w:r>
      <w:proofErr w:type="spell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Thread.</w:t>
      </w:r>
      <w:r w:rsidRPr="00C04BDB">
        <w:rPr>
          <w:rStyle w:val="enlighter-m3"/>
          <w:rFonts w:ascii="Maiandra GD" w:hAnsi="Maiandra GD" w:cs="Consolas"/>
          <w:color w:val="4284AE"/>
          <w:sz w:val="24"/>
          <w:szCs w:val="24"/>
          <w:bdr w:val="none" w:sz="0" w:space="0" w:color="auto" w:frame="1"/>
        </w:rPr>
        <w:t>Sleep</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n1"/>
          <w:rFonts w:ascii="Maiandra GD" w:hAnsi="Maiandra GD" w:cs="Consolas"/>
          <w:color w:val="D19A66"/>
          <w:sz w:val="24"/>
          <w:szCs w:val="24"/>
          <w:bdr w:val="none" w:sz="0" w:space="0" w:color="auto" w:frame="1"/>
        </w:rPr>
        <w:t>10</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s0"/>
          <w:rFonts w:ascii="Maiandra GD" w:hAnsi="Maiandra GD" w:cs="Consolas"/>
          <w:color w:val="7CC379"/>
          <w:sz w:val="24"/>
          <w:szCs w:val="24"/>
          <w:bdr w:val="none" w:sz="0" w:space="0" w:color="auto" w:frame="1"/>
        </w:rPr>
        <w:t>"Press any key to exist"</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ReadLine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pStyle w:val="Heading6"/>
        <w:shd w:val="clear" w:color="auto" w:fill="FFFFFF"/>
        <w:spacing w:before="0"/>
        <w:jc w:val="both"/>
        <w:textAlignment w:val="baseline"/>
        <w:rPr>
          <w:rFonts w:ascii="Maiandra GD" w:hAnsi="Maiandra GD" w:cs="Segoe UI"/>
          <w:color w:val="3A3A3A"/>
          <w:sz w:val="24"/>
          <w:szCs w:val="24"/>
        </w:rPr>
      </w:pPr>
      <w:r w:rsidRPr="00C04BDB">
        <w:rPr>
          <w:rStyle w:val="Strong"/>
          <w:rFonts w:ascii="Maiandra GD" w:hAnsi="Maiandra GD" w:cs="Arial"/>
          <w:b w:val="0"/>
          <w:bCs w:val="0"/>
          <w:color w:val="000000"/>
          <w:sz w:val="24"/>
          <w:szCs w:val="24"/>
          <w:bdr w:val="none" w:sz="0" w:space="0" w:color="auto" w:frame="1"/>
        </w:rPr>
        <w:lastRenderedPageBreak/>
        <w:t>Output:</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noProof/>
          <w:color w:val="212529"/>
          <w:bdr w:val="none" w:sz="0" w:space="0" w:color="auto" w:frame="1"/>
        </w:rPr>
        <w:drawing>
          <wp:inline distT="0" distB="0" distL="0" distR="0">
            <wp:extent cx="2604770" cy="2158365"/>
            <wp:effectExtent l="19050" t="0" r="5080" b="0"/>
            <wp:docPr id="8" name="Picture 8" descr="Terminating a Parallel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rminating a Parallel Loop in C#"/>
                    <pic:cNvPicPr>
                      <a:picLocks noChangeAspect="1" noChangeArrowheads="1"/>
                    </pic:cNvPicPr>
                  </pic:nvPicPr>
                  <pic:blipFill>
                    <a:blip r:embed="rId15"/>
                    <a:srcRect/>
                    <a:stretch>
                      <a:fillRect/>
                    </a:stretch>
                  </pic:blipFill>
                  <pic:spPr bwMode="auto">
                    <a:xfrm>
                      <a:off x="0" y="0"/>
                      <a:ext cx="2604770" cy="2158365"/>
                    </a:xfrm>
                    <a:prstGeom prst="rect">
                      <a:avLst/>
                    </a:prstGeom>
                    <a:noFill/>
                    <a:ln w="9525">
                      <a:noFill/>
                      <a:miter lim="800000"/>
                      <a:headEnd/>
                      <a:tailEnd/>
                    </a:ln>
                  </pic:spPr>
                </pic:pic>
              </a:graphicData>
            </a:graphic>
          </wp:inline>
        </w:drawing>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As we set the degree of parallelism to 2. So, a maximum of 2 threads is used to execute the code that we can see from the above output.</w:t>
      </w:r>
    </w:p>
    <w:p w:rsidR="000637D1" w:rsidRPr="00C04BDB" w:rsidRDefault="000637D1" w:rsidP="000637D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04BDB">
        <w:rPr>
          <w:rStyle w:val="Strong"/>
          <w:rFonts w:ascii="Maiandra GD" w:hAnsi="Maiandra GD" w:cs="Arial"/>
          <w:b/>
          <w:bCs/>
          <w:color w:val="000000"/>
          <w:sz w:val="24"/>
          <w:szCs w:val="24"/>
          <w:bdr w:val="none" w:sz="0" w:space="0" w:color="auto" w:frame="1"/>
        </w:rPr>
        <w:t>Terminating a Parallel Loop:</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 xml:space="preserve">The below example shows how to break out of a </w:t>
      </w:r>
      <w:proofErr w:type="gramStart"/>
      <w:r w:rsidRPr="00C04BDB">
        <w:rPr>
          <w:rFonts w:ascii="Maiandra GD" w:hAnsi="Maiandra GD" w:cs="Arial"/>
          <w:color w:val="000000"/>
          <w:bdr w:val="none" w:sz="0" w:space="0" w:color="auto" w:frame="1"/>
        </w:rPr>
        <w:t>For</w:t>
      </w:r>
      <w:proofErr w:type="gramEnd"/>
      <w:r w:rsidRPr="00C04BDB">
        <w:rPr>
          <w:rFonts w:ascii="Maiandra GD" w:hAnsi="Maiandra GD" w:cs="Arial"/>
          <w:color w:val="000000"/>
          <w:bdr w:val="none" w:sz="0" w:space="0" w:color="auto" w:frame="1"/>
        </w:rPr>
        <w:t> loop and also how to stop a loop. In this context, “break” means complete all iterations on all threads that are prior to the current iteration on the current thread, and then exit the loop. “Stop” means to stop all iterations as soon as convenient.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namespace</w:t>
      </w:r>
      <w:proofErr w:type="gramEnd"/>
      <w:r w:rsidRPr="00C04BDB">
        <w:rPr>
          <w:rStyle w:val="enlighter-k0"/>
          <w:rFonts w:ascii="Maiandra GD" w:hAnsi="Maiandra GD" w:cs="Consolas"/>
          <w:b/>
          <w:bCs/>
          <w:color w:val="D171DD"/>
          <w:sz w:val="24"/>
          <w:szCs w:val="24"/>
          <w:bdr w:val="none" w:sz="0" w:space="0" w:color="auto" w:frame="1"/>
        </w:rPr>
        <w:t xml:space="preserve"> </w:t>
      </w:r>
      <w:proofErr w:type="spellStart"/>
      <w:r w:rsidRPr="00C04BDB">
        <w:rPr>
          <w:rStyle w:val="enlighter-k10"/>
          <w:rFonts w:ascii="Maiandra GD" w:hAnsi="Maiandra GD" w:cs="Consolas"/>
          <w:i/>
          <w:iCs/>
          <w:color w:val="4284AE"/>
          <w:sz w:val="24"/>
          <w:szCs w:val="24"/>
          <w:bdr w:val="none" w:sz="0" w:space="0" w:color="auto" w:frame="1"/>
        </w:rPr>
        <w:t>ParallelProgrammingDemo</w:t>
      </w:r>
      <w:proofErr w:type="spellEnd"/>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class</w:t>
      </w:r>
      <w:proofErr w:type="gramEnd"/>
      <w:r w:rsidRPr="00C04BDB">
        <w:rPr>
          <w:rStyle w:val="enlighter-text"/>
          <w:rFonts w:ascii="Maiandra GD" w:hAnsi="Maiandra GD" w:cs="Consolas"/>
          <w:color w:val="CFD5E0"/>
          <w:sz w:val="24"/>
          <w:szCs w:val="24"/>
          <w:bdr w:val="none" w:sz="0" w:space="0" w:color="auto" w:frame="1"/>
        </w:rPr>
        <w:t xml:space="preserve"> Program</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static</w:t>
      </w:r>
      <w:proofErr w:type="gramEnd"/>
      <w:r w:rsidRPr="00C04BDB">
        <w:rPr>
          <w:rStyle w:val="enlighter-text"/>
          <w:rFonts w:ascii="Maiandra GD" w:hAnsi="Maiandra GD" w:cs="Consolas"/>
          <w:color w:val="CFD5E0"/>
          <w:sz w:val="24"/>
          <w:szCs w:val="24"/>
          <w:bdr w:val="none" w:sz="0" w:space="0" w:color="auto" w:frame="1"/>
        </w:rPr>
        <w:t xml:space="preserve"> </w:t>
      </w:r>
      <w:r w:rsidRPr="00C04BDB">
        <w:rPr>
          <w:rStyle w:val="enlighter-k5"/>
          <w:rFonts w:ascii="Maiandra GD" w:hAnsi="Maiandra GD" w:cs="Consolas"/>
          <w:b/>
          <w:bCs/>
          <w:color w:val="D171DD"/>
          <w:sz w:val="24"/>
          <w:szCs w:val="24"/>
          <w:bdr w:val="none" w:sz="0" w:space="0" w:color="auto" w:frame="1"/>
        </w:rPr>
        <w:t>void</w:t>
      </w:r>
      <w:r w:rsidRPr="00C04BDB">
        <w:rPr>
          <w:rStyle w:val="enlighter-text"/>
          <w:rFonts w:ascii="Maiandra GD" w:hAnsi="Maiandra GD" w:cs="Consolas"/>
          <w:color w:val="CFD5E0"/>
          <w:sz w:val="24"/>
          <w:szCs w:val="24"/>
          <w:bdr w:val="none" w:sz="0" w:space="0" w:color="auto" w:frame="1"/>
        </w:rPr>
        <w:t xml:space="preserve"> </w:t>
      </w:r>
      <w:r w:rsidRPr="00C04BDB">
        <w:rPr>
          <w:rStyle w:val="enlighter-m0"/>
          <w:rFonts w:ascii="Maiandra GD" w:hAnsi="Maiandra GD" w:cs="Consolas"/>
          <w:color w:val="4284AE"/>
          <w:sz w:val="24"/>
          <w:szCs w:val="24"/>
          <w:bdr w:val="none" w:sz="0" w:space="0" w:color="auto" w:frame="1"/>
        </w:rPr>
        <w:t>Main</w:t>
      </w: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k2"/>
          <w:rFonts w:ascii="Maiandra GD" w:hAnsi="Maiandra GD" w:cs="Consolas"/>
          <w:color w:val="D19252"/>
          <w:sz w:val="24"/>
          <w:szCs w:val="24"/>
          <w:bdr w:val="none" w:sz="0" w:space="0" w:color="auto" w:frame="1"/>
        </w:rPr>
        <w:t>var</w:t>
      </w:r>
      <w:proofErr w:type="spellEnd"/>
      <w:proofErr w:type="gramEnd"/>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BreakSource</w:t>
      </w:r>
      <w:proofErr w:type="spellEnd"/>
      <w:r w:rsidRPr="00C04BDB">
        <w:rPr>
          <w:rStyle w:val="enlighter-text"/>
          <w:rFonts w:ascii="Maiandra GD" w:hAnsi="Maiandra GD" w:cs="Consolas"/>
          <w:color w:val="CFD5E0"/>
          <w:sz w:val="24"/>
          <w:szCs w:val="24"/>
          <w:bdr w:val="none" w:sz="0" w:space="0" w:color="auto" w:frame="1"/>
        </w:rPr>
        <w:t xml:space="preserve"> = </w:t>
      </w:r>
      <w:proofErr w:type="spellStart"/>
      <w:r w:rsidRPr="00C04BDB">
        <w:rPr>
          <w:rStyle w:val="enlighter-text"/>
          <w:rFonts w:ascii="Maiandra GD" w:hAnsi="Maiandra GD" w:cs="Consolas"/>
          <w:color w:val="CFD5E0"/>
          <w:sz w:val="24"/>
          <w:szCs w:val="24"/>
          <w:bdr w:val="none" w:sz="0" w:space="0" w:color="auto" w:frame="1"/>
        </w:rPr>
        <w:t>Enumerable.</w:t>
      </w:r>
      <w:r w:rsidRPr="00C04BDB">
        <w:rPr>
          <w:rStyle w:val="enlighter-m3"/>
          <w:rFonts w:ascii="Maiandra GD" w:hAnsi="Maiandra GD" w:cs="Consolas"/>
          <w:color w:val="4284AE"/>
          <w:sz w:val="24"/>
          <w:szCs w:val="24"/>
          <w:bdr w:val="none" w:sz="0" w:space="0" w:color="auto" w:frame="1"/>
        </w:rPr>
        <w:t>Range</w:t>
      </w:r>
      <w:proofErr w:type="spellEnd"/>
      <w:r w:rsidRPr="00C04BDB">
        <w:rPr>
          <w:rStyle w:val="enlighter-g1"/>
          <w:rFonts w:ascii="Maiandra GD" w:hAnsi="Maiandra GD" w:cs="Consolas"/>
          <w:b/>
          <w:bCs/>
          <w:color w:val="6B7C8B"/>
          <w:sz w:val="24"/>
          <w:szCs w:val="24"/>
          <w:bdr w:val="none" w:sz="0" w:space="0" w:color="auto" w:frame="1"/>
        </w:rPr>
        <w:t>(</w:t>
      </w:r>
      <w:r w:rsidRPr="00C04BDB">
        <w:rPr>
          <w:rStyle w:val="enlighter-n1"/>
          <w:rFonts w:ascii="Maiandra GD" w:hAnsi="Maiandra GD" w:cs="Consolas"/>
          <w:color w:val="D19A66"/>
          <w:sz w:val="24"/>
          <w:szCs w:val="24"/>
          <w:bdr w:val="none" w:sz="0" w:space="0" w:color="auto" w:frame="1"/>
        </w:rPr>
        <w:t>0</w:t>
      </w:r>
      <w:r w:rsidRPr="00C04BDB">
        <w:rPr>
          <w:rStyle w:val="enlighter-text"/>
          <w:rFonts w:ascii="Maiandra GD" w:hAnsi="Maiandra GD" w:cs="Consolas"/>
          <w:color w:val="CFD5E0"/>
          <w:sz w:val="24"/>
          <w:szCs w:val="24"/>
          <w:bdr w:val="none" w:sz="0" w:space="0" w:color="auto" w:frame="1"/>
        </w:rPr>
        <w:t xml:space="preserve">, </w:t>
      </w:r>
      <w:r w:rsidRPr="00C04BDB">
        <w:rPr>
          <w:rStyle w:val="enlighter-n1"/>
          <w:rFonts w:ascii="Maiandra GD" w:hAnsi="Maiandra GD" w:cs="Consolas"/>
          <w:color w:val="D19A66"/>
          <w:sz w:val="24"/>
          <w:szCs w:val="24"/>
          <w:bdr w:val="none" w:sz="0" w:space="0" w:color="auto" w:frame="1"/>
        </w:rPr>
        <w:t>1000</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roofErr w:type="spellStart"/>
      <w:r w:rsidRPr="00C04BDB">
        <w:rPr>
          <w:rStyle w:val="enlighter-m3"/>
          <w:rFonts w:ascii="Maiandra GD" w:hAnsi="Maiandra GD" w:cs="Consolas"/>
          <w:color w:val="4284AE"/>
          <w:sz w:val="24"/>
          <w:szCs w:val="24"/>
          <w:bdr w:val="none" w:sz="0" w:space="0" w:color="auto" w:frame="1"/>
        </w:rPr>
        <w:t>ToList</w:t>
      </w:r>
      <w:proofErr w:type="spell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k5"/>
          <w:rFonts w:ascii="Maiandra GD" w:hAnsi="Maiandra GD" w:cs="Consolas"/>
          <w:b/>
          <w:bCs/>
          <w:color w:val="D171DD"/>
          <w:sz w:val="24"/>
          <w:szCs w:val="24"/>
          <w:bdr w:val="none" w:sz="0" w:space="0" w:color="auto" w:frame="1"/>
        </w:rPr>
        <w:t>int</w:t>
      </w:r>
      <w:proofErr w:type="spellEnd"/>
      <w:proofErr w:type="gramEnd"/>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BreakData</w:t>
      </w:r>
      <w:proofErr w:type="spellEnd"/>
      <w:r w:rsidRPr="00C04BDB">
        <w:rPr>
          <w:rStyle w:val="enlighter-text"/>
          <w:rFonts w:ascii="Maiandra GD" w:hAnsi="Maiandra GD" w:cs="Consolas"/>
          <w:color w:val="CFD5E0"/>
          <w:sz w:val="24"/>
          <w:szCs w:val="24"/>
          <w:bdr w:val="none" w:sz="0" w:space="0" w:color="auto" w:frame="1"/>
        </w:rPr>
        <w:t xml:space="preserve"> = </w:t>
      </w:r>
      <w:r w:rsidRPr="00C04BDB">
        <w:rPr>
          <w:rStyle w:val="enlighter-n1"/>
          <w:rFonts w:ascii="Maiandra GD" w:hAnsi="Maiandra GD" w:cs="Consolas"/>
          <w:color w:val="D19A66"/>
          <w:sz w:val="24"/>
          <w:szCs w:val="24"/>
          <w:bdr w:val="none" w:sz="0" w:space="0" w:color="auto" w:frame="1"/>
        </w:rPr>
        <w:t>0</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s0"/>
          <w:rFonts w:ascii="Maiandra GD" w:hAnsi="Maiandra GD" w:cs="Consolas"/>
          <w:color w:val="7CC379"/>
          <w:sz w:val="24"/>
          <w:szCs w:val="24"/>
          <w:bdr w:val="none" w:sz="0" w:space="0" w:color="auto" w:frame="1"/>
        </w:rPr>
        <w:t xml:space="preserve">"Using </w:t>
      </w:r>
      <w:proofErr w:type="spellStart"/>
      <w:r w:rsidRPr="00C04BDB">
        <w:rPr>
          <w:rStyle w:val="enlighter-s0"/>
          <w:rFonts w:ascii="Maiandra GD" w:hAnsi="Maiandra GD" w:cs="Consolas"/>
          <w:color w:val="7CC379"/>
          <w:sz w:val="24"/>
          <w:szCs w:val="24"/>
          <w:bdr w:val="none" w:sz="0" w:space="0" w:color="auto" w:frame="1"/>
        </w:rPr>
        <w:t>loopstate</w:t>
      </w:r>
      <w:proofErr w:type="spellEnd"/>
      <w:r w:rsidRPr="00C04BDB">
        <w:rPr>
          <w:rStyle w:val="enlighter-s0"/>
          <w:rFonts w:ascii="Maiandra GD" w:hAnsi="Maiandra GD" w:cs="Consolas"/>
          <w:color w:val="7CC379"/>
          <w:sz w:val="24"/>
          <w:szCs w:val="24"/>
          <w:bdr w:val="none" w:sz="0" w:space="0" w:color="auto" w:frame="1"/>
        </w:rPr>
        <w:t xml:space="preserve"> Break Method"</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Parallel.</w:t>
      </w:r>
      <w:r w:rsidRPr="00C04BDB">
        <w:rPr>
          <w:rStyle w:val="enlighter-m3"/>
          <w:rFonts w:ascii="Maiandra GD" w:hAnsi="Maiandra GD" w:cs="Consolas"/>
          <w:color w:val="4284AE"/>
          <w:sz w:val="24"/>
          <w:szCs w:val="24"/>
          <w:bdr w:val="none" w:sz="0" w:space="0" w:color="auto" w:frame="1"/>
        </w:rPr>
        <w:t>For</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n1"/>
          <w:rFonts w:ascii="Maiandra GD" w:hAnsi="Maiandra GD" w:cs="Consolas"/>
          <w:color w:val="D19A66"/>
          <w:sz w:val="24"/>
          <w:szCs w:val="24"/>
          <w:bdr w:val="none" w:sz="0" w:space="0" w:color="auto" w:frame="1"/>
        </w:rPr>
        <w:t>0</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BreakSource.</w:t>
      </w:r>
      <w:r w:rsidRPr="00C04BDB">
        <w:rPr>
          <w:rStyle w:val="enlighter-m3"/>
          <w:rFonts w:ascii="Maiandra GD" w:hAnsi="Maiandra GD" w:cs="Consolas"/>
          <w:color w:val="4284AE"/>
          <w:sz w:val="24"/>
          <w:szCs w:val="24"/>
          <w:bdr w:val="none" w:sz="0" w:space="0" w:color="auto" w:frame="1"/>
        </w:rPr>
        <w:t>Count</w:t>
      </w:r>
      <w:proofErr w:type="spellEnd"/>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BreakLoopState</w:t>
      </w:r>
      <w:proofErr w:type="spell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&gt;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r w:rsidRPr="00C04BDB">
        <w:rPr>
          <w:rStyle w:val="enlighter-text"/>
          <w:rFonts w:ascii="Maiandra GD" w:hAnsi="Maiandra GD" w:cs="Consolas"/>
          <w:color w:val="CFD5E0"/>
          <w:sz w:val="24"/>
          <w:szCs w:val="24"/>
          <w:bdr w:val="none" w:sz="0" w:space="0" w:color="auto" w:frame="1"/>
        </w:rPr>
        <w:t>BreakData</w:t>
      </w:r>
      <w:proofErr w:type="spellEnd"/>
      <w:r w:rsidRPr="00C04BDB">
        <w:rPr>
          <w:rStyle w:val="enlighter-text"/>
          <w:rFonts w:ascii="Maiandra GD" w:hAnsi="Maiandra GD" w:cs="Consolas"/>
          <w:color w:val="CFD5E0"/>
          <w:sz w:val="24"/>
          <w:szCs w:val="24"/>
          <w:bdr w:val="none" w:sz="0" w:space="0" w:color="auto" w:frame="1"/>
        </w:rPr>
        <w:t xml:space="preserve"> += </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1"/>
          <w:rFonts w:ascii="Maiandra GD" w:hAnsi="Maiandra GD" w:cs="Consolas"/>
          <w:b/>
          <w:bCs/>
          <w:color w:val="D171DD"/>
          <w:sz w:val="24"/>
          <w:szCs w:val="24"/>
          <w:bdr w:val="none" w:sz="0" w:space="0" w:color="auto" w:frame="1"/>
        </w:rPr>
        <w:lastRenderedPageBreak/>
        <w:t>if</w:t>
      </w:r>
      <w:proofErr w:type="gramEnd"/>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w:t>
      </w:r>
      <w:proofErr w:type="spellStart"/>
      <w:r w:rsidRPr="00C04BDB">
        <w:rPr>
          <w:rStyle w:val="enlighter-text"/>
          <w:rFonts w:ascii="Maiandra GD" w:hAnsi="Maiandra GD" w:cs="Consolas"/>
          <w:color w:val="CFD5E0"/>
          <w:sz w:val="24"/>
          <w:szCs w:val="24"/>
          <w:bdr w:val="none" w:sz="0" w:space="0" w:color="auto" w:frame="1"/>
        </w:rPr>
        <w:t>BreakData</w:t>
      </w:r>
      <w:proofErr w:type="spellEnd"/>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&gt;</w:t>
      </w:r>
      <w:r w:rsidRPr="00C04BDB">
        <w:rPr>
          <w:rStyle w:val="enlighter-text"/>
          <w:rFonts w:ascii="Maiandra GD" w:hAnsi="Maiandra GD" w:cs="Consolas"/>
          <w:color w:val="CFD5E0"/>
          <w:sz w:val="24"/>
          <w:szCs w:val="24"/>
          <w:bdr w:val="none" w:sz="0" w:space="0" w:color="auto" w:frame="1"/>
        </w:rPr>
        <w:t xml:space="preserve"> </w:t>
      </w:r>
      <w:r w:rsidRPr="00C04BDB">
        <w:rPr>
          <w:rStyle w:val="enlighter-n1"/>
          <w:rFonts w:ascii="Maiandra GD" w:hAnsi="Maiandra GD" w:cs="Consolas"/>
          <w:color w:val="D19A66"/>
          <w:sz w:val="24"/>
          <w:szCs w:val="24"/>
          <w:bdr w:val="none" w:sz="0" w:space="0" w:color="auto" w:frame="1"/>
        </w:rPr>
        <w:t>100</w:t>
      </w: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BreakLoopState.</w:t>
      </w:r>
      <w:r w:rsidRPr="00C04BDB">
        <w:rPr>
          <w:rStyle w:val="enlighter-m3"/>
          <w:rFonts w:ascii="Maiandra GD" w:hAnsi="Maiandra GD" w:cs="Consolas"/>
          <w:color w:val="4284AE"/>
          <w:sz w:val="24"/>
          <w:szCs w:val="24"/>
          <w:bdr w:val="none" w:sz="0" w:space="0" w:color="auto" w:frame="1"/>
        </w:rPr>
        <w:t>Break</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s0"/>
          <w:rFonts w:ascii="Maiandra GD" w:hAnsi="Maiandra GD" w:cs="Consolas"/>
          <w:color w:val="7CC379"/>
          <w:sz w:val="24"/>
          <w:szCs w:val="24"/>
          <w:bdr w:val="none" w:sz="0" w:space="0" w:color="auto" w:frame="1"/>
        </w:rPr>
        <w:t>"Break called iteration {0}. data = {1} "</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BreakData</w:t>
      </w:r>
      <w:proofErr w:type="spell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s0"/>
          <w:rFonts w:ascii="Maiandra GD" w:hAnsi="Maiandra GD" w:cs="Consolas"/>
          <w:color w:val="7CC379"/>
          <w:sz w:val="24"/>
          <w:szCs w:val="24"/>
          <w:bdr w:val="none" w:sz="0" w:space="0" w:color="auto" w:frame="1"/>
        </w:rPr>
        <w:t>"Break called data = {0} "</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BreakData</w:t>
      </w:r>
      <w:proofErr w:type="spell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k2"/>
          <w:rFonts w:ascii="Maiandra GD" w:hAnsi="Maiandra GD" w:cs="Consolas"/>
          <w:color w:val="D19252"/>
          <w:sz w:val="24"/>
          <w:szCs w:val="24"/>
          <w:bdr w:val="none" w:sz="0" w:space="0" w:color="auto" w:frame="1"/>
        </w:rPr>
        <w:t>var</w:t>
      </w:r>
      <w:proofErr w:type="spellEnd"/>
      <w:proofErr w:type="gramEnd"/>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StopSource</w:t>
      </w:r>
      <w:proofErr w:type="spellEnd"/>
      <w:r w:rsidRPr="00C04BDB">
        <w:rPr>
          <w:rStyle w:val="enlighter-text"/>
          <w:rFonts w:ascii="Maiandra GD" w:hAnsi="Maiandra GD" w:cs="Consolas"/>
          <w:color w:val="CFD5E0"/>
          <w:sz w:val="24"/>
          <w:szCs w:val="24"/>
          <w:bdr w:val="none" w:sz="0" w:space="0" w:color="auto" w:frame="1"/>
        </w:rPr>
        <w:t xml:space="preserve"> = </w:t>
      </w:r>
      <w:proofErr w:type="spellStart"/>
      <w:r w:rsidRPr="00C04BDB">
        <w:rPr>
          <w:rStyle w:val="enlighter-text"/>
          <w:rFonts w:ascii="Maiandra GD" w:hAnsi="Maiandra GD" w:cs="Consolas"/>
          <w:color w:val="CFD5E0"/>
          <w:sz w:val="24"/>
          <w:szCs w:val="24"/>
          <w:bdr w:val="none" w:sz="0" w:space="0" w:color="auto" w:frame="1"/>
        </w:rPr>
        <w:t>Enumerable.</w:t>
      </w:r>
      <w:r w:rsidRPr="00C04BDB">
        <w:rPr>
          <w:rStyle w:val="enlighter-m3"/>
          <w:rFonts w:ascii="Maiandra GD" w:hAnsi="Maiandra GD" w:cs="Consolas"/>
          <w:color w:val="4284AE"/>
          <w:sz w:val="24"/>
          <w:szCs w:val="24"/>
          <w:bdr w:val="none" w:sz="0" w:space="0" w:color="auto" w:frame="1"/>
        </w:rPr>
        <w:t>Range</w:t>
      </w:r>
      <w:proofErr w:type="spellEnd"/>
      <w:r w:rsidRPr="00C04BDB">
        <w:rPr>
          <w:rStyle w:val="enlighter-g1"/>
          <w:rFonts w:ascii="Maiandra GD" w:hAnsi="Maiandra GD" w:cs="Consolas"/>
          <w:b/>
          <w:bCs/>
          <w:color w:val="6B7C8B"/>
          <w:sz w:val="24"/>
          <w:szCs w:val="24"/>
          <w:bdr w:val="none" w:sz="0" w:space="0" w:color="auto" w:frame="1"/>
        </w:rPr>
        <w:t>(</w:t>
      </w:r>
      <w:r w:rsidRPr="00C04BDB">
        <w:rPr>
          <w:rStyle w:val="enlighter-n1"/>
          <w:rFonts w:ascii="Maiandra GD" w:hAnsi="Maiandra GD" w:cs="Consolas"/>
          <w:color w:val="D19A66"/>
          <w:sz w:val="24"/>
          <w:szCs w:val="24"/>
          <w:bdr w:val="none" w:sz="0" w:space="0" w:color="auto" w:frame="1"/>
        </w:rPr>
        <w:t>0</w:t>
      </w:r>
      <w:r w:rsidRPr="00C04BDB">
        <w:rPr>
          <w:rStyle w:val="enlighter-text"/>
          <w:rFonts w:ascii="Maiandra GD" w:hAnsi="Maiandra GD" w:cs="Consolas"/>
          <w:color w:val="CFD5E0"/>
          <w:sz w:val="24"/>
          <w:szCs w:val="24"/>
          <w:bdr w:val="none" w:sz="0" w:space="0" w:color="auto" w:frame="1"/>
        </w:rPr>
        <w:t xml:space="preserve">, </w:t>
      </w:r>
      <w:r w:rsidRPr="00C04BDB">
        <w:rPr>
          <w:rStyle w:val="enlighter-n1"/>
          <w:rFonts w:ascii="Maiandra GD" w:hAnsi="Maiandra GD" w:cs="Consolas"/>
          <w:color w:val="D19A66"/>
          <w:sz w:val="24"/>
          <w:szCs w:val="24"/>
          <w:bdr w:val="none" w:sz="0" w:space="0" w:color="auto" w:frame="1"/>
        </w:rPr>
        <w:t>1000</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roofErr w:type="spellStart"/>
      <w:r w:rsidRPr="00C04BDB">
        <w:rPr>
          <w:rStyle w:val="enlighter-m3"/>
          <w:rFonts w:ascii="Maiandra GD" w:hAnsi="Maiandra GD" w:cs="Consolas"/>
          <w:color w:val="4284AE"/>
          <w:sz w:val="24"/>
          <w:szCs w:val="24"/>
          <w:bdr w:val="none" w:sz="0" w:space="0" w:color="auto" w:frame="1"/>
        </w:rPr>
        <w:t>ToList</w:t>
      </w:r>
      <w:proofErr w:type="spell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k5"/>
          <w:rFonts w:ascii="Maiandra GD" w:hAnsi="Maiandra GD" w:cs="Consolas"/>
          <w:b/>
          <w:bCs/>
          <w:color w:val="D171DD"/>
          <w:sz w:val="24"/>
          <w:szCs w:val="24"/>
          <w:bdr w:val="none" w:sz="0" w:space="0" w:color="auto" w:frame="1"/>
        </w:rPr>
        <w:t>int</w:t>
      </w:r>
      <w:proofErr w:type="spellEnd"/>
      <w:proofErr w:type="gramEnd"/>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StopData</w:t>
      </w:r>
      <w:proofErr w:type="spellEnd"/>
      <w:r w:rsidRPr="00C04BDB">
        <w:rPr>
          <w:rStyle w:val="enlighter-text"/>
          <w:rFonts w:ascii="Maiandra GD" w:hAnsi="Maiandra GD" w:cs="Consolas"/>
          <w:color w:val="CFD5E0"/>
          <w:sz w:val="24"/>
          <w:szCs w:val="24"/>
          <w:bdr w:val="none" w:sz="0" w:space="0" w:color="auto" w:frame="1"/>
        </w:rPr>
        <w:t xml:space="preserve"> = </w:t>
      </w:r>
      <w:r w:rsidRPr="00C04BDB">
        <w:rPr>
          <w:rStyle w:val="enlighter-n1"/>
          <w:rFonts w:ascii="Maiandra GD" w:hAnsi="Maiandra GD" w:cs="Consolas"/>
          <w:color w:val="D19A66"/>
          <w:sz w:val="24"/>
          <w:szCs w:val="24"/>
          <w:bdr w:val="none" w:sz="0" w:space="0" w:color="auto" w:frame="1"/>
        </w:rPr>
        <w:t>0</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s0"/>
          <w:rFonts w:ascii="Maiandra GD" w:hAnsi="Maiandra GD" w:cs="Consolas"/>
          <w:color w:val="7CC379"/>
          <w:sz w:val="24"/>
          <w:szCs w:val="24"/>
          <w:bdr w:val="none" w:sz="0" w:space="0" w:color="auto" w:frame="1"/>
        </w:rPr>
        <w:t xml:space="preserve">"Using </w:t>
      </w:r>
      <w:proofErr w:type="spellStart"/>
      <w:r w:rsidRPr="00C04BDB">
        <w:rPr>
          <w:rStyle w:val="enlighter-s0"/>
          <w:rFonts w:ascii="Maiandra GD" w:hAnsi="Maiandra GD" w:cs="Consolas"/>
          <w:color w:val="7CC379"/>
          <w:sz w:val="24"/>
          <w:szCs w:val="24"/>
          <w:bdr w:val="none" w:sz="0" w:space="0" w:color="auto" w:frame="1"/>
        </w:rPr>
        <w:t>loopstate</w:t>
      </w:r>
      <w:proofErr w:type="spellEnd"/>
      <w:r w:rsidRPr="00C04BDB">
        <w:rPr>
          <w:rStyle w:val="enlighter-s0"/>
          <w:rFonts w:ascii="Maiandra GD" w:hAnsi="Maiandra GD" w:cs="Consolas"/>
          <w:color w:val="7CC379"/>
          <w:sz w:val="24"/>
          <w:szCs w:val="24"/>
          <w:bdr w:val="none" w:sz="0" w:space="0" w:color="auto" w:frame="1"/>
        </w:rPr>
        <w:t xml:space="preserve"> Stop Method"</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Parallel.</w:t>
      </w:r>
      <w:r w:rsidRPr="00C04BDB">
        <w:rPr>
          <w:rStyle w:val="enlighter-m3"/>
          <w:rFonts w:ascii="Maiandra GD" w:hAnsi="Maiandra GD" w:cs="Consolas"/>
          <w:color w:val="4284AE"/>
          <w:sz w:val="24"/>
          <w:szCs w:val="24"/>
          <w:bdr w:val="none" w:sz="0" w:space="0" w:color="auto" w:frame="1"/>
        </w:rPr>
        <w:t>For</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n1"/>
          <w:rFonts w:ascii="Maiandra GD" w:hAnsi="Maiandra GD" w:cs="Consolas"/>
          <w:color w:val="D19A66"/>
          <w:sz w:val="24"/>
          <w:szCs w:val="24"/>
          <w:bdr w:val="none" w:sz="0" w:space="0" w:color="auto" w:frame="1"/>
        </w:rPr>
        <w:t>0</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StopSource.</w:t>
      </w:r>
      <w:r w:rsidRPr="00C04BDB">
        <w:rPr>
          <w:rStyle w:val="enlighter-m3"/>
          <w:rFonts w:ascii="Maiandra GD" w:hAnsi="Maiandra GD" w:cs="Consolas"/>
          <w:color w:val="4284AE"/>
          <w:sz w:val="24"/>
          <w:szCs w:val="24"/>
          <w:bdr w:val="none" w:sz="0" w:space="0" w:color="auto" w:frame="1"/>
        </w:rPr>
        <w:t>Count</w:t>
      </w:r>
      <w:proofErr w:type="spellEnd"/>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StopLoopState</w:t>
      </w:r>
      <w:proofErr w:type="spell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&gt;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r w:rsidRPr="00C04BDB">
        <w:rPr>
          <w:rStyle w:val="enlighter-text"/>
          <w:rFonts w:ascii="Maiandra GD" w:hAnsi="Maiandra GD" w:cs="Consolas"/>
          <w:color w:val="CFD5E0"/>
          <w:sz w:val="24"/>
          <w:szCs w:val="24"/>
          <w:bdr w:val="none" w:sz="0" w:space="0" w:color="auto" w:frame="1"/>
        </w:rPr>
        <w:t>StopData</w:t>
      </w:r>
      <w:proofErr w:type="spellEnd"/>
      <w:r w:rsidRPr="00C04BDB">
        <w:rPr>
          <w:rStyle w:val="enlighter-text"/>
          <w:rFonts w:ascii="Maiandra GD" w:hAnsi="Maiandra GD" w:cs="Consolas"/>
          <w:color w:val="CFD5E0"/>
          <w:sz w:val="24"/>
          <w:szCs w:val="24"/>
          <w:bdr w:val="none" w:sz="0" w:space="0" w:color="auto" w:frame="1"/>
        </w:rPr>
        <w:t xml:space="preserve"> += </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1"/>
          <w:rFonts w:ascii="Maiandra GD" w:hAnsi="Maiandra GD" w:cs="Consolas"/>
          <w:b/>
          <w:bCs/>
          <w:color w:val="D171DD"/>
          <w:sz w:val="24"/>
          <w:szCs w:val="24"/>
          <w:bdr w:val="none" w:sz="0" w:space="0" w:color="auto" w:frame="1"/>
        </w:rPr>
        <w:t>if</w:t>
      </w:r>
      <w:proofErr w:type="gramEnd"/>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w:t>
      </w:r>
      <w:proofErr w:type="spellStart"/>
      <w:r w:rsidRPr="00C04BDB">
        <w:rPr>
          <w:rStyle w:val="enlighter-text"/>
          <w:rFonts w:ascii="Maiandra GD" w:hAnsi="Maiandra GD" w:cs="Consolas"/>
          <w:color w:val="CFD5E0"/>
          <w:sz w:val="24"/>
          <w:szCs w:val="24"/>
          <w:bdr w:val="none" w:sz="0" w:space="0" w:color="auto" w:frame="1"/>
        </w:rPr>
        <w:t>StopData</w:t>
      </w:r>
      <w:proofErr w:type="spellEnd"/>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&gt;</w:t>
      </w:r>
      <w:r w:rsidRPr="00C04BDB">
        <w:rPr>
          <w:rStyle w:val="enlighter-text"/>
          <w:rFonts w:ascii="Maiandra GD" w:hAnsi="Maiandra GD" w:cs="Consolas"/>
          <w:color w:val="CFD5E0"/>
          <w:sz w:val="24"/>
          <w:szCs w:val="24"/>
          <w:bdr w:val="none" w:sz="0" w:space="0" w:color="auto" w:frame="1"/>
        </w:rPr>
        <w:t xml:space="preserve"> </w:t>
      </w:r>
      <w:r w:rsidRPr="00C04BDB">
        <w:rPr>
          <w:rStyle w:val="enlighter-n1"/>
          <w:rFonts w:ascii="Maiandra GD" w:hAnsi="Maiandra GD" w:cs="Consolas"/>
          <w:color w:val="D19A66"/>
          <w:sz w:val="24"/>
          <w:szCs w:val="24"/>
          <w:bdr w:val="none" w:sz="0" w:space="0" w:color="auto" w:frame="1"/>
        </w:rPr>
        <w:t>100</w:t>
      </w: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StopLoopState.</w:t>
      </w:r>
      <w:r w:rsidRPr="00C04BDB">
        <w:rPr>
          <w:rStyle w:val="enlighter-m3"/>
          <w:rFonts w:ascii="Maiandra GD" w:hAnsi="Maiandra GD" w:cs="Consolas"/>
          <w:color w:val="4284AE"/>
          <w:sz w:val="24"/>
          <w:szCs w:val="24"/>
          <w:bdr w:val="none" w:sz="0" w:space="0" w:color="auto" w:frame="1"/>
        </w:rPr>
        <w:t>Stop</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s0"/>
          <w:rFonts w:ascii="Maiandra GD" w:hAnsi="Maiandra GD" w:cs="Consolas"/>
          <w:color w:val="7CC379"/>
          <w:sz w:val="24"/>
          <w:szCs w:val="24"/>
          <w:bdr w:val="none" w:sz="0" w:space="0" w:color="auto" w:frame="1"/>
        </w:rPr>
        <w:t>"Stop called iteration {0}. data = {1} "</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StopData</w:t>
      </w:r>
      <w:proofErr w:type="spell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s0"/>
          <w:rFonts w:ascii="Maiandra GD" w:hAnsi="Maiandra GD" w:cs="Consolas"/>
          <w:color w:val="7CC379"/>
          <w:sz w:val="24"/>
          <w:szCs w:val="24"/>
          <w:bdr w:val="none" w:sz="0" w:space="0" w:color="auto" w:frame="1"/>
        </w:rPr>
        <w:t>"Stop called data = {0} "</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StopData</w:t>
      </w:r>
      <w:proofErr w:type="spell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ReadKey</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lastRenderedPageBreak/>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In a </w:t>
      </w:r>
      <w:proofErr w:type="spellStart"/>
      <w:r w:rsidRPr="00C04BDB">
        <w:rPr>
          <w:rFonts w:ascii="Maiandra GD" w:hAnsi="Maiandra GD" w:cs="Arial"/>
          <w:color w:val="000000"/>
          <w:bdr w:val="none" w:sz="0" w:space="0" w:color="auto" w:frame="1"/>
        </w:rPr>
        <w:t>Parallel.For</w:t>
      </w:r>
      <w:proofErr w:type="spellEnd"/>
      <w:r w:rsidRPr="00C04BDB">
        <w:rPr>
          <w:rFonts w:ascii="Maiandra GD" w:hAnsi="Maiandra GD" w:cs="Arial"/>
          <w:color w:val="000000"/>
          <w:bdr w:val="none" w:sz="0" w:space="0" w:color="auto" w:frame="1"/>
        </w:rPr>
        <w:t> or </w:t>
      </w:r>
      <w:proofErr w:type="spellStart"/>
      <w:r w:rsidRPr="00C04BDB">
        <w:rPr>
          <w:rFonts w:ascii="Maiandra GD" w:hAnsi="Maiandra GD" w:cs="Arial"/>
          <w:color w:val="000000"/>
          <w:bdr w:val="none" w:sz="0" w:space="0" w:color="auto" w:frame="1"/>
        </w:rPr>
        <w:t>Parallel.ForEach</w:t>
      </w:r>
      <w:proofErr w:type="spellEnd"/>
      <w:r w:rsidRPr="00C04BDB">
        <w:rPr>
          <w:rFonts w:ascii="Maiandra GD" w:hAnsi="Maiandra GD" w:cs="Arial"/>
          <w:color w:val="000000"/>
          <w:bdr w:val="none" w:sz="0" w:space="0" w:color="auto" w:frame="1"/>
        </w:rPr>
        <w:t> loop, you cannot use the same break or Exit statement that is used in a sequential loop because those language constructs are valid for loops, and a parallel “loop” is actually a method, not a loop. Instead, you use either the Stop or Break method.</w:t>
      </w:r>
    </w:p>
    <w:p w:rsidR="000637D1" w:rsidRPr="00C04BDB" w:rsidRDefault="000637D1">
      <w:pPr>
        <w:pBdr>
          <w:bottom w:val="double" w:sz="6" w:space="1" w:color="auto"/>
        </w:pBdr>
        <w:rPr>
          <w:rFonts w:ascii="Maiandra GD" w:hAnsi="Maiandra GD"/>
          <w:sz w:val="24"/>
          <w:szCs w:val="24"/>
        </w:rPr>
      </w:pPr>
    </w:p>
    <w:p w:rsidR="000637D1" w:rsidRPr="00C04BDB" w:rsidRDefault="000637D1" w:rsidP="00C04BDB">
      <w:pPr>
        <w:pStyle w:val="Heading1"/>
        <w:spacing w:before="0" w:beforeAutospacing="0" w:after="48" w:afterAutospacing="0"/>
        <w:textAlignment w:val="baseline"/>
        <w:rPr>
          <w:rFonts w:ascii="Maiandra GD" w:hAnsi="Maiandra GD" w:cs="Segoe UI"/>
          <w:b w:val="0"/>
          <w:bCs w:val="0"/>
          <w:color w:val="212529"/>
          <w:sz w:val="24"/>
          <w:szCs w:val="24"/>
        </w:rPr>
      </w:pPr>
      <w:r w:rsidRPr="00C04BDB">
        <w:rPr>
          <w:rFonts w:ascii="Maiandra GD" w:hAnsi="Maiandra GD"/>
          <w:bCs w:val="0"/>
          <w:color w:val="3A3A3A"/>
          <w:sz w:val="24"/>
          <w:szCs w:val="24"/>
          <w:highlight w:val="yellow"/>
        </w:rPr>
        <w:t xml:space="preserve">Parallel </w:t>
      </w:r>
      <w:proofErr w:type="spellStart"/>
      <w:r w:rsidRPr="00C04BDB">
        <w:rPr>
          <w:rFonts w:ascii="Maiandra GD" w:hAnsi="Maiandra GD"/>
          <w:bCs w:val="0"/>
          <w:color w:val="3A3A3A"/>
          <w:sz w:val="24"/>
          <w:szCs w:val="24"/>
          <w:highlight w:val="yellow"/>
        </w:rPr>
        <w:t>Foreach</w:t>
      </w:r>
      <w:proofErr w:type="spellEnd"/>
      <w:r w:rsidRPr="00C04BDB">
        <w:rPr>
          <w:rFonts w:ascii="Maiandra GD" w:hAnsi="Maiandra GD"/>
          <w:bCs w:val="0"/>
          <w:color w:val="3A3A3A"/>
          <w:sz w:val="24"/>
          <w:szCs w:val="24"/>
          <w:highlight w:val="yellow"/>
        </w:rPr>
        <w:t xml:space="preserve"> in C#</w:t>
      </w:r>
      <w:r w:rsidR="00C04BDB">
        <w:rPr>
          <w:rFonts w:ascii="Maiandra GD" w:hAnsi="Maiandra GD"/>
          <w:bCs w:val="0"/>
          <w:color w:val="3A3A3A"/>
          <w:sz w:val="24"/>
          <w:szCs w:val="24"/>
        </w:rPr>
        <w:t xml:space="preserve"> </w:t>
      </w:r>
    </w:p>
    <w:p w:rsidR="000637D1" w:rsidRPr="00C04BDB" w:rsidRDefault="000637D1" w:rsidP="000637D1">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04BDB">
        <w:rPr>
          <w:rStyle w:val="Strong"/>
          <w:rFonts w:ascii="Maiandra GD" w:hAnsi="Maiandra GD" w:cs="Arial"/>
          <w:b/>
          <w:bCs/>
          <w:color w:val="000000"/>
          <w:sz w:val="24"/>
          <w:szCs w:val="24"/>
          <w:bdr w:val="none" w:sz="0" w:space="0" w:color="auto" w:frame="1"/>
        </w:rPr>
        <w:t xml:space="preserve">Parallel </w:t>
      </w:r>
      <w:proofErr w:type="spellStart"/>
      <w:r w:rsidRPr="00C04BDB">
        <w:rPr>
          <w:rStyle w:val="Strong"/>
          <w:rFonts w:ascii="Maiandra GD" w:hAnsi="Maiandra GD" w:cs="Arial"/>
          <w:b/>
          <w:bCs/>
          <w:color w:val="000000"/>
          <w:sz w:val="24"/>
          <w:szCs w:val="24"/>
          <w:bdr w:val="none" w:sz="0" w:space="0" w:color="auto" w:frame="1"/>
        </w:rPr>
        <w:t>Foreach</w:t>
      </w:r>
      <w:proofErr w:type="spellEnd"/>
      <w:r w:rsidRPr="00C04BDB">
        <w:rPr>
          <w:rStyle w:val="Strong"/>
          <w:rFonts w:ascii="Maiandra GD" w:hAnsi="Maiandra GD" w:cs="Arial"/>
          <w:b/>
          <w:bCs/>
          <w:color w:val="000000"/>
          <w:sz w:val="24"/>
          <w:szCs w:val="24"/>
          <w:bdr w:val="none" w:sz="0" w:space="0" w:color="auto" w:frame="1"/>
        </w:rPr>
        <w:t xml:space="preserve"> in C#</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In this article, I am going to discuss the </w:t>
      </w:r>
      <w:r w:rsidRPr="00C04BDB">
        <w:rPr>
          <w:rStyle w:val="Strong"/>
          <w:rFonts w:ascii="Maiandra GD" w:hAnsi="Maiandra GD" w:cs="Arial"/>
          <w:color w:val="000000"/>
          <w:bdr w:val="none" w:sz="0" w:space="0" w:color="auto" w:frame="1"/>
        </w:rPr>
        <w:t xml:space="preserve">Parallel </w:t>
      </w:r>
      <w:proofErr w:type="spellStart"/>
      <w:r w:rsidRPr="00C04BDB">
        <w:rPr>
          <w:rStyle w:val="Strong"/>
          <w:rFonts w:ascii="Maiandra GD" w:hAnsi="Maiandra GD" w:cs="Arial"/>
          <w:color w:val="000000"/>
          <w:bdr w:val="none" w:sz="0" w:space="0" w:color="auto" w:frame="1"/>
        </w:rPr>
        <w:t>Foreach</w:t>
      </w:r>
      <w:proofErr w:type="spellEnd"/>
      <w:r w:rsidRPr="00C04BDB">
        <w:rPr>
          <w:rStyle w:val="Strong"/>
          <w:rFonts w:ascii="Maiandra GD" w:hAnsi="Maiandra GD" w:cs="Arial"/>
          <w:color w:val="000000"/>
          <w:bdr w:val="none" w:sz="0" w:space="0" w:color="auto" w:frame="1"/>
        </w:rPr>
        <w:t xml:space="preserve"> in C#</w:t>
      </w:r>
      <w:r w:rsidRPr="00C04BDB">
        <w:rPr>
          <w:rFonts w:ascii="Maiandra GD" w:hAnsi="Maiandra GD" w:cs="Arial"/>
          <w:color w:val="000000"/>
          <w:bdr w:val="none" w:sz="0" w:space="0" w:color="auto" w:frame="1"/>
        </w:rPr>
        <w:t> with examples.  As we already discussed in our previous article that the </w:t>
      </w:r>
      <w:r w:rsidRPr="00C04BDB">
        <w:rPr>
          <w:rStyle w:val="Strong"/>
          <w:rFonts w:ascii="Maiandra GD" w:hAnsi="Maiandra GD" w:cs="Arial"/>
          <w:color w:val="000000"/>
          <w:bdr w:val="none" w:sz="0" w:space="0" w:color="auto" w:frame="1"/>
        </w:rPr>
        <w:t>Task Parallel Library (TPL)</w:t>
      </w:r>
      <w:r w:rsidRPr="00C04BDB">
        <w:rPr>
          <w:rFonts w:ascii="Maiandra GD" w:hAnsi="Maiandra GD" w:cs="Arial"/>
          <w:color w:val="000000"/>
          <w:bdr w:val="none" w:sz="0" w:space="0" w:color="auto" w:frame="1"/>
        </w:rPr>
        <w:t> provides two methods (i.e. </w:t>
      </w:r>
      <w:proofErr w:type="spellStart"/>
      <w:r w:rsidRPr="00C04BDB">
        <w:rPr>
          <w:rStyle w:val="Strong"/>
          <w:rFonts w:ascii="Maiandra GD" w:hAnsi="Maiandra GD" w:cs="Arial"/>
          <w:color w:val="000000"/>
          <w:bdr w:val="none" w:sz="0" w:space="0" w:color="auto" w:frame="1"/>
        </w:rPr>
        <w:t>Parallel.For</w:t>
      </w:r>
      <w:proofErr w:type="spellEnd"/>
      <w:r w:rsidRPr="00C04BDB">
        <w:rPr>
          <w:rFonts w:ascii="Maiandra GD" w:hAnsi="Maiandra GD" w:cs="Arial"/>
          <w:color w:val="000000"/>
          <w:bdr w:val="none" w:sz="0" w:space="0" w:color="auto" w:frame="1"/>
        </w:rPr>
        <w:t> and </w:t>
      </w:r>
      <w:proofErr w:type="spellStart"/>
      <w:r w:rsidRPr="00C04BDB">
        <w:rPr>
          <w:rStyle w:val="Strong"/>
          <w:rFonts w:ascii="Maiandra GD" w:hAnsi="Maiandra GD" w:cs="Arial"/>
          <w:color w:val="000000"/>
          <w:bdr w:val="none" w:sz="0" w:space="0" w:color="auto" w:frame="1"/>
        </w:rPr>
        <w:t>Parallel.Foreach</w:t>
      </w:r>
      <w:proofErr w:type="spellEnd"/>
      <w:r w:rsidRPr="00C04BDB">
        <w:rPr>
          <w:rFonts w:ascii="Maiandra GD" w:hAnsi="Maiandra GD" w:cs="Arial"/>
          <w:color w:val="000000"/>
          <w:bdr w:val="none" w:sz="0" w:space="0" w:color="auto" w:frame="1"/>
        </w:rPr>
        <w:t>) which are conceptually the “for” and “for each” loops, except that, they use multiple threads to execute multiple iterations at the same time on a machine with multiple cores. In our previous article, we already discussed the </w:t>
      </w:r>
      <w:hyperlink r:id="rId16" w:history="1">
        <w:r w:rsidRPr="00C04BDB">
          <w:rPr>
            <w:rStyle w:val="Hyperlink"/>
            <w:rFonts w:ascii="Maiandra GD" w:hAnsi="Maiandra GD" w:cs="Arial"/>
            <w:b/>
            <w:bCs/>
            <w:color w:val="007BFF"/>
            <w:bdr w:val="none" w:sz="0" w:space="0" w:color="auto" w:frame="1"/>
          </w:rPr>
          <w:t>Parallel for Method in C#</w:t>
        </w:r>
      </w:hyperlink>
      <w:r w:rsidRPr="00C04BDB">
        <w:rPr>
          <w:rStyle w:val="Strong"/>
          <w:rFonts w:ascii="Maiandra GD" w:hAnsi="Maiandra GD" w:cs="Arial"/>
          <w:color w:val="000000"/>
          <w:bdr w:val="none" w:sz="0" w:space="0" w:color="auto" w:frame="1"/>
        </w:rPr>
        <w:t> </w:t>
      </w:r>
      <w:r w:rsidRPr="00C04BDB">
        <w:rPr>
          <w:rFonts w:ascii="Maiandra GD" w:hAnsi="Maiandra GD" w:cs="Arial"/>
          <w:color w:val="000000"/>
          <w:bdr w:val="none" w:sz="0" w:space="0" w:color="auto" w:frame="1"/>
        </w:rPr>
        <w:t xml:space="preserve">with examples. Here, in this article, I am going to keep the focus on the Parallel </w:t>
      </w:r>
      <w:proofErr w:type="spellStart"/>
      <w:r w:rsidRPr="00C04BDB">
        <w:rPr>
          <w:rFonts w:ascii="Maiandra GD" w:hAnsi="Maiandra GD" w:cs="Arial"/>
          <w:color w:val="000000"/>
          <w:bdr w:val="none" w:sz="0" w:space="0" w:color="auto" w:frame="1"/>
        </w:rPr>
        <w:t>Foreach</w:t>
      </w:r>
      <w:proofErr w:type="spellEnd"/>
      <w:r w:rsidRPr="00C04BDB">
        <w:rPr>
          <w:rFonts w:ascii="Maiandra GD" w:hAnsi="Maiandra GD" w:cs="Arial"/>
          <w:color w:val="000000"/>
          <w:bdr w:val="none" w:sz="0" w:space="0" w:color="auto" w:frame="1"/>
        </w:rPr>
        <w:t xml:space="preserve"> method in C#.</w:t>
      </w:r>
    </w:p>
    <w:p w:rsidR="000637D1" w:rsidRPr="00C04BDB" w:rsidRDefault="000637D1" w:rsidP="000637D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proofErr w:type="spellStart"/>
      <w:r w:rsidRPr="00C04BDB">
        <w:rPr>
          <w:rStyle w:val="Strong"/>
          <w:rFonts w:ascii="Maiandra GD" w:hAnsi="Maiandra GD" w:cs="Arial"/>
          <w:b/>
          <w:bCs/>
          <w:color w:val="000000"/>
          <w:sz w:val="24"/>
          <w:szCs w:val="24"/>
          <w:bdr w:val="none" w:sz="0" w:space="0" w:color="auto" w:frame="1"/>
        </w:rPr>
        <w:t>Parallel.ForEach</w:t>
      </w:r>
      <w:proofErr w:type="spellEnd"/>
      <w:r w:rsidRPr="00C04BDB">
        <w:rPr>
          <w:rStyle w:val="Strong"/>
          <w:rFonts w:ascii="Maiandra GD" w:hAnsi="Maiandra GD" w:cs="Arial"/>
          <w:b/>
          <w:bCs/>
          <w:color w:val="000000"/>
          <w:sz w:val="24"/>
          <w:szCs w:val="24"/>
          <w:bdr w:val="none" w:sz="0" w:space="0" w:color="auto" w:frame="1"/>
        </w:rPr>
        <w:t xml:space="preserve"> in C#</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The </w:t>
      </w:r>
      <w:r w:rsidRPr="00C04BDB">
        <w:rPr>
          <w:rStyle w:val="Strong"/>
          <w:rFonts w:ascii="Maiandra GD" w:hAnsi="Maiandra GD" w:cs="Arial"/>
          <w:color w:val="000000"/>
          <w:bdr w:val="none" w:sz="0" w:space="0" w:color="auto" w:frame="1"/>
        </w:rPr>
        <w:t xml:space="preserve">Parallel </w:t>
      </w:r>
      <w:proofErr w:type="spellStart"/>
      <w:r w:rsidRPr="00C04BDB">
        <w:rPr>
          <w:rStyle w:val="Strong"/>
          <w:rFonts w:ascii="Maiandra GD" w:hAnsi="Maiandra GD" w:cs="Arial"/>
          <w:color w:val="000000"/>
          <w:bdr w:val="none" w:sz="0" w:space="0" w:color="auto" w:frame="1"/>
        </w:rPr>
        <w:t>ForEach</w:t>
      </w:r>
      <w:proofErr w:type="spellEnd"/>
      <w:r w:rsidRPr="00C04BDB">
        <w:rPr>
          <w:rStyle w:val="Strong"/>
          <w:rFonts w:ascii="Maiandra GD" w:hAnsi="Maiandra GD" w:cs="Arial"/>
          <w:color w:val="000000"/>
          <w:bdr w:val="none" w:sz="0" w:space="0" w:color="auto" w:frame="1"/>
        </w:rPr>
        <w:t xml:space="preserve"> in C#</w:t>
      </w:r>
      <w:r w:rsidRPr="00C04BDB">
        <w:rPr>
          <w:rFonts w:ascii="Maiandra GD" w:hAnsi="Maiandra GD" w:cs="Arial"/>
          <w:color w:val="000000"/>
          <w:bdr w:val="none" w:sz="0" w:space="0" w:color="auto" w:frame="1"/>
        </w:rPr>
        <w:t xml:space="preserve"> provides a parallel version of the standard, sequential </w:t>
      </w:r>
      <w:proofErr w:type="spellStart"/>
      <w:r w:rsidRPr="00C04BDB">
        <w:rPr>
          <w:rFonts w:ascii="Maiandra GD" w:hAnsi="Maiandra GD" w:cs="Arial"/>
          <w:color w:val="000000"/>
          <w:bdr w:val="none" w:sz="0" w:space="0" w:color="auto" w:frame="1"/>
        </w:rPr>
        <w:t>Foreach</w:t>
      </w:r>
      <w:proofErr w:type="spellEnd"/>
      <w:r w:rsidRPr="00C04BDB">
        <w:rPr>
          <w:rFonts w:ascii="Maiandra GD" w:hAnsi="Maiandra GD" w:cs="Arial"/>
          <w:color w:val="000000"/>
          <w:bdr w:val="none" w:sz="0" w:space="0" w:color="auto" w:frame="1"/>
        </w:rPr>
        <w:t xml:space="preserve"> loop. In a standard </w:t>
      </w:r>
      <w:proofErr w:type="spellStart"/>
      <w:r w:rsidRPr="00C04BDB">
        <w:rPr>
          <w:rFonts w:ascii="Maiandra GD" w:hAnsi="Maiandra GD" w:cs="Arial"/>
          <w:color w:val="000000"/>
          <w:bdr w:val="none" w:sz="0" w:space="0" w:color="auto" w:frame="1"/>
        </w:rPr>
        <w:t>Foreach</w:t>
      </w:r>
      <w:proofErr w:type="spellEnd"/>
      <w:r w:rsidRPr="00C04BDB">
        <w:rPr>
          <w:rFonts w:ascii="Maiandra GD" w:hAnsi="Maiandra GD" w:cs="Arial"/>
          <w:color w:val="000000"/>
          <w:bdr w:val="none" w:sz="0" w:space="0" w:color="auto" w:frame="1"/>
        </w:rPr>
        <w:t xml:space="preserve"> loop, </w:t>
      </w:r>
      <w:proofErr w:type="gramStart"/>
      <w:r w:rsidRPr="00C04BDB">
        <w:rPr>
          <w:rFonts w:ascii="Maiandra GD" w:hAnsi="Maiandra GD" w:cs="Arial"/>
          <w:color w:val="000000"/>
          <w:bdr w:val="none" w:sz="0" w:space="0" w:color="auto" w:frame="1"/>
        </w:rPr>
        <w:t>each iteration</w:t>
      </w:r>
      <w:proofErr w:type="gramEnd"/>
      <w:r w:rsidRPr="00C04BDB">
        <w:rPr>
          <w:rFonts w:ascii="Maiandra GD" w:hAnsi="Maiandra GD" w:cs="Arial"/>
          <w:color w:val="000000"/>
          <w:bdr w:val="none" w:sz="0" w:space="0" w:color="auto" w:frame="1"/>
        </w:rPr>
        <w:t xml:space="preserve"> processes a single item from the collection and will process all the items one by one only. However, the Parallel </w:t>
      </w:r>
      <w:proofErr w:type="spellStart"/>
      <w:r w:rsidRPr="00C04BDB">
        <w:rPr>
          <w:rFonts w:ascii="Maiandra GD" w:hAnsi="Maiandra GD" w:cs="Arial"/>
          <w:color w:val="000000"/>
          <w:bdr w:val="none" w:sz="0" w:space="0" w:color="auto" w:frame="1"/>
        </w:rPr>
        <w:t>Foreach</w:t>
      </w:r>
      <w:proofErr w:type="spellEnd"/>
      <w:r w:rsidRPr="00C04BDB">
        <w:rPr>
          <w:rFonts w:ascii="Maiandra GD" w:hAnsi="Maiandra GD" w:cs="Arial"/>
          <w:color w:val="000000"/>
          <w:bdr w:val="none" w:sz="0" w:space="0" w:color="auto" w:frame="1"/>
        </w:rPr>
        <w:t xml:space="preserve"> method executes multiple iterations at the same time on different processors or processor cores. This may open the possibility of synchronization problems. So, the loop is ideally suited to processes where </w:t>
      </w:r>
      <w:proofErr w:type="gramStart"/>
      <w:r w:rsidRPr="00C04BDB">
        <w:rPr>
          <w:rFonts w:ascii="Maiandra GD" w:hAnsi="Maiandra GD" w:cs="Arial"/>
          <w:color w:val="000000"/>
          <w:bdr w:val="none" w:sz="0" w:space="0" w:color="auto" w:frame="1"/>
        </w:rPr>
        <w:t>each iteration</w:t>
      </w:r>
      <w:proofErr w:type="gramEnd"/>
      <w:r w:rsidRPr="00C04BDB">
        <w:rPr>
          <w:rFonts w:ascii="Maiandra GD" w:hAnsi="Maiandra GD" w:cs="Arial"/>
          <w:color w:val="000000"/>
          <w:bdr w:val="none" w:sz="0" w:space="0" w:color="auto" w:frame="1"/>
        </w:rPr>
        <w:t xml:space="preserve"> is independent of the others.</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Style w:val="Strong"/>
          <w:rFonts w:ascii="Maiandra GD" w:hAnsi="Maiandra GD" w:cs="Arial"/>
          <w:color w:val="000000"/>
          <w:bdr w:val="none" w:sz="0" w:space="0" w:color="auto" w:frame="1"/>
        </w:rPr>
        <w:t>Note:</w:t>
      </w:r>
      <w:r w:rsidRPr="00C04BDB">
        <w:rPr>
          <w:rFonts w:ascii="Maiandra GD" w:hAnsi="Maiandra GD" w:cs="Arial"/>
          <w:color w:val="000000"/>
          <w:bdr w:val="none" w:sz="0" w:space="0" w:color="auto" w:frame="1"/>
        </w:rPr>
        <w:t xml:space="preserve"> We need to use parallel loops such as </w:t>
      </w:r>
      <w:proofErr w:type="spellStart"/>
      <w:r w:rsidRPr="00C04BDB">
        <w:rPr>
          <w:rFonts w:ascii="Maiandra GD" w:hAnsi="Maiandra GD" w:cs="Arial"/>
          <w:color w:val="000000"/>
          <w:bdr w:val="none" w:sz="0" w:space="0" w:color="auto" w:frame="1"/>
        </w:rPr>
        <w:t>Parallel.For</w:t>
      </w:r>
      <w:proofErr w:type="spellEnd"/>
      <w:r w:rsidRPr="00C04BDB">
        <w:rPr>
          <w:rFonts w:ascii="Maiandra GD" w:hAnsi="Maiandra GD" w:cs="Arial"/>
          <w:color w:val="000000"/>
          <w:bdr w:val="none" w:sz="0" w:space="0" w:color="auto" w:frame="1"/>
        </w:rPr>
        <w:t xml:space="preserve"> and </w:t>
      </w:r>
      <w:proofErr w:type="spellStart"/>
      <w:r w:rsidRPr="00C04BDB">
        <w:rPr>
          <w:rFonts w:ascii="Maiandra GD" w:hAnsi="Maiandra GD" w:cs="Arial"/>
          <w:color w:val="000000"/>
          <w:bdr w:val="none" w:sz="0" w:space="0" w:color="auto" w:frame="1"/>
        </w:rPr>
        <w:t>Parallel.ForEach</w:t>
      </w:r>
      <w:proofErr w:type="spellEnd"/>
      <w:r w:rsidRPr="00C04BDB">
        <w:rPr>
          <w:rFonts w:ascii="Maiandra GD" w:hAnsi="Maiandra GD" w:cs="Arial"/>
          <w:color w:val="000000"/>
          <w:bdr w:val="none" w:sz="0" w:space="0" w:color="auto" w:frame="1"/>
        </w:rPr>
        <w:t xml:space="preserve"> method to speed up operations where an expensive, independent operation needs to be performed for each input of a sequence.</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Style w:val="Strong"/>
          <w:rFonts w:ascii="Maiandra GD" w:hAnsi="Maiandra GD" w:cs="Arial"/>
          <w:color w:val="000000"/>
          <w:bdr w:val="none" w:sz="0" w:space="0" w:color="auto" w:frame="1"/>
        </w:rPr>
        <w:t xml:space="preserve">A sequential </w:t>
      </w:r>
      <w:proofErr w:type="spellStart"/>
      <w:r w:rsidRPr="00C04BDB">
        <w:rPr>
          <w:rStyle w:val="Strong"/>
          <w:rFonts w:ascii="Maiandra GD" w:hAnsi="Maiandra GD" w:cs="Arial"/>
          <w:color w:val="000000"/>
          <w:bdr w:val="none" w:sz="0" w:space="0" w:color="auto" w:frame="1"/>
        </w:rPr>
        <w:t>Foreach</w:t>
      </w:r>
      <w:proofErr w:type="spellEnd"/>
      <w:r w:rsidRPr="00C04BDB">
        <w:rPr>
          <w:rStyle w:val="Strong"/>
          <w:rFonts w:ascii="Maiandra GD" w:hAnsi="Maiandra GD" w:cs="Arial"/>
          <w:color w:val="000000"/>
          <w:bdr w:val="none" w:sz="0" w:space="0" w:color="auto" w:frame="1"/>
        </w:rPr>
        <w:t xml:space="preserve"> loop in C#:</w:t>
      </w:r>
    </w:p>
    <w:p w:rsidR="000637D1" w:rsidRPr="00C04BDB" w:rsidRDefault="000637D1" w:rsidP="000637D1">
      <w:pPr>
        <w:pStyle w:val="NormalWeb"/>
        <w:shd w:val="clear" w:color="auto" w:fill="FFFFFF"/>
        <w:spacing w:before="0" w:beforeAutospacing="0" w:after="384" w:afterAutospacing="0"/>
        <w:textAlignment w:val="baseline"/>
        <w:rPr>
          <w:rFonts w:ascii="Maiandra GD" w:hAnsi="Maiandra GD" w:cs="Segoe UI"/>
          <w:color w:val="212529"/>
        </w:rPr>
      </w:pPr>
      <w:r w:rsidRPr="00C04BDB">
        <w:rPr>
          <w:rFonts w:ascii="Maiandra GD" w:hAnsi="Maiandra GD" w:cs="Segoe UI"/>
          <w:noProof/>
          <w:color w:val="212529"/>
        </w:rPr>
        <w:drawing>
          <wp:inline distT="0" distB="0" distL="0" distR="0">
            <wp:extent cx="5220335" cy="1105535"/>
            <wp:effectExtent l="19050" t="0" r="0" b="0"/>
            <wp:docPr id="15" name="Picture 15" descr="Standard Foreach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andard Foreach Loop in C#"/>
                    <pic:cNvPicPr>
                      <a:picLocks noChangeAspect="1" noChangeArrowheads="1"/>
                    </pic:cNvPicPr>
                  </pic:nvPicPr>
                  <pic:blipFill>
                    <a:blip r:embed="rId17"/>
                    <a:srcRect/>
                    <a:stretch>
                      <a:fillRect/>
                    </a:stretch>
                  </pic:blipFill>
                  <pic:spPr bwMode="auto">
                    <a:xfrm>
                      <a:off x="0" y="0"/>
                      <a:ext cx="5220335" cy="1105535"/>
                    </a:xfrm>
                    <a:prstGeom prst="rect">
                      <a:avLst/>
                    </a:prstGeom>
                    <a:noFill/>
                    <a:ln w="9525">
                      <a:noFill/>
                      <a:miter lim="800000"/>
                      <a:headEnd/>
                      <a:tailEnd/>
                    </a:ln>
                  </pic:spPr>
                </pic:pic>
              </a:graphicData>
            </a:graphic>
          </wp:inline>
        </w:drawing>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Style w:val="Strong"/>
          <w:rFonts w:ascii="Maiandra GD" w:hAnsi="Maiandra GD" w:cs="Arial"/>
          <w:color w:val="000000"/>
          <w:bdr w:val="none" w:sz="0" w:space="0" w:color="auto" w:frame="1"/>
        </w:rPr>
        <w:t xml:space="preserve">A parallel </w:t>
      </w:r>
      <w:proofErr w:type="spellStart"/>
      <w:r w:rsidRPr="00C04BDB">
        <w:rPr>
          <w:rStyle w:val="Strong"/>
          <w:rFonts w:ascii="Maiandra GD" w:hAnsi="Maiandra GD" w:cs="Arial"/>
          <w:color w:val="000000"/>
          <w:bdr w:val="none" w:sz="0" w:space="0" w:color="auto" w:frame="1"/>
        </w:rPr>
        <w:t>Foreach</w:t>
      </w:r>
      <w:proofErr w:type="spellEnd"/>
      <w:r w:rsidRPr="00C04BDB">
        <w:rPr>
          <w:rStyle w:val="Strong"/>
          <w:rFonts w:ascii="Maiandra GD" w:hAnsi="Maiandra GD" w:cs="Arial"/>
          <w:color w:val="000000"/>
          <w:bdr w:val="none" w:sz="0" w:space="0" w:color="auto" w:frame="1"/>
        </w:rPr>
        <w:t xml:space="preserve"> loop in C#:</w:t>
      </w:r>
    </w:p>
    <w:p w:rsidR="000637D1" w:rsidRPr="00C04BDB" w:rsidRDefault="000637D1" w:rsidP="000637D1">
      <w:pPr>
        <w:pStyle w:val="NormalWeb"/>
        <w:shd w:val="clear" w:color="auto" w:fill="FFFFFF"/>
        <w:spacing w:before="0" w:beforeAutospacing="0" w:after="384" w:afterAutospacing="0"/>
        <w:textAlignment w:val="baseline"/>
        <w:rPr>
          <w:rFonts w:ascii="Maiandra GD" w:hAnsi="Maiandra GD" w:cs="Segoe UI"/>
          <w:color w:val="212529"/>
        </w:rPr>
      </w:pPr>
      <w:r w:rsidRPr="00C04BDB">
        <w:rPr>
          <w:rFonts w:ascii="Maiandra GD" w:hAnsi="Maiandra GD" w:cs="Segoe UI"/>
          <w:noProof/>
          <w:color w:val="212529"/>
        </w:rPr>
        <w:drawing>
          <wp:inline distT="0" distB="0" distL="0" distR="0">
            <wp:extent cx="5220335" cy="1127125"/>
            <wp:effectExtent l="19050" t="0" r="0" b="0"/>
            <wp:docPr id="16" name="Picture 16" descr="Parallel Foreach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rallel Foreach in C#"/>
                    <pic:cNvPicPr>
                      <a:picLocks noChangeAspect="1" noChangeArrowheads="1"/>
                    </pic:cNvPicPr>
                  </pic:nvPicPr>
                  <pic:blipFill>
                    <a:blip r:embed="rId18"/>
                    <a:srcRect/>
                    <a:stretch>
                      <a:fillRect/>
                    </a:stretch>
                  </pic:blipFill>
                  <pic:spPr bwMode="auto">
                    <a:xfrm>
                      <a:off x="0" y="0"/>
                      <a:ext cx="5220335" cy="1127125"/>
                    </a:xfrm>
                    <a:prstGeom prst="rect">
                      <a:avLst/>
                    </a:prstGeom>
                    <a:noFill/>
                    <a:ln w="9525">
                      <a:noFill/>
                      <a:miter lim="800000"/>
                      <a:headEnd/>
                      <a:tailEnd/>
                    </a:ln>
                  </pic:spPr>
                </pic:pic>
              </a:graphicData>
            </a:graphic>
          </wp:inline>
        </w:drawing>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lastRenderedPageBreak/>
        <w:t>The parallel version of the loop uses the static </w:t>
      </w:r>
      <w:proofErr w:type="spellStart"/>
      <w:r w:rsidRPr="00C04BDB">
        <w:rPr>
          <w:rStyle w:val="Strong"/>
          <w:rFonts w:ascii="Maiandra GD" w:hAnsi="Maiandra GD" w:cs="Arial"/>
          <w:color w:val="000000"/>
          <w:bdr w:val="none" w:sz="0" w:space="0" w:color="auto" w:frame="1"/>
        </w:rPr>
        <w:t>ForEach</w:t>
      </w:r>
      <w:proofErr w:type="spellEnd"/>
      <w:r w:rsidRPr="00C04BDB">
        <w:rPr>
          <w:rStyle w:val="Strong"/>
          <w:rFonts w:ascii="Maiandra GD" w:hAnsi="Maiandra GD" w:cs="Arial"/>
          <w:color w:val="000000"/>
          <w:bdr w:val="none" w:sz="0" w:space="0" w:color="auto" w:frame="1"/>
        </w:rPr>
        <w:t> </w:t>
      </w:r>
      <w:r w:rsidRPr="00C04BDB">
        <w:rPr>
          <w:rFonts w:ascii="Maiandra GD" w:hAnsi="Maiandra GD" w:cs="Arial"/>
          <w:color w:val="000000"/>
          <w:bdr w:val="none" w:sz="0" w:space="0" w:color="auto" w:frame="1"/>
        </w:rPr>
        <w:t>method of the </w:t>
      </w:r>
      <w:r w:rsidRPr="00C04BDB">
        <w:rPr>
          <w:rStyle w:val="Strong"/>
          <w:rFonts w:ascii="Maiandra GD" w:hAnsi="Maiandra GD" w:cs="Arial"/>
          <w:color w:val="000000"/>
          <w:bdr w:val="none" w:sz="0" w:space="0" w:color="auto" w:frame="1"/>
        </w:rPr>
        <w:t>Parallel </w:t>
      </w:r>
      <w:r w:rsidRPr="00C04BDB">
        <w:rPr>
          <w:rFonts w:ascii="Maiandra GD" w:hAnsi="Maiandra GD" w:cs="Arial"/>
          <w:color w:val="000000"/>
          <w:bdr w:val="none" w:sz="0" w:space="0" w:color="auto" w:frame="1"/>
        </w:rPr>
        <w:t>class. There are many overloaded versions available for this method. This is the simplest overloaded version that accepts two arguments. The first one is the collection of objects that will be enumerated. This can be any collection that implements </w:t>
      </w:r>
      <w:proofErr w:type="spellStart"/>
      <w:r w:rsidRPr="00C04BDB">
        <w:rPr>
          <w:rStyle w:val="Strong"/>
          <w:rFonts w:ascii="Maiandra GD" w:hAnsi="Maiandra GD" w:cs="Arial"/>
          <w:color w:val="000000"/>
          <w:bdr w:val="none" w:sz="0" w:space="0" w:color="auto" w:frame="1"/>
        </w:rPr>
        <w:t>IEnumerable</w:t>
      </w:r>
      <w:proofErr w:type="spellEnd"/>
      <w:r w:rsidRPr="00C04BDB">
        <w:rPr>
          <w:rStyle w:val="Strong"/>
          <w:rFonts w:ascii="Maiandra GD" w:hAnsi="Maiandra GD" w:cs="Arial"/>
          <w:color w:val="000000"/>
          <w:bdr w:val="none" w:sz="0" w:space="0" w:color="auto" w:frame="1"/>
        </w:rPr>
        <w:t>&lt;T&gt;</w:t>
      </w:r>
      <w:r w:rsidRPr="00C04BDB">
        <w:rPr>
          <w:rFonts w:ascii="Maiandra GD" w:hAnsi="Maiandra GD" w:cs="Arial"/>
          <w:color w:val="000000"/>
          <w:bdr w:val="none" w:sz="0" w:space="0" w:color="auto" w:frame="1"/>
        </w:rPr>
        <w:t>.</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The second parameter accepts an Action delegate, usually expressed as a lambda expression that determines the action to take for each item in the collection. The delegate’s parameter contains the item from the collection that is to be processed during the iteration.</w:t>
      </w:r>
    </w:p>
    <w:p w:rsidR="000637D1" w:rsidRPr="00C04BDB" w:rsidRDefault="000637D1" w:rsidP="000637D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proofErr w:type="gramStart"/>
      <w:r w:rsidRPr="00C04BDB">
        <w:rPr>
          <w:rStyle w:val="Strong"/>
          <w:rFonts w:ascii="Maiandra GD" w:hAnsi="Maiandra GD" w:cs="Arial"/>
          <w:b/>
          <w:bCs/>
          <w:color w:val="3A3A3A"/>
          <w:sz w:val="24"/>
          <w:szCs w:val="24"/>
          <w:bdr w:val="none" w:sz="0" w:space="0" w:color="auto" w:frame="1"/>
        </w:rPr>
        <w:t xml:space="preserve">C# Parallel </w:t>
      </w:r>
      <w:proofErr w:type="spellStart"/>
      <w:r w:rsidRPr="00C04BDB">
        <w:rPr>
          <w:rStyle w:val="Strong"/>
          <w:rFonts w:ascii="Maiandra GD" w:hAnsi="Maiandra GD" w:cs="Arial"/>
          <w:b/>
          <w:bCs/>
          <w:color w:val="3A3A3A"/>
          <w:sz w:val="24"/>
          <w:szCs w:val="24"/>
          <w:bdr w:val="none" w:sz="0" w:space="0" w:color="auto" w:frame="1"/>
        </w:rPr>
        <w:t>Foreach</w:t>
      </w:r>
      <w:proofErr w:type="spellEnd"/>
      <w:r w:rsidRPr="00C04BDB">
        <w:rPr>
          <w:rStyle w:val="Strong"/>
          <w:rFonts w:ascii="Maiandra GD" w:hAnsi="Maiandra GD" w:cs="Arial"/>
          <w:b/>
          <w:bCs/>
          <w:color w:val="3A3A3A"/>
          <w:sz w:val="24"/>
          <w:szCs w:val="24"/>
          <w:bdr w:val="none" w:sz="0" w:space="0" w:color="auto" w:frame="1"/>
        </w:rPr>
        <w:t xml:space="preserve"> Method Example.</w:t>
      </w:r>
      <w:proofErr w:type="gramEnd"/>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 xml:space="preserve">Let us understand Parallel </w:t>
      </w:r>
      <w:proofErr w:type="spellStart"/>
      <w:r w:rsidRPr="00C04BDB">
        <w:rPr>
          <w:rFonts w:ascii="Maiandra GD" w:hAnsi="Maiandra GD" w:cs="Arial"/>
          <w:color w:val="000000"/>
          <w:bdr w:val="none" w:sz="0" w:space="0" w:color="auto" w:frame="1"/>
        </w:rPr>
        <w:t>Foreach</w:t>
      </w:r>
      <w:proofErr w:type="spellEnd"/>
      <w:r w:rsidRPr="00C04BDB">
        <w:rPr>
          <w:rFonts w:ascii="Maiandra GD" w:hAnsi="Maiandra GD" w:cs="Arial"/>
          <w:color w:val="000000"/>
          <w:bdr w:val="none" w:sz="0" w:space="0" w:color="auto" w:frame="1"/>
        </w:rPr>
        <w:t xml:space="preserve"> with an example. First, we will write an example using the standard sequential </w:t>
      </w:r>
      <w:proofErr w:type="spellStart"/>
      <w:r w:rsidRPr="00C04BDB">
        <w:rPr>
          <w:rFonts w:ascii="Maiandra GD" w:hAnsi="Maiandra GD" w:cs="Arial"/>
          <w:color w:val="000000"/>
          <w:bdr w:val="none" w:sz="0" w:space="0" w:color="auto" w:frame="1"/>
        </w:rPr>
        <w:t>Foreach</w:t>
      </w:r>
      <w:proofErr w:type="spellEnd"/>
      <w:r w:rsidRPr="00C04BDB">
        <w:rPr>
          <w:rFonts w:ascii="Maiandra GD" w:hAnsi="Maiandra GD" w:cs="Arial"/>
          <w:color w:val="000000"/>
          <w:bdr w:val="none" w:sz="0" w:space="0" w:color="auto" w:frame="1"/>
        </w:rPr>
        <w:t xml:space="preserve"> loop and will see how much time it will take to complete the execution. Then we will write the same example using the Parallel </w:t>
      </w:r>
      <w:proofErr w:type="spellStart"/>
      <w:r w:rsidRPr="00C04BDB">
        <w:rPr>
          <w:rFonts w:ascii="Maiandra GD" w:hAnsi="Maiandra GD" w:cs="Arial"/>
          <w:color w:val="000000"/>
          <w:bdr w:val="none" w:sz="0" w:space="0" w:color="auto" w:frame="1"/>
        </w:rPr>
        <w:t>ForEach</w:t>
      </w:r>
      <w:proofErr w:type="spellEnd"/>
      <w:r w:rsidRPr="00C04BDB">
        <w:rPr>
          <w:rFonts w:ascii="Maiandra GD" w:hAnsi="Maiandra GD" w:cs="Arial"/>
          <w:color w:val="000000"/>
          <w:bdr w:val="none" w:sz="0" w:space="0" w:color="auto" w:frame="1"/>
        </w:rPr>
        <w:t xml:space="preserve"> method and will see how much time it will take to complete the execution of the same example.</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 xml:space="preserve">In the below example, we create a sequential </w:t>
      </w:r>
      <w:proofErr w:type="spellStart"/>
      <w:r w:rsidRPr="00C04BDB">
        <w:rPr>
          <w:rFonts w:ascii="Maiandra GD" w:hAnsi="Maiandra GD" w:cs="Arial"/>
          <w:color w:val="000000"/>
          <w:bdr w:val="none" w:sz="0" w:space="0" w:color="auto" w:frame="1"/>
        </w:rPr>
        <w:t>Foreach</w:t>
      </w:r>
      <w:proofErr w:type="spellEnd"/>
      <w:r w:rsidRPr="00C04BDB">
        <w:rPr>
          <w:rFonts w:ascii="Maiandra GD" w:hAnsi="Maiandra GD" w:cs="Arial"/>
          <w:color w:val="000000"/>
          <w:bdr w:val="none" w:sz="0" w:space="0" w:color="auto" w:frame="1"/>
        </w:rPr>
        <w:t xml:space="preserve"> loop that performs a long-running task once for each item in the collection. The code below loops through a list of ten integers generated using the </w:t>
      </w:r>
      <w:proofErr w:type="spellStart"/>
      <w:r w:rsidRPr="00C04BDB">
        <w:rPr>
          <w:rStyle w:val="Strong"/>
          <w:rFonts w:ascii="Maiandra GD" w:hAnsi="Maiandra GD" w:cs="Arial"/>
          <w:color w:val="000000"/>
          <w:bdr w:val="none" w:sz="0" w:space="0" w:color="auto" w:frame="1"/>
        </w:rPr>
        <w:t>Enumerable.Range</w:t>
      </w:r>
      <w:proofErr w:type="spellEnd"/>
      <w:r w:rsidRPr="00C04BDB">
        <w:rPr>
          <w:rFonts w:ascii="Maiandra GD" w:hAnsi="Maiandra GD" w:cs="Arial"/>
          <w:color w:val="000000"/>
          <w:bdr w:val="none" w:sz="0" w:space="0" w:color="auto" w:frame="1"/>
        </w:rPr>
        <w:t xml:space="preserve"> method. </w:t>
      </w:r>
      <w:proofErr w:type="gramStart"/>
      <w:r w:rsidRPr="00C04BDB">
        <w:rPr>
          <w:rFonts w:ascii="Maiandra GD" w:hAnsi="Maiandra GD" w:cs="Arial"/>
          <w:color w:val="000000"/>
          <w:bdr w:val="none" w:sz="0" w:space="0" w:color="auto" w:frame="1"/>
        </w:rPr>
        <w:t>In each iteration</w:t>
      </w:r>
      <w:proofErr w:type="gramEnd"/>
      <w:r w:rsidRPr="00C04BDB">
        <w:rPr>
          <w:rFonts w:ascii="Maiandra GD" w:hAnsi="Maiandra GD" w:cs="Arial"/>
          <w:color w:val="000000"/>
          <w:bdr w:val="none" w:sz="0" w:space="0" w:color="auto" w:frame="1"/>
        </w:rPr>
        <w:t>, the </w:t>
      </w:r>
      <w:proofErr w:type="spellStart"/>
      <w:r w:rsidRPr="00C04BDB">
        <w:rPr>
          <w:rStyle w:val="Strong"/>
          <w:rFonts w:ascii="Maiandra GD" w:hAnsi="Maiandra GD" w:cs="Arial"/>
          <w:color w:val="000000"/>
          <w:bdr w:val="none" w:sz="0" w:space="0" w:color="auto" w:frame="1"/>
        </w:rPr>
        <w:t>DoSomeIndependentTimeconsumingTask</w:t>
      </w:r>
      <w:proofErr w:type="spellEnd"/>
      <w:r w:rsidRPr="00C04BDB">
        <w:rPr>
          <w:rFonts w:ascii="Maiandra GD" w:hAnsi="Maiandra GD" w:cs="Arial"/>
          <w:color w:val="000000"/>
          <w:bdr w:val="none" w:sz="0" w:space="0" w:color="auto" w:frame="1"/>
        </w:rPr>
        <w:t> method is called. The </w:t>
      </w:r>
      <w:proofErr w:type="spellStart"/>
      <w:r w:rsidRPr="00C04BDB">
        <w:rPr>
          <w:rStyle w:val="Strong"/>
          <w:rFonts w:ascii="Maiandra GD" w:hAnsi="Maiandra GD" w:cs="Arial"/>
          <w:color w:val="000000"/>
          <w:bdr w:val="none" w:sz="0" w:space="0" w:color="auto" w:frame="1"/>
        </w:rPr>
        <w:t>DoSomeIndependentTimeconsumingTask</w:t>
      </w:r>
      <w:proofErr w:type="spellEnd"/>
      <w:r w:rsidRPr="00C04BDB">
        <w:rPr>
          <w:rFonts w:ascii="Maiandra GD" w:hAnsi="Maiandra GD" w:cs="Arial"/>
          <w:color w:val="000000"/>
          <w:bdr w:val="none" w:sz="0" w:space="0" w:color="auto" w:frame="1"/>
        </w:rPr>
        <w:t> method performs a calculation that is included to generate a long enough pause to see the performance improvement of the parallel version.</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namespace</w:t>
      </w:r>
      <w:proofErr w:type="gramEnd"/>
      <w:r w:rsidRPr="00C04BDB">
        <w:rPr>
          <w:rStyle w:val="enlighter-k0"/>
          <w:rFonts w:ascii="Maiandra GD" w:hAnsi="Maiandra GD" w:cs="Consolas"/>
          <w:b/>
          <w:bCs/>
          <w:color w:val="D171DD"/>
          <w:sz w:val="24"/>
          <w:szCs w:val="24"/>
          <w:bdr w:val="none" w:sz="0" w:space="0" w:color="auto" w:frame="1"/>
        </w:rPr>
        <w:t xml:space="preserve"> </w:t>
      </w:r>
      <w:proofErr w:type="spellStart"/>
      <w:r w:rsidRPr="00C04BDB">
        <w:rPr>
          <w:rStyle w:val="enlighter-k10"/>
          <w:rFonts w:ascii="Maiandra GD" w:hAnsi="Maiandra GD" w:cs="Consolas"/>
          <w:i/>
          <w:iCs/>
          <w:color w:val="4284AE"/>
          <w:sz w:val="24"/>
          <w:szCs w:val="24"/>
          <w:bdr w:val="none" w:sz="0" w:space="0" w:color="auto" w:frame="1"/>
        </w:rPr>
        <w:t>ParallelProgrammingDemo</w:t>
      </w:r>
      <w:proofErr w:type="spellEnd"/>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class</w:t>
      </w:r>
      <w:proofErr w:type="gramEnd"/>
      <w:r w:rsidRPr="00C04BDB">
        <w:rPr>
          <w:rStyle w:val="enlighter-text"/>
          <w:rFonts w:ascii="Maiandra GD" w:hAnsi="Maiandra GD" w:cs="Consolas"/>
          <w:color w:val="CFD5E0"/>
          <w:sz w:val="24"/>
          <w:szCs w:val="24"/>
          <w:bdr w:val="none" w:sz="0" w:space="0" w:color="auto" w:frame="1"/>
        </w:rPr>
        <w:t xml:space="preserve"> Program</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static</w:t>
      </w:r>
      <w:proofErr w:type="gramEnd"/>
      <w:r w:rsidRPr="00C04BDB">
        <w:rPr>
          <w:rStyle w:val="enlighter-text"/>
          <w:rFonts w:ascii="Maiandra GD" w:hAnsi="Maiandra GD" w:cs="Consolas"/>
          <w:color w:val="CFD5E0"/>
          <w:sz w:val="24"/>
          <w:szCs w:val="24"/>
          <w:bdr w:val="none" w:sz="0" w:space="0" w:color="auto" w:frame="1"/>
        </w:rPr>
        <w:t xml:space="preserve"> </w:t>
      </w:r>
      <w:r w:rsidRPr="00C04BDB">
        <w:rPr>
          <w:rStyle w:val="enlighter-k5"/>
          <w:rFonts w:ascii="Maiandra GD" w:hAnsi="Maiandra GD" w:cs="Consolas"/>
          <w:b/>
          <w:bCs/>
          <w:color w:val="D171DD"/>
          <w:sz w:val="24"/>
          <w:szCs w:val="24"/>
          <w:bdr w:val="none" w:sz="0" w:space="0" w:color="auto" w:frame="1"/>
        </w:rPr>
        <w:t>void</w:t>
      </w:r>
      <w:r w:rsidRPr="00C04BDB">
        <w:rPr>
          <w:rStyle w:val="enlighter-text"/>
          <w:rFonts w:ascii="Maiandra GD" w:hAnsi="Maiandra GD" w:cs="Consolas"/>
          <w:color w:val="CFD5E0"/>
          <w:sz w:val="24"/>
          <w:szCs w:val="24"/>
          <w:bdr w:val="none" w:sz="0" w:space="0" w:color="auto" w:frame="1"/>
        </w:rPr>
        <w:t xml:space="preserve"> </w:t>
      </w:r>
      <w:r w:rsidRPr="00C04BDB">
        <w:rPr>
          <w:rStyle w:val="enlighter-m0"/>
          <w:rFonts w:ascii="Maiandra GD" w:hAnsi="Maiandra GD" w:cs="Consolas"/>
          <w:color w:val="4284AE"/>
          <w:sz w:val="24"/>
          <w:szCs w:val="24"/>
          <w:bdr w:val="none" w:sz="0" w:space="0" w:color="auto" w:frame="1"/>
        </w:rPr>
        <w:t>Main</w:t>
      </w: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r w:rsidRPr="00C04BDB">
        <w:rPr>
          <w:rStyle w:val="enlighter-text"/>
          <w:rFonts w:ascii="Maiandra GD" w:hAnsi="Maiandra GD" w:cs="Consolas"/>
          <w:color w:val="CFD5E0"/>
          <w:sz w:val="24"/>
          <w:szCs w:val="24"/>
          <w:bdr w:val="none" w:sz="0" w:space="0" w:color="auto" w:frame="1"/>
        </w:rPr>
        <w:t>DateTime</w:t>
      </w:r>
      <w:proofErr w:type="spellEnd"/>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StartDateTime</w:t>
      </w:r>
      <w:proofErr w:type="spellEnd"/>
      <w:r w:rsidRPr="00C04BDB">
        <w:rPr>
          <w:rStyle w:val="enlighter-text"/>
          <w:rFonts w:ascii="Maiandra GD" w:hAnsi="Maiandra GD" w:cs="Consolas"/>
          <w:color w:val="CFD5E0"/>
          <w:sz w:val="24"/>
          <w:szCs w:val="24"/>
          <w:bdr w:val="none" w:sz="0" w:space="0" w:color="auto" w:frame="1"/>
        </w:rPr>
        <w:t xml:space="preserve"> = </w:t>
      </w:r>
      <w:proofErr w:type="spellStart"/>
      <w:r w:rsidRPr="00C04BDB">
        <w:rPr>
          <w:rStyle w:val="enlighter-text"/>
          <w:rFonts w:ascii="Maiandra GD" w:hAnsi="Maiandra GD" w:cs="Consolas"/>
          <w:color w:val="CFD5E0"/>
          <w:sz w:val="24"/>
          <w:szCs w:val="24"/>
          <w:bdr w:val="none" w:sz="0" w:space="0" w:color="auto" w:frame="1"/>
        </w:rPr>
        <w:t>DateTime.</w:t>
      </w:r>
      <w:r w:rsidRPr="00C04BDB">
        <w:rPr>
          <w:rStyle w:val="enlighter-m3"/>
          <w:rFonts w:ascii="Maiandra GD" w:hAnsi="Maiandra GD" w:cs="Consolas"/>
          <w:color w:val="4284AE"/>
          <w:sz w:val="24"/>
          <w:szCs w:val="24"/>
          <w:bdr w:val="none" w:sz="0" w:space="0" w:color="auto" w:frame="1"/>
        </w:rPr>
        <w:t>Now</w:t>
      </w:r>
      <w:proofErr w:type="spellEnd"/>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text"/>
          <w:rFonts w:ascii="Maiandra GD" w:hAnsi="Maiandra GD" w:cs="Consolas"/>
          <w:color w:val="CFD5E0"/>
          <w:sz w:val="24"/>
          <w:szCs w:val="24"/>
          <w:bdr w:val="none" w:sz="0" w:space="0" w:color="auto" w:frame="1"/>
        </w:rPr>
        <w:t>@</w:t>
      </w:r>
      <w:r w:rsidRPr="00C04BDB">
        <w:rPr>
          <w:rStyle w:val="enlighter-s0"/>
          <w:rFonts w:ascii="Maiandra GD" w:hAnsi="Maiandra GD" w:cs="Consolas"/>
          <w:color w:val="7CC379"/>
          <w:sz w:val="24"/>
          <w:szCs w:val="24"/>
          <w:bdr w:val="none" w:sz="0" w:space="0" w:color="auto" w:frame="1"/>
        </w:rPr>
        <w:t>"</w:t>
      </w:r>
      <w:proofErr w:type="spellStart"/>
      <w:r w:rsidRPr="00C04BDB">
        <w:rPr>
          <w:rStyle w:val="enlighter-s0"/>
          <w:rFonts w:ascii="Maiandra GD" w:hAnsi="Maiandra GD" w:cs="Consolas"/>
          <w:color w:val="7CC379"/>
          <w:sz w:val="24"/>
          <w:szCs w:val="24"/>
          <w:bdr w:val="none" w:sz="0" w:space="0" w:color="auto" w:frame="1"/>
        </w:rPr>
        <w:t>foreach</w:t>
      </w:r>
      <w:proofErr w:type="spellEnd"/>
      <w:r w:rsidRPr="00C04BDB">
        <w:rPr>
          <w:rStyle w:val="enlighter-s0"/>
          <w:rFonts w:ascii="Maiandra GD" w:hAnsi="Maiandra GD" w:cs="Consolas"/>
          <w:color w:val="7CC379"/>
          <w:sz w:val="24"/>
          <w:szCs w:val="24"/>
          <w:bdr w:val="none" w:sz="0" w:space="0" w:color="auto" w:frame="1"/>
        </w:rPr>
        <w:t xml:space="preserve"> Loop start at : {0}"</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StartDateTime</w:t>
      </w:r>
      <w:proofErr w:type="spell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text"/>
          <w:rFonts w:ascii="Maiandra GD" w:hAnsi="Maiandra GD" w:cs="Consolas"/>
          <w:color w:val="CFD5E0"/>
          <w:sz w:val="24"/>
          <w:szCs w:val="24"/>
          <w:bdr w:val="none" w:sz="0" w:space="0" w:color="auto" w:frame="1"/>
        </w:rPr>
        <w:t>List</w:t>
      </w:r>
      <w:r w:rsidRPr="00C04BDB">
        <w:rPr>
          <w:rStyle w:val="enlighter-g1"/>
          <w:rFonts w:ascii="Maiandra GD" w:hAnsi="Maiandra GD" w:cs="Consolas"/>
          <w:b/>
          <w:bCs/>
          <w:color w:val="6B7C8B"/>
          <w:sz w:val="24"/>
          <w:szCs w:val="24"/>
          <w:bdr w:val="none" w:sz="0" w:space="0" w:color="auto" w:frame="1"/>
        </w:rPr>
        <w:t>&lt;</w:t>
      </w:r>
      <w:proofErr w:type="spellStart"/>
      <w:r w:rsidRPr="00C04BDB">
        <w:rPr>
          <w:rStyle w:val="enlighter-k5"/>
          <w:rFonts w:ascii="Maiandra GD" w:hAnsi="Maiandra GD" w:cs="Consolas"/>
          <w:b/>
          <w:bCs/>
          <w:color w:val="D171DD"/>
          <w:sz w:val="24"/>
          <w:szCs w:val="24"/>
          <w:bdr w:val="none" w:sz="0" w:space="0" w:color="auto" w:frame="1"/>
        </w:rPr>
        <w:t>int</w:t>
      </w:r>
      <w:proofErr w:type="spellEnd"/>
      <w:r w:rsidRPr="00C04BDB">
        <w:rPr>
          <w:rStyle w:val="enlighter-g1"/>
          <w:rFonts w:ascii="Maiandra GD" w:hAnsi="Maiandra GD" w:cs="Consolas"/>
          <w:b/>
          <w:bCs/>
          <w:color w:val="6B7C8B"/>
          <w:sz w:val="24"/>
          <w:szCs w:val="24"/>
          <w:bdr w:val="none" w:sz="0" w:space="0" w:color="auto" w:frame="1"/>
        </w:rPr>
        <w:t>&gt;</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integerList</w:t>
      </w:r>
      <w:proofErr w:type="spellEnd"/>
      <w:r w:rsidRPr="00C04BDB">
        <w:rPr>
          <w:rStyle w:val="enlighter-text"/>
          <w:rFonts w:ascii="Maiandra GD" w:hAnsi="Maiandra GD" w:cs="Consolas"/>
          <w:color w:val="CFD5E0"/>
          <w:sz w:val="24"/>
          <w:szCs w:val="24"/>
          <w:bdr w:val="none" w:sz="0" w:space="0" w:color="auto" w:frame="1"/>
        </w:rPr>
        <w:t xml:space="preserve"> = </w:t>
      </w:r>
      <w:proofErr w:type="spellStart"/>
      <w:proofErr w:type="gramStart"/>
      <w:r w:rsidRPr="00C04BDB">
        <w:rPr>
          <w:rStyle w:val="enlighter-text"/>
          <w:rFonts w:ascii="Maiandra GD" w:hAnsi="Maiandra GD" w:cs="Consolas"/>
          <w:color w:val="CFD5E0"/>
          <w:sz w:val="24"/>
          <w:szCs w:val="24"/>
          <w:bdr w:val="none" w:sz="0" w:space="0" w:color="auto" w:frame="1"/>
        </w:rPr>
        <w:t>Enumerable.</w:t>
      </w:r>
      <w:r w:rsidRPr="00C04BDB">
        <w:rPr>
          <w:rStyle w:val="enlighter-m3"/>
          <w:rFonts w:ascii="Maiandra GD" w:hAnsi="Maiandra GD" w:cs="Consolas"/>
          <w:color w:val="4284AE"/>
          <w:sz w:val="24"/>
          <w:szCs w:val="24"/>
          <w:bdr w:val="none" w:sz="0" w:space="0" w:color="auto" w:frame="1"/>
        </w:rPr>
        <w:t>Range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n1"/>
          <w:rFonts w:ascii="Maiandra GD" w:hAnsi="Maiandra GD" w:cs="Consolas"/>
          <w:color w:val="D19A66"/>
          <w:sz w:val="24"/>
          <w:szCs w:val="24"/>
          <w:bdr w:val="none" w:sz="0" w:space="0" w:color="auto" w:frame="1"/>
        </w:rPr>
        <w:t>1</w:t>
      </w:r>
      <w:r w:rsidRPr="00C04BDB">
        <w:rPr>
          <w:rStyle w:val="enlighter-text"/>
          <w:rFonts w:ascii="Maiandra GD" w:hAnsi="Maiandra GD" w:cs="Consolas"/>
          <w:color w:val="CFD5E0"/>
          <w:sz w:val="24"/>
          <w:szCs w:val="24"/>
          <w:bdr w:val="none" w:sz="0" w:space="0" w:color="auto" w:frame="1"/>
        </w:rPr>
        <w:t xml:space="preserve">, </w:t>
      </w:r>
      <w:r w:rsidRPr="00C04BDB">
        <w:rPr>
          <w:rStyle w:val="enlighter-n1"/>
          <w:rFonts w:ascii="Maiandra GD" w:hAnsi="Maiandra GD" w:cs="Consolas"/>
          <w:color w:val="D19A66"/>
          <w:sz w:val="24"/>
          <w:szCs w:val="24"/>
          <w:bdr w:val="none" w:sz="0" w:space="0" w:color="auto" w:frame="1"/>
        </w:rPr>
        <w:t>10</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roofErr w:type="spellStart"/>
      <w:r w:rsidRPr="00C04BDB">
        <w:rPr>
          <w:rStyle w:val="enlighter-m3"/>
          <w:rFonts w:ascii="Maiandra GD" w:hAnsi="Maiandra GD" w:cs="Consolas"/>
          <w:color w:val="4284AE"/>
          <w:sz w:val="24"/>
          <w:szCs w:val="24"/>
          <w:bdr w:val="none" w:sz="0" w:space="0" w:color="auto" w:frame="1"/>
        </w:rPr>
        <w:t>ToList</w:t>
      </w:r>
      <w:proofErr w:type="spell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k1"/>
          <w:rFonts w:ascii="Maiandra GD" w:hAnsi="Maiandra GD" w:cs="Consolas"/>
          <w:b/>
          <w:bCs/>
          <w:color w:val="D171DD"/>
          <w:sz w:val="24"/>
          <w:szCs w:val="24"/>
          <w:bdr w:val="none" w:sz="0" w:space="0" w:color="auto" w:frame="1"/>
        </w:rPr>
        <w:t>foreach</w:t>
      </w:r>
      <w:proofErr w:type="spellEnd"/>
      <w:proofErr w:type="gramEnd"/>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w:t>
      </w:r>
      <w:proofErr w:type="spellStart"/>
      <w:r w:rsidRPr="00C04BDB">
        <w:rPr>
          <w:rStyle w:val="enlighter-k5"/>
          <w:rFonts w:ascii="Maiandra GD" w:hAnsi="Maiandra GD" w:cs="Consolas"/>
          <w:b/>
          <w:bCs/>
          <w:color w:val="D171DD"/>
          <w:sz w:val="24"/>
          <w:szCs w:val="24"/>
          <w:bdr w:val="none" w:sz="0" w:space="0" w:color="auto" w:frame="1"/>
        </w:rPr>
        <w:t>int</w:t>
      </w:r>
      <w:proofErr w:type="spellEnd"/>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 xml:space="preserve"> </w:t>
      </w:r>
      <w:r w:rsidRPr="00C04BDB">
        <w:rPr>
          <w:rStyle w:val="enlighter-k8"/>
          <w:rFonts w:ascii="Maiandra GD" w:hAnsi="Maiandra GD" w:cs="Consolas"/>
          <w:color w:val="4284AE"/>
          <w:sz w:val="24"/>
          <w:szCs w:val="24"/>
          <w:bdr w:val="none" w:sz="0" w:space="0" w:color="auto" w:frame="1"/>
        </w:rPr>
        <w:t>in</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integerList</w:t>
      </w:r>
      <w:proofErr w:type="spellEnd"/>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5"/>
          <w:rFonts w:ascii="Maiandra GD" w:hAnsi="Maiandra GD" w:cs="Consolas"/>
          <w:b/>
          <w:bCs/>
          <w:color w:val="D171DD"/>
          <w:sz w:val="24"/>
          <w:szCs w:val="24"/>
          <w:bdr w:val="none" w:sz="0" w:space="0" w:color="auto" w:frame="1"/>
        </w:rPr>
        <w:t>long</w:t>
      </w:r>
      <w:proofErr w:type="gramEnd"/>
      <w:r w:rsidRPr="00C04BDB">
        <w:rPr>
          <w:rStyle w:val="enlighter-text"/>
          <w:rFonts w:ascii="Maiandra GD" w:hAnsi="Maiandra GD" w:cs="Consolas"/>
          <w:color w:val="CFD5E0"/>
          <w:sz w:val="24"/>
          <w:szCs w:val="24"/>
          <w:bdr w:val="none" w:sz="0" w:space="0" w:color="auto" w:frame="1"/>
        </w:rPr>
        <w:t xml:space="preserve"> total = </w:t>
      </w:r>
      <w:proofErr w:type="spellStart"/>
      <w:r w:rsidRPr="00C04BDB">
        <w:rPr>
          <w:rStyle w:val="enlighter-m0"/>
          <w:rFonts w:ascii="Maiandra GD" w:hAnsi="Maiandra GD" w:cs="Consolas"/>
          <w:color w:val="4284AE"/>
          <w:sz w:val="24"/>
          <w:szCs w:val="24"/>
          <w:bdr w:val="none" w:sz="0" w:space="0" w:color="auto" w:frame="1"/>
        </w:rPr>
        <w:t>DoSomeIndependentTimeconsumingTask</w:t>
      </w:r>
      <w:proofErr w:type="spell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lastRenderedPageBreak/>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s0"/>
          <w:rFonts w:ascii="Maiandra GD" w:hAnsi="Maiandra GD" w:cs="Consolas"/>
          <w:color w:val="7CC379"/>
          <w:sz w:val="24"/>
          <w:szCs w:val="24"/>
          <w:bdr w:val="none" w:sz="0" w:space="0" w:color="auto" w:frame="1"/>
        </w:rPr>
        <w:t>"{0} - {1}"</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 total</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r w:rsidRPr="00C04BDB">
        <w:rPr>
          <w:rStyle w:val="enlighter-text"/>
          <w:rFonts w:ascii="Maiandra GD" w:hAnsi="Maiandra GD" w:cs="Consolas"/>
          <w:color w:val="CFD5E0"/>
          <w:sz w:val="24"/>
          <w:szCs w:val="24"/>
          <w:bdr w:val="none" w:sz="0" w:space="0" w:color="auto" w:frame="1"/>
        </w:rPr>
        <w:t>DateTime</w:t>
      </w:r>
      <w:proofErr w:type="spellEnd"/>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EndDateTime</w:t>
      </w:r>
      <w:proofErr w:type="spellEnd"/>
      <w:r w:rsidRPr="00C04BDB">
        <w:rPr>
          <w:rStyle w:val="enlighter-text"/>
          <w:rFonts w:ascii="Maiandra GD" w:hAnsi="Maiandra GD" w:cs="Consolas"/>
          <w:color w:val="CFD5E0"/>
          <w:sz w:val="24"/>
          <w:szCs w:val="24"/>
          <w:bdr w:val="none" w:sz="0" w:space="0" w:color="auto" w:frame="1"/>
        </w:rPr>
        <w:t xml:space="preserve"> = </w:t>
      </w:r>
      <w:proofErr w:type="spellStart"/>
      <w:r w:rsidRPr="00C04BDB">
        <w:rPr>
          <w:rStyle w:val="enlighter-text"/>
          <w:rFonts w:ascii="Maiandra GD" w:hAnsi="Maiandra GD" w:cs="Consolas"/>
          <w:color w:val="CFD5E0"/>
          <w:sz w:val="24"/>
          <w:szCs w:val="24"/>
          <w:bdr w:val="none" w:sz="0" w:space="0" w:color="auto" w:frame="1"/>
        </w:rPr>
        <w:t>DateTime.</w:t>
      </w:r>
      <w:r w:rsidRPr="00C04BDB">
        <w:rPr>
          <w:rStyle w:val="enlighter-m3"/>
          <w:rFonts w:ascii="Maiandra GD" w:hAnsi="Maiandra GD" w:cs="Consolas"/>
          <w:color w:val="4284AE"/>
          <w:sz w:val="24"/>
          <w:szCs w:val="24"/>
          <w:bdr w:val="none" w:sz="0" w:space="0" w:color="auto" w:frame="1"/>
        </w:rPr>
        <w:t>Now</w:t>
      </w:r>
      <w:proofErr w:type="spellEnd"/>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text"/>
          <w:rFonts w:ascii="Maiandra GD" w:hAnsi="Maiandra GD" w:cs="Consolas"/>
          <w:color w:val="CFD5E0"/>
          <w:sz w:val="24"/>
          <w:szCs w:val="24"/>
          <w:bdr w:val="none" w:sz="0" w:space="0" w:color="auto" w:frame="1"/>
        </w:rPr>
        <w:t>@</w:t>
      </w:r>
      <w:r w:rsidRPr="00C04BDB">
        <w:rPr>
          <w:rStyle w:val="enlighter-s0"/>
          <w:rFonts w:ascii="Maiandra GD" w:hAnsi="Maiandra GD" w:cs="Consolas"/>
          <w:color w:val="7CC379"/>
          <w:sz w:val="24"/>
          <w:szCs w:val="24"/>
          <w:bdr w:val="none" w:sz="0" w:space="0" w:color="auto" w:frame="1"/>
        </w:rPr>
        <w:t>"</w:t>
      </w:r>
      <w:proofErr w:type="spellStart"/>
      <w:r w:rsidRPr="00C04BDB">
        <w:rPr>
          <w:rStyle w:val="enlighter-s0"/>
          <w:rFonts w:ascii="Maiandra GD" w:hAnsi="Maiandra GD" w:cs="Consolas"/>
          <w:color w:val="7CC379"/>
          <w:sz w:val="24"/>
          <w:szCs w:val="24"/>
          <w:bdr w:val="none" w:sz="0" w:space="0" w:color="auto" w:frame="1"/>
        </w:rPr>
        <w:t>foreach</w:t>
      </w:r>
      <w:proofErr w:type="spellEnd"/>
      <w:r w:rsidRPr="00C04BDB">
        <w:rPr>
          <w:rStyle w:val="enlighter-s0"/>
          <w:rFonts w:ascii="Maiandra GD" w:hAnsi="Maiandra GD" w:cs="Consolas"/>
          <w:color w:val="7CC379"/>
          <w:sz w:val="24"/>
          <w:szCs w:val="24"/>
          <w:bdr w:val="none" w:sz="0" w:space="0" w:color="auto" w:frame="1"/>
        </w:rPr>
        <w:t xml:space="preserve"> Loop end at : {0}"</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EndDateTime</w:t>
      </w:r>
      <w:proofErr w:type="spell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r w:rsidRPr="00C04BDB">
        <w:rPr>
          <w:rStyle w:val="enlighter-text"/>
          <w:rFonts w:ascii="Maiandra GD" w:hAnsi="Maiandra GD" w:cs="Consolas"/>
          <w:color w:val="CFD5E0"/>
          <w:sz w:val="24"/>
          <w:szCs w:val="24"/>
          <w:bdr w:val="none" w:sz="0" w:space="0" w:color="auto" w:frame="1"/>
        </w:rPr>
        <w:t>TimeSpan</w:t>
      </w:r>
      <w:proofErr w:type="spellEnd"/>
      <w:r w:rsidRPr="00C04BDB">
        <w:rPr>
          <w:rStyle w:val="enlighter-text"/>
          <w:rFonts w:ascii="Maiandra GD" w:hAnsi="Maiandra GD" w:cs="Consolas"/>
          <w:color w:val="CFD5E0"/>
          <w:sz w:val="24"/>
          <w:szCs w:val="24"/>
          <w:bdr w:val="none" w:sz="0" w:space="0" w:color="auto" w:frame="1"/>
        </w:rPr>
        <w:t xml:space="preserve"> span = </w:t>
      </w:r>
      <w:proofErr w:type="spellStart"/>
      <w:r w:rsidRPr="00C04BDB">
        <w:rPr>
          <w:rStyle w:val="enlighter-text"/>
          <w:rFonts w:ascii="Maiandra GD" w:hAnsi="Maiandra GD" w:cs="Consolas"/>
          <w:color w:val="CFD5E0"/>
          <w:sz w:val="24"/>
          <w:szCs w:val="24"/>
          <w:bdr w:val="none" w:sz="0" w:space="0" w:color="auto" w:frame="1"/>
        </w:rPr>
        <w:t>EndDateTime</w:t>
      </w:r>
      <w:proofErr w:type="spellEnd"/>
      <w:r w:rsidRPr="00C04BDB">
        <w:rPr>
          <w:rStyle w:val="enlighter-text"/>
          <w:rFonts w:ascii="Maiandra GD" w:hAnsi="Maiandra GD" w:cs="Consolas"/>
          <w:color w:val="CFD5E0"/>
          <w:sz w:val="24"/>
          <w:szCs w:val="24"/>
          <w:bdr w:val="none" w:sz="0" w:space="0" w:color="auto" w:frame="1"/>
        </w:rPr>
        <w:t xml:space="preserve"> - </w:t>
      </w:r>
      <w:proofErr w:type="spellStart"/>
      <w:r w:rsidRPr="00C04BDB">
        <w:rPr>
          <w:rStyle w:val="enlighter-text"/>
          <w:rFonts w:ascii="Maiandra GD" w:hAnsi="Maiandra GD" w:cs="Consolas"/>
          <w:color w:val="CFD5E0"/>
          <w:sz w:val="24"/>
          <w:szCs w:val="24"/>
          <w:bdr w:val="none" w:sz="0" w:space="0" w:color="auto" w:frame="1"/>
        </w:rPr>
        <w:t>StartDateTime</w:t>
      </w:r>
      <w:proofErr w:type="spellEnd"/>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k5"/>
          <w:rFonts w:ascii="Maiandra GD" w:hAnsi="Maiandra GD" w:cs="Consolas"/>
          <w:b/>
          <w:bCs/>
          <w:color w:val="D171DD"/>
          <w:sz w:val="24"/>
          <w:szCs w:val="24"/>
          <w:bdr w:val="none" w:sz="0" w:space="0" w:color="auto" w:frame="1"/>
        </w:rPr>
        <w:t>int</w:t>
      </w:r>
      <w:proofErr w:type="spellEnd"/>
      <w:proofErr w:type="gramEnd"/>
      <w:r w:rsidRPr="00C04BDB">
        <w:rPr>
          <w:rStyle w:val="enlighter-text"/>
          <w:rFonts w:ascii="Maiandra GD" w:hAnsi="Maiandra GD" w:cs="Consolas"/>
          <w:color w:val="CFD5E0"/>
          <w:sz w:val="24"/>
          <w:szCs w:val="24"/>
          <w:bdr w:val="none" w:sz="0" w:space="0" w:color="auto" w:frame="1"/>
        </w:rPr>
        <w:t xml:space="preserve"> ms = </w:t>
      </w:r>
      <w:r w:rsidRPr="00C04BDB">
        <w:rPr>
          <w:rStyle w:val="enlighter-g1"/>
          <w:rFonts w:ascii="Maiandra GD" w:hAnsi="Maiandra GD" w:cs="Consolas"/>
          <w:b/>
          <w:bCs/>
          <w:color w:val="6B7C8B"/>
          <w:sz w:val="24"/>
          <w:szCs w:val="24"/>
          <w:bdr w:val="none" w:sz="0" w:space="0" w:color="auto" w:frame="1"/>
        </w:rPr>
        <w:t>(</w:t>
      </w:r>
      <w:proofErr w:type="spellStart"/>
      <w:r w:rsidRPr="00C04BDB">
        <w:rPr>
          <w:rStyle w:val="enlighter-k5"/>
          <w:rFonts w:ascii="Maiandra GD" w:hAnsi="Maiandra GD" w:cs="Consolas"/>
          <w:b/>
          <w:bCs/>
          <w:color w:val="D171DD"/>
          <w:sz w:val="24"/>
          <w:szCs w:val="24"/>
          <w:bdr w:val="none" w:sz="0" w:space="0" w:color="auto" w:frame="1"/>
        </w:rPr>
        <w:t>int</w:t>
      </w:r>
      <w:proofErr w:type="spellEnd"/>
      <w:r w:rsidRPr="00C04BDB">
        <w:rPr>
          <w:rStyle w:val="enlighter-g1"/>
          <w:rFonts w:ascii="Maiandra GD" w:hAnsi="Maiandra GD" w:cs="Consolas"/>
          <w:b/>
          <w:bCs/>
          <w:color w:val="6B7C8B"/>
          <w:sz w:val="24"/>
          <w:szCs w:val="24"/>
          <w:bdr w:val="none" w:sz="0" w:space="0" w:color="auto" w:frame="1"/>
        </w:rPr>
        <w:t>)</w:t>
      </w:r>
      <w:proofErr w:type="spellStart"/>
      <w:r w:rsidRPr="00C04BDB">
        <w:rPr>
          <w:rStyle w:val="enlighter-text"/>
          <w:rFonts w:ascii="Maiandra GD" w:hAnsi="Maiandra GD" w:cs="Consolas"/>
          <w:color w:val="CFD5E0"/>
          <w:sz w:val="24"/>
          <w:szCs w:val="24"/>
          <w:bdr w:val="none" w:sz="0" w:space="0" w:color="auto" w:frame="1"/>
        </w:rPr>
        <w:t>span.</w:t>
      </w:r>
      <w:r w:rsidRPr="00C04BDB">
        <w:rPr>
          <w:rStyle w:val="enlighter-m3"/>
          <w:rFonts w:ascii="Maiandra GD" w:hAnsi="Maiandra GD" w:cs="Consolas"/>
          <w:color w:val="4284AE"/>
          <w:sz w:val="24"/>
          <w:szCs w:val="24"/>
          <w:bdr w:val="none" w:sz="0" w:space="0" w:color="auto" w:frame="1"/>
        </w:rPr>
        <w:t>TotalMilliseconds</w:t>
      </w:r>
      <w:proofErr w:type="spellEnd"/>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text"/>
          <w:rFonts w:ascii="Maiandra GD" w:hAnsi="Maiandra GD" w:cs="Consolas"/>
          <w:color w:val="CFD5E0"/>
          <w:sz w:val="24"/>
          <w:szCs w:val="24"/>
          <w:bdr w:val="none" w:sz="0" w:space="0" w:color="auto" w:frame="1"/>
        </w:rPr>
        <w:t>@</w:t>
      </w:r>
      <w:r w:rsidRPr="00C04BDB">
        <w:rPr>
          <w:rStyle w:val="enlighter-s0"/>
          <w:rFonts w:ascii="Maiandra GD" w:hAnsi="Maiandra GD" w:cs="Consolas"/>
          <w:color w:val="7CC379"/>
          <w:sz w:val="24"/>
          <w:szCs w:val="24"/>
          <w:bdr w:val="none" w:sz="0" w:space="0" w:color="auto" w:frame="1"/>
        </w:rPr>
        <w:t xml:space="preserve">"Time Taken by </w:t>
      </w:r>
      <w:proofErr w:type="spellStart"/>
      <w:r w:rsidRPr="00C04BDB">
        <w:rPr>
          <w:rStyle w:val="enlighter-s0"/>
          <w:rFonts w:ascii="Maiandra GD" w:hAnsi="Maiandra GD" w:cs="Consolas"/>
          <w:color w:val="7CC379"/>
          <w:sz w:val="24"/>
          <w:szCs w:val="24"/>
          <w:bdr w:val="none" w:sz="0" w:space="0" w:color="auto" w:frame="1"/>
        </w:rPr>
        <w:t>foreach</w:t>
      </w:r>
      <w:proofErr w:type="spellEnd"/>
      <w:r w:rsidRPr="00C04BDB">
        <w:rPr>
          <w:rStyle w:val="enlighter-s0"/>
          <w:rFonts w:ascii="Maiandra GD" w:hAnsi="Maiandra GD" w:cs="Consolas"/>
          <w:color w:val="7CC379"/>
          <w:sz w:val="24"/>
          <w:szCs w:val="24"/>
          <w:bdr w:val="none" w:sz="0" w:space="0" w:color="auto" w:frame="1"/>
        </w:rPr>
        <w:t xml:space="preserve"> Loop in </w:t>
      </w:r>
      <w:proofErr w:type="spellStart"/>
      <w:r w:rsidRPr="00C04BDB">
        <w:rPr>
          <w:rStyle w:val="enlighter-s0"/>
          <w:rFonts w:ascii="Maiandra GD" w:hAnsi="Maiandra GD" w:cs="Consolas"/>
          <w:color w:val="7CC379"/>
          <w:sz w:val="24"/>
          <w:szCs w:val="24"/>
          <w:bdr w:val="none" w:sz="0" w:space="0" w:color="auto" w:frame="1"/>
        </w:rPr>
        <w:t>miliseconds</w:t>
      </w:r>
      <w:proofErr w:type="spellEnd"/>
      <w:r w:rsidRPr="00C04BDB">
        <w:rPr>
          <w:rStyle w:val="enlighter-s0"/>
          <w:rFonts w:ascii="Maiandra GD" w:hAnsi="Maiandra GD" w:cs="Consolas"/>
          <w:color w:val="7CC379"/>
          <w:sz w:val="24"/>
          <w:szCs w:val="24"/>
          <w:bdr w:val="none" w:sz="0" w:space="0" w:color="auto" w:frame="1"/>
        </w:rPr>
        <w:t xml:space="preserve"> {0}"</w:t>
      </w:r>
      <w:r w:rsidRPr="00C04BDB">
        <w:rPr>
          <w:rStyle w:val="enlighter-text"/>
          <w:rFonts w:ascii="Maiandra GD" w:hAnsi="Maiandra GD" w:cs="Consolas"/>
          <w:color w:val="CFD5E0"/>
          <w:sz w:val="24"/>
          <w:szCs w:val="24"/>
          <w:bdr w:val="none" w:sz="0" w:space="0" w:color="auto" w:frame="1"/>
        </w:rPr>
        <w:t>, ms</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s0"/>
          <w:rFonts w:ascii="Maiandra GD" w:hAnsi="Maiandra GD" w:cs="Consolas"/>
          <w:color w:val="7CC379"/>
          <w:sz w:val="24"/>
          <w:szCs w:val="24"/>
          <w:bdr w:val="none" w:sz="0" w:space="0" w:color="auto" w:frame="1"/>
        </w:rPr>
        <w:t>"Press any key to exist"</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ReadLine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static</w:t>
      </w:r>
      <w:proofErr w:type="gramEnd"/>
      <w:r w:rsidRPr="00C04BDB">
        <w:rPr>
          <w:rStyle w:val="enlighter-text"/>
          <w:rFonts w:ascii="Maiandra GD" w:hAnsi="Maiandra GD" w:cs="Consolas"/>
          <w:color w:val="CFD5E0"/>
          <w:sz w:val="24"/>
          <w:szCs w:val="24"/>
          <w:bdr w:val="none" w:sz="0" w:space="0" w:color="auto" w:frame="1"/>
        </w:rPr>
        <w:t xml:space="preserve"> </w:t>
      </w:r>
      <w:r w:rsidRPr="00C04BDB">
        <w:rPr>
          <w:rStyle w:val="enlighter-k5"/>
          <w:rFonts w:ascii="Maiandra GD" w:hAnsi="Maiandra GD" w:cs="Consolas"/>
          <w:b/>
          <w:bCs/>
          <w:color w:val="D171DD"/>
          <w:sz w:val="24"/>
          <w:szCs w:val="24"/>
          <w:bdr w:val="none" w:sz="0" w:space="0" w:color="auto" w:frame="1"/>
        </w:rPr>
        <w:t>long</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m0"/>
          <w:rFonts w:ascii="Maiandra GD" w:hAnsi="Maiandra GD" w:cs="Consolas"/>
          <w:color w:val="4284AE"/>
          <w:sz w:val="24"/>
          <w:szCs w:val="24"/>
          <w:bdr w:val="none" w:sz="0" w:space="0" w:color="auto" w:frame="1"/>
        </w:rPr>
        <w:t>DoSomeIndependentTimeconsumingTask</w:t>
      </w:r>
      <w:proofErr w:type="spellEnd"/>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c0"/>
          <w:rFonts w:ascii="Maiandra GD" w:hAnsi="Maiandra GD" w:cs="Consolas"/>
          <w:color w:val="6B7C8B"/>
          <w:sz w:val="24"/>
          <w:szCs w:val="24"/>
          <w:bdr w:val="none" w:sz="0" w:space="0" w:color="auto" w:frame="1"/>
        </w:rPr>
        <w:t>//Do Some Time Consuming Task here</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c0"/>
          <w:rFonts w:ascii="Maiandra GD" w:hAnsi="Maiandra GD" w:cs="Consolas"/>
          <w:color w:val="6B7C8B"/>
          <w:sz w:val="24"/>
          <w:szCs w:val="24"/>
          <w:bdr w:val="none" w:sz="0" w:space="0" w:color="auto" w:frame="1"/>
        </w:rPr>
        <w:t xml:space="preserve">//Most </w:t>
      </w:r>
      <w:proofErr w:type="gramStart"/>
      <w:r w:rsidRPr="00C04BDB">
        <w:rPr>
          <w:rStyle w:val="enlighter-c0"/>
          <w:rFonts w:ascii="Maiandra GD" w:hAnsi="Maiandra GD" w:cs="Consolas"/>
          <w:color w:val="6B7C8B"/>
          <w:sz w:val="24"/>
          <w:szCs w:val="24"/>
          <w:bdr w:val="none" w:sz="0" w:space="0" w:color="auto" w:frame="1"/>
        </w:rPr>
        <w:t>Probably</w:t>
      </w:r>
      <w:proofErr w:type="gramEnd"/>
      <w:r w:rsidRPr="00C04BDB">
        <w:rPr>
          <w:rStyle w:val="enlighter-c0"/>
          <w:rFonts w:ascii="Maiandra GD" w:hAnsi="Maiandra GD" w:cs="Consolas"/>
          <w:color w:val="6B7C8B"/>
          <w:sz w:val="24"/>
          <w:szCs w:val="24"/>
          <w:bdr w:val="none" w:sz="0" w:space="0" w:color="auto" w:frame="1"/>
        </w:rPr>
        <w:t xml:space="preserve"> some calculation or DB related activity</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5"/>
          <w:rFonts w:ascii="Maiandra GD" w:hAnsi="Maiandra GD" w:cs="Consolas"/>
          <w:b/>
          <w:bCs/>
          <w:color w:val="D171DD"/>
          <w:sz w:val="24"/>
          <w:szCs w:val="24"/>
          <w:bdr w:val="none" w:sz="0" w:space="0" w:color="auto" w:frame="1"/>
        </w:rPr>
        <w:t>long</w:t>
      </w:r>
      <w:proofErr w:type="gramEnd"/>
      <w:r w:rsidRPr="00C04BDB">
        <w:rPr>
          <w:rStyle w:val="enlighter-text"/>
          <w:rFonts w:ascii="Maiandra GD" w:hAnsi="Maiandra GD" w:cs="Consolas"/>
          <w:color w:val="CFD5E0"/>
          <w:sz w:val="24"/>
          <w:szCs w:val="24"/>
          <w:bdr w:val="none" w:sz="0" w:space="0" w:color="auto" w:frame="1"/>
        </w:rPr>
        <w:t xml:space="preserve"> total = </w:t>
      </w:r>
      <w:r w:rsidRPr="00C04BDB">
        <w:rPr>
          <w:rStyle w:val="enlighter-n1"/>
          <w:rFonts w:ascii="Maiandra GD" w:hAnsi="Maiandra GD" w:cs="Consolas"/>
          <w:color w:val="D19A66"/>
          <w:sz w:val="24"/>
          <w:szCs w:val="24"/>
          <w:bdr w:val="none" w:sz="0" w:space="0" w:color="auto" w:frame="1"/>
        </w:rPr>
        <w:t>0</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1"/>
          <w:rFonts w:ascii="Maiandra GD" w:hAnsi="Maiandra GD" w:cs="Consolas"/>
          <w:b/>
          <w:bCs/>
          <w:color w:val="D171DD"/>
          <w:sz w:val="24"/>
          <w:szCs w:val="24"/>
          <w:bdr w:val="none" w:sz="0" w:space="0" w:color="auto" w:frame="1"/>
        </w:rPr>
        <w:t>for</w:t>
      </w:r>
      <w:proofErr w:type="gramEnd"/>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w:t>
      </w:r>
      <w:proofErr w:type="spellStart"/>
      <w:r w:rsidRPr="00C04BDB">
        <w:rPr>
          <w:rStyle w:val="enlighter-k5"/>
          <w:rFonts w:ascii="Maiandra GD" w:hAnsi="Maiandra GD" w:cs="Consolas"/>
          <w:b/>
          <w:bCs/>
          <w:color w:val="D171DD"/>
          <w:sz w:val="24"/>
          <w:szCs w:val="24"/>
          <w:bdr w:val="none" w:sz="0" w:space="0" w:color="auto" w:frame="1"/>
        </w:rPr>
        <w:t>int</w:t>
      </w:r>
      <w:proofErr w:type="spellEnd"/>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 xml:space="preserve"> = </w:t>
      </w:r>
      <w:r w:rsidRPr="00C04BDB">
        <w:rPr>
          <w:rStyle w:val="enlighter-n1"/>
          <w:rFonts w:ascii="Maiandra GD" w:hAnsi="Maiandra GD" w:cs="Consolas"/>
          <w:color w:val="D19A66"/>
          <w:sz w:val="24"/>
          <w:szCs w:val="24"/>
          <w:bdr w:val="none" w:sz="0" w:space="0" w:color="auto" w:frame="1"/>
        </w:rPr>
        <w:t>1</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&lt;</w:t>
      </w:r>
      <w:r w:rsidRPr="00C04BDB">
        <w:rPr>
          <w:rStyle w:val="enlighter-text"/>
          <w:rFonts w:ascii="Maiandra GD" w:hAnsi="Maiandra GD" w:cs="Consolas"/>
          <w:color w:val="CFD5E0"/>
          <w:sz w:val="24"/>
          <w:szCs w:val="24"/>
          <w:bdr w:val="none" w:sz="0" w:space="0" w:color="auto" w:frame="1"/>
        </w:rPr>
        <w:t xml:space="preserve"> </w:t>
      </w:r>
      <w:r w:rsidRPr="00C04BDB">
        <w:rPr>
          <w:rStyle w:val="enlighter-n1"/>
          <w:rFonts w:ascii="Maiandra GD" w:hAnsi="Maiandra GD" w:cs="Consolas"/>
          <w:color w:val="D19A66"/>
          <w:sz w:val="24"/>
          <w:szCs w:val="24"/>
          <w:bdr w:val="none" w:sz="0" w:space="0" w:color="auto" w:frame="1"/>
        </w:rPr>
        <w:t>100000000</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w:t>
      </w: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text"/>
          <w:rFonts w:ascii="Maiandra GD" w:hAnsi="Maiandra GD" w:cs="Consolas"/>
          <w:color w:val="CFD5E0"/>
          <w:sz w:val="24"/>
          <w:szCs w:val="24"/>
          <w:bdr w:val="none" w:sz="0" w:space="0" w:color="auto" w:frame="1"/>
        </w:rPr>
        <w:t>total</w:t>
      </w:r>
      <w:proofErr w:type="gramEnd"/>
      <w:r w:rsidRPr="00C04BDB">
        <w:rPr>
          <w:rStyle w:val="enlighter-text"/>
          <w:rFonts w:ascii="Maiandra GD" w:hAnsi="Maiandra GD" w:cs="Consolas"/>
          <w:color w:val="CFD5E0"/>
          <w:sz w:val="24"/>
          <w:szCs w:val="24"/>
          <w:bdr w:val="none" w:sz="0" w:space="0" w:color="auto" w:frame="1"/>
        </w:rPr>
        <w:t xml:space="preserve"> += </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return</w:t>
      </w:r>
      <w:proofErr w:type="gramEnd"/>
      <w:r w:rsidRPr="00C04BDB">
        <w:rPr>
          <w:rStyle w:val="enlighter-text"/>
          <w:rFonts w:ascii="Maiandra GD" w:hAnsi="Maiandra GD" w:cs="Consolas"/>
          <w:color w:val="CFD5E0"/>
          <w:sz w:val="24"/>
          <w:szCs w:val="24"/>
          <w:bdr w:val="none" w:sz="0" w:space="0" w:color="auto" w:frame="1"/>
        </w:rPr>
        <w:t xml:space="preserve"> total;</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lastRenderedPageBreak/>
        <w:t>}</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b/>
          <w:bCs/>
          <w:color w:val="212529"/>
          <w:bdr w:val="none" w:sz="0" w:space="0" w:color="auto" w:frame="1"/>
        </w:rPr>
        <w:t>Now run the application and observe the output.</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noProof/>
          <w:color w:val="212529"/>
          <w:bdr w:val="none" w:sz="0" w:space="0" w:color="auto" w:frame="1"/>
        </w:rPr>
        <w:drawing>
          <wp:inline distT="0" distB="0" distL="0" distR="0">
            <wp:extent cx="3678555" cy="2317750"/>
            <wp:effectExtent l="19050" t="0" r="0" b="0"/>
            <wp:docPr id="17" name="Picture 17" descr="Parallel.ForEach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rallel.ForEach in C#"/>
                    <pic:cNvPicPr>
                      <a:picLocks noChangeAspect="1" noChangeArrowheads="1"/>
                    </pic:cNvPicPr>
                  </pic:nvPicPr>
                  <pic:blipFill>
                    <a:blip r:embed="rId19"/>
                    <a:srcRect/>
                    <a:stretch>
                      <a:fillRect/>
                    </a:stretch>
                  </pic:blipFill>
                  <pic:spPr bwMode="auto">
                    <a:xfrm>
                      <a:off x="0" y="0"/>
                      <a:ext cx="3678555" cy="2317750"/>
                    </a:xfrm>
                    <a:prstGeom prst="rect">
                      <a:avLst/>
                    </a:prstGeom>
                    <a:noFill/>
                    <a:ln w="9525">
                      <a:noFill/>
                      <a:miter lim="800000"/>
                      <a:headEnd/>
                      <a:tailEnd/>
                    </a:ln>
                  </pic:spPr>
                </pic:pic>
              </a:graphicData>
            </a:graphic>
          </wp:inline>
        </w:drawing>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As you can see from the above output screen the “</w:t>
      </w:r>
      <w:proofErr w:type="spellStart"/>
      <w:r w:rsidRPr="00C04BDB">
        <w:rPr>
          <w:rStyle w:val="Strong"/>
          <w:rFonts w:ascii="Maiandra GD" w:hAnsi="Maiandra GD" w:cs="Arial"/>
          <w:color w:val="000000"/>
          <w:bdr w:val="none" w:sz="0" w:space="0" w:color="auto" w:frame="1"/>
        </w:rPr>
        <w:t>Foreach</w:t>
      </w:r>
      <w:proofErr w:type="spellEnd"/>
      <w:r w:rsidRPr="00C04BDB">
        <w:rPr>
          <w:rFonts w:ascii="Maiandra GD" w:hAnsi="Maiandra GD" w:cs="Arial"/>
          <w:color w:val="000000"/>
          <w:bdr w:val="none" w:sz="0" w:space="0" w:color="auto" w:frame="1"/>
        </w:rPr>
        <w:t>” loop statement took approximately 3035 milliseconds to complete the execution.</w:t>
      </w:r>
    </w:p>
    <w:p w:rsidR="000637D1" w:rsidRPr="00C04BDB" w:rsidRDefault="000637D1" w:rsidP="000637D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04BDB">
        <w:rPr>
          <w:rStyle w:val="Strong"/>
          <w:rFonts w:ascii="Maiandra GD" w:hAnsi="Maiandra GD" w:cs="Arial"/>
          <w:b/>
          <w:bCs/>
          <w:color w:val="000000"/>
          <w:sz w:val="24"/>
          <w:szCs w:val="24"/>
          <w:bdr w:val="none" w:sz="0" w:space="0" w:color="auto" w:frame="1"/>
        </w:rPr>
        <w:t xml:space="preserve">Let’s rewrite the same example using the C# Parallel </w:t>
      </w:r>
      <w:proofErr w:type="spellStart"/>
      <w:r w:rsidRPr="00C04BDB">
        <w:rPr>
          <w:rStyle w:val="Strong"/>
          <w:rFonts w:ascii="Maiandra GD" w:hAnsi="Maiandra GD" w:cs="Arial"/>
          <w:b/>
          <w:bCs/>
          <w:color w:val="000000"/>
          <w:sz w:val="24"/>
          <w:szCs w:val="24"/>
          <w:bdr w:val="none" w:sz="0" w:space="0" w:color="auto" w:frame="1"/>
        </w:rPr>
        <w:t>ForEach</w:t>
      </w:r>
      <w:proofErr w:type="spellEnd"/>
      <w:r w:rsidRPr="00C04BDB">
        <w:rPr>
          <w:rStyle w:val="Strong"/>
          <w:rFonts w:ascii="Maiandra GD" w:hAnsi="Maiandra GD" w:cs="Arial"/>
          <w:b/>
          <w:bCs/>
          <w:color w:val="000000"/>
          <w:sz w:val="24"/>
          <w:szCs w:val="24"/>
          <w:bdr w:val="none" w:sz="0" w:space="0" w:color="auto" w:frame="1"/>
        </w:rPr>
        <w:t xml:space="preserve"> method.</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namespace</w:t>
      </w:r>
      <w:proofErr w:type="gramEnd"/>
      <w:r w:rsidRPr="00C04BDB">
        <w:rPr>
          <w:rStyle w:val="enlighter-k0"/>
          <w:rFonts w:ascii="Maiandra GD" w:hAnsi="Maiandra GD" w:cs="Consolas"/>
          <w:b/>
          <w:bCs/>
          <w:color w:val="D171DD"/>
          <w:sz w:val="24"/>
          <w:szCs w:val="24"/>
          <w:bdr w:val="none" w:sz="0" w:space="0" w:color="auto" w:frame="1"/>
        </w:rPr>
        <w:t xml:space="preserve"> </w:t>
      </w:r>
      <w:proofErr w:type="spellStart"/>
      <w:r w:rsidRPr="00C04BDB">
        <w:rPr>
          <w:rStyle w:val="enlighter-k10"/>
          <w:rFonts w:ascii="Maiandra GD" w:hAnsi="Maiandra GD" w:cs="Consolas"/>
          <w:i/>
          <w:iCs/>
          <w:color w:val="4284AE"/>
          <w:sz w:val="24"/>
          <w:szCs w:val="24"/>
          <w:bdr w:val="none" w:sz="0" w:space="0" w:color="auto" w:frame="1"/>
        </w:rPr>
        <w:t>ParallelProgrammingDemo</w:t>
      </w:r>
      <w:proofErr w:type="spellEnd"/>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class</w:t>
      </w:r>
      <w:proofErr w:type="gramEnd"/>
      <w:r w:rsidRPr="00C04BDB">
        <w:rPr>
          <w:rStyle w:val="enlighter-text"/>
          <w:rFonts w:ascii="Maiandra GD" w:hAnsi="Maiandra GD" w:cs="Consolas"/>
          <w:color w:val="CFD5E0"/>
          <w:sz w:val="24"/>
          <w:szCs w:val="24"/>
          <w:bdr w:val="none" w:sz="0" w:space="0" w:color="auto" w:frame="1"/>
        </w:rPr>
        <w:t xml:space="preserve"> Program</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static</w:t>
      </w:r>
      <w:proofErr w:type="gramEnd"/>
      <w:r w:rsidRPr="00C04BDB">
        <w:rPr>
          <w:rStyle w:val="enlighter-text"/>
          <w:rFonts w:ascii="Maiandra GD" w:hAnsi="Maiandra GD" w:cs="Consolas"/>
          <w:color w:val="CFD5E0"/>
          <w:sz w:val="24"/>
          <w:szCs w:val="24"/>
          <w:bdr w:val="none" w:sz="0" w:space="0" w:color="auto" w:frame="1"/>
        </w:rPr>
        <w:t xml:space="preserve"> </w:t>
      </w:r>
      <w:r w:rsidRPr="00C04BDB">
        <w:rPr>
          <w:rStyle w:val="enlighter-k5"/>
          <w:rFonts w:ascii="Maiandra GD" w:hAnsi="Maiandra GD" w:cs="Consolas"/>
          <w:b/>
          <w:bCs/>
          <w:color w:val="D171DD"/>
          <w:sz w:val="24"/>
          <w:szCs w:val="24"/>
          <w:bdr w:val="none" w:sz="0" w:space="0" w:color="auto" w:frame="1"/>
        </w:rPr>
        <w:t>void</w:t>
      </w:r>
      <w:r w:rsidRPr="00C04BDB">
        <w:rPr>
          <w:rStyle w:val="enlighter-text"/>
          <w:rFonts w:ascii="Maiandra GD" w:hAnsi="Maiandra GD" w:cs="Consolas"/>
          <w:color w:val="CFD5E0"/>
          <w:sz w:val="24"/>
          <w:szCs w:val="24"/>
          <w:bdr w:val="none" w:sz="0" w:space="0" w:color="auto" w:frame="1"/>
        </w:rPr>
        <w:t xml:space="preserve"> </w:t>
      </w:r>
      <w:r w:rsidRPr="00C04BDB">
        <w:rPr>
          <w:rStyle w:val="enlighter-m0"/>
          <w:rFonts w:ascii="Maiandra GD" w:hAnsi="Maiandra GD" w:cs="Consolas"/>
          <w:color w:val="4284AE"/>
          <w:sz w:val="24"/>
          <w:szCs w:val="24"/>
          <w:bdr w:val="none" w:sz="0" w:space="0" w:color="auto" w:frame="1"/>
        </w:rPr>
        <w:t>Main</w:t>
      </w: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r w:rsidRPr="00C04BDB">
        <w:rPr>
          <w:rStyle w:val="enlighter-text"/>
          <w:rFonts w:ascii="Maiandra GD" w:hAnsi="Maiandra GD" w:cs="Consolas"/>
          <w:color w:val="CFD5E0"/>
          <w:sz w:val="24"/>
          <w:szCs w:val="24"/>
          <w:bdr w:val="none" w:sz="0" w:space="0" w:color="auto" w:frame="1"/>
        </w:rPr>
        <w:t>DateTime</w:t>
      </w:r>
      <w:proofErr w:type="spellEnd"/>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StartDateTime</w:t>
      </w:r>
      <w:proofErr w:type="spellEnd"/>
      <w:r w:rsidRPr="00C04BDB">
        <w:rPr>
          <w:rStyle w:val="enlighter-text"/>
          <w:rFonts w:ascii="Maiandra GD" w:hAnsi="Maiandra GD" w:cs="Consolas"/>
          <w:color w:val="CFD5E0"/>
          <w:sz w:val="24"/>
          <w:szCs w:val="24"/>
          <w:bdr w:val="none" w:sz="0" w:space="0" w:color="auto" w:frame="1"/>
        </w:rPr>
        <w:t xml:space="preserve"> = </w:t>
      </w:r>
      <w:proofErr w:type="spellStart"/>
      <w:r w:rsidRPr="00C04BDB">
        <w:rPr>
          <w:rStyle w:val="enlighter-text"/>
          <w:rFonts w:ascii="Maiandra GD" w:hAnsi="Maiandra GD" w:cs="Consolas"/>
          <w:color w:val="CFD5E0"/>
          <w:sz w:val="24"/>
          <w:szCs w:val="24"/>
          <w:bdr w:val="none" w:sz="0" w:space="0" w:color="auto" w:frame="1"/>
        </w:rPr>
        <w:t>DateTime.</w:t>
      </w:r>
      <w:r w:rsidRPr="00C04BDB">
        <w:rPr>
          <w:rStyle w:val="enlighter-m3"/>
          <w:rFonts w:ascii="Maiandra GD" w:hAnsi="Maiandra GD" w:cs="Consolas"/>
          <w:color w:val="4284AE"/>
          <w:sz w:val="24"/>
          <w:szCs w:val="24"/>
          <w:bdr w:val="none" w:sz="0" w:space="0" w:color="auto" w:frame="1"/>
        </w:rPr>
        <w:t>Now</w:t>
      </w:r>
      <w:proofErr w:type="spellEnd"/>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text"/>
          <w:rFonts w:ascii="Maiandra GD" w:hAnsi="Maiandra GD" w:cs="Consolas"/>
          <w:color w:val="CFD5E0"/>
          <w:sz w:val="24"/>
          <w:szCs w:val="24"/>
          <w:bdr w:val="none" w:sz="0" w:space="0" w:color="auto" w:frame="1"/>
        </w:rPr>
        <w:t>@</w:t>
      </w:r>
      <w:r w:rsidRPr="00C04BDB">
        <w:rPr>
          <w:rStyle w:val="enlighter-s0"/>
          <w:rFonts w:ascii="Maiandra GD" w:hAnsi="Maiandra GD" w:cs="Consolas"/>
          <w:color w:val="7CC379"/>
          <w:sz w:val="24"/>
          <w:szCs w:val="24"/>
          <w:bdr w:val="none" w:sz="0" w:space="0" w:color="auto" w:frame="1"/>
        </w:rPr>
        <w:t xml:space="preserve">"Parallel </w:t>
      </w:r>
      <w:proofErr w:type="spellStart"/>
      <w:r w:rsidRPr="00C04BDB">
        <w:rPr>
          <w:rStyle w:val="enlighter-s0"/>
          <w:rFonts w:ascii="Maiandra GD" w:hAnsi="Maiandra GD" w:cs="Consolas"/>
          <w:color w:val="7CC379"/>
          <w:sz w:val="24"/>
          <w:szCs w:val="24"/>
          <w:bdr w:val="none" w:sz="0" w:space="0" w:color="auto" w:frame="1"/>
        </w:rPr>
        <w:t>foreach</w:t>
      </w:r>
      <w:proofErr w:type="spellEnd"/>
      <w:r w:rsidRPr="00C04BDB">
        <w:rPr>
          <w:rStyle w:val="enlighter-s0"/>
          <w:rFonts w:ascii="Maiandra GD" w:hAnsi="Maiandra GD" w:cs="Consolas"/>
          <w:color w:val="7CC379"/>
          <w:sz w:val="24"/>
          <w:szCs w:val="24"/>
          <w:bdr w:val="none" w:sz="0" w:space="0" w:color="auto" w:frame="1"/>
        </w:rPr>
        <w:t xml:space="preserve"> method start at : {0}"</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StartDateTime</w:t>
      </w:r>
      <w:proofErr w:type="spell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text"/>
          <w:rFonts w:ascii="Maiandra GD" w:hAnsi="Maiandra GD" w:cs="Consolas"/>
          <w:color w:val="CFD5E0"/>
          <w:sz w:val="24"/>
          <w:szCs w:val="24"/>
          <w:bdr w:val="none" w:sz="0" w:space="0" w:color="auto" w:frame="1"/>
        </w:rPr>
        <w:t>List</w:t>
      </w:r>
      <w:r w:rsidRPr="00C04BDB">
        <w:rPr>
          <w:rStyle w:val="enlighter-g1"/>
          <w:rFonts w:ascii="Maiandra GD" w:hAnsi="Maiandra GD" w:cs="Consolas"/>
          <w:b/>
          <w:bCs/>
          <w:color w:val="6B7C8B"/>
          <w:sz w:val="24"/>
          <w:szCs w:val="24"/>
          <w:bdr w:val="none" w:sz="0" w:space="0" w:color="auto" w:frame="1"/>
        </w:rPr>
        <w:t>&lt;</w:t>
      </w:r>
      <w:proofErr w:type="spellStart"/>
      <w:r w:rsidRPr="00C04BDB">
        <w:rPr>
          <w:rStyle w:val="enlighter-k5"/>
          <w:rFonts w:ascii="Maiandra GD" w:hAnsi="Maiandra GD" w:cs="Consolas"/>
          <w:b/>
          <w:bCs/>
          <w:color w:val="D171DD"/>
          <w:sz w:val="24"/>
          <w:szCs w:val="24"/>
          <w:bdr w:val="none" w:sz="0" w:space="0" w:color="auto" w:frame="1"/>
        </w:rPr>
        <w:t>int</w:t>
      </w:r>
      <w:proofErr w:type="spellEnd"/>
      <w:r w:rsidRPr="00C04BDB">
        <w:rPr>
          <w:rStyle w:val="enlighter-g1"/>
          <w:rFonts w:ascii="Maiandra GD" w:hAnsi="Maiandra GD" w:cs="Consolas"/>
          <w:b/>
          <w:bCs/>
          <w:color w:val="6B7C8B"/>
          <w:sz w:val="24"/>
          <w:szCs w:val="24"/>
          <w:bdr w:val="none" w:sz="0" w:space="0" w:color="auto" w:frame="1"/>
        </w:rPr>
        <w:t>&gt;</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integerList</w:t>
      </w:r>
      <w:proofErr w:type="spellEnd"/>
      <w:r w:rsidRPr="00C04BDB">
        <w:rPr>
          <w:rStyle w:val="enlighter-text"/>
          <w:rFonts w:ascii="Maiandra GD" w:hAnsi="Maiandra GD" w:cs="Consolas"/>
          <w:color w:val="CFD5E0"/>
          <w:sz w:val="24"/>
          <w:szCs w:val="24"/>
          <w:bdr w:val="none" w:sz="0" w:space="0" w:color="auto" w:frame="1"/>
        </w:rPr>
        <w:t xml:space="preserve"> = </w:t>
      </w:r>
      <w:proofErr w:type="spellStart"/>
      <w:proofErr w:type="gramStart"/>
      <w:r w:rsidRPr="00C04BDB">
        <w:rPr>
          <w:rStyle w:val="enlighter-text"/>
          <w:rFonts w:ascii="Maiandra GD" w:hAnsi="Maiandra GD" w:cs="Consolas"/>
          <w:color w:val="CFD5E0"/>
          <w:sz w:val="24"/>
          <w:szCs w:val="24"/>
          <w:bdr w:val="none" w:sz="0" w:space="0" w:color="auto" w:frame="1"/>
        </w:rPr>
        <w:t>Enumerable.</w:t>
      </w:r>
      <w:r w:rsidRPr="00C04BDB">
        <w:rPr>
          <w:rStyle w:val="enlighter-m3"/>
          <w:rFonts w:ascii="Maiandra GD" w:hAnsi="Maiandra GD" w:cs="Consolas"/>
          <w:color w:val="4284AE"/>
          <w:sz w:val="24"/>
          <w:szCs w:val="24"/>
          <w:bdr w:val="none" w:sz="0" w:space="0" w:color="auto" w:frame="1"/>
        </w:rPr>
        <w:t>Range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n1"/>
          <w:rFonts w:ascii="Maiandra GD" w:hAnsi="Maiandra GD" w:cs="Consolas"/>
          <w:color w:val="D19A66"/>
          <w:sz w:val="24"/>
          <w:szCs w:val="24"/>
          <w:bdr w:val="none" w:sz="0" w:space="0" w:color="auto" w:frame="1"/>
        </w:rPr>
        <w:t>1</w:t>
      </w:r>
      <w:r w:rsidRPr="00C04BDB">
        <w:rPr>
          <w:rStyle w:val="enlighter-text"/>
          <w:rFonts w:ascii="Maiandra GD" w:hAnsi="Maiandra GD" w:cs="Consolas"/>
          <w:color w:val="CFD5E0"/>
          <w:sz w:val="24"/>
          <w:szCs w:val="24"/>
          <w:bdr w:val="none" w:sz="0" w:space="0" w:color="auto" w:frame="1"/>
        </w:rPr>
        <w:t xml:space="preserve">, </w:t>
      </w:r>
      <w:r w:rsidRPr="00C04BDB">
        <w:rPr>
          <w:rStyle w:val="enlighter-n1"/>
          <w:rFonts w:ascii="Maiandra GD" w:hAnsi="Maiandra GD" w:cs="Consolas"/>
          <w:color w:val="D19A66"/>
          <w:sz w:val="24"/>
          <w:szCs w:val="24"/>
          <w:bdr w:val="none" w:sz="0" w:space="0" w:color="auto" w:frame="1"/>
        </w:rPr>
        <w:t>10</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roofErr w:type="spellStart"/>
      <w:r w:rsidRPr="00C04BDB">
        <w:rPr>
          <w:rStyle w:val="enlighter-m3"/>
          <w:rFonts w:ascii="Maiandra GD" w:hAnsi="Maiandra GD" w:cs="Consolas"/>
          <w:color w:val="4284AE"/>
          <w:sz w:val="24"/>
          <w:szCs w:val="24"/>
          <w:bdr w:val="none" w:sz="0" w:space="0" w:color="auto" w:frame="1"/>
        </w:rPr>
        <w:t>ToList</w:t>
      </w:r>
      <w:proofErr w:type="spell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Parallel.</w:t>
      </w:r>
      <w:r w:rsidRPr="00C04BDB">
        <w:rPr>
          <w:rStyle w:val="enlighter-m3"/>
          <w:rFonts w:ascii="Maiandra GD" w:hAnsi="Maiandra GD" w:cs="Consolas"/>
          <w:color w:val="4284AE"/>
          <w:sz w:val="24"/>
          <w:szCs w:val="24"/>
          <w:bdr w:val="none" w:sz="0" w:space="0" w:color="auto" w:frame="1"/>
        </w:rPr>
        <w:t>ForEach</w:t>
      </w:r>
      <w:proofErr w:type="spellEnd"/>
      <w:r w:rsidRPr="00C04BDB">
        <w:rPr>
          <w:rStyle w:val="enlighter-g1"/>
          <w:rFonts w:ascii="Maiandra GD" w:hAnsi="Maiandra GD" w:cs="Consolas"/>
          <w:b/>
          <w:bCs/>
          <w:color w:val="6B7C8B"/>
          <w:sz w:val="24"/>
          <w:szCs w:val="24"/>
          <w:bdr w:val="none" w:sz="0" w:space="0" w:color="auto" w:frame="1"/>
        </w:rPr>
        <w:t>(</w:t>
      </w:r>
      <w:proofErr w:type="spellStart"/>
      <w:proofErr w:type="gramEnd"/>
      <w:r w:rsidRPr="00C04BDB">
        <w:rPr>
          <w:rStyle w:val="enlighter-text"/>
          <w:rFonts w:ascii="Maiandra GD" w:hAnsi="Maiandra GD" w:cs="Consolas"/>
          <w:color w:val="CFD5E0"/>
          <w:sz w:val="24"/>
          <w:szCs w:val="24"/>
          <w:bdr w:val="none" w:sz="0" w:space="0" w:color="auto" w:frame="1"/>
        </w:rPr>
        <w:t>integerList</w:t>
      </w:r>
      <w:proofErr w:type="spellEnd"/>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&gt;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5"/>
          <w:rFonts w:ascii="Maiandra GD" w:hAnsi="Maiandra GD" w:cs="Consolas"/>
          <w:b/>
          <w:bCs/>
          <w:color w:val="D171DD"/>
          <w:sz w:val="24"/>
          <w:szCs w:val="24"/>
          <w:bdr w:val="none" w:sz="0" w:space="0" w:color="auto" w:frame="1"/>
        </w:rPr>
        <w:t>long</w:t>
      </w:r>
      <w:proofErr w:type="gramEnd"/>
      <w:r w:rsidRPr="00C04BDB">
        <w:rPr>
          <w:rStyle w:val="enlighter-text"/>
          <w:rFonts w:ascii="Maiandra GD" w:hAnsi="Maiandra GD" w:cs="Consolas"/>
          <w:color w:val="CFD5E0"/>
          <w:sz w:val="24"/>
          <w:szCs w:val="24"/>
          <w:bdr w:val="none" w:sz="0" w:space="0" w:color="auto" w:frame="1"/>
        </w:rPr>
        <w:t xml:space="preserve"> total = </w:t>
      </w:r>
      <w:proofErr w:type="spellStart"/>
      <w:r w:rsidRPr="00C04BDB">
        <w:rPr>
          <w:rStyle w:val="enlighter-m0"/>
          <w:rFonts w:ascii="Maiandra GD" w:hAnsi="Maiandra GD" w:cs="Consolas"/>
          <w:color w:val="4284AE"/>
          <w:sz w:val="24"/>
          <w:szCs w:val="24"/>
          <w:bdr w:val="none" w:sz="0" w:space="0" w:color="auto" w:frame="1"/>
        </w:rPr>
        <w:t>DoSomeIndependentTimeconsumingTask</w:t>
      </w:r>
      <w:proofErr w:type="spell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s0"/>
          <w:rFonts w:ascii="Maiandra GD" w:hAnsi="Maiandra GD" w:cs="Consolas"/>
          <w:color w:val="7CC379"/>
          <w:sz w:val="24"/>
          <w:szCs w:val="24"/>
          <w:bdr w:val="none" w:sz="0" w:space="0" w:color="auto" w:frame="1"/>
        </w:rPr>
        <w:t>"{0} - {1}"</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 total</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lastRenderedPageBreak/>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r w:rsidRPr="00C04BDB">
        <w:rPr>
          <w:rStyle w:val="enlighter-text"/>
          <w:rFonts w:ascii="Maiandra GD" w:hAnsi="Maiandra GD" w:cs="Consolas"/>
          <w:color w:val="CFD5E0"/>
          <w:sz w:val="24"/>
          <w:szCs w:val="24"/>
          <w:bdr w:val="none" w:sz="0" w:space="0" w:color="auto" w:frame="1"/>
        </w:rPr>
        <w:t>DateTime</w:t>
      </w:r>
      <w:proofErr w:type="spellEnd"/>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EndDateTime</w:t>
      </w:r>
      <w:proofErr w:type="spellEnd"/>
      <w:r w:rsidRPr="00C04BDB">
        <w:rPr>
          <w:rStyle w:val="enlighter-text"/>
          <w:rFonts w:ascii="Maiandra GD" w:hAnsi="Maiandra GD" w:cs="Consolas"/>
          <w:color w:val="CFD5E0"/>
          <w:sz w:val="24"/>
          <w:szCs w:val="24"/>
          <w:bdr w:val="none" w:sz="0" w:space="0" w:color="auto" w:frame="1"/>
        </w:rPr>
        <w:t xml:space="preserve"> = </w:t>
      </w:r>
      <w:proofErr w:type="spellStart"/>
      <w:r w:rsidRPr="00C04BDB">
        <w:rPr>
          <w:rStyle w:val="enlighter-text"/>
          <w:rFonts w:ascii="Maiandra GD" w:hAnsi="Maiandra GD" w:cs="Consolas"/>
          <w:color w:val="CFD5E0"/>
          <w:sz w:val="24"/>
          <w:szCs w:val="24"/>
          <w:bdr w:val="none" w:sz="0" w:space="0" w:color="auto" w:frame="1"/>
        </w:rPr>
        <w:t>DateTime.</w:t>
      </w:r>
      <w:r w:rsidRPr="00C04BDB">
        <w:rPr>
          <w:rStyle w:val="enlighter-m3"/>
          <w:rFonts w:ascii="Maiandra GD" w:hAnsi="Maiandra GD" w:cs="Consolas"/>
          <w:color w:val="4284AE"/>
          <w:sz w:val="24"/>
          <w:szCs w:val="24"/>
          <w:bdr w:val="none" w:sz="0" w:space="0" w:color="auto" w:frame="1"/>
        </w:rPr>
        <w:t>Now</w:t>
      </w:r>
      <w:proofErr w:type="spellEnd"/>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text"/>
          <w:rFonts w:ascii="Maiandra GD" w:hAnsi="Maiandra GD" w:cs="Consolas"/>
          <w:color w:val="CFD5E0"/>
          <w:sz w:val="24"/>
          <w:szCs w:val="24"/>
          <w:bdr w:val="none" w:sz="0" w:space="0" w:color="auto" w:frame="1"/>
        </w:rPr>
        <w:t>@</w:t>
      </w:r>
      <w:r w:rsidRPr="00C04BDB">
        <w:rPr>
          <w:rStyle w:val="enlighter-s0"/>
          <w:rFonts w:ascii="Maiandra GD" w:hAnsi="Maiandra GD" w:cs="Consolas"/>
          <w:color w:val="7CC379"/>
          <w:sz w:val="24"/>
          <w:szCs w:val="24"/>
          <w:bdr w:val="none" w:sz="0" w:space="0" w:color="auto" w:frame="1"/>
        </w:rPr>
        <w:t xml:space="preserve">"Parallel </w:t>
      </w:r>
      <w:proofErr w:type="spellStart"/>
      <w:r w:rsidRPr="00C04BDB">
        <w:rPr>
          <w:rStyle w:val="enlighter-s0"/>
          <w:rFonts w:ascii="Maiandra GD" w:hAnsi="Maiandra GD" w:cs="Consolas"/>
          <w:color w:val="7CC379"/>
          <w:sz w:val="24"/>
          <w:szCs w:val="24"/>
          <w:bdr w:val="none" w:sz="0" w:space="0" w:color="auto" w:frame="1"/>
        </w:rPr>
        <w:t>foreach</w:t>
      </w:r>
      <w:proofErr w:type="spellEnd"/>
      <w:r w:rsidRPr="00C04BDB">
        <w:rPr>
          <w:rStyle w:val="enlighter-s0"/>
          <w:rFonts w:ascii="Maiandra GD" w:hAnsi="Maiandra GD" w:cs="Consolas"/>
          <w:color w:val="7CC379"/>
          <w:sz w:val="24"/>
          <w:szCs w:val="24"/>
          <w:bdr w:val="none" w:sz="0" w:space="0" w:color="auto" w:frame="1"/>
        </w:rPr>
        <w:t xml:space="preserve"> method end at : {0}"</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EndDateTime</w:t>
      </w:r>
      <w:proofErr w:type="spell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r w:rsidRPr="00C04BDB">
        <w:rPr>
          <w:rStyle w:val="enlighter-text"/>
          <w:rFonts w:ascii="Maiandra GD" w:hAnsi="Maiandra GD" w:cs="Consolas"/>
          <w:color w:val="CFD5E0"/>
          <w:sz w:val="24"/>
          <w:szCs w:val="24"/>
          <w:bdr w:val="none" w:sz="0" w:space="0" w:color="auto" w:frame="1"/>
        </w:rPr>
        <w:t>TimeSpan</w:t>
      </w:r>
      <w:proofErr w:type="spellEnd"/>
      <w:r w:rsidRPr="00C04BDB">
        <w:rPr>
          <w:rStyle w:val="enlighter-text"/>
          <w:rFonts w:ascii="Maiandra GD" w:hAnsi="Maiandra GD" w:cs="Consolas"/>
          <w:color w:val="CFD5E0"/>
          <w:sz w:val="24"/>
          <w:szCs w:val="24"/>
          <w:bdr w:val="none" w:sz="0" w:space="0" w:color="auto" w:frame="1"/>
        </w:rPr>
        <w:t xml:space="preserve"> span = </w:t>
      </w:r>
      <w:proofErr w:type="spellStart"/>
      <w:r w:rsidRPr="00C04BDB">
        <w:rPr>
          <w:rStyle w:val="enlighter-text"/>
          <w:rFonts w:ascii="Maiandra GD" w:hAnsi="Maiandra GD" w:cs="Consolas"/>
          <w:color w:val="CFD5E0"/>
          <w:sz w:val="24"/>
          <w:szCs w:val="24"/>
          <w:bdr w:val="none" w:sz="0" w:space="0" w:color="auto" w:frame="1"/>
        </w:rPr>
        <w:t>EndDateTime</w:t>
      </w:r>
      <w:proofErr w:type="spellEnd"/>
      <w:r w:rsidRPr="00C04BDB">
        <w:rPr>
          <w:rStyle w:val="enlighter-text"/>
          <w:rFonts w:ascii="Maiandra GD" w:hAnsi="Maiandra GD" w:cs="Consolas"/>
          <w:color w:val="CFD5E0"/>
          <w:sz w:val="24"/>
          <w:szCs w:val="24"/>
          <w:bdr w:val="none" w:sz="0" w:space="0" w:color="auto" w:frame="1"/>
        </w:rPr>
        <w:t xml:space="preserve"> - </w:t>
      </w:r>
      <w:proofErr w:type="spellStart"/>
      <w:r w:rsidRPr="00C04BDB">
        <w:rPr>
          <w:rStyle w:val="enlighter-text"/>
          <w:rFonts w:ascii="Maiandra GD" w:hAnsi="Maiandra GD" w:cs="Consolas"/>
          <w:color w:val="CFD5E0"/>
          <w:sz w:val="24"/>
          <w:szCs w:val="24"/>
          <w:bdr w:val="none" w:sz="0" w:space="0" w:color="auto" w:frame="1"/>
        </w:rPr>
        <w:t>StartDateTime</w:t>
      </w:r>
      <w:proofErr w:type="spellEnd"/>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k5"/>
          <w:rFonts w:ascii="Maiandra GD" w:hAnsi="Maiandra GD" w:cs="Consolas"/>
          <w:b/>
          <w:bCs/>
          <w:color w:val="D171DD"/>
          <w:sz w:val="24"/>
          <w:szCs w:val="24"/>
          <w:bdr w:val="none" w:sz="0" w:space="0" w:color="auto" w:frame="1"/>
        </w:rPr>
        <w:t>int</w:t>
      </w:r>
      <w:proofErr w:type="spellEnd"/>
      <w:proofErr w:type="gramEnd"/>
      <w:r w:rsidRPr="00C04BDB">
        <w:rPr>
          <w:rStyle w:val="enlighter-text"/>
          <w:rFonts w:ascii="Maiandra GD" w:hAnsi="Maiandra GD" w:cs="Consolas"/>
          <w:color w:val="CFD5E0"/>
          <w:sz w:val="24"/>
          <w:szCs w:val="24"/>
          <w:bdr w:val="none" w:sz="0" w:space="0" w:color="auto" w:frame="1"/>
        </w:rPr>
        <w:t xml:space="preserve"> ms = </w:t>
      </w:r>
      <w:r w:rsidRPr="00C04BDB">
        <w:rPr>
          <w:rStyle w:val="enlighter-g1"/>
          <w:rFonts w:ascii="Maiandra GD" w:hAnsi="Maiandra GD" w:cs="Consolas"/>
          <w:b/>
          <w:bCs/>
          <w:color w:val="6B7C8B"/>
          <w:sz w:val="24"/>
          <w:szCs w:val="24"/>
          <w:bdr w:val="none" w:sz="0" w:space="0" w:color="auto" w:frame="1"/>
        </w:rPr>
        <w:t>(</w:t>
      </w:r>
      <w:proofErr w:type="spellStart"/>
      <w:r w:rsidRPr="00C04BDB">
        <w:rPr>
          <w:rStyle w:val="enlighter-k5"/>
          <w:rFonts w:ascii="Maiandra GD" w:hAnsi="Maiandra GD" w:cs="Consolas"/>
          <w:b/>
          <w:bCs/>
          <w:color w:val="D171DD"/>
          <w:sz w:val="24"/>
          <w:szCs w:val="24"/>
          <w:bdr w:val="none" w:sz="0" w:space="0" w:color="auto" w:frame="1"/>
        </w:rPr>
        <w:t>int</w:t>
      </w:r>
      <w:proofErr w:type="spellEnd"/>
      <w:r w:rsidRPr="00C04BDB">
        <w:rPr>
          <w:rStyle w:val="enlighter-g1"/>
          <w:rFonts w:ascii="Maiandra GD" w:hAnsi="Maiandra GD" w:cs="Consolas"/>
          <w:b/>
          <w:bCs/>
          <w:color w:val="6B7C8B"/>
          <w:sz w:val="24"/>
          <w:szCs w:val="24"/>
          <w:bdr w:val="none" w:sz="0" w:space="0" w:color="auto" w:frame="1"/>
        </w:rPr>
        <w:t>)</w:t>
      </w:r>
      <w:proofErr w:type="spellStart"/>
      <w:r w:rsidRPr="00C04BDB">
        <w:rPr>
          <w:rStyle w:val="enlighter-text"/>
          <w:rFonts w:ascii="Maiandra GD" w:hAnsi="Maiandra GD" w:cs="Consolas"/>
          <w:color w:val="CFD5E0"/>
          <w:sz w:val="24"/>
          <w:szCs w:val="24"/>
          <w:bdr w:val="none" w:sz="0" w:space="0" w:color="auto" w:frame="1"/>
        </w:rPr>
        <w:t>span.</w:t>
      </w:r>
      <w:r w:rsidRPr="00C04BDB">
        <w:rPr>
          <w:rStyle w:val="enlighter-m3"/>
          <w:rFonts w:ascii="Maiandra GD" w:hAnsi="Maiandra GD" w:cs="Consolas"/>
          <w:color w:val="4284AE"/>
          <w:sz w:val="24"/>
          <w:szCs w:val="24"/>
          <w:bdr w:val="none" w:sz="0" w:space="0" w:color="auto" w:frame="1"/>
        </w:rPr>
        <w:t>TotalMilliseconds</w:t>
      </w:r>
      <w:proofErr w:type="spellEnd"/>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text"/>
          <w:rFonts w:ascii="Maiandra GD" w:hAnsi="Maiandra GD" w:cs="Consolas"/>
          <w:color w:val="CFD5E0"/>
          <w:sz w:val="24"/>
          <w:szCs w:val="24"/>
          <w:bdr w:val="none" w:sz="0" w:space="0" w:color="auto" w:frame="1"/>
        </w:rPr>
        <w:t>@</w:t>
      </w:r>
      <w:r w:rsidRPr="00C04BDB">
        <w:rPr>
          <w:rStyle w:val="enlighter-s0"/>
          <w:rFonts w:ascii="Maiandra GD" w:hAnsi="Maiandra GD" w:cs="Consolas"/>
          <w:color w:val="7CC379"/>
          <w:sz w:val="24"/>
          <w:szCs w:val="24"/>
          <w:bdr w:val="none" w:sz="0" w:space="0" w:color="auto" w:frame="1"/>
        </w:rPr>
        <w:t xml:space="preserve">"Time Taken by Parallel </w:t>
      </w:r>
      <w:proofErr w:type="spellStart"/>
      <w:r w:rsidRPr="00C04BDB">
        <w:rPr>
          <w:rStyle w:val="enlighter-s0"/>
          <w:rFonts w:ascii="Maiandra GD" w:hAnsi="Maiandra GD" w:cs="Consolas"/>
          <w:color w:val="7CC379"/>
          <w:sz w:val="24"/>
          <w:szCs w:val="24"/>
          <w:bdr w:val="none" w:sz="0" w:space="0" w:color="auto" w:frame="1"/>
        </w:rPr>
        <w:t>foreach</w:t>
      </w:r>
      <w:proofErr w:type="spellEnd"/>
      <w:r w:rsidRPr="00C04BDB">
        <w:rPr>
          <w:rStyle w:val="enlighter-s0"/>
          <w:rFonts w:ascii="Maiandra GD" w:hAnsi="Maiandra GD" w:cs="Consolas"/>
          <w:color w:val="7CC379"/>
          <w:sz w:val="24"/>
          <w:szCs w:val="24"/>
          <w:bdr w:val="none" w:sz="0" w:space="0" w:color="auto" w:frame="1"/>
        </w:rPr>
        <w:t xml:space="preserve"> method in </w:t>
      </w:r>
      <w:proofErr w:type="spellStart"/>
      <w:r w:rsidRPr="00C04BDB">
        <w:rPr>
          <w:rStyle w:val="enlighter-s0"/>
          <w:rFonts w:ascii="Maiandra GD" w:hAnsi="Maiandra GD" w:cs="Consolas"/>
          <w:color w:val="7CC379"/>
          <w:sz w:val="24"/>
          <w:szCs w:val="24"/>
          <w:bdr w:val="none" w:sz="0" w:space="0" w:color="auto" w:frame="1"/>
        </w:rPr>
        <w:t>miliseconds</w:t>
      </w:r>
      <w:proofErr w:type="spellEnd"/>
      <w:r w:rsidRPr="00C04BDB">
        <w:rPr>
          <w:rStyle w:val="enlighter-s0"/>
          <w:rFonts w:ascii="Maiandra GD" w:hAnsi="Maiandra GD" w:cs="Consolas"/>
          <w:color w:val="7CC379"/>
          <w:sz w:val="24"/>
          <w:szCs w:val="24"/>
          <w:bdr w:val="none" w:sz="0" w:space="0" w:color="auto" w:frame="1"/>
        </w:rPr>
        <w:t xml:space="preserve"> {0}"</w:t>
      </w:r>
      <w:r w:rsidRPr="00C04BDB">
        <w:rPr>
          <w:rStyle w:val="enlighter-text"/>
          <w:rFonts w:ascii="Maiandra GD" w:hAnsi="Maiandra GD" w:cs="Consolas"/>
          <w:color w:val="CFD5E0"/>
          <w:sz w:val="24"/>
          <w:szCs w:val="24"/>
          <w:bdr w:val="none" w:sz="0" w:space="0" w:color="auto" w:frame="1"/>
        </w:rPr>
        <w:t>, ms</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s0"/>
          <w:rFonts w:ascii="Maiandra GD" w:hAnsi="Maiandra GD" w:cs="Consolas"/>
          <w:color w:val="7CC379"/>
          <w:sz w:val="24"/>
          <w:szCs w:val="24"/>
          <w:bdr w:val="none" w:sz="0" w:space="0" w:color="auto" w:frame="1"/>
        </w:rPr>
        <w:t>"Press any key to exist"</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ReadLine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static</w:t>
      </w:r>
      <w:proofErr w:type="gramEnd"/>
      <w:r w:rsidRPr="00C04BDB">
        <w:rPr>
          <w:rStyle w:val="enlighter-text"/>
          <w:rFonts w:ascii="Maiandra GD" w:hAnsi="Maiandra GD" w:cs="Consolas"/>
          <w:color w:val="CFD5E0"/>
          <w:sz w:val="24"/>
          <w:szCs w:val="24"/>
          <w:bdr w:val="none" w:sz="0" w:space="0" w:color="auto" w:frame="1"/>
        </w:rPr>
        <w:t xml:space="preserve"> </w:t>
      </w:r>
      <w:r w:rsidRPr="00C04BDB">
        <w:rPr>
          <w:rStyle w:val="enlighter-k5"/>
          <w:rFonts w:ascii="Maiandra GD" w:hAnsi="Maiandra GD" w:cs="Consolas"/>
          <w:b/>
          <w:bCs/>
          <w:color w:val="D171DD"/>
          <w:sz w:val="24"/>
          <w:szCs w:val="24"/>
          <w:bdr w:val="none" w:sz="0" w:space="0" w:color="auto" w:frame="1"/>
        </w:rPr>
        <w:t>long</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m0"/>
          <w:rFonts w:ascii="Maiandra GD" w:hAnsi="Maiandra GD" w:cs="Consolas"/>
          <w:color w:val="4284AE"/>
          <w:sz w:val="24"/>
          <w:szCs w:val="24"/>
          <w:bdr w:val="none" w:sz="0" w:space="0" w:color="auto" w:frame="1"/>
        </w:rPr>
        <w:t>DoSomeIndependentTimeconsumingTask</w:t>
      </w:r>
      <w:proofErr w:type="spellEnd"/>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c0"/>
          <w:rFonts w:ascii="Maiandra GD" w:hAnsi="Maiandra GD" w:cs="Consolas"/>
          <w:color w:val="6B7C8B"/>
          <w:sz w:val="24"/>
          <w:szCs w:val="24"/>
          <w:bdr w:val="none" w:sz="0" w:space="0" w:color="auto" w:frame="1"/>
        </w:rPr>
        <w:t>//Do Some Time Consuming Task here</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c0"/>
          <w:rFonts w:ascii="Maiandra GD" w:hAnsi="Maiandra GD" w:cs="Consolas"/>
          <w:color w:val="6B7C8B"/>
          <w:sz w:val="24"/>
          <w:szCs w:val="24"/>
          <w:bdr w:val="none" w:sz="0" w:space="0" w:color="auto" w:frame="1"/>
        </w:rPr>
        <w:t xml:space="preserve">//Most </w:t>
      </w:r>
      <w:proofErr w:type="gramStart"/>
      <w:r w:rsidRPr="00C04BDB">
        <w:rPr>
          <w:rStyle w:val="enlighter-c0"/>
          <w:rFonts w:ascii="Maiandra GD" w:hAnsi="Maiandra GD" w:cs="Consolas"/>
          <w:color w:val="6B7C8B"/>
          <w:sz w:val="24"/>
          <w:szCs w:val="24"/>
          <w:bdr w:val="none" w:sz="0" w:space="0" w:color="auto" w:frame="1"/>
        </w:rPr>
        <w:t>Probably</w:t>
      </w:r>
      <w:proofErr w:type="gramEnd"/>
      <w:r w:rsidRPr="00C04BDB">
        <w:rPr>
          <w:rStyle w:val="enlighter-c0"/>
          <w:rFonts w:ascii="Maiandra GD" w:hAnsi="Maiandra GD" w:cs="Consolas"/>
          <w:color w:val="6B7C8B"/>
          <w:sz w:val="24"/>
          <w:szCs w:val="24"/>
          <w:bdr w:val="none" w:sz="0" w:space="0" w:color="auto" w:frame="1"/>
        </w:rPr>
        <w:t xml:space="preserve"> some calculation or DB related activity</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5"/>
          <w:rFonts w:ascii="Maiandra GD" w:hAnsi="Maiandra GD" w:cs="Consolas"/>
          <w:b/>
          <w:bCs/>
          <w:color w:val="D171DD"/>
          <w:sz w:val="24"/>
          <w:szCs w:val="24"/>
          <w:bdr w:val="none" w:sz="0" w:space="0" w:color="auto" w:frame="1"/>
        </w:rPr>
        <w:t>long</w:t>
      </w:r>
      <w:proofErr w:type="gramEnd"/>
      <w:r w:rsidRPr="00C04BDB">
        <w:rPr>
          <w:rStyle w:val="enlighter-text"/>
          <w:rFonts w:ascii="Maiandra GD" w:hAnsi="Maiandra GD" w:cs="Consolas"/>
          <w:color w:val="CFD5E0"/>
          <w:sz w:val="24"/>
          <w:szCs w:val="24"/>
          <w:bdr w:val="none" w:sz="0" w:space="0" w:color="auto" w:frame="1"/>
        </w:rPr>
        <w:t xml:space="preserve"> total = </w:t>
      </w:r>
      <w:r w:rsidRPr="00C04BDB">
        <w:rPr>
          <w:rStyle w:val="enlighter-n1"/>
          <w:rFonts w:ascii="Maiandra GD" w:hAnsi="Maiandra GD" w:cs="Consolas"/>
          <w:color w:val="D19A66"/>
          <w:sz w:val="24"/>
          <w:szCs w:val="24"/>
          <w:bdr w:val="none" w:sz="0" w:space="0" w:color="auto" w:frame="1"/>
        </w:rPr>
        <w:t>0</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1"/>
          <w:rFonts w:ascii="Maiandra GD" w:hAnsi="Maiandra GD" w:cs="Consolas"/>
          <w:b/>
          <w:bCs/>
          <w:color w:val="D171DD"/>
          <w:sz w:val="24"/>
          <w:szCs w:val="24"/>
          <w:bdr w:val="none" w:sz="0" w:space="0" w:color="auto" w:frame="1"/>
        </w:rPr>
        <w:t>for</w:t>
      </w:r>
      <w:proofErr w:type="gramEnd"/>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w:t>
      </w:r>
      <w:proofErr w:type="spellStart"/>
      <w:r w:rsidRPr="00C04BDB">
        <w:rPr>
          <w:rStyle w:val="enlighter-k5"/>
          <w:rFonts w:ascii="Maiandra GD" w:hAnsi="Maiandra GD" w:cs="Consolas"/>
          <w:b/>
          <w:bCs/>
          <w:color w:val="D171DD"/>
          <w:sz w:val="24"/>
          <w:szCs w:val="24"/>
          <w:bdr w:val="none" w:sz="0" w:space="0" w:color="auto" w:frame="1"/>
        </w:rPr>
        <w:t>int</w:t>
      </w:r>
      <w:proofErr w:type="spellEnd"/>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 xml:space="preserve"> = </w:t>
      </w:r>
      <w:r w:rsidRPr="00C04BDB">
        <w:rPr>
          <w:rStyle w:val="enlighter-n1"/>
          <w:rFonts w:ascii="Maiandra GD" w:hAnsi="Maiandra GD" w:cs="Consolas"/>
          <w:color w:val="D19A66"/>
          <w:sz w:val="24"/>
          <w:szCs w:val="24"/>
          <w:bdr w:val="none" w:sz="0" w:space="0" w:color="auto" w:frame="1"/>
        </w:rPr>
        <w:t>1</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&lt;</w:t>
      </w:r>
      <w:r w:rsidRPr="00C04BDB">
        <w:rPr>
          <w:rStyle w:val="enlighter-text"/>
          <w:rFonts w:ascii="Maiandra GD" w:hAnsi="Maiandra GD" w:cs="Consolas"/>
          <w:color w:val="CFD5E0"/>
          <w:sz w:val="24"/>
          <w:szCs w:val="24"/>
          <w:bdr w:val="none" w:sz="0" w:space="0" w:color="auto" w:frame="1"/>
        </w:rPr>
        <w:t xml:space="preserve"> </w:t>
      </w:r>
      <w:r w:rsidRPr="00C04BDB">
        <w:rPr>
          <w:rStyle w:val="enlighter-n1"/>
          <w:rFonts w:ascii="Maiandra GD" w:hAnsi="Maiandra GD" w:cs="Consolas"/>
          <w:color w:val="D19A66"/>
          <w:sz w:val="24"/>
          <w:szCs w:val="24"/>
          <w:bdr w:val="none" w:sz="0" w:space="0" w:color="auto" w:frame="1"/>
        </w:rPr>
        <w:t>100000000</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w:t>
      </w: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text"/>
          <w:rFonts w:ascii="Maiandra GD" w:hAnsi="Maiandra GD" w:cs="Consolas"/>
          <w:color w:val="CFD5E0"/>
          <w:sz w:val="24"/>
          <w:szCs w:val="24"/>
          <w:bdr w:val="none" w:sz="0" w:space="0" w:color="auto" w:frame="1"/>
        </w:rPr>
        <w:t>total</w:t>
      </w:r>
      <w:proofErr w:type="gramEnd"/>
      <w:r w:rsidRPr="00C04BDB">
        <w:rPr>
          <w:rStyle w:val="enlighter-text"/>
          <w:rFonts w:ascii="Maiandra GD" w:hAnsi="Maiandra GD" w:cs="Consolas"/>
          <w:color w:val="CFD5E0"/>
          <w:sz w:val="24"/>
          <w:szCs w:val="24"/>
          <w:bdr w:val="none" w:sz="0" w:space="0" w:color="auto" w:frame="1"/>
        </w:rPr>
        <w:t xml:space="preserve"> += </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return</w:t>
      </w:r>
      <w:proofErr w:type="gramEnd"/>
      <w:r w:rsidRPr="00C04BDB">
        <w:rPr>
          <w:rStyle w:val="enlighter-text"/>
          <w:rFonts w:ascii="Maiandra GD" w:hAnsi="Maiandra GD" w:cs="Consolas"/>
          <w:color w:val="CFD5E0"/>
          <w:sz w:val="24"/>
          <w:szCs w:val="24"/>
          <w:bdr w:val="none" w:sz="0" w:space="0" w:color="auto" w:frame="1"/>
        </w:rPr>
        <w:t xml:space="preserve"> total;</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lastRenderedPageBreak/>
        <w:t>Now, run the application and see the output as shown below. The time may vary on your machine.</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noProof/>
          <w:color w:val="212529"/>
          <w:bdr w:val="none" w:sz="0" w:space="0" w:color="auto" w:frame="1"/>
        </w:rPr>
        <w:drawing>
          <wp:inline distT="0" distB="0" distL="0" distR="0">
            <wp:extent cx="4635500" cy="2466975"/>
            <wp:effectExtent l="19050" t="0" r="0" b="0"/>
            <wp:docPr id="18" name="Picture 18" descr="Underdtanding Parallel.ForEach Method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derdtanding Parallel.ForEach Method in C#"/>
                    <pic:cNvPicPr>
                      <a:picLocks noChangeAspect="1" noChangeArrowheads="1"/>
                    </pic:cNvPicPr>
                  </pic:nvPicPr>
                  <pic:blipFill>
                    <a:blip r:embed="rId20"/>
                    <a:srcRect/>
                    <a:stretch>
                      <a:fillRect/>
                    </a:stretch>
                  </pic:blipFill>
                  <pic:spPr bwMode="auto">
                    <a:xfrm>
                      <a:off x="0" y="0"/>
                      <a:ext cx="4635500" cy="2466975"/>
                    </a:xfrm>
                    <a:prstGeom prst="rect">
                      <a:avLst/>
                    </a:prstGeom>
                    <a:noFill/>
                    <a:ln w="9525">
                      <a:noFill/>
                      <a:miter lim="800000"/>
                      <a:headEnd/>
                      <a:tailEnd/>
                    </a:ln>
                  </pic:spPr>
                </pic:pic>
              </a:graphicData>
            </a:graphic>
          </wp:inline>
        </w:drawing>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 xml:space="preserve">As you can see in the above output, the </w:t>
      </w:r>
      <w:proofErr w:type="spellStart"/>
      <w:r w:rsidRPr="00C04BDB">
        <w:rPr>
          <w:rFonts w:ascii="Maiandra GD" w:hAnsi="Maiandra GD" w:cs="Arial"/>
          <w:color w:val="000000"/>
          <w:bdr w:val="none" w:sz="0" w:space="0" w:color="auto" w:frame="1"/>
        </w:rPr>
        <w:t>Parallel.ForEach</w:t>
      </w:r>
      <w:proofErr w:type="spellEnd"/>
      <w:r w:rsidRPr="00C04BDB">
        <w:rPr>
          <w:rFonts w:ascii="Maiandra GD" w:hAnsi="Maiandra GD" w:cs="Arial"/>
          <w:color w:val="000000"/>
          <w:bdr w:val="none" w:sz="0" w:space="0" w:color="auto" w:frame="1"/>
        </w:rPr>
        <w:t xml:space="preserve"> method took 1419 milliseconds to complete the execution.</w:t>
      </w:r>
    </w:p>
    <w:p w:rsidR="000637D1" w:rsidRPr="00C04BDB" w:rsidRDefault="000637D1" w:rsidP="000637D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04BDB">
        <w:rPr>
          <w:rStyle w:val="Strong"/>
          <w:rFonts w:ascii="Maiandra GD" w:hAnsi="Maiandra GD" w:cs="Arial"/>
          <w:b/>
          <w:bCs/>
          <w:color w:val="000000"/>
          <w:sz w:val="24"/>
          <w:szCs w:val="24"/>
          <w:bdr w:val="none" w:sz="0" w:space="0" w:color="auto" w:frame="1"/>
        </w:rPr>
        <w:t>The Degree of Parallelism:</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Using the Degree of Parallelism we can specify the maximum number of threads to be used to execute the program. The syntax to use the Degree of Parallelism is given below.</w:t>
      </w:r>
    </w:p>
    <w:p w:rsidR="000637D1" w:rsidRPr="00C04BDB" w:rsidRDefault="000637D1" w:rsidP="000637D1">
      <w:pPr>
        <w:pStyle w:val="NormalWeb"/>
        <w:shd w:val="clear" w:color="auto" w:fill="FFFFFF"/>
        <w:spacing w:before="0" w:beforeAutospacing="0" w:after="384" w:afterAutospacing="0"/>
        <w:jc w:val="both"/>
        <w:textAlignment w:val="baseline"/>
        <w:rPr>
          <w:rFonts w:ascii="Maiandra GD" w:hAnsi="Maiandra GD" w:cs="Segoe UI"/>
          <w:color w:val="212529"/>
        </w:rPr>
      </w:pPr>
      <w:r w:rsidRPr="00C04BDB">
        <w:rPr>
          <w:rFonts w:ascii="Maiandra GD" w:hAnsi="Maiandra GD" w:cs="Segoe UI"/>
          <w:noProof/>
          <w:color w:val="212529"/>
        </w:rPr>
        <w:drawing>
          <wp:inline distT="0" distB="0" distL="0" distR="0">
            <wp:extent cx="5114290" cy="2030730"/>
            <wp:effectExtent l="19050" t="0" r="0" b="0"/>
            <wp:docPr id="19" name="Picture 19" descr="Degree of Parallelism in C# Parallel Foreach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gree of Parallelism in C# Parallel Foreach Method"/>
                    <pic:cNvPicPr>
                      <a:picLocks noChangeAspect="1" noChangeArrowheads="1"/>
                    </pic:cNvPicPr>
                  </pic:nvPicPr>
                  <pic:blipFill>
                    <a:blip r:embed="rId21"/>
                    <a:srcRect/>
                    <a:stretch>
                      <a:fillRect/>
                    </a:stretch>
                  </pic:blipFill>
                  <pic:spPr bwMode="auto">
                    <a:xfrm>
                      <a:off x="0" y="0"/>
                      <a:ext cx="5114290" cy="2030730"/>
                    </a:xfrm>
                    <a:prstGeom prst="rect">
                      <a:avLst/>
                    </a:prstGeom>
                    <a:noFill/>
                    <a:ln w="9525">
                      <a:noFill/>
                      <a:miter lim="800000"/>
                      <a:headEnd/>
                      <a:tailEnd/>
                    </a:ln>
                  </pic:spPr>
                </pic:pic>
              </a:graphicData>
            </a:graphic>
          </wp:inline>
        </w:drawing>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The </w:t>
      </w:r>
      <w:proofErr w:type="spellStart"/>
      <w:r w:rsidRPr="00C04BDB">
        <w:rPr>
          <w:rStyle w:val="Strong"/>
          <w:rFonts w:ascii="Maiandra GD" w:hAnsi="Maiandra GD" w:cs="Arial"/>
          <w:color w:val="000000"/>
          <w:bdr w:val="none" w:sz="0" w:space="0" w:color="auto" w:frame="1"/>
        </w:rPr>
        <w:t>MaxDegreeOfParallelism</w:t>
      </w:r>
      <w:proofErr w:type="spellEnd"/>
      <w:r w:rsidRPr="00C04BDB">
        <w:rPr>
          <w:rFonts w:ascii="Maiandra GD" w:hAnsi="Maiandra GD" w:cs="Arial"/>
          <w:color w:val="000000"/>
          <w:bdr w:val="none" w:sz="0" w:space="0" w:color="auto" w:frame="1"/>
        </w:rPr>
        <w:t xml:space="preserve"> property affects the number of concurrent operations run by Parallel method calls that are passed this </w:t>
      </w:r>
      <w:proofErr w:type="spellStart"/>
      <w:r w:rsidRPr="00C04BDB">
        <w:rPr>
          <w:rFonts w:ascii="Maiandra GD" w:hAnsi="Maiandra GD" w:cs="Arial"/>
          <w:color w:val="000000"/>
          <w:bdr w:val="none" w:sz="0" w:space="0" w:color="auto" w:frame="1"/>
        </w:rPr>
        <w:t>ParallelOptions</w:t>
      </w:r>
      <w:proofErr w:type="spellEnd"/>
      <w:r w:rsidRPr="00C04BDB">
        <w:rPr>
          <w:rFonts w:ascii="Maiandra GD" w:hAnsi="Maiandra GD" w:cs="Arial"/>
          <w:color w:val="000000"/>
          <w:bdr w:val="none" w:sz="0" w:space="0" w:color="auto" w:frame="1"/>
        </w:rPr>
        <w:t xml:space="preserve"> instance. A positive property value limits the number of concurrent operations to the set value. If it is -1, there is no limit on the number of concurrently running operations.</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 xml:space="preserve">By default, For and </w:t>
      </w:r>
      <w:proofErr w:type="spellStart"/>
      <w:r w:rsidRPr="00C04BDB">
        <w:rPr>
          <w:rFonts w:ascii="Maiandra GD" w:hAnsi="Maiandra GD" w:cs="Arial"/>
          <w:color w:val="000000"/>
          <w:bdr w:val="none" w:sz="0" w:space="0" w:color="auto" w:frame="1"/>
        </w:rPr>
        <w:t>ForEach</w:t>
      </w:r>
      <w:proofErr w:type="spellEnd"/>
      <w:r w:rsidRPr="00C04BDB">
        <w:rPr>
          <w:rFonts w:ascii="Maiandra GD" w:hAnsi="Maiandra GD" w:cs="Arial"/>
          <w:color w:val="000000"/>
          <w:bdr w:val="none" w:sz="0" w:space="0" w:color="auto" w:frame="1"/>
        </w:rPr>
        <w:t xml:space="preserve"> will utilize however many threads the underlying scheduler provides, so changing </w:t>
      </w:r>
      <w:proofErr w:type="spellStart"/>
      <w:r w:rsidRPr="00C04BDB">
        <w:rPr>
          <w:rFonts w:ascii="Maiandra GD" w:hAnsi="Maiandra GD" w:cs="Arial"/>
          <w:color w:val="000000"/>
          <w:bdr w:val="none" w:sz="0" w:space="0" w:color="auto" w:frame="1"/>
        </w:rPr>
        <w:t>MaxDegreeOfParallelism</w:t>
      </w:r>
      <w:proofErr w:type="spellEnd"/>
      <w:r w:rsidRPr="00C04BDB">
        <w:rPr>
          <w:rFonts w:ascii="Maiandra GD" w:hAnsi="Maiandra GD" w:cs="Arial"/>
          <w:color w:val="000000"/>
          <w:bdr w:val="none" w:sz="0" w:space="0" w:color="auto" w:frame="1"/>
        </w:rPr>
        <w:t xml:space="preserve"> from the default only limits how many concurrent tasks will be used.</w:t>
      </w:r>
    </w:p>
    <w:p w:rsidR="000637D1" w:rsidRPr="00C04BDB" w:rsidRDefault="000637D1" w:rsidP="000637D1">
      <w:pPr>
        <w:pStyle w:val="Heading6"/>
        <w:shd w:val="clear" w:color="auto" w:fill="FFFFFF"/>
        <w:spacing w:before="0"/>
        <w:jc w:val="both"/>
        <w:textAlignment w:val="baseline"/>
        <w:rPr>
          <w:rFonts w:ascii="Maiandra GD" w:hAnsi="Maiandra GD" w:cs="Segoe UI"/>
          <w:color w:val="3A3A3A"/>
          <w:sz w:val="24"/>
          <w:szCs w:val="24"/>
        </w:rPr>
      </w:pPr>
      <w:r w:rsidRPr="00C04BDB">
        <w:rPr>
          <w:rStyle w:val="Strong"/>
          <w:rFonts w:ascii="Maiandra GD" w:hAnsi="Maiandra GD" w:cs="Arial"/>
          <w:b w:val="0"/>
          <w:bCs w:val="0"/>
          <w:color w:val="000000"/>
          <w:sz w:val="24"/>
          <w:szCs w:val="24"/>
          <w:bdr w:val="none" w:sz="0" w:space="0" w:color="auto" w:frame="1"/>
        </w:rPr>
        <w:t>Let us see an example for a better understanding.</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namespace</w:t>
      </w:r>
      <w:proofErr w:type="gramEnd"/>
      <w:r w:rsidRPr="00C04BDB">
        <w:rPr>
          <w:rStyle w:val="enlighter-k0"/>
          <w:rFonts w:ascii="Maiandra GD" w:hAnsi="Maiandra GD" w:cs="Consolas"/>
          <w:b/>
          <w:bCs/>
          <w:color w:val="D171DD"/>
          <w:sz w:val="24"/>
          <w:szCs w:val="24"/>
          <w:bdr w:val="none" w:sz="0" w:space="0" w:color="auto" w:frame="1"/>
        </w:rPr>
        <w:t xml:space="preserve"> </w:t>
      </w:r>
      <w:proofErr w:type="spellStart"/>
      <w:r w:rsidRPr="00C04BDB">
        <w:rPr>
          <w:rStyle w:val="enlighter-k10"/>
          <w:rFonts w:ascii="Maiandra GD" w:hAnsi="Maiandra GD" w:cs="Consolas"/>
          <w:i/>
          <w:iCs/>
          <w:color w:val="4284AE"/>
          <w:sz w:val="24"/>
          <w:szCs w:val="24"/>
          <w:bdr w:val="none" w:sz="0" w:space="0" w:color="auto" w:frame="1"/>
        </w:rPr>
        <w:t>ParallelProgrammingDemo</w:t>
      </w:r>
      <w:proofErr w:type="spellEnd"/>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lastRenderedPageBreak/>
        <w:t>class</w:t>
      </w:r>
      <w:proofErr w:type="gramEnd"/>
      <w:r w:rsidRPr="00C04BDB">
        <w:rPr>
          <w:rStyle w:val="enlighter-text"/>
          <w:rFonts w:ascii="Maiandra GD" w:hAnsi="Maiandra GD" w:cs="Consolas"/>
          <w:color w:val="CFD5E0"/>
          <w:sz w:val="24"/>
          <w:szCs w:val="24"/>
          <w:bdr w:val="none" w:sz="0" w:space="0" w:color="auto" w:frame="1"/>
        </w:rPr>
        <w:t xml:space="preserve"> Program</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static</w:t>
      </w:r>
      <w:proofErr w:type="gramEnd"/>
      <w:r w:rsidRPr="00C04BDB">
        <w:rPr>
          <w:rStyle w:val="enlighter-text"/>
          <w:rFonts w:ascii="Maiandra GD" w:hAnsi="Maiandra GD" w:cs="Consolas"/>
          <w:color w:val="CFD5E0"/>
          <w:sz w:val="24"/>
          <w:szCs w:val="24"/>
          <w:bdr w:val="none" w:sz="0" w:space="0" w:color="auto" w:frame="1"/>
        </w:rPr>
        <w:t xml:space="preserve"> </w:t>
      </w:r>
      <w:r w:rsidRPr="00C04BDB">
        <w:rPr>
          <w:rStyle w:val="enlighter-k5"/>
          <w:rFonts w:ascii="Maiandra GD" w:hAnsi="Maiandra GD" w:cs="Consolas"/>
          <w:b/>
          <w:bCs/>
          <w:color w:val="D171DD"/>
          <w:sz w:val="24"/>
          <w:szCs w:val="24"/>
          <w:bdr w:val="none" w:sz="0" w:space="0" w:color="auto" w:frame="1"/>
        </w:rPr>
        <w:t>void</w:t>
      </w:r>
      <w:r w:rsidRPr="00C04BDB">
        <w:rPr>
          <w:rStyle w:val="enlighter-text"/>
          <w:rFonts w:ascii="Maiandra GD" w:hAnsi="Maiandra GD" w:cs="Consolas"/>
          <w:color w:val="CFD5E0"/>
          <w:sz w:val="24"/>
          <w:szCs w:val="24"/>
          <w:bdr w:val="none" w:sz="0" w:space="0" w:color="auto" w:frame="1"/>
        </w:rPr>
        <w:t xml:space="preserve"> </w:t>
      </w:r>
      <w:r w:rsidRPr="00C04BDB">
        <w:rPr>
          <w:rStyle w:val="enlighter-m0"/>
          <w:rFonts w:ascii="Maiandra GD" w:hAnsi="Maiandra GD" w:cs="Consolas"/>
          <w:color w:val="4284AE"/>
          <w:sz w:val="24"/>
          <w:szCs w:val="24"/>
          <w:bdr w:val="none" w:sz="0" w:space="0" w:color="auto" w:frame="1"/>
        </w:rPr>
        <w:t>Main</w:t>
      </w: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text"/>
          <w:rFonts w:ascii="Maiandra GD" w:hAnsi="Maiandra GD" w:cs="Consolas"/>
          <w:color w:val="CFD5E0"/>
          <w:sz w:val="24"/>
          <w:szCs w:val="24"/>
          <w:bdr w:val="none" w:sz="0" w:space="0" w:color="auto" w:frame="1"/>
        </w:rPr>
        <w:t>List</w:t>
      </w:r>
      <w:r w:rsidRPr="00C04BDB">
        <w:rPr>
          <w:rStyle w:val="enlighter-g1"/>
          <w:rFonts w:ascii="Maiandra GD" w:hAnsi="Maiandra GD" w:cs="Consolas"/>
          <w:b/>
          <w:bCs/>
          <w:color w:val="6B7C8B"/>
          <w:sz w:val="24"/>
          <w:szCs w:val="24"/>
          <w:bdr w:val="none" w:sz="0" w:space="0" w:color="auto" w:frame="1"/>
        </w:rPr>
        <w:t>&lt;</w:t>
      </w:r>
      <w:proofErr w:type="spellStart"/>
      <w:r w:rsidRPr="00C04BDB">
        <w:rPr>
          <w:rStyle w:val="enlighter-k5"/>
          <w:rFonts w:ascii="Maiandra GD" w:hAnsi="Maiandra GD" w:cs="Consolas"/>
          <w:b/>
          <w:bCs/>
          <w:color w:val="D171DD"/>
          <w:sz w:val="24"/>
          <w:szCs w:val="24"/>
          <w:bdr w:val="none" w:sz="0" w:space="0" w:color="auto" w:frame="1"/>
        </w:rPr>
        <w:t>int</w:t>
      </w:r>
      <w:proofErr w:type="spellEnd"/>
      <w:r w:rsidRPr="00C04BDB">
        <w:rPr>
          <w:rStyle w:val="enlighter-g1"/>
          <w:rFonts w:ascii="Maiandra GD" w:hAnsi="Maiandra GD" w:cs="Consolas"/>
          <w:b/>
          <w:bCs/>
          <w:color w:val="6B7C8B"/>
          <w:sz w:val="24"/>
          <w:szCs w:val="24"/>
          <w:bdr w:val="none" w:sz="0" w:space="0" w:color="auto" w:frame="1"/>
        </w:rPr>
        <w:t>&gt;</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integerList</w:t>
      </w:r>
      <w:proofErr w:type="spellEnd"/>
      <w:r w:rsidRPr="00C04BDB">
        <w:rPr>
          <w:rStyle w:val="enlighter-text"/>
          <w:rFonts w:ascii="Maiandra GD" w:hAnsi="Maiandra GD" w:cs="Consolas"/>
          <w:color w:val="CFD5E0"/>
          <w:sz w:val="24"/>
          <w:szCs w:val="24"/>
          <w:bdr w:val="none" w:sz="0" w:space="0" w:color="auto" w:frame="1"/>
        </w:rPr>
        <w:t xml:space="preserve"> = </w:t>
      </w:r>
      <w:proofErr w:type="spellStart"/>
      <w:proofErr w:type="gramStart"/>
      <w:r w:rsidRPr="00C04BDB">
        <w:rPr>
          <w:rStyle w:val="enlighter-text"/>
          <w:rFonts w:ascii="Maiandra GD" w:hAnsi="Maiandra GD" w:cs="Consolas"/>
          <w:color w:val="CFD5E0"/>
          <w:sz w:val="24"/>
          <w:szCs w:val="24"/>
          <w:bdr w:val="none" w:sz="0" w:space="0" w:color="auto" w:frame="1"/>
        </w:rPr>
        <w:t>Enumerable.</w:t>
      </w:r>
      <w:r w:rsidRPr="00C04BDB">
        <w:rPr>
          <w:rStyle w:val="enlighter-m3"/>
          <w:rFonts w:ascii="Maiandra GD" w:hAnsi="Maiandra GD" w:cs="Consolas"/>
          <w:color w:val="4284AE"/>
          <w:sz w:val="24"/>
          <w:szCs w:val="24"/>
          <w:bdr w:val="none" w:sz="0" w:space="0" w:color="auto" w:frame="1"/>
        </w:rPr>
        <w:t>Range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n1"/>
          <w:rFonts w:ascii="Maiandra GD" w:hAnsi="Maiandra GD" w:cs="Consolas"/>
          <w:color w:val="D19A66"/>
          <w:sz w:val="24"/>
          <w:szCs w:val="24"/>
          <w:bdr w:val="none" w:sz="0" w:space="0" w:color="auto" w:frame="1"/>
        </w:rPr>
        <w:t>0</w:t>
      </w:r>
      <w:r w:rsidRPr="00C04BDB">
        <w:rPr>
          <w:rStyle w:val="enlighter-text"/>
          <w:rFonts w:ascii="Maiandra GD" w:hAnsi="Maiandra GD" w:cs="Consolas"/>
          <w:color w:val="CFD5E0"/>
          <w:sz w:val="24"/>
          <w:szCs w:val="24"/>
          <w:bdr w:val="none" w:sz="0" w:space="0" w:color="auto" w:frame="1"/>
        </w:rPr>
        <w:t>,</w:t>
      </w:r>
      <w:r w:rsidRPr="00C04BDB">
        <w:rPr>
          <w:rStyle w:val="enlighter-n1"/>
          <w:rFonts w:ascii="Maiandra GD" w:hAnsi="Maiandra GD" w:cs="Consolas"/>
          <w:color w:val="D19A66"/>
          <w:sz w:val="24"/>
          <w:szCs w:val="24"/>
          <w:bdr w:val="none" w:sz="0" w:space="0" w:color="auto" w:frame="1"/>
        </w:rPr>
        <w:t>10</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roofErr w:type="spellStart"/>
      <w:r w:rsidRPr="00C04BDB">
        <w:rPr>
          <w:rStyle w:val="enlighter-m3"/>
          <w:rFonts w:ascii="Maiandra GD" w:hAnsi="Maiandra GD" w:cs="Consolas"/>
          <w:color w:val="4284AE"/>
          <w:sz w:val="24"/>
          <w:szCs w:val="24"/>
          <w:bdr w:val="none" w:sz="0" w:space="0" w:color="auto" w:frame="1"/>
        </w:rPr>
        <w:t>ToList</w:t>
      </w:r>
      <w:proofErr w:type="spell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Parallel.</w:t>
      </w:r>
      <w:r w:rsidRPr="00C04BDB">
        <w:rPr>
          <w:rStyle w:val="enlighter-m3"/>
          <w:rFonts w:ascii="Maiandra GD" w:hAnsi="Maiandra GD" w:cs="Consolas"/>
          <w:color w:val="4284AE"/>
          <w:sz w:val="24"/>
          <w:szCs w:val="24"/>
          <w:bdr w:val="none" w:sz="0" w:space="0" w:color="auto" w:frame="1"/>
        </w:rPr>
        <w:t>ForEach</w:t>
      </w:r>
      <w:proofErr w:type="spellEnd"/>
      <w:r w:rsidRPr="00C04BDB">
        <w:rPr>
          <w:rStyle w:val="enlighter-g1"/>
          <w:rFonts w:ascii="Maiandra GD" w:hAnsi="Maiandra GD" w:cs="Consolas"/>
          <w:b/>
          <w:bCs/>
          <w:color w:val="6B7C8B"/>
          <w:sz w:val="24"/>
          <w:szCs w:val="24"/>
          <w:bdr w:val="none" w:sz="0" w:space="0" w:color="auto" w:frame="1"/>
        </w:rPr>
        <w:t>(</w:t>
      </w:r>
      <w:proofErr w:type="spellStart"/>
      <w:proofErr w:type="gramEnd"/>
      <w:r w:rsidRPr="00C04BDB">
        <w:rPr>
          <w:rStyle w:val="enlighter-text"/>
          <w:rFonts w:ascii="Maiandra GD" w:hAnsi="Maiandra GD" w:cs="Consolas"/>
          <w:color w:val="CFD5E0"/>
          <w:sz w:val="24"/>
          <w:szCs w:val="24"/>
          <w:bdr w:val="none" w:sz="0" w:space="0" w:color="auto" w:frame="1"/>
        </w:rPr>
        <w:t>integerList</w:t>
      </w:r>
      <w:proofErr w:type="spellEnd"/>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&gt;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text"/>
          <w:rFonts w:ascii="Maiandra GD" w:hAnsi="Maiandra GD" w:cs="Consolas"/>
          <w:color w:val="CFD5E0"/>
          <w:sz w:val="24"/>
          <w:szCs w:val="24"/>
          <w:bdr w:val="none" w:sz="0" w:space="0" w:color="auto" w:frame="1"/>
        </w:rPr>
        <w:t>@</w:t>
      </w:r>
      <w:r w:rsidRPr="00C04BDB">
        <w:rPr>
          <w:rStyle w:val="enlighter-s0"/>
          <w:rFonts w:ascii="Maiandra GD" w:hAnsi="Maiandra GD" w:cs="Consolas"/>
          <w:color w:val="7CC379"/>
          <w:sz w:val="24"/>
          <w:szCs w:val="24"/>
          <w:bdr w:val="none" w:sz="0" w:space="0" w:color="auto" w:frame="1"/>
        </w:rPr>
        <w:t xml:space="preserve">"value of </w:t>
      </w:r>
      <w:proofErr w:type="spellStart"/>
      <w:r w:rsidRPr="00C04BDB">
        <w:rPr>
          <w:rStyle w:val="enlighter-s0"/>
          <w:rFonts w:ascii="Maiandra GD" w:hAnsi="Maiandra GD" w:cs="Consolas"/>
          <w:color w:val="7CC379"/>
          <w:sz w:val="24"/>
          <w:szCs w:val="24"/>
          <w:bdr w:val="none" w:sz="0" w:space="0" w:color="auto" w:frame="1"/>
        </w:rPr>
        <w:t>i</w:t>
      </w:r>
      <w:proofErr w:type="spellEnd"/>
      <w:r w:rsidRPr="00C04BDB">
        <w:rPr>
          <w:rStyle w:val="enlighter-s0"/>
          <w:rFonts w:ascii="Maiandra GD" w:hAnsi="Maiandra GD" w:cs="Consolas"/>
          <w:color w:val="7CC379"/>
          <w:sz w:val="24"/>
          <w:szCs w:val="24"/>
          <w:bdr w:val="none" w:sz="0" w:space="0" w:color="auto" w:frame="1"/>
        </w:rPr>
        <w:t xml:space="preserve"> = {0}, thread = {1}"</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i</w:t>
      </w:r>
      <w:proofErr w:type="spellEnd"/>
      <w:proofErr w:type="gramEnd"/>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Thread.</w:t>
      </w:r>
      <w:r w:rsidRPr="00C04BDB">
        <w:rPr>
          <w:rStyle w:val="enlighter-m3"/>
          <w:rFonts w:ascii="Maiandra GD" w:hAnsi="Maiandra GD" w:cs="Consolas"/>
          <w:color w:val="4284AE"/>
          <w:sz w:val="24"/>
          <w:szCs w:val="24"/>
          <w:bdr w:val="none" w:sz="0" w:space="0" w:color="auto" w:frame="1"/>
        </w:rPr>
        <w:t>CurrentThread</w:t>
      </w:r>
      <w:r w:rsidRPr="00C04BDB">
        <w:rPr>
          <w:rStyle w:val="enlighter-text"/>
          <w:rFonts w:ascii="Maiandra GD" w:hAnsi="Maiandra GD" w:cs="Consolas"/>
          <w:color w:val="CFD5E0"/>
          <w:sz w:val="24"/>
          <w:szCs w:val="24"/>
          <w:bdr w:val="none" w:sz="0" w:space="0" w:color="auto" w:frame="1"/>
        </w:rPr>
        <w:t>.</w:t>
      </w:r>
      <w:r w:rsidRPr="00C04BDB">
        <w:rPr>
          <w:rStyle w:val="enlighter-m3"/>
          <w:rFonts w:ascii="Maiandra GD" w:hAnsi="Maiandra GD" w:cs="Consolas"/>
          <w:color w:val="4284AE"/>
          <w:sz w:val="24"/>
          <w:szCs w:val="24"/>
          <w:bdr w:val="none" w:sz="0" w:space="0" w:color="auto" w:frame="1"/>
        </w:rPr>
        <w:t>ManagedThreadId</w:t>
      </w:r>
      <w:proofErr w:type="spell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s0"/>
          <w:rFonts w:ascii="Maiandra GD" w:hAnsi="Maiandra GD" w:cs="Consolas"/>
          <w:color w:val="7CC379"/>
          <w:sz w:val="24"/>
          <w:szCs w:val="24"/>
          <w:bdr w:val="none" w:sz="0" w:space="0" w:color="auto" w:frame="1"/>
        </w:rPr>
        <w:t>"Press any key to exist"</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ReadLine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Now run the above code multiple times, and definitely, you will get different output. You will also observe that the number of threads is created is not in our control. Now, let us see how to restrict the number of threads to be created.</w:t>
      </w:r>
    </w:p>
    <w:p w:rsidR="000637D1" w:rsidRPr="00C04BDB" w:rsidRDefault="000637D1" w:rsidP="000637D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04BDB">
        <w:rPr>
          <w:rStyle w:val="Strong"/>
          <w:rFonts w:ascii="Maiandra GD" w:hAnsi="Maiandra GD" w:cs="Arial"/>
          <w:b/>
          <w:bCs/>
          <w:color w:val="000000"/>
          <w:sz w:val="24"/>
          <w:szCs w:val="24"/>
          <w:bdr w:val="none" w:sz="0" w:space="0" w:color="auto" w:frame="1"/>
        </w:rPr>
        <w:t>How to control the degree of concurrency i.e. How to restrict the number of threads to be created?</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 xml:space="preserve">We can restrict the number of concurrent threads created during the execution of parallel loops by using the </w:t>
      </w:r>
      <w:proofErr w:type="spellStart"/>
      <w:r w:rsidRPr="00C04BDB">
        <w:rPr>
          <w:rFonts w:ascii="Maiandra GD" w:hAnsi="Maiandra GD" w:cs="Arial"/>
          <w:color w:val="000000"/>
          <w:bdr w:val="none" w:sz="0" w:space="0" w:color="auto" w:frame="1"/>
        </w:rPr>
        <w:t>MaxDegreeOfParallelism</w:t>
      </w:r>
      <w:proofErr w:type="spellEnd"/>
      <w:r w:rsidRPr="00C04BDB">
        <w:rPr>
          <w:rFonts w:ascii="Maiandra GD" w:hAnsi="Maiandra GD" w:cs="Arial"/>
          <w:color w:val="000000"/>
          <w:bdr w:val="none" w:sz="0" w:space="0" w:color="auto" w:frame="1"/>
        </w:rPr>
        <w:t xml:space="preserve"> property. By assigning some value to </w:t>
      </w:r>
      <w:proofErr w:type="spellStart"/>
      <w:r w:rsidRPr="00C04BDB">
        <w:rPr>
          <w:rStyle w:val="Strong"/>
          <w:rFonts w:ascii="Maiandra GD" w:hAnsi="Maiandra GD" w:cs="Arial"/>
          <w:color w:val="000000"/>
          <w:bdr w:val="none" w:sz="0" w:space="0" w:color="auto" w:frame="1"/>
        </w:rPr>
        <w:t>MaxDegreeOfParallelism</w:t>
      </w:r>
      <w:proofErr w:type="spellEnd"/>
      <w:r w:rsidRPr="00C04BDB">
        <w:rPr>
          <w:rFonts w:ascii="Maiandra GD" w:hAnsi="Maiandra GD" w:cs="Arial"/>
          <w:color w:val="000000"/>
          <w:bdr w:val="none" w:sz="0" w:space="0" w:color="auto" w:frame="1"/>
        </w:rPr>
        <w:t>, we can restrict the degree of this concurrency and can restrict the number of processor cores to be used by our loops. The default value of this property is -1, which means there is no restriction on concurrently running operations.</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Style w:val="Strong"/>
          <w:rFonts w:ascii="Maiandra GD" w:hAnsi="Maiandra GD" w:cs="Arial"/>
          <w:color w:val="000000"/>
          <w:bdr w:val="none" w:sz="0" w:space="0" w:color="auto" w:frame="1"/>
        </w:rPr>
        <w:t>Let’s see the example.</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namespace</w:t>
      </w:r>
      <w:proofErr w:type="gramEnd"/>
      <w:r w:rsidRPr="00C04BDB">
        <w:rPr>
          <w:rStyle w:val="enlighter-k0"/>
          <w:rFonts w:ascii="Maiandra GD" w:hAnsi="Maiandra GD" w:cs="Consolas"/>
          <w:b/>
          <w:bCs/>
          <w:color w:val="D171DD"/>
          <w:sz w:val="24"/>
          <w:szCs w:val="24"/>
          <w:bdr w:val="none" w:sz="0" w:space="0" w:color="auto" w:frame="1"/>
        </w:rPr>
        <w:t xml:space="preserve"> </w:t>
      </w:r>
      <w:proofErr w:type="spellStart"/>
      <w:r w:rsidRPr="00C04BDB">
        <w:rPr>
          <w:rStyle w:val="enlighter-k10"/>
          <w:rFonts w:ascii="Maiandra GD" w:hAnsi="Maiandra GD" w:cs="Consolas"/>
          <w:i/>
          <w:iCs/>
          <w:color w:val="4284AE"/>
          <w:sz w:val="24"/>
          <w:szCs w:val="24"/>
          <w:bdr w:val="none" w:sz="0" w:space="0" w:color="auto" w:frame="1"/>
        </w:rPr>
        <w:t>ParallelProgrammingDemo</w:t>
      </w:r>
      <w:proofErr w:type="spellEnd"/>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lastRenderedPageBreak/>
        <w:t>class</w:t>
      </w:r>
      <w:proofErr w:type="gramEnd"/>
      <w:r w:rsidRPr="00C04BDB">
        <w:rPr>
          <w:rStyle w:val="enlighter-text"/>
          <w:rFonts w:ascii="Maiandra GD" w:hAnsi="Maiandra GD" w:cs="Consolas"/>
          <w:color w:val="CFD5E0"/>
          <w:sz w:val="24"/>
          <w:szCs w:val="24"/>
          <w:bdr w:val="none" w:sz="0" w:space="0" w:color="auto" w:frame="1"/>
        </w:rPr>
        <w:t xml:space="preserve"> Program</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static</w:t>
      </w:r>
      <w:proofErr w:type="gramEnd"/>
      <w:r w:rsidRPr="00C04BDB">
        <w:rPr>
          <w:rStyle w:val="enlighter-text"/>
          <w:rFonts w:ascii="Maiandra GD" w:hAnsi="Maiandra GD" w:cs="Consolas"/>
          <w:color w:val="CFD5E0"/>
          <w:sz w:val="24"/>
          <w:szCs w:val="24"/>
          <w:bdr w:val="none" w:sz="0" w:space="0" w:color="auto" w:frame="1"/>
        </w:rPr>
        <w:t xml:space="preserve"> </w:t>
      </w:r>
      <w:r w:rsidRPr="00C04BDB">
        <w:rPr>
          <w:rStyle w:val="enlighter-k5"/>
          <w:rFonts w:ascii="Maiandra GD" w:hAnsi="Maiandra GD" w:cs="Consolas"/>
          <w:b/>
          <w:bCs/>
          <w:color w:val="D171DD"/>
          <w:sz w:val="24"/>
          <w:szCs w:val="24"/>
          <w:bdr w:val="none" w:sz="0" w:space="0" w:color="auto" w:frame="1"/>
        </w:rPr>
        <w:t>void</w:t>
      </w:r>
      <w:r w:rsidRPr="00C04BDB">
        <w:rPr>
          <w:rStyle w:val="enlighter-text"/>
          <w:rFonts w:ascii="Maiandra GD" w:hAnsi="Maiandra GD" w:cs="Consolas"/>
          <w:color w:val="CFD5E0"/>
          <w:sz w:val="24"/>
          <w:szCs w:val="24"/>
          <w:bdr w:val="none" w:sz="0" w:space="0" w:color="auto" w:frame="1"/>
        </w:rPr>
        <w:t xml:space="preserve"> </w:t>
      </w:r>
      <w:r w:rsidRPr="00C04BDB">
        <w:rPr>
          <w:rStyle w:val="enlighter-m0"/>
          <w:rFonts w:ascii="Maiandra GD" w:hAnsi="Maiandra GD" w:cs="Consolas"/>
          <w:color w:val="4284AE"/>
          <w:sz w:val="24"/>
          <w:szCs w:val="24"/>
          <w:bdr w:val="none" w:sz="0" w:space="0" w:color="auto" w:frame="1"/>
        </w:rPr>
        <w:t>Main</w:t>
      </w: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k2"/>
          <w:rFonts w:ascii="Maiandra GD" w:hAnsi="Maiandra GD" w:cs="Consolas"/>
          <w:color w:val="D19252"/>
          <w:sz w:val="24"/>
          <w:szCs w:val="24"/>
          <w:bdr w:val="none" w:sz="0" w:space="0" w:color="auto" w:frame="1"/>
        </w:rPr>
        <w:t>var</w:t>
      </w:r>
      <w:proofErr w:type="spellEnd"/>
      <w:proofErr w:type="gramEnd"/>
      <w:r w:rsidRPr="00C04BDB">
        <w:rPr>
          <w:rStyle w:val="enlighter-text"/>
          <w:rFonts w:ascii="Maiandra GD" w:hAnsi="Maiandra GD" w:cs="Consolas"/>
          <w:color w:val="CFD5E0"/>
          <w:sz w:val="24"/>
          <w:szCs w:val="24"/>
          <w:bdr w:val="none" w:sz="0" w:space="0" w:color="auto" w:frame="1"/>
        </w:rPr>
        <w:t xml:space="preserve"> options = </w:t>
      </w:r>
      <w:r w:rsidRPr="00C04BDB">
        <w:rPr>
          <w:rStyle w:val="enlighter-k3"/>
          <w:rFonts w:ascii="Maiandra GD" w:hAnsi="Maiandra GD" w:cs="Consolas"/>
          <w:color w:val="4284AE"/>
          <w:sz w:val="24"/>
          <w:szCs w:val="24"/>
          <w:bdr w:val="none" w:sz="0" w:space="0" w:color="auto" w:frame="1"/>
        </w:rPr>
        <w:t>new</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m0"/>
          <w:rFonts w:ascii="Maiandra GD" w:hAnsi="Maiandra GD" w:cs="Consolas"/>
          <w:color w:val="4284AE"/>
          <w:sz w:val="24"/>
          <w:szCs w:val="24"/>
          <w:bdr w:val="none" w:sz="0" w:space="0" w:color="auto" w:frame="1"/>
        </w:rPr>
        <w:t>ParallelOptions</w:t>
      </w:r>
      <w:proofErr w:type="spellEnd"/>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r w:rsidRPr="00C04BDB">
        <w:rPr>
          <w:rStyle w:val="enlighter-text"/>
          <w:rFonts w:ascii="Maiandra GD" w:hAnsi="Maiandra GD" w:cs="Consolas"/>
          <w:color w:val="CFD5E0"/>
          <w:sz w:val="24"/>
          <w:szCs w:val="24"/>
          <w:bdr w:val="none" w:sz="0" w:space="0" w:color="auto" w:frame="1"/>
        </w:rPr>
        <w:t>MaxDegreeOfParallelism</w:t>
      </w:r>
      <w:proofErr w:type="spellEnd"/>
      <w:r w:rsidRPr="00C04BDB">
        <w:rPr>
          <w:rStyle w:val="enlighter-text"/>
          <w:rFonts w:ascii="Maiandra GD" w:hAnsi="Maiandra GD" w:cs="Consolas"/>
          <w:color w:val="CFD5E0"/>
          <w:sz w:val="24"/>
          <w:szCs w:val="24"/>
          <w:bdr w:val="none" w:sz="0" w:space="0" w:color="auto" w:frame="1"/>
        </w:rPr>
        <w:t xml:space="preserve"> = </w:t>
      </w:r>
      <w:r w:rsidRPr="00C04BDB">
        <w:rPr>
          <w:rStyle w:val="enlighter-n1"/>
          <w:rFonts w:ascii="Maiandra GD" w:hAnsi="Maiandra GD" w:cs="Consolas"/>
          <w:color w:val="D19A66"/>
          <w:sz w:val="24"/>
          <w:szCs w:val="24"/>
          <w:bdr w:val="none" w:sz="0" w:space="0" w:color="auto" w:frame="1"/>
        </w:rPr>
        <w:t>2</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text"/>
          <w:rFonts w:ascii="Maiandra GD" w:hAnsi="Maiandra GD" w:cs="Consolas"/>
          <w:color w:val="CFD5E0"/>
          <w:sz w:val="24"/>
          <w:szCs w:val="24"/>
          <w:bdr w:val="none" w:sz="0" w:space="0" w:color="auto" w:frame="1"/>
        </w:rPr>
        <w:t>List</w:t>
      </w:r>
      <w:r w:rsidRPr="00C04BDB">
        <w:rPr>
          <w:rStyle w:val="enlighter-g1"/>
          <w:rFonts w:ascii="Maiandra GD" w:hAnsi="Maiandra GD" w:cs="Consolas"/>
          <w:b/>
          <w:bCs/>
          <w:color w:val="6B7C8B"/>
          <w:sz w:val="24"/>
          <w:szCs w:val="24"/>
          <w:bdr w:val="none" w:sz="0" w:space="0" w:color="auto" w:frame="1"/>
        </w:rPr>
        <w:t>&lt;</w:t>
      </w:r>
      <w:proofErr w:type="spellStart"/>
      <w:r w:rsidRPr="00C04BDB">
        <w:rPr>
          <w:rStyle w:val="enlighter-k5"/>
          <w:rFonts w:ascii="Maiandra GD" w:hAnsi="Maiandra GD" w:cs="Consolas"/>
          <w:b/>
          <w:bCs/>
          <w:color w:val="D171DD"/>
          <w:sz w:val="24"/>
          <w:szCs w:val="24"/>
          <w:bdr w:val="none" w:sz="0" w:space="0" w:color="auto" w:frame="1"/>
        </w:rPr>
        <w:t>int</w:t>
      </w:r>
      <w:proofErr w:type="spellEnd"/>
      <w:r w:rsidRPr="00C04BDB">
        <w:rPr>
          <w:rStyle w:val="enlighter-g1"/>
          <w:rFonts w:ascii="Maiandra GD" w:hAnsi="Maiandra GD" w:cs="Consolas"/>
          <w:b/>
          <w:bCs/>
          <w:color w:val="6B7C8B"/>
          <w:sz w:val="24"/>
          <w:szCs w:val="24"/>
          <w:bdr w:val="none" w:sz="0" w:space="0" w:color="auto" w:frame="1"/>
        </w:rPr>
        <w:t>&gt;</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integerList</w:t>
      </w:r>
      <w:proofErr w:type="spellEnd"/>
      <w:r w:rsidRPr="00C04BDB">
        <w:rPr>
          <w:rStyle w:val="enlighter-text"/>
          <w:rFonts w:ascii="Maiandra GD" w:hAnsi="Maiandra GD" w:cs="Consolas"/>
          <w:color w:val="CFD5E0"/>
          <w:sz w:val="24"/>
          <w:szCs w:val="24"/>
          <w:bdr w:val="none" w:sz="0" w:space="0" w:color="auto" w:frame="1"/>
        </w:rPr>
        <w:t xml:space="preserve"> = </w:t>
      </w:r>
      <w:proofErr w:type="spellStart"/>
      <w:proofErr w:type="gramStart"/>
      <w:r w:rsidRPr="00C04BDB">
        <w:rPr>
          <w:rStyle w:val="enlighter-text"/>
          <w:rFonts w:ascii="Maiandra GD" w:hAnsi="Maiandra GD" w:cs="Consolas"/>
          <w:color w:val="CFD5E0"/>
          <w:sz w:val="24"/>
          <w:szCs w:val="24"/>
          <w:bdr w:val="none" w:sz="0" w:space="0" w:color="auto" w:frame="1"/>
        </w:rPr>
        <w:t>Enumerable.</w:t>
      </w:r>
      <w:r w:rsidRPr="00C04BDB">
        <w:rPr>
          <w:rStyle w:val="enlighter-m3"/>
          <w:rFonts w:ascii="Maiandra GD" w:hAnsi="Maiandra GD" w:cs="Consolas"/>
          <w:color w:val="4284AE"/>
          <w:sz w:val="24"/>
          <w:szCs w:val="24"/>
          <w:bdr w:val="none" w:sz="0" w:space="0" w:color="auto" w:frame="1"/>
        </w:rPr>
        <w:t>Range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n1"/>
          <w:rFonts w:ascii="Maiandra GD" w:hAnsi="Maiandra GD" w:cs="Consolas"/>
          <w:color w:val="D19A66"/>
          <w:sz w:val="24"/>
          <w:szCs w:val="24"/>
          <w:bdr w:val="none" w:sz="0" w:space="0" w:color="auto" w:frame="1"/>
        </w:rPr>
        <w:t>0</w:t>
      </w:r>
      <w:r w:rsidRPr="00C04BDB">
        <w:rPr>
          <w:rStyle w:val="enlighter-text"/>
          <w:rFonts w:ascii="Maiandra GD" w:hAnsi="Maiandra GD" w:cs="Consolas"/>
          <w:color w:val="CFD5E0"/>
          <w:sz w:val="24"/>
          <w:szCs w:val="24"/>
          <w:bdr w:val="none" w:sz="0" w:space="0" w:color="auto" w:frame="1"/>
        </w:rPr>
        <w:t>,</w:t>
      </w:r>
      <w:r w:rsidRPr="00C04BDB">
        <w:rPr>
          <w:rStyle w:val="enlighter-n1"/>
          <w:rFonts w:ascii="Maiandra GD" w:hAnsi="Maiandra GD" w:cs="Consolas"/>
          <w:color w:val="D19A66"/>
          <w:sz w:val="24"/>
          <w:szCs w:val="24"/>
          <w:bdr w:val="none" w:sz="0" w:space="0" w:color="auto" w:frame="1"/>
        </w:rPr>
        <w:t>10</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roofErr w:type="spellStart"/>
      <w:r w:rsidRPr="00C04BDB">
        <w:rPr>
          <w:rStyle w:val="enlighter-m3"/>
          <w:rFonts w:ascii="Maiandra GD" w:hAnsi="Maiandra GD" w:cs="Consolas"/>
          <w:color w:val="4284AE"/>
          <w:sz w:val="24"/>
          <w:szCs w:val="24"/>
          <w:bdr w:val="none" w:sz="0" w:space="0" w:color="auto" w:frame="1"/>
        </w:rPr>
        <w:t>ToList</w:t>
      </w:r>
      <w:proofErr w:type="spell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Parallel.</w:t>
      </w:r>
      <w:r w:rsidRPr="00C04BDB">
        <w:rPr>
          <w:rStyle w:val="enlighter-m3"/>
          <w:rFonts w:ascii="Maiandra GD" w:hAnsi="Maiandra GD" w:cs="Consolas"/>
          <w:color w:val="4284AE"/>
          <w:sz w:val="24"/>
          <w:szCs w:val="24"/>
          <w:bdr w:val="none" w:sz="0" w:space="0" w:color="auto" w:frame="1"/>
        </w:rPr>
        <w:t>ForEach</w:t>
      </w:r>
      <w:proofErr w:type="spellEnd"/>
      <w:r w:rsidRPr="00C04BDB">
        <w:rPr>
          <w:rStyle w:val="enlighter-g1"/>
          <w:rFonts w:ascii="Maiandra GD" w:hAnsi="Maiandra GD" w:cs="Consolas"/>
          <w:b/>
          <w:bCs/>
          <w:color w:val="6B7C8B"/>
          <w:sz w:val="24"/>
          <w:szCs w:val="24"/>
          <w:bdr w:val="none" w:sz="0" w:space="0" w:color="auto" w:frame="1"/>
        </w:rPr>
        <w:t>(</w:t>
      </w:r>
      <w:proofErr w:type="spellStart"/>
      <w:proofErr w:type="gramEnd"/>
      <w:r w:rsidRPr="00C04BDB">
        <w:rPr>
          <w:rStyle w:val="enlighter-text"/>
          <w:rFonts w:ascii="Maiandra GD" w:hAnsi="Maiandra GD" w:cs="Consolas"/>
          <w:color w:val="CFD5E0"/>
          <w:sz w:val="24"/>
          <w:szCs w:val="24"/>
          <w:bdr w:val="none" w:sz="0" w:space="0" w:color="auto" w:frame="1"/>
        </w:rPr>
        <w:t>integerList</w:t>
      </w:r>
      <w:proofErr w:type="spellEnd"/>
      <w:r w:rsidRPr="00C04BDB">
        <w:rPr>
          <w:rStyle w:val="enlighter-text"/>
          <w:rFonts w:ascii="Maiandra GD" w:hAnsi="Maiandra GD" w:cs="Consolas"/>
          <w:color w:val="CFD5E0"/>
          <w:sz w:val="24"/>
          <w:szCs w:val="24"/>
          <w:bdr w:val="none" w:sz="0" w:space="0" w:color="auto" w:frame="1"/>
        </w:rPr>
        <w:t xml:space="preserve">, options, </w:t>
      </w:r>
      <w:proofErr w:type="spellStart"/>
      <w:r w:rsidRPr="00C04BDB">
        <w:rPr>
          <w:rStyle w:val="enlighter-text"/>
          <w:rFonts w:ascii="Maiandra GD" w:hAnsi="Maiandra GD" w:cs="Consolas"/>
          <w:color w:val="CFD5E0"/>
          <w:sz w:val="24"/>
          <w:szCs w:val="24"/>
          <w:bdr w:val="none" w:sz="0" w:space="0" w:color="auto" w:frame="1"/>
        </w:rPr>
        <w:t>i</w:t>
      </w:r>
      <w:proofErr w:type="spellEnd"/>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&gt;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text"/>
          <w:rFonts w:ascii="Maiandra GD" w:hAnsi="Maiandra GD" w:cs="Consolas"/>
          <w:color w:val="CFD5E0"/>
          <w:sz w:val="24"/>
          <w:szCs w:val="24"/>
          <w:bdr w:val="none" w:sz="0" w:space="0" w:color="auto" w:frame="1"/>
        </w:rPr>
        <w:t>@</w:t>
      </w:r>
      <w:r w:rsidRPr="00C04BDB">
        <w:rPr>
          <w:rStyle w:val="enlighter-s0"/>
          <w:rFonts w:ascii="Maiandra GD" w:hAnsi="Maiandra GD" w:cs="Consolas"/>
          <w:color w:val="7CC379"/>
          <w:sz w:val="24"/>
          <w:szCs w:val="24"/>
          <w:bdr w:val="none" w:sz="0" w:space="0" w:color="auto" w:frame="1"/>
        </w:rPr>
        <w:t xml:space="preserve">"value of </w:t>
      </w:r>
      <w:proofErr w:type="spellStart"/>
      <w:r w:rsidRPr="00C04BDB">
        <w:rPr>
          <w:rStyle w:val="enlighter-s0"/>
          <w:rFonts w:ascii="Maiandra GD" w:hAnsi="Maiandra GD" w:cs="Consolas"/>
          <w:color w:val="7CC379"/>
          <w:sz w:val="24"/>
          <w:szCs w:val="24"/>
          <w:bdr w:val="none" w:sz="0" w:space="0" w:color="auto" w:frame="1"/>
        </w:rPr>
        <w:t>i</w:t>
      </w:r>
      <w:proofErr w:type="spellEnd"/>
      <w:r w:rsidRPr="00C04BDB">
        <w:rPr>
          <w:rStyle w:val="enlighter-s0"/>
          <w:rFonts w:ascii="Maiandra GD" w:hAnsi="Maiandra GD" w:cs="Consolas"/>
          <w:color w:val="7CC379"/>
          <w:sz w:val="24"/>
          <w:szCs w:val="24"/>
          <w:bdr w:val="none" w:sz="0" w:space="0" w:color="auto" w:frame="1"/>
        </w:rPr>
        <w:t xml:space="preserve"> = {0}, thread = {1}"</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i</w:t>
      </w:r>
      <w:proofErr w:type="spellEnd"/>
      <w:proofErr w:type="gramEnd"/>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Thread.</w:t>
      </w:r>
      <w:r w:rsidRPr="00C04BDB">
        <w:rPr>
          <w:rStyle w:val="enlighter-m3"/>
          <w:rFonts w:ascii="Maiandra GD" w:hAnsi="Maiandra GD" w:cs="Consolas"/>
          <w:color w:val="4284AE"/>
          <w:sz w:val="24"/>
          <w:szCs w:val="24"/>
          <w:bdr w:val="none" w:sz="0" w:space="0" w:color="auto" w:frame="1"/>
        </w:rPr>
        <w:t>CurrentThread</w:t>
      </w:r>
      <w:r w:rsidRPr="00C04BDB">
        <w:rPr>
          <w:rStyle w:val="enlighter-text"/>
          <w:rFonts w:ascii="Maiandra GD" w:hAnsi="Maiandra GD" w:cs="Consolas"/>
          <w:color w:val="CFD5E0"/>
          <w:sz w:val="24"/>
          <w:szCs w:val="24"/>
          <w:bdr w:val="none" w:sz="0" w:space="0" w:color="auto" w:frame="1"/>
        </w:rPr>
        <w:t>.</w:t>
      </w:r>
      <w:r w:rsidRPr="00C04BDB">
        <w:rPr>
          <w:rStyle w:val="enlighter-m3"/>
          <w:rFonts w:ascii="Maiandra GD" w:hAnsi="Maiandra GD" w:cs="Consolas"/>
          <w:color w:val="4284AE"/>
          <w:sz w:val="24"/>
          <w:szCs w:val="24"/>
          <w:bdr w:val="none" w:sz="0" w:space="0" w:color="auto" w:frame="1"/>
        </w:rPr>
        <w:t>ManagedThreadId</w:t>
      </w:r>
      <w:proofErr w:type="spell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s0"/>
          <w:rFonts w:ascii="Maiandra GD" w:hAnsi="Maiandra GD" w:cs="Consolas"/>
          <w:color w:val="7CC379"/>
          <w:sz w:val="24"/>
          <w:szCs w:val="24"/>
          <w:bdr w:val="none" w:sz="0" w:space="0" w:color="auto" w:frame="1"/>
        </w:rPr>
        <w:t>"Press any key to exist"</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ReadLine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In the above code, we are setting the </w:t>
      </w:r>
      <w:proofErr w:type="spellStart"/>
      <w:r w:rsidRPr="00C04BDB">
        <w:rPr>
          <w:rStyle w:val="Strong"/>
          <w:rFonts w:ascii="Maiandra GD" w:hAnsi="Maiandra GD" w:cs="Arial"/>
          <w:color w:val="000000"/>
          <w:bdr w:val="none" w:sz="0" w:space="0" w:color="auto" w:frame="1"/>
        </w:rPr>
        <w:t>MaxDegreeOfParallelism</w:t>
      </w:r>
      <w:proofErr w:type="spellEnd"/>
      <w:r w:rsidRPr="00C04BDB">
        <w:rPr>
          <w:rFonts w:ascii="Maiandra GD" w:hAnsi="Maiandra GD" w:cs="Arial"/>
          <w:color w:val="000000"/>
          <w:bdr w:val="none" w:sz="0" w:space="0" w:color="auto" w:frame="1"/>
        </w:rPr>
        <w:t> to 2, which means that only a maximum of 2 threads will be created, which will, in turn, use fewer cores, which is 2 here. Now run the application and see the output as shown below. </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noProof/>
          <w:color w:val="212529"/>
          <w:bdr w:val="none" w:sz="0" w:space="0" w:color="auto" w:frame="1"/>
        </w:rPr>
        <w:lastRenderedPageBreak/>
        <w:drawing>
          <wp:inline distT="0" distB="0" distL="0" distR="0">
            <wp:extent cx="2456180" cy="2190115"/>
            <wp:effectExtent l="19050" t="0" r="1270" b="0"/>
            <wp:docPr id="20" name="Picture 20" descr="Using MaxDegreeOfParallelism property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ing MaxDegreeOfParallelism property in C#"/>
                    <pic:cNvPicPr>
                      <a:picLocks noChangeAspect="1" noChangeArrowheads="1"/>
                    </pic:cNvPicPr>
                  </pic:nvPicPr>
                  <pic:blipFill>
                    <a:blip r:embed="rId22"/>
                    <a:srcRect/>
                    <a:stretch>
                      <a:fillRect/>
                    </a:stretch>
                  </pic:blipFill>
                  <pic:spPr bwMode="auto">
                    <a:xfrm>
                      <a:off x="0" y="0"/>
                      <a:ext cx="2456180" cy="2190115"/>
                    </a:xfrm>
                    <a:prstGeom prst="rect">
                      <a:avLst/>
                    </a:prstGeom>
                    <a:noFill/>
                    <a:ln w="9525">
                      <a:noFill/>
                      <a:miter lim="800000"/>
                      <a:headEnd/>
                      <a:tailEnd/>
                    </a:ln>
                  </pic:spPr>
                </pic:pic>
              </a:graphicData>
            </a:graphic>
          </wp:inline>
        </w:drawing>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Whatever number of times we execute the above code, the number of threads will never go above 2.</w:t>
      </w:r>
    </w:p>
    <w:p w:rsidR="000637D1" w:rsidRPr="00C04BDB" w:rsidRDefault="000637D1">
      <w:pPr>
        <w:pBdr>
          <w:bottom w:val="double" w:sz="6" w:space="1" w:color="auto"/>
        </w:pBdr>
        <w:rPr>
          <w:rFonts w:ascii="Maiandra GD" w:hAnsi="Maiandra GD"/>
          <w:sz w:val="24"/>
          <w:szCs w:val="24"/>
        </w:rPr>
      </w:pPr>
    </w:p>
    <w:p w:rsidR="000637D1" w:rsidRPr="00C04BDB" w:rsidRDefault="000637D1" w:rsidP="00C04BDB">
      <w:pPr>
        <w:pStyle w:val="Heading1"/>
        <w:spacing w:before="0" w:beforeAutospacing="0" w:after="48" w:afterAutospacing="0"/>
        <w:textAlignment w:val="baseline"/>
        <w:rPr>
          <w:rFonts w:ascii="Maiandra GD" w:hAnsi="Maiandra GD" w:cs="Segoe UI"/>
          <w:b w:val="0"/>
          <w:bCs w:val="0"/>
          <w:color w:val="212529"/>
          <w:sz w:val="24"/>
          <w:szCs w:val="24"/>
        </w:rPr>
      </w:pPr>
      <w:r w:rsidRPr="00C04BDB">
        <w:rPr>
          <w:rFonts w:ascii="Maiandra GD" w:hAnsi="Maiandra GD"/>
          <w:bCs w:val="0"/>
          <w:color w:val="3A3A3A"/>
          <w:sz w:val="24"/>
          <w:szCs w:val="24"/>
          <w:highlight w:val="yellow"/>
        </w:rPr>
        <w:t>Parallel Invoke in C#</w:t>
      </w:r>
      <w:r w:rsidR="00C04BDB">
        <w:rPr>
          <w:rFonts w:ascii="Maiandra GD" w:hAnsi="Maiandra GD"/>
          <w:bCs w:val="0"/>
          <w:color w:val="3A3A3A"/>
          <w:sz w:val="24"/>
          <w:szCs w:val="24"/>
        </w:rPr>
        <w:t xml:space="preserve"> </w:t>
      </w:r>
    </w:p>
    <w:p w:rsidR="000637D1" w:rsidRPr="00C04BDB" w:rsidRDefault="000637D1" w:rsidP="000637D1">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04BDB">
        <w:rPr>
          <w:rStyle w:val="Strong"/>
          <w:rFonts w:ascii="Maiandra GD" w:hAnsi="Maiandra GD" w:cs="Arial"/>
          <w:b/>
          <w:bCs/>
          <w:color w:val="000000"/>
          <w:sz w:val="24"/>
          <w:szCs w:val="24"/>
          <w:bdr w:val="none" w:sz="0" w:space="0" w:color="auto" w:frame="1"/>
        </w:rPr>
        <w:t>Parallel Invoke in C# with Examples</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In this article, I am going to discuss the </w:t>
      </w:r>
      <w:r w:rsidRPr="00C04BDB">
        <w:rPr>
          <w:rStyle w:val="Strong"/>
          <w:rFonts w:ascii="Maiandra GD" w:hAnsi="Maiandra GD" w:cs="Arial"/>
          <w:color w:val="000000"/>
          <w:bdr w:val="none" w:sz="0" w:space="0" w:color="auto" w:frame="1"/>
        </w:rPr>
        <w:t>Parallel Invoke in C#</w:t>
      </w:r>
      <w:r w:rsidRPr="00C04BDB">
        <w:rPr>
          <w:rFonts w:ascii="Maiandra GD" w:hAnsi="Maiandra GD" w:cs="Arial"/>
          <w:color w:val="000000"/>
          <w:bdr w:val="none" w:sz="0" w:space="0" w:color="auto" w:frame="1"/>
        </w:rPr>
        <w:t xml:space="preserve"> with examples. The Parallel Invoke Method in C# is one of the most frequently used static </w:t>
      </w:r>
      <w:proofErr w:type="gramStart"/>
      <w:r w:rsidRPr="00C04BDB">
        <w:rPr>
          <w:rFonts w:ascii="Maiandra GD" w:hAnsi="Maiandra GD" w:cs="Arial"/>
          <w:color w:val="000000"/>
          <w:bdr w:val="none" w:sz="0" w:space="0" w:color="auto" w:frame="1"/>
        </w:rPr>
        <w:t>method</w:t>
      </w:r>
      <w:proofErr w:type="gramEnd"/>
      <w:r w:rsidRPr="00C04BDB">
        <w:rPr>
          <w:rFonts w:ascii="Maiandra GD" w:hAnsi="Maiandra GD" w:cs="Arial"/>
          <w:color w:val="000000"/>
          <w:bdr w:val="none" w:sz="0" w:space="0" w:color="auto" w:frame="1"/>
        </w:rPr>
        <w:t xml:space="preserve"> of the Parallel class. This Parallel Invoke method is used to launch multiple tasks that are going to be executed in parallel. Please read the following articles before proceeding to this article.</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hyperlink r:id="rId23" w:history="1">
        <w:r w:rsidRPr="00C04BDB">
          <w:rPr>
            <w:rStyle w:val="Strong"/>
            <w:rFonts w:ascii="Maiandra GD" w:hAnsi="Maiandra GD" w:cs="Arial"/>
            <w:color w:val="007BFF"/>
            <w:bdr w:val="none" w:sz="0" w:space="0" w:color="auto" w:frame="1"/>
          </w:rPr>
          <w:t>Overview of Task Parallel Library</w:t>
        </w:r>
      </w:hyperlink>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hyperlink r:id="rId24" w:history="1">
        <w:r w:rsidRPr="00C04BDB">
          <w:rPr>
            <w:rStyle w:val="Strong"/>
            <w:rFonts w:ascii="Maiandra GD" w:hAnsi="Maiandra GD" w:cs="Arial"/>
            <w:color w:val="007BFF"/>
            <w:bdr w:val="none" w:sz="0" w:space="0" w:color="auto" w:frame="1"/>
          </w:rPr>
          <w:t>Parallel For Method in C#</w:t>
        </w:r>
      </w:hyperlink>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hyperlink r:id="rId25" w:history="1">
        <w:r w:rsidRPr="00C04BDB">
          <w:rPr>
            <w:rStyle w:val="Strong"/>
            <w:rFonts w:ascii="Maiandra GD" w:hAnsi="Maiandra GD" w:cs="Arial"/>
            <w:color w:val="007BFF"/>
            <w:bdr w:val="none" w:sz="0" w:space="0" w:color="auto" w:frame="1"/>
          </w:rPr>
          <w:t xml:space="preserve">Parallel </w:t>
        </w:r>
        <w:proofErr w:type="spellStart"/>
        <w:r w:rsidRPr="00C04BDB">
          <w:rPr>
            <w:rStyle w:val="Strong"/>
            <w:rFonts w:ascii="Maiandra GD" w:hAnsi="Maiandra GD" w:cs="Arial"/>
            <w:color w:val="007BFF"/>
            <w:bdr w:val="none" w:sz="0" w:space="0" w:color="auto" w:frame="1"/>
          </w:rPr>
          <w:t>ForEach</w:t>
        </w:r>
        <w:proofErr w:type="spellEnd"/>
        <w:r w:rsidRPr="00C04BDB">
          <w:rPr>
            <w:rStyle w:val="Strong"/>
            <w:rFonts w:ascii="Maiandra GD" w:hAnsi="Maiandra GD" w:cs="Arial"/>
            <w:color w:val="007BFF"/>
            <w:bdr w:val="none" w:sz="0" w:space="0" w:color="auto" w:frame="1"/>
          </w:rPr>
          <w:t xml:space="preserve"> Method in C#</w:t>
        </w:r>
      </w:hyperlink>
    </w:p>
    <w:p w:rsidR="000637D1" w:rsidRPr="00C04BDB" w:rsidRDefault="000637D1" w:rsidP="000637D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04BDB">
        <w:rPr>
          <w:rStyle w:val="Strong"/>
          <w:rFonts w:ascii="Maiandra GD" w:hAnsi="Maiandra GD" w:cs="Arial"/>
          <w:b/>
          <w:bCs/>
          <w:color w:val="000000"/>
          <w:sz w:val="24"/>
          <w:szCs w:val="24"/>
          <w:bdr w:val="none" w:sz="0" w:space="0" w:color="auto" w:frame="1"/>
        </w:rPr>
        <w:t>Let us understand Parallel Invoke Method in C# with an example.</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The following example demonstrates how to use Parallel Invoke method in C# with other methods, anonymous methods (delegates), and lambda expressions.</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using</w:t>
      </w:r>
      <w:proofErr w:type="gramEnd"/>
      <w:r w:rsidRPr="00C04BDB">
        <w:rPr>
          <w:rStyle w:val="enlighter-k0"/>
          <w:rFonts w:ascii="Maiandra GD" w:hAnsi="Maiandra GD" w:cs="Consolas"/>
          <w:b/>
          <w:bCs/>
          <w:color w:val="D171DD"/>
          <w:sz w:val="24"/>
          <w:szCs w:val="24"/>
          <w:bdr w:val="none" w:sz="0" w:space="0" w:color="auto" w:frame="1"/>
        </w:rPr>
        <w:t xml:space="preserve"> </w:t>
      </w:r>
      <w:r w:rsidRPr="00C04BDB">
        <w:rPr>
          <w:rStyle w:val="enlighter-k10"/>
          <w:rFonts w:ascii="Maiandra GD" w:hAnsi="Maiandra GD" w:cs="Consolas"/>
          <w:i/>
          <w:iCs/>
          <w:color w:val="4284AE"/>
          <w:sz w:val="24"/>
          <w:szCs w:val="24"/>
          <w:bdr w:val="none" w:sz="0" w:space="0" w:color="auto" w:frame="1"/>
        </w:rPr>
        <w:t>System;</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using</w:t>
      </w:r>
      <w:proofErr w:type="gramEnd"/>
      <w:r w:rsidRPr="00C04BDB">
        <w:rPr>
          <w:rStyle w:val="enlighter-k0"/>
          <w:rFonts w:ascii="Maiandra GD" w:hAnsi="Maiandra GD" w:cs="Consolas"/>
          <w:b/>
          <w:bCs/>
          <w:color w:val="D171DD"/>
          <w:sz w:val="24"/>
          <w:szCs w:val="24"/>
          <w:bdr w:val="none" w:sz="0" w:space="0" w:color="auto" w:frame="1"/>
        </w:rPr>
        <w:t xml:space="preserve"> </w:t>
      </w:r>
      <w:proofErr w:type="spellStart"/>
      <w:r w:rsidRPr="00C04BDB">
        <w:rPr>
          <w:rStyle w:val="enlighter-k10"/>
          <w:rFonts w:ascii="Maiandra GD" w:hAnsi="Maiandra GD" w:cs="Consolas"/>
          <w:i/>
          <w:iCs/>
          <w:color w:val="4284AE"/>
          <w:sz w:val="24"/>
          <w:szCs w:val="24"/>
          <w:bdr w:val="none" w:sz="0" w:space="0" w:color="auto" w:frame="1"/>
        </w:rPr>
        <w:t>System.Threading</w:t>
      </w:r>
      <w:proofErr w:type="spellEnd"/>
      <w:r w:rsidRPr="00C04BDB">
        <w:rPr>
          <w:rStyle w:val="enlighter-k10"/>
          <w:rFonts w:ascii="Maiandra GD" w:hAnsi="Maiandra GD" w:cs="Consolas"/>
          <w:i/>
          <w:iCs/>
          <w:color w:val="4284AE"/>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using</w:t>
      </w:r>
      <w:proofErr w:type="gramEnd"/>
      <w:r w:rsidRPr="00C04BDB">
        <w:rPr>
          <w:rStyle w:val="enlighter-k0"/>
          <w:rFonts w:ascii="Maiandra GD" w:hAnsi="Maiandra GD" w:cs="Consolas"/>
          <w:b/>
          <w:bCs/>
          <w:color w:val="D171DD"/>
          <w:sz w:val="24"/>
          <w:szCs w:val="24"/>
          <w:bdr w:val="none" w:sz="0" w:space="0" w:color="auto" w:frame="1"/>
        </w:rPr>
        <w:t xml:space="preserve"> </w:t>
      </w:r>
      <w:proofErr w:type="spellStart"/>
      <w:r w:rsidRPr="00C04BDB">
        <w:rPr>
          <w:rStyle w:val="enlighter-k10"/>
          <w:rFonts w:ascii="Maiandra GD" w:hAnsi="Maiandra GD" w:cs="Consolas"/>
          <w:i/>
          <w:iCs/>
          <w:color w:val="4284AE"/>
          <w:sz w:val="24"/>
          <w:szCs w:val="24"/>
          <w:bdr w:val="none" w:sz="0" w:space="0" w:color="auto" w:frame="1"/>
        </w:rPr>
        <w:t>System.Threading.Tasks</w:t>
      </w:r>
      <w:proofErr w:type="spellEnd"/>
      <w:r w:rsidRPr="00C04BDB">
        <w:rPr>
          <w:rStyle w:val="enlighter-k10"/>
          <w:rFonts w:ascii="Maiandra GD" w:hAnsi="Maiandra GD" w:cs="Consolas"/>
          <w:i/>
          <w:iCs/>
          <w:color w:val="4284AE"/>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namespace</w:t>
      </w:r>
      <w:proofErr w:type="gramEnd"/>
      <w:r w:rsidRPr="00C04BDB">
        <w:rPr>
          <w:rStyle w:val="enlighter-k0"/>
          <w:rFonts w:ascii="Maiandra GD" w:hAnsi="Maiandra GD" w:cs="Consolas"/>
          <w:b/>
          <w:bCs/>
          <w:color w:val="D171DD"/>
          <w:sz w:val="24"/>
          <w:szCs w:val="24"/>
          <w:bdr w:val="none" w:sz="0" w:space="0" w:color="auto" w:frame="1"/>
        </w:rPr>
        <w:t xml:space="preserve"> </w:t>
      </w:r>
      <w:proofErr w:type="spellStart"/>
      <w:r w:rsidRPr="00C04BDB">
        <w:rPr>
          <w:rStyle w:val="enlighter-k10"/>
          <w:rFonts w:ascii="Maiandra GD" w:hAnsi="Maiandra GD" w:cs="Consolas"/>
          <w:i/>
          <w:iCs/>
          <w:color w:val="4284AE"/>
          <w:sz w:val="24"/>
          <w:szCs w:val="24"/>
          <w:bdr w:val="none" w:sz="0" w:space="0" w:color="auto" w:frame="1"/>
        </w:rPr>
        <w:t>ParallelProgrammingDemo</w:t>
      </w:r>
      <w:proofErr w:type="spellEnd"/>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public</w:t>
      </w:r>
      <w:proofErr w:type="gramEnd"/>
      <w:r w:rsidRPr="00C04BDB">
        <w:rPr>
          <w:rStyle w:val="enlighter-text"/>
          <w:rFonts w:ascii="Maiandra GD" w:hAnsi="Maiandra GD" w:cs="Consolas"/>
          <w:color w:val="CFD5E0"/>
          <w:sz w:val="24"/>
          <w:szCs w:val="24"/>
          <w:bdr w:val="none" w:sz="0" w:space="0" w:color="auto" w:frame="1"/>
        </w:rPr>
        <w:t xml:space="preserve"> </w:t>
      </w:r>
      <w:r w:rsidRPr="00C04BDB">
        <w:rPr>
          <w:rStyle w:val="enlighter-k0"/>
          <w:rFonts w:ascii="Maiandra GD" w:hAnsi="Maiandra GD" w:cs="Consolas"/>
          <w:b/>
          <w:bCs/>
          <w:color w:val="D171DD"/>
          <w:sz w:val="24"/>
          <w:szCs w:val="24"/>
          <w:bdr w:val="none" w:sz="0" w:space="0" w:color="auto" w:frame="1"/>
        </w:rPr>
        <w:t>class</w:t>
      </w:r>
      <w:r w:rsidRPr="00C04BDB">
        <w:rPr>
          <w:rStyle w:val="enlighter-text"/>
          <w:rFonts w:ascii="Maiandra GD" w:hAnsi="Maiandra GD" w:cs="Consolas"/>
          <w:color w:val="CFD5E0"/>
          <w:sz w:val="24"/>
          <w:szCs w:val="24"/>
          <w:bdr w:val="none" w:sz="0" w:space="0" w:color="auto" w:frame="1"/>
        </w:rPr>
        <w:t xml:space="preserve"> Program</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static</w:t>
      </w:r>
      <w:proofErr w:type="gramEnd"/>
      <w:r w:rsidRPr="00C04BDB">
        <w:rPr>
          <w:rStyle w:val="enlighter-text"/>
          <w:rFonts w:ascii="Maiandra GD" w:hAnsi="Maiandra GD" w:cs="Consolas"/>
          <w:color w:val="CFD5E0"/>
          <w:sz w:val="24"/>
          <w:szCs w:val="24"/>
          <w:bdr w:val="none" w:sz="0" w:space="0" w:color="auto" w:frame="1"/>
        </w:rPr>
        <w:t xml:space="preserve"> </w:t>
      </w:r>
      <w:r w:rsidRPr="00C04BDB">
        <w:rPr>
          <w:rStyle w:val="enlighter-k5"/>
          <w:rFonts w:ascii="Maiandra GD" w:hAnsi="Maiandra GD" w:cs="Consolas"/>
          <w:b/>
          <w:bCs/>
          <w:color w:val="D171DD"/>
          <w:sz w:val="24"/>
          <w:szCs w:val="24"/>
          <w:bdr w:val="none" w:sz="0" w:space="0" w:color="auto" w:frame="1"/>
        </w:rPr>
        <w:t>void</w:t>
      </w:r>
      <w:r w:rsidRPr="00C04BDB">
        <w:rPr>
          <w:rStyle w:val="enlighter-text"/>
          <w:rFonts w:ascii="Maiandra GD" w:hAnsi="Maiandra GD" w:cs="Consolas"/>
          <w:color w:val="CFD5E0"/>
          <w:sz w:val="24"/>
          <w:szCs w:val="24"/>
          <w:bdr w:val="none" w:sz="0" w:space="0" w:color="auto" w:frame="1"/>
        </w:rPr>
        <w:t xml:space="preserve"> </w:t>
      </w:r>
      <w:r w:rsidRPr="00C04BDB">
        <w:rPr>
          <w:rStyle w:val="enlighter-m0"/>
          <w:rFonts w:ascii="Maiandra GD" w:hAnsi="Maiandra GD" w:cs="Consolas"/>
          <w:color w:val="4284AE"/>
          <w:sz w:val="24"/>
          <w:szCs w:val="24"/>
          <w:bdr w:val="none" w:sz="0" w:space="0" w:color="auto" w:frame="1"/>
        </w:rPr>
        <w:t>Main</w:t>
      </w: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lastRenderedPageBreak/>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Parallel.</w:t>
      </w:r>
      <w:r w:rsidRPr="00C04BDB">
        <w:rPr>
          <w:rStyle w:val="enlighter-m3"/>
          <w:rFonts w:ascii="Maiandra GD" w:hAnsi="Maiandra GD" w:cs="Consolas"/>
          <w:color w:val="4284AE"/>
          <w:sz w:val="24"/>
          <w:szCs w:val="24"/>
          <w:bdr w:val="none" w:sz="0" w:space="0" w:color="auto" w:frame="1"/>
        </w:rPr>
        <w:t>Invoke</w:t>
      </w:r>
      <w:proofErr w:type="spellEnd"/>
      <w:r w:rsidRPr="00C04BDB">
        <w:rPr>
          <w:rStyle w:val="enlighter-g1"/>
          <w:rFonts w:ascii="Maiandra GD" w:hAnsi="Maiandra GD" w:cs="Consolas"/>
          <w:b/>
          <w:bCs/>
          <w:color w:val="6B7C8B"/>
          <w:sz w:val="24"/>
          <w:szCs w:val="24"/>
          <w:bdr w:val="none" w:sz="0" w:space="0" w:color="auto" w:frame="1"/>
        </w:rPr>
        <w:t>(</w:t>
      </w:r>
      <w:proofErr w:type="gramEnd"/>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r w:rsidRPr="00C04BDB">
        <w:rPr>
          <w:rStyle w:val="enlighter-text"/>
          <w:rFonts w:ascii="Maiandra GD" w:hAnsi="Maiandra GD" w:cs="Consolas"/>
          <w:color w:val="CFD5E0"/>
          <w:sz w:val="24"/>
          <w:szCs w:val="24"/>
          <w:bdr w:val="none" w:sz="0" w:space="0" w:color="auto" w:frame="1"/>
        </w:rPr>
        <w:t>NormalAction</w:t>
      </w:r>
      <w:proofErr w:type="spellEnd"/>
      <w:r w:rsidRPr="00C04BDB">
        <w:rPr>
          <w:rStyle w:val="enlighter-text"/>
          <w:rFonts w:ascii="Maiandra GD" w:hAnsi="Maiandra GD" w:cs="Consolas"/>
          <w:color w:val="CFD5E0"/>
          <w:sz w:val="24"/>
          <w:szCs w:val="24"/>
          <w:bdr w:val="none" w:sz="0" w:space="0" w:color="auto" w:frame="1"/>
        </w:rPr>
        <w:t>,</w:t>
      </w:r>
      <w:r w:rsidRPr="00C04BDB">
        <w:rPr>
          <w:rStyle w:val="enlighter-c0"/>
          <w:rFonts w:ascii="Maiandra GD" w:hAnsi="Maiandra GD" w:cs="Consolas"/>
          <w:color w:val="6B7C8B"/>
          <w:sz w:val="24"/>
          <w:szCs w:val="24"/>
          <w:bdr w:val="none" w:sz="0" w:space="0" w:color="auto" w:frame="1"/>
        </w:rPr>
        <w:t xml:space="preserve"> // Invoking Normal Method</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delegate</w:t>
      </w:r>
      <w:proofErr w:type="gramEnd"/>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 xml:space="preserve"> </w:t>
      </w:r>
      <w:r w:rsidRPr="00C04BDB">
        <w:rPr>
          <w:rStyle w:val="enlighter-c0"/>
          <w:rFonts w:ascii="Maiandra GD" w:hAnsi="Maiandra GD" w:cs="Consolas"/>
          <w:color w:val="6B7C8B"/>
          <w:sz w:val="24"/>
          <w:szCs w:val="24"/>
          <w:bdr w:val="none" w:sz="0" w:space="0" w:color="auto" w:frame="1"/>
        </w:rPr>
        <w:t xml:space="preserve">// Invoking an inline delegate </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text"/>
          <w:rFonts w:ascii="Maiandra GD" w:hAnsi="Maiandra GD" w:cs="Consolas"/>
          <w:color w:val="CFD5E0"/>
          <w:sz w:val="24"/>
          <w:szCs w:val="24"/>
          <w:bdr w:val="none" w:sz="0" w:space="0" w:color="auto" w:frame="1"/>
        </w:rPr>
        <w:t>$</w:t>
      </w:r>
      <w:r w:rsidRPr="00C04BDB">
        <w:rPr>
          <w:rStyle w:val="enlighter-s0"/>
          <w:rFonts w:ascii="Maiandra GD" w:hAnsi="Maiandra GD" w:cs="Consolas"/>
          <w:color w:val="7CC379"/>
          <w:sz w:val="24"/>
          <w:szCs w:val="24"/>
          <w:bdr w:val="none" w:sz="0" w:space="0" w:color="auto" w:frame="1"/>
        </w:rPr>
        <w:t>"Method 2, Thread=</w:t>
      </w:r>
      <w:r w:rsidRPr="00C04BDB">
        <w:rPr>
          <w:rStyle w:val="enlighter-s3"/>
          <w:rFonts w:ascii="Maiandra GD" w:hAnsi="Maiandra GD" w:cs="Consolas"/>
          <w:color w:val="7CC379"/>
          <w:sz w:val="24"/>
          <w:szCs w:val="24"/>
          <w:bdr w:val="none" w:sz="0" w:space="0" w:color="auto" w:frame="1"/>
        </w:rPr>
        <w:t>{</w:t>
      </w:r>
      <w:proofErr w:type="spellStart"/>
      <w:r w:rsidRPr="00C04BDB">
        <w:rPr>
          <w:rStyle w:val="enlighter-s3"/>
          <w:rFonts w:ascii="Maiandra GD" w:hAnsi="Maiandra GD" w:cs="Consolas"/>
          <w:color w:val="7CC379"/>
          <w:sz w:val="24"/>
          <w:szCs w:val="24"/>
          <w:bdr w:val="none" w:sz="0" w:space="0" w:color="auto" w:frame="1"/>
        </w:rPr>
        <w:t>Thread.CurrentThread.ManagedThreadId</w:t>
      </w:r>
      <w:proofErr w:type="spellEnd"/>
      <w:r w:rsidRPr="00C04BDB">
        <w:rPr>
          <w:rStyle w:val="enlighter-s3"/>
          <w:rFonts w:ascii="Maiandra GD" w:hAnsi="Maiandra GD" w:cs="Consolas"/>
          <w:color w:val="7CC379"/>
          <w:sz w:val="24"/>
          <w:szCs w:val="24"/>
          <w:bdr w:val="none" w:sz="0" w:space="0" w:color="auto" w:frame="1"/>
        </w:rPr>
        <w:t>}</w:t>
      </w:r>
      <w:r w:rsidRPr="00C04BDB">
        <w:rPr>
          <w:rStyle w:val="enlighter-s0"/>
          <w:rFonts w:ascii="Maiandra GD" w:hAnsi="Maiandra GD" w:cs="Consolas"/>
          <w:color w:val="7CC379"/>
          <w:sz w:val="24"/>
          <w:szCs w:val="24"/>
          <w:bdr w:val="none" w:sz="0" w:space="0" w:color="auto" w:frame="1"/>
        </w:rPr>
        <w:t>"</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&gt;</w:t>
      </w:r>
      <w:r w:rsidRPr="00C04BDB">
        <w:rPr>
          <w:rStyle w:val="enlighter-text"/>
          <w:rFonts w:ascii="Maiandra GD" w:hAnsi="Maiandra GD" w:cs="Consolas"/>
          <w:color w:val="CFD5E0"/>
          <w:sz w:val="24"/>
          <w:szCs w:val="24"/>
          <w:bdr w:val="none" w:sz="0" w:space="0" w:color="auto" w:frame="1"/>
        </w:rPr>
        <w:t xml:space="preserve"> </w:t>
      </w:r>
      <w:r w:rsidRPr="00C04BDB">
        <w:rPr>
          <w:rStyle w:val="enlighter-c0"/>
          <w:rFonts w:ascii="Maiandra GD" w:hAnsi="Maiandra GD" w:cs="Consolas"/>
          <w:color w:val="6B7C8B"/>
          <w:sz w:val="24"/>
          <w:szCs w:val="24"/>
          <w:bdr w:val="none" w:sz="0" w:space="0" w:color="auto" w:frame="1"/>
        </w:rPr>
        <w:t xml:space="preserve">// </w:t>
      </w:r>
      <w:proofErr w:type="gramStart"/>
      <w:r w:rsidRPr="00C04BDB">
        <w:rPr>
          <w:rStyle w:val="enlighter-c0"/>
          <w:rFonts w:ascii="Maiandra GD" w:hAnsi="Maiandra GD" w:cs="Consolas"/>
          <w:color w:val="6B7C8B"/>
          <w:sz w:val="24"/>
          <w:szCs w:val="24"/>
          <w:bdr w:val="none" w:sz="0" w:space="0" w:color="auto" w:frame="1"/>
        </w:rPr>
        <w:t>Invoking</w:t>
      </w:r>
      <w:proofErr w:type="gramEnd"/>
      <w:r w:rsidRPr="00C04BDB">
        <w:rPr>
          <w:rStyle w:val="enlighter-c0"/>
          <w:rFonts w:ascii="Maiandra GD" w:hAnsi="Maiandra GD" w:cs="Consolas"/>
          <w:color w:val="6B7C8B"/>
          <w:sz w:val="24"/>
          <w:szCs w:val="24"/>
          <w:bdr w:val="none" w:sz="0" w:space="0" w:color="auto" w:frame="1"/>
        </w:rPr>
        <w:t xml:space="preserve"> a lambda expression</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text"/>
          <w:rFonts w:ascii="Maiandra GD" w:hAnsi="Maiandra GD" w:cs="Consolas"/>
          <w:color w:val="CFD5E0"/>
          <w:sz w:val="24"/>
          <w:szCs w:val="24"/>
          <w:bdr w:val="none" w:sz="0" w:space="0" w:color="auto" w:frame="1"/>
        </w:rPr>
        <w:t>$</w:t>
      </w:r>
      <w:r w:rsidRPr="00C04BDB">
        <w:rPr>
          <w:rStyle w:val="enlighter-s0"/>
          <w:rFonts w:ascii="Maiandra GD" w:hAnsi="Maiandra GD" w:cs="Consolas"/>
          <w:color w:val="7CC379"/>
          <w:sz w:val="24"/>
          <w:szCs w:val="24"/>
          <w:bdr w:val="none" w:sz="0" w:space="0" w:color="auto" w:frame="1"/>
        </w:rPr>
        <w:t>"Method 3, Thread=</w:t>
      </w:r>
      <w:r w:rsidRPr="00C04BDB">
        <w:rPr>
          <w:rStyle w:val="enlighter-s3"/>
          <w:rFonts w:ascii="Maiandra GD" w:hAnsi="Maiandra GD" w:cs="Consolas"/>
          <w:color w:val="7CC379"/>
          <w:sz w:val="24"/>
          <w:szCs w:val="24"/>
          <w:bdr w:val="none" w:sz="0" w:space="0" w:color="auto" w:frame="1"/>
        </w:rPr>
        <w:t>{</w:t>
      </w:r>
      <w:proofErr w:type="spellStart"/>
      <w:r w:rsidRPr="00C04BDB">
        <w:rPr>
          <w:rStyle w:val="enlighter-s3"/>
          <w:rFonts w:ascii="Maiandra GD" w:hAnsi="Maiandra GD" w:cs="Consolas"/>
          <w:color w:val="7CC379"/>
          <w:sz w:val="24"/>
          <w:szCs w:val="24"/>
          <w:bdr w:val="none" w:sz="0" w:space="0" w:color="auto" w:frame="1"/>
        </w:rPr>
        <w:t>Thread.CurrentThread.ManagedThreadId</w:t>
      </w:r>
      <w:proofErr w:type="spellEnd"/>
      <w:r w:rsidRPr="00C04BDB">
        <w:rPr>
          <w:rStyle w:val="enlighter-s3"/>
          <w:rFonts w:ascii="Maiandra GD" w:hAnsi="Maiandra GD" w:cs="Consolas"/>
          <w:color w:val="7CC379"/>
          <w:sz w:val="24"/>
          <w:szCs w:val="24"/>
          <w:bdr w:val="none" w:sz="0" w:space="0" w:color="auto" w:frame="1"/>
        </w:rPr>
        <w:t>}</w:t>
      </w:r>
      <w:r w:rsidRPr="00C04BDB">
        <w:rPr>
          <w:rStyle w:val="enlighter-s0"/>
          <w:rFonts w:ascii="Maiandra GD" w:hAnsi="Maiandra GD" w:cs="Consolas"/>
          <w:color w:val="7CC379"/>
          <w:sz w:val="24"/>
          <w:szCs w:val="24"/>
          <w:bdr w:val="none" w:sz="0" w:space="0" w:color="auto" w:frame="1"/>
        </w:rPr>
        <w:t>"</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s0"/>
          <w:rFonts w:ascii="Maiandra GD" w:hAnsi="Maiandra GD" w:cs="Consolas"/>
          <w:color w:val="7CC379"/>
          <w:sz w:val="24"/>
          <w:szCs w:val="24"/>
          <w:bdr w:val="none" w:sz="0" w:space="0" w:color="auto" w:frame="1"/>
        </w:rPr>
        <w:t>"Press any key to exist."</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ReadKey</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static</w:t>
      </w:r>
      <w:proofErr w:type="gramEnd"/>
      <w:r w:rsidRPr="00C04BDB">
        <w:rPr>
          <w:rStyle w:val="enlighter-text"/>
          <w:rFonts w:ascii="Maiandra GD" w:hAnsi="Maiandra GD" w:cs="Consolas"/>
          <w:color w:val="CFD5E0"/>
          <w:sz w:val="24"/>
          <w:szCs w:val="24"/>
          <w:bdr w:val="none" w:sz="0" w:space="0" w:color="auto" w:frame="1"/>
        </w:rPr>
        <w:t xml:space="preserve"> </w:t>
      </w:r>
      <w:r w:rsidRPr="00C04BDB">
        <w:rPr>
          <w:rStyle w:val="enlighter-k5"/>
          <w:rFonts w:ascii="Maiandra GD" w:hAnsi="Maiandra GD" w:cs="Consolas"/>
          <w:b/>
          <w:bCs/>
          <w:color w:val="D171DD"/>
          <w:sz w:val="24"/>
          <w:szCs w:val="24"/>
          <w:bdr w:val="none" w:sz="0" w:space="0" w:color="auto" w:frame="1"/>
        </w:rPr>
        <w:t>void</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m0"/>
          <w:rFonts w:ascii="Maiandra GD" w:hAnsi="Maiandra GD" w:cs="Consolas"/>
          <w:color w:val="4284AE"/>
          <w:sz w:val="24"/>
          <w:szCs w:val="24"/>
          <w:bdr w:val="none" w:sz="0" w:space="0" w:color="auto" w:frame="1"/>
        </w:rPr>
        <w:t>NormalAction</w:t>
      </w:r>
      <w:proofErr w:type="spellEnd"/>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text"/>
          <w:rFonts w:ascii="Maiandra GD" w:hAnsi="Maiandra GD" w:cs="Consolas"/>
          <w:color w:val="CFD5E0"/>
          <w:sz w:val="24"/>
          <w:szCs w:val="24"/>
          <w:bdr w:val="none" w:sz="0" w:space="0" w:color="auto" w:frame="1"/>
        </w:rPr>
        <w:t>$</w:t>
      </w:r>
      <w:r w:rsidRPr="00C04BDB">
        <w:rPr>
          <w:rStyle w:val="enlighter-s0"/>
          <w:rFonts w:ascii="Maiandra GD" w:hAnsi="Maiandra GD" w:cs="Consolas"/>
          <w:color w:val="7CC379"/>
          <w:sz w:val="24"/>
          <w:szCs w:val="24"/>
          <w:bdr w:val="none" w:sz="0" w:space="0" w:color="auto" w:frame="1"/>
        </w:rPr>
        <w:t>"Method 1, Thread=</w:t>
      </w:r>
      <w:r w:rsidRPr="00C04BDB">
        <w:rPr>
          <w:rStyle w:val="enlighter-s3"/>
          <w:rFonts w:ascii="Maiandra GD" w:hAnsi="Maiandra GD" w:cs="Consolas"/>
          <w:color w:val="7CC379"/>
          <w:sz w:val="24"/>
          <w:szCs w:val="24"/>
          <w:bdr w:val="none" w:sz="0" w:space="0" w:color="auto" w:frame="1"/>
        </w:rPr>
        <w:t>{</w:t>
      </w:r>
      <w:proofErr w:type="spellStart"/>
      <w:r w:rsidRPr="00C04BDB">
        <w:rPr>
          <w:rStyle w:val="enlighter-s3"/>
          <w:rFonts w:ascii="Maiandra GD" w:hAnsi="Maiandra GD" w:cs="Consolas"/>
          <w:color w:val="7CC379"/>
          <w:sz w:val="24"/>
          <w:szCs w:val="24"/>
          <w:bdr w:val="none" w:sz="0" w:space="0" w:color="auto" w:frame="1"/>
        </w:rPr>
        <w:t>Thread.CurrentThread.ManagedThreadId</w:t>
      </w:r>
      <w:proofErr w:type="spellEnd"/>
      <w:r w:rsidRPr="00C04BDB">
        <w:rPr>
          <w:rStyle w:val="enlighter-s3"/>
          <w:rFonts w:ascii="Maiandra GD" w:hAnsi="Maiandra GD" w:cs="Consolas"/>
          <w:color w:val="7CC379"/>
          <w:sz w:val="24"/>
          <w:szCs w:val="24"/>
          <w:bdr w:val="none" w:sz="0" w:space="0" w:color="auto" w:frame="1"/>
        </w:rPr>
        <w:t>}</w:t>
      </w:r>
      <w:r w:rsidRPr="00C04BDB">
        <w:rPr>
          <w:rStyle w:val="enlighter-s0"/>
          <w:rFonts w:ascii="Maiandra GD" w:hAnsi="Maiandra GD" w:cs="Consolas"/>
          <w:color w:val="7CC379"/>
          <w:sz w:val="24"/>
          <w:szCs w:val="24"/>
          <w:bdr w:val="none" w:sz="0" w:space="0" w:color="auto" w:frame="1"/>
        </w:rPr>
        <w:t>"</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Style w:val="Strong"/>
          <w:rFonts w:ascii="Maiandra GD" w:hAnsi="Maiandra GD" w:cs="Arial"/>
          <w:color w:val="000000"/>
          <w:bdr w:val="none" w:sz="0" w:space="0" w:color="auto" w:frame="1"/>
        </w:rPr>
        <w:t>First run OUTPUT:</w:t>
      </w:r>
    </w:p>
    <w:p w:rsidR="000637D1" w:rsidRPr="00C04BDB" w:rsidRDefault="000637D1" w:rsidP="000637D1">
      <w:pPr>
        <w:pStyle w:val="NormalWeb"/>
        <w:shd w:val="clear" w:color="auto" w:fill="FFFFFF"/>
        <w:spacing w:before="0" w:beforeAutospacing="0" w:after="0" w:afterAutospacing="0"/>
        <w:jc w:val="both"/>
        <w:textAlignment w:val="baseline"/>
        <w:rPr>
          <w:ins w:id="0" w:author="Unknown"/>
          <w:rFonts w:ascii="Maiandra GD" w:hAnsi="Maiandra GD" w:cs="Segoe UI"/>
          <w:color w:val="212529"/>
        </w:rPr>
      </w:pPr>
      <w:r w:rsidRPr="00C04BDB">
        <w:rPr>
          <w:rFonts w:ascii="Maiandra GD" w:hAnsi="Maiandra GD" w:cs="Arial"/>
          <w:noProof/>
          <w:color w:val="212529"/>
          <w:bdr w:val="none" w:sz="0" w:space="0" w:color="auto" w:frame="1"/>
        </w:rPr>
        <w:lastRenderedPageBreak/>
        <w:drawing>
          <wp:inline distT="0" distB="0" distL="0" distR="0">
            <wp:extent cx="2328545" cy="903605"/>
            <wp:effectExtent l="19050" t="0" r="0" b="0"/>
            <wp:docPr id="27" name="Picture 27" descr="Parallel Invoke Method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rallel Invoke Method in C#"/>
                    <pic:cNvPicPr>
                      <a:picLocks noChangeAspect="1" noChangeArrowheads="1"/>
                    </pic:cNvPicPr>
                  </pic:nvPicPr>
                  <pic:blipFill>
                    <a:blip r:embed="rId26"/>
                    <a:srcRect/>
                    <a:stretch>
                      <a:fillRect/>
                    </a:stretch>
                  </pic:blipFill>
                  <pic:spPr bwMode="auto">
                    <a:xfrm>
                      <a:off x="0" y="0"/>
                      <a:ext cx="2328545" cy="903605"/>
                    </a:xfrm>
                    <a:prstGeom prst="rect">
                      <a:avLst/>
                    </a:prstGeom>
                    <a:noFill/>
                    <a:ln w="9525">
                      <a:noFill/>
                      <a:miter lim="800000"/>
                      <a:headEnd/>
                      <a:tailEnd/>
                    </a:ln>
                  </pic:spPr>
                </pic:pic>
              </a:graphicData>
            </a:graphic>
          </wp:inline>
        </w:drawing>
      </w:r>
    </w:p>
    <w:p w:rsidR="000637D1" w:rsidRPr="00C04BDB" w:rsidRDefault="000637D1" w:rsidP="000637D1">
      <w:pPr>
        <w:pStyle w:val="NormalWeb"/>
        <w:shd w:val="clear" w:color="auto" w:fill="FFFFFF"/>
        <w:spacing w:before="0" w:beforeAutospacing="0" w:after="0" w:afterAutospacing="0"/>
        <w:jc w:val="both"/>
        <w:textAlignment w:val="baseline"/>
        <w:rPr>
          <w:ins w:id="1" w:author="Unknown"/>
          <w:rFonts w:ascii="Maiandra GD" w:hAnsi="Maiandra GD" w:cs="Segoe UI"/>
          <w:color w:val="212529"/>
        </w:rPr>
      </w:pPr>
      <w:ins w:id="2" w:author="Unknown">
        <w:r w:rsidRPr="00C04BDB">
          <w:rPr>
            <w:rStyle w:val="Strong"/>
            <w:rFonts w:ascii="Maiandra GD" w:hAnsi="Maiandra GD" w:cs="Arial"/>
            <w:color w:val="000000"/>
            <w:bdr w:val="none" w:sz="0" w:space="0" w:color="auto" w:frame="1"/>
          </w:rPr>
          <w:t>2</w:t>
        </w:r>
        <w:r w:rsidRPr="00C04BDB">
          <w:rPr>
            <w:rStyle w:val="Strong"/>
            <w:rFonts w:ascii="Maiandra GD" w:hAnsi="Maiandra GD" w:cs="Arial"/>
            <w:color w:val="000000"/>
            <w:bdr w:val="none" w:sz="0" w:space="0" w:color="auto" w:frame="1"/>
            <w:vertAlign w:val="superscript"/>
          </w:rPr>
          <w:t>nd</w:t>
        </w:r>
        <w:r w:rsidRPr="00C04BDB">
          <w:rPr>
            <w:rStyle w:val="Strong"/>
            <w:rFonts w:ascii="Maiandra GD" w:hAnsi="Maiandra GD" w:cs="Arial"/>
            <w:color w:val="000000"/>
            <w:bdr w:val="none" w:sz="0" w:space="0" w:color="auto" w:frame="1"/>
          </w:rPr>
          <w:t> Run OUTPUT:</w:t>
        </w:r>
      </w:ins>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noProof/>
          <w:color w:val="212529"/>
          <w:bdr w:val="none" w:sz="0" w:space="0" w:color="auto" w:frame="1"/>
        </w:rPr>
        <w:drawing>
          <wp:inline distT="0" distB="0" distL="0" distR="0">
            <wp:extent cx="2360295" cy="840105"/>
            <wp:effectExtent l="19050" t="0" r="1905" b="0"/>
            <wp:docPr id="28" name="Picture 28" descr="Parallel Invoke Method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rallel Invoke Method in C#"/>
                    <pic:cNvPicPr>
                      <a:picLocks noChangeAspect="1" noChangeArrowheads="1"/>
                    </pic:cNvPicPr>
                  </pic:nvPicPr>
                  <pic:blipFill>
                    <a:blip r:embed="rId27"/>
                    <a:srcRect/>
                    <a:stretch>
                      <a:fillRect/>
                    </a:stretch>
                  </pic:blipFill>
                  <pic:spPr bwMode="auto">
                    <a:xfrm>
                      <a:off x="0" y="0"/>
                      <a:ext cx="2360295" cy="840105"/>
                    </a:xfrm>
                    <a:prstGeom prst="rect">
                      <a:avLst/>
                    </a:prstGeom>
                    <a:noFill/>
                    <a:ln w="9525">
                      <a:noFill/>
                      <a:miter lim="800000"/>
                      <a:headEnd/>
                      <a:tailEnd/>
                    </a:ln>
                  </pic:spPr>
                </pic:pic>
              </a:graphicData>
            </a:graphic>
          </wp:inline>
        </w:drawing>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The Parallel Invoke method is used to execute a set of operations (actions) in parallel. As you can see in the above output three threads are created to execute three actions which prove that this parallel Invoke Method executes the actions in parallel.</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Style w:val="Strong"/>
          <w:rFonts w:ascii="Maiandra GD" w:hAnsi="Maiandra GD" w:cs="Arial"/>
          <w:color w:val="000000"/>
          <w:bdr w:val="none" w:sz="0" w:space="0" w:color="auto" w:frame="1"/>
        </w:rPr>
        <w:t>Note:</w:t>
      </w:r>
      <w:r w:rsidRPr="00C04BDB">
        <w:rPr>
          <w:rFonts w:ascii="Maiandra GD" w:hAnsi="Maiandra GD" w:cs="Arial"/>
          <w:color w:val="000000"/>
          <w:bdr w:val="none" w:sz="0" w:space="0" w:color="auto" w:frame="1"/>
        </w:rPr>
        <w:t> The Parallel Invoke method in C# does not give you any guarantees about the order in which the actions are executed. Each time you execute the code, you may get a different order of output. Another important point that you need to remember is</w:t>
      </w:r>
      <w:proofErr w:type="gramStart"/>
      <w:r w:rsidRPr="00C04BDB">
        <w:rPr>
          <w:rFonts w:ascii="Maiandra GD" w:hAnsi="Maiandra GD" w:cs="Arial"/>
          <w:color w:val="000000"/>
          <w:bdr w:val="none" w:sz="0" w:space="0" w:color="auto" w:frame="1"/>
        </w:rPr>
        <w:t>,</w:t>
      </w:r>
      <w:proofErr w:type="gramEnd"/>
      <w:r w:rsidRPr="00C04BDB">
        <w:rPr>
          <w:rFonts w:ascii="Maiandra GD" w:hAnsi="Maiandra GD" w:cs="Arial"/>
          <w:color w:val="000000"/>
          <w:bdr w:val="none" w:sz="0" w:space="0" w:color="auto" w:frame="1"/>
        </w:rPr>
        <w:t xml:space="preserve"> this method is going to return when all the actions invoked by this method complete their execution. </w:t>
      </w:r>
    </w:p>
    <w:p w:rsidR="000637D1" w:rsidRPr="00C04BDB" w:rsidRDefault="000637D1" w:rsidP="000637D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proofErr w:type="spellStart"/>
      <w:r w:rsidRPr="00C04BDB">
        <w:rPr>
          <w:rStyle w:val="Strong"/>
          <w:rFonts w:ascii="Maiandra GD" w:hAnsi="Maiandra GD" w:cs="Arial"/>
          <w:b/>
          <w:bCs/>
          <w:color w:val="000000"/>
          <w:sz w:val="24"/>
          <w:szCs w:val="24"/>
          <w:bdr w:val="none" w:sz="0" w:space="0" w:color="auto" w:frame="1"/>
        </w:rPr>
        <w:t>ParallelOptions</w:t>
      </w:r>
      <w:proofErr w:type="spellEnd"/>
      <w:r w:rsidRPr="00C04BDB">
        <w:rPr>
          <w:rStyle w:val="Strong"/>
          <w:rFonts w:ascii="Maiandra GD" w:hAnsi="Maiandra GD" w:cs="Arial"/>
          <w:b/>
          <w:bCs/>
          <w:color w:val="000000"/>
          <w:sz w:val="24"/>
          <w:szCs w:val="24"/>
          <w:bdr w:val="none" w:sz="0" w:space="0" w:color="auto" w:frame="1"/>
        </w:rPr>
        <w:t xml:space="preserve"> class</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As we already discussed, using the </w:t>
      </w:r>
      <w:proofErr w:type="spellStart"/>
      <w:r w:rsidRPr="00C04BDB">
        <w:rPr>
          <w:rStyle w:val="Strong"/>
          <w:rFonts w:ascii="Maiandra GD" w:hAnsi="Maiandra GD" w:cs="Arial"/>
          <w:color w:val="000000"/>
          <w:bdr w:val="none" w:sz="0" w:space="0" w:color="auto" w:frame="1"/>
        </w:rPr>
        <w:t>ParallelOptions</w:t>
      </w:r>
      <w:proofErr w:type="spellEnd"/>
      <w:r w:rsidRPr="00C04BDB">
        <w:rPr>
          <w:rFonts w:ascii="Maiandra GD" w:hAnsi="Maiandra GD" w:cs="Arial"/>
          <w:color w:val="000000"/>
          <w:bdr w:val="none" w:sz="0" w:space="0" w:color="auto" w:frame="1"/>
        </w:rPr>
        <w:t> class instance, we can limit the number of concurrently executing loop methods. The same thing can also be done with the Invoke method. So, using the Degree of parallelism we can specify the maximum number of threads to be used to execute the program.</w:t>
      </w:r>
    </w:p>
    <w:p w:rsidR="000637D1" w:rsidRPr="00C04BDB" w:rsidRDefault="000637D1" w:rsidP="000637D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04BDB">
        <w:rPr>
          <w:rStyle w:val="Strong"/>
          <w:rFonts w:ascii="Maiandra GD" w:hAnsi="Maiandra GD" w:cs="Arial"/>
          <w:b/>
          <w:bCs/>
          <w:color w:val="000000"/>
          <w:sz w:val="24"/>
          <w:szCs w:val="24"/>
          <w:bdr w:val="none" w:sz="0" w:space="0" w:color="auto" w:frame="1"/>
        </w:rPr>
        <w:t>Let’s understand this with an example.</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In the following example, we are creating seven actions without specifying a limit to the number of parallel tasks. So, in this example, it may be possible that all seven actions can be executed concurrently.</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As you can see in the below example, we are calling the </w:t>
      </w:r>
      <w:proofErr w:type="spellStart"/>
      <w:r w:rsidRPr="00C04BDB">
        <w:rPr>
          <w:rStyle w:val="Strong"/>
          <w:rFonts w:ascii="Maiandra GD" w:hAnsi="Maiandra GD" w:cs="Arial"/>
          <w:color w:val="000000"/>
          <w:bdr w:val="none" w:sz="0" w:space="0" w:color="auto" w:frame="1"/>
        </w:rPr>
        <w:t>DoSomeTask</w:t>
      </w:r>
      <w:proofErr w:type="spellEnd"/>
      <w:r w:rsidRPr="00C04BDB">
        <w:rPr>
          <w:rFonts w:ascii="Maiandra GD" w:hAnsi="Maiandra GD" w:cs="Arial"/>
          <w:color w:val="000000"/>
          <w:bdr w:val="none" w:sz="0" w:space="0" w:color="auto" w:frame="1"/>
        </w:rPr>
        <w:t> method seven times using the Parallel Invoke method. As part of the </w:t>
      </w:r>
      <w:proofErr w:type="spellStart"/>
      <w:r w:rsidRPr="00C04BDB">
        <w:rPr>
          <w:rStyle w:val="Strong"/>
          <w:rFonts w:ascii="Maiandra GD" w:hAnsi="Maiandra GD" w:cs="Arial"/>
          <w:color w:val="000000"/>
          <w:bdr w:val="none" w:sz="0" w:space="0" w:color="auto" w:frame="1"/>
        </w:rPr>
        <w:t>DoSomeTask</w:t>
      </w:r>
      <w:proofErr w:type="spellEnd"/>
      <w:r w:rsidRPr="00C04BDB">
        <w:rPr>
          <w:rFonts w:ascii="Maiandra GD" w:hAnsi="Maiandra GD" w:cs="Arial"/>
          <w:color w:val="000000"/>
          <w:bdr w:val="none" w:sz="0" w:space="0" w:color="auto" w:frame="1"/>
        </w:rPr>
        <w:t xml:space="preserve"> method, we are just printing two messages with a 5000 milliseconds pause between them. </w:t>
      </w:r>
      <w:proofErr w:type="gramStart"/>
      <w:r w:rsidRPr="00C04BDB">
        <w:rPr>
          <w:rFonts w:ascii="Maiandra GD" w:hAnsi="Maiandra GD" w:cs="Arial"/>
          <w:color w:val="000000"/>
          <w:bdr w:val="none" w:sz="0" w:space="0" w:color="auto" w:frame="1"/>
        </w:rPr>
        <w:t>The messages showing when the task started and ended and by which thread so that you will understand the order of execution.</w:t>
      </w:r>
      <w:proofErr w:type="gramEnd"/>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using</w:t>
      </w:r>
      <w:proofErr w:type="gramEnd"/>
      <w:r w:rsidRPr="00C04BDB">
        <w:rPr>
          <w:rStyle w:val="enlighter-k0"/>
          <w:rFonts w:ascii="Maiandra GD" w:hAnsi="Maiandra GD" w:cs="Consolas"/>
          <w:b/>
          <w:bCs/>
          <w:color w:val="D171DD"/>
          <w:sz w:val="24"/>
          <w:szCs w:val="24"/>
          <w:bdr w:val="none" w:sz="0" w:space="0" w:color="auto" w:frame="1"/>
        </w:rPr>
        <w:t xml:space="preserve"> </w:t>
      </w:r>
      <w:r w:rsidRPr="00C04BDB">
        <w:rPr>
          <w:rStyle w:val="enlighter-k10"/>
          <w:rFonts w:ascii="Maiandra GD" w:hAnsi="Maiandra GD" w:cs="Consolas"/>
          <w:i/>
          <w:iCs/>
          <w:color w:val="4284AE"/>
          <w:sz w:val="24"/>
          <w:szCs w:val="24"/>
          <w:bdr w:val="none" w:sz="0" w:space="0" w:color="auto" w:frame="1"/>
        </w:rPr>
        <w:t>System;</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using</w:t>
      </w:r>
      <w:proofErr w:type="gramEnd"/>
      <w:r w:rsidRPr="00C04BDB">
        <w:rPr>
          <w:rStyle w:val="enlighter-k0"/>
          <w:rFonts w:ascii="Maiandra GD" w:hAnsi="Maiandra GD" w:cs="Consolas"/>
          <w:b/>
          <w:bCs/>
          <w:color w:val="D171DD"/>
          <w:sz w:val="24"/>
          <w:szCs w:val="24"/>
          <w:bdr w:val="none" w:sz="0" w:space="0" w:color="auto" w:frame="1"/>
        </w:rPr>
        <w:t xml:space="preserve"> </w:t>
      </w:r>
      <w:proofErr w:type="spellStart"/>
      <w:r w:rsidRPr="00C04BDB">
        <w:rPr>
          <w:rStyle w:val="enlighter-k10"/>
          <w:rFonts w:ascii="Maiandra GD" w:hAnsi="Maiandra GD" w:cs="Consolas"/>
          <w:i/>
          <w:iCs/>
          <w:color w:val="4284AE"/>
          <w:sz w:val="24"/>
          <w:szCs w:val="24"/>
          <w:bdr w:val="none" w:sz="0" w:space="0" w:color="auto" w:frame="1"/>
        </w:rPr>
        <w:t>System.Threading</w:t>
      </w:r>
      <w:proofErr w:type="spellEnd"/>
      <w:r w:rsidRPr="00C04BDB">
        <w:rPr>
          <w:rStyle w:val="enlighter-k10"/>
          <w:rFonts w:ascii="Maiandra GD" w:hAnsi="Maiandra GD" w:cs="Consolas"/>
          <w:i/>
          <w:iCs/>
          <w:color w:val="4284AE"/>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using</w:t>
      </w:r>
      <w:proofErr w:type="gramEnd"/>
      <w:r w:rsidRPr="00C04BDB">
        <w:rPr>
          <w:rStyle w:val="enlighter-k0"/>
          <w:rFonts w:ascii="Maiandra GD" w:hAnsi="Maiandra GD" w:cs="Consolas"/>
          <w:b/>
          <w:bCs/>
          <w:color w:val="D171DD"/>
          <w:sz w:val="24"/>
          <w:szCs w:val="24"/>
          <w:bdr w:val="none" w:sz="0" w:space="0" w:color="auto" w:frame="1"/>
        </w:rPr>
        <w:t xml:space="preserve"> </w:t>
      </w:r>
      <w:proofErr w:type="spellStart"/>
      <w:r w:rsidRPr="00C04BDB">
        <w:rPr>
          <w:rStyle w:val="enlighter-k10"/>
          <w:rFonts w:ascii="Maiandra GD" w:hAnsi="Maiandra GD" w:cs="Consolas"/>
          <w:i/>
          <w:iCs/>
          <w:color w:val="4284AE"/>
          <w:sz w:val="24"/>
          <w:szCs w:val="24"/>
          <w:bdr w:val="none" w:sz="0" w:space="0" w:color="auto" w:frame="1"/>
        </w:rPr>
        <w:t>System.Threading.Tasks</w:t>
      </w:r>
      <w:proofErr w:type="spellEnd"/>
      <w:r w:rsidRPr="00C04BDB">
        <w:rPr>
          <w:rStyle w:val="enlighter-k10"/>
          <w:rFonts w:ascii="Maiandra GD" w:hAnsi="Maiandra GD" w:cs="Consolas"/>
          <w:i/>
          <w:iCs/>
          <w:color w:val="4284AE"/>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namespace</w:t>
      </w:r>
      <w:proofErr w:type="gramEnd"/>
      <w:r w:rsidRPr="00C04BDB">
        <w:rPr>
          <w:rStyle w:val="enlighter-k0"/>
          <w:rFonts w:ascii="Maiandra GD" w:hAnsi="Maiandra GD" w:cs="Consolas"/>
          <w:b/>
          <w:bCs/>
          <w:color w:val="D171DD"/>
          <w:sz w:val="24"/>
          <w:szCs w:val="24"/>
          <w:bdr w:val="none" w:sz="0" w:space="0" w:color="auto" w:frame="1"/>
        </w:rPr>
        <w:t xml:space="preserve"> </w:t>
      </w:r>
      <w:proofErr w:type="spellStart"/>
      <w:r w:rsidRPr="00C04BDB">
        <w:rPr>
          <w:rStyle w:val="enlighter-k10"/>
          <w:rFonts w:ascii="Maiandra GD" w:hAnsi="Maiandra GD" w:cs="Consolas"/>
          <w:i/>
          <w:iCs/>
          <w:color w:val="4284AE"/>
          <w:sz w:val="24"/>
          <w:szCs w:val="24"/>
          <w:bdr w:val="none" w:sz="0" w:space="0" w:color="auto" w:frame="1"/>
        </w:rPr>
        <w:t>ParallelProgrammingDemo</w:t>
      </w:r>
      <w:proofErr w:type="spellEnd"/>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public</w:t>
      </w:r>
      <w:proofErr w:type="gramEnd"/>
      <w:r w:rsidRPr="00C04BDB">
        <w:rPr>
          <w:rStyle w:val="enlighter-text"/>
          <w:rFonts w:ascii="Maiandra GD" w:hAnsi="Maiandra GD" w:cs="Consolas"/>
          <w:color w:val="CFD5E0"/>
          <w:sz w:val="24"/>
          <w:szCs w:val="24"/>
          <w:bdr w:val="none" w:sz="0" w:space="0" w:color="auto" w:frame="1"/>
        </w:rPr>
        <w:t xml:space="preserve"> </w:t>
      </w:r>
      <w:r w:rsidRPr="00C04BDB">
        <w:rPr>
          <w:rStyle w:val="enlighter-k0"/>
          <w:rFonts w:ascii="Maiandra GD" w:hAnsi="Maiandra GD" w:cs="Consolas"/>
          <w:b/>
          <w:bCs/>
          <w:color w:val="D171DD"/>
          <w:sz w:val="24"/>
          <w:szCs w:val="24"/>
          <w:bdr w:val="none" w:sz="0" w:space="0" w:color="auto" w:frame="1"/>
        </w:rPr>
        <w:t>class</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ParallelInvoke</w:t>
      </w:r>
      <w:proofErr w:type="spellEnd"/>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lastRenderedPageBreak/>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static</w:t>
      </w:r>
      <w:proofErr w:type="gramEnd"/>
      <w:r w:rsidRPr="00C04BDB">
        <w:rPr>
          <w:rStyle w:val="enlighter-text"/>
          <w:rFonts w:ascii="Maiandra GD" w:hAnsi="Maiandra GD" w:cs="Consolas"/>
          <w:color w:val="CFD5E0"/>
          <w:sz w:val="24"/>
          <w:szCs w:val="24"/>
          <w:bdr w:val="none" w:sz="0" w:space="0" w:color="auto" w:frame="1"/>
        </w:rPr>
        <w:t xml:space="preserve"> </w:t>
      </w:r>
      <w:r w:rsidRPr="00C04BDB">
        <w:rPr>
          <w:rStyle w:val="enlighter-k5"/>
          <w:rFonts w:ascii="Maiandra GD" w:hAnsi="Maiandra GD" w:cs="Consolas"/>
          <w:b/>
          <w:bCs/>
          <w:color w:val="D171DD"/>
          <w:sz w:val="24"/>
          <w:szCs w:val="24"/>
          <w:bdr w:val="none" w:sz="0" w:space="0" w:color="auto" w:frame="1"/>
        </w:rPr>
        <w:t>void</w:t>
      </w:r>
      <w:r w:rsidRPr="00C04BDB">
        <w:rPr>
          <w:rStyle w:val="enlighter-text"/>
          <w:rFonts w:ascii="Maiandra GD" w:hAnsi="Maiandra GD" w:cs="Consolas"/>
          <w:color w:val="CFD5E0"/>
          <w:sz w:val="24"/>
          <w:szCs w:val="24"/>
          <w:bdr w:val="none" w:sz="0" w:space="0" w:color="auto" w:frame="1"/>
        </w:rPr>
        <w:t xml:space="preserve"> </w:t>
      </w:r>
      <w:r w:rsidRPr="00C04BDB">
        <w:rPr>
          <w:rStyle w:val="enlighter-m0"/>
          <w:rFonts w:ascii="Maiandra GD" w:hAnsi="Maiandra GD" w:cs="Consolas"/>
          <w:color w:val="4284AE"/>
          <w:sz w:val="24"/>
          <w:szCs w:val="24"/>
          <w:bdr w:val="none" w:sz="0" w:space="0" w:color="auto" w:frame="1"/>
        </w:rPr>
        <w:t>Main</w:t>
      </w: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Parallel.</w:t>
      </w:r>
      <w:r w:rsidRPr="00C04BDB">
        <w:rPr>
          <w:rStyle w:val="enlighter-m3"/>
          <w:rFonts w:ascii="Maiandra GD" w:hAnsi="Maiandra GD" w:cs="Consolas"/>
          <w:color w:val="4284AE"/>
          <w:sz w:val="24"/>
          <w:szCs w:val="24"/>
          <w:bdr w:val="none" w:sz="0" w:space="0" w:color="auto" w:frame="1"/>
        </w:rPr>
        <w:t>Invoke</w:t>
      </w:r>
      <w:proofErr w:type="spellEnd"/>
      <w:r w:rsidRPr="00C04BDB">
        <w:rPr>
          <w:rStyle w:val="enlighter-g1"/>
          <w:rFonts w:ascii="Maiandra GD" w:hAnsi="Maiandra GD" w:cs="Consolas"/>
          <w:b/>
          <w:bCs/>
          <w:color w:val="6B7C8B"/>
          <w:sz w:val="24"/>
          <w:szCs w:val="24"/>
          <w:bdr w:val="none" w:sz="0" w:space="0" w:color="auto" w:frame="1"/>
        </w:rPr>
        <w:t>(</w:t>
      </w:r>
      <w:proofErr w:type="gramEnd"/>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&gt;</w:t>
      </w:r>
      <w:r w:rsidRPr="00C04BDB">
        <w:rPr>
          <w:rStyle w:val="enlighter-text"/>
          <w:rFonts w:ascii="Maiandra GD" w:hAnsi="Maiandra GD" w:cs="Consolas"/>
          <w:color w:val="CFD5E0"/>
          <w:sz w:val="24"/>
          <w:szCs w:val="24"/>
          <w:bdr w:val="none" w:sz="0" w:space="0" w:color="auto" w:frame="1"/>
        </w:rPr>
        <w:t xml:space="preserve"> </w:t>
      </w:r>
      <w:proofErr w:type="spellStart"/>
      <w:proofErr w:type="gramStart"/>
      <w:r w:rsidRPr="00C04BDB">
        <w:rPr>
          <w:rStyle w:val="enlighter-m0"/>
          <w:rFonts w:ascii="Maiandra GD" w:hAnsi="Maiandra GD" w:cs="Consolas"/>
          <w:color w:val="4284AE"/>
          <w:sz w:val="24"/>
          <w:szCs w:val="24"/>
          <w:bdr w:val="none" w:sz="0" w:space="0" w:color="auto" w:frame="1"/>
        </w:rPr>
        <w:t>DoSomeTask</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n1"/>
          <w:rFonts w:ascii="Maiandra GD" w:hAnsi="Maiandra GD" w:cs="Consolas"/>
          <w:color w:val="D19A66"/>
          <w:sz w:val="24"/>
          <w:szCs w:val="24"/>
          <w:bdr w:val="none" w:sz="0" w:space="0" w:color="auto" w:frame="1"/>
        </w:rPr>
        <w:t>1</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&gt;</w:t>
      </w:r>
      <w:r w:rsidRPr="00C04BDB">
        <w:rPr>
          <w:rStyle w:val="enlighter-text"/>
          <w:rFonts w:ascii="Maiandra GD" w:hAnsi="Maiandra GD" w:cs="Consolas"/>
          <w:color w:val="CFD5E0"/>
          <w:sz w:val="24"/>
          <w:szCs w:val="24"/>
          <w:bdr w:val="none" w:sz="0" w:space="0" w:color="auto" w:frame="1"/>
        </w:rPr>
        <w:t xml:space="preserve"> </w:t>
      </w:r>
      <w:proofErr w:type="spellStart"/>
      <w:proofErr w:type="gramStart"/>
      <w:r w:rsidRPr="00C04BDB">
        <w:rPr>
          <w:rStyle w:val="enlighter-m0"/>
          <w:rFonts w:ascii="Maiandra GD" w:hAnsi="Maiandra GD" w:cs="Consolas"/>
          <w:color w:val="4284AE"/>
          <w:sz w:val="24"/>
          <w:szCs w:val="24"/>
          <w:bdr w:val="none" w:sz="0" w:space="0" w:color="auto" w:frame="1"/>
        </w:rPr>
        <w:t>DoSomeTask</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n1"/>
          <w:rFonts w:ascii="Maiandra GD" w:hAnsi="Maiandra GD" w:cs="Consolas"/>
          <w:color w:val="D19A66"/>
          <w:sz w:val="24"/>
          <w:szCs w:val="24"/>
          <w:bdr w:val="none" w:sz="0" w:space="0" w:color="auto" w:frame="1"/>
        </w:rPr>
        <w:t>2</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&gt;</w:t>
      </w:r>
      <w:r w:rsidRPr="00C04BDB">
        <w:rPr>
          <w:rStyle w:val="enlighter-text"/>
          <w:rFonts w:ascii="Maiandra GD" w:hAnsi="Maiandra GD" w:cs="Consolas"/>
          <w:color w:val="CFD5E0"/>
          <w:sz w:val="24"/>
          <w:szCs w:val="24"/>
          <w:bdr w:val="none" w:sz="0" w:space="0" w:color="auto" w:frame="1"/>
        </w:rPr>
        <w:t xml:space="preserve"> </w:t>
      </w:r>
      <w:proofErr w:type="spellStart"/>
      <w:proofErr w:type="gramStart"/>
      <w:r w:rsidRPr="00C04BDB">
        <w:rPr>
          <w:rStyle w:val="enlighter-m0"/>
          <w:rFonts w:ascii="Maiandra GD" w:hAnsi="Maiandra GD" w:cs="Consolas"/>
          <w:color w:val="4284AE"/>
          <w:sz w:val="24"/>
          <w:szCs w:val="24"/>
          <w:bdr w:val="none" w:sz="0" w:space="0" w:color="auto" w:frame="1"/>
        </w:rPr>
        <w:t>DoSomeTask</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n1"/>
          <w:rFonts w:ascii="Maiandra GD" w:hAnsi="Maiandra GD" w:cs="Consolas"/>
          <w:color w:val="D19A66"/>
          <w:sz w:val="24"/>
          <w:szCs w:val="24"/>
          <w:bdr w:val="none" w:sz="0" w:space="0" w:color="auto" w:frame="1"/>
        </w:rPr>
        <w:t>3</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&gt;</w:t>
      </w:r>
      <w:r w:rsidRPr="00C04BDB">
        <w:rPr>
          <w:rStyle w:val="enlighter-text"/>
          <w:rFonts w:ascii="Maiandra GD" w:hAnsi="Maiandra GD" w:cs="Consolas"/>
          <w:color w:val="CFD5E0"/>
          <w:sz w:val="24"/>
          <w:szCs w:val="24"/>
          <w:bdr w:val="none" w:sz="0" w:space="0" w:color="auto" w:frame="1"/>
        </w:rPr>
        <w:t xml:space="preserve"> </w:t>
      </w:r>
      <w:proofErr w:type="spellStart"/>
      <w:proofErr w:type="gramStart"/>
      <w:r w:rsidRPr="00C04BDB">
        <w:rPr>
          <w:rStyle w:val="enlighter-m0"/>
          <w:rFonts w:ascii="Maiandra GD" w:hAnsi="Maiandra GD" w:cs="Consolas"/>
          <w:color w:val="4284AE"/>
          <w:sz w:val="24"/>
          <w:szCs w:val="24"/>
          <w:bdr w:val="none" w:sz="0" w:space="0" w:color="auto" w:frame="1"/>
        </w:rPr>
        <w:t>DoSomeTask</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n1"/>
          <w:rFonts w:ascii="Maiandra GD" w:hAnsi="Maiandra GD" w:cs="Consolas"/>
          <w:color w:val="D19A66"/>
          <w:sz w:val="24"/>
          <w:szCs w:val="24"/>
          <w:bdr w:val="none" w:sz="0" w:space="0" w:color="auto" w:frame="1"/>
        </w:rPr>
        <w:t>4</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&gt;</w:t>
      </w:r>
      <w:r w:rsidRPr="00C04BDB">
        <w:rPr>
          <w:rStyle w:val="enlighter-text"/>
          <w:rFonts w:ascii="Maiandra GD" w:hAnsi="Maiandra GD" w:cs="Consolas"/>
          <w:color w:val="CFD5E0"/>
          <w:sz w:val="24"/>
          <w:szCs w:val="24"/>
          <w:bdr w:val="none" w:sz="0" w:space="0" w:color="auto" w:frame="1"/>
        </w:rPr>
        <w:t xml:space="preserve"> </w:t>
      </w:r>
      <w:proofErr w:type="spellStart"/>
      <w:proofErr w:type="gramStart"/>
      <w:r w:rsidRPr="00C04BDB">
        <w:rPr>
          <w:rStyle w:val="enlighter-m0"/>
          <w:rFonts w:ascii="Maiandra GD" w:hAnsi="Maiandra GD" w:cs="Consolas"/>
          <w:color w:val="4284AE"/>
          <w:sz w:val="24"/>
          <w:szCs w:val="24"/>
          <w:bdr w:val="none" w:sz="0" w:space="0" w:color="auto" w:frame="1"/>
        </w:rPr>
        <w:t>DoSomeTask</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n1"/>
          <w:rFonts w:ascii="Maiandra GD" w:hAnsi="Maiandra GD" w:cs="Consolas"/>
          <w:color w:val="D19A66"/>
          <w:sz w:val="24"/>
          <w:szCs w:val="24"/>
          <w:bdr w:val="none" w:sz="0" w:space="0" w:color="auto" w:frame="1"/>
        </w:rPr>
        <w:t>5</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&gt;</w:t>
      </w:r>
      <w:r w:rsidRPr="00C04BDB">
        <w:rPr>
          <w:rStyle w:val="enlighter-text"/>
          <w:rFonts w:ascii="Maiandra GD" w:hAnsi="Maiandra GD" w:cs="Consolas"/>
          <w:color w:val="CFD5E0"/>
          <w:sz w:val="24"/>
          <w:szCs w:val="24"/>
          <w:bdr w:val="none" w:sz="0" w:space="0" w:color="auto" w:frame="1"/>
        </w:rPr>
        <w:t xml:space="preserve"> </w:t>
      </w:r>
      <w:proofErr w:type="spellStart"/>
      <w:proofErr w:type="gramStart"/>
      <w:r w:rsidRPr="00C04BDB">
        <w:rPr>
          <w:rStyle w:val="enlighter-m0"/>
          <w:rFonts w:ascii="Maiandra GD" w:hAnsi="Maiandra GD" w:cs="Consolas"/>
          <w:color w:val="4284AE"/>
          <w:sz w:val="24"/>
          <w:szCs w:val="24"/>
          <w:bdr w:val="none" w:sz="0" w:space="0" w:color="auto" w:frame="1"/>
        </w:rPr>
        <w:t>DoSomeTask</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n1"/>
          <w:rFonts w:ascii="Maiandra GD" w:hAnsi="Maiandra GD" w:cs="Consolas"/>
          <w:color w:val="D19A66"/>
          <w:sz w:val="24"/>
          <w:szCs w:val="24"/>
          <w:bdr w:val="none" w:sz="0" w:space="0" w:color="auto" w:frame="1"/>
        </w:rPr>
        <w:t>6</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&gt;</w:t>
      </w:r>
      <w:r w:rsidRPr="00C04BDB">
        <w:rPr>
          <w:rStyle w:val="enlighter-text"/>
          <w:rFonts w:ascii="Maiandra GD" w:hAnsi="Maiandra GD" w:cs="Consolas"/>
          <w:color w:val="CFD5E0"/>
          <w:sz w:val="24"/>
          <w:szCs w:val="24"/>
          <w:bdr w:val="none" w:sz="0" w:space="0" w:color="auto" w:frame="1"/>
        </w:rPr>
        <w:t xml:space="preserve"> </w:t>
      </w:r>
      <w:proofErr w:type="spellStart"/>
      <w:proofErr w:type="gramStart"/>
      <w:r w:rsidRPr="00C04BDB">
        <w:rPr>
          <w:rStyle w:val="enlighter-m0"/>
          <w:rFonts w:ascii="Maiandra GD" w:hAnsi="Maiandra GD" w:cs="Consolas"/>
          <w:color w:val="4284AE"/>
          <w:sz w:val="24"/>
          <w:szCs w:val="24"/>
          <w:bdr w:val="none" w:sz="0" w:space="0" w:color="auto" w:frame="1"/>
        </w:rPr>
        <w:t>DoSomeTask</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n1"/>
          <w:rFonts w:ascii="Maiandra GD" w:hAnsi="Maiandra GD" w:cs="Consolas"/>
          <w:color w:val="D19A66"/>
          <w:sz w:val="24"/>
          <w:szCs w:val="24"/>
          <w:bdr w:val="none" w:sz="0" w:space="0" w:color="auto" w:frame="1"/>
        </w:rPr>
        <w:t>7</w:t>
      </w: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ReadKey</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static</w:t>
      </w:r>
      <w:proofErr w:type="gramEnd"/>
      <w:r w:rsidRPr="00C04BDB">
        <w:rPr>
          <w:rStyle w:val="enlighter-text"/>
          <w:rFonts w:ascii="Maiandra GD" w:hAnsi="Maiandra GD" w:cs="Consolas"/>
          <w:color w:val="CFD5E0"/>
          <w:sz w:val="24"/>
          <w:szCs w:val="24"/>
          <w:bdr w:val="none" w:sz="0" w:space="0" w:color="auto" w:frame="1"/>
        </w:rPr>
        <w:t xml:space="preserve"> </w:t>
      </w:r>
      <w:r w:rsidRPr="00C04BDB">
        <w:rPr>
          <w:rStyle w:val="enlighter-k5"/>
          <w:rFonts w:ascii="Maiandra GD" w:hAnsi="Maiandra GD" w:cs="Consolas"/>
          <w:b/>
          <w:bCs/>
          <w:color w:val="D171DD"/>
          <w:sz w:val="24"/>
          <w:szCs w:val="24"/>
          <w:bdr w:val="none" w:sz="0" w:space="0" w:color="auto" w:frame="1"/>
        </w:rPr>
        <w:t>void</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m0"/>
          <w:rFonts w:ascii="Maiandra GD" w:hAnsi="Maiandra GD" w:cs="Consolas"/>
          <w:color w:val="4284AE"/>
          <w:sz w:val="24"/>
          <w:szCs w:val="24"/>
          <w:bdr w:val="none" w:sz="0" w:space="0" w:color="auto" w:frame="1"/>
        </w:rPr>
        <w:t>DoSomeTask</w:t>
      </w:r>
      <w:proofErr w:type="spellEnd"/>
      <w:r w:rsidRPr="00C04BDB">
        <w:rPr>
          <w:rStyle w:val="enlighter-g1"/>
          <w:rFonts w:ascii="Maiandra GD" w:hAnsi="Maiandra GD" w:cs="Consolas"/>
          <w:b/>
          <w:bCs/>
          <w:color w:val="6B7C8B"/>
          <w:sz w:val="24"/>
          <w:szCs w:val="24"/>
          <w:bdr w:val="none" w:sz="0" w:space="0" w:color="auto" w:frame="1"/>
        </w:rPr>
        <w:t>(</w:t>
      </w:r>
      <w:proofErr w:type="spellStart"/>
      <w:r w:rsidRPr="00C04BDB">
        <w:rPr>
          <w:rStyle w:val="enlighter-k5"/>
          <w:rFonts w:ascii="Maiandra GD" w:hAnsi="Maiandra GD" w:cs="Consolas"/>
          <w:b/>
          <w:bCs/>
          <w:color w:val="D171DD"/>
          <w:sz w:val="24"/>
          <w:szCs w:val="24"/>
          <w:bdr w:val="none" w:sz="0" w:space="0" w:color="auto" w:frame="1"/>
        </w:rPr>
        <w:t>int</w:t>
      </w:r>
      <w:proofErr w:type="spellEnd"/>
      <w:r w:rsidRPr="00C04BDB">
        <w:rPr>
          <w:rStyle w:val="enlighter-text"/>
          <w:rFonts w:ascii="Maiandra GD" w:hAnsi="Maiandra GD" w:cs="Consolas"/>
          <w:color w:val="CFD5E0"/>
          <w:sz w:val="24"/>
          <w:szCs w:val="24"/>
          <w:bdr w:val="none" w:sz="0" w:space="0" w:color="auto" w:frame="1"/>
        </w:rPr>
        <w:t xml:space="preserve"> number</w:t>
      </w: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text"/>
          <w:rFonts w:ascii="Maiandra GD" w:hAnsi="Maiandra GD" w:cs="Consolas"/>
          <w:color w:val="CFD5E0"/>
          <w:sz w:val="24"/>
          <w:szCs w:val="24"/>
          <w:bdr w:val="none" w:sz="0" w:space="0" w:color="auto" w:frame="1"/>
        </w:rPr>
        <w:t>$</w:t>
      </w:r>
      <w:r w:rsidRPr="00C04BDB">
        <w:rPr>
          <w:rStyle w:val="enlighter-s0"/>
          <w:rFonts w:ascii="Maiandra GD" w:hAnsi="Maiandra GD" w:cs="Consolas"/>
          <w:color w:val="7CC379"/>
          <w:sz w:val="24"/>
          <w:szCs w:val="24"/>
          <w:bdr w:val="none" w:sz="0" w:space="0" w:color="auto" w:frame="1"/>
        </w:rPr>
        <w:t>"</w:t>
      </w:r>
      <w:proofErr w:type="spellStart"/>
      <w:r w:rsidRPr="00C04BDB">
        <w:rPr>
          <w:rStyle w:val="enlighter-s0"/>
          <w:rFonts w:ascii="Maiandra GD" w:hAnsi="Maiandra GD" w:cs="Consolas"/>
          <w:color w:val="7CC379"/>
          <w:sz w:val="24"/>
          <w:szCs w:val="24"/>
          <w:bdr w:val="none" w:sz="0" w:space="0" w:color="auto" w:frame="1"/>
        </w:rPr>
        <w:t>DoSomeTask</w:t>
      </w:r>
      <w:proofErr w:type="spellEnd"/>
      <w:r w:rsidRPr="00C04BDB">
        <w:rPr>
          <w:rStyle w:val="enlighter-s0"/>
          <w:rFonts w:ascii="Maiandra GD" w:hAnsi="Maiandra GD" w:cs="Consolas"/>
          <w:color w:val="7CC379"/>
          <w:sz w:val="24"/>
          <w:szCs w:val="24"/>
          <w:bdr w:val="none" w:sz="0" w:space="0" w:color="auto" w:frame="1"/>
        </w:rPr>
        <w:t xml:space="preserve"> </w:t>
      </w:r>
      <w:r w:rsidRPr="00C04BDB">
        <w:rPr>
          <w:rStyle w:val="enlighter-s3"/>
          <w:rFonts w:ascii="Maiandra GD" w:hAnsi="Maiandra GD" w:cs="Consolas"/>
          <w:color w:val="7CC379"/>
          <w:sz w:val="24"/>
          <w:szCs w:val="24"/>
          <w:bdr w:val="none" w:sz="0" w:space="0" w:color="auto" w:frame="1"/>
        </w:rPr>
        <w:t>{number}</w:t>
      </w:r>
      <w:r w:rsidRPr="00C04BDB">
        <w:rPr>
          <w:rStyle w:val="enlighter-s0"/>
          <w:rFonts w:ascii="Maiandra GD" w:hAnsi="Maiandra GD" w:cs="Consolas"/>
          <w:color w:val="7CC379"/>
          <w:sz w:val="24"/>
          <w:szCs w:val="24"/>
          <w:bdr w:val="none" w:sz="0" w:space="0" w:color="auto" w:frame="1"/>
        </w:rPr>
        <w:t xml:space="preserve"> started by Thread </w:t>
      </w:r>
      <w:r w:rsidRPr="00C04BDB">
        <w:rPr>
          <w:rStyle w:val="enlighter-s3"/>
          <w:rFonts w:ascii="Maiandra GD" w:hAnsi="Maiandra GD" w:cs="Consolas"/>
          <w:color w:val="7CC379"/>
          <w:sz w:val="24"/>
          <w:szCs w:val="24"/>
          <w:bdr w:val="none" w:sz="0" w:space="0" w:color="auto" w:frame="1"/>
        </w:rPr>
        <w:t>{</w:t>
      </w:r>
      <w:proofErr w:type="spellStart"/>
      <w:r w:rsidRPr="00C04BDB">
        <w:rPr>
          <w:rStyle w:val="enlighter-s3"/>
          <w:rFonts w:ascii="Maiandra GD" w:hAnsi="Maiandra GD" w:cs="Consolas"/>
          <w:color w:val="7CC379"/>
          <w:sz w:val="24"/>
          <w:szCs w:val="24"/>
          <w:bdr w:val="none" w:sz="0" w:space="0" w:color="auto" w:frame="1"/>
        </w:rPr>
        <w:t>Thread.CurrentThread.ManagedThreadId</w:t>
      </w:r>
      <w:proofErr w:type="spellEnd"/>
      <w:r w:rsidRPr="00C04BDB">
        <w:rPr>
          <w:rStyle w:val="enlighter-s3"/>
          <w:rFonts w:ascii="Maiandra GD" w:hAnsi="Maiandra GD" w:cs="Consolas"/>
          <w:color w:val="7CC379"/>
          <w:sz w:val="24"/>
          <w:szCs w:val="24"/>
          <w:bdr w:val="none" w:sz="0" w:space="0" w:color="auto" w:frame="1"/>
        </w:rPr>
        <w:t>}</w:t>
      </w:r>
      <w:r w:rsidRPr="00C04BDB">
        <w:rPr>
          <w:rStyle w:val="enlighter-s0"/>
          <w:rFonts w:ascii="Maiandra GD" w:hAnsi="Maiandra GD" w:cs="Consolas"/>
          <w:color w:val="7CC379"/>
          <w:sz w:val="24"/>
          <w:szCs w:val="24"/>
          <w:bdr w:val="none" w:sz="0" w:space="0" w:color="auto" w:frame="1"/>
        </w:rPr>
        <w:t>"</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c0"/>
          <w:rFonts w:ascii="Maiandra GD" w:hAnsi="Maiandra GD" w:cs="Consolas"/>
          <w:color w:val="6B7C8B"/>
          <w:sz w:val="24"/>
          <w:szCs w:val="24"/>
          <w:bdr w:val="none" w:sz="0" w:space="0" w:color="auto" w:frame="1"/>
        </w:rPr>
        <w:t>//Sleep for 5000 milliseconds</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Thread.</w:t>
      </w:r>
      <w:r w:rsidRPr="00C04BDB">
        <w:rPr>
          <w:rStyle w:val="enlighter-m3"/>
          <w:rFonts w:ascii="Maiandra GD" w:hAnsi="Maiandra GD" w:cs="Consolas"/>
          <w:color w:val="4284AE"/>
          <w:sz w:val="24"/>
          <w:szCs w:val="24"/>
          <w:bdr w:val="none" w:sz="0" w:space="0" w:color="auto" w:frame="1"/>
        </w:rPr>
        <w:t>Sleep</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n1"/>
          <w:rFonts w:ascii="Maiandra GD" w:hAnsi="Maiandra GD" w:cs="Consolas"/>
          <w:color w:val="D19A66"/>
          <w:sz w:val="24"/>
          <w:szCs w:val="24"/>
          <w:bdr w:val="none" w:sz="0" w:space="0" w:color="auto" w:frame="1"/>
        </w:rPr>
        <w:t>5000</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text"/>
          <w:rFonts w:ascii="Maiandra GD" w:hAnsi="Maiandra GD" w:cs="Consolas"/>
          <w:color w:val="CFD5E0"/>
          <w:sz w:val="24"/>
          <w:szCs w:val="24"/>
          <w:bdr w:val="none" w:sz="0" w:space="0" w:color="auto" w:frame="1"/>
        </w:rPr>
        <w:t>$</w:t>
      </w:r>
      <w:r w:rsidRPr="00C04BDB">
        <w:rPr>
          <w:rStyle w:val="enlighter-s0"/>
          <w:rFonts w:ascii="Maiandra GD" w:hAnsi="Maiandra GD" w:cs="Consolas"/>
          <w:color w:val="7CC379"/>
          <w:sz w:val="24"/>
          <w:szCs w:val="24"/>
          <w:bdr w:val="none" w:sz="0" w:space="0" w:color="auto" w:frame="1"/>
        </w:rPr>
        <w:t>"</w:t>
      </w:r>
      <w:proofErr w:type="spellStart"/>
      <w:r w:rsidRPr="00C04BDB">
        <w:rPr>
          <w:rStyle w:val="enlighter-s0"/>
          <w:rFonts w:ascii="Maiandra GD" w:hAnsi="Maiandra GD" w:cs="Consolas"/>
          <w:color w:val="7CC379"/>
          <w:sz w:val="24"/>
          <w:szCs w:val="24"/>
          <w:bdr w:val="none" w:sz="0" w:space="0" w:color="auto" w:frame="1"/>
        </w:rPr>
        <w:t>DoSomeTask</w:t>
      </w:r>
      <w:proofErr w:type="spellEnd"/>
      <w:r w:rsidRPr="00C04BDB">
        <w:rPr>
          <w:rStyle w:val="enlighter-s0"/>
          <w:rFonts w:ascii="Maiandra GD" w:hAnsi="Maiandra GD" w:cs="Consolas"/>
          <w:color w:val="7CC379"/>
          <w:sz w:val="24"/>
          <w:szCs w:val="24"/>
          <w:bdr w:val="none" w:sz="0" w:space="0" w:color="auto" w:frame="1"/>
        </w:rPr>
        <w:t xml:space="preserve"> </w:t>
      </w:r>
      <w:r w:rsidRPr="00C04BDB">
        <w:rPr>
          <w:rStyle w:val="enlighter-s3"/>
          <w:rFonts w:ascii="Maiandra GD" w:hAnsi="Maiandra GD" w:cs="Consolas"/>
          <w:color w:val="7CC379"/>
          <w:sz w:val="24"/>
          <w:szCs w:val="24"/>
          <w:bdr w:val="none" w:sz="0" w:space="0" w:color="auto" w:frame="1"/>
        </w:rPr>
        <w:t>{number}</w:t>
      </w:r>
      <w:r w:rsidRPr="00C04BDB">
        <w:rPr>
          <w:rStyle w:val="enlighter-s0"/>
          <w:rFonts w:ascii="Maiandra GD" w:hAnsi="Maiandra GD" w:cs="Consolas"/>
          <w:color w:val="7CC379"/>
          <w:sz w:val="24"/>
          <w:szCs w:val="24"/>
          <w:bdr w:val="none" w:sz="0" w:space="0" w:color="auto" w:frame="1"/>
        </w:rPr>
        <w:t xml:space="preserve"> completed by Thread </w:t>
      </w:r>
      <w:r w:rsidRPr="00C04BDB">
        <w:rPr>
          <w:rStyle w:val="enlighter-s3"/>
          <w:rFonts w:ascii="Maiandra GD" w:hAnsi="Maiandra GD" w:cs="Consolas"/>
          <w:color w:val="7CC379"/>
          <w:sz w:val="24"/>
          <w:szCs w:val="24"/>
          <w:bdr w:val="none" w:sz="0" w:space="0" w:color="auto" w:frame="1"/>
        </w:rPr>
        <w:t>{</w:t>
      </w:r>
      <w:proofErr w:type="spellStart"/>
      <w:r w:rsidRPr="00C04BDB">
        <w:rPr>
          <w:rStyle w:val="enlighter-s3"/>
          <w:rFonts w:ascii="Maiandra GD" w:hAnsi="Maiandra GD" w:cs="Consolas"/>
          <w:color w:val="7CC379"/>
          <w:sz w:val="24"/>
          <w:szCs w:val="24"/>
          <w:bdr w:val="none" w:sz="0" w:space="0" w:color="auto" w:frame="1"/>
        </w:rPr>
        <w:t>Thread.CurrentThread.ManagedThreadId</w:t>
      </w:r>
      <w:proofErr w:type="spellEnd"/>
      <w:r w:rsidRPr="00C04BDB">
        <w:rPr>
          <w:rStyle w:val="enlighter-s3"/>
          <w:rFonts w:ascii="Maiandra GD" w:hAnsi="Maiandra GD" w:cs="Consolas"/>
          <w:color w:val="7CC379"/>
          <w:sz w:val="24"/>
          <w:szCs w:val="24"/>
          <w:bdr w:val="none" w:sz="0" w:space="0" w:color="auto" w:frame="1"/>
        </w:rPr>
        <w:t>}</w:t>
      </w:r>
      <w:r w:rsidRPr="00C04BDB">
        <w:rPr>
          <w:rStyle w:val="enlighter-s0"/>
          <w:rFonts w:ascii="Maiandra GD" w:hAnsi="Maiandra GD" w:cs="Consolas"/>
          <w:color w:val="7CC379"/>
          <w:sz w:val="24"/>
          <w:szCs w:val="24"/>
          <w:bdr w:val="none" w:sz="0" w:space="0" w:color="auto" w:frame="1"/>
        </w:rPr>
        <w:t>"</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lastRenderedPageBreak/>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b/>
          <w:bCs/>
          <w:color w:val="212529"/>
          <w:bdr w:val="none" w:sz="0" w:space="0" w:color="auto" w:frame="1"/>
        </w:rPr>
        <w:t>Now run the application and see the output as shown below. The output may vary in your machine.</w:t>
      </w:r>
    </w:p>
    <w:p w:rsidR="000637D1" w:rsidRPr="00C04BDB" w:rsidRDefault="000637D1" w:rsidP="000637D1">
      <w:pPr>
        <w:pStyle w:val="NormalWeb"/>
        <w:shd w:val="clear" w:color="auto" w:fill="FFFFFF"/>
        <w:spacing w:before="0" w:beforeAutospacing="0" w:after="384" w:afterAutospacing="0"/>
        <w:textAlignment w:val="baseline"/>
        <w:rPr>
          <w:rFonts w:ascii="Maiandra GD" w:hAnsi="Maiandra GD" w:cs="Segoe UI"/>
          <w:color w:val="212529"/>
        </w:rPr>
      </w:pPr>
      <w:r w:rsidRPr="00C04BDB">
        <w:rPr>
          <w:rFonts w:ascii="Maiandra GD" w:hAnsi="Maiandra GD" w:cs="Segoe UI"/>
          <w:noProof/>
          <w:color w:val="212529"/>
        </w:rPr>
        <w:drawing>
          <wp:inline distT="0" distB="0" distL="0" distR="0">
            <wp:extent cx="3019425" cy="2594610"/>
            <wp:effectExtent l="19050" t="0" r="9525" b="0"/>
            <wp:docPr id="29" name="Picture 29" descr="Parallel Invoke Method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rallel Invoke Method in C#"/>
                    <pic:cNvPicPr>
                      <a:picLocks noChangeAspect="1" noChangeArrowheads="1"/>
                    </pic:cNvPicPr>
                  </pic:nvPicPr>
                  <pic:blipFill>
                    <a:blip r:embed="rId28"/>
                    <a:srcRect/>
                    <a:stretch>
                      <a:fillRect/>
                    </a:stretch>
                  </pic:blipFill>
                  <pic:spPr bwMode="auto">
                    <a:xfrm>
                      <a:off x="0" y="0"/>
                      <a:ext cx="3019425" cy="2594610"/>
                    </a:xfrm>
                    <a:prstGeom prst="rect">
                      <a:avLst/>
                    </a:prstGeom>
                    <a:noFill/>
                    <a:ln w="9525">
                      <a:noFill/>
                      <a:miter lim="800000"/>
                      <a:headEnd/>
                      <a:tailEnd/>
                    </a:ln>
                  </pic:spPr>
                </pic:pic>
              </a:graphicData>
            </a:graphic>
          </wp:inline>
        </w:drawing>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 xml:space="preserve">You can see in the above output that each of the seven tasks started before any other completed which proofs that all the seven tasks run concurrently. In order to limit the parallelism i.e. to limit the number of threads to execute concurrently, we need to use the </w:t>
      </w:r>
      <w:proofErr w:type="spellStart"/>
      <w:r w:rsidRPr="00C04BDB">
        <w:rPr>
          <w:rFonts w:ascii="Maiandra GD" w:hAnsi="Maiandra GD" w:cs="Arial"/>
          <w:color w:val="000000"/>
          <w:bdr w:val="none" w:sz="0" w:space="0" w:color="auto" w:frame="1"/>
        </w:rPr>
        <w:t>ParallelOptions</w:t>
      </w:r>
      <w:proofErr w:type="spellEnd"/>
      <w:r w:rsidRPr="00C04BDB">
        <w:rPr>
          <w:rFonts w:ascii="Maiandra GD" w:hAnsi="Maiandra GD" w:cs="Arial"/>
          <w:color w:val="000000"/>
          <w:bdr w:val="none" w:sz="0" w:space="0" w:color="auto" w:frame="1"/>
        </w:rPr>
        <w:t xml:space="preserve"> class. We need to pass the object of </w:t>
      </w:r>
      <w:proofErr w:type="spellStart"/>
      <w:r w:rsidRPr="00C04BDB">
        <w:rPr>
          <w:rFonts w:ascii="Maiandra GD" w:hAnsi="Maiandra GD" w:cs="Arial"/>
          <w:color w:val="000000"/>
          <w:bdr w:val="none" w:sz="0" w:space="0" w:color="auto" w:frame="1"/>
        </w:rPr>
        <w:t>ParallelOptions</w:t>
      </w:r>
      <w:proofErr w:type="spellEnd"/>
      <w:r w:rsidRPr="00C04BDB">
        <w:rPr>
          <w:rFonts w:ascii="Maiandra GD" w:hAnsi="Maiandra GD" w:cs="Arial"/>
          <w:color w:val="000000"/>
          <w:bdr w:val="none" w:sz="0" w:space="0" w:color="auto" w:frame="1"/>
        </w:rPr>
        <w:t xml:space="preserve"> to the first parameter of the Invoke method.</w:t>
      </w:r>
    </w:p>
    <w:p w:rsidR="000637D1" w:rsidRPr="00C04BDB" w:rsidRDefault="000637D1" w:rsidP="000637D1">
      <w:pPr>
        <w:pStyle w:val="Heading6"/>
        <w:shd w:val="clear" w:color="auto" w:fill="FFFFFF"/>
        <w:spacing w:before="0"/>
        <w:jc w:val="both"/>
        <w:textAlignment w:val="baseline"/>
        <w:rPr>
          <w:rFonts w:ascii="Maiandra GD" w:hAnsi="Maiandra GD" w:cs="Segoe UI"/>
          <w:color w:val="3A3A3A"/>
          <w:sz w:val="24"/>
          <w:szCs w:val="24"/>
        </w:rPr>
      </w:pPr>
      <w:r w:rsidRPr="00C04BDB">
        <w:rPr>
          <w:rStyle w:val="Strong"/>
          <w:rFonts w:ascii="Maiandra GD" w:hAnsi="Maiandra GD" w:cs="Arial"/>
          <w:b w:val="0"/>
          <w:bCs w:val="0"/>
          <w:color w:val="000000"/>
          <w:sz w:val="24"/>
          <w:szCs w:val="24"/>
          <w:bdr w:val="none" w:sz="0" w:space="0" w:color="auto" w:frame="1"/>
        </w:rPr>
        <w:t>In the below example the code is limited to three concurrent tasks.</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using</w:t>
      </w:r>
      <w:proofErr w:type="gramEnd"/>
      <w:r w:rsidRPr="00C04BDB">
        <w:rPr>
          <w:rStyle w:val="enlighter-k0"/>
          <w:rFonts w:ascii="Maiandra GD" w:hAnsi="Maiandra GD" w:cs="Consolas"/>
          <w:b/>
          <w:bCs/>
          <w:color w:val="D171DD"/>
          <w:sz w:val="24"/>
          <w:szCs w:val="24"/>
          <w:bdr w:val="none" w:sz="0" w:space="0" w:color="auto" w:frame="1"/>
        </w:rPr>
        <w:t xml:space="preserve"> </w:t>
      </w:r>
      <w:r w:rsidRPr="00C04BDB">
        <w:rPr>
          <w:rStyle w:val="enlighter-k10"/>
          <w:rFonts w:ascii="Maiandra GD" w:hAnsi="Maiandra GD" w:cs="Consolas"/>
          <w:i/>
          <w:iCs/>
          <w:color w:val="4284AE"/>
          <w:sz w:val="24"/>
          <w:szCs w:val="24"/>
          <w:bdr w:val="none" w:sz="0" w:space="0" w:color="auto" w:frame="1"/>
        </w:rPr>
        <w:t>System;</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using</w:t>
      </w:r>
      <w:proofErr w:type="gramEnd"/>
      <w:r w:rsidRPr="00C04BDB">
        <w:rPr>
          <w:rStyle w:val="enlighter-k0"/>
          <w:rFonts w:ascii="Maiandra GD" w:hAnsi="Maiandra GD" w:cs="Consolas"/>
          <w:b/>
          <w:bCs/>
          <w:color w:val="D171DD"/>
          <w:sz w:val="24"/>
          <w:szCs w:val="24"/>
          <w:bdr w:val="none" w:sz="0" w:space="0" w:color="auto" w:frame="1"/>
        </w:rPr>
        <w:t xml:space="preserve"> </w:t>
      </w:r>
      <w:proofErr w:type="spellStart"/>
      <w:r w:rsidRPr="00C04BDB">
        <w:rPr>
          <w:rStyle w:val="enlighter-k10"/>
          <w:rFonts w:ascii="Maiandra GD" w:hAnsi="Maiandra GD" w:cs="Consolas"/>
          <w:i/>
          <w:iCs/>
          <w:color w:val="4284AE"/>
          <w:sz w:val="24"/>
          <w:szCs w:val="24"/>
          <w:bdr w:val="none" w:sz="0" w:space="0" w:color="auto" w:frame="1"/>
        </w:rPr>
        <w:t>System.Threading</w:t>
      </w:r>
      <w:proofErr w:type="spellEnd"/>
      <w:r w:rsidRPr="00C04BDB">
        <w:rPr>
          <w:rStyle w:val="enlighter-k10"/>
          <w:rFonts w:ascii="Maiandra GD" w:hAnsi="Maiandra GD" w:cs="Consolas"/>
          <w:i/>
          <w:iCs/>
          <w:color w:val="4284AE"/>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using</w:t>
      </w:r>
      <w:proofErr w:type="gramEnd"/>
      <w:r w:rsidRPr="00C04BDB">
        <w:rPr>
          <w:rStyle w:val="enlighter-k0"/>
          <w:rFonts w:ascii="Maiandra GD" w:hAnsi="Maiandra GD" w:cs="Consolas"/>
          <w:b/>
          <w:bCs/>
          <w:color w:val="D171DD"/>
          <w:sz w:val="24"/>
          <w:szCs w:val="24"/>
          <w:bdr w:val="none" w:sz="0" w:space="0" w:color="auto" w:frame="1"/>
        </w:rPr>
        <w:t xml:space="preserve"> </w:t>
      </w:r>
      <w:proofErr w:type="spellStart"/>
      <w:r w:rsidRPr="00C04BDB">
        <w:rPr>
          <w:rStyle w:val="enlighter-k10"/>
          <w:rFonts w:ascii="Maiandra GD" w:hAnsi="Maiandra GD" w:cs="Consolas"/>
          <w:i/>
          <w:iCs/>
          <w:color w:val="4284AE"/>
          <w:sz w:val="24"/>
          <w:szCs w:val="24"/>
          <w:bdr w:val="none" w:sz="0" w:space="0" w:color="auto" w:frame="1"/>
        </w:rPr>
        <w:t>System.Threading.Tasks</w:t>
      </w:r>
      <w:proofErr w:type="spellEnd"/>
      <w:r w:rsidRPr="00C04BDB">
        <w:rPr>
          <w:rStyle w:val="enlighter-k10"/>
          <w:rFonts w:ascii="Maiandra GD" w:hAnsi="Maiandra GD" w:cs="Consolas"/>
          <w:i/>
          <w:iCs/>
          <w:color w:val="4284AE"/>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namespace</w:t>
      </w:r>
      <w:proofErr w:type="gramEnd"/>
      <w:r w:rsidRPr="00C04BDB">
        <w:rPr>
          <w:rStyle w:val="enlighter-k0"/>
          <w:rFonts w:ascii="Maiandra GD" w:hAnsi="Maiandra GD" w:cs="Consolas"/>
          <w:b/>
          <w:bCs/>
          <w:color w:val="D171DD"/>
          <w:sz w:val="24"/>
          <w:szCs w:val="24"/>
          <w:bdr w:val="none" w:sz="0" w:space="0" w:color="auto" w:frame="1"/>
        </w:rPr>
        <w:t xml:space="preserve"> </w:t>
      </w:r>
      <w:proofErr w:type="spellStart"/>
      <w:r w:rsidRPr="00C04BDB">
        <w:rPr>
          <w:rStyle w:val="enlighter-k10"/>
          <w:rFonts w:ascii="Maiandra GD" w:hAnsi="Maiandra GD" w:cs="Consolas"/>
          <w:i/>
          <w:iCs/>
          <w:color w:val="4284AE"/>
          <w:sz w:val="24"/>
          <w:szCs w:val="24"/>
          <w:bdr w:val="none" w:sz="0" w:space="0" w:color="auto" w:frame="1"/>
        </w:rPr>
        <w:t>ParallelProgrammingDemo</w:t>
      </w:r>
      <w:proofErr w:type="spellEnd"/>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public</w:t>
      </w:r>
      <w:proofErr w:type="gramEnd"/>
      <w:r w:rsidRPr="00C04BDB">
        <w:rPr>
          <w:rStyle w:val="enlighter-text"/>
          <w:rFonts w:ascii="Maiandra GD" w:hAnsi="Maiandra GD" w:cs="Consolas"/>
          <w:color w:val="CFD5E0"/>
          <w:sz w:val="24"/>
          <w:szCs w:val="24"/>
          <w:bdr w:val="none" w:sz="0" w:space="0" w:color="auto" w:frame="1"/>
        </w:rPr>
        <w:t xml:space="preserve"> </w:t>
      </w:r>
      <w:r w:rsidRPr="00C04BDB">
        <w:rPr>
          <w:rStyle w:val="enlighter-k0"/>
          <w:rFonts w:ascii="Maiandra GD" w:hAnsi="Maiandra GD" w:cs="Consolas"/>
          <w:b/>
          <w:bCs/>
          <w:color w:val="D171DD"/>
          <w:sz w:val="24"/>
          <w:szCs w:val="24"/>
          <w:bdr w:val="none" w:sz="0" w:space="0" w:color="auto" w:frame="1"/>
        </w:rPr>
        <w:t>class</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ParallelInvoke</w:t>
      </w:r>
      <w:proofErr w:type="spellEnd"/>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static</w:t>
      </w:r>
      <w:proofErr w:type="gramEnd"/>
      <w:r w:rsidRPr="00C04BDB">
        <w:rPr>
          <w:rStyle w:val="enlighter-text"/>
          <w:rFonts w:ascii="Maiandra GD" w:hAnsi="Maiandra GD" w:cs="Consolas"/>
          <w:color w:val="CFD5E0"/>
          <w:sz w:val="24"/>
          <w:szCs w:val="24"/>
          <w:bdr w:val="none" w:sz="0" w:space="0" w:color="auto" w:frame="1"/>
        </w:rPr>
        <w:t xml:space="preserve"> </w:t>
      </w:r>
      <w:r w:rsidRPr="00C04BDB">
        <w:rPr>
          <w:rStyle w:val="enlighter-k5"/>
          <w:rFonts w:ascii="Maiandra GD" w:hAnsi="Maiandra GD" w:cs="Consolas"/>
          <w:b/>
          <w:bCs/>
          <w:color w:val="D171DD"/>
          <w:sz w:val="24"/>
          <w:szCs w:val="24"/>
          <w:bdr w:val="none" w:sz="0" w:space="0" w:color="auto" w:frame="1"/>
        </w:rPr>
        <w:t>void</w:t>
      </w:r>
      <w:r w:rsidRPr="00C04BDB">
        <w:rPr>
          <w:rStyle w:val="enlighter-text"/>
          <w:rFonts w:ascii="Maiandra GD" w:hAnsi="Maiandra GD" w:cs="Consolas"/>
          <w:color w:val="CFD5E0"/>
          <w:sz w:val="24"/>
          <w:szCs w:val="24"/>
          <w:bdr w:val="none" w:sz="0" w:space="0" w:color="auto" w:frame="1"/>
        </w:rPr>
        <w:t xml:space="preserve"> </w:t>
      </w:r>
      <w:r w:rsidRPr="00C04BDB">
        <w:rPr>
          <w:rStyle w:val="enlighter-m0"/>
          <w:rFonts w:ascii="Maiandra GD" w:hAnsi="Maiandra GD" w:cs="Consolas"/>
          <w:color w:val="4284AE"/>
          <w:sz w:val="24"/>
          <w:szCs w:val="24"/>
          <w:bdr w:val="none" w:sz="0" w:space="0" w:color="auto" w:frame="1"/>
        </w:rPr>
        <w:t>Main</w:t>
      </w: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lastRenderedPageBreak/>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c0"/>
          <w:rFonts w:ascii="Maiandra GD" w:hAnsi="Maiandra GD" w:cs="Consolas"/>
          <w:color w:val="6B7C8B"/>
          <w:sz w:val="24"/>
          <w:szCs w:val="24"/>
          <w:bdr w:val="none" w:sz="0" w:space="0" w:color="auto" w:frame="1"/>
        </w:rPr>
        <w:t>//Allowing three task to execute at a time</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r w:rsidRPr="00C04BDB">
        <w:rPr>
          <w:rStyle w:val="enlighter-text"/>
          <w:rFonts w:ascii="Maiandra GD" w:hAnsi="Maiandra GD" w:cs="Consolas"/>
          <w:color w:val="CFD5E0"/>
          <w:sz w:val="24"/>
          <w:szCs w:val="24"/>
          <w:bdr w:val="none" w:sz="0" w:space="0" w:color="auto" w:frame="1"/>
        </w:rPr>
        <w:t>ParallelOptions</w:t>
      </w:r>
      <w:proofErr w:type="spellEnd"/>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parallelOptions</w:t>
      </w:r>
      <w:proofErr w:type="spellEnd"/>
      <w:r w:rsidRPr="00C04BDB">
        <w:rPr>
          <w:rStyle w:val="enlighter-text"/>
          <w:rFonts w:ascii="Maiandra GD" w:hAnsi="Maiandra GD" w:cs="Consolas"/>
          <w:color w:val="CFD5E0"/>
          <w:sz w:val="24"/>
          <w:szCs w:val="24"/>
          <w:bdr w:val="none" w:sz="0" w:space="0" w:color="auto" w:frame="1"/>
        </w:rPr>
        <w:t xml:space="preserve"> = </w:t>
      </w:r>
      <w:r w:rsidRPr="00C04BDB">
        <w:rPr>
          <w:rStyle w:val="enlighter-k3"/>
          <w:rFonts w:ascii="Maiandra GD" w:hAnsi="Maiandra GD" w:cs="Consolas"/>
          <w:color w:val="4284AE"/>
          <w:sz w:val="24"/>
          <w:szCs w:val="24"/>
          <w:bdr w:val="none" w:sz="0" w:space="0" w:color="auto" w:frame="1"/>
        </w:rPr>
        <w:t>new</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text"/>
          <w:rFonts w:ascii="Maiandra GD" w:hAnsi="Maiandra GD" w:cs="Consolas"/>
          <w:color w:val="CFD5E0"/>
          <w:sz w:val="24"/>
          <w:szCs w:val="24"/>
          <w:bdr w:val="none" w:sz="0" w:space="0" w:color="auto" w:frame="1"/>
        </w:rPr>
        <w:t>ParallelOptions</w:t>
      </w:r>
      <w:proofErr w:type="spellEnd"/>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r w:rsidRPr="00C04BDB">
        <w:rPr>
          <w:rStyle w:val="enlighter-text"/>
          <w:rFonts w:ascii="Maiandra GD" w:hAnsi="Maiandra GD" w:cs="Consolas"/>
          <w:color w:val="CFD5E0"/>
          <w:sz w:val="24"/>
          <w:szCs w:val="24"/>
          <w:bdr w:val="none" w:sz="0" w:space="0" w:color="auto" w:frame="1"/>
        </w:rPr>
        <w:t>MaxDegreeOfParallelism</w:t>
      </w:r>
      <w:proofErr w:type="spellEnd"/>
      <w:r w:rsidRPr="00C04BDB">
        <w:rPr>
          <w:rStyle w:val="enlighter-text"/>
          <w:rFonts w:ascii="Maiandra GD" w:hAnsi="Maiandra GD" w:cs="Consolas"/>
          <w:color w:val="CFD5E0"/>
          <w:sz w:val="24"/>
          <w:szCs w:val="24"/>
          <w:bdr w:val="none" w:sz="0" w:space="0" w:color="auto" w:frame="1"/>
        </w:rPr>
        <w:t xml:space="preserve"> = </w:t>
      </w:r>
      <w:r w:rsidRPr="00C04BDB">
        <w:rPr>
          <w:rStyle w:val="enlighter-n1"/>
          <w:rFonts w:ascii="Maiandra GD" w:hAnsi="Maiandra GD" w:cs="Consolas"/>
          <w:color w:val="D19A66"/>
          <w:sz w:val="24"/>
          <w:szCs w:val="24"/>
          <w:bdr w:val="none" w:sz="0" w:space="0" w:color="auto" w:frame="1"/>
        </w:rPr>
        <w:t>3</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c0"/>
          <w:rFonts w:ascii="Maiandra GD" w:hAnsi="Maiandra GD" w:cs="Consolas"/>
          <w:color w:val="6B7C8B"/>
          <w:sz w:val="24"/>
          <w:szCs w:val="24"/>
          <w:bdr w:val="none" w:sz="0" w:space="0" w:color="auto" w:frame="1"/>
        </w:rPr>
        <w:t>//</w:t>
      </w:r>
      <w:proofErr w:type="spellStart"/>
      <w:r w:rsidRPr="00C04BDB">
        <w:rPr>
          <w:rStyle w:val="enlighter-c0"/>
          <w:rFonts w:ascii="Maiandra GD" w:hAnsi="Maiandra GD" w:cs="Consolas"/>
          <w:color w:val="6B7C8B"/>
          <w:sz w:val="24"/>
          <w:szCs w:val="24"/>
          <w:bdr w:val="none" w:sz="0" w:space="0" w:color="auto" w:frame="1"/>
        </w:rPr>
        <w:t>parallelOptions.MaxDegreeOfParallelism</w:t>
      </w:r>
      <w:proofErr w:type="spellEnd"/>
      <w:r w:rsidRPr="00C04BDB">
        <w:rPr>
          <w:rStyle w:val="enlighter-c0"/>
          <w:rFonts w:ascii="Maiandra GD" w:hAnsi="Maiandra GD" w:cs="Consolas"/>
          <w:color w:val="6B7C8B"/>
          <w:sz w:val="24"/>
          <w:szCs w:val="24"/>
          <w:bdr w:val="none" w:sz="0" w:space="0" w:color="auto" w:frame="1"/>
        </w:rPr>
        <w:t xml:space="preserve"> = </w:t>
      </w:r>
      <w:proofErr w:type="spellStart"/>
      <w:r w:rsidRPr="00C04BDB">
        <w:rPr>
          <w:rStyle w:val="enlighter-c0"/>
          <w:rFonts w:ascii="Maiandra GD" w:hAnsi="Maiandra GD" w:cs="Consolas"/>
          <w:color w:val="6B7C8B"/>
          <w:sz w:val="24"/>
          <w:szCs w:val="24"/>
          <w:bdr w:val="none" w:sz="0" w:space="0" w:color="auto" w:frame="1"/>
        </w:rPr>
        <w:t>System.Environment.ProcessorCount</w:t>
      </w:r>
      <w:proofErr w:type="spellEnd"/>
      <w:r w:rsidRPr="00C04BDB">
        <w:rPr>
          <w:rStyle w:val="enlighter-c0"/>
          <w:rFonts w:ascii="Maiandra GD" w:hAnsi="Maiandra GD" w:cs="Consolas"/>
          <w:color w:val="6B7C8B"/>
          <w:sz w:val="24"/>
          <w:szCs w:val="24"/>
          <w:bdr w:val="none" w:sz="0" w:space="0" w:color="auto" w:frame="1"/>
        </w:rPr>
        <w:t xml:space="preserve"> - 1;</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c0"/>
          <w:rFonts w:ascii="Maiandra GD" w:hAnsi="Maiandra GD" w:cs="Consolas"/>
          <w:color w:val="6B7C8B"/>
          <w:sz w:val="24"/>
          <w:szCs w:val="24"/>
          <w:bdr w:val="none" w:sz="0" w:space="0" w:color="auto" w:frame="1"/>
        </w:rPr>
        <w:t xml:space="preserve">//Passing </w:t>
      </w:r>
      <w:proofErr w:type="spellStart"/>
      <w:r w:rsidRPr="00C04BDB">
        <w:rPr>
          <w:rStyle w:val="enlighter-c0"/>
          <w:rFonts w:ascii="Maiandra GD" w:hAnsi="Maiandra GD" w:cs="Consolas"/>
          <w:color w:val="6B7C8B"/>
          <w:sz w:val="24"/>
          <w:szCs w:val="24"/>
          <w:bdr w:val="none" w:sz="0" w:space="0" w:color="auto" w:frame="1"/>
        </w:rPr>
        <w:t>ParallelOptions</w:t>
      </w:r>
      <w:proofErr w:type="spellEnd"/>
      <w:r w:rsidRPr="00C04BDB">
        <w:rPr>
          <w:rStyle w:val="enlighter-c0"/>
          <w:rFonts w:ascii="Maiandra GD" w:hAnsi="Maiandra GD" w:cs="Consolas"/>
          <w:color w:val="6B7C8B"/>
          <w:sz w:val="24"/>
          <w:szCs w:val="24"/>
          <w:bdr w:val="none" w:sz="0" w:space="0" w:color="auto" w:frame="1"/>
        </w:rPr>
        <w:t xml:space="preserve"> as the first parameter</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Parallel.</w:t>
      </w:r>
      <w:r w:rsidRPr="00C04BDB">
        <w:rPr>
          <w:rStyle w:val="enlighter-m3"/>
          <w:rFonts w:ascii="Maiandra GD" w:hAnsi="Maiandra GD" w:cs="Consolas"/>
          <w:color w:val="4284AE"/>
          <w:sz w:val="24"/>
          <w:szCs w:val="24"/>
          <w:bdr w:val="none" w:sz="0" w:space="0" w:color="auto" w:frame="1"/>
        </w:rPr>
        <w:t>Invoke</w:t>
      </w:r>
      <w:proofErr w:type="spellEnd"/>
      <w:r w:rsidRPr="00C04BDB">
        <w:rPr>
          <w:rStyle w:val="enlighter-g1"/>
          <w:rFonts w:ascii="Maiandra GD" w:hAnsi="Maiandra GD" w:cs="Consolas"/>
          <w:b/>
          <w:bCs/>
          <w:color w:val="6B7C8B"/>
          <w:sz w:val="24"/>
          <w:szCs w:val="24"/>
          <w:bdr w:val="none" w:sz="0" w:space="0" w:color="auto" w:frame="1"/>
        </w:rPr>
        <w:t>(</w:t>
      </w:r>
      <w:proofErr w:type="gramEnd"/>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parallelOptions</w:t>
      </w:r>
      <w:proofErr w:type="spellEnd"/>
      <w:proofErr w:type="gramEnd"/>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&gt;</w:t>
      </w:r>
      <w:r w:rsidRPr="00C04BDB">
        <w:rPr>
          <w:rStyle w:val="enlighter-text"/>
          <w:rFonts w:ascii="Maiandra GD" w:hAnsi="Maiandra GD" w:cs="Consolas"/>
          <w:color w:val="CFD5E0"/>
          <w:sz w:val="24"/>
          <w:szCs w:val="24"/>
          <w:bdr w:val="none" w:sz="0" w:space="0" w:color="auto" w:frame="1"/>
        </w:rPr>
        <w:t xml:space="preserve"> </w:t>
      </w:r>
      <w:proofErr w:type="spellStart"/>
      <w:proofErr w:type="gramStart"/>
      <w:r w:rsidRPr="00C04BDB">
        <w:rPr>
          <w:rStyle w:val="enlighter-m0"/>
          <w:rFonts w:ascii="Maiandra GD" w:hAnsi="Maiandra GD" w:cs="Consolas"/>
          <w:color w:val="4284AE"/>
          <w:sz w:val="24"/>
          <w:szCs w:val="24"/>
          <w:bdr w:val="none" w:sz="0" w:space="0" w:color="auto" w:frame="1"/>
        </w:rPr>
        <w:t>DoSomeTask</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n1"/>
          <w:rFonts w:ascii="Maiandra GD" w:hAnsi="Maiandra GD" w:cs="Consolas"/>
          <w:color w:val="D19A66"/>
          <w:sz w:val="24"/>
          <w:szCs w:val="24"/>
          <w:bdr w:val="none" w:sz="0" w:space="0" w:color="auto" w:frame="1"/>
        </w:rPr>
        <w:t>1</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&gt;</w:t>
      </w:r>
      <w:r w:rsidRPr="00C04BDB">
        <w:rPr>
          <w:rStyle w:val="enlighter-text"/>
          <w:rFonts w:ascii="Maiandra GD" w:hAnsi="Maiandra GD" w:cs="Consolas"/>
          <w:color w:val="CFD5E0"/>
          <w:sz w:val="24"/>
          <w:szCs w:val="24"/>
          <w:bdr w:val="none" w:sz="0" w:space="0" w:color="auto" w:frame="1"/>
        </w:rPr>
        <w:t xml:space="preserve"> </w:t>
      </w:r>
      <w:proofErr w:type="spellStart"/>
      <w:proofErr w:type="gramStart"/>
      <w:r w:rsidRPr="00C04BDB">
        <w:rPr>
          <w:rStyle w:val="enlighter-m0"/>
          <w:rFonts w:ascii="Maiandra GD" w:hAnsi="Maiandra GD" w:cs="Consolas"/>
          <w:color w:val="4284AE"/>
          <w:sz w:val="24"/>
          <w:szCs w:val="24"/>
          <w:bdr w:val="none" w:sz="0" w:space="0" w:color="auto" w:frame="1"/>
        </w:rPr>
        <w:t>DoSomeTask</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n1"/>
          <w:rFonts w:ascii="Maiandra GD" w:hAnsi="Maiandra GD" w:cs="Consolas"/>
          <w:color w:val="D19A66"/>
          <w:sz w:val="24"/>
          <w:szCs w:val="24"/>
          <w:bdr w:val="none" w:sz="0" w:space="0" w:color="auto" w:frame="1"/>
        </w:rPr>
        <w:t>2</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&gt;</w:t>
      </w:r>
      <w:r w:rsidRPr="00C04BDB">
        <w:rPr>
          <w:rStyle w:val="enlighter-text"/>
          <w:rFonts w:ascii="Maiandra GD" w:hAnsi="Maiandra GD" w:cs="Consolas"/>
          <w:color w:val="CFD5E0"/>
          <w:sz w:val="24"/>
          <w:szCs w:val="24"/>
          <w:bdr w:val="none" w:sz="0" w:space="0" w:color="auto" w:frame="1"/>
        </w:rPr>
        <w:t xml:space="preserve"> </w:t>
      </w:r>
      <w:proofErr w:type="spellStart"/>
      <w:proofErr w:type="gramStart"/>
      <w:r w:rsidRPr="00C04BDB">
        <w:rPr>
          <w:rStyle w:val="enlighter-m0"/>
          <w:rFonts w:ascii="Maiandra GD" w:hAnsi="Maiandra GD" w:cs="Consolas"/>
          <w:color w:val="4284AE"/>
          <w:sz w:val="24"/>
          <w:szCs w:val="24"/>
          <w:bdr w:val="none" w:sz="0" w:space="0" w:color="auto" w:frame="1"/>
        </w:rPr>
        <w:t>DoSomeTask</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n1"/>
          <w:rFonts w:ascii="Maiandra GD" w:hAnsi="Maiandra GD" w:cs="Consolas"/>
          <w:color w:val="D19A66"/>
          <w:sz w:val="24"/>
          <w:szCs w:val="24"/>
          <w:bdr w:val="none" w:sz="0" w:space="0" w:color="auto" w:frame="1"/>
        </w:rPr>
        <w:t>3</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&gt;</w:t>
      </w:r>
      <w:r w:rsidRPr="00C04BDB">
        <w:rPr>
          <w:rStyle w:val="enlighter-text"/>
          <w:rFonts w:ascii="Maiandra GD" w:hAnsi="Maiandra GD" w:cs="Consolas"/>
          <w:color w:val="CFD5E0"/>
          <w:sz w:val="24"/>
          <w:szCs w:val="24"/>
          <w:bdr w:val="none" w:sz="0" w:space="0" w:color="auto" w:frame="1"/>
        </w:rPr>
        <w:t xml:space="preserve"> </w:t>
      </w:r>
      <w:proofErr w:type="spellStart"/>
      <w:proofErr w:type="gramStart"/>
      <w:r w:rsidRPr="00C04BDB">
        <w:rPr>
          <w:rStyle w:val="enlighter-m0"/>
          <w:rFonts w:ascii="Maiandra GD" w:hAnsi="Maiandra GD" w:cs="Consolas"/>
          <w:color w:val="4284AE"/>
          <w:sz w:val="24"/>
          <w:szCs w:val="24"/>
          <w:bdr w:val="none" w:sz="0" w:space="0" w:color="auto" w:frame="1"/>
        </w:rPr>
        <w:t>DoSomeTask</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n1"/>
          <w:rFonts w:ascii="Maiandra GD" w:hAnsi="Maiandra GD" w:cs="Consolas"/>
          <w:color w:val="D19A66"/>
          <w:sz w:val="24"/>
          <w:szCs w:val="24"/>
          <w:bdr w:val="none" w:sz="0" w:space="0" w:color="auto" w:frame="1"/>
        </w:rPr>
        <w:t>4</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&gt;</w:t>
      </w:r>
      <w:r w:rsidRPr="00C04BDB">
        <w:rPr>
          <w:rStyle w:val="enlighter-text"/>
          <w:rFonts w:ascii="Maiandra GD" w:hAnsi="Maiandra GD" w:cs="Consolas"/>
          <w:color w:val="CFD5E0"/>
          <w:sz w:val="24"/>
          <w:szCs w:val="24"/>
          <w:bdr w:val="none" w:sz="0" w:space="0" w:color="auto" w:frame="1"/>
        </w:rPr>
        <w:t xml:space="preserve"> </w:t>
      </w:r>
      <w:proofErr w:type="spellStart"/>
      <w:proofErr w:type="gramStart"/>
      <w:r w:rsidRPr="00C04BDB">
        <w:rPr>
          <w:rStyle w:val="enlighter-m0"/>
          <w:rFonts w:ascii="Maiandra GD" w:hAnsi="Maiandra GD" w:cs="Consolas"/>
          <w:color w:val="4284AE"/>
          <w:sz w:val="24"/>
          <w:szCs w:val="24"/>
          <w:bdr w:val="none" w:sz="0" w:space="0" w:color="auto" w:frame="1"/>
        </w:rPr>
        <w:t>DoSomeTask</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n1"/>
          <w:rFonts w:ascii="Maiandra GD" w:hAnsi="Maiandra GD" w:cs="Consolas"/>
          <w:color w:val="D19A66"/>
          <w:sz w:val="24"/>
          <w:szCs w:val="24"/>
          <w:bdr w:val="none" w:sz="0" w:space="0" w:color="auto" w:frame="1"/>
        </w:rPr>
        <w:t>5</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&gt;</w:t>
      </w:r>
      <w:r w:rsidRPr="00C04BDB">
        <w:rPr>
          <w:rStyle w:val="enlighter-text"/>
          <w:rFonts w:ascii="Maiandra GD" w:hAnsi="Maiandra GD" w:cs="Consolas"/>
          <w:color w:val="CFD5E0"/>
          <w:sz w:val="24"/>
          <w:szCs w:val="24"/>
          <w:bdr w:val="none" w:sz="0" w:space="0" w:color="auto" w:frame="1"/>
        </w:rPr>
        <w:t xml:space="preserve"> </w:t>
      </w:r>
      <w:proofErr w:type="spellStart"/>
      <w:proofErr w:type="gramStart"/>
      <w:r w:rsidRPr="00C04BDB">
        <w:rPr>
          <w:rStyle w:val="enlighter-m0"/>
          <w:rFonts w:ascii="Maiandra GD" w:hAnsi="Maiandra GD" w:cs="Consolas"/>
          <w:color w:val="4284AE"/>
          <w:sz w:val="24"/>
          <w:szCs w:val="24"/>
          <w:bdr w:val="none" w:sz="0" w:space="0" w:color="auto" w:frame="1"/>
        </w:rPr>
        <w:t>DoSomeTask</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n1"/>
          <w:rFonts w:ascii="Maiandra GD" w:hAnsi="Maiandra GD" w:cs="Consolas"/>
          <w:color w:val="D19A66"/>
          <w:sz w:val="24"/>
          <w:szCs w:val="24"/>
          <w:bdr w:val="none" w:sz="0" w:space="0" w:color="auto" w:frame="1"/>
        </w:rPr>
        <w:t>6</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 xml:space="preserve"> =</w:t>
      </w:r>
      <w:r w:rsidRPr="00C04BDB">
        <w:rPr>
          <w:rStyle w:val="enlighter-g1"/>
          <w:rFonts w:ascii="Maiandra GD" w:hAnsi="Maiandra GD" w:cs="Consolas"/>
          <w:b/>
          <w:bCs/>
          <w:color w:val="6B7C8B"/>
          <w:sz w:val="24"/>
          <w:szCs w:val="24"/>
          <w:bdr w:val="none" w:sz="0" w:space="0" w:color="auto" w:frame="1"/>
        </w:rPr>
        <w:t>&gt;</w:t>
      </w:r>
      <w:r w:rsidRPr="00C04BDB">
        <w:rPr>
          <w:rStyle w:val="enlighter-text"/>
          <w:rFonts w:ascii="Maiandra GD" w:hAnsi="Maiandra GD" w:cs="Consolas"/>
          <w:color w:val="CFD5E0"/>
          <w:sz w:val="24"/>
          <w:szCs w:val="24"/>
          <w:bdr w:val="none" w:sz="0" w:space="0" w:color="auto" w:frame="1"/>
        </w:rPr>
        <w:t xml:space="preserve"> </w:t>
      </w:r>
      <w:proofErr w:type="spellStart"/>
      <w:proofErr w:type="gramStart"/>
      <w:r w:rsidRPr="00C04BDB">
        <w:rPr>
          <w:rStyle w:val="enlighter-m0"/>
          <w:rFonts w:ascii="Maiandra GD" w:hAnsi="Maiandra GD" w:cs="Consolas"/>
          <w:color w:val="4284AE"/>
          <w:sz w:val="24"/>
          <w:szCs w:val="24"/>
          <w:bdr w:val="none" w:sz="0" w:space="0" w:color="auto" w:frame="1"/>
        </w:rPr>
        <w:t>DoSomeTask</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n1"/>
          <w:rFonts w:ascii="Maiandra GD" w:hAnsi="Maiandra GD" w:cs="Consolas"/>
          <w:color w:val="D19A66"/>
          <w:sz w:val="24"/>
          <w:szCs w:val="24"/>
          <w:bdr w:val="none" w:sz="0" w:space="0" w:color="auto" w:frame="1"/>
        </w:rPr>
        <w:t>7</w:t>
      </w: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ReadKey</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gramStart"/>
      <w:r w:rsidRPr="00C04BDB">
        <w:rPr>
          <w:rStyle w:val="enlighter-k0"/>
          <w:rFonts w:ascii="Maiandra GD" w:hAnsi="Maiandra GD" w:cs="Consolas"/>
          <w:b/>
          <w:bCs/>
          <w:color w:val="D171DD"/>
          <w:sz w:val="24"/>
          <w:szCs w:val="24"/>
          <w:bdr w:val="none" w:sz="0" w:space="0" w:color="auto" w:frame="1"/>
        </w:rPr>
        <w:t>static</w:t>
      </w:r>
      <w:proofErr w:type="gramEnd"/>
      <w:r w:rsidRPr="00C04BDB">
        <w:rPr>
          <w:rStyle w:val="enlighter-text"/>
          <w:rFonts w:ascii="Maiandra GD" w:hAnsi="Maiandra GD" w:cs="Consolas"/>
          <w:color w:val="CFD5E0"/>
          <w:sz w:val="24"/>
          <w:szCs w:val="24"/>
          <w:bdr w:val="none" w:sz="0" w:space="0" w:color="auto" w:frame="1"/>
        </w:rPr>
        <w:t xml:space="preserve"> </w:t>
      </w:r>
      <w:r w:rsidRPr="00C04BDB">
        <w:rPr>
          <w:rStyle w:val="enlighter-k5"/>
          <w:rFonts w:ascii="Maiandra GD" w:hAnsi="Maiandra GD" w:cs="Consolas"/>
          <w:b/>
          <w:bCs/>
          <w:color w:val="D171DD"/>
          <w:sz w:val="24"/>
          <w:szCs w:val="24"/>
          <w:bdr w:val="none" w:sz="0" w:space="0" w:color="auto" w:frame="1"/>
        </w:rPr>
        <w:t>void</w:t>
      </w:r>
      <w:r w:rsidRPr="00C04BDB">
        <w:rPr>
          <w:rStyle w:val="enlighter-text"/>
          <w:rFonts w:ascii="Maiandra GD" w:hAnsi="Maiandra GD" w:cs="Consolas"/>
          <w:color w:val="CFD5E0"/>
          <w:sz w:val="24"/>
          <w:szCs w:val="24"/>
          <w:bdr w:val="none" w:sz="0" w:space="0" w:color="auto" w:frame="1"/>
        </w:rPr>
        <w:t xml:space="preserve"> </w:t>
      </w:r>
      <w:proofErr w:type="spellStart"/>
      <w:r w:rsidRPr="00C04BDB">
        <w:rPr>
          <w:rStyle w:val="enlighter-m0"/>
          <w:rFonts w:ascii="Maiandra GD" w:hAnsi="Maiandra GD" w:cs="Consolas"/>
          <w:color w:val="4284AE"/>
          <w:sz w:val="24"/>
          <w:szCs w:val="24"/>
          <w:bdr w:val="none" w:sz="0" w:space="0" w:color="auto" w:frame="1"/>
        </w:rPr>
        <w:t>DoSomeTask</w:t>
      </w:r>
      <w:proofErr w:type="spellEnd"/>
      <w:r w:rsidRPr="00C04BDB">
        <w:rPr>
          <w:rStyle w:val="enlighter-g1"/>
          <w:rFonts w:ascii="Maiandra GD" w:hAnsi="Maiandra GD" w:cs="Consolas"/>
          <w:b/>
          <w:bCs/>
          <w:color w:val="6B7C8B"/>
          <w:sz w:val="24"/>
          <w:szCs w:val="24"/>
          <w:bdr w:val="none" w:sz="0" w:space="0" w:color="auto" w:frame="1"/>
        </w:rPr>
        <w:t>(</w:t>
      </w:r>
      <w:proofErr w:type="spellStart"/>
      <w:r w:rsidRPr="00C04BDB">
        <w:rPr>
          <w:rStyle w:val="enlighter-k5"/>
          <w:rFonts w:ascii="Maiandra GD" w:hAnsi="Maiandra GD" w:cs="Consolas"/>
          <w:b/>
          <w:bCs/>
          <w:color w:val="D171DD"/>
          <w:sz w:val="24"/>
          <w:szCs w:val="24"/>
          <w:bdr w:val="none" w:sz="0" w:space="0" w:color="auto" w:frame="1"/>
        </w:rPr>
        <w:t>int</w:t>
      </w:r>
      <w:proofErr w:type="spellEnd"/>
      <w:r w:rsidRPr="00C04BDB">
        <w:rPr>
          <w:rStyle w:val="enlighter-text"/>
          <w:rFonts w:ascii="Maiandra GD" w:hAnsi="Maiandra GD" w:cs="Consolas"/>
          <w:color w:val="CFD5E0"/>
          <w:sz w:val="24"/>
          <w:szCs w:val="24"/>
          <w:bdr w:val="none" w:sz="0" w:space="0" w:color="auto" w:frame="1"/>
        </w:rPr>
        <w:t xml:space="preserve"> number</w:t>
      </w: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lastRenderedPageBreak/>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text"/>
          <w:rFonts w:ascii="Maiandra GD" w:hAnsi="Maiandra GD" w:cs="Consolas"/>
          <w:color w:val="CFD5E0"/>
          <w:sz w:val="24"/>
          <w:szCs w:val="24"/>
          <w:bdr w:val="none" w:sz="0" w:space="0" w:color="auto" w:frame="1"/>
        </w:rPr>
        <w:t>$</w:t>
      </w:r>
      <w:r w:rsidRPr="00C04BDB">
        <w:rPr>
          <w:rStyle w:val="enlighter-s0"/>
          <w:rFonts w:ascii="Maiandra GD" w:hAnsi="Maiandra GD" w:cs="Consolas"/>
          <w:color w:val="7CC379"/>
          <w:sz w:val="24"/>
          <w:szCs w:val="24"/>
          <w:bdr w:val="none" w:sz="0" w:space="0" w:color="auto" w:frame="1"/>
        </w:rPr>
        <w:t>"</w:t>
      </w:r>
      <w:proofErr w:type="spellStart"/>
      <w:r w:rsidRPr="00C04BDB">
        <w:rPr>
          <w:rStyle w:val="enlighter-s0"/>
          <w:rFonts w:ascii="Maiandra GD" w:hAnsi="Maiandra GD" w:cs="Consolas"/>
          <w:color w:val="7CC379"/>
          <w:sz w:val="24"/>
          <w:szCs w:val="24"/>
          <w:bdr w:val="none" w:sz="0" w:space="0" w:color="auto" w:frame="1"/>
        </w:rPr>
        <w:t>DoSomeTask</w:t>
      </w:r>
      <w:proofErr w:type="spellEnd"/>
      <w:r w:rsidRPr="00C04BDB">
        <w:rPr>
          <w:rStyle w:val="enlighter-s0"/>
          <w:rFonts w:ascii="Maiandra GD" w:hAnsi="Maiandra GD" w:cs="Consolas"/>
          <w:color w:val="7CC379"/>
          <w:sz w:val="24"/>
          <w:szCs w:val="24"/>
          <w:bdr w:val="none" w:sz="0" w:space="0" w:color="auto" w:frame="1"/>
        </w:rPr>
        <w:t xml:space="preserve"> </w:t>
      </w:r>
      <w:r w:rsidRPr="00C04BDB">
        <w:rPr>
          <w:rStyle w:val="enlighter-s3"/>
          <w:rFonts w:ascii="Maiandra GD" w:hAnsi="Maiandra GD" w:cs="Consolas"/>
          <w:color w:val="7CC379"/>
          <w:sz w:val="24"/>
          <w:szCs w:val="24"/>
          <w:bdr w:val="none" w:sz="0" w:space="0" w:color="auto" w:frame="1"/>
        </w:rPr>
        <w:t>{number}</w:t>
      </w:r>
      <w:r w:rsidRPr="00C04BDB">
        <w:rPr>
          <w:rStyle w:val="enlighter-s0"/>
          <w:rFonts w:ascii="Maiandra GD" w:hAnsi="Maiandra GD" w:cs="Consolas"/>
          <w:color w:val="7CC379"/>
          <w:sz w:val="24"/>
          <w:szCs w:val="24"/>
          <w:bdr w:val="none" w:sz="0" w:space="0" w:color="auto" w:frame="1"/>
        </w:rPr>
        <w:t xml:space="preserve"> started by Thread </w:t>
      </w:r>
      <w:r w:rsidRPr="00C04BDB">
        <w:rPr>
          <w:rStyle w:val="enlighter-s3"/>
          <w:rFonts w:ascii="Maiandra GD" w:hAnsi="Maiandra GD" w:cs="Consolas"/>
          <w:color w:val="7CC379"/>
          <w:sz w:val="24"/>
          <w:szCs w:val="24"/>
          <w:bdr w:val="none" w:sz="0" w:space="0" w:color="auto" w:frame="1"/>
        </w:rPr>
        <w:t>{</w:t>
      </w:r>
      <w:proofErr w:type="spellStart"/>
      <w:r w:rsidRPr="00C04BDB">
        <w:rPr>
          <w:rStyle w:val="enlighter-s3"/>
          <w:rFonts w:ascii="Maiandra GD" w:hAnsi="Maiandra GD" w:cs="Consolas"/>
          <w:color w:val="7CC379"/>
          <w:sz w:val="24"/>
          <w:szCs w:val="24"/>
          <w:bdr w:val="none" w:sz="0" w:space="0" w:color="auto" w:frame="1"/>
        </w:rPr>
        <w:t>Thread.CurrentThread.ManagedThreadId</w:t>
      </w:r>
      <w:proofErr w:type="spellEnd"/>
      <w:r w:rsidRPr="00C04BDB">
        <w:rPr>
          <w:rStyle w:val="enlighter-s3"/>
          <w:rFonts w:ascii="Maiandra GD" w:hAnsi="Maiandra GD" w:cs="Consolas"/>
          <w:color w:val="7CC379"/>
          <w:sz w:val="24"/>
          <w:szCs w:val="24"/>
          <w:bdr w:val="none" w:sz="0" w:space="0" w:color="auto" w:frame="1"/>
        </w:rPr>
        <w:t>}</w:t>
      </w:r>
      <w:r w:rsidRPr="00C04BDB">
        <w:rPr>
          <w:rStyle w:val="enlighter-s0"/>
          <w:rFonts w:ascii="Maiandra GD" w:hAnsi="Maiandra GD" w:cs="Consolas"/>
          <w:color w:val="7CC379"/>
          <w:sz w:val="24"/>
          <w:szCs w:val="24"/>
          <w:bdr w:val="none" w:sz="0" w:space="0" w:color="auto" w:frame="1"/>
        </w:rPr>
        <w:t>"</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c0"/>
          <w:rFonts w:ascii="Maiandra GD" w:hAnsi="Maiandra GD" w:cs="Consolas"/>
          <w:color w:val="6B7C8B"/>
          <w:sz w:val="24"/>
          <w:szCs w:val="24"/>
          <w:bdr w:val="none" w:sz="0" w:space="0" w:color="auto" w:frame="1"/>
        </w:rPr>
        <w:t>//Sleep for 500 milliseconds</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Thread.</w:t>
      </w:r>
      <w:r w:rsidRPr="00C04BDB">
        <w:rPr>
          <w:rStyle w:val="enlighter-m3"/>
          <w:rFonts w:ascii="Maiandra GD" w:hAnsi="Maiandra GD" w:cs="Consolas"/>
          <w:color w:val="4284AE"/>
          <w:sz w:val="24"/>
          <w:szCs w:val="24"/>
          <w:bdr w:val="none" w:sz="0" w:space="0" w:color="auto" w:frame="1"/>
        </w:rPr>
        <w:t>Sleep</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n1"/>
          <w:rFonts w:ascii="Maiandra GD" w:hAnsi="Maiandra GD" w:cs="Consolas"/>
          <w:color w:val="D19A66"/>
          <w:sz w:val="24"/>
          <w:szCs w:val="24"/>
          <w:bdr w:val="none" w:sz="0" w:space="0" w:color="auto" w:frame="1"/>
        </w:rPr>
        <w:t>5000</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04BDB">
        <w:rPr>
          <w:rStyle w:val="enlighter-text"/>
          <w:rFonts w:ascii="Maiandra GD" w:hAnsi="Maiandra GD" w:cs="Consolas"/>
          <w:color w:val="CFD5E0"/>
          <w:sz w:val="24"/>
          <w:szCs w:val="24"/>
          <w:bdr w:val="none" w:sz="0" w:space="0" w:color="auto" w:frame="1"/>
        </w:rPr>
        <w:t>Console.</w:t>
      </w:r>
      <w:r w:rsidRPr="00C04BDB">
        <w:rPr>
          <w:rStyle w:val="enlighter-m3"/>
          <w:rFonts w:ascii="Maiandra GD" w:hAnsi="Maiandra GD" w:cs="Consolas"/>
          <w:color w:val="4284AE"/>
          <w:sz w:val="24"/>
          <w:szCs w:val="24"/>
          <w:bdr w:val="none" w:sz="0" w:space="0" w:color="auto" w:frame="1"/>
        </w:rPr>
        <w:t>WriteLine</w:t>
      </w:r>
      <w:proofErr w:type="spellEnd"/>
      <w:r w:rsidRPr="00C04BDB">
        <w:rPr>
          <w:rStyle w:val="enlighter-g1"/>
          <w:rFonts w:ascii="Maiandra GD" w:hAnsi="Maiandra GD" w:cs="Consolas"/>
          <w:b/>
          <w:bCs/>
          <w:color w:val="6B7C8B"/>
          <w:sz w:val="24"/>
          <w:szCs w:val="24"/>
          <w:bdr w:val="none" w:sz="0" w:space="0" w:color="auto" w:frame="1"/>
        </w:rPr>
        <w:t>(</w:t>
      </w:r>
      <w:proofErr w:type="gramEnd"/>
      <w:r w:rsidRPr="00C04BDB">
        <w:rPr>
          <w:rStyle w:val="enlighter-text"/>
          <w:rFonts w:ascii="Maiandra GD" w:hAnsi="Maiandra GD" w:cs="Consolas"/>
          <w:color w:val="CFD5E0"/>
          <w:sz w:val="24"/>
          <w:szCs w:val="24"/>
          <w:bdr w:val="none" w:sz="0" w:space="0" w:color="auto" w:frame="1"/>
        </w:rPr>
        <w:t>$</w:t>
      </w:r>
      <w:r w:rsidRPr="00C04BDB">
        <w:rPr>
          <w:rStyle w:val="enlighter-s0"/>
          <w:rFonts w:ascii="Maiandra GD" w:hAnsi="Maiandra GD" w:cs="Consolas"/>
          <w:color w:val="7CC379"/>
          <w:sz w:val="24"/>
          <w:szCs w:val="24"/>
          <w:bdr w:val="none" w:sz="0" w:space="0" w:color="auto" w:frame="1"/>
        </w:rPr>
        <w:t>"</w:t>
      </w:r>
      <w:proofErr w:type="spellStart"/>
      <w:r w:rsidRPr="00C04BDB">
        <w:rPr>
          <w:rStyle w:val="enlighter-s0"/>
          <w:rFonts w:ascii="Maiandra GD" w:hAnsi="Maiandra GD" w:cs="Consolas"/>
          <w:color w:val="7CC379"/>
          <w:sz w:val="24"/>
          <w:szCs w:val="24"/>
          <w:bdr w:val="none" w:sz="0" w:space="0" w:color="auto" w:frame="1"/>
        </w:rPr>
        <w:t>DoSomeTask</w:t>
      </w:r>
      <w:proofErr w:type="spellEnd"/>
      <w:r w:rsidRPr="00C04BDB">
        <w:rPr>
          <w:rStyle w:val="enlighter-s0"/>
          <w:rFonts w:ascii="Maiandra GD" w:hAnsi="Maiandra GD" w:cs="Consolas"/>
          <w:color w:val="7CC379"/>
          <w:sz w:val="24"/>
          <w:szCs w:val="24"/>
          <w:bdr w:val="none" w:sz="0" w:space="0" w:color="auto" w:frame="1"/>
        </w:rPr>
        <w:t xml:space="preserve"> </w:t>
      </w:r>
      <w:r w:rsidRPr="00C04BDB">
        <w:rPr>
          <w:rStyle w:val="enlighter-s3"/>
          <w:rFonts w:ascii="Maiandra GD" w:hAnsi="Maiandra GD" w:cs="Consolas"/>
          <w:color w:val="7CC379"/>
          <w:sz w:val="24"/>
          <w:szCs w:val="24"/>
          <w:bdr w:val="none" w:sz="0" w:space="0" w:color="auto" w:frame="1"/>
        </w:rPr>
        <w:t>{number}</w:t>
      </w:r>
      <w:r w:rsidRPr="00C04BDB">
        <w:rPr>
          <w:rStyle w:val="enlighter-s0"/>
          <w:rFonts w:ascii="Maiandra GD" w:hAnsi="Maiandra GD" w:cs="Consolas"/>
          <w:color w:val="7CC379"/>
          <w:sz w:val="24"/>
          <w:szCs w:val="24"/>
          <w:bdr w:val="none" w:sz="0" w:space="0" w:color="auto" w:frame="1"/>
        </w:rPr>
        <w:t xml:space="preserve"> completed by Thread </w:t>
      </w:r>
      <w:r w:rsidRPr="00C04BDB">
        <w:rPr>
          <w:rStyle w:val="enlighter-s3"/>
          <w:rFonts w:ascii="Maiandra GD" w:hAnsi="Maiandra GD" w:cs="Consolas"/>
          <w:color w:val="7CC379"/>
          <w:sz w:val="24"/>
          <w:szCs w:val="24"/>
          <w:bdr w:val="none" w:sz="0" w:space="0" w:color="auto" w:frame="1"/>
        </w:rPr>
        <w:t>{</w:t>
      </w:r>
      <w:proofErr w:type="spellStart"/>
      <w:r w:rsidRPr="00C04BDB">
        <w:rPr>
          <w:rStyle w:val="enlighter-s3"/>
          <w:rFonts w:ascii="Maiandra GD" w:hAnsi="Maiandra GD" w:cs="Consolas"/>
          <w:color w:val="7CC379"/>
          <w:sz w:val="24"/>
          <w:szCs w:val="24"/>
          <w:bdr w:val="none" w:sz="0" w:space="0" w:color="auto" w:frame="1"/>
        </w:rPr>
        <w:t>Thread.CurrentThread.ManagedThreadId</w:t>
      </w:r>
      <w:proofErr w:type="spellEnd"/>
      <w:r w:rsidRPr="00C04BDB">
        <w:rPr>
          <w:rStyle w:val="enlighter-s3"/>
          <w:rFonts w:ascii="Maiandra GD" w:hAnsi="Maiandra GD" w:cs="Consolas"/>
          <w:color w:val="7CC379"/>
          <w:sz w:val="24"/>
          <w:szCs w:val="24"/>
          <w:bdr w:val="none" w:sz="0" w:space="0" w:color="auto" w:frame="1"/>
        </w:rPr>
        <w:t>}</w:t>
      </w:r>
      <w:r w:rsidRPr="00C04BDB">
        <w:rPr>
          <w:rStyle w:val="enlighter-s0"/>
          <w:rFonts w:ascii="Maiandra GD" w:hAnsi="Maiandra GD" w:cs="Consolas"/>
          <w:color w:val="7CC379"/>
          <w:sz w:val="24"/>
          <w:szCs w:val="24"/>
          <w:bdr w:val="none" w:sz="0" w:space="0" w:color="auto" w:frame="1"/>
        </w:rPr>
        <w:t>"</w:t>
      </w:r>
      <w:r w:rsidRPr="00C04BDB">
        <w:rPr>
          <w:rStyle w:val="enlighter-g1"/>
          <w:rFonts w:ascii="Maiandra GD" w:hAnsi="Maiandra GD" w:cs="Consolas"/>
          <w:b/>
          <w:bCs/>
          <w:color w:val="6B7C8B"/>
          <w:sz w:val="24"/>
          <w:szCs w:val="24"/>
          <w:bdr w:val="none" w:sz="0" w:space="0" w:color="auto" w:frame="1"/>
        </w:rPr>
        <w:t>)</w:t>
      </w:r>
      <w:r w:rsidRPr="00C04BDB">
        <w:rPr>
          <w:rStyle w:val="enlighter-text"/>
          <w:rFonts w:ascii="Maiandra GD" w:hAnsi="Maiandra GD" w:cs="Consolas"/>
          <w:color w:val="CFD5E0"/>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shd w:val="clear" w:color="auto" w:fill="272B33"/>
        <w:spacing w:line="384" w:lineRule="atLeast"/>
        <w:textAlignment w:val="baseline"/>
        <w:rPr>
          <w:rFonts w:ascii="Maiandra GD" w:hAnsi="Maiandra GD" w:cs="Consolas"/>
          <w:color w:val="596174"/>
          <w:sz w:val="24"/>
          <w:szCs w:val="24"/>
        </w:rPr>
      </w:pPr>
      <w:r w:rsidRPr="00C04BDB">
        <w:rPr>
          <w:rStyle w:val="enlighter-g1"/>
          <w:rFonts w:ascii="Maiandra GD" w:hAnsi="Maiandra GD" w:cs="Consolas"/>
          <w:b/>
          <w:bCs/>
          <w:color w:val="6B7C8B"/>
          <w:sz w:val="24"/>
          <w:szCs w:val="24"/>
          <w:bdr w:val="none" w:sz="0" w:space="0" w:color="auto" w:frame="1"/>
        </w:rPr>
        <w:t>}</w:t>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Style w:val="Strong"/>
          <w:rFonts w:ascii="Maiandra GD" w:hAnsi="Maiandra GD" w:cs="Arial"/>
          <w:color w:val="212529"/>
          <w:bdr w:val="none" w:sz="0" w:space="0" w:color="auto" w:frame="1"/>
        </w:rPr>
        <w:t>OUTPUT:</w:t>
      </w:r>
    </w:p>
    <w:p w:rsidR="000637D1" w:rsidRPr="00C04BDB" w:rsidRDefault="000637D1" w:rsidP="000637D1">
      <w:pPr>
        <w:pStyle w:val="NormalWeb"/>
        <w:shd w:val="clear" w:color="auto" w:fill="FFFFFF"/>
        <w:spacing w:before="0" w:beforeAutospacing="0" w:after="384" w:afterAutospacing="0"/>
        <w:textAlignment w:val="baseline"/>
        <w:rPr>
          <w:rFonts w:ascii="Maiandra GD" w:hAnsi="Maiandra GD" w:cs="Segoe UI"/>
          <w:color w:val="212529"/>
        </w:rPr>
      </w:pPr>
      <w:r w:rsidRPr="00C04BDB">
        <w:rPr>
          <w:rFonts w:ascii="Maiandra GD" w:hAnsi="Maiandra GD" w:cs="Segoe UI"/>
          <w:noProof/>
          <w:color w:val="212529"/>
        </w:rPr>
        <w:drawing>
          <wp:inline distT="0" distB="0" distL="0" distR="0">
            <wp:extent cx="2849245" cy="2498725"/>
            <wp:effectExtent l="19050" t="0" r="8255" b="0"/>
            <wp:docPr id="30" name="Picture 30" descr="Parallel Invoke Method using ParallelOptions objec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arallel Invoke Method using ParallelOptions object in C#"/>
                    <pic:cNvPicPr>
                      <a:picLocks noChangeAspect="1" noChangeArrowheads="1"/>
                    </pic:cNvPicPr>
                  </pic:nvPicPr>
                  <pic:blipFill>
                    <a:blip r:embed="rId29"/>
                    <a:srcRect/>
                    <a:stretch>
                      <a:fillRect/>
                    </a:stretch>
                  </pic:blipFill>
                  <pic:spPr bwMode="auto">
                    <a:xfrm>
                      <a:off x="0" y="0"/>
                      <a:ext cx="2849245" cy="2498725"/>
                    </a:xfrm>
                    <a:prstGeom prst="rect">
                      <a:avLst/>
                    </a:prstGeom>
                    <a:noFill/>
                    <a:ln w="9525">
                      <a:noFill/>
                      <a:miter lim="800000"/>
                      <a:headEnd/>
                      <a:tailEnd/>
                    </a:ln>
                  </pic:spPr>
                </pic:pic>
              </a:graphicData>
            </a:graphic>
          </wp:inline>
        </w:drawing>
      </w:r>
    </w:p>
    <w:p w:rsidR="000637D1" w:rsidRPr="00C04BDB" w:rsidRDefault="000637D1" w:rsidP="000637D1">
      <w:pPr>
        <w:pStyle w:val="NormalWeb"/>
        <w:shd w:val="clear" w:color="auto" w:fill="FFFFFF"/>
        <w:spacing w:before="0" w:beforeAutospacing="0" w:after="0" w:afterAutospacing="0"/>
        <w:jc w:val="both"/>
        <w:textAlignment w:val="baseline"/>
        <w:rPr>
          <w:rFonts w:ascii="Maiandra GD" w:hAnsi="Maiandra GD" w:cs="Segoe UI"/>
          <w:color w:val="212529"/>
        </w:rPr>
      </w:pPr>
      <w:r w:rsidRPr="00C04BDB">
        <w:rPr>
          <w:rFonts w:ascii="Maiandra GD" w:hAnsi="Maiandra GD" w:cs="Arial"/>
          <w:color w:val="000000"/>
          <w:bdr w:val="none" w:sz="0" w:space="0" w:color="auto" w:frame="1"/>
        </w:rPr>
        <w:t>As you can see from the above output that, first three tasks have started concurrently as we set the degree of parallelism to 3. When one of the tasks completes its execution then another task started. This process will continue until all of the actions have completed their work. But the most important point that you need to remember is at any given point of time, no more than three tasks are running.</w:t>
      </w:r>
    </w:p>
    <w:p w:rsidR="000637D1" w:rsidRPr="00C04BDB" w:rsidRDefault="000637D1">
      <w:pPr>
        <w:rPr>
          <w:rFonts w:ascii="Maiandra GD" w:hAnsi="Maiandra GD"/>
          <w:sz w:val="24"/>
          <w:szCs w:val="24"/>
        </w:rPr>
      </w:pPr>
    </w:p>
    <w:sectPr w:rsidR="000637D1" w:rsidRPr="00C04B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1C2D34"/>
    <w:multiLevelType w:val="multilevel"/>
    <w:tmpl w:val="13A29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5D1ABE"/>
    <w:multiLevelType w:val="multilevel"/>
    <w:tmpl w:val="5752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7776F5"/>
    <w:multiLevelType w:val="multilevel"/>
    <w:tmpl w:val="DABE6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0637D1"/>
    <w:rsid w:val="000637D1"/>
    <w:rsid w:val="00C04B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37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37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0637D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0637D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7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37D1"/>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0637D1"/>
    <w:rPr>
      <w:rFonts w:ascii="Times New Roman" w:eastAsia="Times New Roman" w:hAnsi="Times New Roman" w:cs="Times New Roman"/>
      <w:b/>
      <w:bCs/>
      <w:sz w:val="20"/>
      <w:szCs w:val="20"/>
    </w:rPr>
  </w:style>
  <w:style w:type="paragraph" w:customStyle="1" w:styleId="llms-parent-course-link">
    <w:name w:val="llms-parent-course-link"/>
    <w:basedOn w:val="Normal"/>
    <w:rsid w:val="000637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37D1"/>
    <w:rPr>
      <w:color w:val="0000FF"/>
      <w:u w:val="single"/>
    </w:rPr>
  </w:style>
  <w:style w:type="character" w:styleId="Strong">
    <w:name w:val="Strong"/>
    <w:basedOn w:val="DefaultParagraphFont"/>
    <w:uiPriority w:val="22"/>
    <w:qFormat/>
    <w:rsid w:val="000637D1"/>
    <w:rPr>
      <w:b/>
      <w:bCs/>
    </w:rPr>
  </w:style>
  <w:style w:type="paragraph" w:styleId="NormalWeb">
    <w:name w:val="Normal (Web)"/>
    <w:basedOn w:val="Normal"/>
    <w:uiPriority w:val="99"/>
    <w:semiHidden/>
    <w:unhideWhenUsed/>
    <w:rsid w:val="000637D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3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7D1"/>
    <w:rPr>
      <w:rFonts w:ascii="Tahoma" w:hAnsi="Tahoma" w:cs="Tahoma"/>
      <w:sz w:val="16"/>
      <w:szCs w:val="16"/>
    </w:rPr>
  </w:style>
  <w:style w:type="character" w:customStyle="1" w:styleId="Heading6Char">
    <w:name w:val="Heading 6 Char"/>
    <w:basedOn w:val="DefaultParagraphFont"/>
    <w:link w:val="Heading6"/>
    <w:uiPriority w:val="9"/>
    <w:semiHidden/>
    <w:rsid w:val="000637D1"/>
    <w:rPr>
      <w:rFonts w:asciiTheme="majorHAnsi" w:eastAsiaTheme="majorEastAsia" w:hAnsiTheme="majorHAnsi" w:cstheme="majorBidi"/>
      <w:i/>
      <w:iCs/>
      <w:color w:val="243F60" w:themeColor="accent1" w:themeShade="7F"/>
    </w:rPr>
  </w:style>
  <w:style w:type="character" w:customStyle="1" w:styleId="enlighter-k0">
    <w:name w:val="enlighter-k0"/>
    <w:basedOn w:val="DefaultParagraphFont"/>
    <w:rsid w:val="000637D1"/>
  </w:style>
  <w:style w:type="character" w:customStyle="1" w:styleId="enlighter-k10">
    <w:name w:val="enlighter-k10"/>
    <w:basedOn w:val="DefaultParagraphFont"/>
    <w:rsid w:val="000637D1"/>
  </w:style>
  <w:style w:type="character" w:customStyle="1" w:styleId="enlighter-text">
    <w:name w:val="enlighter-text"/>
    <w:basedOn w:val="DefaultParagraphFont"/>
    <w:rsid w:val="000637D1"/>
  </w:style>
  <w:style w:type="character" w:customStyle="1" w:styleId="enlighter-g1">
    <w:name w:val="enlighter-g1"/>
    <w:basedOn w:val="DefaultParagraphFont"/>
    <w:rsid w:val="000637D1"/>
  </w:style>
  <w:style w:type="character" w:customStyle="1" w:styleId="enlighter-k5">
    <w:name w:val="enlighter-k5"/>
    <w:basedOn w:val="DefaultParagraphFont"/>
    <w:rsid w:val="000637D1"/>
  </w:style>
  <w:style w:type="character" w:customStyle="1" w:styleId="enlighter-m0">
    <w:name w:val="enlighter-m0"/>
    <w:basedOn w:val="DefaultParagraphFont"/>
    <w:rsid w:val="000637D1"/>
  </w:style>
  <w:style w:type="character" w:customStyle="1" w:styleId="enlighter-m3">
    <w:name w:val="enlighter-m3"/>
    <w:basedOn w:val="DefaultParagraphFont"/>
    <w:rsid w:val="000637D1"/>
  </w:style>
  <w:style w:type="character" w:customStyle="1" w:styleId="enlighter-s0">
    <w:name w:val="enlighter-s0"/>
    <w:basedOn w:val="DefaultParagraphFont"/>
    <w:rsid w:val="000637D1"/>
  </w:style>
  <w:style w:type="character" w:customStyle="1" w:styleId="enlighter-n1">
    <w:name w:val="enlighter-n1"/>
    <w:basedOn w:val="DefaultParagraphFont"/>
    <w:rsid w:val="000637D1"/>
  </w:style>
  <w:style w:type="character" w:customStyle="1" w:styleId="enlighter-k1">
    <w:name w:val="enlighter-k1"/>
    <w:basedOn w:val="DefaultParagraphFont"/>
    <w:rsid w:val="000637D1"/>
  </w:style>
  <w:style w:type="character" w:customStyle="1" w:styleId="enlighter-c0">
    <w:name w:val="enlighter-c0"/>
    <w:basedOn w:val="DefaultParagraphFont"/>
    <w:rsid w:val="000637D1"/>
  </w:style>
  <w:style w:type="character" w:customStyle="1" w:styleId="enlighter-s3">
    <w:name w:val="enlighter-s3"/>
    <w:basedOn w:val="DefaultParagraphFont"/>
    <w:rsid w:val="000637D1"/>
  </w:style>
  <w:style w:type="character" w:customStyle="1" w:styleId="enlighter-k2">
    <w:name w:val="enlighter-k2"/>
    <w:basedOn w:val="DefaultParagraphFont"/>
    <w:rsid w:val="000637D1"/>
  </w:style>
  <w:style w:type="character" w:customStyle="1" w:styleId="enlighter-k3">
    <w:name w:val="enlighter-k3"/>
    <w:basedOn w:val="DefaultParagraphFont"/>
    <w:rsid w:val="000637D1"/>
  </w:style>
  <w:style w:type="character" w:customStyle="1" w:styleId="enlighter-k8">
    <w:name w:val="enlighter-k8"/>
    <w:basedOn w:val="DefaultParagraphFont"/>
    <w:rsid w:val="000637D1"/>
  </w:style>
</w:styles>
</file>

<file path=word/webSettings.xml><?xml version="1.0" encoding="utf-8"?>
<w:webSettings xmlns:r="http://schemas.openxmlformats.org/officeDocument/2006/relationships" xmlns:w="http://schemas.openxmlformats.org/wordprocessingml/2006/main">
  <w:divs>
    <w:div w:id="682588332">
      <w:bodyDiv w:val="1"/>
      <w:marLeft w:val="0"/>
      <w:marRight w:val="0"/>
      <w:marTop w:val="0"/>
      <w:marBottom w:val="0"/>
      <w:divBdr>
        <w:top w:val="none" w:sz="0" w:space="0" w:color="auto"/>
        <w:left w:val="none" w:sz="0" w:space="0" w:color="auto"/>
        <w:bottom w:val="none" w:sz="0" w:space="0" w:color="auto"/>
        <w:right w:val="none" w:sz="0" w:space="0" w:color="auto"/>
      </w:divBdr>
      <w:divsChild>
        <w:div w:id="936254726">
          <w:marLeft w:val="0"/>
          <w:marRight w:val="0"/>
          <w:marTop w:val="0"/>
          <w:marBottom w:val="0"/>
          <w:divBdr>
            <w:top w:val="none" w:sz="0" w:space="0" w:color="auto"/>
            <w:left w:val="none" w:sz="0" w:space="0" w:color="auto"/>
            <w:bottom w:val="none" w:sz="0" w:space="0" w:color="auto"/>
            <w:right w:val="none" w:sz="0" w:space="0" w:color="auto"/>
          </w:divBdr>
        </w:div>
        <w:div w:id="1983927941">
          <w:marLeft w:val="0"/>
          <w:marRight w:val="0"/>
          <w:marTop w:val="0"/>
          <w:marBottom w:val="335"/>
          <w:divBdr>
            <w:top w:val="none" w:sz="0" w:space="0" w:color="auto"/>
            <w:left w:val="none" w:sz="0" w:space="0" w:color="auto"/>
            <w:bottom w:val="none" w:sz="0" w:space="0" w:color="auto"/>
            <w:right w:val="none" w:sz="0" w:space="0" w:color="auto"/>
          </w:divBdr>
          <w:divsChild>
            <w:div w:id="54593359">
              <w:marLeft w:val="0"/>
              <w:marRight w:val="0"/>
              <w:marTop w:val="0"/>
              <w:marBottom w:val="0"/>
              <w:divBdr>
                <w:top w:val="none" w:sz="0" w:space="0" w:color="auto"/>
                <w:left w:val="none" w:sz="0" w:space="0" w:color="auto"/>
                <w:bottom w:val="none" w:sz="0" w:space="0" w:color="auto"/>
                <w:right w:val="none" w:sz="0" w:space="0" w:color="auto"/>
              </w:divBdr>
              <w:divsChild>
                <w:div w:id="776413098">
                  <w:marLeft w:val="0"/>
                  <w:marRight w:val="0"/>
                  <w:marTop w:val="0"/>
                  <w:marBottom w:val="0"/>
                  <w:divBdr>
                    <w:top w:val="single" w:sz="2" w:space="4" w:color="FFFFFF"/>
                    <w:left w:val="single" w:sz="2" w:space="12" w:color="FFFFFF"/>
                    <w:bottom w:val="single" w:sz="2" w:space="1" w:color="FFFFFF"/>
                    <w:right w:val="single" w:sz="2" w:space="4" w:color="FFFFFF"/>
                  </w:divBdr>
                  <w:divsChild>
                    <w:div w:id="2062437779">
                      <w:marLeft w:val="0"/>
                      <w:marRight w:val="0"/>
                      <w:marTop w:val="0"/>
                      <w:marBottom w:val="0"/>
                      <w:divBdr>
                        <w:top w:val="none" w:sz="0" w:space="0" w:color="auto"/>
                        <w:left w:val="none" w:sz="0" w:space="0" w:color="auto"/>
                        <w:bottom w:val="none" w:sz="0" w:space="0" w:color="auto"/>
                        <w:right w:val="none" w:sz="0" w:space="0" w:color="auto"/>
                      </w:divBdr>
                    </w:div>
                  </w:divsChild>
                </w:div>
                <w:div w:id="20978519">
                  <w:marLeft w:val="0"/>
                  <w:marRight w:val="0"/>
                  <w:marTop w:val="0"/>
                  <w:marBottom w:val="0"/>
                  <w:divBdr>
                    <w:top w:val="single" w:sz="2" w:space="1" w:color="FFFFFF"/>
                    <w:left w:val="single" w:sz="2" w:space="12" w:color="FFFFFF"/>
                    <w:bottom w:val="single" w:sz="2" w:space="1" w:color="FFFFFF"/>
                    <w:right w:val="single" w:sz="2" w:space="4" w:color="FFFFFF"/>
                  </w:divBdr>
                  <w:divsChild>
                    <w:div w:id="1547067155">
                      <w:marLeft w:val="0"/>
                      <w:marRight w:val="0"/>
                      <w:marTop w:val="0"/>
                      <w:marBottom w:val="0"/>
                      <w:divBdr>
                        <w:top w:val="none" w:sz="0" w:space="0" w:color="auto"/>
                        <w:left w:val="none" w:sz="0" w:space="0" w:color="auto"/>
                        <w:bottom w:val="none" w:sz="0" w:space="0" w:color="auto"/>
                        <w:right w:val="none" w:sz="0" w:space="0" w:color="auto"/>
                      </w:divBdr>
                    </w:div>
                  </w:divsChild>
                </w:div>
                <w:div w:id="1099251957">
                  <w:marLeft w:val="0"/>
                  <w:marRight w:val="0"/>
                  <w:marTop w:val="0"/>
                  <w:marBottom w:val="0"/>
                  <w:divBdr>
                    <w:top w:val="single" w:sz="2" w:space="1" w:color="FFFFFF"/>
                    <w:left w:val="single" w:sz="2" w:space="12" w:color="FFFFFF"/>
                    <w:bottom w:val="single" w:sz="2" w:space="1" w:color="FFFFFF"/>
                    <w:right w:val="single" w:sz="2" w:space="4" w:color="FFFFFF"/>
                  </w:divBdr>
                  <w:divsChild>
                    <w:div w:id="1842236363">
                      <w:marLeft w:val="0"/>
                      <w:marRight w:val="0"/>
                      <w:marTop w:val="0"/>
                      <w:marBottom w:val="0"/>
                      <w:divBdr>
                        <w:top w:val="none" w:sz="0" w:space="0" w:color="auto"/>
                        <w:left w:val="none" w:sz="0" w:space="0" w:color="auto"/>
                        <w:bottom w:val="none" w:sz="0" w:space="0" w:color="auto"/>
                        <w:right w:val="none" w:sz="0" w:space="0" w:color="auto"/>
                      </w:divBdr>
                    </w:div>
                  </w:divsChild>
                </w:div>
                <w:div w:id="1412777679">
                  <w:marLeft w:val="0"/>
                  <w:marRight w:val="0"/>
                  <w:marTop w:val="0"/>
                  <w:marBottom w:val="0"/>
                  <w:divBdr>
                    <w:top w:val="single" w:sz="2" w:space="1" w:color="FFFFFF"/>
                    <w:left w:val="single" w:sz="2" w:space="12" w:color="FFFFFF"/>
                    <w:bottom w:val="single" w:sz="2" w:space="1" w:color="FFFFFF"/>
                    <w:right w:val="single" w:sz="2" w:space="4" w:color="FFFFFF"/>
                  </w:divBdr>
                  <w:divsChild>
                    <w:div w:id="226579154">
                      <w:marLeft w:val="0"/>
                      <w:marRight w:val="0"/>
                      <w:marTop w:val="0"/>
                      <w:marBottom w:val="0"/>
                      <w:divBdr>
                        <w:top w:val="none" w:sz="0" w:space="0" w:color="auto"/>
                        <w:left w:val="none" w:sz="0" w:space="0" w:color="auto"/>
                        <w:bottom w:val="none" w:sz="0" w:space="0" w:color="auto"/>
                        <w:right w:val="none" w:sz="0" w:space="0" w:color="auto"/>
                      </w:divBdr>
                    </w:div>
                  </w:divsChild>
                </w:div>
                <w:div w:id="1746761212">
                  <w:marLeft w:val="0"/>
                  <w:marRight w:val="0"/>
                  <w:marTop w:val="0"/>
                  <w:marBottom w:val="0"/>
                  <w:divBdr>
                    <w:top w:val="single" w:sz="2" w:space="1" w:color="FFFFFF"/>
                    <w:left w:val="single" w:sz="2" w:space="12" w:color="FFFFFF"/>
                    <w:bottom w:val="single" w:sz="2" w:space="1" w:color="FFFFFF"/>
                    <w:right w:val="single" w:sz="2" w:space="4" w:color="FFFFFF"/>
                  </w:divBdr>
                  <w:divsChild>
                    <w:div w:id="585111937">
                      <w:marLeft w:val="0"/>
                      <w:marRight w:val="0"/>
                      <w:marTop w:val="0"/>
                      <w:marBottom w:val="0"/>
                      <w:divBdr>
                        <w:top w:val="none" w:sz="0" w:space="0" w:color="auto"/>
                        <w:left w:val="none" w:sz="0" w:space="0" w:color="auto"/>
                        <w:bottom w:val="none" w:sz="0" w:space="0" w:color="auto"/>
                        <w:right w:val="none" w:sz="0" w:space="0" w:color="auto"/>
                      </w:divBdr>
                    </w:div>
                  </w:divsChild>
                </w:div>
                <w:div w:id="2071003517">
                  <w:marLeft w:val="0"/>
                  <w:marRight w:val="0"/>
                  <w:marTop w:val="0"/>
                  <w:marBottom w:val="0"/>
                  <w:divBdr>
                    <w:top w:val="single" w:sz="2" w:space="1" w:color="FFFFFF"/>
                    <w:left w:val="single" w:sz="2" w:space="12" w:color="FFFFFF"/>
                    <w:bottom w:val="single" w:sz="2" w:space="1" w:color="FFFFFF"/>
                    <w:right w:val="single" w:sz="2" w:space="4" w:color="FFFFFF"/>
                  </w:divBdr>
                  <w:divsChild>
                    <w:div w:id="1763992963">
                      <w:marLeft w:val="0"/>
                      <w:marRight w:val="0"/>
                      <w:marTop w:val="0"/>
                      <w:marBottom w:val="0"/>
                      <w:divBdr>
                        <w:top w:val="none" w:sz="0" w:space="0" w:color="auto"/>
                        <w:left w:val="none" w:sz="0" w:space="0" w:color="auto"/>
                        <w:bottom w:val="none" w:sz="0" w:space="0" w:color="auto"/>
                        <w:right w:val="none" w:sz="0" w:space="0" w:color="auto"/>
                      </w:divBdr>
                    </w:div>
                  </w:divsChild>
                </w:div>
                <w:div w:id="963775226">
                  <w:marLeft w:val="0"/>
                  <w:marRight w:val="0"/>
                  <w:marTop w:val="0"/>
                  <w:marBottom w:val="0"/>
                  <w:divBdr>
                    <w:top w:val="single" w:sz="2" w:space="1" w:color="FFFFFF"/>
                    <w:left w:val="single" w:sz="2" w:space="12" w:color="FFFFFF"/>
                    <w:bottom w:val="single" w:sz="2" w:space="1" w:color="FFFFFF"/>
                    <w:right w:val="single" w:sz="2" w:space="4" w:color="FFFFFF"/>
                  </w:divBdr>
                  <w:divsChild>
                    <w:div w:id="727998188">
                      <w:marLeft w:val="0"/>
                      <w:marRight w:val="0"/>
                      <w:marTop w:val="0"/>
                      <w:marBottom w:val="0"/>
                      <w:divBdr>
                        <w:top w:val="none" w:sz="0" w:space="0" w:color="auto"/>
                        <w:left w:val="none" w:sz="0" w:space="0" w:color="auto"/>
                        <w:bottom w:val="none" w:sz="0" w:space="0" w:color="auto"/>
                        <w:right w:val="none" w:sz="0" w:space="0" w:color="auto"/>
                      </w:divBdr>
                    </w:div>
                  </w:divsChild>
                </w:div>
                <w:div w:id="805898167">
                  <w:marLeft w:val="0"/>
                  <w:marRight w:val="0"/>
                  <w:marTop w:val="0"/>
                  <w:marBottom w:val="0"/>
                  <w:divBdr>
                    <w:top w:val="single" w:sz="2" w:space="1" w:color="FFFFFF"/>
                    <w:left w:val="single" w:sz="2" w:space="12" w:color="FFFFFF"/>
                    <w:bottom w:val="single" w:sz="2" w:space="1" w:color="FFFFFF"/>
                    <w:right w:val="single" w:sz="2" w:space="4" w:color="FFFFFF"/>
                  </w:divBdr>
                  <w:divsChild>
                    <w:div w:id="915164223">
                      <w:marLeft w:val="0"/>
                      <w:marRight w:val="0"/>
                      <w:marTop w:val="0"/>
                      <w:marBottom w:val="0"/>
                      <w:divBdr>
                        <w:top w:val="none" w:sz="0" w:space="0" w:color="auto"/>
                        <w:left w:val="none" w:sz="0" w:space="0" w:color="auto"/>
                        <w:bottom w:val="none" w:sz="0" w:space="0" w:color="auto"/>
                        <w:right w:val="none" w:sz="0" w:space="0" w:color="auto"/>
                      </w:divBdr>
                    </w:div>
                  </w:divsChild>
                </w:div>
                <w:div w:id="114491718">
                  <w:marLeft w:val="0"/>
                  <w:marRight w:val="0"/>
                  <w:marTop w:val="0"/>
                  <w:marBottom w:val="0"/>
                  <w:divBdr>
                    <w:top w:val="single" w:sz="2" w:space="1" w:color="FFFFFF"/>
                    <w:left w:val="single" w:sz="2" w:space="12" w:color="FFFFFF"/>
                    <w:bottom w:val="single" w:sz="2" w:space="1" w:color="FFFFFF"/>
                    <w:right w:val="single" w:sz="2" w:space="4" w:color="FFFFFF"/>
                  </w:divBdr>
                  <w:divsChild>
                    <w:div w:id="170721283">
                      <w:marLeft w:val="0"/>
                      <w:marRight w:val="0"/>
                      <w:marTop w:val="0"/>
                      <w:marBottom w:val="0"/>
                      <w:divBdr>
                        <w:top w:val="none" w:sz="0" w:space="0" w:color="auto"/>
                        <w:left w:val="none" w:sz="0" w:space="0" w:color="auto"/>
                        <w:bottom w:val="none" w:sz="0" w:space="0" w:color="auto"/>
                        <w:right w:val="none" w:sz="0" w:space="0" w:color="auto"/>
                      </w:divBdr>
                    </w:div>
                  </w:divsChild>
                </w:div>
                <w:div w:id="1027608619">
                  <w:marLeft w:val="0"/>
                  <w:marRight w:val="0"/>
                  <w:marTop w:val="0"/>
                  <w:marBottom w:val="0"/>
                  <w:divBdr>
                    <w:top w:val="single" w:sz="2" w:space="1" w:color="FFFFFF"/>
                    <w:left w:val="single" w:sz="2" w:space="12" w:color="FFFFFF"/>
                    <w:bottom w:val="single" w:sz="2" w:space="1" w:color="FFFFFF"/>
                    <w:right w:val="single" w:sz="2" w:space="4" w:color="FFFFFF"/>
                  </w:divBdr>
                  <w:divsChild>
                    <w:div w:id="1650281626">
                      <w:marLeft w:val="0"/>
                      <w:marRight w:val="0"/>
                      <w:marTop w:val="0"/>
                      <w:marBottom w:val="0"/>
                      <w:divBdr>
                        <w:top w:val="none" w:sz="0" w:space="0" w:color="auto"/>
                        <w:left w:val="none" w:sz="0" w:space="0" w:color="auto"/>
                        <w:bottom w:val="none" w:sz="0" w:space="0" w:color="auto"/>
                        <w:right w:val="none" w:sz="0" w:space="0" w:color="auto"/>
                      </w:divBdr>
                    </w:div>
                  </w:divsChild>
                </w:div>
                <w:div w:id="1850556290">
                  <w:marLeft w:val="0"/>
                  <w:marRight w:val="0"/>
                  <w:marTop w:val="0"/>
                  <w:marBottom w:val="0"/>
                  <w:divBdr>
                    <w:top w:val="single" w:sz="2" w:space="1" w:color="FFFFFF"/>
                    <w:left w:val="single" w:sz="2" w:space="12" w:color="FFFFFF"/>
                    <w:bottom w:val="single" w:sz="2" w:space="1" w:color="FFFFFF"/>
                    <w:right w:val="single" w:sz="2" w:space="4" w:color="FFFFFF"/>
                  </w:divBdr>
                  <w:divsChild>
                    <w:div w:id="1481922335">
                      <w:marLeft w:val="0"/>
                      <w:marRight w:val="0"/>
                      <w:marTop w:val="0"/>
                      <w:marBottom w:val="0"/>
                      <w:divBdr>
                        <w:top w:val="none" w:sz="0" w:space="0" w:color="auto"/>
                        <w:left w:val="none" w:sz="0" w:space="0" w:color="auto"/>
                        <w:bottom w:val="none" w:sz="0" w:space="0" w:color="auto"/>
                        <w:right w:val="none" w:sz="0" w:space="0" w:color="auto"/>
                      </w:divBdr>
                    </w:div>
                  </w:divsChild>
                </w:div>
                <w:div w:id="1593392409">
                  <w:marLeft w:val="0"/>
                  <w:marRight w:val="0"/>
                  <w:marTop w:val="0"/>
                  <w:marBottom w:val="0"/>
                  <w:divBdr>
                    <w:top w:val="single" w:sz="2" w:space="1" w:color="FFFFFF"/>
                    <w:left w:val="single" w:sz="2" w:space="12" w:color="FFFFFF"/>
                    <w:bottom w:val="single" w:sz="2" w:space="1" w:color="FFFFFF"/>
                    <w:right w:val="single" w:sz="2" w:space="4" w:color="FFFFFF"/>
                  </w:divBdr>
                  <w:divsChild>
                    <w:div w:id="69430666">
                      <w:marLeft w:val="0"/>
                      <w:marRight w:val="0"/>
                      <w:marTop w:val="0"/>
                      <w:marBottom w:val="0"/>
                      <w:divBdr>
                        <w:top w:val="none" w:sz="0" w:space="0" w:color="auto"/>
                        <w:left w:val="none" w:sz="0" w:space="0" w:color="auto"/>
                        <w:bottom w:val="none" w:sz="0" w:space="0" w:color="auto"/>
                        <w:right w:val="none" w:sz="0" w:space="0" w:color="auto"/>
                      </w:divBdr>
                    </w:div>
                  </w:divsChild>
                </w:div>
                <w:div w:id="457458052">
                  <w:marLeft w:val="0"/>
                  <w:marRight w:val="0"/>
                  <w:marTop w:val="0"/>
                  <w:marBottom w:val="0"/>
                  <w:divBdr>
                    <w:top w:val="single" w:sz="2" w:space="1" w:color="FFFFFF"/>
                    <w:left w:val="single" w:sz="2" w:space="12" w:color="FFFFFF"/>
                    <w:bottom w:val="single" w:sz="2" w:space="1" w:color="FFFFFF"/>
                    <w:right w:val="single" w:sz="2" w:space="4" w:color="FFFFFF"/>
                  </w:divBdr>
                  <w:divsChild>
                    <w:div w:id="162085539">
                      <w:marLeft w:val="0"/>
                      <w:marRight w:val="0"/>
                      <w:marTop w:val="0"/>
                      <w:marBottom w:val="0"/>
                      <w:divBdr>
                        <w:top w:val="none" w:sz="0" w:space="0" w:color="auto"/>
                        <w:left w:val="none" w:sz="0" w:space="0" w:color="auto"/>
                        <w:bottom w:val="none" w:sz="0" w:space="0" w:color="auto"/>
                        <w:right w:val="none" w:sz="0" w:space="0" w:color="auto"/>
                      </w:divBdr>
                    </w:div>
                  </w:divsChild>
                </w:div>
                <w:div w:id="1912109529">
                  <w:marLeft w:val="0"/>
                  <w:marRight w:val="0"/>
                  <w:marTop w:val="0"/>
                  <w:marBottom w:val="0"/>
                  <w:divBdr>
                    <w:top w:val="single" w:sz="2" w:space="1" w:color="FFFFFF"/>
                    <w:left w:val="single" w:sz="2" w:space="12" w:color="FFFFFF"/>
                    <w:bottom w:val="single" w:sz="2" w:space="1" w:color="FFFFFF"/>
                    <w:right w:val="single" w:sz="2" w:space="4" w:color="FFFFFF"/>
                  </w:divBdr>
                  <w:divsChild>
                    <w:div w:id="1915309511">
                      <w:marLeft w:val="0"/>
                      <w:marRight w:val="0"/>
                      <w:marTop w:val="0"/>
                      <w:marBottom w:val="0"/>
                      <w:divBdr>
                        <w:top w:val="none" w:sz="0" w:space="0" w:color="auto"/>
                        <w:left w:val="none" w:sz="0" w:space="0" w:color="auto"/>
                        <w:bottom w:val="none" w:sz="0" w:space="0" w:color="auto"/>
                        <w:right w:val="none" w:sz="0" w:space="0" w:color="auto"/>
                      </w:divBdr>
                    </w:div>
                  </w:divsChild>
                </w:div>
                <w:div w:id="303201001">
                  <w:marLeft w:val="0"/>
                  <w:marRight w:val="0"/>
                  <w:marTop w:val="0"/>
                  <w:marBottom w:val="0"/>
                  <w:divBdr>
                    <w:top w:val="single" w:sz="2" w:space="1" w:color="FFFFFF"/>
                    <w:left w:val="single" w:sz="2" w:space="12" w:color="FFFFFF"/>
                    <w:bottom w:val="single" w:sz="2" w:space="1" w:color="FFFFFF"/>
                    <w:right w:val="single" w:sz="2" w:space="4" w:color="FFFFFF"/>
                  </w:divBdr>
                  <w:divsChild>
                    <w:div w:id="520554487">
                      <w:marLeft w:val="0"/>
                      <w:marRight w:val="0"/>
                      <w:marTop w:val="0"/>
                      <w:marBottom w:val="0"/>
                      <w:divBdr>
                        <w:top w:val="none" w:sz="0" w:space="0" w:color="auto"/>
                        <w:left w:val="none" w:sz="0" w:space="0" w:color="auto"/>
                        <w:bottom w:val="none" w:sz="0" w:space="0" w:color="auto"/>
                        <w:right w:val="none" w:sz="0" w:space="0" w:color="auto"/>
                      </w:divBdr>
                    </w:div>
                  </w:divsChild>
                </w:div>
                <w:div w:id="1429622986">
                  <w:marLeft w:val="0"/>
                  <w:marRight w:val="0"/>
                  <w:marTop w:val="0"/>
                  <w:marBottom w:val="0"/>
                  <w:divBdr>
                    <w:top w:val="single" w:sz="2" w:space="1" w:color="FFFFFF"/>
                    <w:left w:val="single" w:sz="2" w:space="12" w:color="FFFFFF"/>
                    <w:bottom w:val="single" w:sz="2" w:space="1" w:color="FFFFFF"/>
                    <w:right w:val="single" w:sz="2" w:space="4" w:color="FFFFFF"/>
                  </w:divBdr>
                  <w:divsChild>
                    <w:div w:id="1754620780">
                      <w:marLeft w:val="0"/>
                      <w:marRight w:val="0"/>
                      <w:marTop w:val="0"/>
                      <w:marBottom w:val="0"/>
                      <w:divBdr>
                        <w:top w:val="none" w:sz="0" w:space="0" w:color="auto"/>
                        <w:left w:val="none" w:sz="0" w:space="0" w:color="auto"/>
                        <w:bottom w:val="none" w:sz="0" w:space="0" w:color="auto"/>
                        <w:right w:val="none" w:sz="0" w:space="0" w:color="auto"/>
                      </w:divBdr>
                    </w:div>
                  </w:divsChild>
                </w:div>
                <w:div w:id="2132899644">
                  <w:marLeft w:val="0"/>
                  <w:marRight w:val="0"/>
                  <w:marTop w:val="0"/>
                  <w:marBottom w:val="0"/>
                  <w:divBdr>
                    <w:top w:val="single" w:sz="2" w:space="1" w:color="FFFFFF"/>
                    <w:left w:val="single" w:sz="2" w:space="12" w:color="FFFFFF"/>
                    <w:bottom w:val="single" w:sz="2" w:space="1" w:color="FFFFFF"/>
                    <w:right w:val="single" w:sz="2" w:space="4" w:color="FFFFFF"/>
                  </w:divBdr>
                  <w:divsChild>
                    <w:div w:id="1684093866">
                      <w:marLeft w:val="0"/>
                      <w:marRight w:val="0"/>
                      <w:marTop w:val="0"/>
                      <w:marBottom w:val="0"/>
                      <w:divBdr>
                        <w:top w:val="none" w:sz="0" w:space="0" w:color="auto"/>
                        <w:left w:val="none" w:sz="0" w:space="0" w:color="auto"/>
                        <w:bottom w:val="none" w:sz="0" w:space="0" w:color="auto"/>
                        <w:right w:val="none" w:sz="0" w:space="0" w:color="auto"/>
                      </w:divBdr>
                    </w:div>
                  </w:divsChild>
                </w:div>
                <w:div w:id="1709646544">
                  <w:marLeft w:val="0"/>
                  <w:marRight w:val="0"/>
                  <w:marTop w:val="0"/>
                  <w:marBottom w:val="0"/>
                  <w:divBdr>
                    <w:top w:val="single" w:sz="2" w:space="1" w:color="FFFFFF"/>
                    <w:left w:val="single" w:sz="2" w:space="12" w:color="FFFFFF"/>
                    <w:bottom w:val="single" w:sz="2" w:space="1" w:color="FFFFFF"/>
                    <w:right w:val="single" w:sz="2" w:space="4" w:color="FFFFFF"/>
                  </w:divBdr>
                  <w:divsChild>
                    <w:div w:id="1906792010">
                      <w:marLeft w:val="0"/>
                      <w:marRight w:val="0"/>
                      <w:marTop w:val="0"/>
                      <w:marBottom w:val="0"/>
                      <w:divBdr>
                        <w:top w:val="none" w:sz="0" w:space="0" w:color="auto"/>
                        <w:left w:val="none" w:sz="0" w:space="0" w:color="auto"/>
                        <w:bottom w:val="none" w:sz="0" w:space="0" w:color="auto"/>
                        <w:right w:val="none" w:sz="0" w:space="0" w:color="auto"/>
                      </w:divBdr>
                    </w:div>
                  </w:divsChild>
                </w:div>
                <w:div w:id="1849369135">
                  <w:marLeft w:val="0"/>
                  <w:marRight w:val="0"/>
                  <w:marTop w:val="0"/>
                  <w:marBottom w:val="0"/>
                  <w:divBdr>
                    <w:top w:val="single" w:sz="2" w:space="1" w:color="FFFFFF"/>
                    <w:left w:val="single" w:sz="2" w:space="12" w:color="FFFFFF"/>
                    <w:bottom w:val="single" w:sz="2" w:space="1" w:color="FFFFFF"/>
                    <w:right w:val="single" w:sz="2" w:space="4" w:color="FFFFFF"/>
                  </w:divBdr>
                  <w:divsChild>
                    <w:div w:id="329255699">
                      <w:marLeft w:val="0"/>
                      <w:marRight w:val="0"/>
                      <w:marTop w:val="0"/>
                      <w:marBottom w:val="0"/>
                      <w:divBdr>
                        <w:top w:val="none" w:sz="0" w:space="0" w:color="auto"/>
                        <w:left w:val="none" w:sz="0" w:space="0" w:color="auto"/>
                        <w:bottom w:val="none" w:sz="0" w:space="0" w:color="auto"/>
                        <w:right w:val="none" w:sz="0" w:space="0" w:color="auto"/>
                      </w:divBdr>
                    </w:div>
                  </w:divsChild>
                </w:div>
                <w:div w:id="1639871874">
                  <w:marLeft w:val="0"/>
                  <w:marRight w:val="0"/>
                  <w:marTop w:val="0"/>
                  <w:marBottom w:val="0"/>
                  <w:divBdr>
                    <w:top w:val="single" w:sz="2" w:space="1" w:color="FFFFFF"/>
                    <w:left w:val="single" w:sz="2" w:space="12" w:color="FFFFFF"/>
                    <w:bottom w:val="single" w:sz="2" w:space="1" w:color="FFFFFF"/>
                    <w:right w:val="single" w:sz="2" w:space="4" w:color="FFFFFF"/>
                  </w:divBdr>
                  <w:divsChild>
                    <w:div w:id="1824734525">
                      <w:marLeft w:val="0"/>
                      <w:marRight w:val="0"/>
                      <w:marTop w:val="0"/>
                      <w:marBottom w:val="0"/>
                      <w:divBdr>
                        <w:top w:val="none" w:sz="0" w:space="0" w:color="auto"/>
                        <w:left w:val="none" w:sz="0" w:space="0" w:color="auto"/>
                        <w:bottom w:val="none" w:sz="0" w:space="0" w:color="auto"/>
                        <w:right w:val="none" w:sz="0" w:space="0" w:color="auto"/>
                      </w:divBdr>
                    </w:div>
                  </w:divsChild>
                </w:div>
                <w:div w:id="1028528234">
                  <w:marLeft w:val="0"/>
                  <w:marRight w:val="0"/>
                  <w:marTop w:val="0"/>
                  <w:marBottom w:val="0"/>
                  <w:divBdr>
                    <w:top w:val="single" w:sz="2" w:space="1" w:color="FFFFFF"/>
                    <w:left w:val="single" w:sz="2" w:space="12" w:color="FFFFFF"/>
                    <w:bottom w:val="single" w:sz="2" w:space="1" w:color="FFFFFF"/>
                    <w:right w:val="single" w:sz="2" w:space="4" w:color="FFFFFF"/>
                  </w:divBdr>
                  <w:divsChild>
                    <w:div w:id="533345916">
                      <w:marLeft w:val="0"/>
                      <w:marRight w:val="0"/>
                      <w:marTop w:val="0"/>
                      <w:marBottom w:val="0"/>
                      <w:divBdr>
                        <w:top w:val="none" w:sz="0" w:space="0" w:color="auto"/>
                        <w:left w:val="none" w:sz="0" w:space="0" w:color="auto"/>
                        <w:bottom w:val="none" w:sz="0" w:space="0" w:color="auto"/>
                        <w:right w:val="none" w:sz="0" w:space="0" w:color="auto"/>
                      </w:divBdr>
                    </w:div>
                  </w:divsChild>
                </w:div>
                <w:div w:id="1876625280">
                  <w:marLeft w:val="0"/>
                  <w:marRight w:val="0"/>
                  <w:marTop w:val="0"/>
                  <w:marBottom w:val="0"/>
                  <w:divBdr>
                    <w:top w:val="single" w:sz="2" w:space="1" w:color="FFFFFF"/>
                    <w:left w:val="single" w:sz="2" w:space="12" w:color="FFFFFF"/>
                    <w:bottom w:val="single" w:sz="2" w:space="1" w:color="FFFFFF"/>
                    <w:right w:val="single" w:sz="2" w:space="4" w:color="FFFFFF"/>
                  </w:divBdr>
                  <w:divsChild>
                    <w:div w:id="847599024">
                      <w:marLeft w:val="0"/>
                      <w:marRight w:val="0"/>
                      <w:marTop w:val="0"/>
                      <w:marBottom w:val="0"/>
                      <w:divBdr>
                        <w:top w:val="none" w:sz="0" w:space="0" w:color="auto"/>
                        <w:left w:val="none" w:sz="0" w:space="0" w:color="auto"/>
                        <w:bottom w:val="none" w:sz="0" w:space="0" w:color="auto"/>
                        <w:right w:val="none" w:sz="0" w:space="0" w:color="auto"/>
                      </w:divBdr>
                    </w:div>
                  </w:divsChild>
                </w:div>
                <w:div w:id="232282729">
                  <w:marLeft w:val="0"/>
                  <w:marRight w:val="0"/>
                  <w:marTop w:val="0"/>
                  <w:marBottom w:val="0"/>
                  <w:divBdr>
                    <w:top w:val="single" w:sz="2" w:space="1" w:color="FFFFFF"/>
                    <w:left w:val="single" w:sz="2" w:space="12" w:color="FFFFFF"/>
                    <w:bottom w:val="single" w:sz="2" w:space="1" w:color="FFFFFF"/>
                    <w:right w:val="single" w:sz="2" w:space="4" w:color="FFFFFF"/>
                  </w:divBdr>
                  <w:divsChild>
                    <w:div w:id="994606029">
                      <w:marLeft w:val="0"/>
                      <w:marRight w:val="0"/>
                      <w:marTop w:val="0"/>
                      <w:marBottom w:val="0"/>
                      <w:divBdr>
                        <w:top w:val="none" w:sz="0" w:space="0" w:color="auto"/>
                        <w:left w:val="none" w:sz="0" w:space="0" w:color="auto"/>
                        <w:bottom w:val="none" w:sz="0" w:space="0" w:color="auto"/>
                        <w:right w:val="none" w:sz="0" w:space="0" w:color="auto"/>
                      </w:divBdr>
                    </w:div>
                  </w:divsChild>
                </w:div>
                <w:div w:id="669330528">
                  <w:marLeft w:val="0"/>
                  <w:marRight w:val="0"/>
                  <w:marTop w:val="0"/>
                  <w:marBottom w:val="0"/>
                  <w:divBdr>
                    <w:top w:val="single" w:sz="2" w:space="1" w:color="FFFFFF"/>
                    <w:left w:val="single" w:sz="2" w:space="12" w:color="FFFFFF"/>
                    <w:bottom w:val="single" w:sz="2" w:space="1" w:color="FFFFFF"/>
                    <w:right w:val="single" w:sz="2" w:space="4" w:color="FFFFFF"/>
                  </w:divBdr>
                  <w:divsChild>
                    <w:div w:id="562256983">
                      <w:marLeft w:val="0"/>
                      <w:marRight w:val="0"/>
                      <w:marTop w:val="0"/>
                      <w:marBottom w:val="0"/>
                      <w:divBdr>
                        <w:top w:val="none" w:sz="0" w:space="0" w:color="auto"/>
                        <w:left w:val="none" w:sz="0" w:space="0" w:color="auto"/>
                        <w:bottom w:val="none" w:sz="0" w:space="0" w:color="auto"/>
                        <w:right w:val="none" w:sz="0" w:space="0" w:color="auto"/>
                      </w:divBdr>
                    </w:div>
                  </w:divsChild>
                </w:div>
                <w:div w:id="1589192034">
                  <w:marLeft w:val="0"/>
                  <w:marRight w:val="0"/>
                  <w:marTop w:val="0"/>
                  <w:marBottom w:val="0"/>
                  <w:divBdr>
                    <w:top w:val="single" w:sz="2" w:space="1" w:color="FFFFFF"/>
                    <w:left w:val="single" w:sz="2" w:space="12" w:color="FFFFFF"/>
                    <w:bottom w:val="single" w:sz="2" w:space="1" w:color="FFFFFF"/>
                    <w:right w:val="single" w:sz="2" w:space="4" w:color="FFFFFF"/>
                  </w:divBdr>
                  <w:divsChild>
                    <w:div w:id="117526983">
                      <w:marLeft w:val="0"/>
                      <w:marRight w:val="0"/>
                      <w:marTop w:val="0"/>
                      <w:marBottom w:val="0"/>
                      <w:divBdr>
                        <w:top w:val="none" w:sz="0" w:space="0" w:color="auto"/>
                        <w:left w:val="none" w:sz="0" w:space="0" w:color="auto"/>
                        <w:bottom w:val="none" w:sz="0" w:space="0" w:color="auto"/>
                        <w:right w:val="none" w:sz="0" w:space="0" w:color="auto"/>
                      </w:divBdr>
                    </w:div>
                  </w:divsChild>
                </w:div>
                <w:div w:id="1177499329">
                  <w:marLeft w:val="0"/>
                  <w:marRight w:val="0"/>
                  <w:marTop w:val="0"/>
                  <w:marBottom w:val="0"/>
                  <w:divBdr>
                    <w:top w:val="single" w:sz="2" w:space="1" w:color="FFFFFF"/>
                    <w:left w:val="single" w:sz="2" w:space="12" w:color="FFFFFF"/>
                    <w:bottom w:val="single" w:sz="2" w:space="1" w:color="FFFFFF"/>
                    <w:right w:val="single" w:sz="2" w:space="4" w:color="FFFFFF"/>
                  </w:divBdr>
                  <w:divsChild>
                    <w:div w:id="973024024">
                      <w:marLeft w:val="0"/>
                      <w:marRight w:val="0"/>
                      <w:marTop w:val="0"/>
                      <w:marBottom w:val="0"/>
                      <w:divBdr>
                        <w:top w:val="none" w:sz="0" w:space="0" w:color="auto"/>
                        <w:left w:val="none" w:sz="0" w:space="0" w:color="auto"/>
                        <w:bottom w:val="none" w:sz="0" w:space="0" w:color="auto"/>
                        <w:right w:val="none" w:sz="0" w:space="0" w:color="auto"/>
                      </w:divBdr>
                    </w:div>
                  </w:divsChild>
                </w:div>
                <w:div w:id="92946311">
                  <w:marLeft w:val="0"/>
                  <w:marRight w:val="0"/>
                  <w:marTop w:val="0"/>
                  <w:marBottom w:val="0"/>
                  <w:divBdr>
                    <w:top w:val="single" w:sz="2" w:space="1" w:color="FFFFFF"/>
                    <w:left w:val="single" w:sz="2" w:space="12" w:color="FFFFFF"/>
                    <w:bottom w:val="single" w:sz="2" w:space="1" w:color="FFFFFF"/>
                    <w:right w:val="single" w:sz="2" w:space="4" w:color="FFFFFF"/>
                  </w:divBdr>
                  <w:divsChild>
                    <w:div w:id="518470060">
                      <w:marLeft w:val="0"/>
                      <w:marRight w:val="0"/>
                      <w:marTop w:val="0"/>
                      <w:marBottom w:val="0"/>
                      <w:divBdr>
                        <w:top w:val="none" w:sz="0" w:space="0" w:color="auto"/>
                        <w:left w:val="none" w:sz="0" w:space="0" w:color="auto"/>
                        <w:bottom w:val="none" w:sz="0" w:space="0" w:color="auto"/>
                        <w:right w:val="none" w:sz="0" w:space="0" w:color="auto"/>
                      </w:divBdr>
                    </w:div>
                  </w:divsChild>
                </w:div>
                <w:div w:id="697662705">
                  <w:marLeft w:val="0"/>
                  <w:marRight w:val="0"/>
                  <w:marTop w:val="0"/>
                  <w:marBottom w:val="0"/>
                  <w:divBdr>
                    <w:top w:val="single" w:sz="2" w:space="1" w:color="FFFFFF"/>
                    <w:left w:val="single" w:sz="2" w:space="12" w:color="FFFFFF"/>
                    <w:bottom w:val="single" w:sz="2" w:space="1" w:color="FFFFFF"/>
                    <w:right w:val="single" w:sz="2" w:space="4" w:color="FFFFFF"/>
                  </w:divBdr>
                  <w:divsChild>
                    <w:div w:id="869950368">
                      <w:marLeft w:val="0"/>
                      <w:marRight w:val="0"/>
                      <w:marTop w:val="0"/>
                      <w:marBottom w:val="0"/>
                      <w:divBdr>
                        <w:top w:val="none" w:sz="0" w:space="0" w:color="auto"/>
                        <w:left w:val="none" w:sz="0" w:space="0" w:color="auto"/>
                        <w:bottom w:val="none" w:sz="0" w:space="0" w:color="auto"/>
                        <w:right w:val="none" w:sz="0" w:space="0" w:color="auto"/>
                      </w:divBdr>
                    </w:div>
                  </w:divsChild>
                </w:div>
                <w:div w:id="299655371">
                  <w:marLeft w:val="0"/>
                  <w:marRight w:val="0"/>
                  <w:marTop w:val="0"/>
                  <w:marBottom w:val="0"/>
                  <w:divBdr>
                    <w:top w:val="single" w:sz="2" w:space="1" w:color="FFFFFF"/>
                    <w:left w:val="single" w:sz="2" w:space="12" w:color="FFFFFF"/>
                    <w:bottom w:val="single" w:sz="2" w:space="1" w:color="FFFFFF"/>
                    <w:right w:val="single" w:sz="2" w:space="4" w:color="FFFFFF"/>
                  </w:divBdr>
                  <w:divsChild>
                    <w:div w:id="1222449004">
                      <w:marLeft w:val="0"/>
                      <w:marRight w:val="0"/>
                      <w:marTop w:val="0"/>
                      <w:marBottom w:val="0"/>
                      <w:divBdr>
                        <w:top w:val="none" w:sz="0" w:space="0" w:color="auto"/>
                        <w:left w:val="none" w:sz="0" w:space="0" w:color="auto"/>
                        <w:bottom w:val="none" w:sz="0" w:space="0" w:color="auto"/>
                        <w:right w:val="none" w:sz="0" w:space="0" w:color="auto"/>
                      </w:divBdr>
                    </w:div>
                  </w:divsChild>
                </w:div>
                <w:div w:id="1413890218">
                  <w:marLeft w:val="0"/>
                  <w:marRight w:val="0"/>
                  <w:marTop w:val="0"/>
                  <w:marBottom w:val="0"/>
                  <w:divBdr>
                    <w:top w:val="single" w:sz="2" w:space="1" w:color="FFFFFF"/>
                    <w:left w:val="single" w:sz="2" w:space="12" w:color="FFFFFF"/>
                    <w:bottom w:val="single" w:sz="2" w:space="1" w:color="FFFFFF"/>
                    <w:right w:val="single" w:sz="2" w:space="4" w:color="FFFFFF"/>
                  </w:divBdr>
                  <w:divsChild>
                    <w:div w:id="2133791754">
                      <w:marLeft w:val="0"/>
                      <w:marRight w:val="0"/>
                      <w:marTop w:val="0"/>
                      <w:marBottom w:val="0"/>
                      <w:divBdr>
                        <w:top w:val="none" w:sz="0" w:space="0" w:color="auto"/>
                        <w:left w:val="none" w:sz="0" w:space="0" w:color="auto"/>
                        <w:bottom w:val="none" w:sz="0" w:space="0" w:color="auto"/>
                        <w:right w:val="none" w:sz="0" w:space="0" w:color="auto"/>
                      </w:divBdr>
                    </w:div>
                  </w:divsChild>
                </w:div>
                <w:div w:id="747969131">
                  <w:marLeft w:val="0"/>
                  <w:marRight w:val="0"/>
                  <w:marTop w:val="0"/>
                  <w:marBottom w:val="0"/>
                  <w:divBdr>
                    <w:top w:val="single" w:sz="2" w:space="1" w:color="FFFFFF"/>
                    <w:left w:val="single" w:sz="2" w:space="12" w:color="FFFFFF"/>
                    <w:bottom w:val="single" w:sz="2" w:space="4" w:color="FFFFFF"/>
                    <w:right w:val="single" w:sz="2" w:space="4" w:color="FFFFFF"/>
                  </w:divBdr>
                  <w:divsChild>
                    <w:div w:id="15916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96342">
          <w:marLeft w:val="0"/>
          <w:marRight w:val="0"/>
          <w:marTop w:val="0"/>
          <w:marBottom w:val="335"/>
          <w:divBdr>
            <w:top w:val="none" w:sz="0" w:space="0" w:color="auto"/>
            <w:left w:val="none" w:sz="0" w:space="0" w:color="auto"/>
            <w:bottom w:val="none" w:sz="0" w:space="0" w:color="auto"/>
            <w:right w:val="none" w:sz="0" w:space="0" w:color="auto"/>
          </w:divBdr>
          <w:divsChild>
            <w:div w:id="667441371">
              <w:marLeft w:val="0"/>
              <w:marRight w:val="0"/>
              <w:marTop w:val="0"/>
              <w:marBottom w:val="0"/>
              <w:divBdr>
                <w:top w:val="none" w:sz="0" w:space="0" w:color="auto"/>
                <w:left w:val="none" w:sz="0" w:space="0" w:color="auto"/>
                <w:bottom w:val="none" w:sz="0" w:space="0" w:color="auto"/>
                <w:right w:val="none" w:sz="0" w:space="0" w:color="auto"/>
              </w:divBdr>
              <w:divsChild>
                <w:div w:id="646714775">
                  <w:marLeft w:val="0"/>
                  <w:marRight w:val="0"/>
                  <w:marTop w:val="0"/>
                  <w:marBottom w:val="0"/>
                  <w:divBdr>
                    <w:top w:val="single" w:sz="2" w:space="4" w:color="FFFFFF"/>
                    <w:left w:val="single" w:sz="2" w:space="12" w:color="FFFFFF"/>
                    <w:bottom w:val="single" w:sz="2" w:space="1" w:color="FFFFFF"/>
                    <w:right w:val="single" w:sz="2" w:space="4" w:color="FFFFFF"/>
                  </w:divBdr>
                  <w:divsChild>
                    <w:div w:id="1261453027">
                      <w:marLeft w:val="0"/>
                      <w:marRight w:val="0"/>
                      <w:marTop w:val="0"/>
                      <w:marBottom w:val="0"/>
                      <w:divBdr>
                        <w:top w:val="none" w:sz="0" w:space="0" w:color="auto"/>
                        <w:left w:val="none" w:sz="0" w:space="0" w:color="auto"/>
                        <w:bottom w:val="none" w:sz="0" w:space="0" w:color="auto"/>
                        <w:right w:val="none" w:sz="0" w:space="0" w:color="auto"/>
                      </w:divBdr>
                    </w:div>
                  </w:divsChild>
                </w:div>
                <w:div w:id="1054693058">
                  <w:marLeft w:val="0"/>
                  <w:marRight w:val="0"/>
                  <w:marTop w:val="0"/>
                  <w:marBottom w:val="0"/>
                  <w:divBdr>
                    <w:top w:val="single" w:sz="2" w:space="1" w:color="FFFFFF"/>
                    <w:left w:val="single" w:sz="2" w:space="12" w:color="FFFFFF"/>
                    <w:bottom w:val="single" w:sz="2" w:space="1" w:color="FFFFFF"/>
                    <w:right w:val="single" w:sz="2" w:space="4" w:color="FFFFFF"/>
                  </w:divBdr>
                  <w:divsChild>
                    <w:div w:id="1053503159">
                      <w:marLeft w:val="0"/>
                      <w:marRight w:val="0"/>
                      <w:marTop w:val="0"/>
                      <w:marBottom w:val="0"/>
                      <w:divBdr>
                        <w:top w:val="none" w:sz="0" w:space="0" w:color="auto"/>
                        <w:left w:val="none" w:sz="0" w:space="0" w:color="auto"/>
                        <w:bottom w:val="none" w:sz="0" w:space="0" w:color="auto"/>
                        <w:right w:val="none" w:sz="0" w:space="0" w:color="auto"/>
                      </w:divBdr>
                    </w:div>
                  </w:divsChild>
                </w:div>
                <w:div w:id="2038267199">
                  <w:marLeft w:val="0"/>
                  <w:marRight w:val="0"/>
                  <w:marTop w:val="0"/>
                  <w:marBottom w:val="0"/>
                  <w:divBdr>
                    <w:top w:val="single" w:sz="2" w:space="1" w:color="FFFFFF"/>
                    <w:left w:val="single" w:sz="2" w:space="12" w:color="FFFFFF"/>
                    <w:bottom w:val="single" w:sz="2" w:space="1" w:color="FFFFFF"/>
                    <w:right w:val="single" w:sz="2" w:space="4" w:color="FFFFFF"/>
                  </w:divBdr>
                  <w:divsChild>
                    <w:div w:id="1800565010">
                      <w:marLeft w:val="0"/>
                      <w:marRight w:val="0"/>
                      <w:marTop w:val="0"/>
                      <w:marBottom w:val="0"/>
                      <w:divBdr>
                        <w:top w:val="none" w:sz="0" w:space="0" w:color="auto"/>
                        <w:left w:val="none" w:sz="0" w:space="0" w:color="auto"/>
                        <w:bottom w:val="none" w:sz="0" w:space="0" w:color="auto"/>
                        <w:right w:val="none" w:sz="0" w:space="0" w:color="auto"/>
                      </w:divBdr>
                    </w:div>
                  </w:divsChild>
                </w:div>
                <w:div w:id="1598756827">
                  <w:marLeft w:val="0"/>
                  <w:marRight w:val="0"/>
                  <w:marTop w:val="0"/>
                  <w:marBottom w:val="0"/>
                  <w:divBdr>
                    <w:top w:val="single" w:sz="2" w:space="1" w:color="FFFFFF"/>
                    <w:left w:val="single" w:sz="2" w:space="12" w:color="FFFFFF"/>
                    <w:bottom w:val="single" w:sz="2" w:space="1" w:color="FFFFFF"/>
                    <w:right w:val="single" w:sz="2" w:space="4" w:color="FFFFFF"/>
                  </w:divBdr>
                  <w:divsChild>
                    <w:div w:id="2122915177">
                      <w:marLeft w:val="0"/>
                      <w:marRight w:val="0"/>
                      <w:marTop w:val="0"/>
                      <w:marBottom w:val="0"/>
                      <w:divBdr>
                        <w:top w:val="none" w:sz="0" w:space="0" w:color="auto"/>
                        <w:left w:val="none" w:sz="0" w:space="0" w:color="auto"/>
                        <w:bottom w:val="none" w:sz="0" w:space="0" w:color="auto"/>
                        <w:right w:val="none" w:sz="0" w:space="0" w:color="auto"/>
                      </w:divBdr>
                    </w:div>
                  </w:divsChild>
                </w:div>
                <w:div w:id="827212304">
                  <w:marLeft w:val="0"/>
                  <w:marRight w:val="0"/>
                  <w:marTop w:val="0"/>
                  <w:marBottom w:val="0"/>
                  <w:divBdr>
                    <w:top w:val="single" w:sz="2" w:space="1" w:color="FFFFFF"/>
                    <w:left w:val="single" w:sz="2" w:space="12" w:color="FFFFFF"/>
                    <w:bottom w:val="single" w:sz="2" w:space="1" w:color="FFFFFF"/>
                    <w:right w:val="single" w:sz="2" w:space="4" w:color="FFFFFF"/>
                  </w:divBdr>
                  <w:divsChild>
                    <w:div w:id="1261336375">
                      <w:marLeft w:val="0"/>
                      <w:marRight w:val="0"/>
                      <w:marTop w:val="0"/>
                      <w:marBottom w:val="0"/>
                      <w:divBdr>
                        <w:top w:val="none" w:sz="0" w:space="0" w:color="auto"/>
                        <w:left w:val="none" w:sz="0" w:space="0" w:color="auto"/>
                        <w:bottom w:val="none" w:sz="0" w:space="0" w:color="auto"/>
                        <w:right w:val="none" w:sz="0" w:space="0" w:color="auto"/>
                      </w:divBdr>
                    </w:div>
                  </w:divsChild>
                </w:div>
                <w:div w:id="77137626">
                  <w:marLeft w:val="0"/>
                  <w:marRight w:val="0"/>
                  <w:marTop w:val="0"/>
                  <w:marBottom w:val="0"/>
                  <w:divBdr>
                    <w:top w:val="single" w:sz="2" w:space="1" w:color="FFFFFF"/>
                    <w:left w:val="single" w:sz="2" w:space="12" w:color="FFFFFF"/>
                    <w:bottom w:val="single" w:sz="2" w:space="1" w:color="FFFFFF"/>
                    <w:right w:val="single" w:sz="2" w:space="4" w:color="FFFFFF"/>
                  </w:divBdr>
                  <w:divsChild>
                    <w:div w:id="2144419781">
                      <w:marLeft w:val="0"/>
                      <w:marRight w:val="0"/>
                      <w:marTop w:val="0"/>
                      <w:marBottom w:val="0"/>
                      <w:divBdr>
                        <w:top w:val="none" w:sz="0" w:space="0" w:color="auto"/>
                        <w:left w:val="none" w:sz="0" w:space="0" w:color="auto"/>
                        <w:bottom w:val="none" w:sz="0" w:space="0" w:color="auto"/>
                        <w:right w:val="none" w:sz="0" w:space="0" w:color="auto"/>
                      </w:divBdr>
                    </w:div>
                  </w:divsChild>
                </w:div>
                <w:div w:id="173306569">
                  <w:marLeft w:val="0"/>
                  <w:marRight w:val="0"/>
                  <w:marTop w:val="0"/>
                  <w:marBottom w:val="0"/>
                  <w:divBdr>
                    <w:top w:val="single" w:sz="2" w:space="1" w:color="FFFFFF"/>
                    <w:left w:val="single" w:sz="2" w:space="12" w:color="FFFFFF"/>
                    <w:bottom w:val="single" w:sz="2" w:space="1" w:color="FFFFFF"/>
                    <w:right w:val="single" w:sz="2" w:space="4" w:color="FFFFFF"/>
                  </w:divBdr>
                  <w:divsChild>
                    <w:div w:id="1743214425">
                      <w:marLeft w:val="0"/>
                      <w:marRight w:val="0"/>
                      <w:marTop w:val="0"/>
                      <w:marBottom w:val="0"/>
                      <w:divBdr>
                        <w:top w:val="none" w:sz="0" w:space="0" w:color="auto"/>
                        <w:left w:val="none" w:sz="0" w:space="0" w:color="auto"/>
                        <w:bottom w:val="none" w:sz="0" w:space="0" w:color="auto"/>
                        <w:right w:val="none" w:sz="0" w:space="0" w:color="auto"/>
                      </w:divBdr>
                    </w:div>
                  </w:divsChild>
                </w:div>
                <w:div w:id="921837583">
                  <w:marLeft w:val="0"/>
                  <w:marRight w:val="0"/>
                  <w:marTop w:val="0"/>
                  <w:marBottom w:val="0"/>
                  <w:divBdr>
                    <w:top w:val="single" w:sz="2" w:space="1" w:color="FFFFFF"/>
                    <w:left w:val="single" w:sz="2" w:space="12" w:color="FFFFFF"/>
                    <w:bottom w:val="single" w:sz="2" w:space="1" w:color="FFFFFF"/>
                    <w:right w:val="single" w:sz="2" w:space="4" w:color="FFFFFF"/>
                  </w:divBdr>
                  <w:divsChild>
                    <w:div w:id="818690647">
                      <w:marLeft w:val="0"/>
                      <w:marRight w:val="0"/>
                      <w:marTop w:val="0"/>
                      <w:marBottom w:val="0"/>
                      <w:divBdr>
                        <w:top w:val="none" w:sz="0" w:space="0" w:color="auto"/>
                        <w:left w:val="none" w:sz="0" w:space="0" w:color="auto"/>
                        <w:bottom w:val="none" w:sz="0" w:space="0" w:color="auto"/>
                        <w:right w:val="none" w:sz="0" w:space="0" w:color="auto"/>
                      </w:divBdr>
                    </w:div>
                  </w:divsChild>
                </w:div>
                <w:div w:id="1552959530">
                  <w:marLeft w:val="0"/>
                  <w:marRight w:val="0"/>
                  <w:marTop w:val="0"/>
                  <w:marBottom w:val="0"/>
                  <w:divBdr>
                    <w:top w:val="single" w:sz="2" w:space="1" w:color="FFFFFF"/>
                    <w:left w:val="single" w:sz="2" w:space="12" w:color="FFFFFF"/>
                    <w:bottom w:val="single" w:sz="2" w:space="1" w:color="FFFFFF"/>
                    <w:right w:val="single" w:sz="2" w:space="4" w:color="FFFFFF"/>
                  </w:divBdr>
                  <w:divsChild>
                    <w:div w:id="1691761193">
                      <w:marLeft w:val="0"/>
                      <w:marRight w:val="0"/>
                      <w:marTop w:val="0"/>
                      <w:marBottom w:val="0"/>
                      <w:divBdr>
                        <w:top w:val="none" w:sz="0" w:space="0" w:color="auto"/>
                        <w:left w:val="none" w:sz="0" w:space="0" w:color="auto"/>
                        <w:bottom w:val="none" w:sz="0" w:space="0" w:color="auto"/>
                        <w:right w:val="none" w:sz="0" w:space="0" w:color="auto"/>
                      </w:divBdr>
                    </w:div>
                  </w:divsChild>
                </w:div>
                <w:div w:id="600839467">
                  <w:marLeft w:val="0"/>
                  <w:marRight w:val="0"/>
                  <w:marTop w:val="0"/>
                  <w:marBottom w:val="0"/>
                  <w:divBdr>
                    <w:top w:val="single" w:sz="2" w:space="1" w:color="FFFFFF"/>
                    <w:left w:val="single" w:sz="2" w:space="12" w:color="FFFFFF"/>
                    <w:bottom w:val="single" w:sz="2" w:space="1" w:color="FFFFFF"/>
                    <w:right w:val="single" w:sz="2" w:space="4" w:color="FFFFFF"/>
                  </w:divBdr>
                  <w:divsChild>
                    <w:div w:id="218790211">
                      <w:marLeft w:val="0"/>
                      <w:marRight w:val="0"/>
                      <w:marTop w:val="0"/>
                      <w:marBottom w:val="0"/>
                      <w:divBdr>
                        <w:top w:val="none" w:sz="0" w:space="0" w:color="auto"/>
                        <w:left w:val="none" w:sz="0" w:space="0" w:color="auto"/>
                        <w:bottom w:val="none" w:sz="0" w:space="0" w:color="auto"/>
                        <w:right w:val="none" w:sz="0" w:space="0" w:color="auto"/>
                      </w:divBdr>
                    </w:div>
                  </w:divsChild>
                </w:div>
                <w:div w:id="1678196328">
                  <w:marLeft w:val="0"/>
                  <w:marRight w:val="0"/>
                  <w:marTop w:val="0"/>
                  <w:marBottom w:val="0"/>
                  <w:divBdr>
                    <w:top w:val="single" w:sz="2" w:space="1" w:color="FFFFFF"/>
                    <w:left w:val="single" w:sz="2" w:space="12" w:color="FFFFFF"/>
                    <w:bottom w:val="single" w:sz="2" w:space="1" w:color="FFFFFF"/>
                    <w:right w:val="single" w:sz="2" w:space="4" w:color="FFFFFF"/>
                  </w:divBdr>
                  <w:divsChild>
                    <w:div w:id="494686133">
                      <w:marLeft w:val="0"/>
                      <w:marRight w:val="0"/>
                      <w:marTop w:val="0"/>
                      <w:marBottom w:val="0"/>
                      <w:divBdr>
                        <w:top w:val="none" w:sz="0" w:space="0" w:color="auto"/>
                        <w:left w:val="none" w:sz="0" w:space="0" w:color="auto"/>
                        <w:bottom w:val="none" w:sz="0" w:space="0" w:color="auto"/>
                        <w:right w:val="none" w:sz="0" w:space="0" w:color="auto"/>
                      </w:divBdr>
                    </w:div>
                  </w:divsChild>
                </w:div>
                <w:div w:id="1801801645">
                  <w:marLeft w:val="0"/>
                  <w:marRight w:val="0"/>
                  <w:marTop w:val="0"/>
                  <w:marBottom w:val="0"/>
                  <w:divBdr>
                    <w:top w:val="single" w:sz="2" w:space="1" w:color="FFFFFF"/>
                    <w:left w:val="single" w:sz="2" w:space="12" w:color="FFFFFF"/>
                    <w:bottom w:val="single" w:sz="2" w:space="1" w:color="FFFFFF"/>
                    <w:right w:val="single" w:sz="2" w:space="4" w:color="FFFFFF"/>
                  </w:divBdr>
                  <w:divsChild>
                    <w:div w:id="1015234464">
                      <w:marLeft w:val="0"/>
                      <w:marRight w:val="0"/>
                      <w:marTop w:val="0"/>
                      <w:marBottom w:val="0"/>
                      <w:divBdr>
                        <w:top w:val="none" w:sz="0" w:space="0" w:color="auto"/>
                        <w:left w:val="none" w:sz="0" w:space="0" w:color="auto"/>
                        <w:bottom w:val="none" w:sz="0" w:space="0" w:color="auto"/>
                        <w:right w:val="none" w:sz="0" w:space="0" w:color="auto"/>
                      </w:divBdr>
                    </w:div>
                  </w:divsChild>
                </w:div>
                <w:div w:id="1473865891">
                  <w:marLeft w:val="0"/>
                  <w:marRight w:val="0"/>
                  <w:marTop w:val="0"/>
                  <w:marBottom w:val="0"/>
                  <w:divBdr>
                    <w:top w:val="single" w:sz="2" w:space="1" w:color="FFFFFF"/>
                    <w:left w:val="single" w:sz="2" w:space="12" w:color="FFFFFF"/>
                    <w:bottom w:val="single" w:sz="2" w:space="1" w:color="FFFFFF"/>
                    <w:right w:val="single" w:sz="2" w:space="4" w:color="FFFFFF"/>
                  </w:divBdr>
                  <w:divsChild>
                    <w:div w:id="764810070">
                      <w:marLeft w:val="0"/>
                      <w:marRight w:val="0"/>
                      <w:marTop w:val="0"/>
                      <w:marBottom w:val="0"/>
                      <w:divBdr>
                        <w:top w:val="none" w:sz="0" w:space="0" w:color="auto"/>
                        <w:left w:val="none" w:sz="0" w:space="0" w:color="auto"/>
                        <w:bottom w:val="none" w:sz="0" w:space="0" w:color="auto"/>
                        <w:right w:val="none" w:sz="0" w:space="0" w:color="auto"/>
                      </w:divBdr>
                    </w:div>
                  </w:divsChild>
                </w:div>
                <w:div w:id="586159035">
                  <w:marLeft w:val="0"/>
                  <w:marRight w:val="0"/>
                  <w:marTop w:val="0"/>
                  <w:marBottom w:val="0"/>
                  <w:divBdr>
                    <w:top w:val="single" w:sz="2" w:space="1" w:color="FFFFFF"/>
                    <w:left w:val="single" w:sz="2" w:space="12" w:color="FFFFFF"/>
                    <w:bottom w:val="single" w:sz="2" w:space="1" w:color="FFFFFF"/>
                    <w:right w:val="single" w:sz="2" w:space="4" w:color="FFFFFF"/>
                  </w:divBdr>
                  <w:divsChild>
                    <w:div w:id="1784306725">
                      <w:marLeft w:val="0"/>
                      <w:marRight w:val="0"/>
                      <w:marTop w:val="0"/>
                      <w:marBottom w:val="0"/>
                      <w:divBdr>
                        <w:top w:val="none" w:sz="0" w:space="0" w:color="auto"/>
                        <w:left w:val="none" w:sz="0" w:space="0" w:color="auto"/>
                        <w:bottom w:val="none" w:sz="0" w:space="0" w:color="auto"/>
                        <w:right w:val="none" w:sz="0" w:space="0" w:color="auto"/>
                      </w:divBdr>
                    </w:div>
                  </w:divsChild>
                </w:div>
                <w:div w:id="1458179135">
                  <w:marLeft w:val="0"/>
                  <w:marRight w:val="0"/>
                  <w:marTop w:val="0"/>
                  <w:marBottom w:val="0"/>
                  <w:divBdr>
                    <w:top w:val="single" w:sz="2" w:space="1" w:color="FFFFFF"/>
                    <w:left w:val="single" w:sz="2" w:space="12" w:color="FFFFFF"/>
                    <w:bottom w:val="single" w:sz="2" w:space="1" w:color="FFFFFF"/>
                    <w:right w:val="single" w:sz="2" w:space="4" w:color="FFFFFF"/>
                  </w:divBdr>
                  <w:divsChild>
                    <w:div w:id="227770082">
                      <w:marLeft w:val="0"/>
                      <w:marRight w:val="0"/>
                      <w:marTop w:val="0"/>
                      <w:marBottom w:val="0"/>
                      <w:divBdr>
                        <w:top w:val="none" w:sz="0" w:space="0" w:color="auto"/>
                        <w:left w:val="none" w:sz="0" w:space="0" w:color="auto"/>
                        <w:bottom w:val="none" w:sz="0" w:space="0" w:color="auto"/>
                        <w:right w:val="none" w:sz="0" w:space="0" w:color="auto"/>
                      </w:divBdr>
                    </w:div>
                  </w:divsChild>
                </w:div>
                <w:div w:id="1777288656">
                  <w:marLeft w:val="0"/>
                  <w:marRight w:val="0"/>
                  <w:marTop w:val="0"/>
                  <w:marBottom w:val="0"/>
                  <w:divBdr>
                    <w:top w:val="single" w:sz="2" w:space="1" w:color="FFFFFF"/>
                    <w:left w:val="single" w:sz="2" w:space="12" w:color="FFFFFF"/>
                    <w:bottom w:val="single" w:sz="2" w:space="1" w:color="FFFFFF"/>
                    <w:right w:val="single" w:sz="2" w:space="4" w:color="FFFFFF"/>
                  </w:divBdr>
                  <w:divsChild>
                    <w:div w:id="1805195522">
                      <w:marLeft w:val="0"/>
                      <w:marRight w:val="0"/>
                      <w:marTop w:val="0"/>
                      <w:marBottom w:val="0"/>
                      <w:divBdr>
                        <w:top w:val="none" w:sz="0" w:space="0" w:color="auto"/>
                        <w:left w:val="none" w:sz="0" w:space="0" w:color="auto"/>
                        <w:bottom w:val="none" w:sz="0" w:space="0" w:color="auto"/>
                        <w:right w:val="none" w:sz="0" w:space="0" w:color="auto"/>
                      </w:divBdr>
                    </w:div>
                  </w:divsChild>
                </w:div>
                <w:div w:id="597374368">
                  <w:marLeft w:val="0"/>
                  <w:marRight w:val="0"/>
                  <w:marTop w:val="0"/>
                  <w:marBottom w:val="0"/>
                  <w:divBdr>
                    <w:top w:val="single" w:sz="2" w:space="1" w:color="FFFFFF"/>
                    <w:left w:val="single" w:sz="2" w:space="12" w:color="FFFFFF"/>
                    <w:bottom w:val="single" w:sz="2" w:space="1" w:color="FFFFFF"/>
                    <w:right w:val="single" w:sz="2" w:space="4" w:color="FFFFFF"/>
                  </w:divBdr>
                  <w:divsChild>
                    <w:div w:id="1748192446">
                      <w:marLeft w:val="0"/>
                      <w:marRight w:val="0"/>
                      <w:marTop w:val="0"/>
                      <w:marBottom w:val="0"/>
                      <w:divBdr>
                        <w:top w:val="none" w:sz="0" w:space="0" w:color="auto"/>
                        <w:left w:val="none" w:sz="0" w:space="0" w:color="auto"/>
                        <w:bottom w:val="none" w:sz="0" w:space="0" w:color="auto"/>
                        <w:right w:val="none" w:sz="0" w:space="0" w:color="auto"/>
                      </w:divBdr>
                    </w:div>
                  </w:divsChild>
                </w:div>
                <w:div w:id="1000279170">
                  <w:marLeft w:val="0"/>
                  <w:marRight w:val="0"/>
                  <w:marTop w:val="0"/>
                  <w:marBottom w:val="0"/>
                  <w:divBdr>
                    <w:top w:val="single" w:sz="2" w:space="1" w:color="FFFFFF"/>
                    <w:left w:val="single" w:sz="2" w:space="12" w:color="FFFFFF"/>
                    <w:bottom w:val="single" w:sz="2" w:space="1" w:color="FFFFFF"/>
                    <w:right w:val="single" w:sz="2" w:space="4" w:color="FFFFFF"/>
                  </w:divBdr>
                  <w:divsChild>
                    <w:div w:id="1209801191">
                      <w:marLeft w:val="0"/>
                      <w:marRight w:val="0"/>
                      <w:marTop w:val="0"/>
                      <w:marBottom w:val="0"/>
                      <w:divBdr>
                        <w:top w:val="none" w:sz="0" w:space="0" w:color="auto"/>
                        <w:left w:val="none" w:sz="0" w:space="0" w:color="auto"/>
                        <w:bottom w:val="none" w:sz="0" w:space="0" w:color="auto"/>
                        <w:right w:val="none" w:sz="0" w:space="0" w:color="auto"/>
                      </w:divBdr>
                    </w:div>
                  </w:divsChild>
                </w:div>
                <w:div w:id="1622691350">
                  <w:marLeft w:val="0"/>
                  <w:marRight w:val="0"/>
                  <w:marTop w:val="0"/>
                  <w:marBottom w:val="0"/>
                  <w:divBdr>
                    <w:top w:val="single" w:sz="2" w:space="1" w:color="FFFFFF"/>
                    <w:left w:val="single" w:sz="2" w:space="12" w:color="FFFFFF"/>
                    <w:bottom w:val="single" w:sz="2" w:space="1" w:color="FFFFFF"/>
                    <w:right w:val="single" w:sz="2" w:space="4" w:color="FFFFFF"/>
                  </w:divBdr>
                  <w:divsChild>
                    <w:div w:id="1603149929">
                      <w:marLeft w:val="0"/>
                      <w:marRight w:val="0"/>
                      <w:marTop w:val="0"/>
                      <w:marBottom w:val="0"/>
                      <w:divBdr>
                        <w:top w:val="none" w:sz="0" w:space="0" w:color="auto"/>
                        <w:left w:val="none" w:sz="0" w:space="0" w:color="auto"/>
                        <w:bottom w:val="none" w:sz="0" w:space="0" w:color="auto"/>
                        <w:right w:val="none" w:sz="0" w:space="0" w:color="auto"/>
                      </w:divBdr>
                    </w:div>
                  </w:divsChild>
                </w:div>
                <w:div w:id="718669979">
                  <w:marLeft w:val="0"/>
                  <w:marRight w:val="0"/>
                  <w:marTop w:val="0"/>
                  <w:marBottom w:val="0"/>
                  <w:divBdr>
                    <w:top w:val="single" w:sz="2" w:space="1" w:color="FFFFFF"/>
                    <w:left w:val="single" w:sz="2" w:space="12" w:color="FFFFFF"/>
                    <w:bottom w:val="single" w:sz="2" w:space="1" w:color="FFFFFF"/>
                    <w:right w:val="single" w:sz="2" w:space="4" w:color="FFFFFF"/>
                  </w:divBdr>
                  <w:divsChild>
                    <w:div w:id="1411391765">
                      <w:marLeft w:val="0"/>
                      <w:marRight w:val="0"/>
                      <w:marTop w:val="0"/>
                      <w:marBottom w:val="0"/>
                      <w:divBdr>
                        <w:top w:val="none" w:sz="0" w:space="0" w:color="auto"/>
                        <w:left w:val="none" w:sz="0" w:space="0" w:color="auto"/>
                        <w:bottom w:val="none" w:sz="0" w:space="0" w:color="auto"/>
                        <w:right w:val="none" w:sz="0" w:space="0" w:color="auto"/>
                      </w:divBdr>
                    </w:div>
                  </w:divsChild>
                </w:div>
                <w:div w:id="54667875">
                  <w:marLeft w:val="0"/>
                  <w:marRight w:val="0"/>
                  <w:marTop w:val="0"/>
                  <w:marBottom w:val="0"/>
                  <w:divBdr>
                    <w:top w:val="single" w:sz="2" w:space="1" w:color="FFFFFF"/>
                    <w:left w:val="single" w:sz="2" w:space="12" w:color="FFFFFF"/>
                    <w:bottom w:val="single" w:sz="2" w:space="1" w:color="FFFFFF"/>
                    <w:right w:val="single" w:sz="2" w:space="4" w:color="FFFFFF"/>
                  </w:divBdr>
                  <w:divsChild>
                    <w:div w:id="806119691">
                      <w:marLeft w:val="0"/>
                      <w:marRight w:val="0"/>
                      <w:marTop w:val="0"/>
                      <w:marBottom w:val="0"/>
                      <w:divBdr>
                        <w:top w:val="none" w:sz="0" w:space="0" w:color="auto"/>
                        <w:left w:val="none" w:sz="0" w:space="0" w:color="auto"/>
                        <w:bottom w:val="none" w:sz="0" w:space="0" w:color="auto"/>
                        <w:right w:val="none" w:sz="0" w:space="0" w:color="auto"/>
                      </w:divBdr>
                    </w:div>
                  </w:divsChild>
                </w:div>
                <w:div w:id="195049828">
                  <w:marLeft w:val="0"/>
                  <w:marRight w:val="0"/>
                  <w:marTop w:val="0"/>
                  <w:marBottom w:val="0"/>
                  <w:divBdr>
                    <w:top w:val="single" w:sz="2" w:space="1" w:color="FFFFFF"/>
                    <w:left w:val="single" w:sz="2" w:space="12" w:color="FFFFFF"/>
                    <w:bottom w:val="single" w:sz="2" w:space="1" w:color="FFFFFF"/>
                    <w:right w:val="single" w:sz="2" w:space="4" w:color="FFFFFF"/>
                  </w:divBdr>
                  <w:divsChild>
                    <w:div w:id="987124202">
                      <w:marLeft w:val="0"/>
                      <w:marRight w:val="0"/>
                      <w:marTop w:val="0"/>
                      <w:marBottom w:val="0"/>
                      <w:divBdr>
                        <w:top w:val="none" w:sz="0" w:space="0" w:color="auto"/>
                        <w:left w:val="none" w:sz="0" w:space="0" w:color="auto"/>
                        <w:bottom w:val="none" w:sz="0" w:space="0" w:color="auto"/>
                        <w:right w:val="none" w:sz="0" w:space="0" w:color="auto"/>
                      </w:divBdr>
                    </w:div>
                  </w:divsChild>
                </w:div>
                <w:div w:id="1908606630">
                  <w:marLeft w:val="0"/>
                  <w:marRight w:val="0"/>
                  <w:marTop w:val="0"/>
                  <w:marBottom w:val="0"/>
                  <w:divBdr>
                    <w:top w:val="single" w:sz="2" w:space="1" w:color="FFFFFF"/>
                    <w:left w:val="single" w:sz="2" w:space="12" w:color="FFFFFF"/>
                    <w:bottom w:val="single" w:sz="2" w:space="1" w:color="FFFFFF"/>
                    <w:right w:val="single" w:sz="2" w:space="4" w:color="FFFFFF"/>
                  </w:divBdr>
                  <w:divsChild>
                    <w:div w:id="1127890594">
                      <w:marLeft w:val="0"/>
                      <w:marRight w:val="0"/>
                      <w:marTop w:val="0"/>
                      <w:marBottom w:val="0"/>
                      <w:divBdr>
                        <w:top w:val="none" w:sz="0" w:space="0" w:color="auto"/>
                        <w:left w:val="none" w:sz="0" w:space="0" w:color="auto"/>
                        <w:bottom w:val="none" w:sz="0" w:space="0" w:color="auto"/>
                        <w:right w:val="none" w:sz="0" w:space="0" w:color="auto"/>
                      </w:divBdr>
                    </w:div>
                  </w:divsChild>
                </w:div>
                <w:div w:id="1054235749">
                  <w:marLeft w:val="0"/>
                  <w:marRight w:val="0"/>
                  <w:marTop w:val="0"/>
                  <w:marBottom w:val="0"/>
                  <w:divBdr>
                    <w:top w:val="single" w:sz="2" w:space="1" w:color="FFFFFF"/>
                    <w:left w:val="single" w:sz="2" w:space="12" w:color="FFFFFF"/>
                    <w:bottom w:val="single" w:sz="2" w:space="1" w:color="FFFFFF"/>
                    <w:right w:val="single" w:sz="2" w:space="4" w:color="FFFFFF"/>
                  </w:divBdr>
                  <w:divsChild>
                    <w:div w:id="132020738">
                      <w:marLeft w:val="0"/>
                      <w:marRight w:val="0"/>
                      <w:marTop w:val="0"/>
                      <w:marBottom w:val="0"/>
                      <w:divBdr>
                        <w:top w:val="none" w:sz="0" w:space="0" w:color="auto"/>
                        <w:left w:val="none" w:sz="0" w:space="0" w:color="auto"/>
                        <w:bottom w:val="none" w:sz="0" w:space="0" w:color="auto"/>
                        <w:right w:val="none" w:sz="0" w:space="0" w:color="auto"/>
                      </w:divBdr>
                    </w:div>
                  </w:divsChild>
                </w:div>
                <w:div w:id="837766771">
                  <w:marLeft w:val="0"/>
                  <w:marRight w:val="0"/>
                  <w:marTop w:val="0"/>
                  <w:marBottom w:val="0"/>
                  <w:divBdr>
                    <w:top w:val="single" w:sz="2" w:space="1" w:color="FFFFFF"/>
                    <w:left w:val="single" w:sz="2" w:space="12" w:color="FFFFFF"/>
                    <w:bottom w:val="single" w:sz="2" w:space="1" w:color="FFFFFF"/>
                    <w:right w:val="single" w:sz="2" w:space="4" w:color="FFFFFF"/>
                  </w:divBdr>
                  <w:divsChild>
                    <w:div w:id="1071929715">
                      <w:marLeft w:val="0"/>
                      <w:marRight w:val="0"/>
                      <w:marTop w:val="0"/>
                      <w:marBottom w:val="0"/>
                      <w:divBdr>
                        <w:top w:val="none" w:sz="0" w:space="0" w:color="auto"/>
                        <w:left w:val="none" w:sz="0" w:space="0" w:color="auto"/>
                        <w:bottom w:val="none" w:sz="0" w:space="0" w:color="auto"/>
                        <w:right w:val="none" w:sz="0" w:space="0" w:color="auto"/>
                      </w:divBdr>
                    </w:div>
                  </w:divsChild>
                </w:div>
                <w:div w:id="353725674">
                  <w:marLeft w:val="0"/>
                  <w:marRight w:val="0"/>
                  <w:marTop w:val="0"/>
                  <w:marBottom w:val="0"/>
                  <w:divBdr>
                    <w:top w:val="single" w:sz="2" w:space="1" w:color="FFFFFF"/>
                    <w:left w:val="single" w:sz="2" w:space="12" w:color="FFFFFF"/>
                    <w:bottom w:val="single" w:sz="2" w:space="1" w:color="FFFFFF"/>
                    <w:right w:val="single" w:sz="2" w:space="4" w:color="FFFFFF"/>
                  </w:divBdr>
                  <w:divsChild>
                    <w:div w:id="614747772">
                      <w:marLeft w:val="0"/>
                      <w:marRight w:val="0"/>
                      <w:marTop w:val="0"/>
                      <w:marBottom w:val="0"/>
                      <w:divBdr>
                        <w:top w:val="none" w:sz="0" w:space="0" w:color="auto"/>
                        <w:left w:val="none" w:sz="0" w:space="0" w:color="auto"/>
                        <w:bottom w:val="none" w:sz="0" w:space="0" w:color="auto"/>
                        <w:right w:val="none" w:sz="0" w:space="0" w:color="auto"/>
                      </w:divBdr>
                    </w:div>
                  </w:divsChild>
                </w:div>
                <w:div w:id="1021054647">
                  <w:marLeft w:val="0"/>
                  <w:marRight w:val="0"/>
                  <w:marTop w:val="0"/>
                  <w:marBottom w:val="0"/>
                  <w:divBdr>
                    <w:top w:val="single" w:sz="2" w:space="1" w:color="FFFFFF"/>
                    <w:left w:val="single" w:sz="2" w:space="12" w:color="FFFFFF"/>
                    <w:bottom w:val="single" w:sz="2" w:space="1" w:color="FFFFFF"/>
                    <w:right w:val="single" w:sz="2" w:space="4" w:color="FFFFFF"/>
                  </w:divBdr>
                  <w:divsChild>
                    <w:div w:id="2108959378">
                      <w:marLeft w:val="0"/>
                      <w:marRight w:val="0"/>
                      <w:marTop w:val="0"/>
                      <w:marBottom w:val="0"/>
                      <w:divBdr>
                        <w:top w:val="none" w:sz="0" w:space="0" w:color="auto"/>
                        <w:left w:val="none" w:sz="0" w:space="0" w:color="auto"/>
                        <w:bottom w:val="none" w:sz="0" w:space="0" w:color="auto"/>
                        <w:right w:val="none" w:sz="0" w:space="0" w:color="auto"/>
                      </w:divBdr>
                    </w:div>
                  </w:divsChild>
                </w:div>
                <w:div w:id="610205880">
                  <w:marLeft w:val="0"/>
                  <w:marRight w:val="0"/>
                  <w:marTop w:val="0"/>
                  <w:marBottom w:val="0"/>
                  <w:divBdr>
                    <w:top w:val="single" w:sz="2" w:space="1" w:color="FFFFFF"/>
                    <w:left w:val="single" w:sz="2" w:space="12" w:color="FFFFFF"/>
                    <w:bottom w:val="single" w:sz="2" w:space="1" w:color="FFFFFF"/>
                    <w:right w:val="single" w:sz="2" w:space="4" w:color="FFFFFF"/>
                  </w:divBdr>
                  <w:divsChild>
                    <w:div w:id="272439218">
                      <w:marLeft w:val="0"/>
                      <w:marRight w:val="0"/>
                      <w:marTop w:val="0"/>
                      <w:marBottom w:val="0"/>
                      <w:divBdr>
                        <w:top w:val="none" w:sz="0" w:space="0" w:color="auto"/>
                        <w:left w:val="none" w:sz="0" w:space="0" w:color="auto"/>
                        <w:bottom w:val="none" w:sz="0" w:space="0" w:color="auto"/>
                        <w:right w:val="none" w:sz="0" w:space="0" w:color="auto"/>
                      </w:divBdr>
                    </w:div>
                  </w:divsChild>
                </w:div>
                <w:div w:id="387800169">
                  <w:marLeft w:val="0"/>
                  <w:marRight w:val="0"/>
                  <w:marTop w:val="0"/>
                  <w:marBottom w:val="0"/>
                  <w:divBdr>
                    <w:top w:val="single" w:sz="2" w:space="1" w:color="FFFFFF"/>
                    <w:left w:val="single" w:sz="2" w:space="12" w:color="FFFFFF"/>
                    <w:bottom w:val="single" w:sz="2" w:space="1" w:color="FFFFFF"/>
                    <w:right w:val="single" w:sz="2" w:space="4" w:color="FFFFFF"/>
                  </w:divBdr>
                  <w:divsChild>
                    <w:div w:id="666397961">
                      <w:marLeft w:val="0"/>
                      <w:marRight w:val="0"/>
                      <w:marTop w:val="0"/>
                      <w:marBottom w:val="0"/>
                      <w:divBdr>
                        <w:top w:val="none" w:sz="0" w:space="0" w:color="auto"/>
                        <w:left w:val="none" w:sz="0" w:space="0" w:color="auto"/>
                        <w:bottom w:val="none" w:sz="0" w:space="0" w:color="auto"/>
                        <w:right w:val="none" w:sz="0" w:space="0" w:color="auto"/>
                      </w:divBdr>
                    </w:div>
                  </w:divsChild>
                </w:div>
                <w:div w:id="646781520">
                  <w:marLeft w:val="0"/>
                  <w:marRight w:val="0"/>
                  <w:marTop w:val="0"/>
                  <w:marBottom w:val="0"/>
                  <w:divBdr>
                    <w:top w:val="single" w:sz="2" w:space="1" w:color="FFFFFF"/>
                    <w:left w:val="single" w:sz="2" w:space="12" w:color="FFFFFF"/>
                    <w:bottom w:val="single" w:sz="2" w:space="1" w:color="FFFFFF"/>
                    <w:right w:val="single" w:sz="2" w:space="4" w:color="FFFFFF"/>
                  </w:divBdr>
                  <w:divsChild>
                    <w:div w:id="955872365">
                      <w:marLeft w:val="0"/>
                      <w:marRight w:val="0"/>
                      <w:marTop w:val="0"/>
                      <w:marBottom w:val="0"/>
                      <w:divBdr>
                        <w:top w:val="none" w:sz="0" w:space="0" w:color="auto"/>
                        <w:left w:val="none" w:sz="0" w:space="0" w:color="auto"/>
                        <w:bottom w:val="none" w:sz="0" w:space="0" w:color="auto"/>
                        <w:right w:val="none" w:sz="0" w:space="0" w:color="auto"/>
                      </w:divBdr>
                    </w:div>
                  </w:divsChild>
                </w:div>
                <w:div w:id="1444113260">
                  <w:marLeft w:val="0"/>
                  <w:marRight w:val="0"/>
                  <w:marTop w:val="0"/>
                  <w:marBottom w:val="0"/>
                  <w:divBdr>
                    <w:top w:val="single" w:sz="2" w:space="1" w:color="FFFFFF"/>
                    <w:left w:val="single" w:sz="2" w:space="12" w:color="FFFFFF"/>
                    <w:bottom w:val="single" w:sz="2" w:space="1" w:color="FFFFFF"/>
                    <w:right w:val="single" w:sz="2" w:space="4" w:color="FFFFFF"/>
                  </w:divBdr>
                  <w:divsChild>
                    <w:div w:id="2014453417">
                      <w:marLeft w:val="0"/>
                      <w:marRight w:val="0"/>
                      <w:marTop w:val="0"/>
                      <w:marBottom w:val="0"/>
                      <w:divBdr>
                        <w:top w:val="none" w:sz="0" w:space="0" w:color="auto"/>
                        <w:left w:val="none" w:sz="0" w:space="0" w:color="auto"/>
                        <w:bottom w:val="none" w:sz="0" w:space="0" w:color="auto"/>
                        <w:right w:val="none" w:sz="0" w:space="0" w:color="auto"/>
                      </w:divBdr>
                    </w:div>
                  </w:divsChild>
                </w:div>
                <w:div w:id="1871843708">
                  <w:marLeft w:val="0"/>
                  <w:marRight w:val="0"/>
                  <w:marTop w:val="0"/>
                  <w:marBottom w:val="0"/>
                  <w:divBdr>
                    <w:top w:val="single" w:sz="2" w:space="1" w:color="FFFFFF"/>
                    <w:left w:val="single" w:sz="2" w:space="12" w:color="FFFFFF"/>
                    <w:bottom w:val="single" w:sz="2" w:space="1" w:color="FFFFFF"/>
                    <w:right w:val="single" w:sz="2" w:space="4" w:color="FFFFFF"/>
                  </w:divBdr>
                  <w:divsChild>
                    <w:div w:id="1038355049">
                      <w:marLeft w:val="0"/>
                      <w:marRight w:val="0"/>
                      <w:marTop w:val="0"/>
                      <w:marBottom w:val="0"/>
                      <w:divBdr>
                        <w:top w:val="none" w:sz="0" w:space="0" w:color="auto"/>
                        <w:left w:val="none" w:sz="0" w:space="0" w:color="auto"/>
                        <w:bottom w:val="none" w:sz="0" w:space="0" w:color="auto"/>
                        <w:right w:val="none" w:sz="0" w:space="0" w:color="auto"/>
                      </w:divBdr>
                    </w:div>
                  </w:divsChild>
                </w:div>
                <w:div w:id="1817410151">
                  <w:marLeft w:val="0"/>
                  <w:marRight w:val="0"/>
                  <w:marTop w:val="0"/>
                  <w:marBottom w:val="0"/>
                  <w:divBdr>
                    <w:top w:val="single" w:sz="2" w:space="1" w:color="FFFFFF"/>
                    <w:left w:val="single" w:sz="2" w:space="12" w:color="FFFFFF"/>
                    <w:bottom w:val="single" w:sz="2" w:space="1" w:color="FFFFFF"/>
                    <w:right w:val="single" w:sz="2" w:space="4" w:color="FFFFFF"/>
                  </w:divBdr>
                  <w:divsChild>
                    <w:div w:id="1306543188">
                      <w:marLeft w:val="0"/>
                      <w:marRight w:val="0"/>
                      <w:marTop w:val="0"/>
                      <w:marBottom w:val="0"/>
                      <w:divBdr>
                        <w:top w:val="none" w:sz="0" w:space="0" w:color="auto"/>
                        <w:left w:val="none" w:sz="0" w:space="0" w:color="auto"/>
                        <w:bottom w:val="none" w:sz="0" w:space="0" w:color="auto"/>
                        <w:right w:val="none" w:sz="0" w:space="0" w:color="auto"/>
                      </w:divBdr>
                    </w:div>
                  </w:divsChild>
                </w:div>
                <w:div w:id="244000698">
                  <w:marLeft w:val="0"/>
                  <w:marRight w:val="0"/>
                  <w:marTop w:val="0"/>
                  <w:marBottom w:val="0"/>
                  <w:divBdr>
                    <w:top w:val="single" w:sz="2" w:space="1" w:color="FFFFFF"/>
                    <w:left w:val="single" w:sz="2" w:space="12" w:color="FFFFFF"/>
                    <w:bottom w:val="single" w:sz="2" w:space="4" w:color="FFFFFF"/>
                    <w:right w:val="single" w:sz="2" w:space="4" w:color="FFFFFF"/>
                  </w:divBdr>
                  <w:divsChild>
                    <w:div w:id="209023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229213">
          <w:marLeft w:val="0"/>
          <w:marRight w:val="0"/>
          <w:marTop w:val="0"/>
          <w:marBottom w:val="335"/>
          <w:divBdr>
            <w:top w:val="none" w:sz="0" w:space="0" w:color="auto"/>
            <w:left w:val="none" w:sz="0" w:space="0" w:color="auto"/>
            <w:bottom w:val="none" w:sz="0" w:space="0" w:color="auto"/>
            <w:right w:val="none" w:sz="0" w:space="0" w:color="auto"/>
          </w:divBdr>
          <w:divsChild>
            <w:div w:id="1850292564">
              <w:marLeft w:val="0"/>
              <w:marRight w:val="0"/>
              <w:marTop w:val="0"/>
              <w:marBottom w:val="0"/>
              <w:divBdr>
                <w:top w:val="none" w:sz="0" w:space="0" w:color="auto"/>
                <w:left w:val="none" w:sz="0" w:space="0" w:color="auto"/>
                <w:bottom w:val="none" w:sz="0" w:space="0" w:color="auto"/>
                <w:right w:val="none" w:sz="0" w:space="0" w:color="auto"/>
              </w:divBdr>
              <w:divsChild>
                <w:div w:id="698361509">
                  <w:marLeft w:val="0"/>
                  <w:marRight w:val="0"/>
                  <w:marTop w:val="0"/>
                  <w:marBottom w:val="0"/>
                  <w:divBdr>
                    <w:top w:val="single" w:sz="2" w:space="4" w:color="FFFFFF"/>
                    <w:left w:val="single" w:sz="2" w:space="12" w:color="FFFFFF"/>
                    <w:bottom w:val="single" w:sz="2" w:space="1" w:color="FFFFFF"/>
                    <w:right w:val="single" w:sz="2" w:space="4" w:color="FFFFFF"/>
                  </w:divBdr>
                  <w:divsChild>
                    <w:div w:id="1637836525">
                      <w:marLeft w:val="0"/>
                      <w:marRight w:val="0"/>
                      <w:marTop w:val="0"/>
                      <w:marBottom w:val="0"/>
                      <w:divBdr>
                        <w:top w:val="none" w:sz="0" w:space="0" w:color="auto"/>
                        <w:left w:val="none" w:sz="0" w:space="0" w:color="auto"/>
                        <w:bottom w:val="none" w:sz="0" w:space="0" w:color="auto"/>
                        <w:right w:val="none" w:sz="0" w:space="0" w:color="auto"/>
                      </w:divBdr>
                    </w:div>
                  </w:divsChild>
                </w:div>
                <w:div w:id="1097209227">
                  <w:marLeft w:val="0"/>
                  <w:marRight w:val="0"/>
                  <w:marTop w:val="0"/>
                  <w:marBottom w:val="0"/>
                  <w:divBdr>
                    <w:top w:val="single" w:sz="2" w:space="1" w:color="FFFFFF"/>
                    <w:left w:val="single" w:sz="2" w:space="12" w:color="FFFFFF"/>
                    <w:bottom w:val="single" w:sz="2" w:space="1" w:color="FFFFFF"/>
                    <w:right w:val="single" w:sz="2" w:space="4" w:color="FFFFFF"/>
                  </w:divBdr>
                  <w:divsChild>
                    <w:div w:id="239560112">
                      <w:marLeft w:val="0"/>
                      <w:marRight w:val="0"/>
                      <w:marTop w:val="0"/>
                      <w:marBottom w:val="0"/>
                      <w:divBdr>
                        <w:top w:val="none" w:sz="0" w:space="0" w:color="auto"/>
                        <w:left w:val="none" w:sz="0" w:space="0" w:color="auto"/>
                        <w:bottom w:val="none" w:sz="0" w:space="0" w:color="auto"/>
                        <w:right w:val="none" w:sz="0" w:space="0" w:color="auto"/>
                      </w:divBdr>
                    </w:div>
                  </w:divsChild>
                </w:div>
                <w:div w:id="786779313">
                  <w:marLeft w:val="0"/>
                  <w:marRight w:val="0"/>
                  <w:marTop w:val="0"/>
                  <w:marBottom w:val="0"/>
                  <w:divBdr>
                    <w:top w:val="single" w:sz="2" w:space="1" w:color="FFFFFF"/>
                    <w:left w:val="single" w:sz="2" w:space="12" w:color="FFFFFF"/>
                    <w:bottom w:val="single" w:sz="2" w:space="1" w:color="FFFFFF"/>
                    <w:right w:val="single" w:sz="2" w:space="4" w:color="FFFFFF"/>
                  </w:divBdr>
                  <w:divsChild>
                    <w:div w:id="286007353">
                      <w:marLeft w:val="0"/>
                      <w:marRight w:val="0"/>
                      <w:marTop w:val="0"/>
                      <w:marBottom w:val="0"/>
                      <w:divBdr>
                        <w:top w:val="none" w:sz="0" w:space="0" w:color="auto"/>
                        <w:left w:val="none" w:sz="0" w:space="0" w:color="auto"/>
                        <w:bottom w:val="none" w:sz="0" w:space="0" w:color="auto"/>
                        <w:right w:val="none" w:sz="0" w:space="0" w:color="auto"/>
                      </w:divBdr>
                    </w:div>
                  </w:divsChild>
                </w:div>
                <w:div w:id="1677268008">
                  <w:marLeft w:val="0"/>
                  <w:marRight w:val="0"/>
                  <w:marTop w:val="0"/>
                  <w:marBottom w:val="0"/>
                  <w:divBdr>
                    <w:top w:val="single" w:sz="2" w:space="1" w:color="FFFFFF"/>
                    <w:left w:val="single" w:sz="2" w:space="12" w:color="FFFFFF"/>
                    <w:bottom w:val="single" w:sz="2" w:space="1" w:color="FFFFFF"/>
                    <w:right w:val="single" w:sz="2" w:space="4" w:color="FFFFFF"/>
                  </w:divBdr>
                  <w:divsChild>
                    <w:div w:id="999427749">
                      <w:marLeft w:val="0"/>
                      <w:marRight w:val="0"/>
                      <w:marTop w:val="0"/>
                      <w:marBottom w:val="0"/>
                      <w:divBdr>
                        <w:top w:val="none" w:sz="0" w:space="0" w:color="auto"/>
                        <w:left w:val="none" w:sz="0" w:space="0" w:color="auto"/>
                        <w:bottom w:val="none" w:sz="0" w:space="0" w:color="auto"/>
                        <w:right w:val="none" w:sz="0" w:space="0" w:color="auto"/>
                      </w:divBdr>
                    </w:div>
                  </w:divsChild>
                </w:div>
                <w:div w:id="1456480247">
                  <w:marLeft w:val="0"/>
                  <w:marRight w:val="0"/>
                  <w:marTop w:val="0"/>
                  <w:marBottom w:val="0"/>
                  <w:divBdr>
                    <w:top w:val="single" w:sz="2" w:space="1" w:color="FFFFFF"/>
                    <w:left w:val="single" w:sz="2" w:space="12" w:color="FFFFFF"/>
                    <w:bottom w:val="single" w:sz="2" w:space="1" w:color="FFFFFF"/>
                    <w:right w:val="single" w:sz="2" w:space="4" w:color="FFFFFF"/>
                  </w:divBdr>
                  <w:divsChild>
                    <w:div w:id="1243566295">
                      <w:marLeft w:val="0"/>
                      <w:marRight w:val="0"/>
                      <w:marTop w:val="0"/>
                      <w:marBottom w:val="0"/>
                      <w:divBdr>
                        <w:top w:val="none" w:sz="0" w:space="0" w:color="auto"/>
                        <w:left w:val="none" w:sz="0" w:space="0" w:color="auto"/>
                        <w:bottom w:val="none" w:sz="0" w:space="0" w:color="auto"/>
                        <w:right w:val="none" w:sz="0" w:space="0" w:color="auto"/>
                      </w:divBdr>
                    </w:div>
                  </w:divsChild>
                </w:div>
                <w:div w:id="326978869">
                  <w:marLeft w:val="0"/>
                  <w:marRight w:val="0"/>
                  <w:marTop w:val="0"/>
                  <w:marBottom w:val="0"/>
                  <w:divBdr>
                    <w:top w:val="single" w:sz="2" w:space="1" w:color="FFFFFF"/>
                    <w:left w:val="single" w:sz="2" w:space="12" w:color="FFFFFF"/>
                    <w:bottom w:val="single" w:sz="2" w:space="1" w:color="FFFFFF"/>
                    <w:right w:val="single" w:sz="2" w:space="4" w:color="FFFFFF"/>
                  </w:divBdr>
                  <w:divsChild>
                    <w:div w:id="1336415080">
                      <w:marLeft w:val="0"/>
                      <w:marRight w:val="0"/>
                      <w:marTop w:val="0"/>
                      <w:marBottom w:val="0"/>
                      <w:divBdr>
                        <w:top w:val="none" w:sz="0" w:space="0" w:color="auto"/>
                        <w:left w:val="none" w:sz="0" w:space="0" w:color="auto"/>
                        <w:bottom w:val="none" w:sz="0" w:space="0" w:color="auto"/>
                        <w:right w:val="none" w:sz="0" w:space="0" w:color="auto"/>
                      </w:divBdr>
                    </w:div>
                  </w:divsChild>
                </w:div>
                <w:div w:id="293827052">
                  <w:marLeft w:val="0"/>
                  <w:marRight w:val="0"/>
                  <w:marTop w:val="0"/>
                  <w:marBottom w:val="0"/>
                  <w:divBdr>
                    <w:top w:val="single" w:sz="2" w:space="1" w:color="FFFFFF"/>
                    <w:left w:val="single" w:sz="2" w:space="12" w:color="FFFFFF"/>
                    <w:bottom w:val="single" w:sz="2" w:space="1" w:color="FFFFFF"/>
                    <w:right w:val="single" w:sz="2" w:space="4" w:color="FFFFFF"/>
                  </w:divBdr>
                  <w:divsChild>
                    <w:div w:id="2050570972">
                      <w:marLeft w:val="0"/>
                      <w:marRight w:val="0"/>
                      <w:marTop w:val="0"/>
                      <w:marBottom w:val="0"/>
                      <w:divBdr>
                        <w:top w:val="none" w:sz="0" w:space="0" w:color="auto"/>
                        <w:left w:val="none" w:sz="0" w:space="0" w:color="auto"/>
                        <w:bottom w:val="none" w:sz="0" w:space="0" w:color="auto"/>
                        <w:right w:val="none" w:sz="0" w:space="0" w:color="auto"/>
                      </w:divBdr>
                    </w:div>
                  </w:divsChild>
                </w:div>
                <w:div w:id="610093236">
                  <w:marLeft w:val="0"/>
                  <w:marRight w:val="0"/>
                  <w:marTop w:val="0"/>
                  <w:marBottom w:val="0"/>
                  <w:divBdr>
                    <w:top w:val="single" w:sz="2" w:space="1" w:color="FFFFFF"/>
                    <w:left w:val="single" w:sz="2" w:space="12" w:color="FFFFFF"/>
                    <w:bottom w:val="single" w:sz="2" w:space="1" w:color="FFFFFF"/>
                    <w:right w:val="single" w:sz="2" w:space="4" w:color="FFFFFF"/>
                  </w:divBdr>
                  <w:divsChild>
                    <w:div w:id="192889751">
                      <w:marLeft w:val="0"/>
                      <w:marRight w:val="0"/>
                      <w:marTop w:val="0"/>
                      <w:marBottom w:val="0"/>
                      <w:divBdr>
                        <w:top w:val="none" w:sz="0" w:space="0" w:color="auto"/>
                        <w:left w:val="none" w:sz="0" w:space="0" w:color="auto"/>
                        <w:bottom w:val="none" w:sz="0" w:space="0" w:color="auto"/>
                        <w:right w:val="none" w:sz="0" w:space="0" w:color="auto"/>
                      </w:divBdr>
                    </w:div>
                  </w:divsChild>
                </w:div>
                <w:div w:id="1686788970">
                  <w:marLeft w:val="0"/>
                  <w:marRight w:val="0"/>
                  <w:marTop w:val="0"/>
                  <w:marBottom w:val="0"/>
                  <w:divBdr>
                    <w:top w:val="single" w:sz="2" w:space="1" w:color="FFFFFF"/>
                    <w:left w:val="single" w:sz="2" w:space="12" w:color="FFFFFF"/>
                    <w:bottom w:val="single" w:sz="2" w:space="1" w:color="FFFFFF"/>
                    <w:right w:val="single" w:sz="2" w:space="4" w:color="FFFFFF"/>
                  </w:divBdr>
                  <w:divsChild>
                    <w:div w:id="1098408059">
                      <w:marLeft w:val="0"/>
                      <w:marRight w:val="0"/>
                      <w:marTop w:val="0"/>
                      <w:marBottom w:val="0"/>
                      <w:divBdr>
                        <w:top w:val="none" w:sz="0" w:space="0" w:color="auto"/>
                        <w:left w:val="none" w:sz="0" w:space="0" w:color="auto"/>
                        <w:bottom w:val="none" w:sz="0" w:space="0" w:color="auto"/>
                        <w:right w:val="none" w:sz="0" w:space="0" w:color="auto"/>
                      </w:divBdr>
                    </w:div>
                  </w:divsChild>
                </w:div>
                <w:div w:id="1739010642">
                  <w:marLeft w:val="0"/>
                  <w:marRight w:val="0"/>
                  <w:marTop w:val="0"/>
                  <w:marBottom w:val="0"/>
                  <w:divBdr>
                    <w:top w:val="single" w:sz="2" w:space="1" w:color="FFFFFF"/>
                    <w:left w:val="single" w:sz="2" w:space="12" w:color="FFFFFF"/>
                    <w:bottom w:val="single" w:sz="2" w:space="1" w:color="FFFFFF"/>
                    <w:right w:val="single" w:sz="2" w:space="4" w:color="FFFFFF"/>
                  </w:divBdr>
                  <w:divsChild>
                    <w:div w:id="57441241">
                      <w:marLeft w:val="0"/>
                      <w:marRight w:val="0"/>
                      <w:marTop w:val="0"/>
                      <w:marBottom w:val="0"/>
                      <w:divBdr>
                        <w:top w:val="none" w:sz="0" w:space="0" w:color="auto"/>
                        <w:left w:val="none" w:sz="0" w:space="0" w:color="auto"/>
                        <w:bottom w:val="none" w:sz="0" w:space="0" w:color="auto"/>
                        <w:right w:val="none" w:sz="0" w:space="0" w:color="auto"/>
                      </w:divBdr>
                    </w:div>
                  </w:divsChild>
                </w:div>
                <w:div w:id="2079860872">
                  <w:marLeft w:val="0"/>
                  <w:marRight w:val="0"/>
                  <w:marTop w:val="0"/>
                  <w:marBottom w:val="0"/>
                  <w:divBdr>
                    <w:top w:val="single" w:sz="2" w:space="1" w:color="FFFFFF"/>
                    <w:left w:val="single" w:sz="2" w:space="12" w:color="FFFFFF"/>
                    <w:bottom w:val="single" w:sz="2" w:space="1" w:color="FFFFFF"/>
                    <w:right w:val="single" w:sz="2" w:space="4" w:color="FFFFFF"/>
                  </w:divBdr>
                  <w:divsChild>
                    <w:div w:id="416173575">
                      <w:marLeft w:val="0"/>
                      <w:marRight w:val="0"/>
                      <w:marTop w:val="0"/>
                      <w:marBottom w:val="0"/>
                      <w:divBdr>
                        <w:top w:val="none" w:sz="0" w:space="0" w:color="auto"/>
                        <w:left w:val="none" w:sz="0" w:space="0" w:color="auto"/>
                        <w:bottom w:val="none" w:sz="0" w:space="0" w:color="auto"/>
                        <w:right w:val="none" w:sz="0" w:space="0" w:color="auto"/>
                      </w:divBdr>
                    </w:div>
                  </w:divsChild>
                </w:div>
                <w:div w:id="1693336558">
                  <w:marLeft w:val="0"/>
                  <w:marRight w:val="0"/>
                  <w:marTop w:val="0"/>
                  <w:marBottom w:val="0"/>
                  <w:divBdr>
                    <w:top w:val="single" w:sz="2" w:space="1" w:color="FFFFFF"/>
                    <w:left w:val="single" w:sz="2" w:space="12" w:color="FFFFFF"/>
                    <w:bottom w:val="single" w:sz="2" w:space="1" w:color="FFFFFF"/>
                    <w:right w:val="single" w:sz="2" w:space="4" w:color="FFFFFF"/>
                  </w:divBdr>
                  <w:divsChild>
                    <w:div w:id="1993752730">
                      <w:marLeft w:val="0"/>
                      <w:marRight w:val="0"/>
                      <w:marTop w:val="0"/>
                      <w:marBottom w:val="0"/>
                      <w:divBdr>
                        <w:top w:val="none" w:sz="0" w:space="0" w:color="auto"/>
                        <w:left w:val="none" w:sz="0" w:space="0" w:color="auto"/>
                        <w:bottom w:val="none" w:sz="0" w:space="0" w:color="auto"/>
                        <w:right w:val="none" w:sz="0" w:space="0" w:color="auto"/>
                      </w:divBdr>
                    </w:div>
                  </w:divsChild>
                </w:div>
                <w:div w:id="801535934">
                  <w:marLeft w:val="0"/>
                  <w:marRight w:val="0"/>
                  <w:marTop w:val="0"/>
                  <w:marBottom w:val="0"/>
                  <w:divBdr>
                    <w:top w:val="single" w:sz="2" w:space="1" w:color="FFFFFF"/>
                    <w:left w:val="single" w:sz="2" w:space="12" w:color="FFFFFF"/>
                    <w:bottom w:val="single" w:sz="2" w:space="1" w:color="FFFFFF"/>
                    <w:right w:val="single" w:sz="2" w:space="4" w:color="FFFFFF"/>
                  </w:divBdr>
                  <w:divsChild>
                    <w:div w:id="539054871">
                      <w:marLeft w:val="0"/>
                      <w:marRight w:val="0"/>
                      <w:marTop w:val="0"/>
                      <w:marBottom w:val="0"/>
                      <w:divBdr>
                        <w:top w:val="none" w:sz="0" w:space="0" w:color="auto"/>
                        <w:left w:val="none" w:sz="0" w:space="0" w:color="auto"/>
                        <w:bottom w:val="none" w:sz="0" w:space="0" w:color="auto"/>
                        <w:right w:val="none" w:sz="0" w:space="0" w:color="auto"/>
                      </w:divBdr>
                    </w:div>
                  </w:divsChild>
                </w:div>
                <w:div w:id="843470986">
                  <w:marLeft w:val="0"/>
                  <w:marRight w:val="0"/>
                  <w:marTop w:val="0"/>
                  <w:marBottom w:val="0"/>
                  <w:divBdr>
                    <w:top w:val="single" w:sz="2" w:space="1" w:color="FFFFFF"/>
                    <w:left w:val="single" w:sz="2" w:space="12" w:color="FFFFFF"/>
                    <w:bottom w:val="single" w:sz="2" w:space="1" w:color="FFFFFF"/>
                    <w:right w:val="single" w:sz="2" w:space="4" w:color="FFFFFF"/>
                  </w:divBdr>
                  <w:divsChild>
                    <w:div w:id="1522432520">
                      <w:marLeft w:val="0"/>
                      <w:marRight w:val="0"/>
                      <w:marTop w:val="0"/>
                      <w:marBottom w:val="0"/>
                      <w:divBdr>
                        <w:top w:val="none" w:sz="0" w:space="0" w:color="auto"/>
                        <w:left w:val="none" w:sz="0" w:space="0" w:color="auto"/>
                        <w:bottom w:val="none" w:sz="0" w:space="0" w:color="auto"/>
                        <w:right w:val="none" w:sz="0" w:space="0" w:color="auto"/>
                      </w:divBdr>
                    </w:div>
                  </w:divsChild>
                </w:div>
                <w:div w:id="796727685">
                  <w:marLeft w:val="0"/>
                  <w:marRight w:val="0"/>
                  <w:marTop w:val="0"/>
                  <w:marBottom w:val="0"/>
                  <w:divBdr>
                    <w:top w:val="single" w:sz="2" w:space="1" w:color="FFFFFF"/>
                    <w:left w:val="single" w:sz="2" w:space="12" w:color="FFFFFF"/>
                    <w:bottom w:val="single" w:sz="2" w:space="1" w:color="FFFFFF"/>
                    <w:right w:val="single" w:sz="2" w:space="4" w:color="FFFFFF"/>
                  </w:divBdr>
                  <w:divsChild>
                    <w:div w:id="1288781426">
                      <w:marLeft w:val="0"/>
                      <w:marRight w:val="0"/>
                      <w:marTop w:val="0"/>
                      <w:marBottom w:val="0"/>
                      <w:divBdr>
                        <w:top w:val="none" w:sz="0" w:space="0" w:color="auto"/>
                        <w:left w:val="none" w:sz="0" w:space="0" w:color="auto"/>
                        <w:bottom w:val="none" w:sz="0" w:space="0" w:color="auto"/>
                        <w:right w:val="none" w:sz="0" w:space="0" w:color="auto"/>
                      </w:divBdr>
                    </w:div>
                  </w:divsChild>
                </w:div>
                <w:div w:id="222564123">
                  <w:marLeft w:val="0"/>
                  <w:marRight w:val="0"/>
                  <w:marTop w:val="0"/>
                  <w:marBottom w:val="0"/>
                  <w:divBdr>
                    <w:top w:val="single" w:sz="2" w:space="1" w:color="FFFFFF"/>
                    <w:left w:val="single" w:sz="2" w:space="12" w:color="FFFFFF"/>
                    <w:bottom w:val="single" w:sz="2" w:space="1" w:color="FFFFFF"/>
                    <w:right w:val="single" w:sz="2" w:space="4" w:color="FFFFFF"/>
                  </w:divBdr>
                  <w:divsChild>
                    <w:div w:id="157691474">
                      <w:marLeft w:val="0"/>
                      <w:marRight w:val="0"/>
                      <w:marTop w:val="0"/>
                      <w:marBottom w:val="0"/>
                      <w:divBdr>
                        <w:top w:val="none" w:sz="0" w:space="0" w:color="auto"/>
                        <w:left w:val="none" w:sz="0" w:space="0" w:color="auto"/>
                        <w:bottom w:val="none" w:sz="0" w:space="0" w:color="auto"/>
                        <w:right w:val="none" w:sz="0" w:space="0" w:color="auto"/>
                      </w:divBdr>
                    </w:div>
                  </w:divsChild>
                </w:div>
                <w:div w:id="1295676598">
                  <w:marLeft w:val="0"/>
                  <w:marRight w:val="0"/>
                  <w:marTop w:val="0"/>
                  <w:marBottom w:val="0"/>
                  <w:divBdr>
                    <w:top w:val="single" w:sz="2" w:space="1" w:color="FFFFFF"/>
                    <w:left w:val="single" w:sz="2" w:space="12" w:color="FFFFFF"/>
                    <w:bottom w:val="single" w:sz="2" w:space="1" w:color="FFFFFF"/>
                    <w:right w:val="single" w:sz="2" w:space="4" w:color="FFFFFF"/>
                  </w:divBdr>
                  <w:divsChild>
                    <w:div w:id="341056239">
                      <w:marLeft w:val="0"/>
                      <w:marRight w:val="0"/>
                      <w:marTop w:val="0"/>
                      <w:marBottom w:val="0"/>
                      <w:divBdr>
                        <w:top w:val="none" w:sz="0" w:space="0" w:color="auto"/>
                        <w:left w:val="none" w:sz="0" w:space="0" w:color="auto"/>
                        <w:bottom w:val="none" w:sz="0" w:space="0" w:color="auto"/>
                        <w:right w:val="none" w:sz="0" w:space="0" w:color="auto"/>
                      </w:divBdr>
                    </w:div>
                  </w:divsChild>
                </w:div>
                <w:div w:id="564797403">
                  <w:marLeft w:val="0"/>
                  <w:marRight w:val="0"/>
                  <w:marTop w:val="0"/>
                  <w:marBottom w:val="0"/>
                  <w:divBdr>
                    <w:top w:val="single" w:sz="2" w:space="1" w:color="FFFFFF"/>
                    <w:left w:val="single" w:sz="2" w:space="12" w:color="FFFFFF"/>
                    <w:bottom w:val="single" w:sz="2" w:space="1" w:color="FFFFFF"/>
                    <w:right w:val="single" w:sz="2" w:space="4" w:color="FFFFFF"/>
                  </w:divBdr>
                  <w:divsChild>
                    <w:div w:id="111705978">
                      <w:marLeft w:val="0"/>
                      <w:marRight w:val="0"/>
                      <w:marTop w:val="0"/>
                      <w:marBottom w:val="0"/>
                      <w:divBdr>
                        <w:top w:val="none" w:sz="0" w:space="0" w:color="auto"/>
                        <w:left w:val="none" w:sz="0" w:space="0" w:color="auto"/>
                        <w:bottom w:val="none" w:sz="0" w:space="0" w:color="auto"/>
                        <w:right w:val="none" w:sz="0" w:space="0" w:color="auto"/>
                      </w:divBdr>
                    </w:div>
                  </w:divsChild>
                </w:div>
                <w:div w:id="305012913">
                  <w:marLeft w:val="0"/>
                  <w:marRight w:val="0"/>
                  <w:marTop w:val="0"/>
                  <w:marBottom w:val="0"/>
                  <w:divBdr>
                    <w:top w:val="single" w:sz="2" w:space="1" w:color="FFFFFF"/>
                    <w:left w:val="single" w:sz="2" w:space="12" w:color="FFFFFF"/>
                    <w:bottom w:val="single" w:sz="2" w:space="1" w:color="FFFFFF"/>
                    <w:right w:val="single" w:sz="2" w:space="4" w:color="FFFFFF"/>
                  </w:divBdr>
                  <w:divsChild>
                    <w:div w:id="848376222">
                      <w:marLeft w:val="0"/>
                      <w:marRight w:val="0"/>
                      <w:marTop w:val="0"/>
                      <w:marBottom w:val="0"/>
                      <w:divBdr>
                        <w:top w:val="none" w:sz="0" w:space="0" w:color="auto"/>
                        <w:left w:val="none" w:sz="0" w:space="0" w:color="auto"/>
                        <w:bottom w:val="none" w:sz="0" w:space="0" w:color="auto"/>
                        <w:right w:val="none" w:sz="0" w:space="0" w:color="auto"/>
                      </w:divBdr>
                    </w:div>
                  </w:divsChild>
                </w:div>
                <w:div w:id="1030029822">
                  <w:marLeft w:val="0"/>
                  <w:marRight w:val="0"/>
                  <w:marTop w:val="0"/>
                  <w:marBottom w:val="0"/>
                  <w:divBdr>
                    <w:top w:val="single" w:sz="2" w:space="1" w:color="FFFFFF"/>
                    <w:left w:val="single" w:sz="2" w:space="12" w:color="FFFFFF"/>
                    <w:bottom w:val="single" w:sz="2" w:space="1" w:color="FFFFFF"/>
                    <w:right w:val="single" w:sz="2" w:space="4" w:color="FFFFFF"/>
                  </w:divBdr>
                  <w:divsChild>
                    <w:div w:id="1169979372">
                      <w:marLeft w:val="0"/>
                      <w:marRight w:val="0"/>
                      <w:marTop w:val="0"/>
                      <w:marBottom w:val="0"/>
                      <w:divBdr>
                        <w:top w:val="none" w:sz="0" w:space="0" w:color="auto"/>
                        <w:left w:val="none" w:sz="0" w:space="0" w:color="auto"/>
                        <w:bottom w:val="none" w:sz="0" w:space="0" w:color="auto"/>
                        <w:right w:val="none" w:sz="0" w:space="0" w:color="auto"/>
                      </w:divBdr>
                    </w:div>
                  </w:divsChild>
                </w:div>
                <w:div w:id="1806269568">
                  <w:marLeft w:val="0"/>
                  <w:marRight w:val="0"/>
                  <w:marTop w:val="0"/>
                  <w:marBottom w:val="0"/>
                  <w:divBdr>
                    <w:top w:val="single" w:sz="2" w:space="1" w:color="FFFFFF"/>
                    <w:left w:val="single" w:sz="2" w:space="12" w:color="FFFFFF"/>
                    <w:bottom w:val="single" w:sz="2" w:space="1" w:color="FFFFFF"/>
                    <w:right w:val="single" w:sz="2" w:space="4" w:color="FFFFFF"/>
                  </w:divBdr>
                  <w:divsChild>
                    <w:div w:id="19555715">
                      <w:marLeft w:val="0"/>
                      <w:marRight w:val="0"/>
                      <w:marTop w:val="0"/>
                      <w:marBottom w:val="0"/>
                      <w:divBdr>
                        <w:top w:val="none" w:sz="0" w:space="0" w:color="auto"/>
                        <w:left w:val="none" w:sz="0" w:space="0" w:color="auto"/>
                        <w:bottom w:val="none" w:sz="0" w:space="0" w:color="auto"/>
                        <w:right w:val="none" w:sz="0" w:space="0" w:color="auto"/>
                      </w:divBdr>
                    </w:div>
                  </w:divsChild>
                </w:div>
                <w:div w:id="70154252">
                  <w:marLeft w:val="0"/>
                  <w:marRight w:val="0"/>
                  <w:marTop w:val="0"/>
                  <w:marBottom w:val="0"/>
                  <w:divBdr>
                    <w:top w:val="single" w:sz="2" w:space="1" w:color="FFFFFF"/>
                    <w:left w:val="single" w:sz="2" w:space="12" w:color="FFFFFF"/>
                    <w:bottom w:val="single" w:sz="2" w:space="1" w:color="FFFFFF"/>
                    <w:right w:val="single" w:sz="2" w:space="4" w:color="FFFFFF"/>
                  </w:divBdr>
                  <w:divsChild>
                    <w:div w:id="1982810464">
                      <w:marLeft w:val="0"/>
                      <w:marRight w:val="0"/>
                      <w:marTop w:val="0"/>
                      <w:marBottom w:val="0"/>
                      <w:divBdr>
                        <w:top w:val="none" w:sz="0" w:space="0" w:color="auto"/>
                        <w:left w:val="none" w:sz="0" w:space="0" w:color="auto"/>
                        <w:bottom w:val="none" w:sz="0" w:space="0" w:color="auto"/>
                        <w:right w:val="none" w:sz="0" w:space="0" w:color="auto"/>
                      </w:divBdr>
                    </w:div>
                  </w:divsChild>
                </w:div>
                <w:div w:id="1766681998">
                  <w:marLeft w:val="0"/>
                  <w:marRight w:val="0"/>
                  <w:marTop w:val="0"/>
                  <w:marBottom w:val="0"/>
                  <w:divBdr>
                    <w:top w:val="single" w:sz="2" w:space="1" w:color="FFFFFF"/>
                    <w:left w:val="single" w:sz="2" w:space="12" w:color="FFFFFF"/>
                    <w:bottom w:val="single" w:sz="2" w:space="1" w:color="FFFFFF"/>
                    <w:right w:val="single" w:sz="2" w:space="4" w:color="FFFFFF"/>
                  </w:divBdr>
                  <w:divsChild>
                    <w:div w:id="553544294">
                      <w:marLeft w:val="0"/>
                      <w:marRight w:val="0"/>
                      <w:marTop w:val="0"/>
                      <w:marBottom w:val="0"/>
                      <w:divBdr>
                        <w:top w:val="none" w:sz="0" w:space="0" w:color="auto"/>
                        <w:left w:val="none" w:sz="0" w:space="0" w:color="auto"/>
                        <w:bottom w:val="none" w:sz="0" w:space="0" w:color="auto"/>
                        <w:right w:val="none" w:sz="0" w:space="0" w:color="auto"/>
                      </w:divBdr>
                    </w:div>
                  </w:divsChild>
                </w:div>
                <w:div w:id="1810051447">
                  <w:marLeft w:val="0"/>
                  <w:marRight w:val="0"/>
                  <w:marTop w:val="0"/>
                  <w:marBottom w:val="0"/>
                  <w:divBdr>
                    <w:top w:val="single" w:sz="2" w:space="1" w:color="FFFFFF"/>
                    <w:left w:val="single" w:sz="2" w:space="12" w:color="FFFFFF"/>
                    <w:bottom w:val="single" w:sz="2" w:space="1" w:color="FFFFFF"/>
                    <w:right w:val="single" w:sz="2" w:space="4" w:color="FFFFFF"/>
                  </w:divBdr>
                  <w:divsChild>
                    <w:div w:id="264730001">
                      <w:marLeft w:val="0"/>
                      <w:marRight w:val="0"/>
                      <w:marTop w:val="0"/>
                      <w:marBottom w:val="0"/>
                      <w:divBdr>
                        <w:top w:val="none" w:sz="0" w:space="0" w:color="auto"/>
                        <w:left w:val="none" w:sz="0" w:space="0" w:color="auto"/>
                        <w:bottom w:val="none" w:sz="0" w:space="0" w:color="auto"/>
                        <w:right w:val="none" w:sz="0" w:space="0" w:color="auto"/>
                      </w:divBdr>
                    </w:div>
                  </w:divsChild>
                </w:div>
                <w:div w:id="1640643884">
                  <w:marLeft w:val="0"/>
                  <w:marRight w:val="0"/>
                  <w:marTop w:val="0"/>
                  <w:marBottom w:val="0"/>
                  <w:divBdr>
                    <w:top w:val="single" w:sz="2" w:space="1" w:color="FFFFFF"/>
                    <w:left w:val="single" w:sz="2" w:space="12" w:color="FFFFFF"/>
                    <w:bottom w:val="single" w:sz="2" w:space="1" w:color="FFFFFF"/>
                    <w:right w:val="single" w:sz="2" w:space="4" w:color="FFFFFF"/>
                  </w:divBdr>
                  <w:divsChild>
                    <w:div w:id="1175874183">
                      <w:marLeft w:val="0"/>
                      <w:marRight w:val="0"/>
                      <w:marTop w:val="0"/>
                      <w:marBottom w:val="0"/>
                      <w:divBdr>
                        <w:top w:val="none" w:sz="0" w:space="0" w:color="auto"/>
                        <w:left w:val="none" w:sz="0" w:space="0" w:color="auto"/>
                        <w:bottom w:val="none" w:sz="0" w:space="0" w:color="auto"/>
                        <w:right w:val="none" w:sz="0" w:space="0" w:color="auto"/>
                      </w:divBdr>
                    </w:div>
                  </w:divsChild>
                </w:div>
                <w:div w:id="1536961349">
                  <w:marLeft w:val="0"/>
                  <w:marRight w:val="0"/>
                  <w:marTop w:val="0"/>
                  <w:marBottom w:val="0"/>
                  <w:divBdr>
                    <w:top w:val="single" w:sz="2" w:space="1" w:color="FFFFFF"/>
                    <w:left w:val="single" w:sz="2" w:space="12" w:color="FFFFFF"/>
                    <w:bottom w:val="single" w:sz="2" w:space="1" w:color="FFFFFF"/>
                    <w:right w:val="single" w:sz="2" w:space="4" w:color="FFFFFF"/>
                  </w:divBdr>
                  <w:divsChild>
                    <w:div w:id="1553422308">
                      <w:marLeft w:val="0"/>
                      <w:marRight w:val="0"/>
                      <w:marTop w:val="0"/>
                      <w:marBottom w:val="0"/>
                      <w:divBdr>
                        <w:top w:val="none" w:sz="0" w:space="0" w:color="auto"/>
                        <w:left w:val="none" w:sz="0" w:space="0" w:color="auto"/>
                        <w:bottom w:val="none" w:sz="0" w:space="0" w:color="auto"/>
                        <w:right w:val="none" w:sz="0" w:space="0" w:color="auto"/>
                      </w:divBdr>
                    </w:div>
                  </w:divsChild>
                </w:div>
                <w:div w:id="1467435152">
                  <w:marLeft w:val="0"/>
                  <w:marRight w:val="0"/>
                  <w:marTop w:val="0"/>
                  <w:marBottom w:val="0"/>
                  <w:divBdr>
                    <w:top w:val="single" w:sz="2" w:space="1" w:color="FFFFFF"/>
                    <w:left w:val="single" w:sz="2" w:space="12" w:color="FFFFFF"/>
                    <w:bottom w:val="single" w:sz="2" w:space="1" w:color="FFFFFF"/>
                    <w:right w:val="single" w:sz="2" w:space="4" w:color="FFFFFF"/>
                  </w:divBdr>
                  <w:divsChild>
                    <w:div w:id="136730449">
                      <w:marLeft w:val="0"/>
                      <w:marRight w:val="0"/>
                      <w:marTop w:val="0"/>
                      <w:marBottom w:val="0"/>
                      <w:divBdr>
                        <w:top w:val="none" w:sz="0" w:space="0" w:color="auto"/>
                        <w:left w:val="none" w:sz="0" w:space="0" w:color="auto"/>
                        <w:bottom w:val="none" w:sz="0" w:space="0" w:color="auto"/>
                        <w:right w:val="none" w:sz="0" w:space="0" w:color="auto"/>
                      </w:divBdr>
                    </w:div>
                  </w:divsChild>
                </w:div>
                <w:div w:id="911549234">
                  <w:marLeft w:val="0"/>
                  <w:marRight w:val="0"/>
                  <w:marTop w:val="0"/>
                  <w:marBottom w:val="0"/>
                  <w:divBdr>
                    <w:top w:val="single" w:sz="2" w:space="1" w:color="FFFFFF"/>
                    <w:left w:val="single" w:sz="2" w:space="12" w:color="FFFFFF"/>
                    <w:bottom w:val="single" w:sz="2" w:space="1" w:color="FFFFFF"/>
                    <w:right w:val="single" w:sz="2" w:space="4" w:color="FFFFFF"/>
                  </w:divBdr>
                  <w:divsChild>
                    <w:div w:id="1783114052">
                      <w:marLeft w:val="0"/>
                      <w:marRight w:val="0"/>
                      <w:marTop w:val="0"/>
                      <w:marBottom w:val="0"/>
                      <w:divBdr>
                        <w:top w:val="none" w:sz="0" w:space="0" w:color="auto"/>
                        <w:left w:val="none" w:sz="0" w:space="0" w:color="auto"/>
                        <w:bottom w:val="none" w:sz="0" w:space="0" w:color="auto"/>
                        <w:right w:val="none" w:sz="0" w:space="0" w:color="auto"/>
                      </w:divBdr>
                    </w:div>
                  </w:divsChild>
                </w:div>
                <w:div w:id="1105003671">
                  <w:marLeft w:val="0"/>
                  <w:marRight w:val="0"/>
                  <w:marTop w:val="0"/>
                  <w:marBottom w:val="0"/>
                  <w:divBdr>
                    <w:top w:val="single" w:sz="2" w:space="1" w:color="FFFFFF"/>
                    <w:left w:val="single" w:sz="2" w:space="12" w:color="FFFFFF"/>
                    <w:bottom w:val="single" w:sz="2" w:space="1" w:color="FFFFFF"/>
                    <w:right w:val="single" w:sz="2" w:space="4" w:color="FFFFFF"/>
                  </w:divBdr>
                  <w:divsChild>
                    <w:div w:id="1413315511">
                      <w:marLeft w:val="0"/>
                      <w:marRight w:val="0"/>
                      <w:marTop w:val="0"/>
                      <w:marBottom w:val="0"/>
                      <w:divBdr>
                        <w:top w:val="none" w:sz="0" w:space="0" w:color="auto"/>
                        <w:left w:val="none" w:sz="0" w:space="0" w:color="auto"/>
                        <w:bottom w:val="none" w:sz="0" w:space="0" w:color="auto"/>
                        <w:right w:val="none" w:sz="0" w:space="0" w:color="auto"/>
                      </w:divBdr>
                    </w:div>
                  </w:divsChild>
                </w:div>
                <w:div w:id="1997613765">
                  <w:marLeft w:val="0"/>
                  <w:marRight w:val="0"/>
                  <w:marTop w:val="0"/>
                  <w:marBottom w:val="0"/>
                  <w:divBdr>
                    <w:top w:val="single" w:sz="2" w:space="1" w:color="FFFFFF"/>
                    <w:left w:val="single" w:sz="2" w:space="12" w:color="FFFFFF"/>
                    <w:bottom w:val="single" w:sz="2" w:space="1" w:color="FFFFFF"/>
                    <w:right w:val="single" w:sz="2" w:space="4" w:color="FFFFFF"/>
                  </w:divBdr>
                  <w:divsChild>
                    <w:div w:id="269437086">
                      <w:marLeft w:val="0"/>
                      <w:marRight w:val="0"/>
                      <w:marTop w:val="0"/>
                      <w:marBottom w:val="0"/>
                      <w:divBdr>
                        <w:top w:val="none" w:sz="0" w:space="0" w:color="auto"/>
                        <w:left w:val="none" w:sz="0" w:space="0" w:color="auto"/>
                        <w:bottom w:val="none" w:sz="0" w:space="0" w:color="auto"/>
                        <w:right w:val="none" w:sz="0" w:space="0" w:color="auto"/>
                      </w:divBdr>
                    </w:div>
                  </w:divsChild>
                </w:div>
                <w:div w:id="120538151">
                  <w:marLeft w:val="0"/>
                  <w:marRight w:val="0"/>
                  <w:marTop w:val="0"/>
                  <w:marBottom w:val="0"/>
                  <w:divBdr>
                    <w:top w:val="single" w:sz="2" w:space="1" w:color="FFFFFF"/>
                    <w:left w:val="single" w:sz="2" w:space="12" w:color="FFFFFF"/>
                    <w:bottom w:val="single" w:sz="2" w:space="1" w:color="FFFFFF"/>
                    <w:right w:val="single" w:sz="2" w:space="4" w:color="FFFFFF"/>
                  </w:divBdr>
                  <w:divsChild>
                    <w:div w:id="1743260222">
                      <w:marLeft w:val="0"/>
                      <w:marRight w:val="0"/>
                      <w:marTop w:val="0"/>
                      <w:marBottom w:val="0"/>
                      <w:divBdr>
                        <w:top w:val="none" w:sz="0" w:space="0" w:color="auto"/>
                        <w:left w:val="none" w:sz="0" w:space="0" w:color="auto"/>
                        <w:bottom w:val="none" w:sz="0" w:space="0" w:color="auto"/>
                        <w:right w:val="none" w:sz="0" w:space="0" w:color="auto"/>
                      </w:divBdr>
                    </w:div>
                  </w:divsChild>
                </w:div>
                <w:div w:id="397553886">
                  <w:marLeft w:val="0"/>
                  <w:marRight w:val="0"/>
                  <w:marTop w:val="0"/>
                  <w:marBottom w:val="0"/>
                  <w:divBdr>
                    <w:top w:val="single" w:sz="2" w:space="1" w:color="FFFFFF"/>
                    <w:left w:val="single" w:sz="2" w:space="12" w:color="FFFFFF"/>
                    <w:bottom w:val="single" w:sz="2" w:space="1" w:color="FFFFFF"/>
                    <w:right w:val="single" w:sz="2" w:space="4" w:color="FFFFFF"/>
                  </w:divBdr>
                  <w:divsChild>
                    <w:div w:id="887230212">
                      <w:marLeft w:val="0"/>
                      <w:marRight w:val="0"/>
                      <w:marTop w:val="0"/>
                      <w:marBottom w:val="0"/>
                      <w:divBdr>
                        <w:top w:val="none" w:sz="0" w:space="0" w:color="auto"/>
                        <w:left w:val="none" w:sz="0" w:space="0" w:color="auto"/>
                        <w:bottom w:val="none" w:sz="0" w:space="0" w:color="auto"/>
                        <w:right w:val="none" w:sz="0" w:space="0" w:color="auto"/>
                      </w:divBdr>
                    </w:div>
                  </w:divsChild>
                </w:div>
                <w:div w:id="799617417">
                  <w:marLeft w:val="0"/>
                  <w:marRight w:val="0"/>
                  <w:marTop w:val="0"/>
                  <w:marBottom w:val="0"/>
                  <w:divBdr>
                    <w:top w:val="single" w:sz="2" w:space="1" w:color="FFFFFF"/>
                    <w:left w:val="single" w:sz="2" w:space="12" w:color="FFFFFF"/>
                    <w:bottom w:val="single" w:sz="2" w:space="4" w:color="FFFFFF"/>
                    <w:right w:val="single" w:sz="2" w:space="4" w:color="FFFFFF"/>
                  </w:divBdr>
                  <w:divsChild>
                    <w:div w:id="10663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6023">
          <w:marLeft w:val="0"/>
          <w:marRight w:val="0"/>
          <w:marTop w:val="0"/>
          <w:marBottom w:val="335"/>
          <w:divBdr>
            <w:top w:val="none" w:sz="0" w:space="0" w:color="auto"/>
            <w:left w:val="none" w:sz="0" w:space="0" w:color="auto"/>
            <w:bottom w:val="none" w:sz="0" w:space="0" w:color="auto"/>
            <w:right w:val="none" w:sz="0" w:space="0" w:color="auto"/>
          </w:divBdr>
          <w:divsChild>
            <w:div w:id="336421116">
              <w:marLeft w:val="0"/>
              <w:marRight w:val="0"/>
              <w:marTop w:val="0"/>
              <w:marBottom w:val="0"/>
              <w:divBdr>
                <w:top w:val="none" w:sz="0" w:space="0" w:color="auto"/>
                <w:left w:val="none" w:sz="0" w:space="0" w:color="auto"/>
                <w:bottom w:val="none" w:sz="0" w:space="0" w:color="auto"/>
                <w:right w:val="none" w:sz="0" w:space="0" w:color="auto"/>
              </w:divBdr>
              <w:divsChild>
                <w:div w:id="1529832801">
                  <w:marLeft w:val="0"/>
                  <w:marRight w:val="0"/>
                  <w:marTop w:val="0"/>
                  <w:marBottom w:val="0"/>
                  <w:divBdr>
                    <w:top w:val="single" w:sz="2" w:space="4" w:color="FFFFFF"/>
                    <w:left w:val="single" w:sz="2" w:space="12" w:color="FFFFFF"/>
                    <w:bottom w:val="single" w:sz="2" w:space="1" w:color="FFFFFF"/>
                    <w:right w:val="single" w:sz="2" w:space="4" w:color="FFFFFF"/>
                  </w:divBdr>
                  <w:divsChild>
                    <w:div w:id="1623343534">
                      <w:marLeft w:val="0"/>
                      <w:marRight w:val="0"/>
                      <w:marTop w:val="0"/>
                      <w:marBottom w:val="0"/>
                      <w:divBdr>
                        <w:top w:val="none" w:sz="0" w:space="0" w:color="auto"/>
                        <w:left w:val="none" w:sz="0" w:space="0" w:color="auto"/>
                        <w:bottom w:val="none" w:sz="0" w:space="0" w:color="auto"/>
                        <w:right w:val="none" w:sz="0" w:space="0" w:color="auto"/>
                      </w:divBdr>
                    </w:div>
                  </w:divsChild>
                </w:div>
                <w:div w:id="1212644494">
                  <w:marLeft w:val="0"/>
                  <w:marRight w:val="0"/>
                  <w:marTop w:val="0"/>
                  <w:marBottom w:val="0"/>
                  <w:divBdr>
                    <w:top w:val="single" w:sz="2" w:space="1" w:color="FFFFFF"/>
                    <w:left w:val="single" w:sz="2" w:space="12" w:color="FFFFFF"/>
                    <w:bottom w:val="single" w:sz="2" w:space="1" w:color="FFFFFF"/>
                    <w:right w:val="single" w:sz="2" w:space="4" w:color="FFFFFF"/>
                  </w:divBdr>
                  <w:divsChild>
                    <w:div w:id="1775129207">
                      <w:marLeft w:val="0"/>
                      <w:marRight w:val="0"/>
                      <w:marTop w:val="0"/>
                      <w:marBottom w:val="0"/>
                      <w:divBdr>
                        <w:top w:val="none" w:sz="0" w:space="0" w:color="auto"/>
                        <w:left w:val="none" w:sz="0" w:space="0" w:color="auto"/>
                        <w:bottom w:val="none" w:sz="0" w:space="0" w:color="auto"/>
                        <w:right w:val="none" w:sz="0" w:space="0" w:color="auto"/>
                      </w:divBdr>
                    </w:div>
                  </w:divsChild>
                </w:div>
                <w:div w:id="365102284">
                  <w:marLeft w:val="0"/>
                  <w:marRight w:val="0"/>
                  <w:marTop w:val="0"/>
                  <w:marBottom w:val="0"/>
                  <w:divBdr>
                    <w:top w:val="single" w:sz="2" w:space="1" w:color="FFFFFF"/>
                    <w:left w:val="single" w:sz="2" w:space="12" w:color="FFFFFF"/>
                    <w:bottom w:val="single" w:sz="2" w:space="1" w:color="FFFFFF"/>
                    <w:right w:val="single" w:sz="2" w:space="4" w:color="FFFFFF"/>
                  </w:divBdr>
                  <w:divsChild>
                    <w:div w:id="1949315076">
                      <w:marLeft w:val="0"/>
                      <w:marRight w:val="0"/>
                      <w:marTop w:val="0"/>
                      <w:marBottom w:val="0"/>
                      <w:divBdr>
                        <w:top w:val="none" w:sz="0" w:space="0" w:color="auto"/>
                        <w:left w:val="none" w:sz="0" w:space="0" w:color="auto"/>
                        <w:bottom w:val="none" w:sz="0" w:space="0" w:color="auto"/>
                        <w:right w:val="none" w:sz="0" w:space="0" w:color="auto"/>
                      </w:divBdr>
                    </w:div>
                  </w:divsChild>
                </w:div>
                <w:div w:id="1432507518">
                  <w:marLeft w:val="0"/>
                  <w:marRight w:val="0"/>
                  <w:marTop w:val="0"/>
                  <w:marBottom w:val="0"/>
                  <w:divBdr>
                    <w:top w:val="single" w:sz="2" w:space="1" w:color="FFFFFF"/>
                    <w:left w:val="single" w:sz="2" w:space="12" w:color="FFFFFF"/>
                    <w:bottom w:val="single" w:sz="2" w:space="1" w:color="FFFFFF"/>
                    <w:right w:val="single" w:sz="2" w:space="4" w:color="FFFFFF"/>
                  </w:divBdr>
                  <w:divsChild>
                    <w:div w:id="108165327">
                      <w:marLeft w:val="0"/>
                      <w:marRight w:val="0"/>
                      <w:marTop w:val="0"/>
                      <w:marBottom w:val="0"/>
                      <w:divBdr>
                        <w:top w:val="none" w:sz="0" w:space="0" w:color="auto"/>
                        <w:left w:val="none" w:sz="0" w:space="0" w:color="auto"/>
                        <w:bottom w:val="none" w:sz="0" w:space="0" w:color="auto"/>
                        <w:right w:val="none" w:sz="0" w:space="0" w:color="auto"/>
                      </w:divBdr>
                    </w:div>
                  </w:divsChild>
                </w:div>
                <w:div w:id="299771018">
                  <w:marLeft w:val="0"/>
                  <w:marRight w:val="0"/>
                  <w:marTop w:val="0"/>
                  <w:marBottom w:val="0"/>
                  <w:divBdr>
                    <w:top w:val="single" w:sz="2" w:space="1" w:color="FFFFFF"/>
                    <w:left w:val="single" w:sz="2" w:space="12" w:color="FFFFFF"/>
                    <w:bottom w:val="single" w:sz="2" w:space="1" w:color="FFFFFF"/>
                    <w:right w:val="single" w:sz="2" w:space="4" w:color="FFFFFF"/>
                  </w:divBdr>
                  <w:divsChild>
                    <w:div w:id="208610624">
                      <w:marLeft w:val="0"/>
                      <w:marRight w:val="0"/>
                      <w:marTop w:val="0"/>
                      <w:marBottom w:val="0"/>
                      <w:divBdr>
                        <w:top w:val="none" w:sz="0" w:space="0" w:color="auto"/>
                        <w:left w:val="none" w:sz="0" w:space="0" w:color="auto"/>
                        <w:bottom w:val="none" w:sz="0" w:space="0" w:color="auto"/>
                        <w:right w:val="none" w:sz="0" w:space="0" w:color="auto"/>
                      </w:divBdr>
                    </w:div>
                  </w:divsChild>
                </w:div>
                <w:div w:id="375395710">
                  <w:marLeft w:val="0"/>
                  <w:marRight w:val="0"/>
                  <w:marTop w:val="0"/>
                  <w:marBottom w:val="0"/>
                  <w:divBdr>
                    <w:top w:val="single" w:sz="2" w:space="1" w:color="FFFFFF"/>
                    <w:left w:val="single" w:sz="2" w:space="12" w:color="FFFFFF"/>
                    <w:bottom w:val="single" w:sz="2" w:space="1" w:color="FFFFFF"/>
                    <w:right w:val="single" w:sz="2" w:space="4" w:color="FFFFFF"/>
                  </w:divBdr>
                  <w:divsChild>
                    <w:div w:id="1262445736">
                      <w:marLeft w:val="0"/>
                      <w:marRight w:val="0"/>
                      <w:marTop w:val="0"/>
                      <w:marBottom w:val="0"/>
                      <w:divBdr>
                        <w:top w:val="none" w:sz="0" w:space="0" w:color="auto"/>
                        <w:left w:val="none" w:sz="0" w:space="0" w:color="auto"/>
                        <w:bottom w:val="none" w:sz="0" w:space="0" w:color="auto"/>
                        <w:right w:val="none" w:sz="0" w:space="0" w:color="auto"/>
                      </w:divBdr>
                    </w:div>
                  </w:divsChild>
                </w:div>
                <w:div w:id="1220243170">
                  <w:marLeft w:val="0"/>
                  <w:marRight w:val="0"/>
                  <w:marTop w:val="0"/>
                  <w:marBottom w:val="0"/>
                  <w:divBdr>
                    <w:top w:val="single" w:sz="2" w:space="1" w:color="FFFFFF"/>
                    <w:left w:val="single" w:sz="2" w:space="12" w:color="FFFFFF"/>
                    <w:bottom w:val="single" w:sz="2" w:space="1" w:color="FFFFFF"/>
                    <w:right w:val="single" w:sz="2" w:space="4" w:color="FFFFFF"/>
                  </w:divBdr>
                  <w:divsChild>
                    <w:div w:id="189414586">
                      <w:marLeft w:val="0"/>
                      <w:marRight w:val="0"/>
                      <w:marTop w:val="0"/>
                      <w:marBottom w:val="0"/>
                      <w:divBdr>
                        <w:top w:val="none" w:sz="0" w:space="0" w:color="auto"/>
                        <w:left w:val="none" w:sz="0" w:space="0" w:color="auto"/>
                        <w:bottom w:val="none" w:sz="0" w:space="0" w:color="auto"/>
                        <w:right w:val="none" w:sz="0" w:space="0" w:color="auto"/>
                      </w:divBdr>
                    </w:div>
                  </w:divsChild>
                </w:div>
                <w:div w:id="1820269661">
                  <w:marLeft w:val="0"/>
                  <w:marRight w:val="0"/>
                  <w:marTop w:val="0"/>
                  <w:marBottom w:val="0"/>
                  <w:divBdr>
                    <w:top w:val="single" w:sz="2" w:space="1" w:color="FFFFFF"/>
                    <w:left w:val="single" w:sz="2" w:space="12" w:color="FFFFFF"/>
                    <w:bottom w:val="single" w:sz="2" w:space="1" w:color="FFFFFF"/>
                    <w:right w:val="single" w:sz="2" w:space="4" w:color="FFFFFF"/>
                  </w:divBdr>
                  <w:divsChild>
                    <w:div w:id="196937815">
                      <w:marLeft w:val="0"/>
                      <w:marRight w:val="0"/>
                      <w:marTop w:val="0"/>
                      <w:marBottom w:val="0"/>
                      <w:divBdr>
                        <w:top w:val="none" w:sz="0" w:space="0" w:color="auto"/>
                        <w:left w:val="none" w:sz="0" w:space="0" w:color="auto"/>
                        <w:bottom w:val="none" w:sz="0" w:space="0" w:color="auto"/>
                        <w:right w:val="none" w:sz="0" w:space="0" w:color="auto"/>
                      </w:divBdr>
                    </w:div>
                  </w:divsChild>
                </w:div>
                <w:div w:id="2089495811">
                  <w:marLeft w:val="0"/>
                  <w:marRight w:val="0"/>
                  <w:marTop w:val="0"/>
                  <w:marBottom w:val="0"/>
                  <w:divBdr>
                    <w:top w:val="single" w:sz="2" w:space="1" w:color="FFFFFF"/>
                    <w:left w:val="single" w:sz="2" w:space="12" w:color="FFFFFF"/>
                    <w:bottom w:val="single" w:sz="2" w:space="1" w:color="FFFFFF"/>
                    <w:right w:val="single" w:sz="2" w:space="4" w:color="FFFFFF"/>
                  </w:divBdr>
                  <w:divsChild>
                    <w:div w:id="987514451">
                      <w:marLeft w:val="0"/>
                      <w:marRight w:val="0"/>
                      <w:marTop w:val="0"/>
                      <w:marBottom w:val="0"/>
                      <w:divBdr>
                        <w:top w:val="none" w:sz="0" w:space="0" w:color="auto"/>
                        <w:left w:val="none" w:sz="0" w:space="0" w:color="auto"/>
                        <w:bottom w:val="none" w:sz="0" w:space="0" w:color="auto"/>
                        <w:right w:val="none" w:sz="0" w:space="0" w:color="auto"/>
                      </w:divBdr>
                    </w:div>
                  </w:divsChild>
                </w:div>
                <w:div w:id="615911051">
                  <w:marLeft w:val="0"/>
                  <w:marRight w:val="0"/>
                  <w:marTop w:val="0"/>
                  <w:marBottom w:val="0"/>
                  <w:divBdr>
                    <w:top w:val="single" w:sz="2" w:space="1" w:color="FFFFFF"/>
                    <w:left w:val="single" w:sz="2" w:space="12" w:color="FFFFFF"/>
                    <w:bottom w:val="single" w:sz="2" w:space="1" w:color="FFFFFF"/>
                    <w:right w:val="single" w:sz="2" w:space="4" w:color="FFFFFF"/>
                  </w:divBdr>
                  <w:divsChild>
                    <w:div w:id="1834252257">
                      <w:marLeft w:val="0"/>
                      <w:marRight w:val="0"/>
                      <w:marTop w:val="0"/>
                      <w:marBottom w:val="0"/>
                      <w:divBdr>
                        <w:top w:val="none" w:sz="0" w:space="0" w:color="auto"/>
                        <w:left w:val="none" w:sz="0" w:space="0" w:color="auto"/>
                        <w:bottom w:val="none" w:sz="0" w:space="0" w:color="auto"/>
                        <w:right w:val="none" w:sz="0" w:space="0" w:color="auto"/>
                      </w:divBdr>
                    </w:div>
                  </w:divsChild>
                </w:div>
                <w:div w:id="422578017">
                  <w:marLeft w:val="0"/>
                  <w:marRight w:val="0"/>
                  <w:marTop w:val="0"/>
                  <w:marBottom w:val="0"/>
                  <w:divBdr>
                    <w:top w:val="single" w:sz="2" w:space="1" w:color="FFFFFF"/>
                    <w:left w:val="single" w:sz="2" w:space="12" w:color="FFFFFF"/>
                    <w:bottom w:val="single" w:sz="2" w:space="1" w:color="FFFFFF"/>
                    <w:right w:val="single" w:sz="2" w:space="4" w:color="FFFFFF"/>
                  </w:divBdr>
                  <w:divsChild>
                    <w:div w:id="2131706892">
                      <w:marLeft w:val="0"/>
                      <w:marRight w:val="0"/>
                      <w:marTop w:val="0"/>
                      <w:marBottom w:val="0"/>
                      <w:divBdr>
                        <w:top w:val="none" w:sz="0" w:space="0" w:color="auto"/>
                        <w:left w:val="none" w:sz="0" w:space="0" w:color="auto"/>
                        <w:bottom w:val="none" w:sz="0" w:space="0" w:color="auto"/>
                        <w:right w:val="none" w:sz="0" w:space="0" w:color="auto"/>
                      </w:divBdr>
                    </w:div>
                  </w:divsChild>
                </w:div>
                <w:div w:id="1372417665">
                  <w:marLeft w:val="0"/>
                  <w:marRight w:val="0"/>
                  <w:marTop w:val="0"/>
                  <w:marBottom w:val="0"/>
                  <w:divBdr>
                    <w:top w:val="single" w:sz="2" w:space="1" w:color="FFFFFF"/>
                    <w:left w:val="single" w:sz="2" w:space="12" w:color="FFFFFF"/>
                    <w:bottom w:val="single" w:sz="2" w:space="1" w:color="FFFFFF"/>
                    <w:right w:val="single" w:sz="2" w:space="4" w:color="FFFFFF"/>
                  </w:divBdr>
                  <w:divsChild>
                    <w:div w:id="310406057">
                      <w:marLeft w:val="0"/>
                      <w:marRight w:val="0"/>
                      <w:marTop w:val="0"/>
                      <w:marBottom w:val="0"/>
                      <w:divBdr>
                        <w:top w:val="none" w:sz="0" w:space="0" w:color="auto"/>
                        <w:left w:val="none" w:sz="0" w:space="0" w:color="auto"/>
                        <w:bottom w:val="none" w:sz="0" w:space="0" w:color="auto"/>
                        <w:right w:val="none" w:sz="0" w:space="0" w:color="auto"/>
                      </w:divBdr>
                    </w:div>
                  </w:divsChild>
                </w:div>
                <w:div w:id="168715626">
                  <w:marLeft w:val="0"/>
                  <w:marRight w:val="0"/>
                  <w:marTop w:val="0"/>
                  <w:marBottom w:val="0"/>
                  <w:divBdr>
                    <w:top w:val="single" w:sz="2" w:space="1" w:color="FFFFFF"/>
                    <w:left w:val="single" w:sz="2" w:space="12" w:color="FFFFFF"/>
                    <w:bottom w:val="single" w:sz="2" w:space="1" w:color="FFFFFF"/>
                    <w:right w:val="single" w:sz="2" w:space="4" w:color="FFFFFF"/>
                  </w:divBdr>
                  <w:divsChild>
                    <w:div w:id="83384029">
                      <w:marLeft w:val="0"/>
                      <w:marRight w:val="0"/>
                      <w:marTop w:val="0"/>
                      <w:marBottom w:val="0"/>
                      <w:divBdr>
                        <w:top w:val="none" w:sz="0" w:space="0" w:color="auto"/>
                        <w:left w:val="none" w:sz="0" w:space="0" w:color="auto"/>
                        <w:bottom w:val="none" w:sz="0" w:space="0" w:color="auto"/>
                        <w:right w:val="none" w:sz="0" w:space="0" w:color="auto"/>
                      </w:divBdr>
                    </w:div>
                  </w:divsChild>
                </w:div>
                <w:div w:id="2037003893">
                  <w:marLeft w:val="0"/>
                  <w:marRight w:val="0"/>
                  <w:marTop w:val="0"/>
                  <w:marBottom w:val="0"/>
                  <w:divBdr>
                    <w:top w:val="single" w:sz="2" w:space="1" w:color="FFFFFF"/>
                    <w:left w:val="single" w:sz="2" w:space="12" w:color="FFFFFF"/>
                    <w:bottom w:val="single" w:sz="2" w:space="1" w:color="FFFFFF"/>
                    <w:right w:val="single" w:sz="2" w:space="4" w:color="FFFFFF"/>
                  </w:divBdr>
                  <w:divsChild>
                    <w:div w:id="1154952508">
                      <w:marLeft w:val="0"/>
                      <w:marRight w:val="0"/>
                      <w:marTop w:val="0"/>
                      <w:marBottom w:val="0"/>
                      <w:divBdr>
                        <w:top w:val="none" w:sz="0" w:space="0" w:color="auto"/>
                        <w:left w:val="none" w:sz="0" w:space="0" w:color="auto"/>
                        <w:bottom w:val="none" w:sz="0" w:space="0" w:color="auto"/>
                        <w:right w:val="none" w:sz="0" w:space="0" w:color="auto"/>
                      </w:divBdr>
                    </w:div>
                  </w:divsChild>
                </w:div>
                <w:div w:id="838348330">
                  <w:marLeft w:val="0"/>
                  <w:marRight w:val="0"/>
                  <w:marTop w:val="0"/>
                  <w:marBottom w:val="0"/>
                  <w:divBdr>
                    <w:top w:val="single" w:sz="2" w:space="1" w:color="FFFFFF"/>
                    <w:left w:val="single" w:sz="2" w:space="12" w:color="FFFFFF"/>
                    <w:bottom w:val="single" w:sz="2" w:space="1" w:color="FFFFFF"/>
                    <w:right w:val="single" w:sz="2" w:space="4" w:color="FFFFFF"/>
                  </w:divBdr>
                  <w:divsChild>
                    <w:div w:id="733117844">
                      <w:marLeft w:val="0"/>
                      <w:marRight w:val="0"/>
                      <w:marTop w:val="0"/>
                      <w:marBottom w:val="0"/>
                      <w:divBdr>
                        <w:top w:val="none" w:sz="0" w:space="0" w:color="auto"/>
                        <w:left w:val="none" w:sz="0" w:space="0" w:color="auto"/>
                        <w:bottom w:val="none" w:sz="0" w:space="0" w:color="auto"/>
                        <w:right w:val="none" w:sz="0" w:space="0" w:color="auto"/>
                      </w:divBdr>
                    </w:div>
                  </w:divsChild>
                </w:div>
                <w:div w:id="1919485045">
                  <w:marLeft w:val="0"/>
                  <w:marRight w:val="0"/>
                  <w:marTop w:val="0"/>
                  <w:marBottom w:val="0"/>
                  <w:divBdr>
                    <w:top w:val="single" w:sz="2" w:space="1" w:color="FFFFFF"/>
                    <w:left w:val="single" w:sz="2" w:space="12" w:color="FFFFFF"/>
                    <w:bottom w:val="single" w:sz="2" w:space="1" w:color="FFFFFF"/>
                    <w:right w:val="single" w:sz="2" w:space="4" w:color="FFFFFF"/>
                  </w:divBdr>
                  <w:divsChild>
                    <w:div w:id="178087035">
                      <w:marLeft w:val="0"/>
                      <w:marRight w:val="0"/>
                      <w:marTop w:val="0"/>
                      <w:marBottom w:val="0"/>
                      <w:divBdr>
                        <w:top w:val="none" w:sz="0" w:space="0" w:color="auto"/>
                        <w:left w:val="none" w:sz="0" w:space="0" w:color="auto"/>
                        <w:bottom w:val="none" w:sz="0" w:space="0" w:color="auto"/>
                        <w:right w:val="none" w:sz="0" w:space="0" w:color="auto"/>
                      </w:divBdr>
                    </w:div>
                  </w:divsChild>
                </w:div>
                <w:div w:id="999843597">
                  <w:marLeft w:val="0"/>
                  <w:marRight w:val="0"/>
                  <w:marTop w:val="0"/>
                  <w:marBottom w:val="0"/>
                  <w:divBdr>
                    <w:top w:val="single" w:sz="2" w:space="1" w:color="FFFFFF"/>
                    <w:left w:val="single" w:sz="2" w:space="12" w:color="FFFFFF"/>
                    <w:bottom w:val="single" w:sz="2" w:space="1" w:color="FFFFFF"/>
                    <w:right w:val="single" w:sz="2" w:space="4" w:color="FFFFFF"/>
                  </w:divBdr>
                  <w:divsChild>
                    <w:div w:id="2071880682">
                      <w:marLeft w:val="0"/>
                      <w:marRight w:val="0"/>
                      <w:marTop w:val="0"/>
                      <w:marBottom w:val="0"/>
                      <w:divBdr>
                        <w:top w:val="none" w:sz="0" w:space="0" w:color="auto"/>
                        <w:left w:val="none" w:sz="0" w:space="0" w:color="auto"/>
                        <w:bottom w:val="none" w:sz="0" w:space="0" w:color="auto"/>
                        <w:right w:val="none" w:sz="0" w:space="0" w:color="auto"/>
                      </w:divBdr>
                    </w:div>
                  </w:divsChild>
                </w:div>
                <w:div w:id="541599738">
                  <w:marLeft w:val="0"/>
                  <w:marRight w:val="0"/>
                  <w:marTop w:val="0"/>
                  <w:marBottom w:val="0"/>
                  <w:divBdr>
                    <w:top w:val="single" w:sz="2" w:space="1" w:color="FFFFFF"/>
                    <w:left w:val="single" w:sz="2" w:space="12" w:color="FFFFFF"/>
                    <w:bottom w:val="single" w:sz="2" w:space="1" w:color="FFFFFF"/>
                    <w:right w:val="single" w:sz="2" w:space="4" w:color="FFFFFF"/>
                  </w:divBdr>
                  <w:divsChild>
                    <w:div w:id="2126803667">
                      <w:marLeft w:val="0"/>
                      <w:marRight w:val="0"/>
                      <w:marTop w:val="0"/>
                      <w:marBottom w:val="0"/>
                      <w:divBdr>
                        <w:top w:val="none" w:sz="0" w:space="0" w:color="auto"/>
                        <w:left w:val="none" w:sz="0" w:space="0" w:color="auto"/>
                        <w:bottom w:val="none" w:sz="0" w:space="0" w:color="auto"/>
                        <w:right w:val="none" w:sz="0" w:space="0" w:color="auto"/>
                      </w:divBdr>
                    </w:div>
                  </w:divsChild>
                </w:div>
                <w:div w:id="1438017840">
                  <w:marLeft w:val="0"/>
                  <w:marRight w:val="0"/>
                  <w:marTop w:val="0"/>
                  <w:marBottom w:val="0"/>
                  <w:divBdr>
                    <w:top w:val="single" w:sz="2" w:space="1" w:color="FFFFFF"/>
                    <w:left w:val="single" w:sz="2" w:space="12" w:color="FFFFFF"/>
                    <w:bottom w:val="single" w:sz="2" w:space="1" w:color="FFFFFF"/>
                    <w:right w:val="single" w:sz="2" w:space="4" w:color="FFFFFF"/>
                  </w:divBdr>
                  <w:divsChild>
                    <w:div w:id="1034576868">
                      <w:marLeft w:val="0"/>
                      <w:marRight w:val="0"/>
                      <w:marTop w:val="0"/>
                      <w:marBottom w:val="0"/>
                      <w:divBdr>
                        <w:top w:val="none" w:sz="0" w:space="0" w:color="auto"/>
                        <w:left w:val="none" w:sz="0" w:space="0" w:color="auto"/>
                        <w:bottom w:val="none" w:sz="0" w:space="0" w:color="auto"/>
                        <w:right w:val="none" w:sz="0" w:space="0" w:color="auto"/>
                      </w:divBdr>
                    </w:div>
                  </w:divsChild>
                </w:div>
                <w:div w:id="188154043">
                  <w:marLeft w:val="0"/>
                  <w:marRight w:val="0"/>
                  <w:marTop w:val="0"/>
                  <w:marBottom w:val="0"/>
                  <w:divBdr>
                    <w:top w:val="single" w:sz="2" w:space="1" w:color="FFFFFF"/>
                    <w:left w:val="single" w:sz="2" w:space="12" w:color="FFFFFF"/>
                    <w:bottom w:val="single" w:sz="2" w:space="1" w:color="FFFFFF"/>
                    <w:right w:val="single" w:sz="2" w:space="4" w:color="FFFFFF"/>
                  </w:divBdr>
                  <w:divsChild>
                    <w:div w:id="129831280">
                      <w:marLeft w:val="0"/>
                      <w:marRight w:val="0"/>
                      <w:marTop w:val="0"/>
                      <w:marBottom w:val="0"/>
                      <w:divBdr>
                        <w:top w:val="none" w:sz="0" w:space="0" w:color="auto"/>
                        <w:left w:val="none" w:sz="0" w:space="0" w:color="auto"/>
                        <w:bottom w:val="none" w:sz="0" w:space="0" w:color="auto"/>
                        <w:right w:val="none" w:sz="0" w:space="0" w:color="auto"/>
                      </w:divBdr>
                    </w:div>
                  </w:divsChild>
                </w:div>
                <w:div w:id="923220900">
                  <w:marLeft w:val="0"/>
                  <w:marRight w:val="0"/>
                  <w:marTop w:val="0"/>
                  <w:marBottom w:val="0"/>
                  <w:divBdr>
                    <w:top w:val="single" w:sz="2" w:space="1" w:color="FFFFFF"/>
                    <w:left w:val="single" w:sz="2" w:space="12" w:color="FFFFFF"/>
                    <w:bottom w:val="single" w:sz="2" w:space="1" w:color="FFFFFF"/>
                    <w:right w:val="single" w:sz="2" w:space="4" w:color="FFFFFF"/>
                  </w:divBdr>
                  <w:divsChild>
                    <w:div w:id="369453708">
                      <w:marLeft w:val="0"/>
                      <w:marRight w:val="0"/>
                      <w:marTop w:val="0"/>
                      <w:marBottom w:val="0"/>
                      <w:divBdr>
                        <w:top w:val="none" w:sz="0" w:space="0" w:color="auto"/>
                        <w:left w:val="none" w:sz="0" w:space="0" w:color="auto"/>
                        <w:bottom w:val="none" w:sz="0" w:space="0" w:color="auto"/>
                        <w:right w:val="none" w:sz="0" w:space="0" w:color="auto"/>
                      </w:divBdr>
                    </w:div>
                  </w:divsChild>
                </w:div>
                <w:div w:id="177736042">
                  <w:marLeft w:val="0"/>
                  <w:marRight w:val="0"/>
                  <w:marTop w:val="0"/>
                  <w:marBottom w:val="0"/>
                  <w:divBdr>
                    <w:top w:val="single" w:sz="2" w:space="1" w:color="FFFFFF"/>
                    <w:left w:val="single" w:sz="2" w:space="12" w:color="FFFFFF"/>
                    <w:bottom w:val="single" w:sz="2" w:space="1" w:color="FFFFFF"/>
                    <w:right w:val="single" w:sz="2" w:space="4" w:color="FFFFFF"/>
                  </w:divBdr>
                  <w:divsChild>
                    <w:div w:id="751044729">
                      <w:marLeft w:val="0"/>
                      <w:marRight w:val="0"/>
                      <w:marTop w:val="0"/>
                      <w:marBottom w:val="0"/>
                      <w:divBdr>
                        <w:top w:val="none" w:sz="0" w:space="0" w:color="auto"/>
                        <w:left w:val="none" w:sz="0" w:space="0" w:color="auto"/>
                        <w:bottom w:val="none" w:sz="0" w:space="0" w:color="auto"/>
                        <w:right w:val="none" w:sz="0" w:space="0" w:color="auto"/>
                      </w:divBdr>
                    </w:div>
                  </w:divsChild>
                </w:div>
                <w:div w:id="699162985">
                  <w:marLeft w:val="0"/>
                  <w:marRight w:val="0"/>
                  <w:marTop w:val="0"/>
                  <w:marBottom w:val="0"/>
                  <w:divBdr>
                    <w:top w:val="single" w:sz="2" w:space="1" w:color="FFFFFF"/>
                    <w:left w:val="single" w:sz="2" w:space="12" w:color="FFFFFF"/>
                    <w:bottom w:val="single" w:sz="2" w:space="4" w:color="FFFFFF"/>
                    <w:right w:val="single" w:sz="2" w:space="4" w:color="FFFFFF"/>
                  </w:divBdr>
                  <w:divsChild>
                    <w:div w:id="11563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045919">
          <w:marLeft w:val="0"/>
          <w:marRight w:val="0"/>
          <w:marTop w:val="0"/>
          <w:marBottom w:val="335"/>
          <w:divBdr>
            <w:top w:val="none" w:sz="0" w:space="0" w:color="auto"/>
            <w:left w:val="none" w:sz="0" w:space="0" w:color="auto"/>
            <w:bottom w:val="none" w:sz="0" w:space="0" w:color="auto"/>
            <w:right w:val="none" w:sz="0" w:space="0" w:color="auto"/>
          </w:divBdr>
          <w:divsChild>
            <w:div w:id="1593010236">
              <w:marLeft w:val="0"/>
              <w:marRight w:val="0"/>
              <w:marTop w:val="0"/>
              <w:marBottom w:val="0"/>
              <w:divBdr>
                <w:top w:val="none" w:sz="0" w:space="0" w:color="auto"/>
                <w:left w:val="none" w:sz="0" w:space="0" w:color="auto"/>
                <w:bottom w:val="none" w:sz="0" w:space="0" w:color="auto"/>
                <w:right w:val="none" w:sz="0" w:space="0" w:color="auto"/>
              </w:divBdr>
              <w:divsChild>
                <w:div w:id="1421488707">
                  <w:marLeft w:val="0"/>
                  <w:marRight w:val="0"/>
                  <w:marTop w:val="0"/>
                  <w:marBottom w:val="0"/>
                  <w:divBdr>
                    <w:top w:val="single" w:sz="2" w:space="4" w:color="FFFFFF"/>
                    <w:left w:val="single" w:sz="2" w:space="12" w:color="FFFFFF"/>
                    <w:bottom w:val="single" w:sz="2" w:space="1" w:color="FFFFFF"/>
                    <w:right w:val="single" w:sz="2" w:space="4" w:color="FFFFFF"/>
                  </w:divBdr>
                  <w:divsChild>
                    <w:div w:id="687753747">
                      <w:marLeft w:val="0"/>
                      <w:marRight w:val="0"/>
                      <w:marTop w:val="0"/>
                      <w:marBottom w:val="0"/>
                      <w:divBdr>
                        <w:top w:val="none" w:sz="0" w:space="0" w:color="auto"/>
                        <w:left w:val="none" w:sz="0" w:space="0" w:color="auto"/>
                        <w:bottom w:val="none" w:sz="0" w:space="0" w:color="auto"/>
                        <w:right w:val="none" w:sz="0" w:space="0" w:color="auto"/>
                      </w:divBdr>
                    </w:div>
                  </w:divsChild>
                </w:div>
                <w:div w:id="2141873120">
                  <w:marLeft w:val="0"/>
                  <w:marRight w:val="0"/>
                  <w:marTop w:val="0"/>
                  <w:marBottom w:val="0"/>
                  <w:divBdr>
                    <w:top w:val="single" w:sz="2" w:space="1" w:color="FFFFFF"/>
                    <w:left w:val="single" w:sz="2" w:space="12" w:color="FFFFFF"/>
                    <w:bottom w:val="single" w:sz="2" w:space="1" w:color="FFFFFF"/>
                    <w:right w:val="single" w:sz="2" w:space="4" w:color="FFFFFF"/>
                  </w:divBdr>
                  <w:divsChild>
                    <w:div w:id="1494103310">
                      <w:marLeft w:val="0"/>
                      <w:marRight w:val="0"/>
                      <w:marTop w:val="0"/>
                      <w:marBottom w:val="0"/>
                      <w:divBdr>
                        <w:top w:val="none" w:sz="0" w:space="0" w:color="auto"/>
                        <w:left w:val="none" w:sz="0" w:space="0" w:color="auto"/>
                        <w:bottom w:val="none" w:sz="0" w:space="0" w:color="auto"/>
                        <w:right w:val="none" w:sz="0" w:space="0" w:color="auto"/>
                      </w:divBdr>
                    </w:div>
                  </w:divsChild>
                </w:div>
                <w:div w:id="596212715">
                  <w:marLeft w:val="0"/>
                  <w:marRight w:val="0"/>
                  <w:marTop w:val="0"/>
                  <w:marBottom w:val="0"/>
                  <w:divBdr>
                    <w:top w:val="single" w:sz="2" w:space="1" w:color="FFFFFF"/>
                    <w:left w:val="single" w:sz="2" w:space="12" w:color="FFFFFF"/>
                    <w:bottom w:val="single" w:sz="2" w:space="1" w:color="FFFFFF"/>
                    <w:right w:val="single" w:sz="2" w:space="4" w:color="FFFFFF"/>
                  </w:divBdr>
                  <w:divsChild>
                    <w:div w:id="963000235">
                      <w:marLeft w:val="0"/>
                      <w:marRight w:val="0"/>
                      <w:marTop w:val="0"/>
                      <w:marBottom w:val="0"/>
                      <w:divBdr>
                        <w:top w:val="none" w:sz="0" w:space="0" w:color="auto"/>
                        <w:left w:val="none" w:sz="0" w:space="0" w:color="auto"/>
                        <w:bottom w:val="none" w:sz="0" w:space="0" w:color="auto"/>
                        <w:right w:val="none" w:sz="0" w:space="0" w:color="auto"/>
                      </w:divBdr>
                    </w:div>
                  </w:divsChild>
                </w:div>
                <w:div w:id="702755338">
                  <w:marLeft w:val="0"/>
                  <w:marRight w:val="0"/>
                  <w:marTop w:val="0"/>
                  <w:marBottom w:val="0"/>
                  <w:divBdr>
                    <w:top w:val="single" w:sz="2" w:space="1" w:color="FFFFFF"/>
                    <w:left w:val="single" w:sz="2" w:space="12" w:color="FFFFFF"/>
                    <w:bottom w:val="single" w:sz="2" w:space="1" w:color="FFFFFF"/>
                    <w:right w:val="single" w:sz="2" w:space="4" w:color="FFFFFF"/>
                  </w:divBdr>
                  <w:divsChild>
                    <w:div w:id="379328828">
                      <w:marLeft w:val="0"/>
                      <w:marRight w:val="0"/>
                      <w:marTop w:val="0"/>
                      <w:marBottom w:val="0"/>
                      <w:divBdr>
                        <w:top w:val="none" w:sz="0" w:space="0" w:color="auto"/>
                        <w:left w:val="none" w:sz="0" w:space="0" w:color="auto"/>
                        <w:bottom w:val="none" w:sz="0" w:space="0" w:color="auto"/>
                        <w:right w:val="none" w:sz="0" w:space="0" w:color="auto"/>
                      </w:divBdr>
                    </w:div>
                  </w:divsChild>
                </w:div>
                <w:div w:id="305353843">
                  <w:marLeft w:val="0"/>
                  <w:marRight w:val="0"/>
                  <w:marTop w:val="0"/>
                  <w:marBottom w:val="0"/>
                  <w:divBdr>
                    <w:top w:val="single" w:sz="2" w:space="1" w:color="FFFFFF"/>
                    <w:left w:val="single" w:sz="2" w:space="12" w:color="FFFFFF"/>
                    <w:bottom w:val="single" w:sz="2" w:space="1" w:color="FFFFFF"/>
                    <w:right w:val="single" w:sz="2" w:space="4" w:color="FFFFFF"/>
                  </w:divBdr>
                  <w:divsChild>
                    <w:div w:id="1376851973">
                      <w:marLeft w:val="0"/>
                      <w:marRight w:val="0"/>
                      <w:marTop w:val="0"/>
                      <w:marBottom w:val="0"/>
                      <w:divBdr>
                        <w:top w:val="none" w:sz="0" w:space="0" w:color="auto"/>
                        <w:left w:val="none" w:sz="0" w:space="0" w:color="auto"/>
                        <w:bottom w:val="none" w:sz="0" w:space="0" w:color="auto"/>
                        <w:right w:val="none" w:sz="0" w:space="0" w:color="auto"/>
                      </w:divBdr>
                    </w:div>
                  </w:divsChild>
                </w:div>
                <w:div w:id="1706756882">
                  <w:marLeft w:val="0"/>
                  <w:marRight w:val="0"/>
                  <w:marTop w:val="0"/>
                  <w:marBottom w:val="0"/>
                  <w:divBdr>
                    <w:top w:val="single" w:sz="2" w:space="1" w:color="FFFFFF"/>
                    <w:left w:val="single" w:sz="2" w:space="12" w:color="FFFFFF"/>
                    <w:bottom w:val="single" w:sz="2" w:space="1" w:color="FFFFFF"/>
                    <w:right w:val="single" w:sz="2" w:space="4" w:color="FFFFFF"/>
                  </w:divBdr>
                  <w:divsChild>
                    <w:div w:id="1777292173">
                      <w:marLeft w:val="0"/>
                      <w:marRight w:val="0"/>
                      <w:marTop w:val="0"/>
                      <w:marBottom w:val="0"/>
                      <w:divBdr>
                        <w:top w:val="none" w:sz="0" w:space="0" w:color="auto"/>
                        <w:left w:val="none" w:sz="0" w:space="0" w:color="auto"/>
                        <w:bottom w:val="none" w:sz="0" w:space="0" w:color="auto"/>
                        <w:right w:val="none" w:sz="0" w:space="0" w:color="auto"/>
                      </w:divBdr>
                    </w:div>
                  </w:divsChild>
                </w:div>
                <w:div w:id="1458986805">
                  <w:marLeft w:val="0"/>
                  <w:marRight w:val="0"/>
                  <w:marTop w:val="0"/>
                  <w:marBottom w:val="0"/>
                  <w:divBdr>
                    <w:top w:val="single" w:sz="2" w:space="1" w:color="FFFFFF"/>
                    <w:left w:val="single" w:sz="2" w:space="12" w:color="FFFFFF"/>
                    <w:bottom w:val="single" w:sz="2" w:space="1" w:color="FFFFFF"/>
                    <w:right w:val="single" w:sz="2" w:space="4" w:color="FFFFFF"/>
                  </w:divBdr>
                  <w:divsChild>
                    <w:div w:id="1296830474">
                      <w:marLeft w:val="0"/>
                      <w:marRight w:val="0"/>
                      <w:marTop w:val="0"/>
                      <w:marBottom w:val="0"/>
                      <w:divBdr>
                        <w:top w:val="none" w:sz="0" w:space="0" w:color="auto"/>
                        <w:left w:val="none" w:sz="0" w:space="0" w:color="auto"/>
                        <w:bottom w:val="none" w:sz="0" w:space="0" w:color="auto"/>
                        <w:right w:val="none" w:sz="0" w:space="0" w:color="auto"/>
                      </w:divBdr>
                    </w:div>
                  </w:divsChild>
                </w:div>
                <w:div w:id="1318000520">
                  <w:marLeft w:val="0"/>
                  <w:marRight w:val="0"/>
                  <w:marTop w:val="0"/>
                  <w:marBottom w:val="0"/>
                  <w:divBdr>
                    <w:top w:val="single" w:sz="2" w:space="1" w:color="FFFFFF"/>
                    <w:left w:val="single" w:sz="2" w:space="12" w:color="FFFFFF"/>
                    <w:bottom w:val="single" w:sz="2" w:space="1" w:color="FFFFFF"/>
                    <w:right w:val="single" w:sz="2" w:space="4" w:color="FFFFFF"/>
                  </w:divBdr>
                  <w:divsChild>
                    <w:div w:id="548306368">
                      <w:marLeft w:val="0"/>
                      <w:marRight w:val="0"/>
                      <w:marTop w:val="0"/>
                      <w:marBottom w:val="0"/>
                      <w:divBdr>
                        <w:top w:val="none" w:sz="0" w:space="0" w:color="auto"/>
                        <w:left w:val="none" w:sz="0" w:space="0" w:color="auto"/>
                        <w:bottom w:val="none" w:sz="0" w:space="0" w:color="auto"/>
                        <w:right w:val="none" w:sz="0" w:space="0" w:color="auto"/>
                      </w:divBdr>
                    </w:div>
                  </w:divsChild>
                </w:div>
                <w:div w:id="282344651">
                  <w:marLeft w:val="0"/>
                  <w:marRight w:val="0"/>
                  <w:marTop w:val="0"/>
                  <w:marBottom w:val="0"/>
                  <w:divBdr>
                    <w:top w:val="single" w:sz="2" w:space="1" w:color="FFFFFF"/>
                    <w:left w:val="single" w:sz="2" w:space="12" w:color="FFFFFF"/>
                    <w:bottom w:val="single" w:sz="2" w:space="1" w:color="FFFFFF"/>
                    <w:right w:val="single" w:sz="2" w:space="4" w:color="FFFFFF"/>
                  </w:divBdr>
                  <w:divsChild>
                    <w:div w:id="1102192072">
                      <w:marLeft w:val="0"/>
                      <w:marRight w:val="0"/>
                      <w:marTop w:val="0"/>
                      <w:marBottom w:val="0"/>
                      <w:divBdr>
                        <w:top w:val="none" w:sz="0" w:space="0" w:color="auto"/>
                        <w:left w:val="none" w:sz="0" w:space="0" w:color="auto"/>
                        <w:bottom w:val="none" w:sz="0" w:space="0" w:color="auto"/>
                        <w:right w:val="none" w:sz="0" w:space="0" w:color="auto"/>
                      </w:divBdr>
                    </w:div>
                  </w:divsChild>
                </w:div>
                <w:div w:id="68160116">
                  <w:marLeft w:val="0"/>
                  <w:marRight w:val="0"/>
                  <w:marTop w:val="0"/>
                  <w:marBottom w:val="0"/>
                  <w:divBdr>
                    <w:top w:val="single" w:sz="2" w:space="1" w:color="FFFFFF"/>
                    <w:left w:val="single" w:sz="2" w:space="12" w:color="FFFFFF"/>
                    <w:bottom w:val="single" w:sz="2" w:space="1" w:color="FFFFFF"/>
                    <w:right w:val="single" w:sz="2" w:space="4" w:color="FFFFFF"/>
                  </w:divBdr>
                  <w:divsChild>
                    <w:div w:id="1174802830">
                      <w:marLeft w:val="0"/>
                      <w:marRight w:val="0"/>
                      <w:marTop w:val="0"/>
                      <w:marBottom w:val="0"/>
                      <w:divBdr>
                        <w:top w:val="none" w:sz="0" w:space="0" w:color="auto"/>
                        <w:left w:val="none" w:sz="0" w:space="0" w:color="auto"/>
                        <w:bottom w:val="none" w:sz="0" w:space="0" w:color="auto"/>
                        <w:right w:val="none" w:sz="0" w:space="0" w:color="auto"/>
                      </w:divBdr>
                    </w:div>
                  </w:divsChild>
                </w:div>
                <w:div w:id="222063011">
                  <w:marLeft w:val="0"/>
                  <w:marRight w:val="0"/>
                  <w:marTop w:val="0"/>
                  <w:marBottom w:val="0"/>
                  <w:divBdr>
                    <w:top w:val="single" w:sz="2" w:space="1" w:color="FFFFFF"/>
                    <w:left w:val="single" w:sz="2" w:space="12" w:color="FFFFFF"/>
                    <w:bottom w:val="single" w:sz="2" w:space="1" w:color="FFFFFF"/>
                    <w:right w:val="single" w:sz="2" w:space="4" w:color="FFFFFF"/>
                  </w:divBdr>
                  <w:divsChild>
                    <w:div w:id="2117744958">
                      <w:marLeft w:val="0"/>
                      <w:marRight w:val="0"/>
                      <w:marTop w:val="0"/>
                      <w:marBottom w:val="0"/>
                      <w:divBdr>
                        <w:top w:val="none" w:sz="0" w:space="0" w:color="auto"/>
                        <w:left w:val="none" w:sz="0" w:space="0" w:color="auto"/>
                        <w:bottom w:val="none" w:sz="0" w:space="0" w:color="auto"/>
                        <w:right w:val="none" w:sz="0" w:space="0" w:color="auto"/>
                      </w:divBdr>
                    </w:div>
                  </w:divsChild>
                </w:div>
                <w:div w:id="1810975561">
                  <w:marLeft w:val="0"/>
                  <w:marRight w:val="0"/>
                  <w:marTop w:val="0"/>
                  <w:marBottom w:val="0"/>
                  <w:divBdr>
                    <w:top w:val="single" w:sz="2" w:space="1" w:color="FFFFFF"/>
                    <w:left w:val="single" w:sz="2" w:space="12" w:color="FFFFFF"/>
                    <w:bottom w:val="single" w:sz="2" w:space="1" w:color="FFFFFF"/>
                    <w:right w:val="single" w:sz="2" w:space="4" w:color="FFFFFF"/>
                  </w:divBdr>
                  <w:divsChild>
                    <w:div w:id="1124034173">
                      <w:marLeft w:val="0"/>
                      <w:marRight w:val="0"/>
                      <w:marTop w:val="0"/>
                      <w:marBottom w:val="0"/>
                      <w:divBdr>
                        <w:top w:val="none" w:sz="0" w:space="0" w:color="auto"/>
                        <w:left w:val="none" w:sz="0" w:space="0" w:color="auto"/>
                        <w:bottom w:val="none" w:sz="0" w:space="0" w:color="auto"/>
                        <w:right w:val="none" w:sz="0" w:space="0" w:color="auto"/>
                      </w:divBdr>
                    </w:div>
                  </w:divsChild>
                </w:div>
                <w:div w:id="1987854362">
                  <w:marLeft w:val="0"/>
                  <w:marRight w:val="0"/>
                  <w:marTop w:val="0"/>
                  <w:marBottom w:val="0"/>
                  <w:divBdr>
                    <w:top w:val="single" w:sz="2" w:space="1" w:color="FFFFFF"/>
                    <w:left w:val="single" w:sz="2" w:space="12" w:color="FFFFFF"/>
                    <w:bottom w:val="single" w:sz="2" w:space="1" w:color="FFFFFF"/>
                    <w:right w:val="single" w:sz="2" w:space="4" w:color="FFFFFF"/>
                  </w:divBdr>
                  <w:divsChild>
                    <w:div w:id="1416129173">
                      <w:marLeft w:val="0"/>
                      <w:marRight w:val="0"/>
                      <w:marTop w:val="0"/>
                      <w:marBottom w:val="0"/>
                      <w:divBdr>
                        <w:top w:val="none" w:sz="0" w:space="0" w:color="auto"/>
                        <w:left w:val="none" w:sz="0" w:space="0" w:color="auto"/>
                        <w:bottom w:val="none" w:sz="0" w:space="0" w:color="auto"/>
                        <w:right w:val="none" w:sz="0" w:space="0" w:color="auto"/>
                      </w:divBdr>
                    </w:div>
                  </w:divsChild>
                </w:div>
                <w:div w:id="1355419340">
                  <w:marLeft w:val="0"/>
                  <w:marRight w:val="0"/>
                  <w:marTop w:val="0"/>
                  <w:marBottom w:val="0"/>
                  <w:divBdr>
                    <w:top w:val="single" w:sz="2" w:space="1" w:color="FFFFFF"/>
                    <w:left w:val="single" w:sz="2" w:space="12" w:color="FFFFFF"/>
                    <w:bottom w:val="single" w:sz="2" w:space="1" w:color="FFFFFF"/>
                    <w:right w:val="single" w:sz="2" w:space="4" w:color="FFFFFF"/>
                  </w:divBdr>
                  <w:divsChild>
                    <w:div w:id="1218128317">
                      <w:marLeft w:val="0"/>
                      <w:marRight w:val="0"/>
                      <w:marTop w:val="0"/>
                      <w:marBottom w:val="0"/>
                      <w:divBdr>
                        <w:top w:val="none" w:sz="0" w:space="0" w:color="auto"/>
                        <w:left w:val="none" w:sz="0" w:space="0" w:color="auto"/>
                        <w:bottom w:val="none" w:sz="0" w:space="0" w:color="auto"/>
                        <w:right w:val="none" w:sz="0" w:space="0" w:color="auto"/>
                      </w:divBdr>
                    </w:div>
                  </w:divsChild>
                </w:div>
                <w:div w:id="637690336">
                  <w:marLeft w:val="0"/>
                  <w:marRight w:val="0"/>
                  <w:marTop w:val="0"/>
                  <w:marBottom w:val="0"/>
                  <w:divBdr>
                    <w:top w:val="single" w:sz="2" w:space="1" w:color="FFFFFF"/>
                    <w:left w:val="single" w:sz="2" w:space="12" w:color="FFFFFF"/>
                    <w:bottom w:val="single" w:sz="2" w:space="1" w:color="FFFFFF"/>
                    <w:right w:val="single" w:sz="2" w:space="4" w:color="FFFFFF"/>
                  </w:divBdr>
                  <w:divsChild>
                    <w:div w:id="924995500">
                      <w:marLeft w:val="0"/>
                      <w:marRight w:val="0"/>
                      <w:marTop w:val="0"/>
                      <w:marBottom w:val="0"/>
                      <w:divBdr>
                        <w:top w:val="none" w:sz="0" w:space="0" w:color="auto"/>
                        <w:left w:val="none" w:sz="0" w:space="0" w:color="auto"/>
                        <w:bottom w:val="none" w:sz="0" w:space="0" w:color="auto"/>
                        <w:right w:val="none" w:sz="0" w:space="0" w:color="auto"/>
                      </w:divBdr>
                    </w:div>
                  </w:divsChild>
                </w:div>
                <w:div w:id="2100052980">
                  <w:marLeft w:val="0"/>
                  <w:marRight w:val="0"/>
                  <w:marTop w:val="0"/>
                  <w:marBottom w:val="0"/>
                  <w:divBdr>
                    <w:top w:val="single" w:sz="2" w:space="1" w:color="FFFFFF"/>
                    <w:left w:val="single" w:sz="2" w:space="12" w:color="FFFFFF"/>
                    <w:bottom w:val="single" w:sz="2" w:space="1" w:color="FFFFFF"/>
                    <w:right w:val="single" w:sz="2" w:space="4" w:color="FFFFFF"/>
                  </w:divBdr>
                  <w:divsChild>
                    <w:div w:id="1769885892">
                      <w:marLeft w:val="0"/>
                      <w:marRight w:val="0"/>
                      <w:marTop w:val="0"/>
                      <w:marBottom w:val="0"/>
                      <w:divBdr>
                        <w:top w:val="none" w:sz="0" w:space="0" w:color="auto"/>
                        <w:left w:val="none" w:sz="0" w:space="0" w:color="auto"/>
                        <w:bottom w:val="none" w:sz="0" w:space="0" w:color="auto"/>
                        <w:right w:val="none" w:sz="0" w:space="0" w:color="auto"/>
                      </w:divBdr>
                    </w:div>
                  </w:divsChild>
                </w:div>
                <w:div w:id="1161965893">
                  <w:marLeft w:val="0"/>
                  <w:marRight w:val="0"/>
                  <w:marTop w:val="0"/>
                  <w:marBottom w:val="0"/>
                  <w:divBdr>
                    <w:top w:val="single" w:sz="2" w:space="1" w:color="FFFFFF"/>
                    <w:left w:val="single" w:sz="2" w:space="12" w:color="FFFFFF"/>
                    <w:bottom w:val="single" w:sz="2" w:space="1" w:color="FFFFFF"/>
                    <w:right w:val="single" w:sz="2" w:space="4" w:color="FFFFFF"/>
                  </w:divBdr>
                  <w:divsChild>
                    <w:div w:id="318775563">
                      <w:marLeft w:val="0"/>
                      <w:marRight w:val="0"/>
                      <w:marTop w:val="0"/>
                      <w:marBottom w:val="0"/>
                      <w:divBdr>
                        <w:top w:val="none" w:sz="0" w:space="0" w:color="auto"/>
                        <w:left w:val="none" w:sz="0" w:space="0" w:color="auto"/>
                        <w:bottom w:val="none" w:sz="0" w:space="0" w:color="auto"/>
                        <w:right w:val="none" w:sz="0" w:space="0" w:color="auto"/>
                      </w:divBdr>
                    </w:div>
                  </w:divsChild>
                </w:div>
                <w:div w:id="273943894">
                  <w:marLeft w:val="0"/>
                  <w:marRight w:val="0"/>
                  <w:marTop w:val="0"/>
                  <w:marBottom w:val="0"/>
                  <w:divBdr>
                    <w:top w:val="single" w:sz="2" w:space="1" w:color="FFFFFF"/>
                    <w:left w:val="single" w:sz="2" w:space="12" w:color="FFFFFF"/>
                    <w:bottom w:val="single" w:sz="2" w:space="1" w:color="FFFFFF"/>
                    <w:right w:val="single" w:sz="2" w:space="4" w:color="FFFFFF"/>
                  </w:divBdr>
                  <w:divsChild>
                    <w:div w:id="852887920">
                      <w:marLeft w:val="0"/>
                      <w:marRight w:val="0"/>
                      <w:marTop w:val="0"/>
                      <w:marBottom w:val="0"/>
                      <w:divBdr>
                        <w:top w:val="none" w:sz="0" w:space="0" w:color="auto"/>
                        <w:left w:val="none" w:sz="0" w:space="0" w:color="auto"/>
                        <w:bottom w:val="none" w:sz="0" w:space="0" w:color="auto"/>
                        <w:right w:val="none" w:sz="0" w:space="0" w:color="auto"/>
                      </w:divBdr>
                    </w:div>
                  </w:divsChild>
                </w:div>
                <w:div w:id="409816668">
                  <w:marLeft w:val="0"/>
                  <w:marRight w:val="0"/>
                  <w:marTop w:val="0"/>
                  <w:marBottom w:val="0"/>
                  <w:divBdr>
                    <w:top w:val="single" w:sz="2" w:space="1" w:color="FFFFFF"/>
                    <w:left w:val="single" w:sz="2" w:space="12" w:color="FFFFFF"/>
                    <w:bottom w:val="single" w:sz="2" w:space="1" w:color="FFFFFF"/>
                    <w:right w:val="single" w:sz="2" w:space="4" w:color="FFFFFF"/>
                  </w:divBdr>
                  <w:divsChild>
                    <w:div w:id="977879352">
                      <w:marLeft w:val="0"/>
                      <w:marRight w:val="0"/>
                      <w:marTop w:val="0"/>
                      <w:marBottom w:val="0"/>
                      <w:divBdr>
                        <w:top w:val="none" w:sz="0" w:space="0" w:color="auto"/>
                        <w:left w:val="none" w:sz="0" w:space="0" w:color="auto"/>
                        <w:bottom w:val="none" w:sz="0" w:space="0" w:color="auto"/>
                        <w:right w:val="none" w:sz="0" w:space="0" w:color="auto"/>
                      </w:divBdr>
                    </w:div>
                  </w:divsChild>
                </w:div>
                <w:div w:id="908080266">
                  <w:marLeft w:val="0"/>
                  <w:marRight w:val="0"/>
                  <w:marTop w:val="0"/>
                  <w:marBottom w:val="0"/>
                  <w:divBdr>
                    <w:top w:val="single" w:sz="2" w:space="1" w:color="FFFFFF"/>
                    <w:left w:val="single" w:sz="2" w:space="12" w:color="FFFFFF"/>
                    <w:bottom w:val="single" w:sz="2" w:space="1" w:color="FFFFFF"/>
                    <w:right w:val="single" w:sz="2" w:space="4" w:color="FFFFFF"/>
                  </w:divBdr>
                  <w:divsChild>
                    <w:div w:id="1159536990">
                      <w:marLeft w:val="0"/>
                      <w:marRight w:val="0"/>
                      <w:marTop w:val="0"/>
                      <w:marBottom w:val="0"/>
                      <w:divBdr>
                        <w:top w:val="none" w:sz="0" w:space="0" w:color="auto"/>
                        <w:left w:val="none" w:sz="0" w:space="0" w:color="auto"/>
                        <w:bottom w:val="none" w:sz="0" w:space="0" w:color="auto"/>
                        <w:right w:val="none" w:sz="0" w:space="0" w:color="auto"/>
                      </w:divBdr>
                    </w:div>
                  </w:divsChild>
                </w:div>
                <w:div w:id="128322078">
                  <w:marLeft w:val="0"/>
                  <w:marRight w:val="0"/>
                  <w:marTop w:val="0"/>
                  <w:marBottom w:val="0"/>
                  <w:divBdr>
                    <w:top w:val="single" w:sz="2" w:space="1" w:color="FFFFFF"/>
                    <w:left w:val="single" w:sz="2" w:space="12" w:color="FFFFFF"/>
                    <w:bottom w:val="single" w:sz="2" w:space="1" w:color="FFFFFF"/>
                    <w:right w:val="single" w:sz="2" w:space="4" w:color="FFFFFF"/>
                  </w:divBdr>
                  <w:divsChild>
                    <w:div w:id="542443781">
                      <w:marLeft w:val="0"/>
                      <w:marRight w:val="0"/>
                      <w:marTop w:val="0"/>
                      <w:marBottom w:val="0"/>
                      <w:divBdr>
                        <w:top w:val="none" w:sz="0" w:space="0" w:color="auto"/>
                        <w:left w:val="none" w:sz="0" w:space="0" w:color="auto"/>
                        <w:bottom w:val="none" w:sz="0" w:space="0" w:color="auto"/>
                        <w:right w:val="none" w:sz="0" w:space="0" w:color="auto"/>
                      </w:divBdr>
                    </w:div>
                  </w:divsChild>
                </w:div>
                <w:div w:id="1219514785">
                  <w:marLeft w:val="0"/>
                  <w:marRight w:val="0"/>
                  <w:marTop w:val="0"/>
                  <w:marBottom w:val="0"/>
                  <w:divBdr>
                    <w:top w:val="single" w:sz="2" w:space="1" w:color="FFFFFF"/>
                    <w:left w:val="single" w:sz="2" w:space="12" w:color="FFFFFF"/>
                    <w:bottom w:val="single" w:sz="2" w:space="1" w:color="FFFFFF"/>
                    <w:right w:val="single" w:sz="2" w:space="4" w:color="FFFFFF"/>
                  </w:divBdr>
                  <w:divsChild>
                    <w:div w:id="596868590">
                      <w:marLeft w:val="0"/>
                      <w:marRight w:val="0"/>
                      <w:marTop w:val="0"/>
                      <w:marBottom w:val="0"/>
                      <w:divBdr>
                        <w:top w:val="none" w:sz="0" w:space="0" w:color="auto"/>
                        <w:left w:val="none" w:sz="0" w:space="0" w:color="auto"/>
                        <w:bottom w:val="none" w:sz="0" w:space="0" w:color="auto"/>
                        <w:right w:val="none" w:sz="0" w:space="0" w:color="auto"/>
                      </w:divBdr>
                    </w:div>
                  </w:divsChild>
                </w:div>
                <w:div w:id="1770199304">
                  <w:marLeft w:val="0"/>
                  <w:marRight w:val="0"/>
                  <w:marTop w:val="0"/>
                  <w:marBottom w:val="0"/>
                  <w:divBdr>
                    <w:top w:val="single" w:sz="2" w:space="1" w:color="FFFFFF"/>
                    <w:left w:val="single" w:sz="2" w:space="12" w:color="FFFFFF"/>
                    <w:bottom w:val="single" w:sz="2" w:space="1" w:color="FFFFFF"/>
                    <w:right w:val="single" w:sz="2" w:space="4" w:color="FFFFFF"/>
                  </w:divBdr>
                  <w:divsChild>
                    <w:div w:id="596527048">
                      <w:marLeft w:val="0"/>
                      <w:marRight w:val="0"/>
                      <w:marTop w:val="0"/>
                      <w:marBottom w:val="0"/>
                      <w:divBdr>
                        <w:top w:val="none" w:sz="0" w:space="0" w:color="auto"/>
                        <w:left w:val="none" w:sz="0" w:space="0" w:color="auto"/>
                        <w:bottom w:val="none" w:sz="0" w:space="0" w:color="auto"/>
                        <w:right w:val="none" w:sz="0" w:space="0" w:color="auto"/>
                      </w:divBdr>
                    </w:div>
                  </w:divsChild>
                </w:div>
                <w:div w:id="428628061">
                  <w:marLeft w:val="0"/>
                  <w:marRight w:val="0"/>
                  <w:marTop w:val="0"/>
                  <w:marBottom w:val="0"/>
                  <w:divBdr>
                    <w:top w:val="single" w:sz="2" w:space="1" w:color="FFFFFF"/>
                    <w:left w:val="single" w:sz="2" w:space="12" w:color="FFFFFF"/>
                    <w:bottom w:val="single" w:sz="2" w:space="1" w:color="FFFFFF"/>
                    <w:right w:val="single" w:sz="2" w:space="4" w:color="FFFFFF"/>
                  </w:divBdr>
                  <w:divsChild>
                    <w:div w:id="1752040829">
                      <w:marLeft w:val="0"/>
                      <w:marRight w:val="0"/>
                      <w:marTop w:val="0"/>
                      <w:marBottom w:val="0"/>
                      <w:divBdr>
                        <w:top w:val="none" w:sz="0" w:space="0" w:color="auto"/>
                        <w:left w:val="none" w:sz="0" w:space="0" w:color="auto"/>
                        <w:bottom w:val="none" w:sz="0" w:space="0" w:color="auto"/>
                        <w:right w:val="none" w:sz="0" w:space="0" w:color="auto"/>
                      </w:divBdr>
                    </w:div>
                  </w:divsChild>
                </w:div>
                <w:div w:id="1505511424">
                  <w:marLeft w:val="0"/>
                  <w:marRight w:val="0"/>
                  <w:marTop w:val="0"/>
                  <w:marBottom w:val="0"/>
                  <w:divBdr>
                    <w:top w:val="single" w:sz="2" w:space="1" w:color="FFFFFF"/>
                    <w:left w:val="single" w:sz="2" w:space="12" w:color="FFFFFF"/>
                    <w:bottom w:val="single" w:sz="2" w:space="1" w:color="FFFFFF"/>
                    <w:right w:val="single" w:sz="2" w:space="4" w:color="FFFFFF"/>
                  </w:divBdr>
                  <w:divsChild>
                    <w:div w:id="168715216">
                      <w:marLeft w:val="0"/>
                      <w:marRight w:val="0"/>
                      <w:marTop w:val="0"/>
                      <w:marBottom w:val="0"/>
                      <w:divBdr>
                        <w:top w:val="none" w:sz="0" w:space="0" w:color="auto"/>
                        <w:left w:val="none" w:sz="0" w:space="0" w:color="auto"/>
                        <w:bottom w:val="none" w:sz="0" w:space="0" w:color="auto"/>
                        <w:right w:val="none" w:sz="0" w:space="0" w:color="auto"/>
                      </w:divBdr>
                    </w:div>
                  </w:divsChild>
                </w:div>
                <w:div w:id="1068266629">
                  <w:marLeft w:val="0"/>
                  <w:marRight w:val="0"/>
                  <w:marTop w:val="0"/>
                  <w:marBottom w:val="0"/>
                  <w:divBdr>
                    <w:top w:val="single" w:sz="2" w:space="1" w:color="FFFFFF"/>
                    <w:left w:val="single" w:sz="2" w:space="12" w:color="FFFFFF"/>
                    <w:bottom w:val="single" w:sz="2" w:space="1" w:color="FFFFFF"/>
                    <w:right w:val="single" w:sz="2" w:space="4" w:color="FFFFFF"/>
                  </w:divBdr>
                  <w:divsChild>
                    <w:div w:id="1339579900">
                      <w:marLeft w:val="0"/>
                      <w:marRight w:val="0"/>
                      <w:marTop w:val="0"/>
                      <w:marBottom w:val="0"/>
                      <w:divBdr>
                        <w:top w:val="none" w:sz="0" w:space="0" w:color="auto"/>
                        <w:left w:val="none" w:sz="0" w:space="0" w:color="auto"/>
                        <w:bottom w:val="none" w:sz="0" w:space="0" w:color="auto"/>
                        <w:right w:val="none" w:sz="0" w:space="0" w:color="auto"/>
                      </w:divBdr>
                    </w:div>
                  </w:divsChild>
                </w:div>
                <w:div w:id="1276787409">
                  <w:marLeft w:val="0"/>
                  <w:marRight w:val="0"/>
                  <w:marTop w:val="0"/>
                  <w:marBottom w:val="0"/>
                  <w:divBdr>
                    <w:top w:val="single" w:sz="2" w:space="1" w:color="FFFFFF"/>
                    <w:left w:val="single" w:sz="2" w:space="12" w:color="FFFFFF"/>
                    <w:bottom w:val="single" w:sz="2" w:space="1" w:color="FFFFFF"/>
                    <w:right w:val="single" w:sz="2" w:space="4" w:color="FFFFFF"/>
                  </w:divBdr>
                  <w:divsChild>
                    <w:div w:id="1256550673">
                      <w:marLeft w:val="0"/>
                      <w:marRight w:val="0"/>
                      <w:marTop w:val="0"/>
                      <w:marBottom w:val="0"/>
                      <w:divBdr>
                        <w:top w:val="none" w:sz="0" w:space="0" w:color="auto"/>
                        <w:left w:val="none" w:sz="0" w:space="0" w:color="auto"/>
                        <w:bottom w:val="none" w:sz="0" w:space="0" w:color="auto"/>
                        <w:right w:val="none" w:sz="0" w:space="0" w:color="auto"/>
                      </w:divBdr>
                    </w:div>
                  </w:divsChild>
                </w:div>
                <w:div w:id="534346840">
                  <w:marLeft w:val="0"/>
                  <w:marRight w:val="0"/>
                  <w:marTop w:val="0"/>
                  <w:marBottom w:val="0"/>
                  <w:divBdr>
                    <w:top w:val="single" w:sz="2" w:space="1" w:color="FFFFFF"/>
                    <w:left w:val="single" w:sz="2" w:space="12" w:color="FFFFFF"/>
                    <w:bottom w:val="single" w:sz="2" w:space="1" w:color="FFFFFF"/>
                    <w:right w:val="single" w:sz="2" w:space="4" w:color="FFFFFF"/>
                  </w:divBdr>
                  <w:divsChild>
                    <w:div w:id="41366793">
                      <w:marLeft w:val="0"/>
                      <w:marRight w:val="0"/>
                      <w:marTop w:val="0"/>
                      <w:marBottom w:val="0"/>
                      <w:divBdr>
                        <w:top w:val="none" w:sz="0" w:space="0" w:color="auto"/>
                        <w:left w:val="none" w:sz="0" w:space="0" w:color="auto"/>
                        <w:bottom w:val="none" w:sz="0" w:space="0" w:color="auto"/>
                        <w:right w:val="none" w:sz="0" w:space="0" w:color="auto"/>
                      </w:divBdr>
                    </w:div>
                  </w:divsChild>
                </w:div>
                <w:div w:id="324481668">
                  <w:marLeft w:val="0"/>
                  <w:marRight w:val="0"/>
                  <w:marTop w:val="0"/>
                  <w:marBottom w:val="0"/>
                  <w:divBdr>
                    <w:top w:val="single" w:sz="2" w:space="1" w:color="FFFFFF"/>
                    <w:left w:val="single" w:sz="2" w:space="12" w:color="FFFFFF"/>
                    <w:bottom w:val="single" w:sz="2" w:space="1" w:color="FFFFFF"/>
                    <w:right w:val="single" w:sz="2" w:space="4" w:color="FFFFFF"/>
                  </w:divBdr>
                  <w:divsChild>
                    <w:div w:id="1928688492">
                      <w:marLeft w:val="0"/>
                      <w:marRight w:val="0"/>
                      <w:marTop w:val="0"/>
                      <w:marBottom w:val="0"/>
                      <w:divBdr>
                        <w:top w:val="none" w:sz="0" w:space="0" w:color="auto"/>
                        <w:left w:val="none" w:sz="0" w:space="0" w:color="auto"/>
                        <w:bottom w:val="none" w:sz="0" w:space="0" w:color="auto"/>
                        <w:right w:val="none" w:sz="0" w:space="0" w:color="auto"/>
                      </w:divBdr>
                    </w:div>
                  </w:divsChild>
                </w:div>
                <w:div w:id="164127970">
                  <w:marLeft w:val="0"/>
                  <w:marRight w:val="0"/>
                  <w:marTop w:val="0"/>
                  <w:marBottom w:val="0"/>
                  <w:divBdr>
                    <w:top w:val="single" w:sz="2" w:space="1" w:color="FFFFFF"/>
                    <w:left w:val="single" w:sz="2" w:space="12" w:color="FFFFFF"/>
                    <w:bottom w:val="single" w:sz="2" w:space="1" w:color="FFFFFF"/>
                    <w:right w:val="single" w:sz="2" w:space="4" w:color="FFFFFF"/>
                  </w:divBdr>
                  <w:divsChild>
                    <w:div w:id="373430684">
                      <w:marLeft w:val="0"/>
                      <w:marRight w:val="0"/>
                      <w:marTop w:val="0"/>
                      <w:marBottom w:val="0"/>
                      <w:divBdr>
                        <w:top w:val="none" w:sz="0" w:space="0" w:color="auto"/>
                        <w:left w:val="none" w:sz="0" w:space="0" w:color="auto"/>
                        <w:bottom w:val="none" w:sz="0" w:space="0" w:color="auto"/>
                        <w:right w:val="none" w:sz="0" w:space="0" w:color="auto"/>
                      </w:divBdr>
                    </w:div>
                  </w:divsChild>
                </w:div>
                <w:div w:id="921838818">
                  <w:marLeft w:val="0"/>
                  <w:marRight w:val="0"/>
                  <w:marTop w:val="0"/>
                  <w:marBottom w:val="0"/>
                  <w:divBdr>
                    <w:top w:val="single" w:sz="2" w:space="1" w:color="FFFFFF"/>
                    <w:left w:val="single" w:sz="2" w:space="12" w:color="FFFFFF"/>
                    <w:bottom w:val="single" w:sz="2" w:space="1" w:color="FFFFFF"/>
                    <w:right w:val="single" w:sz="2" w:space="4" w:color="FFFFFF"/>
                  </w:divBdr>
                  <w:divsChild>
                    <w:div w:id="1476951404">
                      <w:marLeft w:val="0"/>
                      <w:marRight w:val="0"/>
                      <w:marTop w:val="0"/>
                      <w:marBottom w:val="0"/>
                      <w:divBdr>
                        <w:top w:val="none" w:sz="0" w:space="0" w:color="auto"/>
                        <w:left w:val="none" w:sz="0" w:space="0" w:color="auto"/>
                        <w:bottom w:val="none" w:sz="0" w:space="0" w:color="auto"/>
                        <w:right w:val="none" w:sz="0" w:space="0" w:color="auto"/>
                      </w:divBdr>
                    </w:div>
                  </w:divsChild>
                </w:div>
                <w:div w:id="103502784">
                  <w:marLeft w:val="0"/>
                  <w:marRight w:val="0"/>
                  <w:marTop w:val="0"/>
                  <w:marBottom w:val="0"/>
                  <w:divBdr>
                    <w:top w:val="single" w:sz="2" w:space="1" w:color="FFFFFF"/>
                    <w:left w:val="single" w:sz="2" w:space="12" w:color="FFFFFF"/>
                    <w:bottom w:val="single" w:sz="2" w:space="1" w:color="FFFFFF"/>
                    <w:right w:val="single" w:sz="2" w:space="4" w:color="FFFFFF"/>
                  </w:divBdr>
                  <w:divsChild>
                    <w:div w:id="339626520">
                      <w:marLeft w:val="0"/>
                      <w:marRight w:val="0"/>
                      <w:marTop w:val="0"/>
                      <w:marBottom w:val="0"/>
                      <w:divBdr>
                        <w:top w:val="none" w:sz="0" w:space="0" w:color="auto"/>
                        <w:left w:val="none" w:sz="0" w:space="0" w:color="auto"/>
                        <w:bottom w:val="none" w:sz="0" w:space="0" w:color="auto"/>
                        <w:right w:val="none" w:sz="0" w:space="0" w:color="auto"/>
                      </w:divBdr>
                    </w:div>
                  </w:divsChild>
                </w:div>
                <w:div w:id="1016344855">
                  <w:marLeft w:val="0"/>
                  <w:marRight w:val="0"/>
                  <w:marTop w:val="0"/>
                  <w:marBottom w:val="0"/>
                  <w:divBdr>
                    <w:top w:val="single" w:sz="2" w:space="1" w:color="FFFFFF"/>
                    <w:left w:val="single" w:sz="2" w:space="12" w:color="FFFFFF"/>
                    <w:bottom w:val="single" w:sz="2" w:space="1" w:color="FFFFFF"/>
                    <w:right w:val="single" w:sz="2" w:space="4" w:color="FFFFFF"/>
                  </w:divBdr>
                  <w:divsChild>
                    <w:div w:id="121120545">
                      <w:marLeft w:val="0"/>
                      <w:marRight w:val="0"/>
                      <w:marTop w:val="0"/>
                      <w:marBottom w:val="0"/>
                      <w:divBdr>
                        <w:top w:val="none" w:sz="0" w:space="0" w:color="auto"/>
                        <w:left w:val="none" w:sz="0" w:space="0" w:color="auto"/>
                        <w:bottom w:val="none" w:sz="0" w:space="0" w:color="auto"/>
                        <w:right w:val="none" w:sz="0" w:space="0" w:color="auto"/>
                      </w:divBdr>
                    </w:div>
                  </w:divsChild>
                </w:div>
                <w:div w:id="306208919">
                  <w:marLeft w:val="0"/>
                  <w:marRight w:val="0"/>
                  <w:marTop w:val="0"/>
                  <w:marBottom w:val="0"/>
                  <w:divBdr>
                    <w:top w:val="single" w:sz="2" w:space="1" w:color="FFFFFF"/>
                    <w:left w:val="single" w:sz="2" w:space="12" w:color="FFFFFF"/>
                    <w:bottom w:val="single" w:sz="2" w:space="1" w:color="FFFFFF"/>
                    <w:right w:val="single" w:sz="2" w:space="4" w:color="FFFFFF"/>
                  </w:divBdr>
                  <w:divsChild>
                    <w:div w:id="1587033386">
                      <w:marLeft w:val="0"/>
                      <w:marRight w:val="0"/>
                      <w:marTop w:val="0"/>
                      <w:marBottom w:val="0"/>
                      <w:divBdr>
                        <w:top w:val="none" w:sz="0" w:space="0" w:color="auto"/>
                        <w:left w:val="none" w:sz="0" w:space="0" w:color="auto"/>
                        <w:bottom w:val="none" w:sz="0" w:space="0" w:color="auto"/>
                        <w:right w:val="none" w:sz="0" w:space="0" w:color="auto"/>
                      </w:divBdr>
                    </w:div>
                  </w:divsChild>
                </w:div>
                <w:div w:id="1664115073">
                  <w:marLeft w:val="0"/>
                  <w:marRight w:val="0"/>
                  <w:marTop w:val="0"/>
                  <w:marBottom w:val="0"/>
                  <w:divBdr>
                    <w:top w:val="single" w:sz="2" w:space="1" w:color="FFFFFF"/>
                    <w:left w:val="single" w:sz="2" w:space="12" w:color="FFFFFF"/>
                    <w:bottom w:val="single" w:sz="2" w:space="1" w:color="FFFFFF"/>
                    <w:right w:val="single" w:sz="2" w:space="4" w:color="FFFFFF"/>
                  </w:divBdr>
                  <w:divsChild>
                    <w:div w:id="916015552">
                      <w:marLeft w:val="0"/>
                      <w:marRight w:val="0"/>
                      <w:marTop w:val="0"/>
                      <w:marBottom w:val="0"/>
                      <w:divBdr>
                        <w:top w:val="none" w:sz="0" w:space="0" w:color="auto"/>
                        <w:left w:val="none" w:sz="0" w:space="0" w:color="auto"/>
                        <w:bottom w:val="none" w:sz="0" w:space="0" w:color="auto"/>
                        <w:right w:val="none" w:sz="0" w:space="0" w:color="auto"/>
                      </w:divBdr>
                    </w:div>
                  </w:divsChild>
                </w:div>
                <w:div w:id="1991933466">
                  <w:marLeft w:val="0"/>
                  <w:marRight w:val="0"/>
                  <w:marTop w:val="0"/>
                  <w:marBottom w:val="0"/>
                  <w:divBdr>
                    <w:top w:val="single" w:sz="2" w:space="1" w:color="FFFFFF"/>
                    <w:left w:val="single" w:sz="2" w:space="12" w:color="FFFFFF"/>
                    <w:bottom w:val="single" w:sz="2" w:space="4" w:color="FFFFFF"/>
                    <w:right w:val="single" w:sz="2" w:space="4" w:color="FFFFFF"/>
                  </w:divBdr>
                  <w:divsChild>
                    <w:div w:id="9647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215024">
      <w:bodyDiv w:val="1"/>
      <w:marLeft w:val="0"/>
      <w:marRight w:val="0"/>
      <w:marTop w:val="0"/>
      <w:marBottom w:val="0"/>
      <w:divBdr>
        <w:top w:val="none" w:sz="0" w:space="0" w:color="auto"/>
        <w:left w:val="none" w:sz="0" w:space="0" w:color="auto"/>
        <w:bottom w:val="none" w:sz="0" w:space="0" w:color="auto"/>
        <w:right w:val="none" w:sz="0" w:space="0" w:color="auto"/>
      </w:divBdr>
      <w:divsChild>
        <w:div w:id="1775244437">
          <w:marLeft w:val="0"/>
          <w:marRight w:val="0"/>
          <w:marTop w:val="0"/>
          <w:marBottom w:val="0"/>
          <w:divBdr>
            <w:top w:val="none" w:sz="0" w:space="0" w:color="auto"/>
            <w:left w:val="none" w:sz="0" w:space="0" w:color="auto"/>
            <w:bottom w:val="none" w:sz="0" w:space="0" w:color="auto"/>
            <w:right w:val="none" w:sz="0" w:space="0" w:color="auto"/>
          </w:divBdr>
        </w:div>
        <w:div w:id="2131628702">
          <w:marLeft w:val="0"/>
          <w:marRight w:val="0"/>
          <w:marTop w:val="0"/>
          <w:marBottom w:val="335"/>
          <w:divBdr>
            <w:top w:val="none" w:sz="0" w:space="0" w:color="auto"/>
            <w:left w:val="none" w:sz="0" w:space="0" w:color="auto"/>
            <w:bottom w:val="none" w:sz="0" w:space="0" w:color="auto"/>
            <w:right w:val="none" w:sz="0" w:space="0" w:color="auto"/>
          </w:divBdr>
          <w:divsChild>
            <w:div w:id="1693259557">
              <w:marLeft w:val="0"/>
              <w:marRight w:val="0"/>
              <w:marTop w:val="0"/>
              <w:marBottom w:val="0"/>
              <w:divBdr>
                <w:top w:val="none" w:sz="0" w:space="0" w:color="auto"/>
                <w:left w:val="none" w:sz="0" w:space="0" w:color="auto"/>
                <w:bottom w:val="none" w:sz="0" w:space="0" w:color="auto"/>
                <w:right w:val="none" w:sz="0" w:space="0" w:color="auto"/>
              </w:divBdr>
              <w:divsChild>
                <w:div w:id="7679997">
                  <w:marLeft w:val="0"/>
                  <w:marRight w:val="0"/>
                  <w:marTop w:val="0"/>
                  <w:marBottom w:val="0"/>
                  <w:divBdr>
                    <w:top w:val="single" w:sz="2" w:space="4" w:color="FFFFFF"/>
                    <w:left w:val="single" w:sz="2" w:space="12" w:color="FFFFFF"/>
                    <w:bottom w:val="single" w:sz="2" w:space="1" w:color="FFFFFF"/>
                    <w:right w:val="single" w:sz="2" w:space="4" w:color="FFFFFF"/>
                  </w:divBdr>
                  <w:divsChild>
                    <w:div w:id="643126281">
                      <w:marLeft w:val="0"/>
                      <w:marRight w:val="0"/>
                      <w:marTop w:val="0"/>
                      <w:marBottom w:val="0"/>
                      <w:divBdr>
                        <w:top w:val="none" w:sz="0" w:space="0" w:color="auto"/>
                        <w:left w:val="none" w:sz="0" w:space="0" w:color="auto"/>
                        <w:bottom w:val="none" w:sz="0" w:space="0" w:color="auto"/>
                        <w:right w:val="none" w:sz="0" w:space="0" w:color="auto"/>
                      </w:divBdr>
                    </w:div>
                  </w:divsChild>
                </w:div>
                <w:div w:id="1102916153">
                  <w:marLeft w:val="0"/>
                  <w:marRight w:val="0"/>
                  <w:marTop w:val="0"/>
                  <w:marBottom w:val="0"/>
                  <w:divBdr>
                    <w:top w:val="single" w:sz="2" w:space="1" w:color="FFFFFF"/>
                    <w:left w:val="single" w:sz="2" w:space="12" w:color="FFFFFF"/>
                    <w:bottom w:val="single" w:sz="2" w:space="1" w:color="FFFFFF"/>
                    <w:right w:val="single" w:sz="2" w:space="4" w:color="FFFFFF"/>
                  </w:divBdr>
                  <w:divsChild>
                    <w:div w:id="35353640">
                      <w:marLeft w:val="0"/>
                      <w:marRight w:val="0"/>
                      <w:marTop w:val="0"/>
                      <w:marBottom w:val="0"/>
                      <w:divBdr>
                        <w:top w:val="none" w:sz="0" w:space="0" w:color="auto"/>
                        <w:left w:val="none" w:sz="0" w:space="0" w:color="auto"/>
                        <w:bottom w:val="none" w:sz="0" w:space="0" w:color="auto"/>
                        <w:right w:val="none" w:sz="0" w:space="0" w:color="auto"/>
                      </w:divBdr>
                    </w:div>
                  </w:divsChild>
                </w:div>
                <w:div w:id="1983847651">
                  <w:marLeft w:val="0"/>
                  <w:marRight w:val="0"/>
                  <w:marTop w:val="0"/>
                  <w:marBottom w:val="0"/>
                  <w:divBdr>
                    <w:top w:val="single" w:sz="2" w:space="1" w:color="FFFFFF"/>
                    <w:left w:val="single" w:sz="2" w:space="12" w:color="FFFFFF"/>
                    <w:bottom w:val="single" w:sz="2" w:space="1" w:color="FFFFFF"/>
                    <w:right w:val="single" w:sz="2" w:space="4" w:color="FFFFFF"/>
                  </w:divBdr>
                  <w:divsChild>
                    <w:div w:id="1749688245">
                      <w:marLeft w:val="0"/>
                      <w:marRight w:val="0"/>
                      <w:marTop w:val="0"/>
                      <w:marBottom w:val="0"/>
                      <w:divBdr>
                        <w:top w:val="none" w:sz="0" w:space="0" w:color="auto"/>
                        <w:left w:val="none" w:sz="0" w:space="0" w:color="auto"/>
                        <w:bottom w:val="none" w:sz="0" w:space="0" w:color="auto"/>
                        <w:right w:val="none" w:sz="0" w:space="0" w:color="auto"/>
                      </w:divBdr>
                    </w:div>
                  </w:divsChild>
                </w:div>
                <w:div w:id="410390302">
                  <w:marLeft w:val="0"/>
                  <w:marRight w:val="0"/>
                  <w:marTop w:val="0"/>
                  <w:marBottom w:val="0"/>
                  <w:divBdr>
                    <w:top w:val="single" w:sz="2" w:space="1" w:color="FFFFFF"/>
                    <w:left w:val="single" w:sz="2" w:space="12" w:color="FFFFFF"/>
                    <w:bottom w:val="single" w:sz="2" w:space="1" w:color="FFFFFF"/>
                    <w:right w:val="single" w:sz="2" w:space="4" w:color="FFFFFF"/>
                  </w:divBdr>
                  <w:divsChild>
                    <w:div w:id="942955927">
                      <w:marLeft w:val="0"/>
                      <w:marRight w:val="0"/>
                      <w:marTop w:val="0"/>
                      <w:marBottom w:val="0"/>
                      <w:divBdr>
                        <w:top w:val="none" w:sz="0" w:space="0" w:color="auto"/>
                        <w:left w:val="none" w:sz="0" w:space="0" w:color="auto"/>
                        <w:bottom w:val="none" w:sz="0" w:space="0" w:color="auto"/>
                        <w:right w:val="none" w:sz="0" w:space="0" w:color="auto"/>
                      </w:divBdr>
                    </w:div>
                  </w:divsChild>
                </w:div>
                <w:div w:id="1310985615">
                  <w:marLeft w:val="0"/>
                  <w:marRight w:val="0"/>
                  <w:marTop w:val="0"/>
                  <w:marBottom w:val="0"/>
                  <w:divBdr>
                    <w:top w:val="single" w:sz="2" w:space="1" w:color="FFFFFF"/>
                    <w:left w:val="single" w:sz="2" w:space="12" w:color="FFFFFF"/>
                    <w:bottom w:val="single" w:sz="2" w:space="1" w:color="FFFFFF"/>
                    <w:right w:val="single" w:sz="2" w:space="4" w:color="FFFFFF"/>
                  </w:divBdr>
                  <w:divsChild>
                    <w:div w:id="2002006648">
                      <w:marLeft w:val="0"/>
                      <w:marRight w:val="0"/>
                      <w:marTop w:val="0"/>
                      <w:marBottom w:val="0"/>
                      <w:divBdr>
                        <w:top w:val="none" w:sz="0" w:space="0" w:color="auto"/>
                        <w:left w:val="none" w:sz="0" w:space="0" w:color="auto"/>
                        <w:bottom w:val="none" w:sz="0" w:space="0" w:color="auto"/>
                        <w:right w:val="none" w:sz="0" w:space="0" w:color="auto"/>
                      </w:divBdr>
                    </w:div>
                  </w:divsChild>
                </w:div>
                <w:div w:id="1478492424">
                  <w:marLeft w:val="0"/>
                  <w:marRight w:val="0"/>
                  <w:marTop w:val="0"/>
                  <w:marBottom w:val="0"/>
                  <w:divBdr>
                    <w:top w:val="single" w:sz="2" w:space="1" w:color="FFFFFF"/>
                    <w:left w:val="single" w:sz="2" w:space="12" w:color="FFFFFF"/>
                    <w:bottom w:val="single" w:sz="2" w:space="1" w:color="FFFFFF"/>
                    <w:right w:val="single" w:sz="2" w:space="4" w:color="FFFFFF"/>
                  </w:divBdr>
                  <w:divsChild>
                    <w:div w:id="981926647">
                      <w:marLeft w:val="0"/>
                      <w:marRight w:val="0"/>
                      <w:marTop w:val="0"/>
                      <w:marBottom w:val="0"/>
                      <w:divBdr>
                        <w:top w:val="none" w:sz="0" w:space="0" w:color="auto"/>
                        <w:left w:val="none" w:sz="0" w:space="0" w:color="auto"/>
                        <w:bottom w:val="none" w:sz="0" w:space="0" w:color="auto"/>
                        <w:right w:val="none" w:sz="0" w:space="0" w:color="auto"/>
                      </w:divBdr>
                    </w:div>
                  </w:divsChild>
                </w:div>
                <w:div w:id="1709522089">
                  <w:marLeft w:val="0"/>
                  <w:marRight w:val="0"/>
                  <w:marTop w:val="0"/>
                  <w:marBottom w:val="0"/>
                  <w:divBdr>
                    <w:top w:val="single" w:sz="2" w:space="1" w:color="FFFFFF"/>
                    <w:left w:val="single" w:sz="2" w:space="12" w:color="FFFFFF"/>
                    <w:bottom w:val="single" w:sz="2" w:space="1" w:color="FFFFFF"/>
                    <w:right w:val="single" w:sz="2" w:space="4" w:color="FFFFFF"/>
                  </w:divBdr>
                  <w:divsChild>
                    <w:div w:id="421069416">
                      <w:marLeft w:val="0"/>
                      <w:marRight w:val="0"/>
                      <w:marTop w:val="0"/>
                      <w:marBottom w:val="0"/>
                      <w:divBdr>
                        <w:top w:val="none" w:sz="0" w:space="0" w:color="auto"/>
                        <w:left w:val="none" w:sz="0" w:space="0" w:color="auto"/>
                        <w:bottom w:val="none" w:sz="0" w:space="0" w:color="auto"/>
                        <w:right w:val="none" w:sz="0" w:space="0" w:color="auto"/>
                      </w:divBdr>
                    </w:div>
                  </w:divsChild>
                </w:div>
                <w:div w:id="1343436107">
                  <w:marLeft w:val="0"/>
                  <w:marRight w:val="0"/>
                  <w:marTop w:val="0"/>
                  <w:marBottom w:val="0"/>
                  <w:divBdr>
                    <w:top w:val="single" w:sz="2" w:space="1" w:color="FFFFFF"/>
                    <w:left w:val="single" w:sz="2" w:space="12" w:color="FFFFFF"/>
                    <w:bottom w:val="single" w:sz="2" w:space="1" w:color="FFFFFF"/>
                    <w:right w:val="single" w:sz="2" w:space="4" w:color="FFFFFF"/>
                  </w:divBdr>
                  <w:divsChild>
                    <w:div w:id="848563516">
                      <w:marLeft w:val="0"/>
                      <w:marRight w:val="0"/>
                      <w:marTop w:val="0"/>
                      <w:marBottom w:val="0"/>
                      <w:divBdr>
                        <w:top w:val="none" w:sz="0" w:space="0" w:color="auto"/>
                        <w:left w:val="none" w:sz="0" w:space="0" w:color="auto"/>
                        <w:bottom w:val="none" w:sz="0" w:space="0" w:color="auto"/>
                        <w:right w:val="none" w:sz="0" w:space="0" w:color="auto"/>
                      </w:divBdr>
                    </w:div>
                  </w:divsChild>
                </w:div>
                <w:div w:id="1433160306">
                  <w:marLeft w:val="0"/>
                  <w:marRight w:val="0"/>
                  <w:marTop w:val="0"/>
                  <w:marBottom w:val="0"/>
                  <w:divBdr>
                    <w:top w:val="single" w:sz="2" w:space="1" w:color="FFFFFF"/>
                    <w:left w:val="single" w:sz="2" w:space="12" w:color="FFFFFF"/>
                    <w:bottom w:val="single" w:sz="2" w:space="1" w:color="FFFFFF"/>
                    <w:right w:val="single" w:sz="2" w:space="4" w:color="FFFFFF"/>
                  </w:divBdr>
                  <w:divsChild>
                    <w:div w:id="501550236">
                      <w:marLeft w:val="0"/>
                      <w:marRight w:val="0"/>
                      <w:marTop w:val="0"/>
                      <w:marBottom w:val="0"/>
                      <w:divBdr>
                        <w:top w:val="none" w:sz="0" w:space="0" w:color="auto"/>
                        <w:left w:val="none" w:sz="0" w:space="0" w:color="auto"/>
                        <w:bottom w:val="none" w:sz="0" w:space="0" w:color="auto"/>
                        <w:right w:val="none" w:sz="0" w:space="0" w:color="auto"/>
                      </w:divBdr>
                    </w:div>
                  </w:divsChild>
                </w:div>
                <w:div w:id="12000641">
                  <w:marLeft w:val="0"/>
                  <w:marRight w:val="0"/>
                  <w:marTop w:val="0"/>
                  <w:marBottom w:val="0"/>
                  <w:divBdr>
                    <w:top w:val="single" w:sz="2" w:space="1" w:color="FFFFFF"/>
                    <w:left w:val="single" w:sz="2" w:space="12" w:color="FFFFFF"/>
                    <w:bottom w:val="single" w:sz="2" w:space="1" w:color="FFFFFF"/>
                    <w:right w:val="single" w:sz="2" w:space="4" w:color="FFFFFF"/>
                  </w:divBdr>
                  <w:divsChild>
                    <w:div w:id="597560314">
                      <w:marLeft w:val="0"/>
                      <w:marRight w:val="0"/>
                      <w:marTop w:val="0"/>
                      <w:marBottom w:val="0"/>
                      <w:divBdr>
                        <w:top w:val="none" w:sz="0" w:space="0" w:color="auto"/>
                        <w:left w:val="none" w:sz="0" w:space="0" w:color="auto"/>
                        <w:bottom w:val="none" w:sz="0" w:space="0" w:color="auto"/>
                        <w:right w:val="none" w:sz="0" w:space="0" w:color="auto"/>
                      </w:divBdr>
                    </w:div>
                  </w:divsChild>
                </w:div>
                <w:div w:id="2030180530">
                  <w:marLeft w:val="0"/>
                  <w:marRight w:val="0"/>
                  <w:marTop w:val="0"/>
                  <w:marBottom w:val="0"/>
                  <w:divBdr>
                    <w:top w:val="single" w:sz="2" w:space="1" w:color="FFFFFF"/>
                    <w:left w:val="single" w:sz="2" w:space="12" w:color="FFFFFF"/>
                    <w:bottom w:val="single" w:sz="2" w:space="1" w:color="FFFFFF"/>
                    <w:right w:val="single" w:sz="2" w:space="4" w:color="FFFFFF"/>
                  </w:divBdr>
                  <w:divsChild>
                    <w:div w:id="1684893016">
                      <w:marLeft w:val="0"/>
                      <w:marRight w:val="0"/>
                      <w:marTop w:val="0"/>
                      <w:marBottom w:val="0"/>
                      <w:divBdr>
                        <w:top w:val="none" w:sz="0" w:space="0" w:color="auto"/>
                        <w:left w:val="none" w:sz="0" w:space="0" w:color="auto"/>
                        <w:bottom w:val="none" w:sz="0" w:space="0" w:color="auto"/>
                        <w:right w:val="none" w:sz="0" w:space="0" w:color="auto"/>
                      </w:divBdr>
                    </w:div>
                  </w:divsChild>
                </w:div>
                <w:div w:id="1142844362">
                  <w:marLeft w:val="0"/>
                  <w:marRight w:val="0"/>
                  <w:marTop w:val="0"/>
                  <w:marBottom w:val="0"/>
                  <w:divBdr>
                    <w:top w:val="single" w:sz="2" w:space="1" w:color="FFFFFF"/>
                    <w:left w:val="single" w:sz="2" w:space="12" w:color="FFFFFF"/>
                    <w:bottom w:val="single" w:sz="2" w:space="1" w:color="FFFFFF"/>
                    <w:right w:val="single" w:sz="2" w:space="4" w:color="FFFFFF"/>
                  </w:divBdr>
                  <w:divsChild>
                    <w:div w:id="1672827311">
                      <w:marLeft w:val="0"/>
                      <w:marRight w:val="0"/>
                      <w:marTop w:val="0"/>
                      <w:marBottom w:val="0"/>
                      <w:divBdr>
                        <w:top w:val="none" w:sz="0" w:space="0" w:color="auto"/>
                        <w:left w:val="none" w:sz="0" w:space="0" w:color="auto"/>
                        <w:bottom w:val="none" w:sz="0" w:space="0" w:color="auto"/>
                        <w:right w:val="none" w:sz="0" w:space="0" w:color="auto"/>
                      </w:divBdr>
                    </w:div>
                  </w:divsChild>
                </w:div>
                <w:div w:id="1768310954">
                  <w:marLeft w:val="0"/>
                  <w:marRight w:val="0"/>
                  <w:marTop w:val="0"/>
                  <w:marBottom w:val="0"/>
                  <w:divBdr>
                    <w:top w:val="single" w:sz="2" w:space="1" w:color="FFFFFF"/>
                    <w:left w:val="single" w:sz="2" w:space="12" w:color="FFFFFF"/>
                    <w:bottom w:val="single" w:sz="2" w:space="1" w:color="FFFFFF"/>
                    <w:right w:val="single" w:sz="2" w:space="4" w:color="FFFFFF"/>
                  </w:divBdr>
                  <w:divsChild>
                    <w:div w:id="1279990745">
                      <w:marLeft w:val="0"/>
                      <w:marRight w:val="0"/>
                      <w:marTop w:val="0"/>
                      <w:marBottom w:val="0"/>
                      <w:divBdr>
                        <w:top w:val="none" w:sz="0" w:space="0" w:color="auto"/>
                        <w:left w:val="none" w:sz="0" w:space="0" w:color="auto"/>
                        <w:bottom w:val="none" w:sz="0" w:space="0" w:color="auto"/>
                        <w:right w:val="none" w:sz="0" w:space="0" w:color="auto"/>
                      </w:divBdr>
                    </w:div>
                  </w:divsChild>
                </w:div>
                <w:div w:id="1265916765">
                  <w:marLeft w:val="0"/>
                  <w:marRight w:val="0"/>
                  <w:marTop w:val="0"/>
                  <w:marBottom w:val="0"/>
                  <w:divBdr>
                    <w:top w:val="single" w:sz="2" w:space="1" w:color="FFFFFF"/>
                    <w:left w:val="single" w:sz="2" w:space="12" w:color="FFFFFF"/>
                    <w:bottom w:val="single" w:sz="2" w:space="1" w:color="FFFFFF"/>
                    <w:right w:val="single" w:sz="2" w:space="4" w:color="FFFFFF"/>
                  </w:divBdr>
                  <w:divsChild>
                    <w:div w:id="1133252364">
                      <w:marLeft w:val="0"/>
                      <w:marRight w:val="0"/>
                      <w:marTop w:val="0"/>
                      <w:marBottom w:val="0"/>
                      <w:divBdr>
                        <w:top w:val="none" w:sz="0" w:space="0" w:color="auto"/>
                        <w:left w:val="none" w:sz="0" w:space="0" w:color="auto"/>
                        <w:bottom w:val="none" w:sz="0" w:space="0" w:color="auto"/>
                        <w:right w:val="none" w:sz="0" w:space="0" w:color="auto"/>
                      </w:divBdr>
                    </w:div>
                  </w:divsChild>
                </w:div>
                <w:div w:id="18512924">
                  <w:marLeft w:val="0"/>
                  <w:marRight w:val="0"/>
                  <w:marTop w:val="0"/>
                  <w:marBottom w:val="0"/>
                  <w:divBdr>
                    <w:top w:val="single" w:sz="2" w:space="1" w:color="FFFFFF"/>
                    <w:left w:val="single" w:sz="2" w:space="12" w:color="FFFFFF"/>
                    <w:bottom w:val="single" w:sz="2" w:space="1" w:color="FFFFFF"/>
                    <w:right w:val="single" w:sz="2" w:space="4" w:color="FFFFFF"/>
                  </w:divBdr>
                  <w:divsChild>
                    <w:div w:id="865558558">
                      <w:marLeft w:val="0"/>
                      <w:marRight w:val="0"/>
                      <w:marTop w:val="0"/>
                      <w:marBottom w:val="0"/>
                      <w:divBdr>
                        <w:top w:val="none" w:sz="0" w:space="0" w:color="auto"/>
                        <w:left w:val="none" w:sz="0" w:space="0" w:color="auto"/>
                        <w:bottom w:val="none" w:sz="0" w:space="0" w:color="auto"/>
                        <w:right w:val="none" w:sz="0" w:space="0" w:color="auto"/>
                      </w:divBdr>
                    </w:div>
                  </w:divsChild>
                </w:div>
                <w:div w:id="1855262524">
                  <w:marLeft w:val="0"/>
                  <w:marRight w:val="0"/>
                  <w:marTop w:val="0"/>
                  <w:marBottom w:val="0"/>
                  <w:divBdr>
                    <w:top w:val="single" w:sz="2" w:space="1" w:color="FFFFFF"/>
                    <w:left w:val="single" w:sz="2" w:space="12" w:color="FFFFFF"/>
                    <w:bottom w:val="single" w:sz="2" w:space="1" w:color="FFFFFF"/>
                    <w:right w:val="single" w:sz="2" w:space="4" w:color="FFFFFF"/>
                  </w:divBdr>
                  <w:divsChild>
                    <w:div w:id="1537501421">
                      <w:marLeft w:val="0"/>
                      <w:marRight w:val="0"/>
                      <w:marTop w:val="0"/>
                      <w:marBottom w:val="0"/>
                      <w:divBdr>
                        <w:top w:val="none" w:sz="0" w:space="0" w:color="auto"/>
                        <w:left w:val="none" w:sz="0" w:space="0" w:color="auto"/>
                        <w:bottom w:val="none" w:sz="0" w:space="0" w:color="auto"/>
                        <w:right w:val="none" w:sz="0" w:space="0" w:color="auto"/>
                      </w:divBdr>
                    </w:div>
                  </w:divsChild>
                </w:div>
                <w:div w:id="642082874">
                  <w:marLeft w:val="0"/>
                  <w:marRight w:val="0"/>
                  <w:marTop w:val="0"/>
                  <w:marBottom w:val="0"/>
                  <w:divBdr>
                    <w:top w:val="single" w:sz="2" w:space="1" w:color="FFFFFF"/>
                    <w:left w:val="single" w:sz="2" w:space="12" w:color="FFFFFF"/>
                    <w:bottom w:val="single" w:sz="2" w:space="1" w:color="FFFFFF"/>
                    <w:right w:val="single" w:sz="2" w:space="4" w:color="FFFFFF"/>
                  </w:divBdr>
                  <w:divsChild>
                    <w:div w:id="2041591683">
                      <w:marLeft w:val="0"/>
                      <w:marRight w:val="0"/>
                      <w:marTop w:val="0"/>
                      <w:marBottom w:val="0"/>
                      <w:divBdr>
                        <w:top w:val="none" w:sz="0" w:space="0" w:color="auto"/>
                        <w:left w:val="none" w:sz="0" w:space="0" w:color="auto"/>
                        <w:bottom w:val="none" w:sz="0" w:space="0" w:color="auto"/>
                        <w:right w:val="none" w:sz="0" w:space="0" w:color="auto"/>
                      </w:divBdr>
                    </w:div>
                  </w:divsChild>
                </w:div>
                <w:div w:id="481310116">
                  <w:marLeft w:val="0"/>
                  <w:marRight w:val="0"/>
                  <w:marTop w:val="0"/>
                  <w:marBottom w:val="0"/>
                  <w:divBdr>
                    <w:top w:val="single" w:sz="2" w:space="1" w:color="FFFFFF"/>
                    <w:left w:val="single" w:sz="2" w:space="12" w:color="FFFFFF"/>
                    <w:bottom w:val="single" w:sz="2" w:space="1" w:color="FFFFFF"/>
                    <w:right w:val="single" w:sz="2" w:space="4" w:color="FFFFFF"/>
                  </w:divBdr>
                  <w:divsChild>
                    <w:div w:id="858469163">
                      <w:marLeft w:val="0"/>
                      <w:marRight w:val="0"/>
                      <w:marTop w:val="0"/>
                      <w:marBottom w:val="0"/>
                      <w:divBdr>
                        <w:top w:val="none" w:sz="0" w:space="0" w:color="auto"/>
                        <w:left w:val="none" w:sz="0" w:space="0" w:color="auto"/>
                        <w:bottom w:val="none" w:sz="0" w:space="0" w:color="auto"/>
                        <w:right w:val="none" w:sz="0" w:space="0" w:color="auto"/>
                      </w:divBdr>
                    </w:div>
                  </w:divsChild>
                </w:div>
                <w:div w:id="1317614100">
                  <w:marLeft w:val="0"/>
                  <w:marRight w:val="0"/>
                  <w:marTop w:val="0"/>
                  <w:marBottom w:val="0"/>
                  <w:divBdr>
                    <w:top w:val="single" w:sz="2" w:space="1" w:color="FFFFFF"/>
                    <w:left w:val="single" w:sz="2" w:space="12" w:color="FFFFFF"/>
                    <w:bottom w:val="single" w:sz="2" w:space="1" w:color="FFFFFF"/>
                    <w:right w:val="single" w:sz="2" w:space="4" w:color="FFFFFF"/>
                  </w:divBdr>
                  <w:divsChild>
                    <w:div w:id="2102140395">
                      <w:marLeft w:val="0"/>
                      <w:marRight w:val="0"/>
                      <w:marTop w:val="0"/>
                      <w:marBottom w:val="0"/>
                      <w:divBdr>
                        <w:top w:val="none" w:sz="0" w:space="0" w:color="auto"/>
                        <w:left w:val="none" w:sz="0" w:space="0" w:color="auto"/>
                        <w:bottom w:val="none" w:sz="0" w:space="0" w:color="auto"/>
                        <w:right w:val="none" w:sz="0" w:space="0" w:color="auto"/>
                      </w:divBdr>
                    </w:div>
                  </w:divsChild>
                </w:div>
                <w:div w:id="1720980051">
                  <w:marLeft w:val="0"/>
                  <w:marRight w:val="0"/>
                  <w:marTop w:val="0"/>
                  <w:marBottom w:val="0"/>
                  <w:divBdr>
                    <w:top w:val="single" w:sz="2" w:space="1" w:color="FFFFFF"/>
                    <w:left w:val="single" w:sz="2" w:space="12" w:color="FFFFFF"/>
                    <w:bottom w:val="single" w:sz="2" w:space="1" w:color="FFFFFF"/>
                    <w:right w:val="single" w:sz="2" w:space="4" w:color="FFFFFF"/>
                  </w:divBdr>
                  <w:divsChild>
                    <w:div w:id="885721438">
                      <w:marLeft w:val="0"/>
                      <w:marRight w:val="0"/>
                      <w:marTop w:val="0"/>
                      <w:marBottom w:val="0"/>
                      <w:divBdr>
                        <w:top w:val="none" w:sz="0" w:space="0" w:color="auto"/>
                        <w:left w:val="none" w:sz="0" w:space="0" w:color="auto"/>
                        <w:bottom w:val="none" w:sz="0" w:space="0" w:color="auto"/>
                        <w:right w:val="none" w:sz="0" w:space="0" w:color="auto"/>
                      </w:divBdr>
                    </w:div>
                  </w:divsChild>
                </w:div>
                <w:div w:id="1269897144">
                  <w:marLeft w:val="0"/>
                  <w:marRight w:val="0"/>
                  <w:marTop w:val="0"/>
                  <w:marBottom w:val="0"/>
                  <w:divBdr>
                    <w:top w:val="single" w:sz="2" w:space="1" w:color="FFFFFF"/>
                    <w:left w:val="single" w:sz="2" w:space="12" w:color="FFFFFF"/>
                    <w:bottom w:val="single" w:sz="2" w:space="1" w:color="FFFFFF"/>
                    <w:right w:val="single" w:sz="2" w:space="4" w:color="FFFFFF"/>
                  </w:divBdr>
                  <w:divsChild>
                    <w:div w:id="1982424019">
                      <w:marLeft w:val="0"/>
                      <w:marRight w:val="0"/>
                      <w:marTop w:val="0"/>
                      <w:marBottom w:val="0"/>
                      <w:divBdr>
                        <w:top w:val="none" w:sz="0" w:space="0" w:color="auto"/>
                        <w:left w:val="none" w:sz="0" w:space="0" w:color="auto"/>
                        <w:bottom w:val="none" w:sz="0" w:space="0" w:color="auto"/>
                        <w:right w:val="none" w:sz="0" w:space="0" w:color="auto"/>
                      </w:divBdr>
                    </w:div>
                  </w:divsChild>
                </w:div>
                <w:div w:id="283926647">
                  <w:marLeft w:val="0"/>
                  <w:marRight w:val="0"/>
                  <w:marTop w:val="0"/>
                  <w:marBottom w:val="0"/>
                  <w:divBdr>
                    <w:top w:val="single" w:sz="2" w:space="1" w:color="FFFFFF"/>
                    <w:left w:val="single" w:sz="2" w:space="12" w:color="FFFFFF"/>
                    <w:bottom w:val="single" w:sz="2" w:space="1" w:color="FFFFFF"/>
                    <w:right w:val="single" w:sz="2" w:space="4" w:color="FFFFFF"/>
                  </w:divBdr>
                  <w:divsChild>
                    <w:div w:id="2116561636">
                      <w:marLeft w:val="0"/>
                      <w:marRight w:val="0"/>
                      <w:marTop w:val="0"/>
                      <w:marBottom w:val="0"/>
                      <w:divBdr>
                        <w:top w:val="none" w:sz="0" w:space="0" w:color="auto"/>
                        <w:left w:val="none" w:sz="0" w:space="0" w:color="auto"/>
                        <w:bottom w:val="none" w:sz="0" w:space="0" w:color="auto"/>
                        <w:right w:val="none" w:sz="0" w:space="0" w:color="auto"/>
                      </w:divBdr>
                    </w:div>
                  </w:divsChild>
                </w:div>
                <w:div w:id="202065345">
                  <w:marLeft w:val="0"/>
                  <w:marRight w:val="0"/>
                  <w:marTop w:val="0"/>
                  <w:marBottom w:val="0"/>
                  <w:divBdr>
                    <w:top w:val="single" w:sz="2" w:space="1" w:color="FFFFFF"/>
                    <w:left w:val="single" w:sz="2" w:space="12" w:color="FFFFFF"/>
                    <w:bottom w:val="single" w:sz="2" w:space="1" w:color="FFFFFF"/>
                    <w:right w:val="single" w:sz="2" w:space="4" w:color="FFFFFF"/>
                  </w:divBdr>
                  <w:divsChild>
                    <w:div w:id="1262109684">
                      <w:marLeft w:val="0"/>
                      <w:marRight w:val="0"/>
                      <w:marTop w:val="0"/>
                      <w:marBottom w:val="0"/>
                      <w:divBdr>
                        <w:top w:val="none" w:sz="0" w:space="0" w:color="auto"/>
                        <w:left w:val="none" w:sz="0" w:space="0" w:color="auto"/>
                        <w:bottom w:val="none" w:sz="0" w:space="0" w:color="auto"/>
                        <w:right w:val="none" w:sz="0" w:space="0" w:color="auto"/>
                      </w:divBdr>
                    </w:div>
                  </w:divsChild>
                </w:div>
                <w:div w:id="1045913732">
                  <w:marLeft w:val="0"/>
                  <w:marRight w:val="0"/>
                  <w:marTop w:val="0"/>
                  <w:marBottom w:val="0"/>
                  <w:divBdr>
                    <w:top w:val="single" w:sz="2" w:space="1" w:color="FFFFFF"/>
                    <w:left w:val="single" w:sz="2" w:space="12" w:color="FFFFFF"/>
                    <w:bottom w:val="single" w:sz="2" w:space="1" w:color="FFFFFF"/>
                    <w:right w:val="single" w:sz="2" w:space="4" w:color="FFFFFF"/>
                  </w:divBdr>
                  <w:divsChild>
                    <w:div w:id="565380705">
                      <w:marLeft w:val="0"/>
                      <w:marRight w:val="0"/>
                      <w:marTop w:val="0"/>
                      <w:marBottom w:val="0"/>
                      <w:divBdr>
                        <w:top w:val="none" w:sz="0" w:space="0" w:color="auto"/>
                        <w:left w:val="none" w:sz="0" w:space="0" w:color="auto"/>
                        <w:bottom w:val="none" w:sz="0" w:space="0" w:color="auto"/>
                        <w:right w:val="none" w:sz="0" w:space="0" w:color="auto"/>
                      </w:divBdr>
                    </w:div>
                  </w:divsChild>
                </w:div>
                <w:div w:id="458651934">
                  <w:marLeft w:val="0"/>
                  <w:marRight w:val="0"/>
                  <w:marTop w:val="0"/>
                  <w:marBottom w:val="0"/>
                  <w:divBdr>
                    <w:top w:val="single" w:sz="2" w:space="1" w:color="FFFFFF"/>
                    <w:left w:val="single" w:sz="2" w:space="12" w:color="FFFFFF"/>
                    <w:bottom w:val="single" w:sz="2" w:space="1" w:color="FFFFFF"/>
                    <w:right w:val="single" w:sz="2" w:space="4" w:color="FFFFFF"/>
                  </w:divBdr>
                  <w:divsChild>
                    <w:div w:id="1026105757">
                      <w:marLeft w:val="0"/>
                      <w:marRight w:val="0"/>
                      <w:marTop w:val="0"/>
                      <w:marBottom w:val="0"/>
                      <w:divBdr>
                        <w:top w:val="none" w:sz="0" w:space="0" w:color="auto"/>
                        <w:left w:val="none" w:sz="0" w:space="0" w:color="auto"/>
                        <w:bottom w:val="none" w:sz="0" w:space="0" w:color="auto"/>
                        <w:right w:val="none" w:sz="0" w:space="0" w:color="auto"/>
                      </w:divBdr>
                    </w:div>
                  </w:divsChild>
                </w:div>
                <w:div w:id="326177372">
                  <w:marLeft w:val="0"/>
                  <w:marRight w:val="0"/>
                  <w:marTop w:val="0"/>
                  <w:marBottom w:val="0"/>
                  <w:divBdr>
                    <w:top w:val="single" w:sz="2" w:space="1" w:color="FFFFFF"/>
                    <w:left w:val="single" w:sz="2" w:space="12" w:color="FFFFFF"/>
                    <w:bottom w:val="single" w:sz="2" w:space="1" w:color="FFFFFF"/>
                    <w:right w:val="single" w:sz="2" w:space="4" w:color="FFFFFF"/>
                  </w:divBdr>
                  <w:divsChild>
                    <w:div w:id="313027131">
                      <w:marLeft w:val="0"/>
                      <w:marRight w:val="0"/>
                      <w:marTop w:val="0"/>
                      <w:marBottom w:val="0"/>
                      <w:divBdr>
                        <w:top w:val="none" w:sz="0" w:space="0" w:color="auto"/>
                        <w:left w:val="none" w:sz="0" w:space="0" w:color="auto"/>
                        <w:bottom w:val="none" w:sz="0" w:space="0" w:color="auto"/>
                        <w:right w:val="none" w:sz="0" w:space="0" w:color="auto"/>
                      </w:divBdr>
                    </w:div>
                  </w:divsChild>
                </w:div>
                <w:div w:id="81803392">
                  <w:marLeft w:val="0"/>
                  <w:marRight w:val="0"/>
                  <w:marTop w:val="0"/>
                  <w:marBottom w:val="0"/>
                  <w:divBdr>
                    <w:top w:val="single" w:sz="2" w:space="1" w:color="FFFFFF"/>
                    <w:left w:val="single" w:sz="2" w:space="12" w:color="FFFFFF"/>
                    <w:bottom w:val="single" w:sz="2" w:space="1" w:color="FFFFFF"/>
                    <w:right w:val="single" w:sz="2" w:space="4" w:color="FFFFFF"/>
                  </w:divBdr>
                  <w:divsChild>
                    <w:div w:id="1839686159">
                      <w:marLeft w:val="0"/>
                      <w:marRight w:val="0"/>
                      <w:marTop w:val="0"/>
                      <w:marBottom w:val="0"/>
                      <w:divBdr>
                        <w:top w:val="none" w:sz="0" w:space="0" w:color="auto"/>
                        <w:left w:val="none" w:sz="0" w:space="0" w:color="auto"/>
                        <w:bottom w:val="none" w:sz="0" w:space="0" w:color="auto"/>
                        <w:right w:val="none" w:sz="0" w:space="0" w:color="auto"/>
                      </w:divBdr>
                    </w:div>
                  </w:divsChild>
                </w:div>
                <w:div w:id="1257203033">
                  <w:marLeft w:val="0"/>
                  <w:marRight w:val="0"/>
                  <w:marTop w:val="0"/>
                  <w:marBottom w:val="0"/>
                  <w:divBdr>
                    <w:top w:val="single" w:sz="2" w:space="1" w:color="FFFFFF"/>
                    <w:left w:val="single" w:sz="2" w:space="12" w:color="FFFFFF"/>
                    <w:bottom w:val="single" w:sz="2" w:space="1" w:color="FFFFFF"/>
                    <w:right w:val="single" w:sz="2" w:space="4" w:color="FFFFFF"/>
                  </w:divBdr>
                  <w:divsChild>
                    <w:div w:id="503282395">
                      <w:marLeft w:val="0"/>
                      <w:marRight w:val="0"/>
                      <w:marTop w:val="0"/>
                      <w:marBottom w:val="0"/>
                      <w:divBdr>
                        <w:top w:val="none" w:sz="0" w:space="0" w:color="auto"/>
                        <w:left w:val="none" w:sz="0" w:space="0" w:color="auto"/>
                        <w:bottom w:val="none" w:sz="0" w:space="0" w:color="auto"/>
                        <w:right w:val="none" w:sz="0" w:space="0" w:color="auto"/>
                      </w:divBdr>
                    </w:div>
                  </w:divsChild>
                </w:div>
                <w:div w:id="1578904470">
                  <w:marLeft w:val="0"/>
                  <w:marRight w:val="0"/>
                  <w:marTop w:val="0"/>
                  <w:marBottom w:val="0"/>
                  <w:divBdr>
                    <w:top w:val="single" w:sz="2" w:space="1" w:color="FFFFFF"/>
                    <w:left w:val="single" w:sz="2" w:space="12" w:color="FFFFFF"/>
                    <w:bottom w:val="single" w:sz="2" w:space="1" w:color="FFFFFF"/>
                    <w:right w:val="single" w:sz="2" w:space="4" w:color="FFFFFF"/>
                  </w:divBdr>
                  <w:divsChild>
                    <w:div w:id="764620639">
                      <w:marLeft w:val="0"/>
                      <w:marRight w:val="0"/>
                      <w:marTop w:val="0"/>
                      <w:marBottom w:val="0"/>
                      <w:divBdr>
                        <w:top w:val="none" w:sz="0" w:space="0" w:color="auto"/>
                        <w:left w:val="none" w:sz="0" w:space="0" w:color="auto"/>
                        <w:bottom w:val="none" w:sz="0" w:space="0" w:color="auto"/>
                        <w:right w:val="none" w:sz="0" w:space="0" w:color="auto"/>
                      </w:divBdr>
                    </w:div>
                  </w:divsChild>
                </w:div>
                <w:div w:id="1876968064">
                  <w:marLeft w:val="0"/>
                  <w:marRight w:val="0"/>
                  <w:marTop w:val="0"/>
                  <w:marBottom w:val="0"/>
                  <w:divBdr>
                    <w:top w:val="single" w:sz="2" w:space="1" w:color="FFFFFF"/>
                    <w:left w:val="single" w:sz="2" w:space="12" w:color="FFFFFF"/>
                    <w:bottom w:val="single" w:sz="2" w:space="1" w:color="FFFFFF"/>
                    <w:right w:val="single" w:sz="2" w:space="4" w:color="FFFFFF"/>
                  </w:divBdr>
                  <w:divsChild>
                    <w:div w:id="672418330">
                      <w:marLeft w:val="0"/>
                      <w:marRight w:val="0"/>
                      <w:marTop w:val="0"/>
                      <w:marBottom w:val="0"/>
                      <w:divBdr>
                        <w:top w:val="none" w:sz="0" w:space="0" w:color="auto"/>
                        <w:left w:val="none" w:sz="0" w:space="0" w:color="auto"/>
                        <w:bottom w:val="none" w:sz="0" w:space="0" w:color="auto"/>
                        <w:right w:val="none" w:sz="0" w:space="0" w:color="auto"/>
                      </w:divBdr>
                    </w:div>
                  </w:divsChild>
                </w:div>
                <w:div w:id="517159347">
                  <w:marLeft w:val="0"/>
                  <w:marRight w:val="0"/>
                  <w:marTop w:val="0"/>
                  <w:marBottom w:val="0"/>
                  <w:divBdr>
                    <w:top w:val="single" w:sz="2" w:space="1" w:color="FFFFFF"/>
                    <w:left w:val="single" w:sz="2" w:space="12" w:color="FFFFFF"/>
                    <w:bottom w:val="single" w:sz="2" w:space="1" w:color="FFFFFF"/>
                    <w:right w:val="single" w:sz="2" w:space="4" w:color="FFFFFF"/>
                  </w:divBdr>
                  <w:divsChild>
                    <w:div w:id="931354581">
                      <w:marLeft w:val="0"/>
                      <w:marRight w:val="0"/>
                      <w:marTop w:val="0"/>
                      <w:marBottom w:val="0"/>
                      <w:divBdr>
                        <w:top w:val="none" w:sz="0" w:space="0" w:color="auto"/>
                        <w:left w:val="none" w:sz="0" w:space="0" w:color="auto"/>
                        <w:bottom w:val="none" w:sz="0" w:space="0" w:color="auto"/>
                        <w:right w:val="none" w:sz="0" w:space="0" w:color="auto"/>
                      </w:divBdr>
                    </w:div>
                  </w:divsChild>
                </w:div>
                <w:div w:id="307437734">
                  <w:marLeft w:val="0"/>
                  <w:marRight w:val="0"/>
                  <w:marTop w:val="0"/>
                  <w:marBottom w:val="0"/>
                  <w:divBdr>
                    <w:top w:val="single" w:sz="2" w:space="1" w:color="FFFFFF"/>
                    <w:left w:val="single" w:sz="2" w:space="12" w:color="FFFFFF"/>
                    <w:bottom w:val="single" w:sz="2" w:space="1" w:color="FFFFFF"/>
                    <w:right w:val="single" w:sz="2" w:space="4" w:color="FFFFFF"/>
                  </w:divBdr>
                  <w:divsChild>
                    <w:div w:id="383985804">
                      <w:marLeft w:val="0"/>
                      <w:marRight w:val="0"/>
                      <w:marTop w:val="0"/>
                      <w:marBottom w:val="0"/>
                      <w:divBdr>
                        <w:top w:val="none" w:sz="0" w:space="0" w:color="auto"/>
                        <w:left w:val="none" w:sz="0" w:space="0" w:color="auto"/>
                        <w:bottom w:val="none" w:sz="0" w:space="0" w:color="auto"/>
                        <w:right w:val="none" w:sz="0" w:space="0" w:color="auto"/>
                      </w:divBdr>
                    </w:div>
                  </w:divsChild>
                </w:div>
                <w:div w:id="421222726">
                  <w:marLeft w:val="0"/>
                  <w:marRight w:val="0"/>
                  <w:marTop w:val="0"/>
                  <w:marBottom w:val="0"/>
                  <w:divBdr>
                    <w:top w:val="single" w:sz="2" w:space="1" w:color="FFFFFF"/>
                    <w:left w:val="single" w:sz="2" w:space="12" w:color="FFFFFF"/>
                    <w:bottom w:val="single" w:sz="2" w:space="1" w:color="FFFFFF"/>
                    <w:right w:val="single" w:sz="2" w:space="4" w:color="FFFFFF"/>
                  </w:divBdr>
                  <w:divsChild>
                    <w:div w:id="394592490">
                      <w:marLeft w:val="0"/>
                      <w:marRight w:val="0"/>
                      <w:marTop w:val="0"/>
                      <w:marBottom w:val="0"/>
                      <w:divBdr>
                        <w:top w:val="none" w:sz="0" w:space="0" w:color="auto"/>
                        <w:left w:val="none" w:sz="0" w:space="0" w:color="auto"/>
                        <w:bottom w:val="none" w:sz="0" w:space="0" w:color="auto"/>
                        <w:right w:val="none" w:sz="0" w:space="0" w:color="auto"/>
                      </w:divBdr>
                    </w:div>
                  </w:divsChild>
                </w:div>
                <w:div w:id="660160927">
                  <w:marLeft w:val="0"/>
                  <w:marRight w:val="0"/>
                  <w:marTop w:val="0"/>
                  <w:marBottom w:val="0"/>
                  <w:divBdr>
                    <w:top w:val="single" w:sz="2" w:space="1" w:color="FFFFFF"/>
                    <w:left w:val="single" w:sz="2" w:space="12" w:color="FFFFFF"/>
                    <w:bottom w:val="single" w:sz="2" w:space="1" w:color="FFFFFF"/>
                    <w:right w:val="single" w:sz="2" w:space="4" w:color="FFFFFF"/>
                  </w:divBdr>
                  <w:divsChild>
                    <w:div w:id="1720124604">
                      <w:marLeft w:val="0"/>
                      <w:marRight w:val="0"/>
                      <w:marTop w:val="0"/>
                      <w:marBottom w:val="0"/>
                      <w:divBdr>
                        <w:top w:val="none" w:sz="0" w:space="0" w:color="auto"/>
                        <w:left w:val="none" w:sz="0" w:space="0" w:color="auto"/>
                        <w:bottom w:val="none" w:sz="0" w:space="0" w:color="auto"/>
                        <w:right w:val="none" w:sz="0" w:space="0" w:color="auto"/>
                      </w:divBdr>
                    </w:div>
                  </w:divsChild>
                </w:div>
                <w:div w:id="365060726">
                  <w:marLeft w:val="0"/>
                  <w:marRight w:val="0"/>
                  <w:marTop w:val="0"/>
                  <w:marBottom w:val="0"/>
                  <w:divBdr>
                    <w:top w:val="single" w:sz="2" w:space="1" w:color="FFFFFF"/>
                    <w:left w:val="single" w:sz="2" w:space="12" w:color="FFFFFF"/>
                    <w:bottom w:val="single" w:sz="2" w:space="4" w:color="FFFFFF"/>
                    <w:right w:val="single" w:sz="2" w:space="4" w:color="FFFFFF"/>
                  </w:divBdr>
                  <w:divsChild>
                    <w:div w:id="21974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6793">
          <w:marLeft w:val="0"/>
          <w:marRight w:val="0"/>
          <w:marTop w:val="0"/>
          <w:marBottom w:val="335"/>
          <w:divBdr>
            <w:top w:val="none" w:sz="0" w:space="0" w:color="auto"/>
            <w:left w:val="none" w:sz="0" w:space="0" w:color="auto"/>
            <w:bottom w:val="none" w:sz="0" w:space="0" w:color="auto"/>
            <w:right w:val="none" w:sz="0" w:space="0" w:color="auto"/>
          </w:divBdr>
          <w:divsChild>
            <w:div w:id="1541746945">
              <w:marLeft w:val="0"/>
              <w:marRight w:val="0"/>
              <w:marTop w:val="0"/>
              <w:marBottom w:val="0"/>
              <w:divBdr>
                <w:top w:val="none" w:sz="0" w:space="0" w:color="auto"/>
                <w:left w:val="none" w:sz="0" w:space="0" w:color="auto"/>
                <w:bottom w:val="none" w:sz="0" w:space="0" w:color="auto"/>
                <w:right w:val="none" w:sz="0" w:space="0" w:color="auto"/>
              </w:divBdr>
              <w:divsChild>
                <w:div w:id="1569225542">
                  <w:marLeft w:val="0"/>
                  <w:marRight w:val="0"/>
                  <w:marTop w:val="0"/>
                  <w:marBottom w:val="0"/>
                  <w:divBdr>
                    <w:top w:val="single" w:sz="2" w:space="4" w:color="FFFFFF"/>
                    <w:left w:val="single" w:sz="2" w:space="12" w:color="FFFFFF"/>
                    <w:bottom w:val="single" w:sz="2" w:space="1" w:color="FFFFFF"/>
                    <w:right w:val="single" w:sz="2" w:space="4" w:color="FFFFFF"/>
                  </w:divBdr>
                  <w:divsChild>
                    <w:div w:id="1356082355">
                      <w:marLeft w:val="0"/>
                      <w:marRight w:val="0"/>
                      <w:marTop w:val="0"/>
                      <w:marBottom w:val="0"/>
                      <w:divBdr>
                        <w:top w:val="none" w:sz="0" w:space="0" w:color="auto"/>
                        <w:left w:val="none" w:sz="0" w:space="0" w:color="auto"/>
                        <w:bottom w:val="none" w:sz="0" w:space="0" w:color="auto"/>
                        <w:right w:val="none" w:sz="0" w:space="0" w:color="auto"/>
                      </w:divBdr>
                    </w:div>
                  </w:divsChild>
                </w:div>
                <w:div w:id="869341315">
                  <w:marLeft w:val="0"/>
                  <w:marRight w:val="0"/>
                  <w:marTop w:val="0"/>
                  <w:marBottom w:val="0"/>
                  <w:divBdr>
                    <w:top w:val="single" w:sz="2" w:space="1" w:color="FFFFFF"/>
                    <w:left w:val="single" w:sz="2" w:space="12" w:color="FFFFFF"/>
                    <w:bottom w:val="single" w:sz="2" w:space="1" w:color="FFFFFF"/>
                    <w:right w:val="single" w:sz="2" w:space="4" w:color="FFFFFF"/>
                  </w:divBdr>
                  <w:divsChild>
                    <w:div w:id="1417090434">
                      <w:marLeft w:val="0"/>
                      <w:marRight w:val="0"/>
                      <w:marTop w:val="0"/>
                      <w:marBottom w:val="0"/>
                      <w:divBdr>
                        <w:top w:val="none" w:sz="0" w:space="0" w:color="auto"/>
                        <w:left w:val="none" w:sz="0" w:space="0" w:color="auto"/>
                        <w:bottom w:val="none" w:sz="0" w:space="0" w:color="auto"/>
                        <w:right w:val="none" w:sz="0" w:space="0" w:color="auto"/>
                      </w:divBdr>
                    </w:div>
                  </w:divsChild>
                </w:div>
                <w:div w:id="1695112312">
                  <w:marLeft w:val="0"/>
                  <w:marRight w:val="0"/>
                  <w:marTop w:val="0"/>
                  <w:marBottom w:val="0"/>
                  <w:divBdr>
                    <w:top w:val="single" w:sz="2" w:space="1" w:color="FFFFFF"/>
                    <w:left w:val="single" w:sz="2" w:space="12" w:color="FFFFFF"/>
                    <w:bottom w:val="single" w:sz="2" w:space="1" w:color="FFFFFF"/>
                    <w:right w:val="single" w:sz="2" w:space="4" w:color="FFFFFF"/>
                  </w:divBdr>
                  <w:divsChild>
                    <w:div w:id="1523124851">
                      <w:marLeft w:val="0"/>
                      <w:marRight w:val="0"/>
                      <w:marTop w:val="0"/>
                      <w:marBottom w:val="0"/>
                      <w:divBdr>
                        <w:top w:val="none" w:sz="0" w:space="0" w:color="auto"/>
                        <w:left w:val="none" w:sz="0" w:space="0" w:color="auto"/>
                        <w:bottom w:val="none" w:sz="0" w:space="0" w:color="auto"/>
                        <w:right w:val="none" w:sz="0" w:space="0" w:color="auto"/>
                      </w:divBdr>
                    </w:div>
                  </w:divsChild>
                </w:div>
                <w:div w:id="173999206">
                  <w:marLeft w:val="0"/>
                  <w:marRight w:val="0"/>
                  <w:marTop w:val="0"/>
                  <w:marBottom w:val="0"/>
                  <w:divBdr>
                    <w:top w:val="single" w:sz="2" w:space="1" w:color="FFFFFF"/>
                    <w:left w:val="single" w:sz="2" w:space="12" w:color="FFFFFF"/>
                    <w:bottom w:val="single" w:sz="2" w:space="1" w:color="FFFFFF"/>
                    <w:right w:val="single" w:sz="2" w:space="4" w:color="FFFFFF"/>
                  </w:divBdr>
                  <w:divsChild>
                    <w:div w:id="285628662">
                      <w:marLeft w:val="0"/>
                      <w:marRight w:val="0"/>
                      <w:marTop w:val="0"/>
                      <w:marBottom w:val="0"/>
                      <w:divBdr>
                        <w:top w:val="none" w:sz="0" w:space="0" w:color="auto"/>
                        <w:left w:val="none" w:sz="0" w:space="0" w:color="auto"/>
                        <w:bottom w:val="none" w:sz="0" w:space="0" w:color="auto"/>
                        <w:right w:val="none" w:sz="0" w:space="0" w:color="auto"/>
                      </w:divBdr>
                    </w:div>
                  </w:divsChild>
                </w:div>
                <w:div w:id="717775714">
                  <w:marLeft w:val="0"/>
                  <w:marRight w:val="0"/>
                  <w:marTop w:val="0"/>
                  <w:marBottom w:val="0"/>
                  <w:divBdr>
                    <w:top w:val="single" w:sz="2" w:space="1" w:color="FFFFFF"/>
                    <w:left w:val="single" w:sz="2" w:space="12" w:color="FFFFFF"/>
                    <w:bottom w:val="single" w:sz="2" w:space="1" w:color="FFFFFF"/>
                    <w:right w:val="single" w:sz="2" w:space="4" w:color="FFFFFF"/>
                  </w:divBdr>
                  <w:divsChild>
                    <w:div w:id="1309170138">
                      <w:marLeft w:val="0"/>
                      <w:marRight w:val="0"/>
                      <w:marTop w:val="0"/>
                      <w:marBottom w:val="0"/>
                      <w:divBdr>
                        <w:top w:val="none" w:sz="0" w:space="0" w:color="auto"/>
                        <w:left w:val="none" w:sz="0" w:space="0" w:color="auto"/>
                        <w:bottom w:val="none" w:sz="0" w:space="0" w:color="auto"/>
                        <w:right w:val="none" w:sz="0" w:space="0" w:color="auto"/>
                      </w:divBdr>
                    </w:div>
                  </w:divsChild>
                </w:div>
                <w:div w:id="108357762">
                  <w:marLeft w:val="0"/>
                  <w:marRight w:val="0"/>
                  <w:marTop w:val="0"/>
                  <w:marBottom w:val="0"/>
                  <w:divBdr>
                    <w:top w:val="single" w:sz="2" w:space="1" w:color="FFFFFF"/>
                    <w:left w:val="single" w:sz="2" w:space="12" w:color="FFFFFF"/>
                    <w:bottom w:val="single" w:sz="2" w:space="1" w:color="FFFFFF"/>
                    <w:right w:val="single" w:sz="2" w:space="4" w:color="FFFFFF"/>
                  </w:divBdr>
                  <w:divsChild>
                    <w:div w:id="1319726441">
                      <w:marLeft w:val="0"/>
                      <w:marRight w:val="0"/>
                      <w:marTop w:val="0"/>
                      <w:marBottom w:val="0"/>
                      <w:divBdr>
                        <w:top w:val="none" w:sz="0" w:space="0" w:color="auto"/>
                        <w:left w:val="none" w:sz="0" w:space="0" w:color="auto"/>
                        <w:bottom w:val="none" w:sz="0" w:space="0" w:color="auto"/>
                        <w:right w:val="none" w:sz="0" w:space="0" w:color="auto"/>
                      </w:divBdr>
                    </w:div>
                  </w:divsChild>
                </w:div>
                <w:div w:id="772559029">
                  <w:marLeft w:val="0"/>
                  <w:marRight w:val="0"/>
                  <w:marTop w:val="0"/>
                  <w:marBottom w:val="0"/>
                  <w:divBdr>
                    <w:top w:val="single" w:sz="2" w:space="1" w:color="FFFFFF"/>
                    <w:left w:val="single" w:sz="2" w:space="12" w:color="FFFFFF"/>
                    <w:bottom w:val="single" w:sz="2" w:space="1" w:color="FFFFFF"/>
                    <w:right w:val="single" w:sz="2" w:space="4" w:color="FFFFFF"/>
                  </w:divBdr>
                  <w:divsChild>
                    <w:div w:id="1747993402">
                      <w:marLeft w:val="0"/>
                      <w:marRight w:val="0"/>
                      <w:marTop w:val="0"/>
                      <w:marBottom w:val="0"/>
                      <w:divBdr>
                        <w:top w:val="none" w:sz="0" w:space="0" w:color="auto"/>
                        <w:left w:val="none" w:sz="0" w:space="0" w:color="auto"/>
                        <w:bottom w:val="none" w:sz="0" w:space="0" w:color="auto"/>
                        <w:right w:val="none" w:sz="0" w:space="0" w:color="auto"/>
                      </w:divBdr>
                    </w:div>
                  </w:divsChild>
                </w:div>
                <w:div w:id="2041784661">
                  <w:marLeft w:val="0"/>
                  <w:marRight w:val="0"/>
                  <w:marTop w:val="0"/>
                  <w:marBottom w:val="0"/>
                  <w:divBdr>
                    <w:top w:val="single" w:sz="2" w:space="1" w:color="FFFFFF"/>
                    <w:left w:val="single" w:sz="2" w:space="12" w:color="FFFFFF"/>
                    <w:bottom w:val="single" w:sz="2" w:space="1" w:color="FFFFFF"/>
                    <w:right w:val="single" w:sz="2" w:space="4" w:color="FFFFFF"/>
                  </w:divBdr>
                  <w:divsChild>
                    <w:div w:id="1300725218">
                      <w:marLeft w:val="0"/>
                      <w:marRight w:val="0"/>
                      <w:marTop w:val="0"/>
                      <w:marBottom w:val="0"/>
                      <w:divBdr>
                        <w:top w:val="none" w:sz="0" w:space="0" w:color="auto"/>
                        <w:left w:val="none" w:sz="0" w:space="0" w:color="auto"/>
                        <w:bottom w:val="none" w:sz="0" w:space="0" w:color="auto"/>
                        <w:right w:val="none" w:sz="0" w:space="0" w:color="auto"/>
                      </w:divBdr>
                    </w:div>
                  </w:divsChild>
                </w:div>
                <w:div w:id="751783195">
                  <w:marLeft w:val="0"/>
                  <w:marRight w:val="0"/>
                  <w:marTop w:val="0"/>
                  <w:marBottom w:val="0"/>
                  <w:divBdr>
                    <w:top w:val="single" w:sz="2" w:space="1" w:color="FFFFFF"/>
                    <w:left w:val="single" w:sz="2" w:space="12" w:color="FFFFFF"/>
                    <w:bottom w:val="single" w:sz="2" w:space="1" w:color="FFFFFF"/>
                    <w:right w:val="single" w:sz="2" w:space="4" w:color="FFFFFF"/>
                  </w:divBdr>
                  <w:divsChild>
                    <w:div w:id="1039814552">
                      <w:marLeft w:val="0"/>
                      <w:marRight w:val="0"/>
                      <w:marTop w:val="0"/>
                      <w:marBottom w:val="0"/>
                      <w:divBdr>
                        <w:top w:val="none" w:sz="0" w:space="0" w:color="auto"/>
                        <w:left w:val="none" w:sz="0" w:space="0" w:color="auto"/>
                        <w:bottom w:val="none" w:sz="0" w:space="0" w:color="auto"/>
                        <w:right w:val="none" w:sz="0" w:space="0" w:color="auto"/>
                      </w:divBdr>
                    </w:div>
                  </w:divsChild>
                </w:div>
                <w:div w:id="1198467511">
                  <w:marLeft w:val="0"/>
                  <w:marRight w:val="0"/>
                  <w:marTop w:val="0"/>
                  <w:marBottom w:val="0"/>
                  <w:divBdr>
                    <w:top w:val="single" w:sz="2" w:space="1" w:color="FFFFFF"/>
                    <w:left w:val="single" w:sz="2" w:space="12" w:color="FFFFFF"/>
                    <w:bottom w:val="single" w:sz="2" w:space="1" w:color="FFFFFF"/>
                    <w:right w:val="single" w:sz="2" w:space="4" w:color="FFFFFF"/>
                  </w:divBdr>
                  <w:divsChild>
                    <w:div w:id="416753942">
                      <w:marLeft w:val="0"/>
                      <w:marRight w:val="0"/>
                      <w:marTop w:val="0"/>
                      <w:marBottom w:val="0"/>
                      <w:divBdr>
                        <w:top w:val="none" w:sz="0" w:space="0" w:color="auto"/>
                        <w:left w:val="none" w:sz="0" w:space="0" w:color="auto"/>
                        <w:bottom w:val="none" w:sz="0" w:space="0" w:color="auto"/>
                        <w:right w:val="none" w:sz="0" w:space="0" w:color="auto"/>
                      </w:divBdr>
                    </w:div>
                  </w:divsChild>
                </w:div>
                <w:div w:id="385879064">
                  <w:marLeft w:val="0"/>
                  <w:marRight w:val="0"/>
                  <w:marTop w:val="0"/>
                  <w:marBottom w:val="0"/>
                  <w:divBdr>
                    <w:top w:val="single" w:sz="2" w:space="1" w:color="FFFFFF"/>
                    <w:left w:val="single" w:sz="2" w:space="12" w:color="FFFFFF"/>
                    <w:bottom w:val="single" w:sz="2" w:space="1" w:color="FFFFFF"/>
                    <w:right w:val="single" w:sz="2" w:space="4" w:color="FFFFFF"/>
                  </w:divBdr>
                  <w:divsChild>
                    <w:div w:id="1523088393">
                      <w:marLeft w:val="0"/>
                      <w:marRight w:val="0"/>
                      <w:marTop w:val="0"/>
                      <w:marBottom w:val="0"/>
                      <w:divBdr>
                        <w:top w:val="none" w:sz="0" w:space="0" w:color="auto"/>
                        <w:left w:val="none" w:sz="0" w:space="0" w:color="auto"/>
                        <w:bottom w:val="none" w:sz="0" w:space="0" w:color="auto"/>
                        <w:right w:val="none" w:sz="0" w:space="0" w:color="auto"/>
                      </w:divBdr>
                    </w:div>
                  </w:divsChild>
                </w:div>
                <w:div w:id="39747521">
                  <w:marLeft w:val="0"/>
                  <w:marRight w:val="0"/>
                  <w:marTop w:val="0"/>
                  <w:marBottom w:val="0"/>
                  <w:divBdr>
                    <w:top w:val="single" w:sz="2" w:space="1" w:color="FFFFFF"/>
                    <w:left w:val="single" w:sz="2" w:space="12" w:color="FFFFFF"/>
                    <w:bottom w:val="single" w:sz="2" w:space="1" w:color="FFFFFF"/>
                    <w:right w:val="single" w:sz="2" w:space="4" w:color="FFFFFF"/>
                  </w:divBdr>
                  <w:divsChild>
                    <w:div w:id="98919474">
                      <w:marLeft w:val="0"/>
                      <w:marRight w:val="0"/>
                      <w:marTop w:val="0"/>
                      <w:marBottom w:val="0"/>
                      <w:divBdr>
                        <w:top w:val="none" w:sz="0" w:space="0" w:color="auto"/>
                        <w:left w:val="none" w:sz="0" w:space="0" w:color="auto"/>
                        <w:bottom w:val="none" w:sz="0" w:space="0" w:color="auto"/>
                        <w:right w:val="none" w:sz="0" w:space="0" w:color="auto"/>
                      </w:divBdr>
                    </w:div>
                  </w:divsChild>
                </w:div>
                <w:div w:id="362050617">
                  <w:marLeft w:val="0"/>
                  <w:marRight w:val="0"/>
                  <w:marTop w:val="0"/>
                  <w:marBottom w:val="0"/>
                  <w:divBdr>
                    <w:top w:val="single" w:sz="2" w:space="1" w:color="FFFFFF"/>
                    <w:left w:val="single" w:sz="2" w:space="12" w:color="FFFFFF"/>
                    <w:bottom w:val="single" w:sz="2" w:space="1" w:color="FFFFFF"/>
                    <w:right w:val="single" w:sz="2" w:space="4" w:color="FFFFFF"/>
                  </w:divBdr>
                  <w:divsChild>
                    <w:div w:id="1060322956">
                      <w:marLeft w:val="0"/>
                      <w:marRight w:val="0"/>
                      <w:marTop w:val="0"/>
                      <w:marBottom w:val="0"/>
                      <w:divBdr>
                        <w:top w:val="none" w:sz="0" w:space="0" w:color="auto"/>
                        <w:left w:val="none" w:sz="0" w:space="0" w:color="auto"/>
                        <w:bottom w:val="none" w:sz="0" w:space="0" w:color="auto"/>
                        <w:right w:val="none" w:sz="0" w:space="0" w:color="auto"/>
                      </w:divBdr>
                    </w:div>
                  </w:divsChild>
                </w:div>
                <w:div w:id="472525964">
                  <w:marLeft w:val="0"/>
                  <w:marRight w:val="0"/>
                  <w:marTop w:val="0"/>
                  <w:marBottom w:val="0"/>
                  <w:divBdr>
                    <w:top w:val="single" w:sz="2" w:space="1" w:color="FFFFFF"/>
                    <w:left w:val="single" w:sz="2" w:space="12" w:color="FFFFFF"/>
                    <w:bottom w:val="single" w:sz="2" w:space="1" w:color="FFFFFF"/>
                    <w:right w:val="single" w:sz="2" w:space="4" w:color="FFFFFF"/>
                  </w:divBdr>
                  <w:divsChild>
                    <w:div w:id="1307003376">
                      <w:marLeft w:val="0"/>
                      <w:marRight w:val="0"/>
                      <w:marTop w:val="0"/>
                      <w:marBottom w:val="0"/>
                      <w:divBdr>
                        <w:top w:val="none" w:sz="0" w:space="0" w:color="auto"/>
                        <w:left w:val="none" w:sz="0" w:space="0" w:color="auto"/>
                        <w:bottom w:val="none" w:sz="0" w:space="0" w:color="auto"/>
                        <w:right w:val="none" w:sz="0" w:space="0" w:color="auto"/>
                      </w:divBdr>
                    </w:div>
                  </w:divsChild>
                </w:div>
                <w:div w:id="1402562692">
                  <w:marLeft w:val="0"/>
                  <w:marRight w:val="0"/>
                  <w:marTop w:val="0"/>
                  <w:marBottom w:val="0"/>
                  <w:divBdr>
                    <w:top w:val="single" w:sz="2" w:space="1" w:color="FFFFFF"/>
                    <w:left w:val="single" w:sz="2" w:space="12" w:color="FFFFFF"/>
                    <w:bottom w:val="single" w:sz="2" w:space="1" w:color="FFFFFF"/>
                    <w:right w:val="single" w:sz="2" w:space="4" w:color="FFFFFF"/>
                  </w:divBdr>
                  <w:divsChild>
                    <w:div w:id="28457737">
                      <w:marLeft w:val="0"/>
                      <w:marRight w:val="0"/>
                      <w:marTop w:val="0"/>
                      <w:marBottom w:val="0"/>
                      <w:divBdr>
                        <w:top w:val="none" w:sz="0" w:space="0" w:color="auto"/>
                        <w:left w:val="none" w:sz="0" w:space="0" w:color="auto"/>
                        <w:bottom w:val="none" w:sz="0" w:space="0" w:color="auto"/>
                        <w:right w:val="none" w:sz="0" w:space="0" w:color="auto"/>
                      </w:divBdr>
                    </w:div>
                  </w:divsChild>
                </w:div>
                <w:div w:id="1127502473">
                  <w:marLeft w:val="0"/>
                  <w:marRight w:val="0"/>
                  <w:marTop w:val="0"/>
                  <w:marBottom w:val="0"/>
                  <w:divBdr>
                    <w:top w:val="single" w:sz="2" w:space="1" w:color="FFFFFF"/>
                    <w:left w:val="single" w:sz="2" w:space="12" w:color="FFFFFF"/>
                    <w:bottom w:val="single" w:sz="2" w:space="1" w:color="FFFFFF"/>
                    <w:right w:val="single" w:sz="2" w:space="4" w:color="FFFFFF"/>
                  </w:divBdr>
                  <w:divsChild>
                    <w:div w:id="978651829">
                      <w:marLeft w:val="0"/>
                      <w:marRight w:val="0"/>
                      <w:marTop w:val="0"/>
                      <w:marBottom w:val="0"/>
                      <w:divBdr>
                        <w:top w:val="none" w:sz="0" w:space="0" w:color="auto"/>
                        <w:left w:val="none" w:sz="0" w:space="0" w:color="auto"/>
                        <w:bottom w:val="none" w:sz="0" w:space="0" w:color="auto"/>
                        <w:right w:val="none" w:sz="0" w:space="0" w:color="auto"/>
                      </w:divBdr>
                    </w:div>
                  </w:divsChild>
                </w:div>
                <w:div w:id="1160656588">
                  <w:marLeft w:val="0"/>
                  <w:marRight w:val="0"/>
                  <w:marTop w:val="0"/>
                  <w:marBottom w:val="0"/>
                  <w:divBdr>
                    <w:top w:val="single" w:sz="2" w:space="1" w:color="FFFFFF"/>
                    <w:left w:val="single" w:sz="2" w:space="12" w:color="FFFFFF"/>
                    <w:bottom w:val="single" w:sz="2" w:space="1" w:color="FFFFFF"/>
                    <w:right w:val="single" w:sz="2" w:space="4" w:color="FFFFFF"/>
                  </w:divBdr>
                  <w:divsChild>
                    <w:div w:id="41564329">
                      <w:marLeft w:val="0"/>
                      <w:marRight w:val="0"/>
                      <w:marTop w:val="0"/>
                      <w:marBottom w:val="0"/>
                      <w:divBdr>
                        <w:top w:val="none" w:sz="0" w:space="0" w:color="auto"/>
                        <w:left w:val="none" w:sz="0" w:space="0" w:color="auto"/>
                        <w:bottom w:val="none" w:sz="0" w:space="0" w:color="auto"/>
                        <w:right w:val="none" w:sz="0" w:space="0" w:color="auto"/>
                      </w:divBdr>
                    </w:div>
                  </w:divsChild>
                </w:div>
                <w:div w:id="2106146655">
                  <w:marLeft w:val="0"/>
                  <w:marRight w:val="0"/>
                  <w:marTop w:val="0"/>
                  <w:marBottom w:val="0"/>
                  <w:divBdr>
                    <w:top w:val="single" w:sz="2" w:space="1" w:color="FFFFFF"/>
                    <w:left w:val="single" w:sz="2" w:space="12" w:color="FFFFFF"/>
                    <w:bottom w:val="single" w:sz="2" w:space="1" w:color="FFFFFF"/>
                    <w:right w:val="single" w:sz="2" w:space="4" w:color="FFFFFF"/>
                  </w:divBdr>
                  <w:divsChild>
                    <w:div w:id="916016594">
                      <w:marLeft w:val="0"/>
                      <w:marRight w:val="0"/>
                      <w:marTop w:val="0"/>
                      <w:marBottom w:val="0"/>
                      <w:divBdr>
                        <w:top w:val="none" w:sz="0" w:space="0" w:color="auto"/>
                        <w:left w:val="none" w:sz="0" w:space="0" w:color="auto"/>
                        <w:bottom w:val="none" w:sz="0" w:space="0" w:color="auto"/>
                        <w:right w:val="none" w:sz="0" w:space="0" w:color="auto"/>
                      </w:divBdr>
                    </w:div>
                  </w:divsChild>
                </w:div>
                <w:div w:id="1917284453">
                  <w:marLeft w:val="0"/>
                  <w:marRight w:val="0"/>
                  <w:marTop w:val="0"/>
                  <w:marBottom w:val="0"/>
                  <w:divBdr>
                    <w:top w:val="single" w:sz="2" w:space="1" w:color="FFFFFF"/>
                    <w:left w:val="single" w:sz="2" w:space="12" w:color="FFFFFF"/>
                    <w:bottom w:val="single" w:sz="2" w:space="1" w:color="FFFFFF"/>
                    <w:right w:val="single" w:sz="2" w:space="4" w:color="FFFFFF"/>
                  </w:divBdr>
                  <w:divsChild>
                    <w:div w:id="783503769">
                      <w:marLeft w:val="0"/>
                      <w:marRight w:val="0"/>
                      <w:marTop w:val="0"/>
                      <w:marBottom w:val="0"/>
                      <w:divBdr>
                        <w:top w:val="none" w:sz="0" w:space="0" w:color="auto"/>
                        <w:left w:val="none" w:sz="0" w:space="0" w:color="auto"/>
                        <w:bottom w:val="none" w:sz="0" w:space="0" w:color="auto"/>
                        <w:right w:val="none" w:sz="0" w:space="0" w:color="auto"/>
                      </w:divBdr>
                    </w:div>
                  </w:divsChild>
                </w:div>
                <w:div w:id="572399655">
                  <w:marLeft w:val="0"/>
                  <w:marRight w:val="0"/>
                  <w:marTop w:val="0"/>
                  <w:marBottom w:val="0"/>
                  <w:divBdr>
                    <w:top w:val="single" w:sz="2" w:space="1" w:color="FFFFFF"/>
                    <w:left w:val="single" w:sz="2" w:space="12" w:color="FFFFFF"/>
                    <w:bottom w:val="single" w:sz="2" w:space="1" w:color="FFFFFF"/>
                    <w:right w:val="single" w:sz="2" w:space="4" w:color="FFFFFF"/>
                  </w:divBdr>
                  <w:divsChild>
                    <w:div w:id="2017295363">
                      <w:marLeft w:val="0"/>
                      <w:marRight w:val="0"/>
                      <w:marTop w:val="0"/>
                      <w:marBottom w:val="0"/>
                      <w:divBdr>
                        <w:top w:val="none" w:sz="0" w:space="0" w:color="auto"/>
                        <w:left w:val="none" w:sz="0" w:space="0" w:color="auto"/>
                        <w:bottom w:val="none" w:sz="0" w:space="0" w:color="auto"/>
                        <w:right w:val="none" w:sz="0" w:space="0" w:color="auto"/>
                      </w:divBdr>
                    </w:div>
                  </w:divsChild>
                </w:div>
                <w:div w:id="852956923">
                  <w:marLeft w:val="0"/>
                  <w:marRight w:val="0"/>
                  <w:marTop w:val="0"/>
                  <w:marBottom w:val="0"/>
                  <w:divBdr>
                    <w:top w:val="single" w:sz="2" w:space="1" w:color="FFFFFF"/>
                    <w:left w:val="single" w:sz="2" w:space="12" w:color="FFFFFF"/>
                    <w:bottom w:val="single" w:sz="2" w:space="1" w:color="FFFFFF"/>
                    <w:right w:val="single" w:sz="2" w:space="4" w:color="FFFFFF"/>
                  </w:divBdr>
                  <w:divsChild>
                    <w:div w:id="413818925">
                      <w:marLeft w:val="0"/>
                      <w:marRight w:val="0"/>
                      <w:marTop w:val="0"/>
                      <w:marBottom w:val="0"/>
                      <w:divBdr>
                        <w:top w:val="none" w:sz="0" w:space="0" w:color="auto"/>
                        <w:left w:val="none" w:sz="0" w:space="0" w:color="auto"/>
                        <w:bottom w:val="none" w:sz="0" w:space="0" w:color="auto"/>
                        <w:right w:val="none" w:sz="0" w:space="0" w:color="auto"/>
                      </w:divBdr>
                    </w:div>
                  </w:divsChild>
                </w:div>
                <w:div w:id="1036125145">
                  <w:marLeft w:val="0"/>
                  <w:marRight w:val="0"/>
                  <w:marTop w:val="0"/>
                  <w:marBottom w:val="0"/>
                  <w:divBdr>
                    <w:top w:val="single" w:sz="2" w:space="1" w:color="FFFFFF"/>
                    <w:left w:val="single" w:sz="2" w:space="12" w:color="FFFFFF"/>
                    <w:bottom w:val="single" w:sz="2" w:space="1" w:color="FFFFFF"/>
                    <w:right w:val="single" w:sz="2" w:space="4" w:color="FFFFFF"/>
                  </w:divBdr>
                  <w:divsChild>
                    <w:div w:id="441531524">
                      <w:marLeft w:val="0"/>
                      <w:marRight w:val="0"/>
                      <w:marTop w:val="0"/>
                      <w:marBottom w:val="0"/>
                      <w:divBdr>
                        <w:top w:val="none" w:sz="0" w:space="0" w:color="auto"/>
                        <w:left w:val="none" w:sz="0" w:space="0" w:color="auto"/>
                        <w:bottom w:val="none" w:sz="0" w:space="0" w:color="auto"/>
                        <w:right w:val="none" w:sz="0" w:space="0" w:color="auto"/>
                      </w:divBdr>
                    </w:div>
                  </w:divsChild>
                </w:div>
                <w:div w:id="1405493981">
                  <w:marLeft w:val="0"/>
                  <w:marRight w:val="0"/>
                  <w:marTop w:val="0"/>
                  <w:marBottom w:val="0"/>
                  <w:divBdr>
                    <w:top w:val="single" w:sz="2" w:space="1" w:color="FFFFFF"/>
                    <w:left w:val="single" w:sz="2" w:space="12" w:color="FFFFFF"/>
                    <w:bottom w:val="single" w:sz="2" w:space="1" w:color="FFFFFF"/>
                    <w:right w:val="single" w:sz="2" w:space="4" w:color="FFFFFF"/>
                  </w:divBdr>
                  <w:divsChild>
                    <w:div w:id="833574240">
                      <w:marLeft w:val="0"/>
                      <w:marRight w:val="0"/>
                      <w:marTop w:val="0"/>
                      <w:marBottom w:val="0"/>
                      <w:divBdr>
                        <w:top w:val="none" w:sz="0" w:space="0" w:color="auto"/>
                        <w:left w:val="none" w:sz="0" w:space="0" w:color="auto"/>
                        <w:bottom w:val="none" w:sz="0" w:space="0" w:color="auto"/>
                        <w:right w:val="none" w:sz="0" w:space="0" w:color="auto"/>
                      </w:divBdr>
                    </w:div>
                  </w:divsChild>
                </w:div>
                <w:div w:id="384526280">
                  <w:marLeft w:val="0"/>
                  <w:marRight w:val="0"/>
                  <w:marTop w:val="0"/>
                  <w:marBottom w:val="0"/>
                  <w:divBdr>
                    <w:top w:val="single" w:sz="2" w:space="1" w:color="FFFFFF"/>
                    <w:left w:val="single" w:sz="2" w:space="12" w:color="FFFFFF"/>
                    <w:bottom w:val="single" w:sz="2" w:space="1" w:color="FFFFFF"/>
                    <w:right w:val="single" w:sz="2" w:space="4" w:color="FFFFFF"/>
                  </w:divBdr>
                  <w:divsChild>
                    <w:div w:id="211963099">
                      <w:marLeft w:val="0"/>
                      <w:marRight w:val="0"/>
                      <w:marTop w:val="0"/>
                      <w:marBottom w:val="0"/>
                      <w:divBdr>
                        <w:top w:val="none" w:sz="0" w:space="0" w:color="auto"/>
                        <w:left w:val="none" w:sz="0" w:space="0" w:color="auto"/>
                        <w:bottom w:val="none" w:sz="0" w:space="0" w:color="auto"/>
                        <w:right w:val="none" w:sz="0" w:space="0" w:color="auto"/>
                      </w:divBdr>
                    </w:div>
                  </w:divsChild>
                </w:div>
                <w:div w:id="317348905">
                  <w:marLeft w:val="0"/>
                  <w:marRight w:val="0"/>
                  <w:marTop w:val="0"/>
                  <w:marBottom w:val="0"/>
                  <w:divBdr>
                    <w:top w:val="single" w:sz="2" w:space="1" w:color="FFFFFF"/>
                    <w:left w:val="single" w:sz="2" w:space="12" w:color="FFFFFF"/>
                    <w:bottom w:val="single" w:sz="2" w:space="1" w:color="FFFFFF"/>
                    <w:right w:val="single" w:sz="2" w:space="4" w:color="FFFFFF"/>
                  </w:divBdr>
                  <w:divsChild>
                    <w:div w:id="374739770">
                      <w:marLeft w:val="0"/>
                      <w:marRight w:val="0"/>
                      <w:marTop w:val="0"/>
                      <w:marBottom w:val="0"/>
                      <w:divBdr>
                        <w:top w:val="none" w:sz="0" w:space="0" w:color="auto"/>
                        <w:left w:val="none" w:sz="0" w:space="0" w:color="auto"/>
                        <w:bottom w:val="none" w:sz="0" w:space="0" w:color="auto"/>
                        <w:right w:val="none" w:sz="0" w:space="0" w:color="auto"/>
                      </w:divBdr>
                    </w:div>
                  </w:divsChild>
                </w:div>
                <w:div w:id="405736346">
                  <w:marLeft w:val="0"/>
                  <w:marRight w:val="0"/>
                  <w:marTop w:val="0"/>
                  <w:marBottom w:val="0"/>
                  <w:divBdr>
                    <w:top w:val="single" w:sz="2" w:space="1" w:color="FFFFFF"/>
                    <w:left w:val="single" w:sz="2" w:space="12" w:color="FFFFFF"/>
                    <w:bottom w:val="single" w:sz="2" w:space="1" w:color="FFFFFF"/>
                    <w:right w:val="single" w:sz="2" w:space="4" w:color="FFFFFF"/>
                  </w:divBdr>
                  <w:divsChild>
                    <w:div w:id="1126584907">
                      <w:marLeft w:val="0"/>
                      <w:marRight w:val="0"/>
                      <w:marTop w:val="0"/>
                      <w:marBottom w:val="0"/>
                      <w:divBdr>
                        <w:top w:val="none" w:sz="0" w:space="0" w:color="auto"/>
                        <w:left w:val="none" w:sz="0" w:space="0" w:color="auto"/>
                        <w:bottom w:val="none" w:sz="0" w:space="0" w:color="auto"/>
                        <w:right w:val="none" w:sz="0" w:space="0" w:color="auto"/>
                      </w:divBdr>
                    </w:div>
                  </w:divsChild>
                </w:div>
                <w:div w:id="241990985">
                  <w:marLeft w:val="0"/>
                  <w:marRight w:val="0"/>
                  <w:marTop w:val="0"/>
                  <w:marBottom w:val="0"/>
                  <w:divBdr>
                    <w:top w:val="single" w:sz="2" w:space="1" w:color="FFFFFF"/>
                    <w:left w:val="single" w:sz="2" w:space="12" w:color="FFFFFF"/>
                    <w:bottom w:val="single" w:sz="2" w:space="1" w:color="FFFFFF"/>
                    <w:right w:val="single" w:sz="2" w:space="4" w:color="FFFFFF"/>
                  </w:divBdr>
                  <w:divsChild>
                    <w:div w:id="478038508">
                      <w:marLeft w:val="0"/>
                      <w:marRight w:val="0"/>
                      <w:marTop w:val="0"/>
                      <w:marBottom w:val="0"/>
                      <w:divBdr>
                        <w:top w:val="none" w:sz="0" w:space="0" w:color="auto"/>
                        <w:left w:val="none" w:sz="0" w:space="0" w:color="auto"/>
                        <w:bottom w:val="none" w:sz="0" w:space="0" w:color="auto"/>
                        <w:right w:val="none" w:sz="0" w:space="0" w:color="auto"/>
                      </w:divBdr>
                    </w:div>
                  </w:divsChild>
                </w:div>
                <w:div w:id="178474670">
                  <w:marLeft w:val="0"/>
                  <w:marRight w:val="0"/>
                  <w:marTop w:val="0"/>
                  <w:marBottom w:val="0"/>
                  <w:divBdr>
                    <w:top w:val="single" w:sz="2" w:space="1" w:color="FFFFFF"/>
                    <w:left w:val="single" w:sz="2" w:space="12" w:color="FFFFFF"/>
                    <w:bottom w:val="single" w:sz="2" w:space="1" w:color="FFFFFF"/>
                    <w:right w:val="single" w:sz="2" w:space="4" w:color="FFFFFF"/>
                  </w:divBdr>
                  <w:divsChild>
                    <w:div w:id="2064480138">
                      <w:marLeft w:val="0"/>
                      <w:marRight w:val="0"/>
                      <w:marTop w:val="0"/>
                      <w:marBottom w:val="0"/>
                      <w:divBdr>
                        <w:top w:val="none" w:sz="0" w:space="0" w:color="auto"/>
                        <w:left w:val="none" w:sz="0" w:space="0" w:color="auto"/>
                        <w:bottom w:val="none" w:sz="0" w:space="0" w:color="auto"/>
                        <w:right w:val="none" w:sz="0" w:space="0" w:color="auto"/>
                      </w:divBdr>
                    </w:div>
                  </w:divsChild>
                </w:div>
                <w:div w:id="665523713">
                  <w:marLeft w:val="0"/>
                  <w:marRight w:val="0"/>
                  <w:marTop w:val="0"/>
                  <w:marBottom w:val="0"/>
                  <w:divBdr>
                    <w:top w:val="single" w:sz="2" w:space="1" w:color="FFFFFF"/>
                    <w:left w:val="single" w:sz="2" w:space="12" w:color="FFFFFF"/>
                    <w:bottom w:val="single" w:sz="2" w:space="1" w:color="FFFFFF"/>
                    <w:right w:val="single" w:sz="2" w:space="4" w:color="FFFFFF"/>
                  </w:divBdr>
                  <w:divsChild>
                    <w:div w:id="1981223581">
                      <w:marLeft w:val="0"/>
                      <w:marRight w:val="0"/>
                      <w:marTop w:val="0"/>
                      <w:marBottom w:val="0"/>
                      <w:divBdr>
                        <w:top w:val="none" w:sz="0" w:space="0" w:color="auto"/>
                        <w:left w:val="none" w:sz="0" w:space="0" w:color="auto"/>
                        <w:bottom w:val="none" w:sz="0" w:space="0" w:color="auto"/>
                        <w:right w:val="none" w:sz="0" w:space="0" w:color="auto"/>
                      </w:divBdr>
                    </w:div>
                  </w:divsChild>
                </w:div>
                <w:div w:id="2002929794">
                  <w:marLeft w:val="0"/>
                  <w:marRight w:val="0"/>
                  <w:marTop w:val="0"/>
                  <w:marBottom w:val="0"/>
                  <w:divBdr>
                    <w:top w:val="single" w:sz="2" w:space="1" w:color="FFFFFF"/>
                    <w:left w:val="single" w:sz="2" w:space="12" w:color="FFFFFF"/>
                    <w:bottom w:val="single" w:sz="2" w:space="1" w:color="FFFFFF"/>
                    <w:right w:val="single" w:sz="2" w:space="4" w:color="FFFFFF"/>
                  </w:divBdr>
                  <w:divsChild>
                    <w:div w:id="620914358">
                      <w:marLeft w:val="0"/>
                      <w:marRight w:val="0"/>
                      <w:marTop w:val="0"/>
                      <w:marBottom w:val="0"/>
                      <w:divBdr>
                        <w:top w:val="none" w:sz="0" w:space="0" w:color="auto"/>
                        <w:left w:val="none" w:sz="0" w:space="0" w:color="auto"/>
                        <w:bottom w:val="none" w:sz="0" w:space="0" w:color="auto"/>
                        <w:right w:val="none" w:sz="0" w:space="0" w:color="auto"/>
                      </w:divBdr>
                    </w:div>
                  </w:divsChild>
                </w:div>
                <w:div w:id="1367946717">
                  <w:marLeft w:val="0"/>
                  <w:marRight w:val="0"/>
                  <w:marTop w:val="0"/>
                  <w:marBottom w:val="0"/>
                  <w:divBdr>
                    <w:top w:val="single" w:sz="2" w:space="1" w:color="FFFFFF"/>
                    <w:left w:val="single" w:sz="2" w:space="12" w:color="FFFFFF"/>
                    <w:bottom w:val="single" w:sz="2" w:space="1" w:color="FFFFFF"/>
                    <w:right w:val="single" w:sz="2" w:space="4" w:color="FFFFFF"/>
                  </w:divBdr>
                  <w:divsChild>
                    <w:div w:id="1100682744">
                      <w:marLeft w:val="0"/>
                      <w:marRight w:val="0"/>
                      <w:marTop w:val="0"/>
                      <w:marBottom w:val="0"/>
                      <w:divBdr>
                        <w:top w:val="none" w:sz="0" w:space="0" w:color="auto"/>
                        <w:left w:val="none" w:sz="0" w:space="0" w:color="auto"/>
                        <w:bottom w:val="none" w:sz="0" w:space="0" w:color="auto"/>
                        <w:right w:val="none" w:sz="0" w:space="0" w:color="auto"/>
                      </w:divBdr>
                    </w:div>
                  </w:divsChild>
                </w:div>
                <w:div w:id="1832719044">
                  <w:marLeft w:val="0"/>
                  <w:marRight w:val="0"/>
                  <w:marTop w:val="0"/>
                  <w:marBottom w:val="0"/>
                  <w:divBdr>
                    <w:top w:val="single" w:sz="2" w:space="1" w:color="FFFFFF"/>
                    <w:left w:val="single" w:sz="2" w:space="12" w:color="FFFFFF"/>
                    <w:bottom w:val="single" w:sz="2" w:space="1" w:color="FFFFFF"/>
                    <w:right w:val="single" w:sz="2" w:space="4" w:color="FFFFFF"/>
                  </w:divBdr>
                  <w:divsChild>
                    <w:div w:id="2054038306">
                      <w:marLeft w:val="0"/>
                      <w:marRight w:val="0"/>
                      <w:marTop w:val="0"/>
                      <w:marBottom w:val="0"/>
                      <w:divBdr>
                        <w:top w:val="none" w:sz="0" w:space="0" w:color="auto"/>
                        <w:left w:val="none" w:sz="0" w:space="0" w:color="auto"/>
                        <w:bottom w:val="none" w:sz="0" w:space="0" w:color="auto"/>
                        <w:right w:val="none" w:sz="0" w:space="0" w:color="auto"/>
                      </w:divBdr>
                    </w:div>
                  </w:divsChild>
                </w:div>
                <w:div w:id="2031908914">
                  <w:marLeft w:val="0"/>
                  <w:marRight w:val="0"/>
                  <w:marTop w:val="0"/>
                  <w:marBottom w:val="0"/>
                  <w:divBdr>
                    <w:top w:val="single" w:sz="2" w:space="1" w:color="FFFFFF"/>
                    <w:left w:val="single" w:sz="2" w:space="12" w:color="FFFFFF"/>
                    <w:bottom w:val="single" w:sz="2" w:space="1" w:color="FFFFFF"/>
                    <w:right w:val="single" w:sz="2" w:space="4" w:color="FFFFFF"/>
                  </w:divBdr>
                  <w:divsChild>
                    <w:div w:id="10767021">
                      <w:marLeft w:val="0"/>
                      <w:marRight w:val="0"/>
                      <w:marTop w:val="0"/>
                      <w:marBottom w:val="0"/>
                      <w:divBdr>
                        <w:top w:val="none" w:sz="0" w:space="0" w:color="auto"/>
                        <w:left w:val="none" w:sz="0" w:space="0" w:color="auto"/>
                        <w:bottom w:val="none" w:sz="0" w:space="0" w:color="auto"/>
                        <w:right w:val="none" w:sz="0" w:space="0" w:color="auto"/>
                      </w:divBdr>
                    </w:div>
                  </w:divsChild>
                </w:div>
                <w:div w:id="1836218586">
                  <w:marLeft w:val="0"/>
                  <w:marRight w:val="0"/>
                  <w:marTop w:val="0"/>
                  <w:marBottom w:val="0"/>
                  <w:divBdr>
                    <w:top w:val="single" w:sz="2" w:space="1" w:color="FFFFFF"/>
                    <w:left w:val="single" w:sz="2" w:space="12" w:color="FFFFFF"/>
                    <w:bottom w:val="single" w:sz="2" w:space="1" w:color="FFFFFF"/>
                    <w:right w:val="single" w:sz="2" w:space="4" w:color="FFFFFF"/>
                  </w:divBdr>
                  <w:divsChild>
                    <w:div w:id="1117532003">
                      <w:marLeft w:val="0"/>
                      <w:marRight w:val="0"/>
                      <w:marTop w:val="0"/>
                      <w:marBottom w:val="0"/>
                      <w:divBdr>
                        <w:top w:val="none" w:sz="0" w:space="0" w:color="auto"/>
                        <w:left w:val="none" w:sz="0" w:space="0" w:color="auto"/>
                        <w:bottom w:val="none" w:sz="0" w:space="0" w:color="auto"/>
                        <w:right w:val="none" w:sz="0" w:space="0" w:color="auto"/>
                      </w:divBdr>
                    </w:div>
                  </w:divsChild>
                </w:div>
                <w:div w:id="969822162">
                  <w:marLeft w:val="0"/>
                  <w:marRight w:val="0"/>
                  <w:marTop w:val="0"/>
                  <w:marBottom w:val="0"/>
                  <w:divBdr>
                    <w:top w:val="single" w:sz="2" w:space="1" w:color="FFFFFF"/>
                    <w:left w:val="single" w:sz="2" w:space="12" w:color="FFFFFF"/>
                    <w:bottom w:val="single" w:sz="2" w:space="4" w:color="FFFFFF"/>
                    <w:right w:val="single" w:sz="2" w:space="4" w:color="FFFFFF"/>
                  </w:divBdr>
                  <w:divsChild>
                    <w:div w:id="20037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2265">
          <w:marLeft w:val="0"/>
          <w:marRight w:val="0"/>
          <w:marTop w:val="0"/>
          <w:marBottom w:val="335"/>
          <w:divBdr>
            <w:top w:val="none" w:sz="0" w:space="0" w:color="auto"/>
            <w:left w:val="none" w:sz="0" w:space="0" w:color="auto"/>
            <w:bottom w:val="none" w:sz="0" w:space="0" w:color="auto"/>
            <w:right w:val="none" w:sz="0" w:space="0" w:color="auto"/>
          </w:divBdr>
          <w:divsChild>
            <w:div w:id="854610283">
              <w:marLeft w:val="0"/>
              <w:marRight w:val="0"/>
              <w:marTop w:val="0"/>
              <w:marBottom w:val="0"/>
              <w:divBdr>
                <w:top w:val="none" w:sz="0" w:space="0" w:color="auto"/>
                <w:left w:val="none" w:sz="0" w:space="0" w:color="auto"/>
                <w:bottom w:val="none" w:sz="0" w:space="0" w:color="auto"/>
                <w:right w:val="none" w:sz="0" w:space="0" w:color="auto"/>
              </w:divBdr>
              <w:divsChild>
                <w:div w:id="1739477604">
                  <w:marLeft w:val="0"/>
                  <w:marRight w:val="0"/>
                  <w:marTop w:val="0"/>
                  <w:marBottom w:val="0"/>
                  <w:divBdr>
                    <w:top w:val="single" w:sz="2" w:space="4" w:color="FFFFFF"/>
                    <w:left w:val="single" w:sz="2" w:space="12" w:color="FFFFFF"/>
                    <w:bottom w:val="single" w:sz="2" w:space="1" w:color="FFFFFF"/>
                    <w:right w:val="single" w:sz="2" w:space="4" w:color="FFFFFF"/>
                  </w:divBdr>
                  <w:divsChild>
                    <w:div w:id="1431198909">
                      <w:marLeft w:val="0"/>
                      <w:marRight w:val="0"/>
                      <w:marTop w:val="0"/>
                      <w:marBottom w:val="0"/>
                      <w:divBdr>
                        <w:top w:val="none" w:sz="0" w:space="0" w:color="auto"/>
                        <w:left w:val="none" w:sz="0" w:space="0" w:color="auto"/>
                        <w:bottom w:val="none" w:sz="0" w:space="0" w:color="auto"/>
                        <w:right w:val="none" w:sz="0" w:space="0" w:color="auto"/>
                      </w:divBdr>
                    </w:div>
                  </w:divsChild>
                </w:div>
                <w:div w:id="1880244682">
                  <w:marLeft w:val="0"/>
                  <w:marRight w:val="0"/>
                  <w:marTop w:val="0"/>
                  <w:marBottom w:val="0"/>
                  <w:divBdr>
                    <w:top w:val="single" w:sz="2" w:space="1" w:color="FFFFFF"/>
                    <w:left w:val="single" w:sz="2" w:space="12" w:color="FFFFFF"/>
                    <w:bottom w:val="single" w:sz="2" w:space="1" w:color="FFFFFF"/>
                    <w:right w:val="single" w:sz="2" w:space="4" w:color="FFFFFF"/>
                  </w:divBdr>
                  <w:divsChild>
                    <w:div w:id="1558659593">
                      <w:marLeft w:val="0"/>
                      <w:marRight w:val="0"/>
                      <w:marTop w:val="0"/>
                      <w:marBottom w:val="0"/>
                      <w:divBdr>
                        <w:top w:val="none" w:sz="0" w:space="0" w:color="auto"/>
                        <w:left w:val="none" w:sz="0" w:space="0" w:color="auto"/>
                        <w:bottom w:val="none" w:sz="0" w:space="0" w:color="auto"/>
                        <w:right w:val="none" w:sz="0" w:space="0" w:color="auto"/>
                      </w:divBdr>
                    </w:div>
                  </w:divsChild>
                </w:div>
                <w:div w:id="418451539">
                  <w:marLeft w:val="0"/>
                  <w:marRight w:val="0"/>
                  <w:marTop w:val="0"/>
                  <w:marBottom w:val="0"/>
                  <w:divBdr>
                    <w:top w:val="single" w:sz="2" w:space="1" w:color="FFFFFF"/>
                    <w:left w:val="single" w:sz="2" w:space="12" w:color="FFFFFF"/>
                    <w:bottom w:val="single" w:sz="2" w:space="1" w:color="FFFFFF"/>
                    <w:right w:val="single" w:sz="2" w:space="4" w:color="FFFFFF"/>
                  </w:divBdr>
                  <w:divsChild>
                    <w:div w:id="1974820768">
                      <w:marLeft w:val="0"/>
                      <w:marRight w:val="0"/>
                      <w:marTop w:val="0"/>
                      <w:marBottom w:val="0"/>
                      <w:divBdr>
                        <w:top w:val="none" w:sz="0" w:space="0" w:color="auto"/>
                        <w:left w:val="none" w:sz="0" w:space="0" w:color="auto"/>
                        <w:bottom w:val="none" w:sz="0" w:space="0" w:color="auto"/>
                        <w:right w:val="none" w:sz="0" w:space="0" w:color="auto"/>
                      </w:divBdr>
                    </w:div>
                  </w:divsChild>
                </w:div>
                <w:div w:id="202790069">
                  <w:marLeft w:val="0"/>
                  <w:marRight w:val="0"/>
                  <w:marTop w:val="0"/>
                  <w:marBottom w:val="0"/>
                  <w:divBdr>
                    <w:top w:val="single" w:sz="2" w:space="1" w:color="FFFFFF"/>
                    <w:left w:val="single" w:sz="2" w:space="12" w:color="FFFFFF"/>
                    <w:bottom w:val="single" w:sz="2" w:space="1" w:color="FFFFFF"/>
                    <w:right w:val="single" w:sz="2" w:space="4" w:color="FFFFFF"/>
                  </w:divBdr>
                  <w:divsChild>
                    <w:div w:id="1137915484">
                      <w:marLeft w:val="0"/>
                      <w:marRight w:val="0"/>
                      <w:marTop w:val="0"/>
                      <w:marBottom w:val="0"/>
                      <w:divBdr>
                        <w:top w:val="none" w:sz="0" w:space="0" w:color="auto"/>
                        <w:left w:val="none" w:sz="0" w:space="0" w:color="auto"/>
                        <w:bottom w:val="none" w:sz="0" w:space="0" w:color="auto"/>
                        <w:right w:val="none" w:sz="0" w:space="0" w:color="auto"/>
                      </w:divBdr>
                    </w:div>
                  </w:divsChild>
                </w:div>
                <w:div w:id="1436903886">
                  <w:marLeft w:val="0"/>
                  <w:marRight w:val="0"/>
                  <w:marTop w:val="0"/>
                  <w:marBottom w:val="0"/>
                  <w:divBdr>
                    <w:top w:val="single" w:sz="2" w:space="1" w:color="FFFFFF"/>
                    <w:left w:val="single" w:sz="2" w:space="12" w:color="FFFFFF"/>
                    <w:bottom w:val="single" w:sz="2" w:space="1" w:color="FFFFFF"/>
                    <w:right w:val="single" w:sz="2" w:space="4" w:color="FFFFFF"/>
                  </w:divBdr>
                  <w:divsChild>
                    <w:div w:id="1146123258">
                      <w:marLeft w:val="0"/>
                      <w:marRight w:val="0"/>
                      <w:marTop w:val="0"/>
                      <w:marBottom w:val="0"/>
                      <w:divBdr>
                        <w:top w:val="none" w:sz="0" w:space="0" w:color="auto"/>
                        <w:left w:val="none" w:sz="0" w:space="0" w:color="auto"/>
                        <w:bottom w:val="none" w:sz="0" w:space="0" w:color="auto"/>
                        <w:right w:val="none" w:sz="0" w:space="0" w:color="auto"/>
                      </w:divBdr>
                    </w:div>
                  </w:divsChild>
                </w:div>
                <w:div w:id="1857160156">
                  <w:marLeft w:val="0"/>
                  <w:marRight w:val="0"/>
                  <w:marTop w:val="0"/>
                  <w:marBottom w:val="0"/>
                  <w:divBdr>
                    <w:top w:val="single" w:sz="2" w:space="1" w:color="FFFFFF"/>
                    <w:left w:val="single" w:sz="2" w:space="12" w:color="FFFFFF"/>
                    <w:bottom w:val="single" w:sz="2" w:space="1" w:color="FFFFFF"/>
                    <w:right w:val="single" w:sz="2" w:space="4" w:color="FFFFFF"/>
                  </w:divBdr>
                  <w:divsChild>
                    <w:div w:id="810445431">
                      <w:marLeft w:val="0"/>
                      <w:marRight w:val="0"/>
                      <w:marTop w:val="0"/>
                      <w:marBottom w:val="0"/>
                      <w:divBdr>
                        <w:top w:val="none" w:sz="0" w:space="0" w:color="auto"/>
                        <w:left w:val="none" w:sz="0" w:space="0" w:color="auto"/>
                        <w:bottom w:val="none" w:sz="0" w:space="0" w:color="auto"/>
                        <w:right w:val="none" w:sz="0" w:space="0" w:color="auto"/>
                      </w:divBdr>
                    </w:div>
                  </w:divsChild>
                </w:div>
                <w:div w:id="527253014">
                  <w:marLeft w:val="0"/>
                  <w:marRight w:val="0"/>
                  <w:marTop w:val="0"/>
                  <w:marBottom w:val="0"/>
                  <w:divBdr>
                    <w:top w:val="single" w:sz="2" w:space="1" w:color="FFFFFF"/>
                    <w:left w:val="single" w:sz="2" w:space="12" w:color="FFFFFF"/>
                    <w:bottom w:val="single" w:sz="2" w:space="1" w:color="FFFFFF"/>
                    <w:right w:val="single" w:sz="2" w:space="4" w:color="FFFFFF"/>
                  </w:divBdr>
                  <w:divsChild>
                    <w:div w:id="250937408">
                      <w:marLeft w:val="0"/>
                      <w:marRight w:val="0"/>
                      <w:marTop w:val="0"/>
                      <w:marBottom w:val="0"/>
                      <w:divBdr>
                        <w:top w:val="none" w:sz="0" w:space="0" w:color="auto"/>
                        <w:left w:val="none" w:sz="0" w:space="0" w:color="auto"/>
                        <w:bottom w:val="none" w:sz="0" w:space="0" w:color="auto"/>
                        <w:right w:val="none" w:sz="0" w:space="0" w:color="auto"/>
                      </w:divBdr>
                    </w:div>
                  </w:divsChild>
                </w:div>
                <w:div w:id="1103963537">
                  <w:marLeft w:val="0"/>
                  <w:marRight w:val="0"/>
                  <w:marTop w:val="0"/>
                  <w:marBottom w:val="0"/>
                  <w:divBdr>
                    <w:top w:val="single" w:sz="2" w:space="1" w:color="FFFFFF"/>
                    <w:left w:val="single" w:sz="2" w:space="12" w:color="FFFFFF"/>
                    <w:bottom w:val="single" w:sz="2" w:space="1" w:color="FFFFFF"/>
                    <w:right w:val="single" w:sz="2" w:space="4" w:color="FFFFFF"/>
                  </w:divBdr>
                  <w:divsChild>
                    <w:div w:id="1766728775">
                      <w:marLeft w:val="0"/>
                      <w:marRight w:val="0"/>
                      <w:marTop w:val="0"/>
                      <w:marBottom w:val="0"/>
                      <w:divBdr>
                        <w:top w:val="none" w:sz="0" w:space="0" w:color="auto"/>
                        <w:left w:val="none" w:sz="0" w:space="0" w:color="auto"/>
                        <w:bottom w:val="none" w:sz="0" w:space="0" w:color="auto"/>
                        <w:right w:val="none" w:sz="0" w:space="0" w:color="auto"/>
                      </w:divBdr>
                    </w:div>
                  </w:divsChild>
                </w:div>
                <w:div w:id="1481655072">
                  <w:marLeft w:val="0"/>
                  <w:marRight w:val="0"/>
                  <w:marTop w:val="0"/>
                  <w:marBottom w:val="0"/>
                  <w:divBdr>
                    <w:top w:val="single" w:sz="2" w:space="1" w:color="FFFFFF"/>
                    <w:left w:val="single" w:sz="2" w:space="12" w:color="FFFFFF"/>
                    <w:bottom w:val="single" w:sz="2" w:space="1" w:color="FFFFFF"/>
                    <w:right w:val="single" w:sz="2" w:space="4" w:color="FFFFFF"/>
                  </w:divBdr>
                  <w:divsChild>
                    <w:div w:id="1182669097">
                      <w:marLeft w:val="0"/>
                      <w:marRight w:val="0"/>
                      <w:marTop w:val="0"/>
                      <w:marBottom w:val="0"/>
                      <w:divBdr>
                        <w:top w:val="none" w:sz="0" w:space="0" w:color="auto"/>
                        <w:left w:val="none" w:sz="0" w:space="0" w:color="auto"/>
                        <w:bottom w:val="none" w:sz="0" w:space="0" w:color="auto"/>
                        <w:right w:val="none" w:sz="0" w:space="0" w:color="auto"/>
                      </w:divBdr>
                    </w:div>
                  </w:divsChild>
                </w:div>
                <w:div w:id="1829975909">
                  <w:marLeft w:val="0"/>
                  <w:marRight w:val="0"/>
                  <w:marTop w:val="0"/>
                  <w:marBottom w:val="0"/>
                  <w:divBdr>
                    <w:top w:val="single" w:sz="2" w:space="1" w:color="FFFFFF"/>
                    <w:left w:val="single" w:sz="2" w:space="12" w:color="FFFFFF"/>
                    <w:bottom w:val="single" w:sz="2" w:space="1" w:color="FFFFFF"/>
                    <w:right w:val="single" w:sz="2" w:space="4" w:color="FFFFFF"/>
                  </w:divBdr>
                  <w:divsChild>
                    <w:div w:id="1201936138">
                      <w:marLeft w:val="0"/>
                      <w:marRight w:val="0"/>
                      <w:marTop w:val="0"/>
                      <w:marBottom w:val="0"/>
                      <w:divBdr>
                        <w:top w:val="none" w:sz="0" w:space="0" w:color="auto"/>
                        <w:left w:val="none" w:sz="0" w:space="0" w:color="auto"/>
                        <w:bottom w:val="none" w:sz="0" w:space="0" w:color="auto"/>
                        <w:right w:val="none" w:sz="0" w:space="0" w:color="auto"/>
                      </w:divBdr>
                    </w:div>
                  </w:divsChild>
                </w:div>
                <w:div w:id="1035420693">
                  <w:marLeft w:val="0"/>
                  <w:marRight w:val="0"/>
                  <w:marTop w:val="0"/>
                  <w:marBottom w:val="0"/>
                  <w:divBdr>
                    <w:top w:val="single" w:sz="2" w:space="1" w:color="FFFFFF"/>
                    <w:left w:val="single" w:sz="2" w:space="12" w:color="FFFFFF"/>
                    <w:bottom w:val="single" w:sz="2" w:space="1" w:color="FFFFFF"/>
                    <w:right w:val="single" w:sz="2" w:space="4" w:color="FFFFFF"/>
                  </w:divBdr>
                  <w:divsChild>
                    <w:div w:id="982268376">
                      <w:marLeft w:val="0"/>
                      <w:marRight w:val="0"/>
                      <w:marTop w:val="0"/>
                      <w:marBottom w:val="0"/>
                      <w:divBdr>
                        <w:top w:val="none" w:sz="0" w:space="0" w:color="auto"/>
                        <w:left w:val="none" w:sz="0" w:space="0" w:color="auto"/>
                        <w:bottom w:val="none" w:sz="0" w:space="0" w:color="auto"/>
                        <w:right w:val="none" w:sz="0" w:space="0" w:color="auto"/>
                      </w:divBdr>
                    </w:div>
                  </w:divsChild>
                </w:div>
                <w:div w:id="1289773213">
                  <w:marLeft w:val="0"/>
                  <w:marRight w:val="0"/>
                  <w:marTop w:val="0"/>
                  <w:marBottom w:val="0"/>
                  <w:divBdr>
                    <w:top w:val="single" w:sz="2" w:space="1" w:color="FFFFFF"/>
                    <w:left w:val="single" w:sz="2" w:space="12" w:color="FFFFFF"/>
                    <w:bottom w:val="single" w:sz="2" w:space="1" w:color="FFFFFF"/>
                    <w:right w:val="single" w:sz="2" w:space="4" w:color="FFFFFF"/>
                  </w:divBdr>
                  <w:divsChild>
                    <w:div w:id="42682011">
                      <w:marLeft w:val="0"/>
                      <w:marRight w:val="0"/>
                      <w:marTop w:val="0"/>
                      <w:marBottom w:val="0"/>
                      <w:divBdr>
                        <w:top w:val="none" w:sz="0" w:space="0" w:color="auto"/>
                        <w:left w:val="none" w:sz="0" w:space="0" w:color="auto"/>
                        <w:bottom w:val="none" w:sz="0" w:space="0" w:color="auto"/>
                        <w:right w:val="none" w:sz="0" w:space="0" w:color="auto"/>
                      </w:divBdr>
                    </w:div>
                  </w:divsChild>
                </w:div>
                <w:div w:id="410202928">
                  <w:marLeft w:val="0"/>
                  <w:marRight w:val="0"/>
                  <w:marTop w:val="0"/>
                  <w:marBottom w:val="0"/>
                  <w:divBdr>
                    <w:top w:val="single" w:sz="2" w:space="1" w:color="FFFFFF"/>
                    <w:left w:val="single" w:sz="2" w:space="12" w:color="FFFFFF"/>
                    <w:bottom w:val="single" w:sz="2" w:space="1" w:color="FFFFFF"/>
                    <w:right w:val="single" w:sz="2" w:space="4" w:color="FFFFFF"/>
                  </w:divBdr>
                  <w:divsChild>
                    <w:div w:id="253779952">
                      <w:marLeft w:val="0"/>
                      <w:marRight w:val="0"/>
                      <w:marTop w:val="0"/>
                      <w:marBottom w:val="0"/>
                      <w:divBdr>
                        <w:top w:val="none" w:sz="0" w:space="0" w:color="auto"/>
                        <w:left w:val="none" w:sz="0" w:space="0" w:color="auto"/>
                        <w:bottom w:val="none" w:sz="0" w:space="0" w:color="auto"/>
                        <w:right w:val="none" w:sz="0" w:space="0" w:color="auto"/>
                      </w:divBdr>
                    </w:div>
                  </w:divsChild>
                </w:div>
                <w:div w:id="1430732787">
                  <w:marLeft w:val="0"/>
                  <w:marRight w:val="0"/>
                  <w:marTop w:val="0"/>
                  <w:marBottom w:val="0"/>
                  <w:divBdr>
                    <w:top w:val="single" w:sz="2" w:space="1" w:color="FFFFFF"/>
                    <w:left w:val="single" w:sz="2" w:space="12" w:color="FFFFFF"/>
                    <w:bottom w:val="single" w:sz="2" w:space="1" w:color="FFFFFF"/>
                    <w:right w:val="single" w:sz="2" w:space="4" w:color="FFFFFF"/>
                  </w:divBdr>
                  <w:divsChild>
                    <w:div w:id="1454667036">
                      <w:marLeft w:val="0"/>
                      <w:marRight w:val="0"/>
                      <w:marTop w:val="0"/>
                      <w:marBottom w:val="0"/>
                      <w:divBdr>
                        <w:top w:val="none" w:sz="0" w:space="0" w:color="auto"/>
                        <w:left w:val="none" w:sz="0" w:space="0" w:color="auto"/>
                        <w:bottom w:val="none" w:sz="0" w:space="0" w:color="auto"/>
                        <w:right w:val="none" w:sz="0" w:space="0" w:color="auto"/>
                      </w:divBdr>
                    </w:div>
                  </w:divsChild>
                </w:div>
                <w:div w:id="1249772308">
                  <w:marLeft w:val="0"/>
                  <w:marRight w:val="0"/>
                  <w:marTop w:val="0"/>
                  <w:marBottom w:val="0"/>
                  <w:divBdr>
                    <w:top w:val="single" w:sz="2" w:space="1" w:color="FFFFFF"/>
                    <w:left w:val="single" w:sz="2" w:space="12" w:color="FFFFFF"/>
                    <w:bottom w:val="single" w:sz="2" w:space="1" w:color="FFFFFF"/>
                    <w:right w:val="single" w:sz="2" w:space="4" w:color="FFFFFF"/>
                  </w:divBdr>
                  <w:divsChild>
                    <w:div w:id="2005010901">
                      <w:marLeft w:val="0"/>
                      <w:marRight w:val="0"/>
                      <w:marTop w:val="0"/>
                      <w:marBottom w:val="0"/>
                      <w:divBdr>
                        <w:top w:val="none" w:sz="0" w:space="0" w:color="auto"/>
                        <w:left w:val="none" w:sz="0" w:space="0" w:color="auto"/>
                        <w:bottom w:val="none" w:sz="0" w:space="0" w:color="auto"/>
                        <w:right w:val="none" w:sz="0" w:space="0" w:color="auto"/>
                      </w:divBdr>
                    </w:div>
                  </w:divsChild>
                </w:div>
                <w:div w:id="769667145">
                  <w:marLeft w:val="0"/>
                  <w:marRight w:val="0"/>
                  <w:marTop w:val="0"/>
                  <w:marBottom w:val="0"/>
                  <w:divBdr>
                    <w:top w:val="single" w:sz="2" w:space="1" w:color="FFFFFF"/>
                    <w:left w:val="single" w:sz="2" w:space="12" w:color="FFFFFF"/>
                    <w:bottom w:val="single" w:sz="2" w:space="1" w:color="FFFFFF"/>
                    <w:right w:val="single" w:sz="2" w:space="4" w:color="FFFFFF"/>
                  </w:divBdr>
                  <w:divsChild>
                    <w:div w:id="808478148">
                      <w:marLeft w:val="0"/>
                      <w:marRight w:val="0"/>
                      <w:marTop w:val="0"/>
                      <w:marBottom w:val="0"/>
                      <w:divBdr>
                        <w:top w:val="none" w:sz="0" w:space="0" w:color="auto"/>
                        <w:left w:val="none" w:sz="0" w:space="0" w:color="auto"/>
                        <w:bottom w:val="none" w:sz="0" w:space="0" w:color="auto"/>
                        <w:right w:val="none" w:sz="0" w:space="0" w:color="auto"/>
                      </w:divBdr>
                    </w:div>
                  </w:divsChild>
                </w:div>
                <w:div w:id="755594636">
                  <w:marLeft w:val="0"/>
                  <w:marRight w:val="0"/>
                  <w:marTop w:val="0"/>
                  <w:marBottom w:val="0"/>
                  <w:divBdr>
                    <w:top w:val="single" w:sz="2" w:space="1" w:color="FFFFFF"/>
                    <w:left w:val="single" w:sz="2" w:space="12" w:color="FFFFFF"/>
                    <w:bottom w:val="single" w:sz="2" w:space="4" w:color="FFFFFF"/>
                    <w:right w:val="single" w:sz="2" w:space="4" w:color="FFFFFF"/>
                  </w:divBdr>
                  <w:divsChild>
                    <w:div w:id="16978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99556">
          <w:marLeft w:val="0"/>
          <w:marRight w:val="0"/>
          <w:marTop w:val="0"/>
          <w:marBottom w:val="335"/>
          <w:divBdr>
            <w:top w:val="none" w:sz="0" w:space="0" w:color="auto"/>
            <w:left w:val="none" w:sz="0" w:space="0" w:color="auto"/>
            <w:bottom w:val="none" w:sz="0" w:space="0" w:color="auto"/>
            <w:right w:val="none" w:sz="0" w:space="0" w:color="auto"/>
          </w:divBdr>
          <w:divsChild>
            <w:div w:id="264928632">
              <w:marLeft w:val="0"/>
              <w:marRight w:val="0"/>
              <w:marTop w:val="0"/>
              <w:marBottom w:val="0"/>
              <w:divBdr>
                <w:top w:val="none" w:sz="0" w:space="0" w:color="auto"/>
                <w:left w:val="none" w:sz="0" w:space="0" w:color="auto"/>
                <w:bottom w:val="none" w:sz="0" w:space="0" w:color="auto"/>
                <w:right w:val="none" w:sz="0" w:space="0" w:color="auto"/>
              </w:divBdr>
              <w:divsChild>
                <w:div w:id="1532180211">
                  <w:marLeft w:val="0"/>
                  <w:marRight w:val="0"/>
                  <w:marTop w:val="0"/>
                  <w:marBottom w:val="0"/>
                  <w:divBdr>
                    <w:top w:val="single" w:sz="2" w:space="4" w:color="FFFFFF"/>
                    <w:left w:val="single" w:sz="2" w:space="12" w:color="FFFFFF"/>
                    <w:bottom w:val="single" w:sz="2" w:space="1" w:color="FFFFFF"/>
                    <w:right w:val="single" w:sz="2" w:space="4" w:color="FFFFFF"/>
                  </w:divBdr>
                  <w:divsChild>
                    <w:div w:id="1497721505">
                      <w:marLeft w:val="0"/>
                      <w:marRight w:val="0"/>
                      <w:marTop w:val="0"/>
                      <w:marBottom w:val="0"/>
                      <w:divBdr>
                        <w:top w:val="none" w:sz="0" w:space="0" w:color="auto"/>
                        <w:left w:val="none" w:sz="0" w:space="0" w:color="auto"/>
                        <w:bottom w:val="none" w:sz="0" w:space="0" w:color="auto"/>
                        <w:right w:val="none" w:sz="0" w:space="0" w:color="auto"/>
                      </w:divBdr>
                    </w:div>
                  </w:divsChild>
                </w:div>
                <w:div w:id="1574925564">
                  <w:marLeft w:val="0"/>
                  <w:marRight w:val="0"/>
                  <w:marTop w:val="0"/>
                  <w:marBottom w:val="0"/>
                  <w:divBdr>
                    <w:top w:val="single" w:sz="2" w:space="1" w:color="FFFFFF"/>
                    <w:left w:val="single" w:sz="2" w:space="12" w:color="FFFFFF"/>
                    <w:bottom w:val="single" w:sz="2" w:space="1" w:color="FFFFFF"/>
                    <w:right w:val="single" w:sz="2" w:space="4" w:color="FFFFFF"/>
                  </w:divBdr>
                  <w:divsChild>
                    <w:div w:id="419105842">
                      <w:marLeft w:val="0"/>
                      <w:marRight w:val="0"/>
                      <w:marTop w:val="0"/>
                      <w:marBottom w:val="0"/>
                      <w:divBdr>
                        <w:top w:val="none" w:sz="0" w:space="0" w:color="auto"/>
                        <w:left w:val="none" w:sz="0" w:space="0" w:color="auto"/>
                        <w:bottom w:val="none" w:sz="0" w:space="0" w:color="auto"/>
                        <w:right w:val="none" w:sz="0" w:space="0" w:color="auto"/>
                      </w:divBdr>
                    </w:div>
                  </w:divsChild>
                </w:div>
                <w:div w:id="2047027530">
                  <w:marLeft w:val="0"/>
                  <w:marRight w:val="0"/>
                  <w:marTop w:val="0"/>
                  <w:marBottom w:val="0"/>
                  <w:divBdr>
                    <w:top w:val="single" w:sz="2" w:space="1" w:color="FFFFFF"/>
                    <w:left w:val="single" w:sz="2" w:space="12" w:color="FFFFFF"/>
                    <w:bottom w:val="single" w:sz="2" w:space="1" w:color="FFFFFF"/>
                    <w:right w:val="single" w:sz="2" w:space="4" w:color="FFFFFF"/>
                  </w:divBdr>
                  <w:divsChild>
                    <w:div w:id="94905129">
                      <w:marLeft w:val="0"/>
                      <w:marRight w:val="0"/>
                      <w:marTop w:val="0"/>
                      <w:marBottom w:val="0"/>
                      <w:divBdr>
                        <w:top w:val="none" w:sz="0" w:space="0" w:color="auto"/>
                        <w:left w:val="none" w:sz="0" w:space="0" w:color="auto"/>
                        <w:bottom w:val="none" w:sz="0" w:space="0" w:color="auto"/>
                        <w:right w:val="none" w:sz="0" w:space="0" w:color="auto"/>
                      </w:divBdr>
                    </w:div>
                  </w:divsChild>
                </w:div>
                <w:div w:id="426274638">
                  <w:marLeft w:val="0"/>
                  <w:marRight w:val="0"/>
                  <w:marTop w:val="0"/>
                  <w:marBottom w:val="0"/>
                  <w:divBdr>
                    <w:top w:val="single" w:sz="2" w:space="1" w:color="FFFFFF"/>
                    <w:left w:val="single" w:sz="2" w:space="12" w:color="FFFFFF"/>
                    <w:bottom w:val="single" w:sz="2" w:space="1" w:color="FFFFFF"/>
                    <w:right w:val="single" w:sz="2" w:space="4" w:color="FFFFFF"/>
                  </w:divBdr>
                  <w:divsChild>
                    <w:div w:id="89087070">
                      <w:marLeft w:val="0"/>
                      <w:marRight w:val="0"/>
                      <w:marTop w:val="0"/>
                      <w:marBottom w:val="0"/>
                      <w:divBdr>
                        <w:top w:val="none" w:sz="0" w:space="0" w:color="auto"/>
                        <w:left w:val="none" w:sz="0" w:space="0" w:color="auto"/>
                        <w:bottom w:val="none" w:sz="0" w:space="0" w:color="auto"/>
                        <w:right w:val="none" w:sz="0" w:space="0" w:color="auto"/>
                      </w:divBdr>
                    </w:div>
                  </w:divsChild>
                </w:div>
                <w:div w:id="871114464">
                  <w:marLeft w:val="0"/>
                  <w:marRight w:val="0"/>
                  <w:marTop w:val="0"/>
                  <w:marBottom w:val="0"/>
                  <w:divBdr>
                    <w:top w:val="single" w:sz="2" w:space="1" w:color="FFFFFF"/>
                    <w:left w:val="single" w:sz="2" w:space="12" w:color="FFFFFF"/>
                    <w:bottom w:val="single" w:sz="2" w:space="1" w:color="FFFFFF"/>
                    <w:right w:val="single" w:sz="2" w:space="4" w:color="FFFFFF"/>
                  </w:divBdr>
                  <w:divsChild>
                    <w:div w:id="631056141">
                      <w:marLeft w:val="0"/>
                      <w:marRight w:val="0"/>
                      <w:marTop w:val="0"/>
                      <w:marBottom w:val="0"/>
                      <w:divBdr>
                        <w:top w:val="none" w:sz="0" w:space="0" w:color="auto"/>
                        <w:left w:val="none" w:sz="0" w:space="0" w:color="auto"/>
                        <w:bottom w:val="none" w:sz="0" w:space="0" w:color="auto"/>
                        <w:right w:val="none" w:sz="0" w:space="0" w:color="auto"/>
                      </w:divBdr>
                    </w:div>
                  </w:divsChild>
                </w:div>
                <w:div w:id="991519967">
                  <w:marLeft w:val="0"/>
                  <w:marRight w:val="0"/>
                  <w:marTop w:val="0"/>
                  <w:marBottom w:val="0"/>
                  <w:divBdr>
                    <w:top w:val="single" w:sz="2" w:space="1" w:color="FFFFFF"/>
                    <w:left w:val="single" w:sz="2" w:space="12" w:color="FFFFFF"/>
                    <w:bottom w:val="single" w:sz="2" w:space="1" w:color="FFFFFF"/>
                    <w:right w:val="single" w:sz="2" w:space="4" w:color="FFFFFF"/>
                  </w:divBdr>
                  <w:divsChild>
                    <w:div w:id="1999455065">
                      <w:marLeft w:val="0"/>
                      <w:marRight w:val="0"/>
                      <w:marTop w:val="0"/>
                      <w:marBottom w:val="0"/>
                      <w:divBdr>
                        <w:top w:val="none" w:sz="0" w:space="0" w:color="auto"/>
                        <w:left w:val="none" w:sz="0" w:space="0" w:color="auto"/>
                        <w:bottom w:val="none" w:sz="0" w:space="0" w:color="auto"/>
                        <w:right w:val="none" w:sz="0" w:space="0" w:color="auto"/>
                      </w:divBdr>
                    </w:div>
                  </w:divsChild>
                </w:div>
                <w:div w:id="742991725">
                  <w:marLeft w:val="0"/>
                  <w:marRight w:val="0"/>
                  <w:marTop w:val="0"/>
                  <w:marBottom w:val="0"/>
                  <w:divBdr>
                    <w:top w:val="single" w:sz="2" w:space="1" w:color="FFFFFF"/>
                    <w:left w:val="single" w:sz="2" w:space="12" w:color="FFFFFF"/>
                    <w:bottom w:val="single" w:sz="2" w:space="1" w:color="FFFFFF"/>
                    <w:right w:val="single" w:sz="2" w:space="4" w:color="FFFFFF"/>
                  </w:divBdr>
                  <w:divsChild>
                    <w:div w:id="1655719712">
                      <w:marLeft w:val="0"/>
                      <w:marRight w:val="0"/>
                      <w:marTop w:val="0"/>
                      <w:marBottom w:val="0"/>
                      <w:divBdr>
                        <w:top w:val="none" w:sz="0" w:space="0" w:color="auto"/>
                        <w:left w:val="none" w:sz="0" w:space="0" w:color="auto"/>
                        <w:bottom w:val="none" w:sz="0" w:space="0" w:color="auto"/>
                        <w:right w:val="none" w:sz="0" w:space="0" w:color="auto"/>
                      </w:divBdr>
                    </w:div>
                  </w:divsChild>
                </w:div>
                <w:div w:id="2059356267">
                  <w:marLeft w:val="0"/>
                  <w:marRight w:val="0"/>
                  <w:marTop w:val="0"/>
                  <w:marBottom w:val="0"/>
                  <w:divBdr>
                    <w:top w:val="single" w:sz="2" w:space="1" w:color="FFFFFF"/>
                    <w:left w:val="single" w:sz="2" w:space="12" w:color="FFFFFF"/>
                    <w:bottom w:val="single" w:sz="2" w:space="1" w:color="FFFFFF"/>
                    <w:right w:val="single" w:sz="2" w:space="4" w:color="FFFFFF"/>
                  </w:divBdr>
                  <w:divsChild>
                    <w:div w:id="658996219">
                      <w:marLeft w:val="0"/>
                      <w:marRight w:val="0"/>
                      <w:marTop w:val="0"/>
                      <w:marBottom w:val="0"/>
                      <w:divBdr>
                        <w:top w:val="none" w:sz="0" w:space="0" w:color="auto"/>
                        <w:left w:val="none" w:sz="0" w:space="0" w:color="auto"/>
                        <w:bottom w:val="none" w:sz="0" w:space="0" w:color="auto"/>
                        <w:right w:val="none" w:sz="0" w:space="0" w:color="auto"/>
                      </w:divBdr>
                    </w:div>
                  </w:divsChild>
                </w:div>
                <w:div w:id="528181996">
                  <w:marLeft w:val="0"/>
                  <w:marRight w:val="0"/>
                  <w:marTop w:val="0"/>
                  <w:marBottom w:val="0"/>
                  <w:divBdr>
                    <w:top w:val="single" w:sz="2" w:space="1" w:color="FFFFFF"/>
                    <w:left w:val="single" w:sz="2" w:space="12" w:color="FFFFFF"/>
                    <w:bottom w:val="single" w:sz="2" w:space="1" w:color="FFFFFF"/>
                    <w:right w:val="single" w:sz="2" w:space="4" w:color="FFFFFF"/>
                  </w:divBdr>
                  <w:divsChild>
                    <w:div w:id="1478306593">
                      <w:marLeft w:val="0"/>
                      <w:marRight w:val="0"/>
                      <w:marTop w:val="0"/>
                      <w:marBottom w:val="0"/>
                      <w:divBdr>
                        <w:top w:val="none" w:sz="0" w:space="0" w:color="auto"/>
                        <w:left w:val="none" w:sz="0" w:space="0" w:color="auto"/>
                        <w:bottom w:val="none" w:sz="0" w:space="0" w:color="auto"/>
                        <w:right w:val="none" w:sz="0" w:space="0" w:color="auto"/>
                      </w:divBdr>
                    </w:div>
                  </w:divsChild>
                </w:div>
                <w:div w:id="701397591">
                  <w:marLeft w:val="0"/>
                  <w:marRight w:val="0"/>
                  <w:marTop w:val="0"/>
                  <w:marBottom w:val="0"/>
                  <w:divBdr>
                    <w:top w:val="single" w:sz="2" w:space="1" w:color="FFFFFF"/>
                    <w:left w:val="single" w:sz="2" w:space="12" w:color="FFFFFF"/>
                    <w:bottom w:val="single" w:sz="2" w:space="1" w:color="FFFFFF"/>
                    <w:right w:val="single" w:sz="2" w:space="4" w:color="FFFFFF"/>
                  </w:divBdr>
                  <w:divsChild>
                    <w:div w:id="446391961">
                      <w:marLeft w:val="0"/>
                      <w:marRight w:val="0"/>
                      <w:marTop w:val="0"/>
                      <w:marBottom w:val="0"/>
                      <w:divBdr>
                        <w:top w:val="none" w:sz="0" w:space="0" w:color="auto"/>
                        <w:left w:val="none" w:sz="0" w:space="0" w:color="auto"/>
                        <w:bottom w:val="none" w:sz="0" w:space="0" w:color="auto"/>
                        <w:right w:val="none" w:sz="0" w:space="0" w:color="auto"/>
                      </w:divBdr>
                    </w:div>
                  </w:divsChild>
                </w:div>
                <w:div w:id="1035733282">
                  <w:marLeft w:val="0"/>
                  <w:marRight w:val="0"/>
                  <w:marTop w:val="0"/>
                  <w:marBottom w:val="0"/>
                  <w:divBdr>
                    <w:top w:val="single" w:sz="2" w:space="1" w:color="FFFFFF"/>
                    <w:left w:val="single" w:sz="2" w:space="12" w:color="FFFFFF"/>
                    <w:bottom w:val="single" w:sz="2" w:space="1" w:color="FFFFFF"/>
                    <w:right w:val="single" w:sz="2" w:space="4" w:color="FFFFFF"/>
                  </w:divBdr>
                  <w:divsChild>
                    <w:div w:id="208540458">
                      <w:marLeft w:val="0"/>
                      <w:marRight w:val="0"/>
                      <w:marTop w:val="0"/>
                      <w:marBottom w:val="0"/>
                      <w:divBdr>
                        <w:top w:val="none" w:sz="0" w:space="0" w:color="auto"/>
                        <w:left w:val="none" w:sz="0" w:space="0" w:color="auto"/>
                        <w:bottom w:val="none" w:sz="0" w:space="0" w:color="auto"/>
                        <w:right w:val="none" w:sz="0" w:space="0" w:color="auto"/>
                      </w:divBdr>
                    </w:div>
                  </w:divsChild>
                </w:div>
                <w:div w:id="671107820">
                  <w:marLeft w:val="0"/>
                  <w:marRight w:val="0"/>
                  <w:marTop w:val="0"/>
                  <w:marBottom w:val="0"/>
                  <w:divBdr>
                    <w:top w:val="single" w:sz="2" w:space="1" w:color="FFFFFF"/>
                    <w:left w:val="single" w:sz="2" w:space="12" w:color="FFFFFF"/>
                    <w:bottom w:val="single" w:sz="2" w:space="1" w:color="FFFFFF"/>
                    <w:right w:val="single" w:sz="2" w:space="4" w:color="FFFFFF"/>
                  </w:divBdr>
                  <w:divsChild>
                    <w:div w:id="1805079656">
                      <w:marLeft w:val="0"/>
                      <w:marRight w:val="0"/>
                      <w:marTop w:val="0"/>
                      <w:marBottom w:val="0"/>
                      <w:divBdr>
                        <w:top w:val="none" w:sz="0" w:space="0" w:color="auto"/>
                        <w:left w:val="none" w:sz="0" w:space="0" w:color="auto"/>
                        <w:bottom w:val="none" w:sz="0" w:space="0" w:color="auto"/>
                        <w:right w:val="none" w:sz="0" w:space="0" w:color="auto"/>
                      </w:divBdr>
                    </w:div>
                  </w:divsChild>
                </w:div>
                <w:div w:id="65539344">
                  <w:marLeft w:val="0"/>
                  <w:marRight w:val="0"/>
                  <w:marTop w:val="0"/>
                  <w:marBottom w:val="0"/>
                  <w:divBdr>
                    <w:top w:val="single" w:sz="2" w:space="1" w:color="FFFFFF"/>
                    <w:left w:val="single" w:sz="2" w:space="12" w:color="FFFFFF"/>
                    <w:bottom w:val="single" w:sz="2" w:space="1" w:color="FFFFFF"/>
                    <w:right w:val="single" w:sz="2" w:space="4" w:color="FFFFFF"/>
                  </w:divBdr>
                  <w:divsChild>
                    <w:div w:id="1338775967">
                      <w:marLeft w:val="0"/>
                      <w:marRight w:val="0"/>
                      <w:marTop w:val="0"/>
                      <w:marBottom w:val="0"/>
                      <w:divBdr>
                        <w:top w:val="none" w:sz="0" w:space="0" w:color="auto"/>
                        <w:left w:val="none" w:sz="0" w:space="0" w:color="auto"/>
                        <w:bottom w:val="none" w:sz="0" w:space="0" w:color="auto"/>
                        <w:right w:val="none" w:sz="0" w:space="0" w:color="auto"/>
                      </w:divBdr>
                    </w:div>
                  </w:divsChild>
                </w:div>
                <w:div w:id="1515534057">
                  <w:marLeft w:val="0"/>
                  <w:marRight w:val="0"/>
                  <w:marTop w:val="0"/>
                  <w:marBottom w:val="0"/>
                  <w:divBdr>
                    <w:top w:val="single" w:sz="2" w:space="1" w:color="FFFFFF"/>
                    <w:left w:val="single" w:sz="2" w:space="12" w:color="FFFFFF"/>
                    <w:bottom w:val="single" w:sz="2" w:space="1" w:color="FFFFFF"/>
                    <w:right w:val="single" w:sz="2" w:space="4" w:color="FFFFFF"/>
                  </w:divBdr>
                  <w:divsChild>
                    <w:div w:id="756053636">
                      <w:marLeft w:val="0"/>
                      <w:marRight w:val="0"/>
                      <w:marTop w:val="0"/>
                      <w:marBottom w:val="0"/>
                      <w:divBdr>
                        <w:top w:val="none" w:sz="0" w:space="0" w:color="auto"/>
                        <w:left w:val="none" w:sz="0" w:space="0" w:color="auto"/>
                        <w:bottom w:val="none" w:sz="0" w:space="0" w:color="auto"/>
                        <w:right w:val="none" w:sz="0" w:space="0" w:color="auto"/>
                      </w:divBdr>
                    </w:div>
                  </w:divsChild>
                </w:div>
                <w:div w:id="783496524">
                  <w:marLeft w:val="0"/>
                  <w:marRight w:val="0"/>
                  <w:marTop w:val="0"/>
                  <w:marBottom w:val="0"/>
                  <w:divBdr>
                    <w:top w:val="single" w:sz="2" w:space="1" w:color="FFFFFF"/>
                    <w:left w:val="single" w:sz="2" w:space="12" w:color="FFFFFF"/>
                    <w:bottom w:val="single" w:sz="2" w:space="1" w:color="FFFFFF"/>
                    <w:right w:val="single" w:sz="2" w:space="4" w:color="FFFFFF"/>
                  </w:divBdr>
                  <w:divsChild>
                    <w:div w:id="750586645">
                      <w:marLeft w:val="0"/>
                      <w:marRight w:val="0"/>
                      <w:marTop w:val="0"/>
                      <w:marBottom w:val="0"/>
                      <w:divBdr>
                        <w:top w:val="none" w:sz="0" w:space="0" w:color="auto"/>
                        <w:left w:val="none" w:sz="0" w:space="0" w:color="auto"/>
                        <w:bottom w:val="none" w:sz="0" w:space="0" w:color="auto"/>
                        <w:right w:val="none" w:sz="0" w:space="0" w:color="auto"/>
                      </w:divBdr>
                    </w:div>
                  </w:divsChild>
                </w:div>
                <w:div w:id="336615261">
                  <w:marLeft w:val="0"/>
                  <w:marRight w:val="0"/>
                  <w:marTop w:val="0"/>
                  <w:marBottom w:val="0"/>
                  <w:divBdr>
                    <w:top w:val="single" w:sz="2" w:space="1" w:color="FFFFFF"/>
                    <w:left w:val="single" w:sz="2" w:space="12" w:color="FFFFFF"/>
                    <w:bottom w:val="single" w:sz="2" w:space="1" w:color="FFFFFF"/>
                    <w:right w:val="single" w:sz="2" w:space="4" w:color="FFFFFF"/>
                  </w:divBdr>
                  <w:divsChild>
                    <w:div w:id="820122362">
                      <w:marLeft w:val="0"/>
                      <w:marRight w:val="0"/>
                      <w:marTop w:val="0"/>
                      <w:marBottom w:val="0"/>
                      <w:divBdr>
                        <w:top w:val="none" w:sz="0" w:space="0" w:color="auto"/>
                        <w:left w:val="none" w:sz="0" w:space="0" w:color="auto"/>
                        <w:bottom w:val="none" w:sz="0" w:space="0" w:color="auto"/>
                        <w:right w:val="none" w:sz="0" w:space="0" w:color="auto"/>
                      </w:divBdr>
                    </w:div>
                  </w:divsChild>
                </w:div>
                <w:div w:id="788277439">
                  <w:marLeft w:val="0"/>
                  <w:marRight w:val="0"/>
                  <w:marTop w:val="0"/>
                  <w:marBottom w:val="0"/>
                  <w:divBdr>
                    <w:top w:val="single" w:sz="2" w:space="1" w:color="FFFFFF"/>
                    <w:left w:val="single" w:sz="2" w:space="12" w:color="FFFFFF"/>
                    <w:bottom w:val="single" w:sz="2" w:space="1" w:color="FFFFFF"/>
                    <w:right w:val="single" w:sz="2" w:space="4" w:color="FFFFFF"/>
                  </w:divBdr>
                  <w:divsChild>
                    <w:div w:id="905146247">
                      <w:marLeft w:val="0"/>
                      <w:marRight w:val="0"/>
                      <w:marTop w:val="0"/>
                      <w:marBottom w:val="0"/>
                      <w:divBdr>
                        <w:top w:val="none" w:sz="0" w:space="0" w:color="auto"/>
                        <w:left w:val="none" w:sz="0" w:space="0" w:color="auto"/>
                        <w:bottom w:val="none" w:sz="0" w:space="0" w:color="auto"/>
                        <w:right w:val="none" w:sz="0" w:space="0" w:color="auto"/>
                      </w:divBdr>
                    </w:div>
                  </w:divsChild>
                </w:div>
                <w:div w:id="111487670">
                  <w:marLeft w:val="0"/>
                  <w:marRight w:val="0"/>
                  <w:marTop w:val="0"/>
                  <w:marBottom w:val="0"/>
                  <w:divBdr>
                    <w:top w:val="single" w:sz="2" w:space="1" w:color="FFFFFF"/>
                    <w:left w:val="single" w:sz="2" w:space="12" w:color="FFFFFF"/>
                    <w:bottom w:val="single" w:sz="2" w:space="1" w:color="FFFFFF"/>
                    <w:right w:val="single" w:sz="2" w:space="4" w:color="FFFFFF"/>
                  </w:divBdr>
                  <w:divsChild>
                    <w:div w:id="973296209">
                      <w:marLeft w:val="0"/>
                      <w:marRight w:val="0"/>
                      <w:marTop w:val="0"/>
                      <w:marBottom w:val="0"/>
                      <w:divBdr>
                        <w:top w:val="none" w:sz="0" w:space="0" w:color="auto"/>
                        <w:left w:val="none" w:sz="0" w:space="0" w:color="auto"/>
                        <w:bottom w:val="none" w:sz="0" w:space="0" w:color="auto"/>
                        <w:right w:val="none" w:sz="0" w:space="0" w:color="auto"/>
                      </w:divBdr>
                    </w:div>
                  </w:divsChild>
                </w:div>
                <w:div w:id="409041745">
                  <w:marLeft w:val="0"/>
                  <w:marRight w:val="0"/>
                  <w:marTop w:val="0"/>
                  <w:marBottom w:val="0"/>
                  <w:divBdr>
                    <w:top w:val="single" w:sz="2" w:space="1" w:color="FFFFFF"/>
                    <w:left w:val="single" w:sz="2" w:space="12" w:color="FFFFFF"/>
                    <w:bottom w:val="single" w:sz="2" w:space="1" w:color="FFFFFF"/>
                    <w:right w:val="single" w:sz="2" w:space="4" w:color="FFFFFF"/>
                  </w:divBdr>
                  <w:divsChild>
                    <w:div w:id="392239877">
                      <w:marLeft w:val="0"/>
                      <w:marRight w:val="0"/>
                      <w:marTop w:val="0"/>
                      <w:marBottom w:val="0"/>
                      <w:divBdr>
                        <w:top w:val="none" w:sz="0" w:space="0" w:color="auto"/>
                        <w:left w:val="none" w:sz="0" w:space="0" w:color="auto"/>
                        <w:bottom w:val="none" w:sz="0" w:space="0" w:color="auto"/>
                        <w:right w:val="none" w:sz="0" w:space="0" w:color="auto"/>
                      </w:divBdr>
                    </w:div>
                  </w:divsChild>
                </w:div>
                <w:div w:id="1739595533">
                  <w:marLeft w:val="0"/>
                  <w:marRight w:val="0"/>
                  <w:marTop w:val="0"/>
                  <w:marBottom w:val="0"/>
                  <w:divBdr>
                    <w:top w:val="single" w:sz="2" w:space="1" w:color="FFFFFF"/>
                    <w:left w:val="single" w:sz="2" w:space="12" w:color="FFFFFF"/>
                    <w:bottom w:val="single" w:sz="2" w:space="1" w:color="FFFFFF"/>
                    <w:right w:val="single" w:sz="2" w:space="4" w:color="FFFFFF"/>
                  </w:divBdr>
                  <w:divsChild>
                    <w:div w:id="2076660124">
                      <w:marLeft w:val="0"/>
                      <w:marRight w:val="0"/>
                      <w:marTop w:val="0"/>
                      <w:marBottom w:val="0"/>
                      <w:divBdr>
                        <w:top w:val="none" w:sz="0" w:space="0" w:color="auto"/>
                        <w:left w:val="none" w:sz="0" w:space="0" w:color="auto"/>
                        <w:bottom w:val="none" w:sz="0" w:space="0" w:color="auto"/>
                        <w:right w:val="none" w:sz="0" w:space="0" w:color="auto"/>
                      </w:divBdr>
                    </w:div>
                  </w:divsChild>
                </w:div>
                <w:div w:id="876620730">
                  <w:marLeft w:val="0"/>
                  <w:marRight w:val="0"/>
                  <w:marTop w:val="0"/>
                  <w:marBottom w:val="0"/>
                  <w:divBdr>
                    <w:top w:val="single" w:sz="2" w:space="1" w:color="FFFFFF"/>
                    <w:left w:val="single" w:sz="2" w:space="12" w:color="FFFFFF"/>
                    <w:bottom w:val="single" w:sz="2" w:space="4" w:color="FFFFFF"/>
                    <w:right w:val="single" w:sz="2" w:space="4" w:color="FFFFFF"/>
                  </w:divBdr>
                  <w:divsChild>
                    <w:div w:id="9911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228713">
      <w:bodyDiv w:val="1"/>
      <w:marLeft w:val="0"/>
      <w:marRight w:val="0"/>
      <w:marTop w:val="0"/>
      <w:marBottom w:val="0"/>
      <w:divBdr>
        <w:top w:val="none" w:sz="0" w:space="0" w:color="auto"/>
        <w:left w:val="none" w:sz="0" w:space="0" w:color="auto"/>
        <w:bottom w:val="none" w:sz="0" w:space="0" w:color="auto"/>
        <w:right w:val="none" w:sz="0" w:space="0" w:color="auto"/>
      </w:divBdr>
      <w:divsChild>
        <w:div w:id="2024669325">
          <w:marLeft w:val="0"/>
          <w:marRight w:val="0"/>
          <w:marTop w:val="0"/>
          <w:marBottom w:val="0"/>
          <w:divBdr>
            <w:top w:val="none" w:sz="0" w:space="0" w:color="auto"/>
            <w:left w:val="none" w:sz="0" w:space="0" w:color="auto"/>
            <w:bottom w:val="none" w:sz="0" w:space="0" w:color="auto"/>
            <w:right w:val="none" w:sz="0" w:space="0" w:color="auto"/>
          </w:divBdr>
        </w:div>
      </w:divsChild>
    </w:div>
    <w:div w:id="1412198893">
      <w:bodyDiv w:val="1"/>
      <w:marLeft w:val="0"/>
      <w:marRight w:val="0"/>
      <w:marTop w:val="0"/>
      <w:marBottom w:val="0"/>
      <w:divBdr>
        <w:top w:val="none" w:sz="0" w:space="0" w:color="auto"/>
        <w:left w:val="none" w:sz="0" w:space="0" w:color="auto"/>
        <w:bottom w:val="none" w:sz="0" w:space="0" w:color="auto"/>
        <w:right w:val="none" w:sz="0" w:space="0" w:color="auto"/>
      </w:divBdr>
      <w:divsChild>
        <w:div w:id="36783500">
          <w:marLeft w:val="0"/>
          <w:marRight w:val="0"/>
          <w:marTop w:val="0"/>
          <w:marBottom w:val="0"/>
          <w:divBdr>
            <w:top w:val="none" w:sz="0" w:space="0" w:color="auto"/>
            <w:left w:val="none" w:sz="0" w:space="0" w:color="auto"/>
            <w:bottom w:val="none" w:sz="0" w:space="0" w:color="auto"/>
            <w:right w:val="none" w:sz="0" w:space="0" w:color="auto"/>
          </w:divBdr>
        </w:div>
        <w:div w:id="1918400572">
          <w:marLeft w:val="0"/>
          <w:marRight w:val="0"/>
          <w:marTop w:val="0"/>
          <w:marBottom w:val="335"/>
          <w:divBdr>
            <w:top w:val="none" w:sz="0" w:space="0" w:color="auto"/>
            <w:left w:val="none" w:sz="0" w:space="0" w:color="auto"/>
            <w:bottom w:val="none" w:sz="0" w:space="0" w:color="auto"/>
            <w:right w:val="none" w:sz="0" w:space="0" w:color="auto"/>
          </w:divBdr>
          <w:divsChild>
            <w:div w:id="1035470848">
              <w:marLeft w:val="0"/>
              <w:marRight w:val="0"/>
              <w:marTop w:val="0"/>
              <w:marBottom w:val="0"/>
              <w:divBdr>
                <w:top w:val="none" w:sz="0" w:space="0" w:color="auto"/>
                <w:left w:val="none" w:sz="0" w:space="0" w:color="auto"/>
                <w:bottom w:val="none" w:sz="0" w:space="0" w:color="auto"/>
                <w:right w:val="none" w:sz="0" w:space="0" w:color="auto"/>
              </w:divBdr>
              <w:divsChild>
                <w:div w:id="1859543617">
                  <w:marLeft w:val="0"/>
                  <w:marRight w:val="0"/>
                  <w:marTop w:val="0"/>
                  <w:marBottom w:val="0"/>
                  <w:divBdr>
                    <w:top w:val="single" w:sz="2" w:space="4" w:color="FFFFFF"/>
                    <w:left w:val="single" w:sz="2" w:space="12" w:color="FFFFFF"/>
                    <w:bottom w:val="single" w:sz="2" w:space="1" w:color="FFFFFF"/>
                    <w:right w:val="single" w:sz="2" w:space="4" w:color="FFFFFF"/>
                  </w:divBdr>
                  <w:divsChild>
                    <w:div w:id="886571938">
                      <w:marLeft w:val="0"/>
                      <w:marRight w:val="0"/>
                      <w:marTop w:val="0"/>
                      <w:marBottom w:val="0"/>
                      <w:divBdr>
                        <w:top w:val="none" w:sz="0" w:space="0" w:color="auto"/>
                        <w:left w:val="none" w:sz="0" w:space="0" w:color="auto"/>
                        <w:bottom w:val="none" w:sz="0" w:space="0" w:color="auto"/>
                        <w:right w:val="none" w:sz="0" w:space="0" w:color="auto"/>
                      </w:divBdr>
                    </w:div>
                  </w:divsChild>
                </w:div>
                <w:div w:id="597098530">
                  <w:marLeft w:val="0"/>
                  <w:marRight w:val="0"/>
                  <w:marTop w:val="0"/>
                  <w:marBottom w:val="0"/>
                  <w:divBdr>
                    <w:top w:val="single" w:sz="2" w:space="1" w:color="FFFFFF"/>
                    <w:left w:val="single" w:sz="2" w:space="12" w:color="FFFFFF"/>
                    <w:bottom w:val="single" w:sz="2" w:space="1" w:color="FFFFFF"/>
                    <w:right w:val="single" w:sz="2" w:space="4" w:color="FFFFFF"/>
                  </w:divBdr>
                  <w:divsChild>
                    <w:div w:id="1857841474">
                      <w:marLeft w:val="0"/>
                      <w:marRight w:val="0"/>
                      <w:marTop w:val="0"/>
                      <w:marBottom w:val="0"/>
                      <w:divBdr>
                        <w:top w:val="none" w:sz="0" w:space="0" w:color="auto"/>
                        <w:left w:val="none" w:sz="0" w:space="0" w:color="auto"/>
                        <w:bottom w:val="none" w:sz="0" w:space="0" w:color="auto"/>
                        <w:right w:val="none" w:sz="0" w:space="0" w:color="auto"/>
                      </w:divBdr>
                    </w:div>
                  </w:divsChild>
                </w:div>
                <w:div w:id="309793407">
                  <w:marLeft w:val="0"/>
                  <w:marRight w:val="0"/>
                  <w:marTop w:val="0"/>
                  <w:marBottom w:val="0"/>
                  <w:divBdr>
                    <w:top w:val="single" w:sz="2" w:space="1" w:color="FFFFFF"/>
                    <w:left w:val="single" w:sz="2" w:space="12" w:color="FFFFFF"/>
                    <w:bottom w:val="single" w:sz="2" w:space="1" w:color="FFFFFF"/>
                    <w:right w:val="single" w:sz="2" w:space="4" w:color="FFFFFF"/>
                  </w:divBdr>
                  <w:divsChild>
                    <w:div w:id="752509289">
                      <w:marLeft w:val="0"/>
                      <w:marRight w:val="0"/>
                      <w:marTop w:val="0"/>
                      <w:marBottom w:val="0"/>
                      <w:divBdr>
                        <w:top w:val="none" w:sz="0" w:space="0" w:color="auto"/>
                        <w:left w:val="none" w:sz="0" w:space="0" w:color="auto"/>
                        <w:bottom w:val="none" w:sz="0" w:space="0" w:color="auto"/>
                        <w:right w:val="none" w:sz="0" w:space="0" w:color="auto"/>
                      </w:divBdr>
                    </w:div>
                  </w:divsChild>
                </w:div>
                <w:div w:id="1943798195">
                  <w:marLeft w:val="0"/>
                  <w:marRight w:val="0"/>
                  <w:marTop w:val="0"/>
                  <w:marBottom w:val="0"/>
                  <w:divBdr>
                    <w:top w:val="single" w:sz="2" w:space="1" w:color="FFFFFF"/>
                    <w:left w:val="single" w:sz="2" w:space="12" w:color="FFFFFF"/>
                    <w:bottom w:val="single" w:sz="2" w:space="1" w:color="FFFFFF"/>
                    <w:right w:val="single" w:sz="2" w:space="4" w:color="FFFFFF"/>
                  </w:divBdr>
                  <w:divsChild>
                    <w:div w:id="847788966">
                      <w:marLeft w:val="0"/>
                      <w:marRight w:val="0"/>
                      <w:marTop w:val="0"/>
                      <w:marBottom w:val="0"/>
                      <w:divBdr>
                        <w:top w:val="none" w:sz="0" w:space="0" w:color="auto"/>
                        <w:left w:val="none" w:sz="0" w:space="0" w:color="auto"/>
                        <w:bottom w:val="none" w:sz="0" w:space="0" w:color="auto"/>
                        <w:right w:val="none" w:sz="0" w:space="0" w:color="auto"/>
                      </w:divBdr>
                    </w:div>
                  </w:divsChild>
                </w:div>
                <w:div w:id="1632125651">
                  <w:marLeft w:val="0"/>
                  <w:marRight w:val="0"/>
                  <w:marTop w:val="0"/>
                  <w:marBottom w:val="0"/>
                  <w:divBdr>
                    <w:top w:val="single" w:sz="2" w:space="1" w:color="FFFFFF"/>
                    <w:left w:val="single" w:sz="2" w:space="12" w:color="FFFFFF"/>
                    <w:bottom w:val="single" w:sz="2" w:space="1" w:color="FFFFFF"/>
                    <w:right w:val="single" w:sz="2" w:space="4" w:color="FFFFFF"/>
                  </w:divBdr>
                  <w:divsChild>
                    <w:div w:id="1245995918">
                      <w:marLeft w:val="0"/>
                      <w:marRight w:val="0"/>
                      <w:marTop w:val="0"/>
                      <w:marBottom w:val="0"/>
                      <w:divBdr>
                        <w:top w:val="none" w:sz="0" w:space="0" w:color="auto"/>
                        <w:left w:val="none" w:sz="0" w:space="0" w:color="auto"/>
                        <w:bottom w:val="none" w:sz="0" w:space="0" w:color="auto"/>
                        <w:right w:val="none" w:sz="0" w:space="0" w:color="auto"/>
                      </w:divBdr>
                    </w:div>
                  </w:divsChild>
                </w:div>
                <w:div w:id="664207761">
                  <w:marLeft w:val="0"/>
                  <w:marRight w:val="0"/>
                  <w:marTop w:val="0"/>
                  <w:marBottom w:val="0"/>
                  <w:divBdr>
                    <w:top w:val="single" w:sz="2" w:space="1" w:color="FFFFFF"/>
                    <w:left w:val="single" w:sz="2" w:space="12" w:color="FFFFFF"/>
                    <w:bottom w:val="single" w:sz="2" w:space="1" w:color="FFFFFF"/>
                    <w:right w:val="single" w:sz="2" w:space="4" w:color="FFFFFF"/>
                  </w:divBdr>
                  <w:divsChild>
                    <w:div w:id="704982931">
                      <w:marLeft w:val="0"/>
                      <w:marRight w:val="0"/>
                      <w:marTop w:val="0"/>
                      <w:marBottom w:val="0"/>
                      <w:divBdr>
                        <w:top w:val="none" w:sz="0" w:space="0" w:color="auto"/>
                        <w:left w:val="none" w:sz="0" w:space="0" w:color="auto"/>
                        <w:bottom w:val="none" w:sz="0" w:space="0" w:color="auto"/>
                        <w:right w:val="none" w:sz="0" w:space="0" w:color="auto"/>
                      </w:divBdr>
                    </w:div>
                  </w:divsChild>
                </w:div>
                <w:div w:id="575743879">
                  <w:marLeft w:val="0"/>
                  <w:marRight w:val="0"/>
                  <w:marTop w:val="0"/>
                  <w:marBottom w:val="0"/>
                  <w:divBdr>
                    <w:top w:val="single" w:sz="2" w:space="1" w:color="FFFFFF"/>
                    <w:left w:val="single" w:sz="2" w:space="12" w:color="FFFFFF"/>
                    <w:bottom w:val="single" w:sz="2" w:space="1" w:color="FFFFFF"/>
                    <w:right w:val="single" w:sz="2" w:space="4" w:color="FFFFFF"/>
                  </w:divBdr>
                  <w:divsChild>
                    <w:div w:id="751780125">
                      <w:marLeft w:val="0"/>
                      <w:marRight w:val="0"/>
                      <w:marTop w:val="0"/>
                      <w:marBottom w:val="0"/>
                      <w:divBdr>
                        <w:top w:val="none" w:sz="0" w:space="0" w:color="auto"/>
                        <w:left w:val="none" w:sz="0" w:space="0" w:color="auto"/>
                        <w:bottom w:val="none" w:sz="0" w:space="0" w:color="auto"/>
                        <w:right w:val="none" w:sz="0" w:space="0" w:color="auto"/>
                      </w:divBdr>
                    </w:div>
                  </w:divsChild>
                </w:div>
                <w:div w:id="981302105">
                  <w:marLeft w:val="0"/>
                  <w:marRight w:val="0"/>
                  <w:marTop w:val="0"/>
                  <w:marBottom w:val="0"/>
                  <w:divBdr>
                    <w:top w:val="single" w:sz="2" w:space="1" w:color="FFFFFF"/>
                    <w:left w:val="single" w:sz="2" w:space="12" w:color="FFFFFF"/>
                    <w:bottom w:val="single" w:sz="2" w:space="1" w:color="FFFFFF"/>
                    <w:right w:val="single" w:sz="2" w:space="4" w:color="FFFFFF"/>
                  </w:divBdr>
                  <w:divsChild>
                    <w:div w:id="1734816803">
                      <w:marLeft w:val="0"/>
                      <w:marRight w:val="0"/>
                      <w:marTop w:val="0"/>
                      <w:marBottom w:val="0"/>
                      <w:divBdr>
                        <w:top w:val="none" w:sz="0" w:space="0" w:color="auto"/>
                        <w:left w:val="none" w:sz="0" w:space="0" w:color="auto"/>
                        <w:bottom w:val="none" w:sz="0" w:space="0" w:color="auto"/>
                        <w:right w:val="none" w:sz="0" w:space="0" w:color="auto"/>
                      </w:divBdr>
                    </w:div>
                  </w:divsChild>
                </w:div>
                <w:div w:id="21396979">
                  <w:marLeft w:val="0"/>
                  <w:marRight w:val="0"/>
                  <w:marTop w:val="0"/>
                  <w:marBottom w:val="0"/>
                  <w:divBdr>
                    <w:top w:val="single" w:sz="2" w:space="1" w:color="FFFFFF"/>
                    <w:left w:val="single" w:sz="2" w:space="12" w:color="FFFFFF"/>
                    <w:bottom w:val="single" w:sz="2" w:space="1" w:color="FFFFFF"/>
                    <w:right w:val="single" w:sz="2" w:space="4" w:color="FFFFFF"/>
                  </w:divBdr>
                  <w:divsChild>
                    <w:div w:id="1105223240">
                      <w:marLeft w:val="0"/>
                      <w:marRight w:val="0"/>
                      <w:marTop w:val="0"/>
                      <w:marBottom w:val="0"/>
                      <w:divBdr>
                        <w:top w:val="none" w:sz="0" w:space="0" w:color="auto"/>
                        <w:left w:val="none" w:sz="0" w:space="0" w:color="auto"/>
                        <w:bottom w:val="none" w:sz="0" w:space="0" w:color="auto"/>
                        <w:right w:val="none" w:sz="0" w:space="0" w:color="auto"/>
                      </w:divBdr>
                    </w:div>
                  </w:divsChild>
                </w:div>
                <w:div w:id="1585841979">
                  <w:marLeft w:val="0"/>
                  <w:marRight w:val="0"/>
                  <w:marTop w:val="0"/>
                  <w:marBottom w:val="0"/>
                  <w:divBdr>
                    <w:top w:val="single" w:sz="2" w:space="1" w:color="FFFFFF"/>
                    <w:left w:val="single" w:sz="2" w:space="12" w:color="FFFFFF"/>
                    <w:bottom w:val="single" w:sz="2" w:space="1" w:color="FFFFFF"/>
                    <w:right w:val="single" w:sz="2" w:space="4" w:color="FFFFFF"/>
                  </w:divBdr>
                  <w:divsChild>
                    <w:div w:id="2052337239">
                      <w:marLeft w:val="0"/>
                      <w:marRight w:val="0"/>
                      <w:marTop w:val="0"/>
                      <w:marBottom w:val="0"/>
                      <w:divBdr>
                        <w:top w:val="none" w:sz="0" w:space="0" w:color="auto"/>
                        <w:left w:val="none" w:sz="0" w:space="0" w:color="auto"/>
                        <w:bottom w:val="none" w:sz="0" w:space="0" w:color="auto"/>
                        <w:right w:val="none" w:sz="0" w:space="0" w:color="auto"/>
                      </w:divBdr>
                    </w:div>
                  </w:divsChild>
                </w:div>
                <w:div w:id="1830946845">
                  <w:marLeft w:val="0"/>
                  <w:marRight w:val="0"/>
                  <w:marTop w:val="0"/>
                  <w:marBottom w:val="0"/>
                  <w:divBdr>
                    <w:top w:val="single" w:sz="2" w:space="1" w:color="FFFFFF"/>
                    <w:left w:val="single" w:sz="2" w:space="12" w:color="FFFFFF"/>
                    <w:bottom w:val="single" w:sz="2" w:space="1" w:color="FFFFFF"/>
                    <w:right w:val="single" w:sz="2" w:space="4" w:color="FFFFFF"/>
                  </w:divBdr>
                  <w:divsChild>
                    <w:div w:id="1880312680">
                      <w:marLeft w:val="0"/>
                      <w:marRight w:val="0"/>
                      <w:marTop w:val="0"/>
                      <w:marBottom w:val="0"/>
                      <w:divBdr>
                        <w:top w:val="none" w:sz="0" w:space="0" w:color="auto"/>
                        <w:left w:val="none" w:sz="0" w:space="0" w:color="auto"/>
                        <w:bottom w:val="none" w:sz="0" w:space="0" w:color="auto"/>
                        <w:right w:val="none" w:sz="0" w:space="0" w:color="auto"/>
                      </w:divBdr>
                    </w:div>
                  </w:divsChild>
                </w:div>
                <w:div w:id="165444859">
                  <w:marLeft w:val="0"/>
                  <w:marRight w:val="0"/>
                  <w:marTop w:val="0"/>
                  <w:marBottom w:val="0"/>
                  <w:divBdr>
                    <w:top w:val="single" w:sz="2" w:space="1" w:color="FFFFFF"/>
                    <w:left w:val="single" w:sz="2" w:space="12" w:color="FFFFFF"/>
                    <w:bottom w:val="single" w:sz="2" w:space="1" w:color="FFFFFF"/>
                    <w:right w:val="single" w:sz="2" w:space="4" w:color="FFFFFF"/>
                  </w:divBdr>
                  <w:divsChild>
                    <w:div w:id="950431735">
                      <w:marLeft w:val="0"/>
                      <w:marRight w:val="0"/>
                      <w:marTop w:val="0"/>
                      <w:marBottom w:val="0"/>
                      <w:divBdr>
                        <w:top w:val="none" w:sz="0" w:space="0" w:color="auto"/>
                        <w:left w:val="none" w:sz="0" w:space="0" w:color="auto"/>
                        <w:bottom w:val="none" w:sz="0" w:space="0" w:color="auto"/>
                        <w:right w:val="none" w:sz="0" w:space="0" w:color="auto"/>
                      </w:divBdr>
                    </w:div>
                  </w:divsChild>
                </w:div>
                <w:div w:id="1864972604">
                  <w:marLeft w:val="0"/>
                  <w:marRight w:val="0"/>
                  <w:marTop w:val="0"/>
                  <w:marBottom w:val="0"/>
                  <w:divBdr>
                    <w:top w:val="single" w:sz="2" w:space="1" w:color="FFFFFF"/>
                    <w:left w:val="single" w:sz="2" w:space="12" w:color="FFFFFF"/>
                    <w:bottom w:val="single" w:sz="2" w:space="1" w:color="FFFFFF"/>
                    <w:right w:val="single" w:sz="2" w:space="4" w:color="FFFFFF"/>
                  </w:divBdr>
                  <w:divsChild>
                    <w:div w:id="1571386963">
                      <w:marLeft w:val="0"/>
                      <w:marRight w:val="0"/>
                      <w:marTop w:val="0"/>
                      <w:marBottom w:val="0"/>
                      <w:divBdr>
                        <w:top w:val="none" w:sz="0" w:space="0" w:color="auto"/>
                        <w:left w:val="none" w:sz="0" w:space="0" w:color="auto"/>
                        <w:bottom w:val="none" w:sz="0" w:space="0" w:color="auto"/>
                        <w:right w:val="none" w:sz="0" w:space="0" w:color="auto"/>
                      </w:divBdr>
                    </w:div>
                  </w:divsChild>
                </w:div>
                <w:div w:id="1171217422">
                  <w:marLeft w:val="0"/>
                  <w:marRight w:val="0"/>
                  <w:marTop w:val="0"/>
                  <w:marBottom w:val="0"/>
                  <w:divBdr>
                    <w:top w:val="single" w:sz="2" w:space="1" w:color="FFFFFF"/>
                    <w:left w:val="single" w:sz="2" w:space="12" w:color="FFFFFF"/>
                    <w:bottom w:val="single" w:sz="2" w:space="1" w:color="FFFFFF"/>
                    <w:right w:val="single" w:sz="2" w:space="4" w:color="FFFFFF"/>
                  </w:divBdr>
                  <w:divsChild>
                    <w:div w:id="1546021203">
                      <w:marLeft w:val="0"/>
                      <w:marRight w:val="0"/>
                      <w:marTop w:val="0"/>
                      <w:marBottom w:val="0"/>
                      <w:divBdr>
                        <w:top w:val="none" w:sz="0" w:space="0" w:color="auto"/>
                        <w:left w:val="none" w:sz="0" w:space="0" w:color="auto"/>
                        <w:bottom w:val="none" w:sz="0" w:space="0" w:color="auto"/>
                        <w:right w:val="none" w:sz="0" w:space="0" w:color="auto"/>
                      </w:divBdr>
                    </w:div>
                  </w:divsChild>
                </w:div>
                <w:div w:id="1786540751">
                  <w:marLeft w:val="0"/>
                  <w:marRight w:val="0"/>
                  <w:marTop w:val="0"/>
                  <w:marBottom w:val="0"/>
                  <w:divBdr>
                    <w:top w:val="single" w:sz="2" w:space="1" w:color="FFFFFF"/>
                    <w:left w:val="single" w:sz="2" w:space="12" w:color="FFFFFF"/>
                    <w:bottom w:val="single" w:sz="2" w:space="1" w:color="FFFFFF"/>
                    <w:right w:val="single" w:sz="2" w:space="4" w:color="FFFFFF"/>
                  </w:divBdr>
                  <w:divsChild>
                    <w:div w:id="511454547">
                      <w:marLeft w:val="0"/>
                      <w:marRight w:val="0"/>
                      <w:marTop w:val="0"/>
                      <w:marBottom w:val="0"/>
                      <w:divBdr>
                        <w:top w:val="none" w:sz="0" w:space="0" w:color="auto"/>
                        <w:left w:val="none" w:sz="0" w:space="0" w:color="auto"/>
                        <w:bottom w:val="none" w:sz="0" w:space="0" w:color="auto"/>
                        <w:right w:val="none" w:sz="0" w:space="0" w:color="auto"/>
                      </w:divBdr>
                    </w:div>
                  </w:divsChild>
                </w:div>
                <w:div w:id="2088262225">
                  <w:marLeft w:val="0"/>
                  <w:marRight w:val="0"/>
                  <w:marTop w:val="0"/>
                  <w:marBottom w:val="0"/>
                  <w:divBdr>
                    <w:top w:val="single" w:sz="2" w:space="1" w:color="FFFFFF"/>
                    <w:left w:val="single" w:sz="2" w:space="12" w:color="FFFFFF"/>
                    <w:bottom w:val="single" w:sz="2" w:space="1" w:color="FFFFFF"/>
                    <w:right w:val="single" w:sz="2" w:space="4" w:color="FFFFFF"/>
                  </w:divBdr>
                  <w:divsChild>
                    <w:div w:id="526526580">
                      <w:marLeft w:val="0"/>
                      <w:marRight w:val="0"/>
                      <w:marTop w:val="0"/>
                      <w:marBottom w:val="0"/>
                      <w:divBdr>
                        <w:top w:val="none" w:sz="0" w:space="0" w:color="auto"/>
                        <w:left w:val="none" w:sz="0" w:space="0" w:color="auto"/>
                        <w:bottom w:val="none" w:sz="0" w:space="0" w:color="auto"/>
                        <w:right w:val="none" w:sz="0" w:space="0" w:color="auto"/>
                      </w:divBdr>
                    </w:div>
                  </w:divsChild>
                </w:div>
                <w:div w:id="1107500687">
                  <w:marLeft w:val="0"/>
                  <w:marRight w:val="0"/>
                  <w:marTop w:val="0"/>
                  <w:marBottom w:val="0"/>
                  <w:divBdr>
                    <w:top w:val="single" w:sz="2" w:space="1" w:color="FFFFFF"/>
                    <w:left w:val="single" w:sz="2" w:space="12" w:color="FFFFFF"/>
                    <w:bottom w:val="single" w:sz="2" w:space="1" w:color="FFFFFF"/>
                    <w:right w:val="single" w:sz="2" w:space="4" w:color="FFFFFF"/>
                  </w:divBdr>
                  <w:divsChild>
                    <w:div w:id="2131970465">
                      <w:marLeft w:val="0"/>
                      <w:marRight w:val="0"/>
                      <w:marTop w:val="0"/>
                      <w:marBottom w:val="0"/>
                      <w:divBdr>
                        <w:top w:val="none" w:sz="0" w:space="0" w:color="auto"/>
                        <w:left w:val="none" w:sz="0" w:space="0" w:color="auto"/>
                        <w:bottom w:val="none" w:sz="0" w:space="0" w:color="auto"/>
                        <w:right w:val="none" w:sz="0" w:space="0" w:color="auto"/>
                      </w:divBdr>
                    </w:div>
                  </w:divsChild>
                </w:div>
                <w:div w:id="159934139">
                  <w:marLeft w:val="0"/>
                  <w:marRight w:val="0"/>
                  <w:marTop w:val="0"/>
                  <w:marBottom w:val="0"/>
                  <w:divBdr>
                    <w:top w:val="single" w:sz="2" w:space="1" w:color="FFFFFF"/>
                    <w:left w:val="single" w:sz="2" w:space="12" w:color="FFFFFF"/>
                    <w:bottom w:val="single" w:sz="2" w:space="1" w:color="FFFFFF"/>
                    <w:right w:val="single" w:sz="2" w:space="4" w:color="FFFFFF"/>
                  </w:divBdr>
                  <w:divsChild>
                    <w:div w:id="1478689495">
                      <w:marLeft w:val="0"/>
                      <w:marRight w:val="0"/>
                      <w:marTop w:val="0"/>
                      <w:marBottom w:val="0"/>
                      <w:divBdr>
                        <w:top w:val="none" w:sz="0" w:space="0" w:color="auto"/>
                        <w:left w:val="none" w:sz="0" w:space="0" w:color="auto"/>
                        <w:bottom w:val="none" w:sz="0" w:space="0" w:color="auto"/>
                        <w:right w:val="none" w:sz="0" w:space="0" w:color="auto"/>
                      </w:divBdr>
                    </w:div>
                  </w:divsChild>
                </w:div>
                <w:div w:id="195579341">
                  <w:marLeft w:val="0"/>
                  <w:marRight w:val="0"/>
                  <w:marTop w:val="0"/>
                  <w:marBottom w:val="0"/>
                  <w:divBdr>
                    <w:top w:val="single" w:sz="2" w:space="1" w:color="FFFFFF"/>
                    <w:left w:val="single" w:sz="2" w:space="12" w:color="FFFFFF"/>
                    <w:bottom w:val="single" w:sz="2" w:space="1" w:color="FFFFFF"/>
                    <w:right w:val="single" w:sz="2" w:space="4" w:color="FFFFFF"/>
                  </w:divBdr>
                  <w:divsChild>
                    <w:div w:id="1212688814">
                      <w:marLeft w:val="0"/>
                      <w:marRight w:val="0"/>
                      <w:marTop w:val="0"/>
                      <w:marBottom w:val="0"/>
                      <w:divBdr>
                        <w:top w:val="none" w:sz="0" w:space="0" w:color="auto"/>
                        <w:left w:val="none" w:sz="0" w:space="0" w:color="auto"/>
                        <w:bottom w:val="none" w:sz="0" w:space="0" w:color="auto"/>
                        <w:right w:val="none" w:sz="0" w:space="0" w:color="auto"/>
                      </w:divBdr>
                    </w:div>
                  </w:divsChild>
                </w:div>
                <w:div w:id="1002858053">
                  <w:marLeft w:val="0"/>
                  <w:marRight w:val="0"/>
                  <w:marTop w:val="0"/>
                  <w:marBottom w:val="0"/>
                  <w:divBdr>
                    <w:top w:val="single" w:sz="2" w:space="1" w:color="FFFFFF"/>
                    <w:left w:val="single" w:sz="2" w:space="12" w:color="FFFFFF"/>
                    <w:bottom w:val="single" w:sz="2" w:space="1" w:color="FFFFFF"/>
                    <w:right w:val="single" w:sz="2" w:space="4" w:color="FFFFFF"/>
                  </w:divBdr>
                  <w:divsChild>
                    <w:div w:id="1572421351">
                      <w:marLeft w:val="0"/>
                      <w:marRight w:val="0"/>
                      <w:marTop w:val="0"/>
                      <w:marBottom w:val="0"/>
                      <w:divBdr>
                        <w:top w:val="none" w:sz="0" w:space="0" w:color="auto"/>
                        <w:left w:val="none" w:sz="0" w:space="0" w:color="auto"/>
                        <w:bottom w:val="none" w:sz="0" w:space="0" w:color="auto"/>
                        <w:right w:val="none" w:sz="0" w:space="0" w:color="auto"/>
                      </w:divBdr>
                    </w:div>
                  </w:divsChild>
                </w:div>
                <w:div w:id="1719279447">
                  <w:marLeft w:val="0"/>
                  <w:marRight w:val="0"/>
                  <w:marTop w:val="0"/>
                  <w:marBottom w:val="0"/>
                  <w:divBdr>
                    <w:top w:val="single" w:sz="2" w:space="1" w:color="FFFFFF"/>
                    <w:left w:val="single" w:sz="2" w:space="12" w:color="FFFFFF"/>
                    <w:bottom w:val="single" w:sz="2" w:space="1" w:color="FFFFFF"/>
                    <w:right w:val="single" w:sz="2" w:space="4" w:color="FFFFFF"/>
                  </w:divBdr>
                  <w:divsChild>
                    <w:div w:id="278338051">
                      <w:marLeft w:val="0"/>
                      <w:marRight w:val="0"/>
                      <w:marTop w:val="0"/>
                      <w:marBottom w:val="0"/>
                      <w:divBdr>
                        <w:top w:val="none" w:sz="0" w:space="0" w:color="auto"/>
                        <w:left w:val="none" w:sz="0" w:space="0" w:color="auto"/>
                        <w:bottom w:val="none" w:sz="0" w:space="0" w:color="auto"/>
                        <w:right w:val="none" w:sz="0" w:space="0" w:color="auto"/>
                      </w:divBdr>
                    </w:div>
                  </w:divsChild>
                </w:div>
                <w:div w:id="142701527">
                  <w:marLeft w:val="0"/>
                  <w:marRight w:val="0"/>
                  <w:marTop w:val="0"/>
                  <w:marBottom w:val="0"/>
                  <w:divBdr>
                    <w:top w:val="single" w:sz="2" w:space="1" w:color="FFFFFF"/>
                    <w:left w:val="single" w:sz="2" w:space="12" w:color="FFFFFF"/>
                    <w:bottom w:val="single" w:sz="2" w:space="1" w:color="FFFFFF"/>
                    <w:right w:val="single" w:sz="2" w:space="4" w:color="FFFFFF"/>
                  </w:divBdr>
                  <w:divsChild>
                    <w:div w:id="1712606117">
                      <w:marLeft w:val="0"/>
                      <w:marRight w:val="0"/>
                      <w:marTop w:val="0"/>
                      <w:marBottom w:val="0"/>
                      <w:divBdr>
                        <w:top w:val="none" w:sz="0" w:space="0" w:color="auto"/>
                        <w:left w:val="none" w:sz="0" w:space="0" w:color="auto"/>
                        <w:bottom w:val="none" w:sz="0" w:space="0" w:color="auto"/>
                        <w:right w:val="none" w:sz="0" w:space="0" w:color="auto"/>
                      </w:divBdr>
                    </w:div>
                  </w:divsChild>
                </w:div>
                <w:div w:id="10879196">
                  <w:marLeft w:val="0"/>
                  <w:marRight w:val="0"/>
                  <w:marTop w:val="0"/>
                  <w:marBottom w:val="0"/>
                  <w:divBdr>
                    <w:top w:val="single" w:sz="2" w:space="1" w:color="FFFFFF"/>
                    <w:left w:val="single" w:sz="2" w:space="12" w:color="FFFFFF"/>
                    <w:bottom w:val="single" w:sz="2" w:space="1" w:color="FFFFFF"/>
                    <w:right w:val="single" w:sz="2" w:space="4" w:color="FFFFFF"/>
                  </w:divBdr>
                  <w:divsChild>
                    <w:div w:id="846597131">
                      <w:marLeft w:val="0"/>
                      <w:marRight w:val="0"/>
                      <w:marTop w:val="0"/>
                      <w:marBottom w:val="0"/>
                      <w:divBdr>
                        <w:top w:val="none" w:sz="0" w:space="0" w:color="auto"/>
                        <w:left w:val="none" w:sz="0" w:space="0" w:color="auto"/>
                        <w:bottom w:val="none" w:sz="0" w:space="0" w:color="auto"/>
                        <w:right w:val="none" w:sz="0" w:space="0" w:color="auto"/>
                      </w:divBdr>
                    </w:div>
                  </w:divsChild>
                </w:div>
                <w:div w:id="1967618566">
                  <w:marLeft w:val="0"/>
                  <w:marRight w:val="0"/>
                  <w:marTop w:val="0"/>
                  <w:marBottom w:val="0"/>
                  <w:divBdr>
                    <w:top w:val="single" w:sz="2" w:space="1" w:color="FFFFFF"/>
                    <w:left w:val="single" w:sz="2" w:space="12" w:color="FFFFFF"/>
                    <w:bottom w:val="single" w:sz="2" w:space="1" w:color="FFFFFF"/>
                    <w:right w:val="single" w:sz="2" w:space="4" w:color="FFFFFF"/>
                  </w:divBdr>
                  <w:divsChild>
                    <w:div w:id="303003336">
                      <w:marLeft w:val="0"/>
                      <w:marRight w:val="0"/>
                      <w:marTop w:val="0"/>
                      <w:marBottom w:val="0"/>
                      <w:divBdr>
                        <w:top w:val="none" w:sz="0" w:space="0" w:color="auto"/>
                        <w:left w:val="none" w:sz="0" w:space="0" w:color="auto"/>
                        <w:bottom w:val="none" w:sz="0" w:space="0" w:color="auto"/>
                        <w:right w:val="none" w:sz="0" w:space="0" w:color="auto"/>
                      </w:divBdr>
                    </w:div>
                  </w:divsChild>
                </w:div>
                <w:div w:id="434441081">
                  <w:marLeft w:val="0"/>
                  <w:marRight w:val="0"/>
                  <w:marTop w:val="0"/>
                  <w:marBottom w:val="0"/>
                  <w:divBdr>
                    <w:top w:val="single" w:sz="2" w:space="1" w:color="FFFFFF"/>
                    <w:left w:val="single" w:sz="2" w:space="12" w:color="FFFFFF"/>
                    <w:bottom w:val="single" w:sz="2" w:space="1" w:color="FFFFFF"/>
                    <w:right w:val="single" w:sz="2" w:space="4" w:color="FFFFFF"/>
                  </w:divBdr>
                  <w:divsChild>
                    <w:div w:id="1395424315">
                      <w:marLeft w:val="0"/>
                      <w:marRight w:val="0"/>
                      <w:marTop w:val="0"/>
                      <w:marBottom w:val="0"/>
                      <w:divBdr>
                        <w:top w:val="none" w:sz="0" w:space="0" w:color="auto"/>
                        <w:left w:val="none" w:sz="0" w:space="0" w:color="auto"/>
                        <w:bottom w:val="none" w:sz="0" w:space="0" w:color="auto"/>
                        <w:right w:val="none" w:sz="0" w:space="0" w:color="auto"/>
                      </w:divBdr>
                    </w:div>
                  </w:divsChild>
                </w:div>
                <w:div w:id="1387948583">
                  <w:marLeft w:val="0"/>
                  <w:marRight w:val="0"/>
                  <w:marTop w:val="0"/>
                  <w:marBottom w:val="0"/>
                  <w:divBdr>
                    <w:top w:val="single" w:sz="2" w:space="1" w:color="FFFFFF"/>
                    <w:left w:val="single" w:sz="2" w:space="12" w:color="FFFFFF"/>
                    <w:bottom w:val="single" w:sz="2" w:space="1" w:color="FFFFFF"/>
                    <w:right w:val="single" w:sz="2" w:space="4" w:color="FFFFFF"/>
                  </w:divBdr>
                  <w:divsChild>
                    <w:div w:id="825586895">
                      <w:marLeft w:val="0"/>
                      <w:marRight w:val="0"/>
                      <w:marTop w:val="0"/>
                      <w:marBottom w:val="0"/>
                      <w:divBdr>
                        <w:top w:val="none" w:sz="0" w:space="0" w:color="auto"/>
                        <w:left w:val="none" w:sz="0" w:space="0" w:color="auto"/>
                        <w:bottom w:val="none" w:sz="0" w:space="0" w:color="auto"/>
                        <w:right w:val="none" w:sz="0" w:space="0" w:color="auto"/>
                      </w:divBdr>
                    </w:div>
                  </w:divsChild>
                </w:div>
                <w:div w:id="1220557092">
                  <w:marLeft w:val="0"/>
                  <w:marRight w:val="0"/>
                  <w:marTop w:val="0"/>
                  <w:marBottom w:val="0"/>
                  <w:divBdr>
                    <w:top w:val="single" w:sz="2" w:space="1" w:color="FFFFFF"/>
                    <w:left w:val="single" w:sz="2" w:space="12" w:color="FFFFFF"/>
                    <w:bottom w:val="single" w:sz="2" w:space="1" w:color="FFFFFF"/>
                    <w:right w:val="single" w:sz="2" w:space="4" w:color="FFFFFF"/>
                  </w:divBdr>
                  <w:divsChild>
                    <w:div w:id="308631683">
                      <w:marLeft w:val="0"/>
                      <w:marRight w:val="0"/>
                      <w:marTop w:val="0"/>
                      <w:marBottom w:val="0"/>
                      <w:divBdr>
                        <w:top w:val="none" w:sz="0" w:space="0" w:color="auto"/>
                        <w:left w:val="none" w:sz="0" w:space="0" w:color="auto"/>
                        <w:bottom w:val="none" w:sz="0" w:space="0" w:color="auto"/>
                        <w:right w:val="none" w:sz="0" w:space="0" w:color="auto"/>
                      </w:divBdr>
                    </w:div>
                  </w:divsChild>
                </w:div>
                <w:div w:id="78016750">
                  <w:marLeft w:val="0"/>
                  <w:marRight w:val="0"/>
                  <w:marTop w:val="0"/>
                  <w:marBottom w:val="0"/>
                  <w:divBdr>
                    <w:top w:val="single" w:sz="2" w:space="1" w:color="FFFFFF"/>
                    <w:left w:val="single" w:sz="2" w:space="12" w:color="FFFFFF"/>
                    <w:bottom w:val="single" w:sz="2" w:space="1" w:color="FFFFFF"/>
                    <w:right w:val="single" w:sz="2" w:space="4" w:color="FFFFFF"/>
                  </w:divBdr>
                  <w:divsChild>
                    <w:div w:id="819999721">
                      <w:marLeft w:val="0"/>
                      <w:marRight w:val="0"/>
                      <w:marTop w:val="0"/>
                      <w:marBottom w:val="0"/>
                      <w:divBdr>
                        <w:top w:val="none" w:sz="0" w:space="0" w:color="auto"/>
                        <w:left w:val="none" w:sz="0" w:space="0" w:color="auto"/>
                        <w:bottom w:val="none" w:sz="0" w:space="0" w:color="auto"/>
                        <w:right w:val="none" w:sz="0" w:space="0" w:color="auto"/>
                      </w:divBdr>
                    </w:div>
                  </w:divsChild>
                </w:div>
                <w:div w:id="2120834643">
                  <w:marLeft w:val="0"/>
                  <w:marRight w:val="0"/>
                  <w:marTop w:val="0"/>
                  <w:marBottom w:val="0"/>
                  <w:divBdr>
                    <w:top w:val="single" w:sz="2" w:space="1" w:color="FFFFFF"/>
                    <w:left w:val="single" w:sz="2" w:space="12" w:color="FFFFFF"/>
                    <w:bottom w:val="single" w:sz="2" w:space="4" w:color="FFFFFF"/>
                    <w:right w:val="single" w:sz="2" w:space="4" w:color="FFFFFF"/>
                  </w:divBdr>
                  <w:divsChild>
                    <w:div w:id="1247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84694">
          <w:marLeft w:val="0"/>
          <w:marRight w:val="0"/>
          <w:marTop w:val="0"/>
          <w:marBottom w:val="335"/>
          <w:divBdr>
            <w:top w:val="none" w:sz="0" w:space="0" w:color="auto"/>
            <w:left w:val="none" w:sz="0" w:space="0" w:color="auto"/>
            <w:bottom w:val="none" w:sz="0" w:space="0" w:color="auto"/>
            <w:right w:val="none" w:sz="0" w:space="0" w:color="auto"/>
          </w:divBdr>
          <w:divsChild>
            <w:div w:id="2014450063">
              <w:marLeft w:val="0"/>
              <w:marRight w:val="0"/>
              <w:marTop w:val="0"/>
              <w:marBottom w:val="0"/>
              <w:divBdr>
                <w:top w:val="none" w:sz="0" w:space="0" w:color="auto"/>
                <w:left w:val="none" w:sz="0" w:space="0" w:color="auto"/>
                <w:bottom w:val="none" w:sz="0" w:space="0" w:color="auto"/>
                <w:right w:val="none" w:sz="0" w:space="0" w:color="auto"/>
              </w:divBdr>
              <w:divsChild>
                <w:div w:id="1210337599">
                  <w:marLeft w:val="0"/>
                  <w:marRight w:val="0"/>
                  <w:marTop w:val="0"/>
                  <w:marBottom w:val="0"/>
                  <w:divBdr>
                    <w:top w:val="single" w:sz="2" w:space="4" w:color="FFFFFF"/>
                    <w:left w:val="single" w:sz="2" w:space="12" w:color="FFFFFF"/>
                    <w:bottom w:val="single" w:sz="2" w:space="1" w:color="FFFFFF"/>
                    <w:right w:val="single" w:sz="2" w:space="4" w:color="FFFFFF"/>
                  </w:divBdr>
                  <w:divsChild>
                    <w:div w:id="1251157553">
                      <w:marLeft w:val="0"/>
                      <w:marRight w:val="0"/>
                      <w:marTop w:val="0"/>
                      <w:marBottom w:val="0"/>
                      <w:divBdr>
                        <w:top w:val="none" w:sz="0" w:space="0" w:color="auto"/>
                        <w:left w:val="none" w:sz="0" w:space="0" w:color="auto"/>
                        <w:bottom w:val="none" w:sz="0" w:space="0" w:color="auto"/>
                        <w:right w:val="none" w:sz="0" w:space="0" w:color="auto"/>
                      </w:divBdr>
                    </w:div>
                  </w:divsChild>
                </w:div>
                <w:div w:id="799494514">
                  <w:marLeft w:val="0"/>
                  <w:marRight w:val="0"/>
                  <w:marTop w:val="0"/>
                  <w:marBottom w:val="0"/>
                  <w:divBdr>
                    <w:top w:val="single" w:sz="2" w:space="1" w:color="FFFFFF"/>
                    <w:left w:val="single" w:sz="2" w:space="12" w:color="FFFFFF"/>
                    <w:bottom w:val="single" w:sz="2" w:space="1" w:color="FFFFFF"/>
                    <w:right w:val="single" w:sz="2" w:space="4" w:color="FFFFFF"/>
                  </w:divBdr>
                  <w:divsChild>
                    <w:div w:id="310327518">
                      <w:marLeft w:val="0"/>
                      <w:marRight w:val="0"/>
                      <w:marTop w:val="0"/>
                      <w:marBottom w:val="0"/>
                      <w:divBdr>
                        <w:top w:val="none" w:sz="0" w:space="0" w:color="auto"/>
                        <w:left w:val="none" w:sz="0" w:space="0" w:color="auto"/>
                        <w:bottom w:val="none" w:sz="0" w:space="0" w:color="auto"/>
                        <w:right w:val="none" w:sz="0" w:space="0" w:color="auto"/>
                      </w:divBdr>
                    </w:div>
                  </w:divsChild>
                </w:div>
                <w:div w:id="476537751">
                  <w:marLeft w:val="0"/>
                  <w:marRight w:val="0"/>
                  <w:marTop w:val="0"/>
                  <w:marBottom w:val="0"/>
                  <w:divBdr>
                    <w:top w:val="single" w:sz="2" w:space="1" w:color="FFFFFF"/>
                    <w:left w:val="single" w:sz="2" w:space="12" w:color="FFFFFF"/>
                    <w:bottom w:val="single" w:sz="2" w:space="1" w:color="FFFFFF"/>
                    <w:right w:val="single" w:sz="2" w:space="4" w:color="FFFFFF"/>
                  </w:divBdr>
                  <w:divsChild>
                    <w:div w:id="491606162">
                      <w:marLeft w:val="0"/>
                      <w:marRight w:val="0"/>
                      <w:marTop w:val="0"/>
                      <w:marBottom w:val="0"/>
                      <w:divBdr>
                        <w:top w:val="none" w:sz="0" w:space="0" w:color="auto"/>
                        <w:left w:val="none" w:sz="0" w:space="0" w:color="auto"/>
                        <w:bottom w:val="none" w:sz="0" w:space="0" w:color="auto"/>
                        <w:right w:val="none" w:sz="0" w:space="0" w:color="auto"/>
                      </w:divBdr>
                    </w:div>
                  </w:divsChild>
                </w:div>
                <w:div w:id="1952008277">
                  <w:marLeft w:val="0"/>
                  <w:marRight w:val="0"/>
                  <w:marTop w:val="0"/>
                  <w:marBottom w:val="0"/>
                  <w:divBdr>
                    <w:top w:val="single" w:sz="2" w:space="1" w:color="FFFFFF"/>
                    <w:left w:val="single" w:sz="2" w:space="12" w:color="FFFFFF"/>
                    <w:bottom w:val="single" w:sz="2" w:space="1" w:color="FFFFFF"/>
                    <w:right w:val="single" w:sz="2" w:space="4" w:color="FFFFFF"/>
                  </w:divBdr>
                  <w:divsChild>
                    <w:div w:id="1144539871">
                      <w:marLeft w:val="0"/>
                      <w:marRight w:val="0"/>
                      <w:marTop w:val="0"/>
                      <w:marBottom w:val="0"/>
                      <w:divBdr>
                        <w:top w:val="none" w:sz="0" w:space="0" w:color="auto"/>
                        <w:left w:val="none" w:sz="0" w:space="0" w:color="auto"/>
                        <w:bottom w:val="none" w:sz="0" w:space="0" w:color="auto"/>
                        <w:right w:val="none" w:sz="0" w:space="0" w:color="auto"/>
                      </w:divBdr>
                    </w:div>
                  </w:divsChild>
                </w:div>
                <w:div w:id="170803769">
                  <w:marLeft w:val="0"/>
                  <w:marRight w:val="0"/>
                  <w:marTop w:val="0"/>
                  <w:marBottom w:val="0"/>
                  <w:divBdr>
                    <w:top w:val="single" w:sz="2" w:space="1" w:color="FFFFFF"/>
                    <w:left w:val="single" w:sz="2" w:space="12" w:color="FFFFFF"/>
                    <w:bottom w:val="single" w:sz="2" w:space="1" w:color="FFFFFF"/>
                    <w:right w:val="single" w:sz="2" w:space="4" w:color="FFFFFF"/>
                  </w:divBdr>
                  <w:divsChild>
                    <w:div w:id="121310202">
                      <w:marLeft w:val="0"/>
                      <w:marRight w:val="0"/>
                      <w:marTop w:val="0"/>
                      <w:marBottom w:val="0"/>
                      <w:divBdr>
                        <w:top w:val="none" w:sz="0" w:space="0" w:color="auto"/>
                        <w:left w:val="none" w:sz="0" w:space="0" w:color="auto"/>
                        <w:bottom w:val="none" w:sz="0" w:space="0" w:color="auto"/>
                        <w:right w:val="none" w:sz="0" w:space="0" w:color="auto"/>
                      </w:divBdr>
                    </w:div>
                  </w:divsChild>
                </w:div>
                <w:div w:id="1939676227">
                  <w:marLeft w:val="0"/>
                  <w:marRight w:val="0"/>
                  <w:marTop w:val="0"/>
                  <w:marBottom w:val="0"/>
                  <w:divBdr>
                    <w:top w:val="single" w:sz="2" w:space="1" w:color="FFFFFF"/>
                    <w:left w:val="single" w:sz="2" w:space="12" w:color="FFFFFF"/>
                    <w:bottom w:val="single" w:sz="2" w:space="1" w:color="FFFFFF"/>
                    <w:right w:val="single" w:sz="2" w:space="4" w:color="FFFFFF"/>
                  </w:divBdr>
                  <w:divsChild>
                    <w:div w:id="714475190">
                      <w:marLeft w:val="0"/>
                      <w:marRight w:val="0"/>
                      <w:marTop w:val="0"/>
                      <w:marBottom w:val="0"/>
                      <w:divBdr>
                        <w:top w:val="none" w:sz="0" w:space="0" w:color="auto"/>
                        <w:left w:val="none" w:sz="0" w:space="0" w:color="auto"/>
                        <w:bottom w:val="none" w:sz="0" w:space="0" w:color="auto"/>
                        <w:right w:val="none" w:sz="0" w:space="0" w:color="auto"/>
                      </w:divBdr>
                    </w:div>
                  </w:divsChild>
                </w:div>
                <w:div w:id="2169564">
                  <w:marLeft w:val="0"/>
                  <w:marRight w:val="0"/>
                  <w:marTop w:val="0"/>
                  <w:marBottom w:val="0"/>
                  <w:divBdr>
                    <w:top w:val="single" w:sz="2" w:space="1" w:color="FFFFFF"/>
                    <w:left w:val="single" w:sz="2" w:space="12" w:color="FFFFFF"/>
                    <w:bottom w:val="single" w:sz="2" w:space="1" w:color="FFFFFF"/>
                    <w:right w:val="single" w:sz="2" w:space="4" w:color="FFFFFF"/>
                  </w:divBdr>
                  <w:divsChild>
                    <w:div w:id="1031761284">
                      <w:marLeft w:val="0"/>
                      <w:marRight w:val="0"/>
                      <w:marTop w:val="0"/>
                      <w:marBottom w:val="0"/>
                      <w:divBdr>
                        <w:top w:val="none" w:sz="0" w:space="0" w:color="auto"/>
                        <w:left w:val="none" w:sz="0" w:space="0" w:color="auto"/>
                        <w:bottom w:val="none" w:sz="0" w:space="0" w:color="auto"/>
                        <w:right w:val="none" w:sz="0" w:space="0" w:color="auto"/>
                      </w:divBdr>
                    </w:div>
                  </w:divsChild>
                </w:div>
                <w:div w:id="781800896">
                  <w:marLeft w:val="0"/>
                  <w:marRight w:val="0"/>
                  <w:marTop w:val="0"/>
                  <w:marBottom w:val="0"/>
                  <w:divBdr>
                    <w:top w:val="single" w:sz="2" w:space="1" w:color="FFFFFF"/>
                    <w:left w:val="single" w:sz="2" w:space="12" w:color="FFFFFF"/>
                    <w:bottom w:val="single" w:sz="2" w:space="1" w:color="FFFFFF"/>
                    <w:right w:val="single" w:sz="2" w:space="4" w:color="FFFFFF"/>
                  </w:divBdr>
                  <w:divsChild>
                    <w:div w:id="1967199014">
                      <w:marLeft w:val="0"/>
                      <w:marRight w:val="0"/>
                      <w:marTop w:val="0"/>
                      <w:marBottom w:val="0"/>
                      <w:divBdr>
                        <w:top w:val="none" w:sz="0" w:space="0" w:color="auto"/>
                        <w:left w:val="none" w:sz="0" w:space="0" w:color="auto"/>
                        <w:bottom w:val="none" w:sz="0" w:space="0" w:color="auto"/>
                        <w:right w:val="none" w:sz="0" w:space="0" w:color="auto"/>
                      </w:divBdr>
                    </w:div>
                  </w:divsChild>
                </w:div>
                <w:div w:id="1337880809">
                  <w:marLeft w:val="0"/>
                  <w:marRight w:val="0"/>
                  <w:marTop w:val="0"/>
                  <w:marBottom w:val="0"/>
                  <w:divBdr>
                    <w:top w:val="single" w:sz="2" w:space="1" w:color="FFFFFF"/>
                    <w:left w:val="single" w:sz="2" w:space="12" w:color="FFFFFF"/>
                    <w:bottom w:val="single" w:sz="2" w:space="1" w:color="FFFFFF"/>
                    <w:right w:val="single" w:sz="2" w:space="4" w:color="FFFFFF"/>
                  </w:divBdr>
                  <w:divsChild>
                    <w:div w:id="951058768">
                      <w:marLeft w:val="0"/>
                      <w:marRight w:val="0"/>
                      <w:marTop w:val="0"/>
                      <w:marBottom w:val="0"/>
                      <w:divBdr>
                        <w:top w:val="none" w:sz="0" w:space="0" w:color="auto"/>
                        <w:left w:val="none" w:sz="0" w:space="0" w:color="auto"/>
                        <w:bottom w:val="none" w:sz="0" w:space="0" w:color="auto"/>
                        <w:right w:val="none" w:sz="0" w:space="0" w:color="auto"/>
                      </w:divBdr>
                    </w:div>
                  </w:divsChild>
                </w:div>
                <w:div w:id="1147208127">
                  <w:marLeft w:val="0"/>
                  <w:marRight w:val="0"/>
                  <w:marTop w:val="0"/>
                  <w:marBottom w:val="0"/>
                  <w:divBdr>
                    <w:top w:val="single" w:sz="2" w:space="1" w:color="FFFFFF"/>
                    <w:left w:val="single" w:sz="2" w:space="12" w:color="FFFFFF"/>
                    <w:bottom w:val="single" w:sz="2" w:space="1" w:color="FFFFFF"/>
                    <w:right w:val="single" w:sz="2" w:space="4" w:color="FFFFFF"/>
                  </w:divBdr>
                  <w:divsChild>
                    <w:div w:id="1433548208">
                      <w:marLeft w:val="0"/>
                      <w:marRight w:val="0"/>
                      <w:marTop w:val="0"/>
                      <w:marBottom w:val="0"/>
                      <w:divBdr>
                        <w:top w:val="none" w:sz="0" w:space="0" w:color="auto"/>
                        <w:left w:val="none" w:sz="0" w:space="0" w:color="auto"/>
                        <w:bottom w:val="none" w:sz="0" w:space="0" w:color="auto"/>
                        <w:right w:val="none" w:sz="0" w:space="0" w:color="auto"/>
                      </w:divBdr>
                    </w:div>
                  </w:divsChild>
                </w:div>
                <w:div w:id="1022171055">
                  <w:marLeft w:val="0"/>
                  <w:marRight w:val="0"/>
                  <w:marTop w:val="0"/>
                  <w:marBottom w:val="0"/>
                  <w:divBdr>
                    <w:top w:val="single" w:sz="2" w:space="1" w:color="FFFFFF"/>
                    <w:left w:val="single" w:sz="2" w:space="12" w:color="FFFFFF"/>
                    <w:bottom w:val="single" w:sz="2" w:space="1" w:color="FFFFFF"/>
                    <w:right w:val="single" w:sz="2" w:space="4" w:color="FFFFFF"/>
                  </w:divBdr>
                  <w:divsChild>
                    <w:div w:id="351224464">
                      <w:marLeft w:val="0"/>
                      <w:marRight w:val="0"/>
                      <w:marTop w:val="0"/>
                      <w:marBottom w:val="0"/>
                      <w:divBdr>
                        <w:top w:val="none" w:sz="0" w:space="0" w:color="auto"/>
                        <w:left w:val="none" w:sz="0" w:space="0" w:color="auto"/>
                        <w:bottom w:val="none" w:sz="0" w:space="0" w:color="auto"/>
                        <w:right w:val="none" w:sz="0" w:space="0" w:color="auto"/>
                      </w:divBdr>
                    </w:div>
                  </w:divsChild>
                </w:div>
                <w:div w:id="1397390909">
                  <w:marLeft w:val="0"/>
                  <w:marRight w:val="0"/>
                  <w:marTop w:val="0"/>
                  <w:marBottom w:val="0"/>
                  <w:divBdr>
                    <w:top w:val="single" w:sz="2" w:space="1" w:color="FFFFFF"/>
                    <w:left w:val="single" w:sz="2" w:space="12" w:color="FFFFFF"/>
                    <w:bottom w:val="single" w:sz="2" w:space="1" w:color="FFFFFF"/>
                    <w:right w:val="single" w:sz="2" w:space="4" w:color="FFFFFF"/>
                  </w:divBdr>
                  <w:divsChild>
                    <w:div w:id="525290920">
                      <w:marLeft w:val="0"/>
                      <w:marRight w:val="0"/>
                      <w:marTop w:val="0"/>
                      <w:marBottom w:val="0"/>
                      <w:divBdr>
                        <w:top w:val="none" w:sz="0" w:space="0" w:color="auto"/>
                        <w:left w:val="none" w:sz="0" w:space="0" w:color="auto"/>
                        <w:bottom w:val="none" w:sz="0" w:space="0" w:color="auto"/>
                        <w:right w:val="none" w:sz="0" w:space="0" w:color="auto"/>
                      </w:divBdr>
                    </w:div>
                  </w:divsChild>
                </w:div>
                <w:div w:id="1423258290">
                  <w:marLeft w:val="0"/>
                  <w:marRight w:val="0"/>
                  <w:marTop w:val="0"/>
                  <w:marBottom w:val="0"/>
                  <w:divBdr>
                    <w:top w:val="single" w:sz="2" w:space="1" w:color="FFFFFF"/>
                    <w:left w:val="single" w:sz="2" w:space="12" w:color="FFFFFF"/>
                    <w:bottom w:val="single" w:sz="2" w:space="1" w:color="FFFFFF"/>
                    <w:right w:val="single" w:sz="2" w:space="4" w:color="FFFFFF"/>
                  </w:divBdr>
                  <w:divsChild>
                    <w:div w:id="293562948">
                      <w:marLeft w:val="0"/>
                      <w:marRight w:val="0"/>
                      <w:marTop w:val="0"/>
                      <w:marBottom w:val="0"/>
                      <w:divBdr>
                        <w:top w:val="none" w:sz="0" w:space="0" w:color="auto"/>
                        <w:left w:val="none" w:sz="0" w:space="0" w:color="auto"/>
                        <w:bottom w:val="none" w:sz="0" w:space="0" w:color="auto"/>
                        <w:right w:val="none" w:sz="0" w:space="0" w:color="auto"/>
                      </w:divBdr>
                    </w:div>
                  </w:divsChild>
                </w:div>
                <w:div w:id="881287904">
                  <w:marLeft w:val="0"/>
                  <w:marRight w:val="0"/>
                  <w:marTop w:val="0"/>
                  <w:marBottom w:val="0"/>
                  <w:divBdr>
                    <w:top w:val="single" w:sz="2" w:space="1" w:color="FFFFFF"/>
                    <w:left w:val="single" w:sz="2" w:space="12" w:color="FFFFFF"/>
                    <w:bottom w:val="single" w:sz="2" w:space="1" w:color="FFFFFF"/>
                    <w:right w:val="single" w:sz="2" w:space="4" w:color="FFFFFF"/>
                  </w:divBdr>
                  <w:divsChild>
                    <w:div w:id="1536310511">
                      <w:marLeft w:val="0"/>
                      <w:marRight w:val="0"/>
                      <w:marTop w:val="0"/>
                      <w:marBottom w:val="0"/>
                      <w:divBdr>
                        <w:top w:val="none" w:sz="0" w:space="0" w:color="auto"/>
                        <w:left w:val="none" w:sz="0" w:space="0" w:color="auto"/>
                        <w:bottom w:val="none" w:sz="0" w:space="0" w:color="auto"/>
                        <w:right w:val="none" w:sz="0" w:space="0" w:color="auto"/>
                      </w:divBdr>
                    </w:div>
                  </w:divsChild>
                </w:div>
                <w:div w:id="575477824">
                  <w:marLeft w:val="0"/>
                  <w:marRight w:val="0"/>
                  <w:marTop w:val="0"/>
                  <w:marBottom w:val="0"/>
                  <w:divBdr>
                    <w:top w:val="single" w:sz="2" w:space="1" w:color="FFFFFF"/>
                    <w:left w:val="single" w:sz="2" w:space="12" w:color="FFFFFF"/>
                    <w:bottom w:val="single" w:sz="2" w:space="1" w:color="FFFFFF"/>
                    <w:right w:val="single" w:sz="2" w:space="4" w:color="FFFFFF"/>
                  </w:divBdr>
                  <w:divsChild>
                    <w:div w:id="1555460695">
                      <w:marLeft w:val="0"/>
                      <w:marRight w:val="0"/>
                      <w:marTop w:val="0"/>
                      <w:marBottom w:val="0"/>
                      <w:divBdr>
                        <w:top w:val="none" w:sz="0" w:space="0" w:color="auto"/>
                        <w:left w:val="none" w:sz="0" w:space="0" w:color="auto"/>
                        <w:bottom w:val="none" w:sz="0" w:space="0" w:color="auto"/>
                        <w:right w:val="none" w:sz="0" w:space="0" w:color="auto"/>
                      </w:divBdr>
                    </w:div>
                  </w:divsChild>
                </w:div>
                <w:div w:id="1700811674">
                  <w:marLeft w:val="0"/>
                  <w:marRight w:val="0"/>
                  <w:marTop w:val="0"/>
                  <w:marBottom w:val="0"/>
                  <w:divBdr>
                    <w:top w:val="single" w:sz="2" w:space="1" w:color="FFFFFF"/>
                    <w:left w:val="single" w:sz="2" w:space="12" w:color="FFFFFF"/>
                    <w:bottom w:val="single" w:sz="2" w:space="1" w:color="FFFFFF"/>
                    <w:right w:val="single" w:sz="2" w:space="4" w:color="FFFFFF"/>
                  </w:divBdr>
                  <w:divsChild>
                    <w:div w:id="1508667195">
                      <w:marLeft w:val="0"/>
                      <w:marRight w:val="0"/>
                      <w:marTop w:val="0"/>
                      <w:marBottom w:val="0"/>
                      <w:divBdr>
                        <w:top w:val="none" w:sz="0" w:space="0" w:color="auto"/>
                        <w:left w:val="none" w:sz="0" w:space="0" w:color="auto"/>
                        <w:bottom w:val="none" w:sz="0" w:space="0" w:color="auto"/>
                        <w:right w:val="none" w:sz="0" w:space="0" w:color="auto"/>
                      </w:divBdr>
                    </w:div>
                  </w:divsChild>
                </w:div>
                <w:div w:id="1666586594">
                  <w:marLeft w:val="0"/>
                  <w:marRight w:val="0"/>
                  <w:marTop w:val="0"/>
                  <w:marBottom w:val="0"/>
                  <w:divBdr>
                    <w:top w:val="single" w:sz="2" w:space="1" w:color="FFFFFF"/>
                    <w:left w:val="single" w:sz="2" w:space="12" w:color="FFFFFF"/>
                    <w:bottom w:val="single" w:sz="2" w:space="1" w:color="FFFFFF"/>
                    <w:right w:val="single" w:sz="2" w:space="4" w:color="FFFFFF"/>
                  </w:divBdr>
                  <w:divsChild>
                    <w:div w:id="1643537311">
                      <w:marLeft w:val="0"/>
                      <w:marRight w:val="0"/>
                      <w:marTop w:val="0"/>
                      <w:marBottom w:val="0"/>
                      <w:divBdr>
                        <w:top w:val="none" w:sz="0" w:space="0" w:color="auto"/>
                        <w:left w:val="none" w:sz="0" w:space="0" w:color="auto"/>
                        <w:bottom w:val="none" w:sz="0" w:space="0" w:color="auto"/>
                        <w:right w:val="none" w:sz="0" w:space="0" w:color="auto"/>
                      </w:divBdr>
                    </w:div>
                  </w:divsChild>
                </w:div>
                <w:div w:id="1627197209">
                  <w:marLeft w:val="0"/>
                  <w:marRight w:val="0"/>
                  <w:marTop w:val="0"/>
                  <w:marBottom w:val="0"/>
                  <w:divBdr>
                    <w:top w:val="single" w:sz="2" w:space="1" w:color="FFFFFF"/>
                    <w:left w:val="single" w:sz="2" w:space="12" w:color="FFFFFF"/>
                    <w:bottom w:val="single" w:sz="2" w:space="1" w:color="FFFFFF"/>
                    <w:right w:val="single" w:sz="2" w:space="4" w:color="FFFFFF"/>
                  </w:divBdr>
                  <w:divsChild>
                    <w:div w:id="905148300">
                      <w:marLeft w:val="0"/>
                      <w:marRight w:val="0"/>
                      <w:marTop w:val="0"/>
                      <w:marBottom w:val="0"/>
                      <w:divBdr>
                        <w:top w:val="none" w:sz="0" w:space="0" w:color="auto"/>
                        <w:left w:val="none" w:sz="0" w:space="0" w:color="auto"/>
                        <w:bottom w:val="none" w:sz="0" w:space="0" w:color="auto"/>
                        <w:right w:val="none" w:sz="0" w:space="0" w:color="auto"/>
                      </w:divBdr>
                    </w:div>
                  </w:divsChild>
                </w:div>
                <w:div w:id="176192797">
                  <w:marLeft w:val="0"/>
                  <w:marRight w:val="0"/>
                  <w:marTop w:val="0"/>
                  <w:marBottom w:val="0"/>
                  <w:divBdr>
                    <w:top w:val="single" w:sz="2" w:space="1" w:color="FFFFFF"/>
                    <w:left w:val="single" w:sz="2" w:space="12" w:color="FFFFFF"/>
                    <w:bottom w:val="single" w:sz="2" w:space="1" w:color="FFFFFF"/>
                    <w:right w:val="single" w:sz="2" w:space="4" w:color="FFFFFF"/>
                  </w:divBdr>
                  <w:divsChild>
                    <w:div w:id="1226720414">
                      <w:marLeft w:val="0"/>
                      <w:marRight w:val="0"/>
                      <w:marTop w:val="0"/>
                      <w:marBottom w:val="0"/>
                      <w:divBdr>
                        <w:top w:val="none" w:sz="0" w:space="0" w:color="auto"/>
                        <w:left w:val="none" w:sz="0" w:space="0" w:color="auto"/>
                        <w:bottom w:val="none" w:sz="0" w:space="0" w:color="auto"/>
                        <w:right w:val="none" w:sz="0" w:space="0" w:color="auto"/>
                      </w:divBdr>
                    </w:div>
                  </w:divsChild>
                </w:div>
                <w:div w:id="1312444508">
                  <w:marLeft w:val="0"/>
                  <w:marRight w:val="0"/>
                  <w:marTop w:val="0"/>
                  <w:marBottom w:val="0"/>
                  <w:divBdr>
                    <w:top w:val="single" w:sz="2" w:space="1" w:color="FFFFFF"/>
                    <w:left w:val="single" w:sz="2" w:space="12" w:color="FFFFFF"/>
                    <w:bottom w:val="single" w:sz="2" w:space="1" w:color="FFFFFF"/>
                    <w:right w:val="single" w:sz="2" w:space="4" w:color="FFFFFF"/>
                  </w:divBdr>
                  <w:divsChild>
                    <w:div w:id="1741556869">
                      <w:marLeft w:val="0"/>
                      <w:marRight w:val="0"/>
                      <w:marTop w:val="0"/>
                      <w:marBottom w:val="0"/>
                      <w:divBdr>
                        <w:top w:val="none" w:sz="0" w:space="0" w:color="auto"/>
                        <w:left w:val="none" w:sz="0" w:space="0" w:color="auto"/>
                        <w:bottom w:val="none" w:sz="0" w:space="0" w:color="auto"/>
                        <w:right w:val="none" w:sz="0" w:space="0" w:color="auto"/>
                      </w:divBdr>
                    </w:div>
                  </w:divsChild>
                </w:div>
                <w:div w:id="1805853279">
                  <w:marLeft w:val="0"/>
                  <w:marRight w:val="0"/>
                  <w:marTop w:val="0"/>
                  <w:marBottom w:val="0"/>
                  <w:divBdr>
                    <w:top w:val="single" w:sz="2" w:space="1" w:color="FFFFFF"/>
                    <w:left w:val="single" w:sz="2" w:space="12" w:color="FFFFFF"/>
                    <w:bottom w:val="single" w:sz="2" w:space="1" w:color="FFFFFF"/>
                    <w:right w:val="single" w:sz="2" w:space="4" w:color="FFFFFF"/>
                  </w:divBdr>
                  <w:divsChild>
                    <w:div w:id="98645489">
                      <w:marLeft w:val="0"/>
                      <w:marRight w:val="0"/>
                      <w:marTop w:val="0"/>
                      <w:marBottom w:val="0"/>
                      <w:divBdr>
                        <w:top w:val="none" w:sz="0" w:space="0" w:color="auto"/>
                        <w:left w:val="none" w:sz="0" w:space="0" w:color="auto"/>
                        <w:bottom w:val="none" w:sz="0" w:space="0" w:color="auto"/>
                        <w:right w:val="none" w:sz="0" w:space="0" w:color="auto"/>
                      </w:divBdr>
                    </w:div>
                  </w:divsChild>
                </w:div>
                <w:div w:id="1299144198">
                  <w:marLeft w:val="0"/>
                  <w:marRight w:val="0"/>
                  <w:marTop w:val="0"/>
                  <w:marBottom w:val="0"/>
                  <w:divBdr>
                    <w:top w:val="single" w:sz="2" w:space="1" w:color="FFFFFF"/>
                    <w:left w:val="single" w:sz="2" w:space="12" w:color="FFFFFF"/>
                    <w:bottom w:val="single" w:sz="2" w:space="1" w:color="FFFFFF"/>
                    <w:right w:val="single" w:sz="2" w:space="4" w:color="FFFFFF"/>
                  </w:divBdr>
                  <w:divsChild>
                    <w:div w:id="839127210">
                      <w:marLeft w:val="0"/>
                      <w:marRight w:val="0"/>
                      <w:marTop w:val="0"/>
                      <w:marBottom w:val="0"/>
                      <w:divBdr>
                        <w:top w:val="none" w:sz="0" w:space="0" w:color="auto"/>
                        <w:left w:val="none" w:sz="0" w:space="0" w:color="auto"/>
                        <w:bottom w:val="none" w:sz="0" w:space="0" w:color="auto"/>
                        <w:right w:val="none" w:sz="0" w:space="0" w:color="auto"/>
                      </w:divBdr>
                    </w:div>
                  </w:divsChild>
                </w:div>
                <w:div w:id="116070433">
                  <w:marLeft w:val="0"/>
                  <w:marRight w:val="0"/>
                  <w:marTop w:val="0"/>
                  <w:marBottom w:val="0"/>
                  <w:divBdr>
                    <w:top w:val="single" w:sz="2" w:space="1" w:color="FFFFFF"/>
                    <w:left w:val="single" w:sz="2" w:space="12" w:color="FFFFFF"/>
                    <w:bottom w:val="single" w:sz="2" w:space="1" w:color="FFFFFF"/>
                    <w:right w:val="single" w:sz="2" w:space="4" w:color="FFFFFF"/>
                  </w:divBdr>
                  <w:divsChild>
                    <w:div w:id="777218586">
                      <w:marLeft w:val="0"/>
                      <w:marRight w:val="0"/>
                      <w:marTop w:val="0"/>
                      <w:marBottom w:val="0"/>
                      <w:divBdr>
                        <w:top w:val="none" w:sz="0" w:space="0" w:color="auto"/>
                        <w:left w:val="none" w:sz="0" w:space="0" w:color="auto"/>
                        <w:bottom w:val="none" w:sz="0" w:space="0" w:color="auto"/>
                        <w:right w:val="none" w:sz="0" w:space="0" w:color="auto"/>
                      </w:divBdr>
                    </w:div>
                  </w:divsChild>
                </w:div>
                <w:div w:id="184098980">
                  <w:marLeft w:val="0"/>
                  <w:marRight w:val="0"/>
                  <w:marTop w:val="0"/>
                  <w:marBottom w:val="0"/>
                  <w:divBdr>
                    <w:top w:val="single" w:sz="2" w:space="1" w:color="FFFFFF"/>
                    <w:left w:val="single" w:sz="2" w:space="12" w:color="FFFFFF"/>
                    <w:bottom w:val="single" w:sz="2" w:space="1" w:color="FFFFFF"/>
                    <w:right w:val="single" w:sz="2" w:space="4" w:color="FFFFFF"/>
                  </w:divBdr>
                  <w:divsChild>
                    <w:div w:id="656036503">
                      <w:marLeft w:val="0"/>
                      <w:marRight w:val="0"/>
                      <w:marTop w:val="0"/>
                      <w:marBottom w:val="0"/>
                      <w:divBdr>
                        <w:top w:val="none" w:sz="0" w:space="0" w:color="auto"/>
                        <w:left w:val="none" w:sz="0" w:space="0" w:color="auto"/>
                        <w:bottom w:val="none" w:sz="0" w:space="0" w:color="auto"/>
                        <w:right w:val="none" w:sz="0" w:space="0" w:color="auto"/>
                      </w:divBdr>
                    </w:div>
                  </w:divsChild>
                </w:div>
                <w:div w:id="947128462">
                  <w:marLeft w:val="0"/>
                  <w:marRight w:val="0"/>
                  <w:marTop w:val="0"/>
                  <w:marBottom w:val="0"/>
                  <w:divBdr>
                    <w:top w:val="single" w:sz="2" w:space="1" w:color="FFFFFF"/>
                    <w:left w:val="single" w:sz="2" w:space="12" w:color="FFFFFF"/>
                    <w:bottom w:val="single" w:sz="2" w:space="1" w:color="FFFFFF"/>
                    <w:right w:val="single" w:sz="2" w:space="4" w:color="FFFFFF"/>
                  </w:divBdr>
                  <w:divsChild>
                    <w:div w:id="1406758971">
                      <w:marLeft w:val="0"/>
                      <w:marRight w:val="0"/>
                      <w:marTop w:val="0"/>
                      <w:marBottom w:val="0"/>
                      <w:divBdr>
                        <w:top w:val="none" w:sz="0" w:space="0" w:color="auto"/>
                        <w:left w:val="none" w:sz="0" w:space="0" w:color="auto"/>
                        <w:bottom w:val="none" w:sz="0" w:space="0" w:color="auto"/>
                        <w:right w:val="none" w:sz="0" w:space="0" w:color="auto"/>
                      </w:divBdr>
                    </w:div>
                  </w:divsChild>
                </w:div>
                <w:div w:id="1602450431">
                  <w:marLeft w:val="0"/>
                  <w:marRight w:val="0"/>
                  <w:marTop w:val="0"/>
                  <w:marBottom w:val="0"/>
                  <w:divBdr>
                    <w:top w:val="single" w:sz="2" w:space="1" w:color="FFFFFF"/>
                    <w:left w:val="single" w:sz="2" w:space="12" w:color="FFFFFF"/>
                    <w:bottom w:val="single" w:sz="2" w:space="1" w:color="FFFFFF"/>
                    <w:right w:val="single" w:sz="2" w:space="4" w:color="FFFFFF"/>
                  </w:divBdr>
                  <w:divsChild>
                    <w:div w:id="1126463299">
                      <w:marLeft w:val="0"/>
                      <w:marRight w:val="0"/>
                      <w:marTop w:val="0"/>
                      <w:marBottom w:val="0"/>
                      <w:divBdr>
                        <w:top w:val="none" w:sz="0" w:space="0" w:color="auto"/>
                        <w:left w:val="none" w:sz="0" w:space="0" w:color="auto"/>
                        <w:bottom w:val="none" w:sz="0" w:space="0" w:color="auto"/>
                        <w:right w:val="none" w:sz="0" w:space="0" w:color="auto"/>
                      </w:divBdr>
                    </w:div>
                  </w:divsChild>
                </w:div>
                <w:div w:id="1388144075">
                  <w:marLeft w:val="0"/>
                  <w:marRight w:val="0"/>
                  <w:marTop w:val="0"/>
                  <w:marBottom w:val="0"/>
                  <w:divBdr>
                    <w:top w:val="single" w:sz="2" w:space="1" w:color="FFFFFF"/>
                    <w:left w:val="single" w:sz="2" w:space="12" w:color="FFFFFF"/>
                    <w:bottom w:val="single" w:sz="2" w:space="1" w:color="FFFFFF"/>
                    <w:right w:val="single" w:sz="2" w:space="4" w:color="FFFFFF"/>
                  </w:divBdr>
                  <w:divsChild>
                    <w:div w:id="402143311">
                      <w:marLeft w:val="0"/>
                      <w:marRight w:val="0"/>
                      <w:marTop w:val="0"/>
                      <w:marBottom w:val="0"/>
                      <w:divBdr>
                        <w:top w:val="none" w:sz="0" w:space="0" w:color="auto"/>
                        <w:left w:val="none" w:sz="0" w:space="0" w:color="auto"/>
                        <w:bottom w:val="none" w:sz="0" w:space="0" w:color="auto"/>
                        <w:right w:val="none" w:sz="0" w:space="0" w:color="auto"/>
                      </w:divBdr>
                    </w:div>
                  </w:divsChild>
                </w:div>
                <w:div w:id="1062754106">
                  <w:marLeft w:val="0"/>
                  <w:marRight w:val="0"/>
                  <w:marTop w:val="0"/>
                  <w:marBottom w:val="0"/>
                  <w:divBdr>
                    <w:top w:val="single" w:sz="2" w:space="1" w:color="FFFFFF"/>
                    <w:left w:val="single" w:sz="2" w:space="12" w:color="FFFFFF"/>
                    <w:bottom w:val="single" w:sz="2" w:space="1" w:color="FFFFFF"/>
                    <w:right w:val="single" w:sz="2" w:space="4" w:color="FFFFFF"/>
                  </w:divBdr>
                  <w:divsChild>
                    <w:div w:id="1353989723">
                      <w:marLeft w:val="0"/>
                      <w:marRight w:val="0"/>
                      <w:marTop w:val="0"/>
                      <w:marBottom w:val="0"/>
                      <w:divBdr>
                        <w:top w:val="none" w:sz="0" w:space="0" w:color="auto"/>
                        <w:left w:val="none" w:sz="0" w:space="0" w:color="auto"/>
                        <w:bottom w:val="none" w:sz="0" w:space="0" w:color="auto"/>
                        <w:right w:val="none" w:sz="0" w:space="0" w:color="auto"/>
                      </w:divBdr>
                    </w:div>
                  </w:divsChild>
                </w:div>
                <w:div w:id="573665351">
                  <w:marLeft w:val="0"/>
                  <w:marRight w:val="0"/>
                  <w:marTop w:val="0"/>
                  <w:marBottom w:val="0"/>
                  <w:divBdr>
                    <w:top w:val="single" w:sz="2" w:space="1" w:color="FFFFFF"/>
                    <w:left w:val="single" w:sz="2" w:space="12" w:color="FFFFFF"/>
                    <w:bottom w:val="single" w:sz="2" w:space="4" w:color="FFFFFF"/>
                    <w:right w:val="single" w:sz="2" w:space="4" w:color="FFFFFF"/>
                  </w:divBdr>
                  <w:divsChild>
                    <w:div w:id="21150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31518">
          <w:marLeft w:val="0"/>
          <w:marRight w:val="0"/>
          <w:marTop w:val="0"/>
          <w:marBottom w:val="335"/>
          <w:divBdr>
            <w:top w:val="none" w:sz="0" w:space="0" w:color="auto"/>
            <w:left w:val="none" w:sz="0" w:space="0" w:color="auto"/>
            <w:bottom w:val="none" w:sz="0" w:space="0" w:color="auto"/>
            <w:right w:val="none" w:sz="0" w:space="0" w:color="auto"/>
          </w:divBdr>
          <w:divsChild>
            <w:div w:id="1576430788">
              <w:marLeft w:val="0"/>
              <w:marRight w:val="0"/>
              <w:marTop w:val="0"/>
              <w:marBottom w:val="0"/>
              <w:divBdr>
                <w:top w:val="none" w:sz="0" w:space="0" w:color="auto"/>
                <w:left w:val="none" w:sz="0" w:space="0" w:color="auto"/>
                <w:bottom w:val="none" w:sz="0" w:space="0" w:color="auto"/>
                <w:right w:val="none" w:sz="0" w:space="0" w:color="auto"/>
              </w:divBdr>
              <w:divsChild>
                <w:div w:id="1121654922">
                  <w:marLeft w:val="0"/>
                  <w:marRight w:val="0"/>
                  <w:marTop w:val="0"/>
                  <w:marBottom w:val="0"/>
                  <w:divBdr>
                    <w:top w:val="single" w:sz="2" w:space="4" w:color="FFFFFF"/>
                    <w:left w:val="single" w:sz="2" w:space="12" w:color="FFFFFF"/>
                    <w:bottom w:val="single" w:sz="2" w:space="1" w:color="FFFFFF"/>
                    <w:right w:val="single" w:sz="2" w:space="4" w:color="FFFFFF"/>
                  </w:divBdr>
                  <w:divsChild>
                    <w:div w:id="1830242261">
                      <w:marLeft w:val="0"/>
                      <w:marRight w:val="0"/>
                      <w:marTop w:val="0"/>
                      <w:marBottom w:val="0"/>
                      <w:divBdr>
                        <w:top w:val="none" w:sz="0" w:space="0" w:color="auto"/>
                        <w:left w:val="none" w:sz="0" w:space="0" w:color="auto"/>
                        <w:bottom w:val="none" w:sz="0" w:space="0" w:color="auto"/>
                        <w:right w:val="none" w:sz="0" w:space="0" w:color="auto"/>
                      </w:divBdr>
                    </w:div>
                  </w:divsChild>
                </w:div>
                <w:div w:id="765538380">
                  <w:marLeft w:val="0"/>
                  <w:marRight w:val="0"/>
                  <w:marTop w:val="0"/>
                  <w:marBottom w:val="0"/>
                  <w:divBdr>
                    <w:top w:val="single" w:sz="2" w:space="1" w:color="FFFFFF"/>
                    <w:left w:val="single" w:sz="2" w:space="12" w:color="FFFFFF"/>
                    <w:bottom w:val="single" w:sz="2" w:space="1" w:color="FFFFFF"/>
                    <w:right w:val="single" w:sz="2" w:space="4" w:color="FFFFFF"/>
                  </w:divBdr>
                  <w:divsChild>
                    <w:div w:id="1880900497">
                      <w:marLeft w:val="0"/>
                      <w:marRight w:val="0"/>
                      <w:marTop w:val="0"/>
                      <w:marBottom w:val="0"/>
                      <w:divBdr>
                        <w:top w:val="none" w:sz="0" w:space="0" w:color="auto"/>
                        <w:left w:val="none" w:sz="0" w:space="0" w:color="auto"/>
                        <w:bottom w:val="none" w:sz="0" w:space="0" w:color="auto"/>
                        <w:right w:val="none" w:sz="0" w:space="0" w:color="auto"/>
                      </w:divBdr>
                    </w:div>
                  </w:divsChild>
                </w:div>
                <w:div w:id="327438815">
                  <w:marLeft w:val="0"/>
                  <w:marRight w:val="0"/>
                  <w:marTop w:val="0"/>
                  <w:marBottom w:val="0"/>
                  <w:divBdr>
                    <w:top w:val="single" w:sz="2" w:space="1" w:color="FFFFFF"/>
                    <w:left w:val="single" w:sz="2" w:space="12" w:color="FFFFFF"/>
                    <w:bottom w:val="single" w:sz="2" w:space="1" w:color="FFFFFF"/>
                    <w:right w:val="single" w:sz="2" w:space="4" w:color="FFFFFF"/>
                  </w:divBdr>
                  <w:divsChild>
                    <w:div w:id="1637174998">
                      <w:marLeft w:val="0"/>
                      <w:marRight w:val="0"/>
                      <w:marTop w:val="0"/>
                      <w:marBottom w:val="0"/>
                      <w:divBdr>
                        <w:top w:val="none" w:sz="0" w:space="0" w:color="auto"/>
                        <w:left w:val="none" w:sz="0" w:space="0" w:color="auto"/>
                        <w:bottom w:val="none" w:sz="0" w:space="0" w:color="auto"/>
                        <w:right w:val="none" w:sz="0" w:space="0" w:color="auto"/>
                      </w:divBdr>
                    </w:div>
                  </w:divsChild>
                </w:div>
                <w:div w:id="1542667899">
                  <w:marLeft w:val="0"/>
                  <w:marRight w:val="0"/>
                  <w:marTop w:val="0"/>
                  <w:marBottom w:val="0"/>
                  <w:divBdr>
                    <w:top w:val="single" w:sz="2" w:space="1" w:color="FFFFFF"/>
                    <w:left w:val="single" w:sz="2" w:space="12" w:color="FFFFFF"/>
                    <w:bottom w:val="single" w:sz="2" w:space="1" w:color="FFFFFF"/>
                    <w:right w:val="single" w:sz="2" w:space="4" w:color="FFFFFF"/>
                  </w:divBdr>
                  <w:divsChild>
                    <w:div w:id="1784299303">
                      <w:marLeft w:val="0"/>
                      <w:marRight w:val="0"/>
                      <w:marTop w:val="0"/>
                      <w:marBottom w:val="0"/>
                      <w:divBdr>
                        <w:top w:val="none" w:sz="0" w:space="0" w:color="auto"/>
                        <w:left w:val="none" w:sz="0" w:space="0" w:color="auto"/>
                        <w:bottom w:val="none" w:sz="0" w:space="0" w:color="auto"/>
                        <w:right w:val="none" w:sz="0" w:space="0" w:color="auto"/>
                      </w:divBdr>
                    </w:div>
                  </w:divsChild>
                </w:div>
                <w:div w:id="205415357">
                  <w:marLeft w:val="0"/>
                  <w:marRight w:val="0"/>
                  <w:marTop w:val="0"/>
                  <w:marBottom w:val="0"/>
                  <w:divBdr>
                    <w:top w:val="single" w:sz="2" w:space="1" w:color="FFFFFF"/>
                    <w:left w:val="single" w:sz="2" w:space="12" w:color="FFFFFF"/>
                    <w:bottom w:val="single" w:sz="2" w:space="1" w:color="FFFFFF"/>
                    <w:right w:val="single" w:sz="2" w:space="4" w:color="FFFFFF"/>
                  </w:divBdr>
                  <w:divsChild>
                    <w:div w:id="58868541">
                      <w:marLeft w:val="0"/>
                      <w:marRight w:val="0"/>
                      <w:marTop w:val="0"/>
                      <w:marBottom w:val="0"/>
                      <w:divBdr>
                        <w:top w:val="none" w:sz="0" w:space="0" w:color="auto"/>
                        <w:left w:val="none" w:sz="0" w:space="0" w:color="auto"/>
                        <w:bottom w:val="none" w:sz="0" w:space="0" w:color="auto"/>
                        <w:right w:val="none" w:sz="0" w:space="0" w:color="auto"/>
                      </w:divBdr>
                    </w:div>
                  </w:divsChild>
                </w:div>
                <w:div w:id="1475677133">
                  <w:marLeft w:val="0"/>
                  <w:marRight w:val="0"/>
                  <w:marTop w:val="0"/>
                  <w:marBottom w:val="0"/>
                  <w:divBdr>
                    <w:top w:val="single" w:sz="2" w:space="1" w:color="FFFFFF"/>
                    <w:left w:val="single" w:sz="2" w:space="12" w:color="FFFFFF"/>
                    <w:bottom w:val="single" w:sz="2" w:space="1" w:color="FFFFFF"/>
                    <w:right w:val="single" w:sz="2" w:space="4" w:color="FFFFFF"/>
                  </w:divBdr>
                  <w:divsChild>
                    <w:div w:id="1892811308">
                      <w:marLeft w:val="0"/>
                      <w:marRight w:val="0"/>
                      <w:marTop w:val="0"/>
                      <w:marBottom w:val="0"/>
                      <w:divBdr>
                        <w:top w:val="none" w:sz="0" w:space="0" w:color="auto"/>
                        <w:left w:val="none" w:sz="0" w:space="0" w:color="auto"/>
                        <w:bottom w:val="none" w:sz="0" w:space="0" w:color="auto"/>
                        <w:right w:val="none" w:sz="0" w:space="0" w:color="auto"/>
                      </w:divBdr>
                    </w:div>
                  </w:divsChild>
                </w:div>
                <w:div w:id="1259800048">
                  <w:marLeft w:val="0"/>
                  <w:marRight w:val="0"/>
                  <w:marTop w:val="0"/>
                  <w:marBottom w:val="0"/>
                  <w:divBdr>
                    <w:top w:val="single" w:sz="2" w:space="1" w:color="FFFFFF"/>
                    <w:left w:val="single" w:sz="2" w:space="12" w:color="FFFFFF"/>
                    <w:bottom w:val="single" w:sz="2" w:space="1" w:color="FFFFFF"/>
                    <w:right w:val="single" w:sz="2" w:space="4" w:color="FFFFFF"/>
                  </w:divBdr>
                  <w:divsChild>
                    <w:div w:id="1191577382">
                      <w:marLeft w:val="0"/>
                      <w:marRight w:val="0"/>
                      <w:marTop w:val="0"/>
                      <w:marBottom w:val="0"/>
                      <w:divBdr>
                        <w:top w:val="none" w:sz="0" w:space="0" w:color="auto"/>
                        <w:left w:val="none" w:sz="0" w:space="0" w:color="auto"/>
                        <w:bottom w:val="none" w:sz="0" w:space="0" w:color="auto"/>
                        <w:right w:val="none" w:sz="0" w:space="0" w:color="auto"/>
                      </w:divBdr>
                    </w:div>
                  </w:divsChild>
                </w:div>
                <w:div w:id="406417230">
                  <w:marLeft w:val="0"/>
                  <w:marRight w:val="0"/>
                  <w:marTop w:val="0"/>
                  <w:marBottom w:val="0"/>
                  <w:divBdr>
                    <w:top w:val="single" w:sz="2" w:space="1" w:color="FFFFFF"/>
                    <w:left w:val="single" w:sz="2" w:space="12" w:color="FFFFFF"/>
                    <w:bottom w:val="single" w:sz="2" w:space="1" w:color="FFFFFF"/>
                    <w:right w:val="single" w:sz="2" w:space="4" w:color="FFFFFF"/>
                  </w:divBdr>
                  <w:divsChild>
                    <w:div w:id="1473250515">
                      <w:marLeft w:val="0"/>
                      <w:marRight w:val="0"/>
                      <w:marTop w:val="0"/>
                      <w:marBottom w:val="0"/>
                      <w:divBdr>
                        <w:top w:val="none" w:sz="0" w:space="0" w:color="auto"/>
                        <w:left w:val="none" w:sz="0" w:space="0" w:color="auto"/>
                        <w:bottom w:val="none" w:sz="0" w:space="0" w:color="auto"/>
                        <w:right w:val="none" w:sz="0" w:space="0" w:color="auto"/>
                      </w:divBdr>
                    </w:div>
                  </w:divsChild>
                </w:div>
                <w:div w:id="684550388">
                  <w:marLeft w:val="0"/>
                  <w:marRight w:val="0"/>
                  <w:marTop w:val="0"/>
                  <w:marBottom w:val="0"/>
                  <w:divBdr>
                    <w:top w:val="single" w:sz="2" w:space="1" w:color="FFFFFF"/>
                    <w:left w:val="single" w:sz="2" w:space="12" w:color="FFFFFF"/>
                    <w:bottom w:val="single" w:sz="2" w:space="1" w:color="FFFFFF"/>
                    <w:right w:val="single" w:sz="2" w:space="4" w:color="FFFFFF"/>
                  </w:divBdr>
                  <w:divsChild>
                    <w:div w:id="958071252">
                      <w:marLeft w:val="0"/>
                      <w:marRight w:val="0"/>
                      <w:marTop w:val="0"/>
                      <w:marBottom w:val="0"/>
                      <w:divBdr>
                        <w:top w:val="none" w:sz="0" w:space="0" w:color="auto"/>
                        <w:left w:val="none" w:sz="0" w:space="0" w:color="auto"/>
                        <w:bottom w:val="none" w:sz="0" w:space="0" w:color="auto"/>
                        <w:right w:val="none" w:sz="0" w:space="0" w:color="auto"/>
                      </w:divBdr>
                    </w:div>
                  </w:divsChild>
                </w:div>
                <w:div w:id="2018800050">
                  <w:marLeft w:val="0"/>
                  <w:marRight w:val="0"/>
                  <w:marTop w:val="0"/>
                  <w:marBottom w:val="0"/>
                  <w:divBdr>
                    <w:top w:val="single" w:sz="2" w:space="1" w:color="FFFFFF"/>
                    <w:left w:val="single" w:sz="2" w:space="12" w:color="FFFFFF"/>
                    <w:bottom w:val="single" w:sz="2" w:space="1" w:color="FFFFFF"/>
                    <w:right w:val="single" w:sz="2" w:space="4" w:color="FFFFFF"/>
                  </w:divBdr>
                  <w:divsChild>
                    <w:div w:id="177894768">
                      <w:marLeft w:val="0"/>
                      <w:marRight w:val="0"/>
                      <w:marTop w:val="0"/>
                      <w:marBottom w:val="0"/>
                      <w:divBdr>
                        <w:top w:val="none" w:sz="0" w:space="0" w:color="auto"/>
                        <w:left w:val="none" w:sz="0" w:space="0" w:color="auto"/>
                        <w:bottom w:val="none" w:sz="0" w:space="0" w:color="auto"/>
                        <w:right w:val="none" w:sz="0" w:space="0" w:color="auto"/>
                      </w:divBdr>
                    </w:div>
                  </w:divsChild>
                </w:div>
                <w:div w:id="1913537325">
                  <w:marLeft w:val="0"/>
                  <w:marRight w:val="0"/>
                  <w:marTop w:val="0"/>
                  <w:marBottom w:val="0"/>
                  <w:divBdr>
                    <w:top w:val="single" w:sz="2" w:space="1" w:color="FFFFFF"/>
                    <w:left w:val="single" w:sz="2" w:space="12" w:color="FFFFFF"/>
                    <w:bottom w:val="single" w:sz="2" w:space="1" w:color="FFFFFF"/>
                    <w:right w:val="single" w:sz="2" w:space="4" w:color="FFFFFF"/>
                  </w:divBdr>
                  <w:divsChild>
                    <w:div w:id="1544320331">
                      <w:marLeft w:val="0"/>
                      <w:marRight w:val="0"/>
                      <w:marTop w:val="0"/>
                      <w:marBottom w:val="0"/>
                      <w:divBdr>
                        <w:top w:val="none" w:sz="0" w:space="0" w:color="auto"/>
                        <w:left w:val="none" w:sz="0" w:space="0" w:color="auto"/>
                        <w:bottom w:val="none" w:sz="0" w:space="0" w:color="auto"/>
                        <w:right w:val="none" w:sz="0" w:space="0" w:color="auto"/>
                      </w:divBdr>
                    </w:div>
                  </w:divsChild>
                </w:div>
                <w:div w:id="1634678154">
                  <w:marLeft w:val="0"/>
                  <w:marRight w:val="0"/>
                  <w:marTop w:val="0"/>
                  <w:marBottom w:val="0"/>
                  <w:divBdr>
                    <w:top w:val="single" w:sz="2" w:space="1" w:color="FFFFFF"/>
                    <w:left w:val="single" w:sz="2" w:space="12" w:color="FFFFFF"/>
                    <w:bottom w:val="single" w:sz="2" w:space="1" w:color="FFFFFF"/>
                    <w:right w:val="single" w:sz="2" w:space="4" w:color="FFFFFF"/>
                  </w:divBdr>
                  <w:divsChild>
                    <w:div w:id="788209585">
                      <w:marLeft w:val="0"/>
                      <w:marRight w:val="0"/>
                      <w:marTop w:val="0"/>
                      <w:marBottom w:val="0"/>
                      <w:divBdr>
                        <w:top w:val="none" w:sz="0" w:space="0" w:color="auto"/>
                        <w:left w:val="none" w:sz="0" w:space="0" w:color="auto"/>
                        <w:bottom w:val="none" w:sz="0" w:space="0" w:color="auto"/>
                        <w:right w:val="none" w:sz="0" w:space="0" w:color="auto"/>
                      </w:divBdr>
                    </w:div>
                  </w:divsChild>
                </w:div>
                <w:div w:id="884560375">
                  <w:marLeft w:val="0"/>
                  <w:marRight w:val="0"/>
                  <w:marTop w:val="0"/>
                  <w:marBottom w:val="0"/>
                  <w:divBdr>
                    <w:top w:val="single" w:sz="2" w:space="1" w:color="FFFFFF"/>
                    <w:left w:val="single" w:sz="2" w:space="12" w:color="FFFFFF"/>
                    <w:bottom w:val="single" w:sz="2" w:space="1" w:color="FFFFFF"/>
                    <w:right w:val="single" w:sz="2" w:space="4" w:color="FFFFFF"/>
                  </w:divBdr>
                  <w:divsChild>
                    <w:div w:id="183373566">
                      <w:marLeft w:val="0"/>
                      <w:marRight w:val="0"/>
                      <w:marTop w:val="0"/>
                      <w:marBottom w:val="0"/>
                      <w:divBdr>
                        <w:top w:val="none" w:sz="0" w:space="0" w:color="auto"/>
                        <w:left w:val="none" w:sz="0" w:space="0" w:color="auto"/>
                        <w:bottom w:val="none" w:sz="0" w:space="0" w:color="auto"/>
                        <w:right w:val="none" w:sz="0" w:space="0" w:color="auto"/>
                      </w:divBdr>
                    </w:div>
                  </w:divsChild>
                </w:div>
                <w:div w:id="2110924908">
                  <w:marLeft w:val="0"/>
                  <w:marRight w:val="0"/>
                  <w:marTop w:val="0"/>
                  <w:marBottom w:val="0"/>
                  <w:divBdr>
                    <w:top w:val="single" w:sz="2" w:space="1" w:color="FFFFFF"/>
                    <w:left w:val="single" w:sz="2" w:space="12" w:color="FFFFFF"/>
                    <w:bottom w:val="single" w:sz="2" w:space="1" w:color="FFFFFF"/>
                    <w:right w:val="single" w:sz="2" w:space="4" w:color="FFFFFF"/>
                  </w:divBdr>
                  <w:divsChild>
                    <w:div w:id="47842468">
                      <w:marLeft w:val="0"/>
                      <w:marRight w:val="0"/>
                      <w:marTop w:val="0"/>
                      <w:marBottom w:val="0"/>
                      <w:divBdr>
                        <w:top w:val="none" w:sz="0" w:space="0" w:color="auto"/>
                        <w:left w:val="none" w:sz="0" w:space="0" w:color="auto"/>
                        <w:bottom w:val="none" w:sz="0" w:space="0" w:color="auto"/>
                        <w:right w:val="none" w:sz="0" w:space="0" w:color="auto"/>
                      </w:divBdr>
                    </w:div>
                  </w:divsChild>
                </w:div>
                <w:div w:id="843666775">
                  <w:marLeft w:val="0"/>
                  <w:marRight w:val="0"/>
                  <w:marTop w:val="0"/>
                  <w:marBottom w:val="0"/>
                  <w:divBdr>
                    <w:top w:val="single" w:sz="2" w:space="1" w:color="FFFFFF"/>
                    <w:left w:val="single" w:sz="2" w:space="12" w:color="FFFFFF"/>
                    <w:bottom w:val="single" w:sz="2" w:space="1" w:color="FFFFFF"/>
                    <w:right w:val="single" w:sz="2" w:space="4" w:color="FFFFFF"/>
                  </w:divBdr>
                  <w:divsChild>
                    <w:div w:id="1073701749">
                      <w:marLeft w:val="0"/>
                      <w:marRight w:val="0"/>
                      <w:marTop w:val="0"/>
                      <w:marBottom w:val="0"/>
                      <w:divBdr>
                        <w:top w:val="none" w:sz="0" w:space="0" w:color="auto"/>
                        <w:left w:val="none" w:sz="0" w:space="0" w:color="auto"/>
                        <w:bottom w:val="none" w:sz="0" w:space="0" w:color="auto"/>
                        <w:right w:val="none" w:sz="0" w:space="0" w:color="auto"/>
                      </w:divBdr>
                    </w:div>
                  </w:divsChild>
                </w:div>
                <w:div w:id="850535744">
                  <w:marLeft w:val="0"/>
                  <w:marRight w:val="0"/>
                  <w:marTop w:val="0"/>
                  <w:marBottom w:val="0"/>
                  <w:divBdr>
                    <w:top w:val="single" w:sz="2" w:space="1" w:color="FFFFFF"/>
                    <w:left w:val="single" w:sz="2" w:space="12" w:color="FFFFFF"/>
                    <w:bottom w:val="single" w:sz="2" w:space="1" w:color="FFFFFF"/>
                    <w:right w:val="single" w:sz="2" w:space="4" w:color="FFFFFF"/>
                  </w:divBdr>
                  <w:divsChild>
                    <w:div w:id="424346552">
                      <w:marLeft w:val="0"/>
                      <w:marRight w:val="0"/>
                      <w:marTop w:val="0"/>
                      <w:marBottom w:val="0"/>
                      <w:divBdr>
                        <w:top w:val="none" w:sz="0" w:space="0" w:color="auto"/>
                        <w:left w:val="none" w:sz="0" w:space="0" w:color="auto"/>
                        <w:bottom w:val="none" w:sz="0" w:space="0" w:color="auto"/>
                        <w:right w:val="none" w:sz="0" w:space="0" w:color="auto"/>
                      </w:divBdr>
                    </w:div>
                  </w:divsChild>
                </w:div>
                <w:div w:id="151676352">
                  <w:marLeft w:val="0"/>
                  <w:marRight w:val="0"/>
                  <w:marTop w:val="0"/>
                  <w:marBottom w:val="0"/>
                  <w:divBdr>
                    <w:top w:val="single" w:sz="2" w:space="1" w:color="FFFFFF"/>
                    <w:left w:val="single" w:sz="2" w:space="12" w:color="FFFFFF"/>
                    <w:bottom w:val="single" w:sz="2" w:space="1" w:color="FFFFFF"/>
                    <w:right w:val="single" w:sz="2" w:space="4" w:color="FFFFFF"/>
                  </w:divBdr>
                  <w:divsChild>
                    <w:div w:id="564218875">
                      <w:marLeft w:val="0"/>
                      <w:marRight w:val="0"/>
                      <w:marTop w:val="0"/>
                      <w:marBottom w:val="0"/>
                      <w:divBdr>
                        <w:top w:val="none" w:sz="0" w:space="0" w:color="auto"/>
                        <w:left w:val="none" w:sz="0" w:space="0" w:color="auto"/>
                        <w:bottom w:val="none" w:sz="0" w:space="0" w:color="auto"/>
                        <w:right w:val="none" w:sz="0" w:space="0" w:color="auto"/>
                      </w:divBdr>
                    </w:div>
                  </w:divsChild>
                </w:div>
                <w:div w:id="596407762">
                  <w:marLeft w:val="0"/>
                  <w:marRight w:val="0"/>
                  <w:marTop w:val="0"/>
                  <w:marBottom w:val="0"/>
                  <w:divBdr>
                    <w:top w:val="single" w:sz="2" w:space="1" w:color="FFFFFF"/>
                    <w:left w:val="single" w:sz="2" w:space="12" w:color="FFFFFF"/>
                    <w:bottom w:val="single" w:sz="2" w:space="1" w:color="FFFFFF"/>
                    <w:right w:val="single" w:sz="2" w:space="4" w:color="FFFFFF"/>
                  </w:divBdr>
                  <w:divsChild>
                    <w:div w:id="300769221">
                      <w:marLeft w:val="0"/>
                      <w:marRight w:val="0"/>
                      <w:marTop w:val="0"/>
                      <w:marBottom w:val="0"/>
                      <w:divBdr>
                        <w:top w:val="none" w:sz="0" w:space="0" w:color="auto"/>
                        <w:left w:val="none" w:sz="0" w:space="0" w:color="auto"/>
                        <w:bottom w:val="none" w:sz="0" w:space="0" w:color="auto"/>
                        <w:right w:val="none" w:sz="0" w:space="0" w:color="auto"/>
                      </w:divBdr>
                    </w:div>
                  </w:divsChild>
                </w:div>
                <w:div w:id="998657161">
                  <w:marLeft w:val="0"/>
                  <w:marRight w:val="0"/>
                  <w:marTop w:val="0"/>
                  <w:marBottom w:val="0"/>
                  <w:divBdr>
                    <w:top w:val="single" w:sz="2" w:space="1" w:color="FFFFFF"/>
                    <w:left w:val="single" w:sz="2" w:space="12" w:color="FFFFFF"/>
                    <w:bottom w:val="single" w:sz="2" w:space="1" w:color="FFFFFF"/>
                    <w:right w:val="single" w:sz="2" w:space="4" w:color="FFFFFF"/>
                  </w:divBdr>
                  <w:divsChild>
                    <w:div w:id="399257058">
                      <w:marLeft w:val="0"/>
                      <w:marRight w:val="0"/>
                      <w:marTop w:val="0"/>
                      <w:marBottom w:val="0"/>
                      <w:divBdr>
                        <w:top w:val="none" w:sz="0" w:space="0" w:color="auto"/>
                        <w:left w:val="none" w:sz="0" w:space="0" w:color="auto"/>
                        <w:bottom w:val="none" w:sz="0" w:space="0" w:color="auto"/>
                        <w:right w:val="none" w:sz="0" w:space="0" w:color="auto"/>
                      </w:divBdr>
                    </w:div>
                  </w:divsChild>
                </w:div>
                <w:div w:id="393627769">
                  <w:marLeft w:val="0"/>
                  <w:marRight w:val="0"/>
                  <w:marTop w:val="0"/>
                  <w:marBottom w:val="0"/>
                  <w:divBdr>
                    <w:top w:val="single" w:sz="2" w:space="1" w:color="FFFFFF"/>
                    <w:left w:val="single" w:sz="2" w:space="12" w:color="FFFFFF"/>
                    <w:bottom w:val="single" w:sz="2" w:space="1" w:color="FFFFFF"/>
                    <w:right w:val="single" w:sz="2" w:space="4" w:color="FFFFFF"/>
                  </w:divBdr>
                  <w:divsChild>
                    <w:div w:id="1290670031">
                      <w:marLeft w:val="0"/>
                      <w:marRight w:val="0"/>
                      <w:marTop w:val="0"/>
                      <w:marBottom w:val="0"/>
                      <w:divBdr>
                        <w:top w:val="none" w:sz="0" w:space="0" w:color="auto"/>
                        <w:left w:val="none" w:sz="0" w:space="0" w:color="auto"/>
                        <w:bottom w:val="none" w:sz="0" w:space="0" w:color="auto"/>
                        <w:right w:val="none" w:sz="0" w:space="0" w:color="auto"/>
                      </w:divBdr>
                    </w:div>
                  </w:divsChild>
                </w:div>
                <w:div w:id="1142118980">
                  <w:marLeft w:val="0"/>
                  <w:marRight w:val="0"/>
                  <w:marTop w:val="0"/>
                  <w:marBottom w:val="0"/>
                  <w:divBdr>
                    <w:top w:val="single" w:sz="2" w:space="1" w:color="FFFFFF"/>
                    <w:left w:val="single" w:sz="2" w:space="12" w:color="FFFFFF"/>
                    <w:bottom w:val="single" w:sz="2" w:space="1" w:color="FFFFFF"/>
                    <w:right w:val="single" w:sz="2" w:space="4" w:color="FFFFFF"/>
                  </w:divBdr>
                  <w:divsChild>
                    <w:div w:id="1704402898">
                      <w:marLeft w:val="0"/>
                      <w:marRight w:val="0"/>
                      <w:marTop w:val="0"/>
                      <w:marBottom w:val="0"/>
                      <w:divBdr>
                        <w:top w:val="none" w:sz="0" w:space="0" w:color="auto"/>
                        <w:left w:val="none" w:sz="0" w:space="0" w:color="auto"/>
                        <w:bottom w:val="none" w:sz="0" w:space="0" w:color="auto"/>
                        <w:right w:val="none" w:sz="0" w:space="0" w:color="auto"/>
                      </w:divBdr>
                    </w:div>
                  </w:divsChild>
                </w:div>
                <w:div w:id="2055159656">
                  <w:marLeft w:val="0"/>
                  <w:marRight w:val="0"/>
                  <w:marTop w:val="0"/>
                  <w:marBottom w:val="0"/>
                  <w:divBdr>
                    <w:top w:val="single" w:sz="2" w:space="1" w:color="FFFFFF"/>
                    <w:left w:val="single" w:sz="2" w:space="12" w:color="FFFFFF"/>
                    <w:bottom w:val="single" w:sz="2" w:space="1" w:color="FFFFFF"/>
                    <w:right w:val="single" w:sz="2" w:space="4" w:color="FFFFFF"/>
                  </w:divBdr>
                  <w:divsChild>
                    <w:div w:id="109249419">
                      <w:marLeft w:val="0"/>
                      <w:marRight w:val="0"/>
                      <w:marTop w:val="0"/>
                      <w:marBottom w:val="0"/>
                      <w:divBdr>
                        <w:top w:val="none" w:sz="0" w:space="0" w:color="auto"/>
                        <w:left w:val="none" w:sz="0" w:space="0" w:color="auto"/>
                        <w:bottom w:val="none" w:sz="0" w:space="0" w:color="auto"/>
                        <w:right w:val="none" w:sz="0" w:space="0" w:color="auto"/>
                      </w:divBdr>
                    </w:div>
                  </w:divsChild>
                </w:div>
                <w:div w:id="1444230820">
                  <w:marLeft w:val="0"/>
                  <w:marRight w:val="0"/>
                  <w:marTop w:val="0"/>
                  <w:marBottom w:val="0"/>
                  <w:divBdr>
                    <w:top w:val="single" w:sz="2" w:space="1" w:color="FFFFFF"/>
                    <w:left w:val="single" w:sz="2" w:space="12" w:color="FFFFFF"/>
                    <w:bottom w:val="single" w:sz="2" w:space="1" w:color="FFFFFF"/>
                    <w:right w:val="single" w:sz="2" w:space="4" w:color="FFFFFF"/>
                  </w:divBdr>
                  <w:divsChild>
                    <w:div w:id="71658486">
                      <w:marLeft w:val="0"/>
                      <w:marRight w:val="0"/>
                      <w:marTop w:val="0"/>
                      <w:marBottom w:val="0"/>
                      <w:divBdr>
                        <w:top w:val="none" w:sz="0" w:space="0" w:color="auto"/>
                        <w:left w:val="none" w:sz="0" w:space="0" w:color="auto"/>
                        <w:bottom w:val="none" w:sz="0" w:space="0" w:color="auto"/>
                        <w:right w:val="none" w:sz="0" w:space="0" w:color="auto"/>
                      </w:divBdr>
                    </w:div>
                  </w:divsChild>
                </w:div>
                <w:div w:id="520125766">
                  <w:marLeft w:val="0"/>
                  <w:marRight w:val="0"/>
                  <w:marTop w:val="0"/>
                  <w:marBottom w:val="0"/>
                  <w:divBdr>
                    <w:top w:val="single" w:sz="2" w:space="1" w:color="FFFFFF"/>
                    <w:left w:val="single" w:sz="2" w:space="12" w:color="FFFFFF"/>
                    <w:bottom w:val="single" w:sz="2" w:space="1" w:color="FFFFFF"/>
                    <w:right w:val="single" w:sz="2" w:space="4" w:color="FFFFFF"/>
                  </w:divBdr>
                  <w:divsChild>
                    <w:div w:id="1533878221">
                      <w:marLeft w:val="0"/>
                      <w:marRight w:val="0"/>
                      <w:marTop w:val="0"/>
                      <w:marBottom w:val="0"/>
                      <w:divBdr>
                        <w:top w:val="none" w:sz="0" w:space="0" w:color="auto"/>
                        <w:left w:val="none" w:sz="0" w:space="0" w:color="auto"/>
                        <w:bottom w:val="none" w:sz="0" w:space="0" w:color="auto"/>
                        <w:right w:val="none" w:sz="0" w:space="0" w:color="auto"/>
                      </w:divBdr>
                    </w:div>
                  </w:divsChild>
                </w:div>
                <w:div w:id="1452288769">
                  <w:marLeft w:val="0"/>
                  <w:marRight w:val="0"/>
                  <w:marTop w:val="0"/>
                  <w:marBottom w:val="0"/>
                  <w:divBdr>
                    <w:top w:val="single" w:sz="2" w:space="1" w:color="FFFFFF"/>
                    <w:left w:val="single" w:sz="2" w:space="12" w:color="FFFFFF"/>
                    <w:bottom w:val="single" w:sz="2" w:space="1" w:color="FFFFFF"/>
                    <w:right w:val="single" w:sz="2" w:space="4" w:color="FFFFFF"/>
                  </w:divBdr>
                  <w:divsChild>
                    <w:div w:id="458108997">
                      <w:marLeft w:val="0"/>
                      <w:marRight w:val="0"/>
                      <w:marTop w:val="0"/>
                      <w:marBottom w:val="0"/>
                      <w:divBdr>
                        <w:top w:val="none" w:sz="0" w:space="0" w:color="auto"/>
                        <w:left w:val="none" w:sz="0" w:space="0" w:color="auto"/>
                        <w:bottom w:val="none" w:sz="0" w:space="0" w:color="auto"/>
                        <w:right w:val="none" w:sz="0" w:space="0" w:color="auto"/>
                      </w:divBdr>
                    </w:div>
                  </w:divsChild>
                </w:div>
                <w:div w:id="180626001">
                  <w:marLeft w:val="0"/>
                  <w:marRight w:val="0"/>
                  <w:marTop w:val="0"/>
                  <w:marBottom w:val="0"/>
                  <w:divBdr>
                    <w:top w:val="single" w:sz="2" w:space="1" w:color="FFFFFF"/>
                    <w:left w:val="single" w:sz="2" w:space="12" w:color="FFFFFF"/>
                    <w:bottom w:val="single" w:sz="2" w:space="1" w:color="FFFFFF"/>
                    <w:right w:val="single" w:sz="2" w:space="4" w:color="FFFFFF"/>
                  </w:divBdr>
                  <w:divsChild>
                    <w:div w:id="1269200738">
                      <w:marLeft w:val="0"/>
                      <w:marRight w:val="0"/>
                      <w:marTop w:val="0"/>
                      <w:marBottom w:val="0"/>
                      <w:divBdr>
                        <w:top w:val="none" w:sz="0" w:space="0" w:color="auto"/>
                        <w:left w:val="none" w:sz="0" w:space="0" w:color="auto"/>
                        <w:bottom w:val="none" w:sz="0" w:space="0" w:color="auto"/>
                        <w:right w:val="none" w:sz="0" w:space="0" w:color="auto"/>
                      </w:divBdr>
                    </w:div>
                  </w:divsChild>
                </w:div>
                <w:div w:id="1220828687">
                  <w:marLeft w:val="0"/>
                  <w:marRight w:val="0"/>
                  <w:marTop w:val="0"/>
                  <w:marBottom w:val="0"/>
                  <w:divBdr>
                    <w:top w:val="single" w:sz="2" w:space="1" w:color="FFFFFF"/>
                    <w:left w:val="single" w:sz="2" w:space="12" w:color="FFFFFF"/>
                    <w:bottom w:val="single" w:sz="2" w:space="1" w:color="FFFFFF"/>
                    <w:right w:val="single" w:sz="2" w:space="4" w:color="FFFFFF"/>
                  </w:divBdr>
                  <w:divsChild>
                    <w:div w:id="177551175">
                      <w:marLeft w:val="0"/>
                      <w:marRight w:val="0"/>
                      <w:marTop w:val="0"/>
                      <w:marBottom w:val="0"/>
                      <w:divBdr>
                        <w:top w:val="none" w:sz="0" w:space="0" w:color="auto"/>
                        <w:left w:val="none" w:sz="0" w:space="0" w:color="auto"/>
                        <w:bottom w:val="none" w:sz="0" w:space="0" w:color="auto"/>
                        <w:right w:val="none" w:sz="0" w:space="0" w:color="auto"/>
                      </w:divBdr>
                    </w:div>
                  </w:divsChild>
                </w:div>
                <w:div w:id="1893151038">
                  <w:marLeft w:val="0"/>
                  <w:marRight w:val="0"/>
                  <w:marTop w:val="0"/>
                  <w:marBottom w:val="0"/>
                  <w:divBdr>
                    <w:top w:val="single" w:sz="2" w:space="1" w:color="FFFFFF"/>
                    <w:left w:val="single" w:sz="2" w:space="12" w:color="FFFFFF"/>
                    <w:bottom w:val="single" w:sz="2" w:space="1" w:color="FFFFFF"/>
                    <w:right w:val="single" w:sz="2" w:space="4" w:color="FFFFFF"/>
                  </w:divBdr>
                  <w:divsChild>
                    <w:div w:id="326982402">
                      <w:marLeft w:val="0"/>
                      <w:marRight w:val="0"/>
                      <w:marTop w:val="0"/>
                      <w:marBottom w:val="0"/>
                      <w:divBdr>
                        <w:top w:val="none" w:sz="0" w:space="0" w:color="auto"/>
                        <w:left w:val="none" w:sz="0" w:space="0" w:color="auto"/>
                        <w:bottom w:val="none" w:sz="0" w:space="0" w:color="auto"/>
                        <w:right w:val="none" w:sz="0" w:space="0" w:color="auto"/>
                      </w:divBdr>
                    </w:div>
                  </w:divsChild>
                </w:div>
                <w:div w:id="1927491675">
                  <w:marLeft w:val="0"/>
                  <w:marRight w:val="0"/>
                  <w:marTop w:val="0"/>
                  <w:marBottom w:val="0"/>
                  <w:divBdr>
                    <w:top w:val="single" w:sz="2" w:space="1" w:color="FFFFFF"/>
                    <w:left w:val="single" w:sz="2" w:space="12" w:color="FFFFFF"/>
                    <w:bottom w:val="single" w:sz="2" w:space="1" w:color="FFFFFF"/>
                    <w:right w:val="single" w:sz="2" w:space="4" w:color="FFFFFF"/>
                  </w:divBdr>
                  <w:divsChild>
                    <w:div w:id="479928418">
                      <w:marLeft w:val="0"/>
                      <w:marRight w:val="0"/>
                      <w:marTop w:val="0"/>
                      <w:marBottom w:val="0"/>
                      <w:divBdr>
                        <w:top w:val="none" w:sz="0" w:space="0" w:color="auto"/>
                        <w:left w:val="none" w:sz="0" w:space="0" w:color="auto"/>
                        <w:bottom w:val="none" w:sz="0" w:space="0" w:color="auto"/>
                        <w:right w:val="none" w:sz="0" w:space="0" w:color="auto"/>
                      </w:divBdr>
                    </w:div>
                  </w:divsChild>
                </w:div>
                <w:div w:id="993409782">
                  <w:marLeft w:val="0"/>
                  <w:marRight w:val="0"/>
                  <w:marTop w:val="0"/>
                  <w:marBottom w:val="0"/>
                  <w:divBdr>
                    <w:top w:val="single" w:sz="2" w:space="1" w:color="FFFFFF"/>
                    <w:left w:val="single" w:sz="2" w:space="12" w:color="FFFFFF"/>
                    <w:bottom w:val="single" w:sz="2" w:space="1" w:color="FFFFFF"/>
                    <w:right w:val="single" w:sz="2" w:space="4" w:color="FFFFFF"/>
                  </w:divBdr>
                  <w:divsChild>
                    <w:div w:id="913395726">
                      <w:marLeft w:val="0"/>
                      <w:marRight w:val="0"/>
                      <w:marTop w:val="0"/>
                      <w:marBottom w:val="0"/>
                      <w:divBdr>
                        <w:top w:val="none" w:sz="0" w:space="0" w:color="auto"/>
                        <w:left w:val="none" w:sz="0" w:space="0" w:color="auto"/>
                        <w:bottom w:val="none" w:sz="0" w:space="0" w:color="auto"/>
                        <w:right w:val="none" w:sz="0" w:space="0" w:color="auto"/>
                      </w:divBdr>
                    </w:div>
                  </w:divsChild>
                </w:div>
                <w:div w:id="66150248">
                  <w:marLeft w:val="0"/>
                  <w:marRight w:val="0"/>
                  <w:marTop w:val="0"/>
                  <w:marBottom w:val="0"/>
                  <w:divBdr>
                    <w:top w:val="single" w:sz="2" w:space="1" w:color="FFFFFF"/>
                    <w:left w:val="single" w:sz="2" w:space="12" w:color="FFFFFF"/>
                    <w:bottom w:val="single" w:sz="2" w:space="1" w:color="FFFFFF"/>
                    <w:right w:val="single" w:sz="2" w:space="4" w:color="FFFFFF"/>
                  </w:divBdr>
                  <w:divsChild>
                    <w:div w:id="2080397712">
                      <w:marLeft w:val="0"/>
                      <w:marRight w:val="0"/>
                      <w:marTop w:val="0"/>
                      <w:marBottom w:val="0"/>
                      <w:divBdr>
                        <w:top w:val="none" w:sz="0" w:space="0" w:color="auto"/>
                        <w:left w:val="none" w:sz="0" w:space="0" w:color="auto"/>
                        <w:bottom w:val="none" w:sz="0" w:space="0" w:color="auto"/>
                        <w:right w:val="none" w:sz="0" w:space="0" w:color="auto"/>
                      </w:divBdr>
                    </w:div>
                  </w:divsChild>
                </w:div>
                <w:div w:id="492263125">
                  <w:marLeft w:val="0"/>
                  <w:marRight w:val="0"/>
                  <w:marTop w:val="0"/>
                  <w:marBottom w:val="0"/>
                  <w:divBdr>
                    <w:top w:val="single" w:sz="2" w:space="1" w:color="FFFFFF"/>
                    <w:left w:val="single" w:sz="2" w:space="12" w:color="FFFFFF"/>
                    <w:bottom w:val="single" w:sz="2" w:space="1" w:color="FFFFFF"/>
                    <w:right w:val="single" w:sz="2" w:space="4" w:color="FFFFFF"/>
                  </w:divBdr>
                  <w:divsChild>
                    <w:div w:id="746879352">
                      <w:marLeft w:val="0"/>
                      <w:marRight w:val="0"/>
                      <w:marTop w:val="0"/>
                      <w:marBottom w:val="0"/>
                      <w:divBdr>
                        <w:top w:val="none" w:sz="0" w:space="0" w:color="auto"/>
                        <w:left w:val="none" w:sz="0" w:space="0" w:color="auto"/>
                        <w:bottom w:val="none" w:sz="0" w:space="0" w:color="auto"/>
                        <w:right w:val="none" w:sz="0" w:space="0" w:color="auto"/>
                      </w:divBdr>
                    </w:div>
                  </w:divsChild>
                </w:div>
                <w:div w:id="389499027">
                  <w:marLeft w:val="0"/>
                  <w:marRight w:val="0"/>
                  <w:marTop w:val="0"/>
                  <w:marBottom w:val="0"/>
                  <w:divBdr>
                    <w:top w:val="single" w:sz="2" w:space="1" w:color="FFFFFF"/>
                    <w:left w:val="single" w:sz="2" w:space="12" w:color="FFFFFF"/>
                    <w:bottom w:val="single" w:sz="2" w:space="1" w:color="FFFFFF"/>
                    <w:right w:val="single" w:sz="2" w:space="4" w:color="FFFFFF"/>
                  </w:divBdr>
                  <w:divsChild>
                    <w:div w:id="1149176993">
                      <w:marLeft w:val="0"/>
                      <w:marRight w:val="0"/>
                      <w:marTop w:val="0"/>
                      <w:marBottom w:val="0"/>
                      <w:divBdr>
                        <w:top w:val="none" w:sz="0" w:space="0" w:color="auto"/>
                        <w:left w:val="none" w:sz="0" w:space="0" w:color="auto"/>
                        <w:bottom w:val="none" w:sz="0" w:space="0" w:color="auto"/>
                        <w:right w:val="none" w:sz="0" w:space="0" w:color="auto"/>
                      </w:divBdr>
                    </w:div>
                  </w:divsChild>
                </w:div>
                <w:div w:id="1481194446">
                  <w:marLeft w:val="0"/>
                  <w:marRight w:val="0"/>
                  <w:marTop w:val="0"/>
                  <w:marBottom w:val="0"/>
                  <w:divBdr>
                    <w:top w:val="single" w:sz="2" w:space="1" w:color="FFFFFF"/>
                    <w:left w:val="single" w:sz="2" w:space="12" w:color="FFFFFF"/>
                    <w:bottom w:val="single" w:sz="2" w:space="1" w:color="FFFFFF"/>
                    <w:right w:val="single" w:sz="2" w:space="4" w:color="FFFFFF"/>
                  </w:divBdr>
                  <w:divsChild>
                    <w:div w:id="1134058561">
                      <w:marLeft w:val="0"/>
                      <w:marRight w:val="0"/>
                      <w:marTop w:val="0"/>
                      <w:marBottom w:val="0"/>
                      <w:divBdr>
                        <w:top w:val="none" w:sz="0" w:space="0" w:color="auto"/>
                        <w:left w:val="none" w:sz="0" w:space="0" w:color="auto"/>
                        <w:bottom w:val="none" w:sz="0" w:space="0" w:color="auto"/>
                        <w:right w:val="none" w:sz="0" w:space="0" w:color="auto"/>
                      </w:divBdr>
                    </w:div>
                  </w:divsChild>
                </w:div>
                <w:div w:id="2145271963">
                  <w:marLeft w:val="0"/>
                  <w:marRight w:val="0"/>
                  <w:marTop w:val="0"/>
                  <w:marBottom w:val="0"/>
                  <w:divBdr>
                    <w:top w:val="single" w:sz="2" w:space="1" w:color="FFFFFF"/>
                    <w:left w:val="single" w:sz="2" w:space="12" w:color="FFFFFF"/>
                    <w:bottom w:val="single" w:sz="2" w:space="1" w:color="FFFFFF"/>
                    <w:right w:val="single" w:sz="2" w:space="4" w:color="FFFFFF"/>
                  </w:divBdr>
                  <w:divsChild>
                    <w:div w:id="1620257548">
                      <w:marLeft w:val="0"/>
                      <w:marRight w:val="0"/>
                      <w:marTop w:val="0"/>
                      <w:marBottom w:val="0"/>
                      <w:divBdr>
                        <w:top w:val="none" w:sz="0" w:space="0" w:color="auto"/>
                        <w:left w:val="none" w:sz="0" w:space="0" w:color="auto"/>
                        <w:bottom w:val="none" w:sz="0" w:space="0" w:color="auto"/>
                        <w:right w:val="none" w:sz="0" w:space="0" w:color="auto"/>
                      </w:divBdr>
                    </w:div>
                  </w:divsChild>
                </w:div>
                <w:div w:id="1307860424">
                  <w:marLeft w:val="0"/>
                  <w:marRight w:val="0"/>
                  <w:marTop w:val="0"/>
                  <w:marBottom w:val="0"/>
                  <w:divBdr>
                    <w:top w:val="single" w:sz="2" w:space="1" w:color="FFFFFF"/>
                    <w:left w:val="single" w:sz="2" w:space="12" w:color="FFFFFF"/>
                    <w:bottom w:val="single" w:sz="2" w:space="1" w:color="FFFFFF"/>
                    <w:right w:val="single" w:sz="2" w:space="4" w:color="FFFFFF"/>
                  </w:divBdr>
                  <w:divsChild>
                    <w:div w:id="194121087">
                      <w:marLeft w:val="0"/>
                      <w:marRight w:val="0"/>
                      <w:marTop w:val="0"/>
                      <w:marBottom w:val="0"/>
                      <w:divBdr>
                        <w:top w:val="none" w:sz="0" w:space="0" w:color="auto"/>
                        <w:left w:val="none" w:sz="0" w:space="0" w:color="auto"/>
                        <w:bottom w:val="none" w:sz="0" w:space="0" w:color="auto"/>
                        <w:right w:val="none" w:sz="0" w:space="0" w:color="auto"/>
                      </w:divBdr>
                    </w:div>
                  </w:divsChild>
                </w:div>
                <w:div w:id="858733918">
                  <w:marLeft w:val="0"/>
                  <w:marRight w:val="0"/>
                  <w:marTop w:val="0"/>
                  <w:marBottom w:val="0"/>
                  <w:divBdr>
                    <w:top w:val="single" w:sz="2" w:space="1" w:color="FFFFFF"/>
                    <w:left w:val="single" w:sz="2" w:space="12" w:color="FFFFFF"/>
                    <w:bottom w:val="single" w:sz="2" w:space="4" w:color="FFFFFF"/>
                    <w:right w:val="single" w:sz="2" w:space="4" w:color="FFFFFF"/>
                  </w:divBdr>
                  <w:divsChild>
                    <w:div w:id="14402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646799">
      <w:bodyDiv w:val="1"/>
      <w:marLeft w:val="0"/>
      <w:marRight w:val="0"/>
      <w:marTop w:val="0"/>
      <w:marBottom w:val="0"/>
      <w:divBdr>
        <w:top w:val="none" w:sz="0" w:space="0" w:color="auto"/>
        <w:left w:val="none" w:sz="0" w:space="0" w:color="auto"/>
        <w:bottom w:val="none" w:sz="0" w:space="0" w:color="auto"/>
        <w:right w:val="none" w:sz="0" w:space="0" w:color="auto"/>
      </w:divBdr>
      <w:divsChild>
        <w:div w:id="184367818">
          <w:marLeft w:val="0"/>
          <w:marRight w:val="0"/>
          <w:marTop w:val="0"/>
          <w:marBottom w:val="0"/>
          <w:divBdr>
            <w:top w:val="none" w:sz="0" w:space="0" w:color="auto"/>
            <w:left w:val="none" w:sz="0" w:space="0" w:color="auto"/>
            <w:bottom w:val="none" w:sz="0" w:space="0" w:color="auto"/>
            <w:right w:val="none" w:sz="0" w:space="0" w:color="auto"/>
          </w:divBdr>
        </w:div>
        <w:div w:id="13457462">
          <w:marLeft w:val="0"/>
          <w:marRight w:val="0"/>
          <w:marTop w:val="0"/>
          <w:marBottom w:val="335"/>
          <w:divBdr>
            <w:top w:val="none" w:sz="0" w:space="0" w:color="auto"/>
            <w:left w:val="none" w:sz="0" w:space="0" w:color="auto"/>
            <w:bottom w:val="none" w:sz="0" w:space="0" w:color="auto"/>
            <w:right w:val="none" w:sz="0" w:space="0" w:color="auto"/>
          </w:divBdr>
          <w:divsChild>
            <w:div w:id="413093413">
              <w:marLeft w:val="0"/>
              <w:marRight w:val="0"/>
              <w:marTop w:val="0"/>
              <w:marBottom w:val="0"/>
              <w:divBdr>
                <w:top w:val="none" w:sz="0" w:space="0" w:color="auto"/>
                <w:left w:val="none" w:sz="0" w:space="0" w:color="auto"/>
                <w:bottom w:val="none" w:sz="0" w:space="0" w:color="auto"/>
                <w:right w:val="none" w:sz="0" w:space="0" w:color="auto"/>
              </w:divBdr>
              <w:divsChild>
                <w:div w:id="1590701833">
                  <w:marLeft w:val="0"/>
                  <w:marRight w:val="0"/>
                  <w:marTop w:val="0"/>
                  <w:marBottom w:val="0"/>
                  <w:divBdr>
                    <w:top w:val="single" w:sz="2" w:space="4" w:color="FFFFFF"/>
                    <w:left w:val="single" w:sz="2" w:space="12" w:color="FFFFFF"/>
                    <w:bottom w:val="single" w:sz="2" w:space="1" w:color="FFFFFF"/>
                    <w:right w:val="single" w:sz="2" w:space="4" w:color="FFFFFF"/>
                  </w:divBdr>
                  <w:divsChild>
                    <w:div w:id="1876505643">
                      <w:marLeft w:val="0"/>
                      <w:marRight w:val="0"/>
                      <w:marTop w:val="0"/>
                      <w:marBottom w:val="0"/>
                      <w:divBdr>
                        <w:top w:val="none" w:sz="0" w:space="0" w:color="auto"/>
                        <w:left w:val="none" w:sz="0" w:space="0" w:color="auto"/>
                        <w:bottom w:val="none" w:sz="0" w:space="0" w:color="auto"/>
                        <w:right w:val="none" w:sz="0" w:space="0" w:color="auto"/>
                      </w:divBdr>
                    </w:div>
                  </w:divsChild>
                </w:div>
                <w:div w:id="1458455367">
                  <w:marLeft w:val="0"/>
                  <w:marRight w:val="0"/>
                  <w:marTop w:val="0"/>
                  <w:marBottom w:val="0"/>
                  <w:divBdr>
                    <w:top w:val="single" w:sz="2" w:space="1" w:color="FFFFFF"/>
                    <w:left w:val="single" w:sz="2" w:space="12" w:color="FFFFFF"/>
                    <w:bottom w:val="single" w:sz="2" w:space="1" w:color="FFFFFF"/>
                    <w:right w:val="single" w:sz="2" w:space="4" w:color="FFFFFF"/>
                  </w:divBdr>
                  <w:divsChild>
                    <w:div w:id="42412090">
                      <w:marLeft w:val="0"/>
                      <w:marRight w:val="0"/>
                      <w:marTop w:val="0"/>
                      <w:marBottom w:val="0"/>
                      <w:divBdr>
                        <w:top w:val="none" w:sz="0" w:space="0" w:color="auto"/>
                        <w:left w:val="none" w:sz="0" w:space="0" w:color="auto"/>
                        <w:bottom w:val="none" w:sz="0" w:space="0" w:color="auto"/>
                        <w:right w:val="none" w:sz="0" w:space="0" w:color="auto"/>
                      </w:divBdr>
                    </w:div>
                  </w:divsChild>
                </w:div>
                <w:div w:id="834300858">
                  <w:marLeft w:val="0"/>
                  <w:marRight w:val="0"/>
                  <w:marTop w:val="0"/>
                  <w:marBottom w:val="0"/>
                  <w:divBdr>
                    <w:top w:val="single" w:sz="2" w:space="1" w:color="FFFFFF"/>
                    <w:left w:val="single" w:sz="2" w:space="12" w:color="FFFFFF"/>
                    <w:bottom w:val="single" w:sz="2" w:space="1" w:color="FFFFFF"/>
                    <w:right w:val="single" w:sz="2" w:space="4" w:color="FFFFFF"/>
                  </w:divBdr>
                  <w:divsChild>
                    <w:div w:id="587347629">
                      <w:marLeft w:val="0"/>
                      <w:marRight w:val="0"/>
                      <w:marTop w:val="0"/>
                      <w:marBottom w:val="0"/>
                      <w:divBdr>
                        <w:top w:val="none" w:sz="0" w:space="0" w:color="auto"/>
                        <w:left w:val="none" w:sz="0" w:space="0" w:color="auto"/>
                        <w:bottom w:val="none" w:sz="0" w:space="0" w:color="auto"/>
                        <w:right w:val="none" w:sz="0" w:space="0" w:color="auto"/>
                      </w:divBdr>
                    </w:div>
                  </w:divsChild>
                </w:div>
                <w:div w:id="1922831787">
                  <w:marLeft w:val="0"/>
                  <w:marRight w:val="0"/>
                  <w:marTop w:val="0"/>
                  <w:marBottom w:val="0"/>
                  <w:divBdr>
                    <w:top w:val="single" w:sz="2" w:space="1" w:color="FFFFFF"/>
                    <w:left w:val="single" w:sz="2" w:space="12" w:color="FFFFFF"/>
                    <w:bottom w:val="single" w:sz="2" w:space="1" w:color="FFFFFF"/>
                    <w:right w:val="single" w:sz="2" w:space="4" w:color="FFFFFF"/>
                  </w:divBdr>
                  <w:divsChild>
                    <w:div w:id="2018145394">
                      <w:marLeft w:val="0"/>
                      <w:marRight w:val="0"/>
                      <w:marTop w:val="0"/>
                      <w:marBottom w:val="0"/>
                      <w:divBdr>
                        <w:top w:val="none" w:sz="0" w:space="0" w:color="auto"/>
                        <w:left w:val="none" w:sz="0" w:space="0" w:color="auto"/>
                        <w:bottom w:val="none" w:sz="0" w:space="0" w:color="auto"/>
                        <w:right w:val="none" w:sz="0" w:space="0" w:color="auto"/>
                      </w:divBdr>
                    </w:div>
                  </w:divsChild>
                </w:div>
                <w:div w:id="564416501">
                  <w:marLeft w:val="0"/>
                  <w:marRight w:val="0"/>
                  <w:marTop w:val="0"/>
                  <w:marBottom w:val="0"/>
                  <w:divBdr>
                    <w:top w:val="single" w:sz="2" w:space="1" w:color="FFFFFF"/>
                    <w:left w:val="single" w:sz="2" w:space="12" w:color="FFFFFF"/>
                    <w:bottom w:val="single" w:sz="2" w:space="1" w:color="FFFFFF"/>
                    <w:right w:val="single" w:sz="2" w:space="4" w:color="FFFFFF"/>
                  </w:divBdr>
                  <w:divsChild>
                    <w:div w:id="1192568412">
                      <w:marLeft w:val="0"/>
                      <w:marRight w:val="0"/>
                      <w:marTop w:val="0"/>
                      <w:marBottom w:val="0"/>
                      <w:divBdr>
                        <w:top w:val="none" w:sz="0" w:space="0" w:color="auto"/>
                        <w:left w:val="none" w:sz="0" w:space="0" w:color="auto"/>
                        <w:bottom w:val="none" w:sz="0" w:space="0" w:color="auto"/>
                        <w:right w:val="none" w:sz="0" w:space="0" w:color="auto"/>
                      </w:divBdr>
                    </w:div>
                  </w:divsChild>
                </w:div>
                <w:div w:id="388765507">
                  <w:marLeft w:val="0"/>
                  <w:marRight w:val="0"/>
                  <w:marTop w:val="0"/>
                  <w:marBottom w:val="0"/>
                  <w:divBdr>
                    <w:top w:val="single" w:sz="2" w:space="1" w:color="FFFFFF"/>
                    <w:left w:val="single" w:sz="2" w:space="12" w:color="FFFFFF"/>
                    <w:bottom w:val="single" w:sz="2" w:space="1" w:color="FFFFFF"/>
                    <w:right w:val="single" w:sz="2" w:space="4" w:color="FFFFFF"/>
                  </w:divBdr>
                  <w:divsChild>
                    <w:div w:id="433748421">
                      <w:marLeft w:val="0"/>
                      <w:marRight w:val="0"/>
                      <w:marTop w:val="0"/>
                      <w:marBottom w:val="0"/>
                      <w:divBdr>
                        <w:top w:val="none" w:sz="0" w:space="0" w:color="auto"/>
                        <w:left w:val="none" w:sz="0" w:space="0" w:color="auto"/>
                        <w:bottom w:val="none" w:sz="0" w:space="0" w:color="auto"/>
                        <w:right w:val="none" w:sz="0" w:space="0" w:color="auto"/>
                      </w:divBdr>
                    </w:div>
                  </w:divsChild>
                </w:div>
                <w:div w:id="1456828481">
                  <w:marLeft w:val="0"/>
                  <w:marRight w:val="0"/>
                  <w:marTop w:val="0"/>
                  <w:marBottom w:val="0"/>
                  <w:divBdr>
                    <w:top w:val="single" w:sz="2" w:space="1" w:color="FFFFFF"/>
                    <w:left w:val="single" w:sz="2" w:space="12" w:color="FFFFFF"/>
                    <w:bottom w:val="single" w:sz="2" w:space="1" w:color="FFFFFF"/>
                    <w:right w:val="single" w:sz="2" w:space="4" w:color="FFFFFF"/>
                  </w:divBdr>
                  <w:divsChild>
                    <w:div w:id="7828103">
                      <w:marLeft w:val="0"/>
                      <w:marRight w:val="0"/>
                      <w:marTop w:val="0"/>
                      <w:marBottom w:val="0"/>
                      <w:divBdr>
                        <w:top w:val="none" w:sz="0" w:space="0" w:color="auto"/>
                        <w:left w:val="none" w:sz="0" w:space="0" w:color="auto"/>
                        <w:bottom w:val="none" w:sz="0" w:space="0" w:color="auto"/>
                        <w:right w:val="none" w:sz="0" w:space="0" w:color="auto"/>
                      </w:divBdr>
                    </w:div>
                  </w:divsChild>
                </w:div>
                <w:div w:id="1569729416">
                  <w:marLeft w:val="0"/>
                  <w:marRight w:val="0"/>
                  <w:marTop w:val="0"/>
                  <w:marBottom w:val="0"/>
                  <w:divBdr>
                    <w:top w:val="single" w:sz="2" w:space="1" w:color="FFFFFF"/>
                    <w:left w:val="single" w:sz="2" w:space="12" w:color="FFFFFF"/>
                    <w:bottom w:val="single" w:sz="2" w:space="1" w:color="FFFFFF"/>
                    <w:right w:val="single" w:sz="2" w:space="4" w:color="FFFFFF"/>
                  </w:divBdr>
                  <w:divsChild>
                    <w:div w:id="333609401">
                      <w:marLeft w:val="0"/>
                      <w:marRight w:val="0"/>
                      <w:marTop w:val="0"/>
                      <w:marBottom w:val="0"/>
                      <w:divBdr>
                        <w:top w:val="none" w:sz="0" w:space="0" w:color="auto"/>
                        <w:left w:val="none" w:sz="0" w:space="0" w:color="auto"/>
                        <w:bottom w:val="none" w:sz="0" w:space="0" w:color="auto"/>
                        <w:right w:val="none" w:sz="0" w:space="0" w:color="auto"/>
                      </w:divBdr>
                    </w:div>
                  </w:divsChild>
                </w:div>
                <w:div w:id="246767771">
                  <w:marLeft w:val="0"/>
                  <w:marRight w:val="0"/>
                  <w:marTop w:val="0"/>
                  <w:marBottom w:val="0"/>
                  <w:divBdr>
                    <w:top w:val="single" w:sz="2" w:space="1" w:color="FFFFFF"/>
                    <w:left w:val="single" w:sz="2" w:space="12" w:color="FFFFFF"/>
                    <w:bottom w:val="single" w:sz="2" w:space="1" w:color="FFFFFF"/>
                    <w:right w:val="single" w:sz="2" w:space="4" w:color="FFFFFF"/>
                  </w:divBdr>
                  <w:divsChild>
                    <w:div w:id="597523682">
                      <w:marLeft w:val="0"/>
                      <w:marRight w:val="0"/>
                      <w:marTop w:val="0"/>
                      <w:marBottom w:val="0"/>
                      <w:divBdr>
                        <w:top w:val="none" w:sz="0" w:space="0" w:color="auto"/>
                        <w:left w:val="none" w:sz="0" w:space="0" w:color="auto"/>
                        <w:bottom w:val="none" w:sz="0" w:space="0" w:color="auto"/>
                        <w:right w:val="none" w:sz="0" w:space="0" w:color="auto"/>
                      </w:divBdr>
                    </w:div>
                  </w:divsChild>
                </w:div>
                <w:div w:id="1314749117">
                  <w:marLeft w:val="0"/>
                  <w:marRight w:val="0"/>
                  <w:marTop w:val="0"/>
                  <w:marBottom w:val="0"/>
                  <w:divBdr>
                    <w:top w:val="single" w:sz="2" w:space="1" w:color="FFFFFF"/>
                    <w:left w:val="single" w:sz="2" w:space="12" w:color="FFFFFF"/>
                    <w:bottom w:val="single" w:sz="2" w:space="1" w:color="FFFFFF"/>
                    <w:right w:val="single" w:sz="2" w:space="4" w:color="FFFFFF"/>
                  </w:divBdr>
                  <w:divsChild>
                    <w:div w:id="890310048">
                      <w:marLeft w:val="0"/>
                      <w:marRight w:val="0"/>
                      <w:marTop w:val="0"/>
                      <w:marBottom w:val="0"/>
                      <w:divBdr>
                        <w:top w:val="none" w:sz="0" w:space="0" w:color="auto"/>
                        <w:left w:val="none" w:sz="0" w:space="0" w:color="auto"/>
                        <w:bottom w:val="none" w:sz="0" w:space="0" w:color="auto"/>
                        <w:right w:val="none" w:sz="0" w:space="0" w:color="auto"/>
                      </w:divBdr>
                    </w:div>
                  </w:divsChild>
                </w:div>
                <w:div w:id="1632445286">
                  <w:marLeft w:val="0"/>
                  <w:marRight w:val="0"/>
                  <w:marTop w:val="0"/>
                  <w:marBottom w:val="0"/>
                  <w:divBdr>
                    <w:top w:val="single" w:sz="2" w:space="1" w:color="FFFFFF"/>
                    <w:left w:val="single" w:sz="2" w:space="12" w:color="FFFFFF"/>
                    <w:bottom w:val="single" w:sz="2" w:space="1" w:color="FFFFFF"/>
                    <w:right w:val="single" w:sz="2" w:space="4" w:color="FFFFFF"/>
                  </w:divBdr>
                  <w:divsChild>
                    <w:div w:id="1052581172">
                      <w:marLeft w:val="0"/>
                      <w:marRight w:val="0"/>
                      <w:marTop w:val="0"/>
                      <w:marBottom w:val="0"/>
                      <w:divBdr>
                        <w:top w:val="none" w:sz="0" w:space="0" w:color="auto"/>
                        <w:left w:val="none" w:sz="0" w:space="0" w:color="auto"/>
                        <w:bottom w:val="none" w:sz="0" w:space="0" w:color="auto"/>
                        <w:right w:val="none" w:sz="0" w:space="0" w:color="auto"/>
                      </w:divBdr>
                    </w:div>
                  </w:divsChild>
                </w:div>
                <w:div w:id="1928297672">
                  <w:marLeft w:val="0"/>
                  <w:marRight w:val="0"/>
                  <w:marTop w:val="0"/>
                  <w:marBottom w:val="0"/>
                  <w:divBdr>
                    <w:top w:val="single" w:sz="2" w:space="1" w:color="FFFFFF"/>
                    <w:left w:val="single" w:sz="2" w:space="12" w:color="FFFFFF"/>
                    <w:bottom w:val="single" w:sz="2" w:space="1" w:color="FFFFFF"/>
                    <w:right w:val="single" w:sz="2" w:space="4" w:color="FFFFFF"/>
                  </w:divBdr>
                  <w:divsChild>
                    <w:div w:id="115107827">
                      <w:marLeft w:val="0"/>
                      <w:marRight w:val="0"/>
                      <w:marTop w:val="0"/>
                      <w:marBottom w:val="0"/>
                      <w:divBdr>
                        <w:top w:val="none" w:sz="0" w:space="0" w:color="auto"/>
                        <w:left w:val="none" w:sz="0" w:space="0" w:color="auto"/>
                        <w:bottom w:val="none" w:sz="0" w:space="0" w:color="auto"/>
                        <w:right w:val="none" w:sz="0" w:space="0" w:color="auto"/>
                      </w:divBdr>
                    </w:div>
                  </w:divsChild>
                </w:div>
                <w:div w:id="830758427">
                  <w:marLeft w:val="0"/>
                  <w:marRight w:val="0"/>
                  <w:marTop w:val="0"/>
                  <w:marBottom w:val="0"/>
                  <w:divBdr>
                    <w:top w:val="single" w:sz="2" w:space="1" w:color="FFFFFF"/>
                    <w:left w:val="single" w:sz="2" w:space="12" w:color="FFFFFF"/>
                    <w:bottom w:val="single" w:sz="2" w:space="1" w:color="FFFFFF"/>
                    <w:right w:val="single" w:sz="2" w:space="4" w:color="FFFFFF"/>
                  </w:divBdr>
                  <w:divsChild>
                    <w:div w:id="1013647659">
                      <w:marLeft w:val="0"/>
                      <w:marRight w:val="0"/>
                      <w:marTop w:val="0"/>
                      <w:marBottom w:val="0"/>
                      <w:divBdr>
                        <w:top w:val="none" w:sz="0" w:space="0" w:color="auto"/>
                        <w:left w:val="none" w:sz="0" w:space="0" w:color="auto"/>
                        <w:bottom w:val="none" w:sz="0" w:space="0" w:color="auto"/>
                        <w:right w:val="none" w:sz="0" w:space="0" w:color="auto"/>
                      </w:divBdr>
                    </w:div>
                  </w:divsChild>
                </w:div>
                <w:div w:id="899287781">
                  <w:marLeft w:val="0"/>
                  <w:marRight w:val="0"/>
                  <w:marTop w:val="0"/>
                  <w:marBottom w:val="0"/>
                  <w:divBdr>
                    <w:top w:val="single" w:sz="2" w:space="1" w:color="FFFFFF"/>
                    <w:left w:val="single" w:sz="2" w:space="12" w:color="FFFFFF"/>
                    <w:bottom w:val="single" w:sz="2" w:space="1" w:color="FFFFFF"/>
                    <w:right w:val="single" w:sz="2" w:space="4" w:color="FFFFFF"/>
                  </w:divBdr>
                  <w:divsChild>
                    <w:div w:id="1165391782">
                      <w:marLeft w:val="0"/>
                      <w:marRight w:val="0"/>
                      <w:marTop w:val="0"/>
                      <w:marBottom w:val="0"/>
                      <w:divBdr>
                        <w:top w:val="none" w:sz="0" w:space="0" w:color="auto"/>
                        <w:left w:val="none" w:sz="0" w:space="0" w:color="auto"/>
                        <w:bottom w:val="none" w:sz="0" w:space="0" w:color="auto"/>
                        <w:right w:val="none" w:sz="0" w:space="0" w:color="auto"/>
                      </w:divBdr>
                    </w:div>
                  </w:divsChild>
                </w:div>
                <w:div w:id="1966428807">
                  <w:marLeft w:val="0"/>
                  <w:marRight w:val="0"/>
                  <w:marTop w:val="0"/>
                  <w:marBottom w:val="0"/>
                  <w:divBdr>
                    <w:top w:val="single" w:sz="2" w:space="1" w:color="FFFFFF"/>
                    <w:left w:val="single" w:sz="2" w:space="12" w:color="FFFFFF"/>
                    <w:bottom w:val="single" w:sz="2" w:space="1" w:color="FFFFFF"/>
                    <w:right w:val="single" w:sz="2" w:space="4" w:color="FFFFFF"/>
                  </w:divBdr>
                  <w:divsChild>
                    <w:div w:id="171258313">
                      <w:marLeft w:val="0"/>
                      <w:marRight w:val="0"/>
                      <w:marTop w:val="0"/>
                      <w:marBottom w:val="0"/>
                      <w:divBdr>
                        <w:top w:val="none" w:sz="0" w:space="0" w:color="auto"/>
                        <w:left w:val="none" w:sz="0" w:space="0" w:color="auto"/>
                        <w:bottom w:val="none" w:sz="0" w:space="0" w:color="auto"/>
                        <w:right w:val="none" w:sz="0" w:space="0" w:color="auto"/>
                      </w:divBdr>
                    </w:div>
                  </w:divsChild>
                </w:div>
                <w:div w:id="414401004">
                  <w:marLeft w:val="0"/>
                  <w:marRight w:val="0"/>
                  <w:marTop w:val="0"/>
                  <w:marBottom w:val="0"/>
                  <w:divBdr>
                    <w:top w:val="single" w:sz="2" w:space="1" w:color="FFFFFF"/>
                    <w:left w:val="single" w:sz="2" w:space="12" w:color="FFFFFF"/>
                    <w:bottom w:val="single" w:sz="2" w:space="1" w:color="FFFFFF"/>
                    <w:right w:val="single" w:sz="2" w:space="4" w:color="FFFFFF"/>
                  </w:divBdr>
                  <w:divsChild>
                    <w:div w:id="763722534">
                      <w:marLeft w:val="0"/>
                      <w:marRight w:val="0"/>
                      <w:marTop w:val="0"/>
                      <w:marBottom w:val="0"/>
                      <w:divBdr>
                        <w:top w:val="none" w:sz="0" w:space="0" w:color="auto"/>
                        <w:left w:val="none" w:sz="0" w:space="0" w:color="auto"/>
                        <w:bottom w:val="none" w:sz="0" w:space="0" w:color="auto"/>
                        <w:right w:val="none" w:sz="0" w:space="0" w:color="auto"/>
                      </w:divBdr>
                    </w:div>
                  </w:divsChild>
                </w:div>
                <w:div w:id="2088644145">
                  <w:marLeft w:val="0"/>
                  <w:marRight w:val="0"/>
                  <w:marTop w:val="0"/>
                  <w:marBottom w:val="0"/>
                  <w:divBdr>
                    <w:top w:val="single" w:sz="2" w:space="1" w:color="FFFFFF"/>
                    <w:left w:val="single" w:sz="2" w:space="12" w:color="FFFFFF"/>
                    <w:bottom w:val="single" w:sz="2" w:space="1" w:color="FFFFFF"/>
                    <w:right w:val="single" w:sz="2" w:space="4" w:color="FFFFFF"/>
                  </w:divBdr>
                  <w:divsChild>
                    <w:div w:id="276064346">
                      <w:marLeft w:val="0"/>
                      <w:marRight w:val="0"/>
                      <w:marTop w:val="0"/>
                      <w:marBottom w:val="0"/>
                      <w:divBdr>
                        <w:top w:val="none" w:sz="0" w:space="0" w:color="auto"/>
                        <w:left w:val="none" w:sz="0" w:space="0" w:color="auto"/>
                        <w:bottom w:val="none" w:sz="0" w:space="0" w:color="auto"/>
                        <w:right w:val="none" w:sz="0" w:space="0" w:color="auto"/>
                      </w:divBdr>
                    </w:div>
                  </w:divsChild>
                </w:div>
                <w:div w:id="441657328">
                  <w:marLeft w:val="0"/>
                  <w:marRight w:val="0"/>
                  <w:marTop w:val="0"/>
                  <w:marBottom w:val="0"/>
                  <w:divBdr>
                    <w:top w:val="single" w:sz="2" w:space="1" w:color="FFFFFF"/>
                    <w:left w:val="single" w:sz="2" w:space="12" w:color="FFFFFF"/>
                    <w:bottom w:val="single" w:sz="2" w:space="1" w:color="FFFFFF"/>
                    <w:right w:val="single" w:sz="2" w:space="4" w:color="FFFFFF"/>
                  </w:divBdr>
                  <w:divsChild>
                    <w:div w:id="336006969">
                      <w:marLeft w:val="0"/>
                      <w:marRight w:val="0"/>
                      <w:marTop w:val="0"/>
                      <w:marBottom w:val="0"/>
                      <w:divBdr>
                        <w:top w:val="none" w:sz="0" w:space="0" w:color="auto"/>
                        <w:left w:val="none" w:sz="0" w:space="0" w:color="auto"/>
                        <w:bottom w:val="none" w:sz="0" w:space="0" w:color="auto"/>
                        <w:right w:val="none" w:sz="0" w:space="0" w:color="auto"/>
                      </w:divBdr>
                    </w:div>
                  </w:divsChild>
                </w:div>
                <w:div w:id="111900771">
                  <w:marLeft w:val="0"/>
                  <w:marRight w:val="0"/>
                  <w:marTop w:val="0"/>
                  <w:marBottom w:val="0"/>
                  <w:divBdr>
                    <w:top w:val="single" w:sz="2" w:space="1" w:color="FFFFFF"/>
                    <w:left w:val="single" w:sz="2" w:space="12" w:color="FFFFFF"/>
                    <w:bottom w:val="single" w:sz="2" w:space="1" w:color="FFFFFF"/>
                    <w:right w:val="single" w:sz="2" w:space="4" w:color="FFFFFF"/>
                  </w:divBdr>
                  <w:divsChild>
                    <w:div w:id="1069888255">
                      <w:marLeft w:val="0"/>
                      <w:marRight w:val="0"/>
                      <w:marTop w:val="0"/>
                      <w:marBottom w:val="0"/>
                      <w:divBdr>
                        <w:top w:val="none" w:sz="0" w:space="0" w:color="auto"/>
                        <w:left w:val="none" w:sz="0" w:space="0" w:color="auto"/>
                        <w:bottom w:val="none" w:sz="0" w:space="0" w:color="auto"/>
                        <w:right w:val="none" w:sz="0" w:space="0" w:color="auto"/>
                      </w:divBdr>
                    </w:div>
                  </w:divsChild>
                </w:div>
                <w:div w:id="1654212936">
                  <w:marLeft w:val="0"/>
                  <w:marRight w:val="0"/>
                  <w:marTop w:val="0"/>
                  <w:marBottom w:val="0"/>
                  <w:divBdr>
                    <w:top w:val="single" w:sz="2" w:space="1" w:color="FFFFFF"/>
                    <w:left w:val="single" w:sz="2" w:space="12" w:color="FFFFFF"/>
                    <w:bottom w:val="single" w:sz="2" w:space="1" w:color="FFFFFF"/>
                    <w:right w:val="single" w:sz="2" w:space="4" w:color="FFFFFF"/>
                  </w:divBdr>
                  <w:divsChild>
                    <w:div w:id="251352726">
                      <w:marLeft w:val="0"/>
                      <w:marRight w:val="0"/>
                      <w:marTop w:val="0"/>
                      <w:marBottom w:val="0"/>
                      <w:divBdr>
                        <w:top w:val="none" w:sz="0" w:space="0" w:color="auto"/>
                        <w:left w:val="none" w:sz="0" w:space="0" w:color="auto"/>
                        <w:bottom w:val="none" w:sz="0" w:space="0" w:color="auto"/>
                        <w:right w:val="none" w:sz="0" w:space="0" w:color="auto"/>
                      </w:divBdr>
                    </w:div>
                  </w:divsChild>
                </w:div>
                <w:div w:id="1502085648">
                  <w:marLeft w:val="0"/>
                  <w:marRight w:val="0"/>
                  <w:marTop w:val="0"/>
                  <w:marBottom w:val="0"/>
                  <w:divBdr>
                    <w:top w:val="single" w:sz="2" w:space="1" w:color="FFFFFF"/>
                    <w:left w:val="single" w:sz="2" w:space="12" w:color="FFFFFF"/>
                    <w:bottom w:val="single" w:sz="2" w:space="1" w:color="FFFFFF"/>
                    <w:right w:val="single" w:sz="2" w:space="4" w:color="FFFFFF"/>
                  </w:divBdr>
                  <w:divsChild>
                    <w:div w:id="1629388347">
                      <w:marLeft w:val="0"/>
                      <w:marRight w:val="0"/>
                      <w:marTop w:val="0"/>
                      <w:marBottom w:val="0"/>
                      <w:divBdr>
                        <w:top w:val="none" w:sz="0" w:space="0" w:color="auto"/>
                        <w:left w:val="none" w:sz="0" w:space="0" w:color="auto"/>
                        <w:bottom w:val="none" w:sz="0" w:space="0" w:color="auto"/>
                        <w:right w:val="none" w:sz="0" w:space="0" w:color="auto"/>
                      </w:divBdr>
                    </w:div>
                  </w:divsChild>
                </w:div>
                <w:div w:id="1950745712">
                  <w:marLeft w:val="0"/>
                  <w:marRight w:val="0"/>
                  <w:marTop w:val="0"/>
                  <w:marBottom w:val="0"/>
                  <w:divBdr>
                    <w:top w:val="single" w:sz="2" w:space="1" w:color="FFFFFF"/>
                    <w:left w:val="single" w:sz="2" w:space="12" w:color="FFFFFF"/>
                    <w:bottom w:val="single" w:sz="2" w:space="1" w:color="FFFFFF"/>
                    <w:right w:val="single" w:sz="2" w:space="4" w:color="FFFFFF"/>
                  </w:divBdr>
                  <w:divsChild>
                    <w:div w:id="910771888">
                      <w:marLeft w:val="0"/>
                      <w:marRight w:val="0"/>
                      <w:marTop w:val="0"/>
                      <w:marBottom w:val="0"/>
                      <w:divBdr>
                        <w:top w:val="none" w:sz="0" w:space="0" w:color="auto"/>
                        <w:left w:val="none" w:sz="0" w:space="0" w:color="auto"/>
                        <w:bottom w:val="none" w:sz="0" w:space="0" w:color="auto"/>
                        <w:right w:val="none" w:sz="0" w:space="0" w:color="auto"/>
                      </w:divBdr>
                    </w:div>
                  </w:divsChild>
                </w:div>
                <w:div w:id="1340159493">
                  <w:marLeft w:val="0"/>
                  <w:marRight w:val="0"/>
                  <w:marTop w:val="0"/>
                  <w:marBottom w:val="0"/>
                  <w:divBdr>
                    <w:top w:val="single" w:sz="2" w:space="1" w:color="FFFFFF"/>
                    <w:left w:val="single" w:sz="2" w:space="12" w:color="FFFFFF"/>
                    <w:bottom w:val="single" w:sz="2" w:space="1" w:color="FFFFFF"/>
                    <w:right w:val="single" w:sz="2" w:space="4" w:color="FFFFFF"/>
                  </w:divBdr>
                  <w:divsChild>
                    <w:div w:id="1134102847">
                      <w:marLeft w:val="0"/>
                      <w:marRight w:val="0"/>
                      <w:marTop w:val="0"/>
                      <w:marBottom w:val="0"/>
                      <w:divBdr>
                        <w:top w:val="none" w:sz="0" w:space="0" w:color="auto"/>
                        <w:left w:val="none" w:sz="0" w:space="0" w:color="auto"/>
                        <w:bottom w:val="none" w:sz="0" w:space="0" w:color="auto"/>
                        <w:right w:val="none" w:sz="0" w:space="0" w:color="auto"/>
                      </w:divBdr>
                    </w:div>
                  </w:divsChild>
                </w:div>
                <w:div w:id="1215505356">
                  <w:marLeft w:val="0"/>
                  <w:marRight w:val="0"/>
                  <w:marTop w:val="0"/>
                  <w:marBottom w:val="0"/>
                  <w:divBdr>
                    <w:top w:val="single" w:sz="2" w:space="1" w:color="FFFFFF"/>
                    <w:left w:val="single" w:sz="2" w:space="12" w:color="FFFFFF"/>
                    <w:bottom w:val="single" w:sz="2" w:space="1" w:color="FFFFFF"/>
                    <w:right w:val="single" w:sz="2" w:space="4" w:color="FFFFFF"/>
                  </w:divBdr>
                  <w:divsChild>
                    <w:div w:id="1987660350">
                      <w:marLeft w:val="0"/>
                      <w:marRight w:val="0"/>
                      <w:marTop w:val="0"/>
                      <w:marBottom w:val="0"/>
                      <w:divBdr>
                        <w:top w:val="none" w:sz="0" w:space="0" w:color="auto"/>
                        <w:left w:val="none" w:sz="0" w:space="0" w:color="auto"/>
                        <w:bottom w:val="none" w:sz="0" w:space="0" w:color="auto"/>
                        <w:right w:val="none" w:sz="0" w:space="0" w:color="auto"/>
                      </w:divBdr>
                    </w:div>
                  </w:divsChild>
                </w:div>
                <w:div w:id="1321615072">
                  <w:marLeft w:val="0"/>
                  <w:marRight w:val="0"/>
                  <w:marTop w:val="0"/>
                  <w:marBottom w:val="0"/>
                  <w:divBdr>
                    <w:top w:val="single" w:sz="2" w:space="1" w:color="FFFFFF"/>
                    <w:left w:val="single" w:sz="2" w:space="12" w:color="FFFFFF"/>
                    <w:bottom w:val="single" w:sz="2" w:space="1" w:color="FFFFFF"/>
                    <w:right w:val="single" w:sz="2" w:space="4" w:color="FFFFFF"/>
                  </w:divBdr>
                  <w:divsChild>
                    <w:div w:id="1247039536">
                      <w:marLeft w:val="0"/>
                      <w:marRight w:val="0"/>
                      <w:marTop w:val="0"/>
                      <w:marBottom w:val="0"/>
                      <w:divBdr>
                        <w:top w:val="none" w:sz="0" w:space="0" w:color="auto"/>
                        <w:left w:val="none" w:sz="0" w:space="0" w:color="auto"/>
                        <w:bottom w:val="none" w:sz="0" w:space="0" w:color="auto"/>
                        <w:right w:val="none" w:sz="0" w:space="0" w:color="auto"/>
                      </w:divBdr>
                    </w:div>
                  </w:divsChild>
                </w:div>
                <w:div w:id="1498420345">
                  <w:marLeft w:val="0"/>
                  <w:marRight w:val="0"/>
                  <w:marTop w:val="0"/>
                  <w:marBottom w:val="0"/>
                  <w:divBdr>
                    <w:top w:val="single" w:sz="2" w:space="1" w:color="FFFFFF"/>
                    <w:left w:val="single" w:sz="2" w:space="12" w:color="FFFFFF"/>
                    <w:bottom w:val="single" w:sz="2" w:space="1" w:color="FFFFFF"/>
                    <w:right w:val="single" w:sz="2" w:space="4" w:color="FFFFFF"/>
                  </w:divBdr>
                  <w:divsChild>
                    <w:div w:id="561216443">
                      <w:marLeft w:val="0"/>
                      <w:marRight w:val="0"/>
                      <w:marTop w:val="0"/>
                      <w:marBottom w:val="0"/>
                      <w:divBdr>
                        <w:top w:val="none" w:sz="0" w:space="0" w:color="auto"/>
                        <w:left w:val="none" w:sz="0" w:space="0" w:color="auto"/>
                        <w:bottom w:val="none" w:sz="0" w:space="0" w:color="auto"/>
                        <w:right w:val="none" w:sz="0" w:space="0" w:color="auto"/>
                      </w:divBdr>
                    </w:div>
                  </w:divsChild>
                </w:div>
                <w:div w:id="631012542">
                  <w:marLeft w:val="0"/>
                  <w:marRight w:val="0"/>
                  <w:marTop w:val="0"/>
                  <w:marBottom w:val="0"/>
                  <w:divBdr>
                    <w:top w:val="single" w:sz="2" w:space="1" w:color="FFFFFF"/>
                    <w:left w:val="single" w:sz="2" w:space="12" w:color="FFFFFF"/>
                    <w:bottom w:val="single" w:sz="2" w:space="1" w:color="FFFFFF"/>
                    <w:right w:val="single" w:sz="2" w:space="4" w:color="FFFFFF"/>
                  </w:divBdr>
                  <w:divsChild>
                    <w:div w:id="1627351121">
                      <w:marLeft w:val="0"/>
                      <w:marRight w:val="0"/>
                      <w:marTop w:val="0"/>
                      <w:marBottom w:val="0"/>
                      <w:divBdr>
                        <w:top w:val="none" w:sz="0" w:space="0" w:color="auto"/>
                        <w:left w:val="none" w:sz="0" w:space="0" w:color="auto"/>
                        <w:bottom w:val="none" w:sz="0" w:space="0" w:color="auto"/>
                        <w:right w:val="none" w:sz="0" w:space="0" w:color="auto"/>
                      </w:divBdr>
                    </w:div>
                  </w:divsChild>
                </w:div>
                <w:div w:id="1878615949">
                  <w:marLeft w:val="0"/>
                  <w:marRight w:val="0"/>
                  <w:marTop w:val="0"/>
                  <w:marBottom w:val="0"/>
                  <w:divBdr>
                    <w:top w:val="single" w:sz="2" w:space="1" w:color="FFFFFF"/>
                    <w:left w:val="single" w:sz="2" w:space="12" w:color="FFFFFF"/>
                    <w:bottom w:val="single" w:sz="2" w:space="1" w:color="FFFFFF"/>
                    <w:right w:val="single" w:sz="2" w:space="4" w:color="FFFFFF"/>
                  </w:divBdr>
                  <w:divsChild>
                    <w:div w:id="914171452">
                      <w:marLeft w:val="0"/>
                      <w:marRight w:val="0"/>
                      <w:marTop w:val="0"/>
                      <w:marBottom w:val="0"/>
                      <w:divBdr>
                        <w:top w:val="none" w:sz="0" w:space="0" w:color="auto"/>
                        <w:left w:val="none" w:sz="0" w:space="0" w:color="auto"/>
                        <w:bottom w:val="none" w:sz="0" w:space="0" w:color="auto"/>
                        <w:right w:val="none" w:sz="0" w:space="0" w:color="auto"/>
                      </w:divBdr>
                    </w:div>
                  </w:divsChild>
                </w:div>
                <w:div w:id="117992179">
                  <w:marLeft w:val="0"/>
                  <w:marRight w:val="0"/>
                  <w:marTop w:val="0"/>
                  <w:marBottom w:val="0"/>
                  <w:divBdr>
                    <w:top w:val="single" w:sz="2" w:space="1" w:color="FFFFFF"/>
                    <w:left w:val="single" w:sz="2" w:space="12" w:color="FFFFFF"/>
                    <w:bottom w:val="single" w:sz="2" w:space="4" w:color="FFFFFF"/>
                    <w:right w:val="single" w:sz="2" w:space="4" w:color="FFFFFF"/>
                  </w:divBdr>
                  <w:divsChild>
                    <w:div w:id="63715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80439">
          <w:marLeft w:val="0"/>
          <w:marRight w:val="0"/>
          <w:marTop w:val="0"/>
          <w:marBottom w:val="335"/>
          <w:divBdr>
            <w:top w:val="none" w:sz="0" w:space="0" w:color="auto"/>
            <w:left w:val="none" w:sz="0" w:space="0" w:color="auto"/>
            <w:bottom w:val="none" w:sz="0" w:space="0" w:color="auto"/>
            <w:right w:val="none" w:sz="0" w:space="0" w:color="auto"/>
          </w:divBdr>
          <w:divsChild>
            <w:div w:id="1852596968">
              <w:marLeft w:val="0"/>
              <w:marRight w:val="0"/>
              <w:marTop w:val="0"/>
              <w:marBottom w:val="0"/>
              <w:divBdr>
                <w:top w:val="none" w:sz="0" w:space="0" w:color="auto"/>
                <w:left w:val="none" w:sz="0" w:space="0" w:color="auto"/>
                <w:bottom w:val="none" w:sz="0" w:space="0" w:color="auto"/>
                <w:right w:val="none" w:sz="0" w:space="0" w:color="auto"/>
              </w:divBdr>
              <w:divsChild>
                <w:div w:id="22218337">
                  <w:marLeft w:val="0"/>
                  <w:marRight w:val="0"/>
                  <w:marTop w:val="0"/>
                  <w:marBottom w:val="0"/>
                  <w:divBdr>
                    <w:top w:val="single" w:sz="2" w:space="4" w:color="FFFFFF"/>
                    <w:left w:val="single" w:sz="2" w:space="12" w:color="FFFFFF"/>
                    <w:bottom w:val="single" w:sz="2" w:space="1" w:color="FFFFFF"/>
                    <w:right w:val="single" w:sz="2" w:space="4" w:color="FFFFFF"/>
                  </w:divBdr>
                  <w:divsChild>
                    <w:div w:id="718479018">
                      <w:marLeft w:val="0"/>
                      <w:marRight w:val="0"/>
                      <w:marTop w:val="0"/>
                      <w:marBottom w:val="0"/>
                      <w:divBdr>
                        <w:top w:val="none" w:sz="0" w:space="0" w:color="auto"/>
                        <w:left w:val="none" w:sz="0" w:space="0" w:color="auto"/>
                        <w:bottom w:val="none" w:sz="0" w:space="0" w:color="auto"/>
                        <w:right w:val="none" w:sz="0" w:space="0" w:color="auto"/>
                      </w:divBdr>
                    </w:div>
                  </w:divsChild>
                </w:div>
                <w:div w:id="1598707843">
                  <w:marLeft w:val="0"/>
                  <w:marRight w:val="0"/>
                  <w:marTop w:val="0"/>
                  <w:marBottom w:val="0"/>
                  <w:divBdr>
                    <w:top w:val="single" w:sz="2" w:space="1" w:color="FFFFFF"/>
                    <w:left w:val="single" w:sz="2" w:space="12" w:color="FFFFFF"/>
                    <w:bottom w:val="single" w:sz="2" w:space="1" w:color="FFFFFF"/>
                    <w:right w:val="single" w:sz="2" w:space="4" w:color="FFFFFF"/>
                  </w:divBdr>
                  <w:divsChild>
                    <w:div w:id="1087771031">
                      <w:marLeft w:val="0"/>
                      <w:marRight w:val="0"/>
                      <w:marTop w:val="0"/>
                      <w:marBottom w:val="0"/>
                      <w:divBdr>
                        <w:top w:val="none" w:sz="0" w:space="0" w:color="auto"/>
                        <w:left w:val="none" w:sz="0" w:space="0" w:color="auto"/>
                        <w:bottom w:val="none" w:sz="0" w:space="0" w:color="auto"/>
                        <w:right w:val="none" w:sz="0" w:space="0" w:color="auto"/>
                      </w:divBdr>
                    </w:div>
                  </w:divsChild>
                </w:div>
                <w:div w:id="1253274620">
                  <w:marLeft w:val="0"/>
                  <w:marRight w:val="0"/>
                  <w:marTop w:val="0"/>
                  <w:marBottom w:val="0"/>
                  <w:divBdr>
                    <w:top w:val="single" w:sz="2" w:space="1" w:color="FFFFFF"/>
                    <w:left w:val="single" w:sz="2" w:space="12" w:color="FFFFFF"/>
                    <w:bottom w:val="single" w:sz="2" w:space="1" w:color="FFFFFF"/>
                    <w:right w:val="single" w:sz="2" w:space="4" w:color="FFFFFF"/>
                  </w:divBdr>
                  <w:divsChild>
                    <w:div w:id="1148670156">
                      <w:marLeft w:val="0"/>
                      <w:marRight w:val="0"/>
                      <w:marTop w:val="0"/>
                      <w:marBottom w:val="0"/>
                      <w:divBdr>
                        <w:top w:val="none" w:sz="0" w:space="0" w:color="auto"/>
                        <w:left w:val="none" w:sz="0" w:space="0" w:color="auto"/>
                        <w:bottom w:val="none" w:sz="0" w:space="0" w:color="auto"/>
                        <w:right w:val="none" w:sz="0" w:space="0" w:color="auto"/>
                      </w:divBdr>
                    </w:div>
                  </w:divsChild>
                </w:div>
                <w:div w:id="741487538">
                  <w:marLeft w:val="0"/>
                  <w:marRight w:val="0"/>
                  <w:marTop w:val="0"/>
                  <w:marBottom w:val="0"/>
                  <w:divBdr>
                    <w:top w:val="single" w:sz="2" w:space="1" w:color="FFFFFF"/>
                    <w:left w:val="single" w:sz="2" w:space="12" w:color="FFFFFF"/>
                    <w:bottom w:val="single" w:sz="2" w:space="1" w:color="FFFFFF"/>
                    <w:right w:val="single" w:sz="2" w:space="4" w:color="FFFFFF"/>
                  </w:divBdr>
                  <w:divsChild>
                    <w:div w:id="757947032">
                      <w:marLeft w:val="0"/>
                      <w:marRight w:val="0"/>
                      <w:marTop w:val="0"/>
                      <w:marBottom w:val="0"/>
                      <w:divBdr>
                        <w:top w:val="none" w:sz="0" w:space="0" w:color="auto"/>
                        <w:left w:val="none" w:sz="0" w:space="0" w:color="auto"/>
                        <w:bottom w:val="none" w:sz="0" w:space="0" w:color="auto"/>
                        <w:right w:val="none" w:sz="0" w:space="0" w:color="auto"/>
                      </w:divBdr>
                    </w:div>
                  </w:divsChild>
                </w:div>
                <w:div w:id="1308438838">
                  <w:marLeft w:val="0"/>
                  <w:marRight w:val="0"/>
                  <w:marTop w:val="0"/>
                  <w:marBottom w:val="0"/>
                  <w:divBdr>
                    <w:top w:val="single" w:sz="2" w:space="1" w:color="FFFFFF"/>
                    <w:left w:val="single" w:sz="2" w:space="12" w:color="FFFFFF"/>
                    <w:bottom w:val="single" w:sz="2" w:space="1" w:color="FFFFFF"/>
                    <w:right w:val="single" w:sz="2" w:space="4" w:color="FFFFFF"/>
                  </w:divBdr>
                  <w:divsChild>
                    <w:div w:id="1253127994">
                      <w:marLeft w:val="0"/>
                      <w:marRight w:val="0"/>
                      <w:marTop w:val="0"/>
                      <w:marBottom w:val="0"/>
                      <w:divBdr>
                        <w:top w:val="none" w:sz="0" w:space="0" w:color="auto"/>
                        <w:left w:val="none" w:sz="0" w:space="0" w:color="auto"/>
                        <w:bottom w:val="none" w:sz="0" w:space="0" w:color="auto"/>
                        <w:right w:val="none" w:sz="0" w:space="0" w:color="auto"/>
                      </w:divBdr>
                    </w:div>
                  </w:divsChild>
                </w:div>
                <w:div w:id="40860442">
                  <w:marLeft w:val="0"/>
                  <w:marRight w:val="0"/>
                  <w:marTop w:val="0"/>
                  <w:marBottom w:val="0"/>
                  <w:divBdr>
                    <w:top w:val="single" w:sz="2" w:space="1" w:color="FFFFFF"/>
                    <w:left w:val="single" w:sz="2" w:space="12" w:color="FFFFFF"/>
                    <w:bottom w:val="single" w:sz="2" w:space="1" w:color="FFFFFF"/>
                    <w:right w:val="single" w:sz="2" w:space="4" w:color="FFFFFF"/>
                  </w:divBdr>
                  <w:divsChild>
                    <w:div w:id="2066104134">
                      <w:marLeft w:val="0"/>
                      <w:marRight w:val="0"/>
                      <w:marTop w:val="0"/>
                      <w:marBottom w:val="0"/>
                      <w:divBdr>
                        <w:top w:val="none" w:sz="0" w:space="0" w:color="auto"/>
                        <w:left w:val="none" w:sz="0" w:space="0" w:color="auto"/>
                        <w:bottom w:val="none" w:sz="0" w:space="0" w:color="auto"/>
                        <w:right w:val="none" w:sz="0" w:space="0" w:color="auto"/>
                      </w:divBdr>
                    </w:div>
                  </w:divsChild>
                </w:div>
                <w:div w:id="1563908477">
                  <w:marLeft w:val="0"/>
                  <w:marRight w:val="0"/>
                  <w:marTop w:val="0"/>
                  <w:marBottom w:val="0"/>
                  <w:divBdr>
                    <w:top w:val="single" w:sz="2" w:space="1" w:color="FFFFFF"/>
                    <w:left w:val="single" w:sz="2" w:space="12" w:color="FFFFFF"/>
                    <w:bottom w:val="single" w:sz="2" w:space="1" w:color="FFFFFF"/>
                    <w:right w:val="single" w:sz="2" w:space="4" w:color="FFFFFF"/>
                  </w:divBdr>
                  <w:divsChild>
                    <w:div w:id="1069382941">
                      <w:marLeft w:val="0"/>
                      <w:marRight w:val="0"/>
                      <w:marTop w:val="0"/>
                      <w:marBottom w:val="0"/>
                      <w:divBdr>
                        <w:top w:val="none" w:sz="0" w:space="0" w:color="auto"/>
                        <w:left w:val="none" w:sz="0" w:space="0" w:color="auto"/>
                        <w:bottom w:val="none" w:sz="0" w:space="0" w:color="auto"/>
                        <w:right w:val="none" w:sz="0" w:space="0" w:color="auto"/>
                      </w:divBdr>
                    </w:div>
                  </w:divsChild>
                </w:div>
                <w:div w:id="937910971">
                  <w:marLeft w:val="0"/>
                  <w:marRight w:val="0"/>
                  <w:marTop w:val="0"/>
                  <w:marBottom w:val="0"/>
                  <w:divBdr>
                    <w:top w:val="single" w:sz="2" w:space="1" w:color="FFFFFF"/>
                    <w:left w:val="single" w:sz="2" w:space="12" w:color="FFFFFF"/>
                    <w:bottom w:val="single" w:sz="2" w:space="1" w:color="FFFFFF"/>
                    <w:right w:val="single" w:sz="2" w:space="4" w:color="FFFFFF"/>
                  </w:divBdr>
                  <w:divsChild>
                    <w:div w:id="798374564">
                      <w:marLeft w:val="0"/>
                      <w:marRight w:val="0"/>
                      <w:marTop w:val="0"/>
                      <w:marBottom w:val="0"/>
                      <w:divBdr>
                        <w:top w:val="none" w:sz="0" w:space="0" w:color="auto"/>
                        <w:left w:val="none" w:sz="0" w:space="0" w:color="auto"/>
                        <w:bottom w:val="none" w:sz="0" w:space="0" w:color="auto"/>
                        <w:right w:val="none" w:sz="0" w:space="0" w:color="auto"/>
                      </w:divBdr>
                    </w:div>
                  </w:divsChild>
                </w:div>
                <w:div w:id="1763065914">
                  <w:marLeft w:val="0"/>
                  <w:marRight w:val="0"/>
                  <w:marTop w:val="0"/>
                  <w:marBottom w:val="0"/>
                  <w:divBdr>
                    <w:top w:val="single" w:sz="2" w:space="1" w:color="FFFFFF"/>
                    <w:left w:val="single" w:sz="2" w:space="12" w:color="FFFFFF"/>
                    <w:bottom w:val="single" w:sz="2" w:space="1" w:color="FFFFFF"/>
                    <w:right w:val="single" w:sz="2" w:space="4" w:color="FFFFFF"/>
                  </w:divBdr>
                  <w:divsChild>
                    <w:div w:id="1477064143">
                      <w:marLeft w:val="0"/>
                      <w:marRight w:val="0"/>
                      <w:marTop w:val="0"/>
                      <w:marBottom w:val="0"/>
                      <w:divBdr>
                        <w:top w:val="none" w:sz="0" w:space="0" w:color="auto"/>
                        <w:left w:val="none" w:sz="0" w:space="0" w:color="auto"/>
                        <w:bottom w:val="none" w:sz="0" w:space="0" w:color="auto"/>
                        <w:right w:val="none" w:sz="0" w:space="0" w:color="auto"/>
                      </w:divBdr>
                    </w:div>
                  </w:divsChild>
                </w:div>
                <w:div w:id="1210608819">
                  <w:marLeft w:val="0"/>
                  <w:marRight w:val="0"/>
                  <w:marTop w:val="0"/>
                  <w:marBottom w:val="0"/>
                  <w:divBdr>
                    <w:top w:val="single" w:sz="2" w:space="1" w:color="FFFFFF"/>
                    <w:left w:val="single" w:sz="2" w:space="12" w:color="FFFFFF"/>
                    <w:bottom w:val="single" w:sz="2" w:space="1" w:color="FFFFFF"/>
                    <w:right w:val="single" w:sz="2" w:space="4" w:color="FFFFFF"/>
                  </w:divBdr>
                  <w:divsChild>
                    <w:div w:id="70468311">
                      <w:marLeft w:val="0"/>
                      <w:marRight w:val="0"/>
                      <w:marTop w:val="0"/>
                      <w:marBottom w:val="0"/>
                      <w:divBdr>
                        <w:top w:val="none" w:sz="0" w:space="0" w:color="auto"/>
                        <w:left w:val="none" w:sz="0" w:space="0" w:color="auto"/>
                        <w:bottom w:val="none" w:sz="0" w:space="0" w:color="auto"/>
                        <w:right w:val="none" w:sz="0" w:space="0" w:color="auto"/>
                      </w:divBdr>
                    </w:div>
                  </w:divsChild>
                </w:div>
                <w:div w:id="195432822">
                  <w:marLeft w:val="0"/>
                  <w:marRight w:val="0"/>
                  <w:marTop w:val="0"/>
                  <w:marBottom w:val="0"/>
                  <w:divBdr>
                    <w:top w:val="single" w:sz="2" w:space="1" w:color="FFFFFF"/>
                    <w:left w:val="single" w:sz="2" w:space="12" w:color="FFFFFF"/>
                    <w:bottom w:val="single" w:sz="2" w:space="1" w:color="FFFFFF"/>
                    <w:right w:val="single" w:sz="2" w:space="4" w:color="FFFFFF"/>
                  </w:divBdr>
                  <w:divsChild>
                    <w:div w:id="913126864">
                      <w:marLeft w:val="0"/>
                      <w:marRight w:val="0"/>
                      <w:marTop w:val="0"/>
                      <w:marBottom w:val="0"/>
                      <w:divBdr>
                        <w:top w:val="none" w:sz="0" w:space="0" w:color="auto"/>
                        <w:left w:val="none" w:sz="0" w:space="0" w:color="auto"/>
                        <w:bottom w:val="none" w:sz="0" w:space="0" w:color="auto"/>
                        <w:right w:val="none" w:sz="0" w:space="0" w:color="auto"/>
                      </w:divBdr>
                    </w:div>
                  </w:divsChild>
                </w:div>
                <w:div w:id="823819733">
                  <w:marLeft w:val="0"/>
                  <w:marRight w:val="0"/>
                  <w:marTop w:val="0"/>
                  <w:marBottom w:val="0"/>
                  <w:divBdr>
                    <w:top w:val="single" w:sz="2" w:space="1" w:color="FFFFFF"/>
                    <w:left w:val="single" w:sz="2" w:space="12" w:color="FFFFFF"/>
                    <w:bottom w:val="single" w:sz="2" w:space="1" w:color="FFFFFF"/>
                    <w:right w:val="single" w:sz="2" w:space="4" w:color="FFFFFF"/>
                  </w:divBdr>
                  <w:divsChild>
                    <w:div w:id="1509294912">
                      <w:marLeft w:val="0"/>
                      <w:marRight w:val="0"/>
                      <w:marTop w:val="0"/>
                      <w:marBottom w:val="0"/>
                      <w:divBdr>
                        <w:top w:val="none" w:sz="0" w:space="0" w:color="auto"/>
                        <w:left w:val="none" w:sz="0" w:space="0" w:color="auto"/>
                        <w:bottom w:val="none" w:sz="0" w:space="0" w:color="auto"/>
                        <w:right w:val="none" w:sz="0" w:space="0" w:color="auto"/>
                      </w:divBdr>
                    </w:div>
                  </w:divsChild>
                </w:div>
                <w:div w:id="487790078">
                  <w:marLeft w:val="0"/>
                  <w:marRight w:val="0"/>
                  <w:marTop w:val="0"/>
                  <w:marBottom w:val="0"/>
                  <w:divBdr>
                    <w:top w:val="single" w:sz="2" w:space="1" w:color="FFFFFF"/>
                    <w:left w:val="single" w:sz="2" w:space="12" w:color="FFFFFF"/>
                    <w:bottom w:val="single" w:sz="2" w:space="1" w:color="FFFFFF"/>
                    <w:right w:val="single" w:sz="2" w:space="4" w:color="FFFFFF"/>
                  </w:divBdr>
                  <w:divsChild>
                    <w:div w:id="1936474988">
                      <w:marLeft w:val="0"/>
                      <w:marRight w:val="0"/>
                      <w:marTop w:val="0"/>
                      <w:marBottom w:val="0"/>
                      <w:divBdr>
                        <w:top w:val="none" w:sz="0" w:space="0" w:color="auto"/>
                        <w:left w:val="none" w:sz="0" w:space="0" w:color="auto"/>
                        <w:bottom w:val="none" w:sz="0" w:space="0" w:color="auto"/>
                        <w:right w:val="none" w:sz="0" w:space="0" w:color="auto"/>
                      </w:divBdr>
                    </w:div>
                  </w:divsChild>
                </w:div>
                <w:div w:id="363753408">
                  <w:marLeft w:val="0"/>
                  <w:marRight w:val="0"/>
                  <w:marTop w:val="0"/>
                  <w:marBottom w:val="0"/>
                  <w:divBdr>
                    <w:top w:val="single" w:sz="2" w:space="1" w:color="FFFFFF"/>
                    <w:left w:val="single" w:sz="2" w:space="12" w:color="FFFFFF"/>
                    <w:bottom w:val="single" w:sz="2" w:space="1" w:color="FFFFFF"/>
                    <w:right w:val="single" w:sz="2" w:space="4" w:color="FFFFFF"/>
                  </w:divBdr>
                  <w:divsChild>
                    <w:div w:id="1029064012">
                      <w:marLeft w:val="0"/>
                      <w:marRight w:val="0"/>
                      <w:marTop w:val="0"/>
                      <w:marBottom w:val="0"/>
                      <w:divBdr>
                        <w:top w:val="none" w:sz="0" w:space="0" w:color="auto"/>
                        <w:left w:val="none" w:sz="0" w:space="0" w:color="auto"/>
                        <w:bottom w:val="none" w:sz="0" w:space="0" w:color="auto"/>
                        <w:right w:val="none" w:sz="0" w:space="0" w:color="auto"/>
                      </w:divBdr>
                    </w:div>
                  </w:divsChild>
                </w:div>
                <w:div w:id="1284187742">
                  <w:marLeft w:val="0"/>
                  <w:marRight w:val="0"/>
                  <w:marTop w:val="0"/>
                  <w:marBottom w:val="0"/>
                  <w:divBdr>
                    <w:top w:val="single" w:sz="2" w:space="1" w:color="FFFFFF"/>
                    <w:left w:val="single" w:sz="2" w:space="12" w:color="FFFFFF"/>
                    <w:bottom w:val="single" w:sz="2" w:space="1" w:color="FFFFFF"/>
                    <w:right w:val="single" w:sz="2" w:space="4" w:color="FFFFFF"/>
                  </w:divBdr>
                  <w:divsChild>
                    <w:div w:id="1121538509">
                      <w:marLeft w:val="0"/>
                      <w:marRight w:val="0"/>
                      <w:marTop w:val="0"/>
                      <w:marBottom w:val="0"/>
                      <w:divBdr>
                        <w:top w:val="none" w:sz="0" w:space="0" w:color="auto"/>
                        <w:left w:val="none" w:sz="0" w:space="0" w:color="auto"/>
                        <w:bottom w:val="none" w:sz="0" w:space="0" w:color="auto"/>
                        <w:right w:val="none" w:sz="0" w:space="0" w:color="auto"/>
                      </w:divBdr>
                    </w:div>
                  </w:divsChild>
                </w:div>
                <w:div w:id="1122991093">
                  <w:marLeft w:val="0"/>
                  <w:marRight w:val="0"/>
                  <w:marTop w:val="0"/>
                  <w:marBottom w:val="0"/>
                  <w:divBdr>
                    <w:top w:val="single" w:sz="2" w:space="1" w:color="FFFFFF"/>
                    <w:left w:val="single" w:sz="2" w:space="12" w:color="FFFFFF"/>
                    <w:bottom w:val="single" w:sz="2" w:space="1" w:color="FFFFFF"/>
                    <w:right w:val="single" w:sz="2" w:space="4" w:color="FFFFFF"/>
                  </w:divBdr>
                  <w:divsChild>
                    <w:div w:id="1743790761">
                      <w:marLeft w:val="0"/>
                      <w:marRight w:val="0"/>
                      <w:marTop w:val="0"/>
                      <w:marBottom w:val="0"/>
                      <w:divBdr>
                        <w:top w:val="none" w:sz="0" w:space="0" w:color="auto"/>
                        <w:left w:val="none" w:sz="0" w:space="0" w:color="auto"/>
                        <w:bottom w:val="none" w:sz="0" w:space="0" w:color="auto"/>
                        <w:right w:val="none" w:sz="0" w:space="0" w:color="auto"/>
                      </w:divBdr>
                    </w:div>
                  </w:divsChild>
                </w:div>
                <w:div w:id="2064481582">
                  <w:marLeft w:val="0"/>
                  <w:marRight w:val="0"/>
                  <w:marTop w:val="0"/>
                  <w:marBottom w:val="0"/>
                  <w:divBdr>
                    <w:top w:val="single" w:sz="2" w:space="1" w:color="FFFFFF"/>
                    <w:left w:val="single" w:sz="2" w:space="12" w:color="FFFFFF"/>
                    <w:bottom w:val="single" w:sz="2" w:space="1" w:color="FFFFFF"/>
                    <w:right w:val="single" w:sz="2" w:space="4" w:color="FFFFFF"/>
                  </w:divBdr>
                  <w:divsChild>
                    <w:div w:id="258218586">
                      <w:marLeft w:val="0"/>
                      <w:marRight w:val="0"/>
                      <w:marTop w:val="0"/>
                      <w:marBottom w:val="0"/>
                      <w:divBdr>
                        <w:top w:val="none" w:sz="0" w:space="0" w:color="auto"/>
                        <w:left w:val="none" w:sz="0" w:space="0" w:color="auto"/>
                        <w:bottom w:val="none" w:sz="0" w:space="0" w:color="auto"/>
                        <w:right w:val="none" w:sz="0" w:space="0" w:color="auto"/>
                      </w:divBdr>
                    </w:div>
                  </w:divsChild>
                </w:div>
                <w:div w:id="1083717512">
                  <w:marLeft w:val="0"/>
                  <w:marRight w:val="0"/>
                  <w:marTop w:val="0"/>
                  <w:marBottom w:val="0"/>
                  <w:divBdr>
                    <w:top w:val="single" w:sz="2" w:space="1" w:color="FFFFFF"/>
                    <w:left w:val="single" w:sz="2" w:space="12" w:color="FFFFFF"/>
                    <w:bottom w:val="single" w:sz="2" w:space="1" w:color="FFFFFF"/>
                    <w:right w:val="single" w:sz="2" w:space="4" w:color="FFFFFF"/>
                  </w:divBdr>
                  <w:divsChild>
                    <w:div w:id="2101558675">
                      <w:marLeft w:val="0"/>
                      <w:marRight w:val="0"/>
                      <w:marTop w:val="0"/>
                      <w:marBottom w:val="0"/>
                      <w:divBdr>
                        <w:top w:val="none" w:sz="0" w:space="0" w:color="auto"/>
                        <w:left w:val="none" w:sz="0" w:space="0" w:color="auto"/>
                        <w:bottom w:val="none" w:sz="0" w:space="0" w:color="auto"/>
                        <w:right w:val="none" w:sz="0" w:space="0" w:color="auto"/>
                      </w:divBdr>
                    </w:div>
                  </w:divsChild>
                </w:div>
                <w:div w:id="974675746">
                  <w:marLeft w:val="0"/>
                  <w:marRight w:val="0"/>
                  <w:marTop w:val="0"/>
                  <w:marBottom w:val="0"/>
                  <w:divBdr>
                    <w:top w:val="single" w:sz="2" w:space="1" w:color="FFFFFF"/>
                    <w:left w:val="single" w:sz="2" w:space="12" w:color="FFFFFF"/>
                    <w:bottom w:val="single" w:sz="2" w:space="1" w:color="FFFFFF"/>
                    <w:right w:val="single" w:sz="2" w:space="4" w:color="FFFFFF"/>
                  </w:divBdr>
                  <w:divsChild>
                    <w:div w:id="2115591519">
                      <w:marLeft w:val="0"/>
                      <w:marRight w:val="0"/>
                      <w:marTop w:val="0"/>
                      <w:marBottom w:val="0"/>
                      <w:divBdr>
                        <w:top w:val="none" w:sz="0" w:space="0" w:color="auto"/>
                        <w:left w:val="none" w:sz="0" w:space="0" w:color="auto"/>
                        <w:bottom w:val="none" w:sz="0" w:space="0" w:color="auto"/>
                        <w:right w:val="none" w:sz="0" w:space="0" w:color="auto"/>
                      </w:divBdr>
                    </w:div>
                  </w:divsChild>
                </w:div>
                <w:div w:id="2109737262">
                  <w:marLeft w:val="0"/>
                  <w:marRight w:val="0"/>
                  <w:marTop w:val="0"/>
                  <w:marBottom w:val="0"/>
                  <w:divBdr>
                    <w:top w:val="single" w:sz="2" w:space="1" w:color="FFFFFF"/>
                    <w:left w:val="single" w:sz="2" w:space="12" w:color="FFFFFF"/>
                    <w:bottom w:val="single" w:sz="2" w:space="1" w:color="FFFFFF"/>
                    <w:right w:val="single" w:sz="2" w:space="4" w:color="FFFFFF"/>
                  </w:divBdr>
                  <w:divsChild>
                    <w:div w:id="826674931">
                      <w:marLeft w:val="0"/>
                      <w:marRight w:val="0"/>
                      <w:marTop w:val="0"/>
                      <w:marBottom w:val="0"/>
                      <w:divBdr>
                        <w:top w:val="none" w:sz="0" w:space="0" w:color="auto"/>
                        <w:left w:val="none" w:sz="0" w:space="0" w:color="auto"/>
                        <w:bottom w:val="none" w:sz="0" w:space="0" w:color="auto"/>
                        <w:right w:val="none" w:sz="0" w:space="0" w:color="auto"/>
                      </w:divBdr>
                    </w:div>
                  </w:divsChild>
                </w:div>
                <w:div w:id="1663195630">
                  <w:marLeft w:val="0"/>
                  <w:marRight w:val="0"/>
                  <w:marTop w:val="0"/>
                  <w:marBottom w:val="0"/>
                  <w:divBdr>
                    <w:top w:val="single" w:sz="2" w:space="1" w:color="FFFFFF"/>
                    <w:left w:val="single" w:sz="2" w:space="12" w:color="FFFFFF"/>
                    <w:bottom w:val="single" w:sz="2" w:space="1" w:color="FFFFFF"/>
                    <w:right w:val="single" w:sz="2" w:space="4" w:color="FFFFFF"/>
                  </w:divBdr>
                  <w:divsChild>
                    <w:div w:id="1152255846">
                      <w:marLeft w:val="0"/>
                      <w:marRight w:val="0"/>
                      <w:marTop w:val="0"/>
                      <w:marBottom w:val="0"/>
                      <w:divBdr>
                        <w:top w:val="none" w:sz="0" w:space="0" w:color="auto"/>
                        <w:left w:val="none" w:sz="0" w:space="0" w:color="auto"/>
                        <w:bottom w:val="none" w:sz="0" w:space="0" w:color="auto"/>
                        <w:right w:val="none" w:sz="0" w:space="0" w:color="auto"/>
                      </w:divBdr>
                    </w:div>
                  </w:divsChild>
                </w:div>
                <w:div w:id="2116896259">
                  <w:marLeft w:val="0"/>
                  <w:marRight w:val="0"/>
                  <w:marTop w:val="0"/>
                  <w:marBottom w:val="0"/>
                  <w:divBdr>
                    <w:top w:val="single" w:sz="2" w:space="1" w:color="FFFFFF"/>
                    <w:left w:val="single" w:sz="2" w:space="12" w:color="FFFFFF"/>
                    <w:bottom w:val="single" w:sz="2" w:space="1" w:color="FFFFFF"/>
                    <w:right w:val="single" w:sz="2" w:space="4" w:color="FFFFFF"/>
                  </w:divBdr>
                  <w:divsChild>
                    <w:div w:id="380593369">
                      <w:marLeft w:val="0"/>
                      <w:marRight w:val="0"/>
                      <w:marTop w:val="0"/>
                      <w:marBottom w:val="0"/>
                      <w:divBdr>
                        <w:top w:val="none" w:sz="0" w:space="0" w:color="auto"/>
                        <w:left w:val="none" w:sz="0" w:space="0" w:color="auto"/>
                        <w:bottom w:val="none" w:sz="0" w:space="0" w:color="auto"/>
                        <w:right w:val="none" w:sz="0" w:space="0" w:color="auto"/>
                      </w:divBdr>
                    </w:div>
                  </w:divsChild>
                </w:div>
                <w:div w:id="1348869801">
                  <w:marLeft w:val="0"/>
                  <w:marRight w:val="0"/>
                  <w:marTop w:val="0"/>
                  <w:marBottom w:val="0"/>
                  <w:divBdr>
                    <w:top w:val="single" w:sz="2" w:space="1" w:color="FFFFFF"/>
                    <w:left w:val="single" w:sz="2" w:space="12" w:color="FFFFFF"/>
                    <w:bottom w:val="single" w:sz="2" w:space="1" w:color="FFFFFF"/>
                    <w:right w:val="single" w:sz="2" w:space="4" w:color="FFFFFF"/>
                  </w:divBdr>
                  <w:divsChild>
                    <w:div w:id="1843275120">
                      <w:marLeft w:val="0"/>
                      <w:marRight w:val="0"/>
                      <w:marTop w:val="0"/>
                      <w:marBottom w:val="0"/>
                      <w:divBdr>
                        <w:top w:val="none" w:sz="0" w:space="0" w:color="auto"/>
                        <w:left w:val="none" w:sz="0" w:space="0" w:color="auto"/>
                        <w:bottom w:val="none" w:sz="0" w:space="0" w:color="auto"/>
                        <w:right w:val="none" w:sz="0" w:space="0" w:color="auto"/>
                      </w:divBdr>
                    </w:div>
                  </w:divsChild>
                </w:div>
                <w:div w:id="1769808681">
                  <w:marLeft w:val="0"/>
                  <w:marRight w:val="0"/>
                  <w:marTop w:val="0"/>
                  <w:marBottom w:val="0"/>
                  <w:divBdr>
                    <w:top w:val="single" w:sz="2" w:space="1" w:color="FFFFFF"/>
                    <w:left w:val="single" w:sz="2" w:space="12" w:color="FFFFFF"/>
                    <w:bottom w:val="single" w:sz="2" w:space="1" w:color="FFFFFF"/>
                    <w:right w:val="single" w:sz="2" w:space="4" w:color="FFFFFF"/>
                  </w:divBdr>
                  <w:divsChild>
                    <w:div w:id="952856973">
                      <w:marLeft w:val="0"/>
                      <w:marRight w:val="0"/>
                      <w:marTop w:val="0"/>
                      <w:marBottom w:val="0"/>
                      <w:divBdr>
                        <w:top w:val="none" w:sz="0" w:space="0" w:color="auto"/>
                        <w:left w:val="none" w:sz="0" w:space="0" w:color="auto"/>
                        <w:bottom w:val="none" w:sz="0" w:space="0" w:color="auto"/>
                        <w:right w:val="none" w:sz="0" w:space="0" w:color="auto"/>
                      </w:divBdr>
                    </w:div>
                  </w:divsChild>
                </w:div>
                <w:div w:id="263805337">
                  <w:marLeft w:val="0"/>
                  <w:marRight w:val="0"/>
                  <w:marTop w:val="0"/>
                  <w:marBottom w:val="0"/>
                  <w:divBdr>
                    <w:top w:val="single" w:sz="2" w:space="1" w:color="FFFFFF"/>
                    <w:left w:val="single" w:sz="2" w:space="12" w:color="FFFFFF"/>
                    <w:bottom w:val="single" w:sz="2" w:space="1" w:color="FFFFFF"/>
                    <w:right w:val="single" w:sz="2" w:space="4" w:color="FFFFFF"/>
                  </w:divBdr>
                  <w:divsChild>
                    <w:div w:id="2023624779">
                      <w:marLeft w:val="0"/>
                      <w:marRight w:val="0"/>
                      <w:marTop w:val="0"/>
                      <w:marBottom w:val="0"/>
                      <w:divBdr>
                        <w:top w:val="none" w:sz="0" w:space="0" w:color="auto"/>
                        <w:left w:val="none" w:sz="0" w:space="0" w:color="auto"/>
                        <w:bottom w:val="none" w:sz="0" w:space="0" w:color="auto"/>
                        <w:right w:val="none" w:sz="0" w:space="0" w:color="auto"/>
                      </w:divBdr>
                    </w:div>
                  </w:divsChild>
                </w:div>
                <w:div w:id="126315096">
                  <w:marLeft w:val="0"/>
                  <w:marRight w:val="0"/>
                  <w:marTop w:val="0"/>
                  <w:marBottom w:val="0"/>
                  <w:divBdr>
                    <w:top w:val="single" w:sz="2" w:space="1" w:color="FFFFFF"/>
                    <w:left w:val="single" w:sz="2" w:space="12" w:color="FFFFFF"/>
                    <w:bottom w:val="single" w:sz="2" w:space="1" w:color="FFFFFF"/>
                    <w:right w:val="single" w:sz="2" w:space="4" w:color="FFFFFF"/>
                  </w:divBdr>
                  <w:divsChild>
                    <w:div w:id="1747340574">
                      <w:marLeft w:val="0"/>
                      <w:marRight w:val="0"/>
                      <w:marTop w:val="0"/>
                      <w:marBottom w:val="0"/>
                      <w:divBdr>
                        <w:top w:val="none" w:sz="0" w:space="0" w:color="auto"/>
                        <w:left w:val="none" w:sz="0" w:space="0" w:color="auto"/>
                        <w:bottom w:val="none" w:sz="0" w:space="0" w:color="auto"/>
                        <w:right w:val="none" w:sz="0" w:space="0" w:color="auto"/>
                      </w:divBdr>
                    </w:div>
                  </w:divsChild>
                </w:div>
                <w:div w:id="49501880">
                  <w:marLeft w:val="0"/>
                  <w:marRight w:val="0"/>
                  <w:marTop w:val="0"/>
                  <w:marBottom w:val="0"/>
                  <w:divBdr>
                    <w:top w:val="single" w:sz="2" w:space="1" w:color="FFFFFF"/>
                    <w:left w:val="single" w:sz="2" w:space="12" w:color="FFFFFF"/>
                    <w:bottom w:val="single" w:sz="2" w:space="1" w:color="FFFFFF"/>
                    <w:right w:val="single" w:sz="2" w:space="4" w:color="FFFFFF"/>
                  </w:divBdr>
                  <w:divsChild>
                    <w:div w:id="1779255875">
                      <w:marLeft w:val="0"/>
                      <w:marRight w:val="0"/>
                      <w:marTop w:val="0"/>
                      <w:marBottom w:val="0"/>
                      <w:divBdr>
                        <w:top w:val="none" w:sz="0" w:space="0" w:color="auto"/>
                        <w:left w:val="none" w:sz="0" w:space="0" w:color="auto"/>
                        <w:bottom w:val="none" w:sz="0" w:space="0" w:color="auto"/>
                        <w:right w:val="none" w:sz="0" w:space="0" w:color="auto"/>
                      </w:divBdr>
                    </w:div>
                  </w:divsChild>
                </w:div>
                <w:div w:id="1216238605">
                  <w:marLeft w:val="0"/>
                  <w:marRight w:val="0"/>
                  <w:marTop w:val="0"/>
                  <w:marBottom w:val="0"/>
                  <w:divBdr>
                    <w:top w:val="single" w:sz="2" w:space="1" w:color="FFFFFF"/>
                    <w:left w:val="single" w:sz="2" w:space="12" w:color="FFFFFF"/>
                    <w:bottom w:val="single" w:sz="2" w:space="1" w:color="FFFFFF"/>
                    <w:right w:val="single" w:sz="2" w:space="4" w:color="FFFFFF"/>
                  </w:divBdr>
                  <w:divsChild>
                    <w:div w:id="1982036876">
                      <w:marLeft w:val="0"/>
                      <w:marRight w:val="0"/>
                      <w:marTop w:val="0"/>
                      <w:marBottom w:val="0"/>
                      <w:divBdr>
                        <w:top w:val="none" w:sz="0" w:space="0" w:color="auto"/>
                        <w:left w:val="none" w:sz="0" w:space="0" w:color="auto"/>
                        <w:bottom w:val="none" w:sz="0" w:space="0" w:color="auto"/>
                        <w:right w:val="none" w:sz="0" w:space="0" w:color="auto"/>
                      </w:divBdr>
                    </w:div>
                  </w:divsChild>
                </w:div>
                <w:div w:id="1702050433">
                  <w:marLeft w:val="0"/>
                  <w:marRight w:val="0"/>
                  <w:marTop w:val="0"/>
                  <w:marBottom w:val="0"/>
                  <w:divBdr>
                    <w:top w:val="single" w:sz="2" w:space="1" w:color="FFFFFF"/>
                    <w:left w:val="single" w:sz="2" w:space="12" w:color="FFFFFF"/>
                    <w:bottom w:val="single" w:sz="2" w:space="4" w:color="FFFFFF"/>
                    <w:right w:val="single" w:sz="2" w:space="4" w:color="FFFFFF"/>
                  </w:divBdr>
                  <w:divsChild>
                    <w:div w:id="6203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452727">
          <w:marLeft w:val="0"/>
          <w:marRight w:val="0"/>
          <w:marTop w:val="0"/>
          <w:marBottom w:val="335"/>
          <w:divBdr>
            <w:top w:val="none" w:sz="0" w:space="0" w:color="auto"/>
            <w:left w:val="none" w:sz="0" w:space="0" w:color="auto"/>
            <w:bottom w:val="none" w:sz="0" w:space="0" w:color="auto"/>
            <w:right w:val="none" w:sz="0" w:space="0" w:color="auto"/>
          </w:divBdr>
          <w:divsChild>
            <w:div w:id="1672026923">
              <w:marLeft w:val="0"/>
              <w:marRight w:val="0"/>
              <w:marTop w:val="0"/>
              <w:marBottom w:val="0"/>
              <w:divBdr>
                <w:top w:val="none" w:sz="0" w:space="0" w:color="auto"/>
                <w:left w:val="none" w:sz="0" w:space="0" w:color="auto"/>
                <w:bottom w:val="none" w:sz="0" w:space="0" w:color="auto"/>
                <w:right w:val="none" w:sz="0" w:space="0" w:color="auto"/>
              </w:divBdr>
              <w:divsChild>
                <w:div w:id="579220196">
                  <w:marLeft w:val="0"/>
                  <w:marRight w:val="0"/>
                  <w:marTop w:val="0"/>
                  <w:marBottom w:val="0"/>
                  <w:divBdr>
                    <w:top w:val="single" w:sz="2" w:space="4" w:color="FFFFFF"/>
                    <w:left w:val="single" w:sz="2" w:space="12" w:color="FFFFFF"/>
                    <w:bottom w:val="single" w:sz="2" w:space="1" w:color="FFFFFF"/>
                    <w:right w:val="single" w:sz="2" w:space="4" w:color="FFFFFF"/>
                  </w:divBdr>
                  <w:divsChild>
                    <w:div w:id="1969508248">
                      <w:marLeft w:val="0"/>
                      <w:marRight w:val="0"/>
                      <w:marTop w:val="0"/>
                      <w:marBottom w:val="0"/>
                      <w:divBdr>
                        <w:top w:val="none" w:sz="0" w:space="0" w:color="auto"/>
                        <w:left w:val="none" w:sz="0" w:space="0" w:color="auto"/>
                        <w:bottom w:val="none" w:sz="0" w:space="0" w:color="auto"/>
                        <w:right w:val="none" w:sz="0" w:space="0" w:color="auto"/>
                      </w:divBdr>
                    </w:div>
                  </w:divsChild>
                </w:div>
                <w:div w:id="1190294673">
                  <w:marLeft w:val="0"/>
                  <w:marRight w:val="0"/>
                  <w:marTop w:val="0"/>
                  <w:marBottom w:val="0"/>
                  <w:divBdr>
                    <w:top w:val="single" w:sz="2" w:space="1" w:color="FFFFFF"/>
                    <w:left w:val="single" w:sz="2" w:space="12" w:color="FFFFFF"/>
                    <w:bottom w:val="single" w:sz="2" w:space="1" w:color="FFFFFF"/>
                    <w:right w:val="single" w:sz="2" w:space="4" w:color="FFFFFF"/>
                  </w:divBdr>
                  <w:divsChild>
                    <w:div w:id="1850556732">
                      <w:marLeft w:val="0"/>
                      <w:marRight w:val="0"/>
                      <w:marTop w:val="0"/>
                      <w:marBottom w:val="0"/>
                      <w:divBdr>
                        <w:top w:val="none" w:sz="0" w:space="0" w:color="auto"/>
                        <w:left w:val="none" w:sz="0" w:space="0" w:color="auto"/>
                        <w:bottom w:val="none" w:sz="0" w:space="0" w:color="auto"/>
                        <w:right w:val="none" w:sz="0" w:space="0" w:color="auto"/>
                      </w:divBdr>
                    </w:div>
                  </w:divsChild>
                </w:div>
                <w:div w:id="772672911">
                  <w:marLeft w:val="0"/>
                  <w:marRight w:val="0"/>
                  <w:marTop w:val="0"/>
                  <w:marBottom w:val="0"/>
                  <w:divBdr>
                    <w:top w:val="single" w:sz="2" w:space="1" w:color="FFFFFF"/>
                    <w:left w:val="single" w:sz="2" w:space="12" w:color="FFFFFF"/>
                    <w:bottom w:val="single" w:sz="2" w:space="1" w:color="FFFFFF"/>
                    <w:right w:val="single" w:sz="2" w:space="4" w:color="FFFFFF"/>
                  </w:divBdr>
                  <w:divsChild>
                    <w:div w:id="2138452857">
                      <w:marLeft w:val="0"/>
                      <w:marRight w:val="0"/>
                      <w:marTop w:val="0"/>
                      <w:marBottom w:val="0"/>
                      <w:divBdr>
                        <w:top w:val="none" w:sz="0" w:space="0" w:color="auto"/>
                        <w:left w:val="none" w:sz="0" w:space="0" w:color="auto"/>
                        <w:bottom w:val="none" w:sz="0" w:space="0" w:color="auto"/>
                        <w:right w:val="none" w:sz="0" w:space="0" w:color="auto"/>
                      </w:divBdr>
                    </w:div>
                  </w:divsChild>
                </w:div>
                <w:div w:id="394475367">
                  <w:marLeft w:val="0"/>
                  <w:marRight w:val="0"/>
                  <w:marTop w:val="0"/>
                  <w:marBottom w:val="0"/>
                  <w:divBdr>
                    <w:top w:val="single" w:sz="2" w:space="1" w:color="FFFFFF"/>
                    <w:left w:val="single" w:sz="2" w:space="12" w:color="FFFFFF"/>
                    <w:bottom w:val="single" w:sz="2" w:space="1" w:color="FFFFFF"/>
                    <w:right w:val="single" w:sz="2" w:space="4" w:color="FFFFFF"/>
                  </w:divBdr>
                  <w:divsChild>
                    <w:div w:id="1019042866">
                      <w:marLeft w:val="0"/>
                      <w:marRight w:val="0"/>
                      <w:marTop w:val="0"/>
                      <w:marBottom w:val="0"/>
                      <w:divBdr>
                        <w:top w:val="none" w:sz="0" w:space="0" w:color="auto"/>
                        <w:left w:val="none" w:sz="0" w:space="0" w:color="auto"/>
                        <w:bottom w:val="none" w:sz="0" w:space="0" w:color="auto"/>
                        <w:right w:val="none" w:sz="0" w:space="0" w:color="auto"/>
                      </w:divBdr>
                    </w:div>
                  </w:divsChild>
                </w:div>
                <w:div w:id="2016569549">
                  <w:marLeft w:val="0"/>
                  <w:marRight w:val="0"/>
                  <w:marTop w:val="0"/>
                  <w:marBottom w:val="0"/>
                  <w:divBdr>
                    <w:top w:val="single" w:sz="2" w:space="1" w:color="FFFFFF"/>
                    <w:left w:val="single" w:sz="2" w:space="12" w:color="FFFFFF"/>
                    <w:bottom w:val="single" w:sz="2" w:space="1" w:color="FFFFFF"/>
                    <w:right w:val="single" w:sz="2" w:space="4" w:color="FFFFFF"/>
                  </w:divBdr>
                  <w:divsChild>
                    <w:div w:id="9262302">
                      <w:marLeft w:val="0"/>
                      <w:marRight w:val="0"/>
                      <w:marTop w:val="0"/>
                      <w:marBottom w:val="0"/>
                      <w:divBdr>
                        <w:top w:val="none" w:sz="0" w:space="0" w:color="auto"/>
                        <w:left w:val="none" w:sz="0" w:space="0" w:color="auto"/>
                        <w:bottom w:val="none" w:sz="0" w:space="0" w:color="auto"/>
                        <w:right w:val="none" w:sz="0" w:space="0" w:color="auto"/>
                      </w:divBdr>
                    </w:div>
                  </w:divsChild>
                </w:div>
                <w:div w:id="1293243214">
                  <w:marLeft w:val="0"/>
                  <w:marRight w:val="0"/>
                  <w:marTop w:val="0"/>
                  <w:marBottom w:val="0"/>
                  <w:divBdr>
                    <w:top w:val="single" w:sz="2" w:space="1" w:color="FFFFFF"/>
                    <w:left w:val="single" w:sz="2" w:space="12" w:color="FFFFFF"/>
                    <w:bottom w:val="single" w:sz="2" w:space="1" w:color="FFFFFF"/>
                    <w:right w:val="single" w:sz="2" w:space="4" w:color="FFFFFF"/>
                  </w:divBdr>
                  <w:divsChild>
                    <w:div w:id="853883059">
                      <w:marLeft w:val="0"/>
                      <w:marRight w:val="0"/>
                      <w:marTop w:val="0"/>
                      <w:marBottom w:val="0"/>
                      <w:divBdr>
                        <w:top w:val="none" w:sz="0" w:space="0" w:color="auto"/>
                        <w:left w:val="none" w:sz="0" w:space="0" w:color="auto"/>
                        <w:bottom w:val="none" w:sz="0" w:space="0" w:color="auto"/>
                        <w:right w:val="none" w:sz="0" w:space="0" w:color="auto"/>
                      </w:divBdr>
                    </w:div>
                  </w:divsChild>
                </w:div>
                <w:div w:id="1322078203">
                  <w:marLeft w:val="0"/>
                  <w:marRight w:val="0"/>
                  <w:marTop w:val="0"/>
                  <w:marBottom w:val="0"/>
                  <w:divBdr>
                    <w:top w:val="single" w:sz="2" w:space="1" w:color="FFFFFF"/>
                    <w:left w:val="single" w:sz="2" w:space="12" w:color="FFFFFF"/>
                    <w:bottom w:val="single" w:sz="2" w:space="1" w:color="FFFFFF"/>
                    <w:right w:val="single" w:sz="2" w:space="4" w:color="FFFFFF"/>
                  </w:divBdr>
                  <w:divsChild>
                    <w:div w:id="2080133568">
                      <w:marLeft w:val="0"/>
                      <w:marRight w:val="0"/>
                      <w:marTop w:val="0"/>
                      <w:marBottom w:val="0"/>
                      <w:divBdr>
                        <w:top w:val="none" w:sz="0" w:space="0" w:color="auto"/>
                        <w:left w:val="none" w:sz="0" w:space="0" w:color="auto"/>
                        <w:bottom w:val="none" w:sz="0" w:space="0" w:color="auto"/>
                        <w:right w:val="none" w:sz="0" w:space="0" w:color="auto"/>
                      </w:divBdr>
                    </w:div>
                  </w:divsChild>
                </w:div>
                <w:div w:id="1893345507">
                  <w:marLeft w:val="0"/>
                  <w:marRight w:val="0"/>
                  <w:marTop w:val="0"/>
                  <w:marBottom w:val="0"/>
                  <w:divBdr>
                    <w:top w:val="single" w:sz="2" w:space="1" w:color="FFFFFF"/>
                    <w:left w:val="single" w:sz="2" w:space="12" w:color="FFFFFF"/>
                    <w:bottom w:val="single" w:sz="2" w:space="1" w:color="FFFFFF"/>
                    <w:right w:val="single" w:sz="2" w:space="4" w:color="FFFFFF"/>
                  </w:divBdr>
                  <w:divsChild>
                    <w:div w:id="1816952423">
                      <w:marLeft w:val="0"/>
                      <w:marRight w:val="0"/>
                      <w:marTop w:val="0"/>
                      <w:marBottom w:val="0"/>
                      <w:divBdr>
                        <w:top w:val="none" w:sz="0" w:space="0" w:color="auto"/>
                        <w:left w:val="none" w:sz="0" w:space="0" w:color="auto"/>
                        <w:bottom w:val="none" w:sz="0" w:space="0" w:color="auto"/>
                        <w:right w:val="none" w:sz="0" w:space="0" w:color="auto"/>
                      </w:divBdr>
                    </w:div>
                  </w:divsChild>
                </w:div>
                <w:div w:id="265355592">
                  <w:marLeft w:val="0"/>
                  <w:marRight w:val="0"/>
                  <w:marTop w:val="0"/>
                  <w:marBottom w:val="0"/>
                  <w:divBdr>
                    <w:top w:val="single" w:sz="2" w:space="1" w:color="FFFFFF"/>
                    <w:left w:val="single" w:sz="2" w:space="12" w:color="FFFFFF"/>
                    <w:bottom w:val="single" w:sz="2" w:space="1" w:color="FFFFFF"/>
                    <w:right w:val="single" w:sz="2" w:space="4" w:color="FFFFFF"/>
                  </w:divBdr>
                  <w:divsChild>
                    <w:div w:id="234097028">
                      <w:marLeft w:val="0"/>
                      <w:marRight w:val="0"/>
                      <w:marTop w:val="0"/>
                      <w:marBottom w:val="0"/>
                      <w:divBdr>
                        <w:top w:val="none" w:sz="0" w:space="0" w:color="auto"/>
                        <w:left w:val="none" w:sz="0" w:space="0" w:color="auto"/>
                        <w:bottom w:val="none" w:sz="0" w:space="0" w:color="auto"/>
                        <w:right w:val="none" w:sz="0" w:space="0" w:color="auto"/>
                      </w:divBdr>
                    </w:div>
                  </w:divsChild>
                </w:div>
                <w:div w:id="1413165343">
                  <w:marLeft w:val="0"/>
                  <w:marRight w:val="0"/>
                  <w:marTop w:val="0"/>
                  <w:marBottom w:val="0"/>
                  <w:divBdr>
                    <w:top w:val="single" w:sz="2" w:space="1" w:color="FFFFFF"/>
                    <w:left w:val="single" w:sz="2" w:space="12" w:color="FFFFFF"/>
                    <w:bottom w:val="single" w:sz="2" w:space="1" w:color="FFFFFF"/>
                    <w:right w:val="single" w:sz="2" w:space="4" w:color="FFFFFF"/>
                  </w:divBdr>
                  <w:divsChild>
                    <w:div w:id="935331546">
                      <w:marLeft w:val="0"/>
                      <w:marRight w:val="0"/>
                      <w:marTop w:val="0"/>
                      <w:marBottom w:val="0"/>
                      <w:divBdr>
                        <w:top w:val="none" w:sz="0" w:space="0" w:color="auto"/>
                        <w:left w:val="none" w:sz="0" w:space="0" w:color="auto"/>
                        <w:bottom w:val="none" w:sz="0" w:space="0" w:color="auto"/>
                        <w:right w:val="none" w:sz="0" w:space="0" w:color="auto"/>
                      </w:divBdr>
                    </w:div>
                  </w:divsChild>
                </w:div>
                <w:div w:id="465320798">
                  <w:marLeft w:val="0"/>
                  <w:marRight w:val="0"/>
                  <w:marTop w:val="0"/>
                  <w:marBottom w:val="0"/>
                  <w:divBdr>
                    <w:top w:val="single" w:sz="2" w:space="1" w:color="FFFFFF"/>
                    <w:left w:val="single" w:sz="2" w:space="12" w:color="FFFFFF"/>
                    <w:bottom w:val="single" w:sz="2" w:space="1" w:color="FFFFFF"/>
                    <w:right w:val="single" w:sz="2" w:space="4" w:color="FFFFFF"/>
                  </w:divBdr>
                  <w:divsChild>
                    <w:div w:id="131561664">
                      <w:marLeft w:val="0"/>
                      <w:marRight w:val="0"/>
                      <w:marTop w:val="0"/>
                      <w:marBottom w:val="0"/>
                      <w:divBdr>
                        <w:top w:val="none" w:sz="0" w:space="0" w:color="auto"/>
                        <w:left w:val="none" w:sz="0" w:space="0" w:color="auto"/>
                        <w:bottom w:val="none" w:sz="0" w:space="0" w:color="auto"/>
                        <w:right w:val="none" w:sz="0" w:space="0" w:color="auto"/>
                      </w:divBdr>
                    </w:div>
                  </w:divsChild>
                </w:div>
                <w:div w:id="1626079860">
                  <w:marLeft w:val="0"/>
                  <w:marRight w:val="0"/>
                  <w:marTop w:val="0"/>
                  <w:marBottom w:val="0"/>
                  <w:divBdr>
                    <w:top w:val="single" w:sz="2" w:space="1" w:color="FFFFFF"/>
                    <w:left w:val="single" w:sz="2" w:space="12" w:color="FFFFFF"/>
                    <w:bottom w:val="single" w:sz="2" w:space="1" w:color="FFFFFF"/>
                    <w:right w:val="single" w:sz="2" w:space="4" w:color="FFFFFF"/>
                  </w:divBdr>
                  <w:divsChild>
                    <w:div w:id="216430383">
                      <w:marLeft w:val="0"/>
                      <w:marRight w:val="0"/>
                      <w:marTop w:val="0"/>
                      <w:marBottom w:val="0"/>
                      <w:divBdr>
                        <w:top w:val="none" w:sz="0" w:space="0" w:color="auto"/>
                        <w:left w:val="none" w:sz="0" w:space="0" w:color="auto"/>
                        <w:bottom w:val="none" w:sz="0" w:space="0" w:color="auto"/>
                        <w:right w:val="none" w:sz="0" w:space="0" w:color="auto"/>
                      </w:divBdr>
                    </w:div>
                  </w:divsChild>
                </w:div>
                <w:div w:id="1283414819">
                  <w:marLeft w:val="0"/>
                  <w:marRight w:val="0"/>
                  <w:marTop w:val="0"/>
                  <w:marBottom w:val="0"/>
                  <w:divBdr>
                    <w:top w:val="single" w:sz="2" w:space="1" w:color="FFFFFF"/>
                    <w:left w:val="single" w:sz="2" w:space="12" w:color="FFFFFF"/>
                    <w:bottom w:val="single" w:sz="2" w:space="1" w:color="FFFFFF"/>
                    <w:right w:val="single" w:sz="2" w:space="4" w:color="FFFFFF"/>
                  </w:divBdr>
                  <w:divsChild>
                    <w:div w:id="839007755">
                      <w:marLeft w:val="0"/>
                      <w:marRight w:val="0"/>
                      <w:marTop w:val="0"/>
                      <w:marBottom w:val="0"/>
                      <w:divBdr>
                        <w:top w:val="none" w:sz="0" w:space="0" w:color="auto"/>
                        <w:left w:val="none" w:sz="0" w:space="0" w:color="auto"/>
                        <w:bottom w:val="none" w:sz="0" w:space="0" w:color="auto"/>
                        <w:right w:val="none" w:sz="0" w:space="0" w:color="auto"/>
                      </w:divBdr>
                    </w:div>
                  </w:divsChild>
                </w:div>
                <w:div w:id="2000770539">
                  <w:marLeft w:val="0"/>
                  <w:marRight w:val="0"/>
                  <w:marTop w:val="0"/>
                  <w:marBottom w:val="0"/>
                  <w:divBdr>
                    <w:top w:val="single" w:sz="2" w:space="1" w:color="FFFFFF"/>
                    <w:left w:val="single" w:sz="2" w:space="12" w:color="FFFFFF"/>
                    <w:bottom w:val="single" w:sz="2" w:space="1" w:color="FFFFFF"/>
                    <w:right w:val="single" w:sz="2" w:space="4" w:color="FFFFFF"/>
                  </w:divBdr>
                  <w:divsChild>
                    <w:div w:id="1816795000">
                      <w:marLeft w:val="0"/>
                      <w:marRight w:val="0"/>
                      <w:marTop w:val="0"/>
                      <w:marBottom w:val="0"/>
                      <w:divBdr>
                        <w:top w:val="none" w:sz="0" w:space="0" w:color="auto"/>
                        <w:left w:val="none" w:sz="0" w:space="0" w:color="auto"/>
                        <w:bottom w:val="none" w:sz="0" w:space="0" w:color="auto"/>
                        <w:right w:val="none" w:sz="0" w:space="0" w:color="auto"/>
                      </w:divBdr>
                    </w:div>
                  </w:divsChild>
                </w:div>
                <w:div w:id="1808084799">
                  <w:marLeft w:val="0"/>
                  <w:marRight w:val="0"/>
                  <w:marTop w:val="0"/>
                  <w:marBottom w:val="0"/>
                  <w:divBdr>
                    <w:top w:val="single" w:sz="2" w:space="1" w:color="FFFFFF"/>
                    <w:left w:val="single" w:sz="2" w:space="12" w:color="FFFFFF"/>
                    <w:bottom w:val="single" w:sz="2" w:space="1" w:color="FFFFFF"/>
                    <w:right w:val="single" w:sz="2" w:space="4" w:color="FFFFFF"/>
                  </w:divBdr>
                  <w:divsChild>
                    <w:div w:id="928847686">
                      <w:marLeft w:val="0"/>
                      <w:marRight w:val="0"/>
                      <w:marTop w:val="0"/>
                      <w:marBottom w:val="0"/>
                      <w:divBdr>
                        <w:top w:val="none" w:sz="0" w:space="0" w:color="auto"/>
                        <w:left w:val="none" w:sz="0" w:space="0" w:color="auto"/>
                        <w:bottom w:val="none" w:sz="0" w:space="0" w:color="auto"/>
                        <w:right w:val="none" w:sz="0" w:space="0" w:color="auto"/>
                      </w:divBdr>
                    </w:div>
                  </w:divsChild>
                </w:div>
                <w:div w:id="774909978">
                  <w:marLeft w:val="0"/>
                  <w:marRight w:val="0"/>
                  <w:marTop w:val="0"/>
                  <w:marBottom w:val="0"/>
                  <w:divBdr>
                    <w:top w:val="single" w:sz="2" w:space="1" w:color="FFFFFF"/>
                    <w:left w:val="single" w:sz="2" w:space="12" w:color="FFFFFF"/>
                    <w:bottom w:val="single" w:sz="2" w:space="1" w:color="FFFFFF"/>
                    <w:right w:val="single" w:sz="2" w:space="4" w:color="FFFFFF"/>
                  </w:divBdr>
                  <w:divsChild>
                    <w:div w:id="412703731">
                      <w:marLeft w:val="0"/>
                      <w:marRight w:val="0"/>
                      <w:marTop w:val="0"/>
                      <w:marBottom w:val="0"/>
                      <w:divBdr>
                        <w:top w:val="none" w:sz="0" w:space="0" w:color="auto"/>
                        <w:left w:val="none" w:sz="0" w:space="0" w:color="auto"/>
                        <w:bottom w:val="none" w:sz="0" w:space="0" w:color="auto"/>
                        <w:right w:val="none" w:sz="0" w:space="0" w:color="auto"/>
                      </w:divBdr>
                    </w:div>
                  </w:divsChild>
                </w:div>
                <w:div w:id="1486239858">
                  <w:marLeft w:val="0"/>
                  <w:marRight w:val="0"/>
                  <w:marTop w:val="0"/>
                  <w:marBottom w:val="0"/>
                  <w:divBdr>
                    <w:top w:val="single" w:sz="2" w:space="1" w:color="FFFFFF"/>
                    <w:left w:val="single" w:sz="2" w:space="12" w:color="FFFFFF"/>
                    <w:bottom w:val="single" w:sz="2" w:space="1" w:color="FFFFFF"/>
                    <w:right w:val="single" w:sz="2" w:space="4" w:color="FFFFFF"/>
                  </w:divBdr>
                  <w:divsChild>
                    <w:div w:id="2029983261">
                      <w:marLeft w:val="0"/>
                      <w:marRight w:val="0"/>
                      <w:marTop w:val="0"/>
                      <w:marBottom w:val="0"/>
                      <w:divBdr>
                        <w:top w:val="none" w:sz="0" w:space="0" w:color="auto"/>
                        <w:left w:val="none" w:sz="0" w:space="0" w:color="auto"/>
                        <w:bottom w:val="none" w:sz="0" w:space="0" w:color="auto"/>
                        <w:right w:val="none" w:sz="0" w:space="0" w:color="auto"/>
                      </w:divBdr>
                    </w:div>
                  </w:divsChild>
                </w:div>
                <w:div w:id="1904901008">
                  <w:marLeft w:val="0"/>
                  <w:marRight w:val="0"/>
                  <w:marTop w:val="0"/>
                  <w:marBottom w:val="0"/>
                  <w:divBdr>
                    <w:top w:val="single" w:sz="2" w:space="1" w:color="FFFFFF"/>
                    <w:left w:val="single" w:sz="2" w:space="12" w:color="FFFFFF"/>
                    <w:bottom w:val="single" w:sz="2" w:space="1" w:color="FFFFFF"/>
                    <w:right w:val="single" w:sz="2" w:space="4" w:color="FFFFFF"/>
                  </w:divBdr>
                  <w:divsChild>
                    <w:div w:id="175924948">
                      <w:marLeft w:val="0"/>
                      <w:marRight w:val="0"/>
                      <w:marTop w:val="0"/>
                      <w:marBottom w:val="0"/>
                      <w:divBdr>
                        <w:top w:val="none" w:sz="0" w:space="0" w:color="auto"/>
                        <w:left w:val="none" w:sz="0" w:space="0" w:color="auto"/>
                        <w:bottom w:val="none" w:sz="0" w:space="0" w:color="auto"/>
                        <w:right w:val="none" w:sz="0" w:space="0" w:color="auto"/>
                      </w:divBdr>
                    </w:div>
                  </w:divsChild>
                </w:div>
                <w:div w:id="1281035844">
                  <w:marLeft w:val="0"/>
                  <w:marRight w:val="0"/>
                  <w:marTop w:val="0"/>
                  <w:marBottom w:val="0"/>
                  <w:divBdr>
                    <w:top w:val="single" w:sz="2" w:space="1" w:color="FFFFFF"/>
                    <w:left w:val="single" w:sz="2" w:space="12" w:color="FFFFFF"/>
                    <w:bottom w:val="single" w:sz="2" w:space="1" w:color="FFFFFF"/>
                    <w:right w:val="single" w:sz="2" w:space="4" w:color="FFFFFF"/>
                  </w:divBdr>
                  <w:divsChild>
                    <w:div w:id="1596791755">
                      <w:marLeft w:val="0"/>
                      <w:marRight w:val="0"/>
                      <w:marTop w:val="0"/>
                      <w:marBottom w:val="0"/>
                      <w:divBdr>
                        <w:top w:val="none" w:sz="0" w:space="0" w:color="auto"/>
                        <w:left w:val="none" w:sz="0" w:space="0" w:color="auto"/>
                        <w:bottom w:val="none" w:sz="0" w:space="0" w:color="auto"/>
                        <w:right w:val="none" w:sz="0" w:space="0" w:color="auto"/>
                      </w:divBdr>
                    </w:div>
                  </w:divsChild>
                </w:div>
                <w:div w:id="1800495154">
                  <w:marLeft w:val="0"/>
                  <w:marRight w:val="0"/>
                  <w:marTop w:val="0"/>
                  <w:marBottom w:val="0"/>
                  <w:divBdr>
                    <w:top w:val="single" w:sz="2" w:space="1" w:color="FFFFFF"/>
                    <w:left w:val="single" w:sz="2" w:space="12" w:color="FFFFFF"/>
                    <w:bottom w:val="single" w:sz="2" w:space="1" w:color="FFFFFF"/>
                    <w:right w:val="single" w:sz="2" w:space="4" w:color="FFFFFF"/>
                  </w:divBdr>
                  <w:divsChild>
                    <w:div w:id="1075009034">
                      <w:marLeft w:val="0"/>
                      <w:marRight w:val="0"/>
                      <w:marTop w:val="0"/>
                      <w:marBottom w:val="0"/>
                      <w:divBdr>
                        <w:top w:val="none" w:sz="0" w:space="0" w:color="auto"/>
                        <w:left w:val="none" w:sz="0" w:space="0" w:color="auto"/>
                        <w:bottom w:val="none" w:sz="0" w:space="0" w:color="auto"/>
                        <w:right w:val="none" w:sz="0" w:space="0" w:color="auto"/>
                      </w:divBdr>
                    </w:div>
                  </w:divsChild>
                </w:div>
                <w:div w:id="627397062">
                  <w:marLeft w:val="0"/>
                  <w:marRight w:val="0"/>
                  <w:marTop w:val="0"/>
                  <w:marBottom w:val="0"/>
                  <w:divBdr>
                    <w:top w:val="single" w:sz="2" w:space="1" w:color="FFFFFF"/>
                    <w:left w:val="single" w:sz="2" w:space="12" w:color="FFFFFF"/>
                    <w:bottom w:val="single" w:sz="2" w:space="1" w:color="FFFFFF"/>
                    <w:right w:val="single" w:sz="2" w:space="4" w:color="FFFFFF"/>
                  </w:divBdr>
                  <w:divsChild>
                    <w:div w:id="39600891">
                      <w:marLeft w:val="0"/>
                      <w:marRight w:val="0"/>
                      <w:marTop w:val="0"/>
                      <w:marBottom w:val="0"/>
                      <w:divBdr>
                        <w:top w:val="none" w:sz="0" w:space="0" w:color="auto"/>
                        <w:left w:val="none" w:sz="0" w:space="0" w:color="auto"/>
                        <w:bottom w:val="none" w:sz="0" w:space="0" w:color="auto"/>
                        <w:right w:val="none" w:sz="0" w:space="0" w:color="auto"/>
                      </w:divBdr>
                    </w:div>
                  </w:divsChild>
                </w:div>
                <w:div w:id="916743842">
                  <w:marLeft w:val="0"/>
                  <w:marRight w:val="0"/>
                  <w:marTop w:val="0"/>
                  <w:marBottom w:val="0"/>
                  <w:divBdr>
                    <w:top w:val="single" w:sz="2" w:space="1" w:color="FFFFFF"/>
                    <w:left w:val="single" w:sz="2" w:space="12" w:color="FFFFFF"/>
                    <w:bottom w:val="single" w:sz="2" w:space="1" w:color="FFFFFF"/>
                    <w:right w:val="single" w:sz="2" w:space="4" w:color="FFFFFF"/>
                  </w:divBdr>
                  <w:divsChild>
                    <w:div w:id="1176579503">
                      <w:marLeft w:val="0"/>
                      <w:marRight w:val="0"/>
                      <w:marTop w:val="0"/>
                      <w:marBottom w:val="0"/>
                      <w:divBdr>
                        <w:top w:val="none" w:sz="0" w:space="0" w:color="auto"/>
                        <w:left w:val="none" w:sz="0" w:space="0" w:color="auto"/>
                        <w:bottom w:val="none" w:sz="0" w:space="0" w:color="auto"/>
                        <w:right w:val="none" w:sz="0" w:space="0" w:color="auto"/>
                      </w:divBdr>
                    </w:div>
                  </w:divsChild>
                </w:div>
                <w:div w:id="1475368146">
                  <w:marLeft w:val="0"/>
                  <w:marRight w:val="0"/>
                  <w:marTop w:val="0"/>
                  <w:marBottom w:val="0"/>
                  <w:divBdr>
                    <w:top w:val="single" w:sz="2" w:space="1" w:color="FFFFFF"/>
                    <w:left w:val="single" w:sz="2" w:space="12" w:color="FFFFFF"/>
                    <w:bottom w:val="single" w:sz="2" w:space="1" w:color="FFFFFF"/>
                    <w:right w:val="single" w:sz="2" w:space="4" w:color="FFFFFF"/>
                  </w:divBdr>
                  <w:divsChild>
                    <w:div w:id="32851471">
                      <w:marLeft w:val="0"/>
                      <w:marRight w:val="0"/>
                      <w:marTop w:val="0"/>
                      <w:marBottom w:val="0"/>
                      <w:divBdr>
                        <w:top w:val="none" w:sz="0" w:space="0" w:color="auto"/>
                        <w:left w:val="none" w:sz="0" w:space="0" w:color="auto"/>
                        <w:bottom w:val="none" w:sz="0" w:space="0" w:color="auto"/>
                        <w:right w:val="none" w:sz="0" w:space="0" w:color="auto"/>
                      </w:divBdr>
                    </w:div>
                  </w:divsChild>
                </w:div>
                <w:div w:id="1147940449">
                  <w:marLeft w:val="0"/>
                  <w:marRight w:val="0"/>
                  <w:marTop w:val="0"/>
                  <w:marBottom w:val="0"/>
                  <w:divBdr>
                    <w:top w:val="single" w:sz="2" w:space="1" w:color="FFFFFF"/>
                    <w:left w:val="single" w:sz="2" w:space="12" w:color="FFFFFF"/>
                    <w:bottom w:val="single" w:sz="2" w:space="1" w:color="FFFFFF"/>
                    <w:right w:val="single" w:sz="2" w:space="4" w:color="FFFFFF"/>
                  </w:divBdr>
                  <w:divsChild>
                    <w:div w:id="335815611">
                      <w:marLeft w:val="0"/>
                      <w:marRight w:val="0"/>
                      <w:marTop w:val="0"/>
                      <w:marBottom w:val="0"/>
                      <w:divBdr>
                        <w:top w:val="none" w:sz="0" w:space="0" w:color="auto"/>
                        <w:left w:val="none" w:sz="0" w:space="0" w:color="auto"/>
                        <w:bottom w:val="none" w:sz="0" w:space="0" w:color="auto"/>
                        <w:right w:val="none" w:sz="0" w:space="0" w:color="auto"/>
                      </w:divBdr>
                    </w:div>
                  </w:divsChild>
                </w:div>
                <w:div w:id="1254556671">
                  <w:marLeft w:val="0"/>
                  <w:marRight w:val="0"/>
                  <w:marTop w:val="0"/>
                  <w:marBottom w:val="0"/>
                  <w:divBdr>
                    <w:top w:val="single" w:sz="2" w:space="1" w:color="FFFFFF"/>
                    <w:left w:val="single" w:sz="2" w:space="12" w:color="FFFFFF"/>
                    <w:bottom w:val="single" w:sz="2" w:space="1" w:color="FFFFFF"/>
                    <w:right w:val="single" w:sz="2" w:space="4" w:color="FFFFFF"/>
                  </w:divBdr>
                  <w:divsChild>
                    <w:div w:id="1504205055">
                      <w:marLeft w:val="0"/>
                      <w:marRight w:val="0"/>
                      <w:marTop w:val="0"/>
                      <w:marBottom w:val="0"/>
                      <w:divBdr>
                        <w:top w:val="none" w:sz="0" w:space="0" w:color="auto"/>
                        <w:left w:val="none" w:sz="0" w:space="0" w:color="auto"/>
                        <w:bottom w:val="none" w:sz="0" w:space="0" w:color="auto"/>
                        <w:right w:val="none" w:sz="0" w:space="0" w:color="auto"/>
                      </w:divBdr>
                    </w:div>
                  </w:divsChild>
                </w:div>
                <w:div w:id="1146311985">
                  <w:marLeft w:val="0"/>
                  <w:marRight w:val="0"/>
                  <w:marTop w:val="0"/>
                  <w:marBottom w:val="0"/>
                  <w:divBdr>
                    <w:top w:val="single" w:sz="2" w:space="1" w:color="FFFFFF"/>
                    <w:left w:val="single" w:sz="2" w:space="12" w:color="FFFFFF"/>
                    <w:bottom w:val="single" w:sz="2" w:space="1" w:color="FFFFFF"/>
                    <w:right w:val="single" w:sz="2" w:space="4" w:color="FFFFFF"/>
                  </w:divBdr>
                  <w:divsChild>
                    <w:div w:id="1718578646">
                      <w:marLeft w:val="0"/>
                      <w:marRight w:val="0"/>
                      <w:marTop w:val="0"/>
                      <w:marBottom w:val="0"/>
                      <w:divBdr>
                        <w:top w:val="none" w:sz="0" w:space="0" w:color="auto"/>
                        <w:left w:val="none" w:sz="0" w:space="0" w:color="auto"/>
                        <w:bottom w:val="none" w:sz="0" w:space="0" w:color="auto"/>
                        <w:right w:val="none" w:sz="0" w:space="0" w:color="auto"/>
                      </w:divBdr>
                    </w:div>
                  </w:divsChild>
                </w:div>
                <w:div w:id="1374617780">
                  <w:marLeft w:val="0"/>
                  <w:marRight w:val="0"/>
                  <w:marTop w:val="0"/>
                  <w:marBottom w:val="0"/>
                  <w:divBdr>
                    <w:top w:val="single" w:sz="2" w:space="1" w:color="FFFFFF"/>
                    <w:left w:val="single" w:sz="2" w:space="12" w:color="FFFFFF"/>
                    <w:bottom w:val="single" w:sz="2" w:space="1" w:color="FFFFFF"/>
                    <w:right w:val="single" w:sz="2" w:space="4" w:color="FFFFFF"/>
                  </w:divBdr>
                  <w:divsChild>
                    <w:div w:id="1630747464">
                      <w:marLeft w:val="0"/>
                      <w:marRight w:val="0"/>
                      <w:marTop w:val="0"/>
                      <w:marBottom w:val="0"/>
                      <w:divBdr>
                        <w:top w:val="none" w:sz="0" w:space="0" w:color="auto"/>
                        <w:left w:val="none" w:sz="0" w:space="0" w:color="auto"/>
                        <w:bottom w:val="none" w:sz="0" w:space="0" w:color="auto"/>
                        <w:right w:val="none" w:sz="0" w:space="0" w:color="auto"/>
                      </w:divBdr>
                    </w:div>
                  </w:divsChild>
                </w:div>
                <w:div w:id="1024750554">
                  <w:marLeft w:val="0"/>
                  <w:marRight w:val="0"/>
                  <w:marTop w:val="0"/>
                  <w:marBottom w:val="0"/>
                  <w:divBdr>
                    <w:top w:val="single" w:sz="2" w:space="1" w:color="FFFFFF"/>
                    <w:left w:val="single" w:sz="2" w:space="12" w:color="FFFFFF"/>
                    <w:bottom w:val="single" w:sz="2" w:space="1" w:color="FFFFFF"/>
                    <w:right w:val="single" w:sz="2" w:space="4" w:color="FFFFFF"/>
                  </w:divBdr>
                  <w:divsChild>
                    <w:div w:id="327051740">
                      <w:marLeft w:val="0"/>
                      <w:marRight w:val="0"/>
                      <w:marTop w:val="0"/>
                      <w:marBottom w:val="0"/>
                      <w:divBdr>
                        <w:top w:val="none" w:sz="0" w:space="0" w:color="auto"/>
                        <w:left w:val="none" w:sz="0" w:space="0" w:color="auto"/>
                        <w:bottom w:val="none" w:sz="0" w:space="0" w:color="auto"/>
                        <w:right w:val="none" w:sz="0" w:space="0" w:color="auto"/>
                      </w:divBdr>
                    </w:div>
                  </w:divsChild>
                </w:div>
                <w:div w:id="400904993">
                  <w:marLeft w:val="0"/>
                  <w:marRight w:val="0"/>
                  <w:marTop w:val="0"/>
                  <w:marBottom w:val="0"/>
                  <w:divBdr>
                    <w:top w:val="single" w:sz="2" w:space="1" w:color="FFFFFF"/>
                    <w:left w:val="single" w:sz="2" w:space="12" w:color="FFFFFF"/>
                    <w:bottom w:val="single" w:sz="2" w:space="1" w:color="FFFFFF"/>
                    <w:right w:val="single" w:sz="2" w:space="4" w:color="FFFFFF"/>
                  </w:divBdr>
                  <w:divsChild>
                    <w:div w:id="216212056">
                      <w:marLeft w:val="0"/>
                      <w:marRight w:val="0"/>
                      <w:marTop w:val="0"/>
                      <w:marBottom w:val="0"/>
                      <w:divBdr>
                        <w:top w:val="none" w:sz="0" w:space="0" w:color="auto"/>
                        <w:left w:val="none" w:sz="0" w:space="0" w:color="auto"/>
                        <w:bottom w:val="none" w:sz="0" w:space="0" w:color="auto"/>
                        <w:right w:val="none" w:sz="0" w:space="0" w:color="auto"/>
                      </w:divBdr>
                    </w:div>
                  </w:divsChild>
                </w:div>
                <w:div w:id="1144006356">
                  <w:marLeft w:val="0"/>
                  <w:marRight w:val="0"/>
                  <w:marTop w:val="0"/>
                  <w:marBottom w:val="0"/>
                  <w:divBdr>
                    <w:top w:val="single" w:sz="2" w:space="1" w:color="FFFFFF"/>
                    <w:left w:val="single" w:sz="2" w:space="12" w:color="FFFFFF"/>
                    <w:bottom w:val="single" w:sz="2" w:space="1" w:color="FFFFFF"/>
                    <w:right w:val="single" w:sz="2" w:space="4" w:color="FFFFFF"/>
                  </w:divBdr>
                  <w:divsChild>
                    <w:div w:id="1225289310">
                      <w:marLeft w:val="0"/>
                      <w:marRight w:val="0"/>
                      <w:marTop w:val="0"/>
                      <w:marBottom w:val="0"/>
                      <w:divBdr>
                        <w:top w:val="none" w:sz="0" w:space="0" w:color="auto"/>
                        <w:left w:val="none" w:sz="0" w:space="0" w:color="auto"/>
                        <w:bottom w:val="none" w:sz="0" w:space="0" w:color="auto"/>
                        <w:right w:val="none" w:sz="0" w:space="0" w:color="auto"/>
                      </w:divBdr>
                    </w:div>
                  </w:divsChild>
                </w:div>
                <w:div w:id="339940331">
                  <w:marLeft w:val="0"/>
                  <w:marRight w:val="0"/>
                  <w:marTop w:val="0"/>
                  <w:marBottom w:val="0"/>
                  <w:divBdr>
                    <w:top w:val="single" w:sz="2" w:space="1" w:color="FFFFFF"/>
                    <w:left w:val="single" w:sz="2" w:space="12" w:color="FFFFFF"/>
                    <w:bottom w:val="single" w:sz="2" w:space="1" w:color="FFFFFF"/>
                    <w:right w:val="single" w:sz="2" w:space="4" w:color="FFFFFF"/>
                  </w:divBdr>
                  <w:divsChild>
                    <w:div w:id="709957871">
                      <w:marLeft w:val="0"/>
                      <w:marRight w:val="0"/>
                      <w:marTop w:val="0"/>
                      <w:marBottom w:val="0"/>
                      <w:divBdr>
                        <w:top w:val="none" w:sz="0" w:space="0" w:color="auto"/>
                        <w:left w:val="none" w:sz="0" w:space="0" w:color="auto"/>
                        <w:bottom w:val="none" w:sz="0" w:space="0" w:color="auto"/>
                        <w:right w:val="none" w:sz="0" w:space="0" w:color="auto"/>
                      </w:divBdr>
                    </w:div>
                  </w:divsChild>
                </w:div>
                <w:div w:id="1980383845">
                  <w:marLeft w:val="0"/>
                  <w:marRight w:val="0"/>
                  <w:marTop w:val="0"/>
                  <w:marBottom w:val="0"/>
                  <w:divBdr>
                    <w:top w:val="single" w:sz="2" w:space="1" w:color="FFFFFF"/>
                    <w:left w:val="single" w:sz="2" w:space="12" w:color="FFFFFF"/>
                    <w:bottom w:val="single" w:sz="2" w:space="1" w:color="FFFFFF"/>
                    <w:right w:val="single" w:sz="2" w:space="4" w:color="FFFFFF"/>
                  </w:divBdr>
                  <w:divsChild>
                    <w:div w:id="562986339">
                      <w:marLeft w:val="0"/>
                      <w:marRight w:val="0"/>
                      <w:marTop w:val="0"/>
                      <w:marBottom w:val="0"/>
                      <w:divBdr>
                        <w:top w:val="none" w:sz="0" w:space="0" w:color="auto"/>
                        <w:left w:val="none" w:sz="0" w:space="0" w:color="auto"/>
                        <w:bottom w:val="none" w:sz="0" w:space="0" w:color="auto"/>
                        <w:right w:val="none" w:sz="0" w:space="0" w:color="auto"/>
                      </w:divBdr>
                    </w:div>
                  </w:divsChild>
                </w:div>
                <w:div w:id="333724873">
                  <w:marLeft w:val="0"/>
                  <w:marRight w:val="0"/>
                  <w:marTop w:val="0"/>
                  <w:marBottom w:val="0"/>
                  <w:divBdr>
                    <w:top w:val="single" w:sz="2" w:space="1" w:color="FFFFFF"/>
                    <w:left w:val="single" w:sz="2" w:space="12" w:color="FFFFFF"/>
                    <w:bottom w:val="single" w:sz="2" w:space="1" w:color="FFFFFF"/>
                    <w:right w:val="single" w:sz="2" w:space="4" w:color="FFFFFF"/>
                  </w:divBdr>
                  <w:divsChild>
                    <w:div w:id="1180464617">
                      <w:marLeft w:val="0"/>
                      <w:marRight w:val="0"/>
                      <w:marTop w:val="0"/>
                      <w:marBottom w:val="0"/>
                      <w:divBdr>
                        <w:top w:val="none" w:sz="0" w:space="0" w:color="auto"/>
                        <w:left w:val="none" w:sz="0" w:space="0" w:color="auto"/>
                        <w:bottom w:val="none" w:sz="0" w:space="0" w:color="auto"/>
                        <w:right w:val="none" w:sz="0" w:space="0" w:color="auto"/>
                      </w:divBdr>
                    </w:div>
                  </w:divsChild>
                </w:div>
                <w:div w:id="388841185">
                  <w:marLeft w:val="0"/>
                  <w:marRight w:val="0"/>
                  <w:marTop w:val="0"/>
                  <w:marBottom w:val="0"/>
                  <w:divBdr>
                    <w:top w:val="single" w:sz="2" w:space="1" w:color="FFFFFF"/>
                    <w:left w:val="single" w:sz="2" w:space="12" w:color="FFFFFF"/>
                    <w:bottom w:val="single" w:sz="2" w:space="1" w:color="FFFFFF"/>
                    <w:right w:val="single" w:sz="2" w:space="4" w:color="FFFFFF"/>
                  </w:divBdr>
                  <w:divsChild>
                    <w:div w:id="253318387">
                      <w:marLeft w:val="0"/>
                      <w:marRight w:val="0"/>
                      <w:marTop w:val="0"/>
                      <w:marBottom w:val="0"/>
                      <w:divBdr>
                        <w:top w:val="none" w:sz="0" w:space="0" w:color="auto"/>
                        <w:left w:val="none" w:sz="0" w:space="0" w:color="auto"/>
                        <w:bottom w:val="none" w:sz="0" w:space="0" w:color="auto"/>
                        <w:right w:val="none" w:sz="0" w:space="0" w:color="auto"/>
                      </w:divBdr>
                    </w:div>
                  </w:divsChild>
                </w:div>
                <w:div w:id="20592403">
                  <w:marLeft w:val="0"/>
                  <w:marRight w:val="0"/>
                  <w:marTop w:val="0"/>
                  <w:marBottom w:val="0"/>
                  <w:divBdr>
                    <w:top w:val="single" w:sz="2" w:space="1" w:color="FFFFFF"/>
                    <w:left w:val="single" w:sz="2" w:space="12" w:color="FFFFFF"/>
                    <w:bottom w:val="single" w:sz="2" w:space="1" w:color="FFFFFF"/>
                    <w:right w:val="single" w:sz="2" w:space="4" w:color="FFFFFF"/>
                  </w:divBdr>
                  <w:divsChild>
                    <w:div w:id="1562252720">
                      <w:marLeft w:val="0"/>
                      <w:marRight w:val="0"/>
                      <w:marTop w:val="0"/>
                      <w:marBottom w:val="0"/>
                      <w:divBdr>
                        <w:top w:val="none" w:sz="0" w:space="0" w:color="auto"/>
                        <w:left w:val="none" w:sz="0" w:space="0" w:color="auto"/>
                        <w:bottom w:val="none" w:sz="0" w:space="0" w:color="auto"/>
                        <w:right w:val="none" w:sz="0" w:space="0" w:color="auto"/>
                      </w:divBdr>
                    </w:div>
                  </w:divsChild>
                </w:div>
                <w:div w:id="41638636">
                  <w:marLeft w:val="0"/>
                  <w:marRight w:val="0"/>
                  <w:marTop w:val="0"/>
                  <w:marBottom w:val="0"/>
                  <w:divBdr>
                    <w:top w:val="single" w:sz="2" w:space="1" w:color="FFFFFF"/>
                    <w:left w:val="single" w:sz="2" w:space="12" w:color="FFFFFF"/>
                    <w:bottom w:val="single" w:sz="2" w:space="1" w:color="FFFFFF"/>
                    <w:right w:val="single" w:sz="2" w:space="4" w:color="FFFFFF"/>
                  </w:divBdr>
                  <w:divsChild>
                    <w:div w:id="1799646919">
                      <w:marLeft w:val="0"/>
                      <w:marRight w:val="0"/>
                      <w:marTop w:val="0"/>
                      <w:marBottom w:val="0"/>
                      <w:divBdr>
                        <w:top w:val="none" w:sz="0" w:space="0" w:color="auto"/>
                        <w:left w:val="none" w:sz="0" w:space="0" w:color="auto"/>
                        <w:bottom w:val="none" w:sz="0" w:space="0" w:color="auto"/>
                        <w:right w:val="none" w:sz="0" w:space="0" w:color="auto"/>
                      </w:divBdr>
                    </w:div>
                  </w:divsChild>
                </w:div>
                <w:div w:id="396631398">
                  <w:marLeft w:val="0"/>
                  <w:marRight w:val="0"/>
                  <w:marTop w:val="0"/>
                  <w:marBottom w:val="0"/>
                  <w:divBdr>
                    <w:top w:val="single" w:sz="2" w:space="1" w:color="FFFFFF"/>
                    <w:left w:val="single" w:sz="2" w:space="12" w:color="FFFFFF"/>
                    <w:bottom w:val="single" w:sz="2" w:space="4" w:color="FFFFFF"/>
                    <w:right w:val="single" w:sz="2" w:space="4" w:color="FFFFFF"/>
                  </w:divBdr>
                  <w:divsChild>
                    <w:div w:id="11432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tnettutorials.net/lesson/parallel-foreach-method-csharp/"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dotnettutorials.net/lesson/parallel-for-method-csharp/"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dotnettutorials.net/lesson/parallel-foreach-method-csharp/" TargetMode="External"/><Relationship Id="rId2" Type="http://schemas.openxmlformats.org/officeDocument/2006/relationships/styles" Target="styles.xml"/><Relationship Id="rId16" Type="http://schemas.openxmlformats.org/officeDocument/2006/relationships/hyperlink" Target="https://dotnettutorials.net/lesson/parallel-for-method-csharp/" TargetMode="External"/><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dotnettutorials.net/lesson/parallel-for-method-csharp/" TargetMode="External"/><Relationship Id="rId5" Type="http://schemas.openxmlformats.org/officeDocument/2006/relationships/hyperlink" Target="https://dotnettutorials.net/lesson/asynchronous-programming-in-csharp/" TargetMode="External"/><Relationship Id="rId15" Type="http://schemas.openxmlformats.org/officeDocument/2006/relationships/image" Target="media/image7.png"/><Relationship Id="rId23" Type="http://schemas.openxmlformats.org/officeDocument/2006/relationships/hyperlink" Target="https://dotnettutorials.net/lesson/task-parallel-library-overview/" TargetMode="External"/><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tnettutorials.net/lesson/task-parallel-library-overview/"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27</Pages>
  <Words>3778</Words>
  <Characters>21539</Characters>
  <Application>Microsoft Office Word</Application>
  <DocSecurity>0</DocSecurity>
  <Lines>179</Lines>
  <Paragraphs>50</Paragraphs>
  <ScaleCrop>false</ScaleCrop>
  <Company>Grizli777</Company>
  <LinksUpToDate>false</LinksUpToDate>
  <CharactersWithSpaces>25267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Narendra</cp:lastModifiedBy>
  <cp:revision>3</cp:revision>
  <dcterms:created xsi:type="dcterms:W3CDTF">2021-08-23T10:12:00Z</dcterms:created>
  <dcterms:modified xsi:type="dcterms:W3CDTF">2021-08-23T10:18:00Z</dcterms:modified>
</cp:coreProperties>
</file>