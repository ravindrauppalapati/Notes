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66D" w:rsidRPr="0039266D" w:rsidRDefault="0039266D" w:rsidP="00E236F2">
      <w:pPr>
        <w:spacing w:after="48" w:line="240" w:lineRule="auto"/>
        <w:jc w:val="center"/>
        <w:textAlignment w:val="baseline"/>
        <w:outlineLvl w:val="0"/>
        <w:rPr>
          <w:rFonts w:ascii="Maiandra GD" w:eastAsia="Times New Roman" w:hAnsi="Maiandra GD" w:cs="Times New Roman"/>
          <w:b/>
          <w:color w:val="3A3A3A"/>
          <w:kern w:val="36"/>
          <w:sz w:val="28"/>
        </w:rPr>
      </w:pPr>
      <w:r w:rsidRPr="0039266D">
        <w:rPr>
          <w:rFonts w:ascii="Maiandra GD" w:eastAsia="Times New Roman" w:hAnsi="Maiandra GD" w:cs="Times New Roman"/>
          <w:b/>
          <w:color w:val="3A3A3A"/>
          <w:kern w:val="36"/>
          <w:sz w:val="28"/>
          <w:highlight w:val="yellow"/>
        </w:rPr>
        <w:t>Introduction to ADO.NET</w:t>
      </w:r>
    </w:p>
    <w:p w:rsidR="0039266D" w:rsidRPr="0039266D" w:rsidRDefault="003E240B" w:rsidP="0039266D">
      <w:p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Segoe UI"/>
          <w:color w:val="212529"/>
        </w:rPr>
        <w:t xml:space="preserve"> </w:t>
      </w:r>
    </w:p>
    <w:p w:rsidR="0039266D" w:rsidRPr="0039266D" w:rsidRDefault="0039266D" w:rsidP="0039266D">
      <w:pPr>
        <w:shd w:val="clear" w:color="auto" w:fill="FFFFFF"/>
        <w:spacing w:after="0" w:line="240" w:lineRule="auto"/>
        <w:jc w:val="both"/>
        <w:textAlignment w:val="baseline"/>
        <w:outlineLvl w:val="1"/>
        <w:rPr>
          <w:rFonts w:ascii="Maiandra GD" w:eastAsia="Times New Roman" w:hAnsi="Maiandra GD" w:cs="Segoe UI"/>
          <w:color w:val="3A3A3A"/>
        </w:rPr>
      </w:pPr>
      <w:r w:rsidRPr="00E236F2">
        <w:rPr>
          <w:rFonts w:ascii="Maiandra GD" w:eastAsia="Times New Roman" w:hAnsi="Maiandra GD" w:cs="Arial"/>
          <w:b/>
          <w:bCs/>
          <w:color w:val="000000"/>
          <w:highlight w:val="yellow"/>
        </w:rPr>
        <w:t>Introduction to ADO.NET</w:t>
      </w:r>
    </w:p>
    <w:p w:rsidR="0039266D" w:rsidRPr="0039266D" w:rsidRDefault="00E236F2" w:rsidP="0039266D">
      <w:pPr>
        <w:shd w:val="clear" w:color="auto" w:fill="FFFFFF"/>
        <w:spacing w:after="0" w:line="240" w:lineRule="auto"/>
        <w:jc w:val="both"/>
        <w:textAlignment w:val="baseline"/>
        <w:rPr>
          <w:rFonts w:ascii="Maiandra GD" w:eastAsia="Times New Roman" w:hAnsi="Maiandra GD" w:cs="Segoe UI"/>
          <w:color w:val="212529"/>
        </w:rPr>
      </w:pPr>
      <w:r>
        <w:rPr>
          <w:rFonts w:ascii="Maiandra GD" w:eastAsia="Times New Roman" w:hAnsi="Maiandra GD" w:cs="Arial"/>
          <w:color w:val="000000"/>
          <w:bdr w:val="none" w:sz="0" w:space="0" w:color="auto" w:frame="1"/>
        </w:rPr>
        <w:t xml:space="preserve"> </w:t>
      </w:r>
    </w:p>
    <w:p w:rsidR="0039266D" w:rsidRPr="0039266D" w:rsidRDefault="0039266D" w:rsidP="0039266D">
      <w:pPr>
        <w:numPr>
          <w:ilvl w:val="0"/>
          <w:numId w:val="1"/>
        </w:num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Arial"/>
          <w:b/>
          <w:bCs/>
          <w:color w:val="0000FF"/>
        </w:rPr>
        <w:t>What is ADO.NET?</w:t>
      </w:r>
    </w:p>
    <w:p w:rsidR="0039266D" w:rsidRPr="0039266D" w:rsidRDefault="0039266D" w:rsidP="0039266D">
      <w:pPr>
        <w:numPr>
          <w:ilvl w:val="0"/>
          <w:numId w:val="1"/>
        </w:num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Arial"/>
          <w:b/>
          <w:bCs/>
          <w:color w:val="0000FF"/>
        </w:rPr>
        <w:t>What types of Applications use ADO.NET?</w:t>
      </w:r>
    </w:p>
    <w:p w:rsidR="0039266D" w:rsidRPr="0039266D" w:rsidRDefault="0039266D" w:rsidP="0039266D">
      <w:pPr>
        <w:numPr>
          <w:ilvl w:val="0"/>
          <w:numId w:val="1"/>
        </w:num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Arial"/>
          <w:b/>
          <w:bCs/>
          <w:color w:val="0000FF"/>
        </w:rPr>
        <w:t>Components of ADO.NET</w:t>
      </w:r>
    </w:p>
    <w:p w:rsidR="0039266D" w:rsidRPr="0039266D" w:rsidRDefault="0039266D" w:rsidP="0039266D">
      <w:pPr>
        <w:numPr>
          <w:ilvl w:val="0"/>
          <w:numId w:val="1"/>
        </w:num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Arial"/>
          <w:b/>
          <w:bCs/>
          <w:color w:val="0000FF"/>
        </w:rPr>
        <w:t>What is .NET Data Providers?</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What is ADO.NET?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ADO stands for Microsoft ActiveX Data Objects. ADO.NET is one of Microsoft’s Data Access technology. It is a part of the .Net Framework which is used to establish a connection between the .NET Application and data sources. The Data sources can be SQL Server, Oracle, MySQL, and XML, etc. ADO.NET consists of a set of classes that can be used to connect, retrieve, insert and delete data from data sources. ADO.NET mainly uses </w:t>
      </w:r>
      <w:r w:rsidRPr="003E240B">
        <w:rPr>
          <w:rFonts w:ascii="Maiandra GD" w:eastAsia="Times New Roman" w:hAnsi="Maiandra GD" w:cs="Arial"/>
          <w:b/>
          <w:bCs/>
          <w:color w:val="0000FF"/>
        </w:rPr>
        <w:t>System.Data.dll</w:t>
      </w:r>
      <w:r w:rsidRPr="0039266D">
        <w:rPr>
          <w:rFonts w:ascii="Maiandra GD" w:eastAsia="Times New Roman" w:hAnsi="Maiandra GD" w:cs="Arial"/>
          <w:color w:val="000000"/>
          <w:bdr w:val="none" w:sz="0" w:space="0" w:color="auto" w:frame="1"/>
        </w:rPr>
        <w:t> and </w:t>
      </w:r>
      <w:r w:rsidRPr="003E240B">
        <w:rPr>
          <w:rFonts w:ascii="Maiandra GD" w:eastAsia="Times New Roman" w:hAnsi="Maiandra GD" w:cs="Arial"/>
          <w:b/>
          <w:bCs/>
          <w:color w:val="0000FF"/>
        </w:rPr>
        <w:t>System.Xml.dll</w:t>
      </w:r>
      <w:r w:rsidRPr="003E240B">
        <w:rPr>
          <w:rFonts w:ascii="Maiandra GD" w:eastAsia="Times New Roman" w:hAnsi="Maiandra GD" w:cs="Arial"/>
          <w:b/>
          <w:bCs/>
          <w:color w:val="000000"/>
        </w:rPr>
        <w:t>.</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What types of Applications use ADO.NET?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ADO.NET can be used to develop any type of .NET application. The following are some of the .NET applications which you can ADO.NET Data Access Technology to interact with a data source.</w:t>
      </w:r>
    </w:p>
    <w:p w:rsidR="0039266D" w:rsidRPr="0039266D" w:rsidRDefault="0039266D" w:rsidP="0039266D">
      <w:pPr>
        <w:numPr>
          <w:ilvl w:val="0"/>
          <w:numId w:val="2"/>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ASP.NET Web Form Applications</w:t>
      </w:r>
    </w:p>
    <w:p w:rsidR="0039266D" w:rsidRPr="0039266D" w:rsidRDefault="0039266D" w:rsidP="0039266D">
      <w:pPr>
        <w:numPr>
          <w:ilvl w:val="0"/>
          <w:numId w:val="2"/>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Windows Applications</w:t>
      </w:r>
    </w:p>
    <w:p w:rsidR="0039266D" w:rsidRPr="0039266D" w:rsidRDefault="0039266D" w:rsidP="0039266D">
      <w:pPr>
        <w:numPr>
          <w:ilvl w:val="0"/>
          <w:numId w:val="2"/>
        </w:numPr>
        <w:shd w:val="clear" w:color="auto" w:fill="FFFFFF"/>
        <w:spacing w:after="0" w:line="240" w:lineRule="auto"/>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ASP.NET MVC Application</w:t>
      </w:r>
    </w:p>
    <w:p w:rsidR="0039266D" w:rsidRPr="0039266D" w:rsidRDefault="0039266D" w:rsidP="0039266D">
      <w:pPr>
        <w:numPr>
          <w:ilvl w:val="0"/>
          <w:numId w:val="2"/>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Console Applications</w:t>
      </w:r>
    </w:p>
    <w:p w:rsidR="0039266D" w:rsidRPr="0039266D" w:rsidRDefault="0039266D" w:rsidP="0039266D">
      <w:pPr>
        <w:numPr>
          <w:ilvl w:val="0"/>
          <w:numId w:val="2"/>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ASP.NET Web API Applications</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Components of ADO.NET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Components are designed for data manipulation and fast access to data. </w:t>
      </w:r>
      <w:r w:rsidRPr="003E240B">
        <w:rPr>
          <w:rFonts w:ascii="Maiandra GD" w:eastAsia="Times New Roman" w:hAnsi="Maiandra GD" w:cs="Arial"/>
          <w:b/>
          <w:bCs/>
          <w:color w:val="000000"/>
        </w:rPr>
        <w:t>Connection, Command, DataReader, DataAdapter, DataSet, and DataView</w:t>
      </w:r>
      <w:r w:rsidRPr="0039266D">
        <w:rPr>
          <w:rFonts w:ascii="Maiandra GD" w:eastAsia="Times New Roman" w:hAnsi="Maiandra GD" w:cs="Arial"/>
          <w:color w:val="000000"/>
          <w:bdr w:val="none" w:sz="0" w:space="0" w:color="auto" w:frame="1"/>
        </w:rPr>
        <w:t> are the components of ADO.NET that are used to perform database operations. ADO.NET has two main components that are used for accessing and manipulating data. They are as follows:</w:t>
      </w:r>
    </w:p>
    <w:p w:rsidR="0039266D" w:rsidRPr="0039266D" w:rsidRDefault="0039266D" w:rsidP="0039266D">
      <w:pPr>
        <w:numPr>
          <w:ilvl w:val="0"/>
          <w:numId w:val="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 provider and</w:t>
      </w:r>
    </w:p>
    <w:p w:rsidR="0039266D" w:rsidRPr="0039266D" w:rsidRDefault="0039266D" w:rsidP="0039266D">
      <w:pPr>
        <w:numPr>
          <w:ilvl w:val="0"/>
          <w:numId w:val="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DataSet.</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What is .NET Data Providers?</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Database can not directly execute our C# code, it only understands SQL. So, if a .NET application needs to retrieve data or to do some insert, update, and delete operations from or to a database, then the .NET application needs to</w:t>
      </w:r>
    </w:p>
    <w:p w:rsidR="0039266D" w:rsidRPr="0039266D" w:rsidRDefault="0039266D" w:rsidP="0039266D">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Connect to the Database</w:t>
      </w:r>
    </w:p>
    <w:p w:rsidR="0039266D" w:rsidRPr="0039266D" w:rsidRDefault="0039266D" w:rsidP="0039266D">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Prepare an SQL Command</w:t>
      </w:r>
    </w:p>
    <w:p w:rsidR="0039266D" w:rsidRPr="0039266D" w:rsidRDefault="0039266D" w:rsidP="0039266D">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Execute the Command</w:t>
      </w:r>
    </w:p>
    <w:p w:rsidR="0039266D" w:rsidRPr="0039266D" w:rsidRDefault="0039266D" w:rsidP="0039266D">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Retrieve the results and display them in the application</w:t>
      </w:r>
    </w:p>
    <w:p w:rsidR="0039266D" w:rsidRPr="0039266D" w:rsidRDefault="0039266D" w:rsidP="0039266D">
      <w:pPr>
        <w:shd w:val="clear" w:color="auto" w:fill="FFFFFF"/>
        <w:spacing w:after="0" w:line="240" w:lineRule="auto"/>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And this is possible with the help of .NET Data Providers</w:t>
      </w:r>
      <w:r w:rsidRPr="0039266D">
        <w:rPr>
          <w:rFonts w:ascii="Maiandra GD" w:eastAsia="Times New Roman" w:hAnsi="Maiandra GD" w:cs="Arial"/>
          <w:color w:val="212529"/>
          <w:bdr w:val="none" w:sz="0" w:space="0" w:color="auto" w:frame="1"/>
        </w:rPr>
        <w:t>.</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ADO.NET code to connect to SQL Server Database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following image shows the sample ADO.NET code which is connecting to SQL Server Database and retrieves data. If you notice in the below image, here, we are using some classes such as </w:t>
      </w:r>
      <w:r w:rsidRPr="003E240B">
        <w:rPr>
          <w:rFonts w:ascii="Maiandra GD" w:eastAsia="Times New Roman" w:hAnsi="Maiandra GD" w:cs="Arial"/>
          <w:b/>
          <w:bCs/>
          <w:color w:val="000000"/>
        </w:rPr>
        <w:t>SQLConnection</w:t>
      </w:r>
      <w:r w:rsidRPr="0039266D">
        <w:rPr>
          <w:rFonts w:ascii="Maiandra GD" w:eastAsia="Times New Roman" w:hAnsi="Maiandra GD" w:cs="Arial"/>
          <w:color w:val="000000"/>
          <w:bdr w:val="none" w:sz="0" w:space="0" w:color="auto" w:frame="1"/>
        </w:rPr>
        <w:t>, </w:t>
      </w:r>
      <w:r w:rsidRPr="003E240B">
        <w:rPr>
          <w:rFonts w:ascii="Maiandra GD" w:eastAsia="Times New Roman" w:hAnsi="Maiandra GD" w:cs="Arial"/>
          <w:b/>
          <w:bCs/>
          <w:color w:val="000000"/>
        </w:rPr>
        <w:t>SQLCommand,</w:t>
      </w:r>
      <w:r w:rsidRPr="0039266D">
        <w:rPr>
          <w:rFonts w:ascii="Maiandra GD" w:eastAsia="Times New Roman" w:hAnsi="Maiandra GD" w:cs="Arial"/>
          <w:color w:val="000000"/>
          <w:bdr w:val="none" w:sz="0" w:space="0" w:color="auto" w:frame="1"/>
        </w:rPr>
        <w:t> and </w:t>
      </w:r>
      <w:r w:rsidRPr="003E240B">
        <w:rPr>
          <w:rFonts w:ascii="Maiandra GD" w:eastAsia="Times New Roman" w:hAnsi="Maiandra GD" w:cs="Arial"/>
          <w:b/>
          <w:bCs/>
          <w:color w:val="000000"/>
        </w:rPr>
        <w:t>SQLDataReader. </w:t>
      </w:r>
      <w:r w:rsidRPr="0039266D">
        <w:rPr>
          <w:rFonts w:ascii="Maiandra GD" w:eastAsia="Times New Roman" w:hAnsi="Maiandra GD" w:cs="Arial"/>
          <w:color w:val="000000"/>
          <w:bdr w:val="none" w:sz="0" w:space="0" w:color="auto" w:frame="1"/>
        </w:rPr>
        <w:t>These classes are called Provider classes and these classes are responsible for interacting with the database. If you further notice all the classes are prefixed with the word SQL, it means these classes are going to interact with only the SQL Server database.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6255176" cy="1647825"/>
            <wp:effectExtent l="19050" t="0" r="0" b="0"/>
            <wp:docPr id="1" name="Picture 1" descr="ADO.NET code to connect to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NET code to connect to SQL Server Database"/>
                    <pic:cNvPicPr>
                      <a:picLocks noChangeAspect="1" noChangeArrowheads="1"/>
                    </pic:cNvPicPr>
                  </pic:nvPicPr>
                  <pic:blipFill>
                    <a:blip r:embed="rId5"/>
                    <a:srcRect/>
                    <a:stretch>
                      <a:fillRect/>
                    </a:stretch>
                  </pic:blipFill>
                  <pic:spPr bwMode="auto">
                    <a:xfrm>
                      <a:off x="0" y="0"/>
                      <a:ext cx="6255176" cy="164782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All these classes are present in </w:t>
      </w:r>
      <w:r w:rsidRPr="003E240B">
        <w:rPr>
          <w:rFonts w:ascii="Maiandra GD" w:eastAsia="Times New Roman" w:hAnsi="Maiandra GD" w:cs="Arial"/>
          <w:b/>
          <w:bCs/>
          <w:color w:val="000000"/>
        </w:rPr>
        <w:t>System.Data.SqlClient </w:t>
      </w:r>
      <w:r w:rsidRPr="0039266D">
        <w:rPr>
          <w:rFonts w:ascii="Maiandra GD" w:eastAsia="Times New Roman" w:hAnsi="Maiandra GD" w:cs="Arial"/>
          <w:color w:val="000000"/>
          <w:bdr w:val="none" w:sz="0" w:space="0" w:color="auto" w:frame="1"/>
        </w:rPr>
        <w:t>namespace. We can also say that the .NET data provider for the SQL Server database is </w:t>
      </w:r>
      <w:r w:rsidRPr="003E240B">
        <w:rPr>
          <w:rFonts w:ascii="Maiandra GD" w:eastAsia="Times New Roman" w:hAnsi="Maiandra GD" w:cs="Arial"/>
          <w:b/>
          <w:bCs/>
          <w:color w:val="000000"/>
        </w:rPr>
        <w:t>System.Data.SqlClient</w:t>
      </w:r>
      <w:r w:rsidRPr="0039266D">
        <w:rPr>
          <w:rFonts w:ascii="Maiandra GD" w:eastAsia="Times New Roman" w:hAnsi="Maiandra GD" w:cs="Arial"/>
          <w:color w:val="000000"/>
          <w:bdr w:val="none" w:sz="0" w:space="0" w:color="auto" w:frame="1"/>
        </w:rPr>
        <w:t>.</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ADO.NET code to connect to Oracle Database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following code is for connecting to Oracle Database and retrieve data. If you notice, here we are using OracleConnection, OracleCommand, and OracleDataReader classes. That means all these classes have prefixed the word Oracle and these classes are used to communicate with the Oracle database.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OracleConnection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OracleConnection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"data source=.; database=TestDB; integrated security=SSPI"</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OracleCommand command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OracleCommand</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"Select * from Customers"</w:t>
      </w:r>
      <w:r w:rsidRPr="003E240B">
        <w:rPr>
          <w:rFonts w:ascii="Maiandra GD" w:eastAsia="Times New Roman" w:hAnsi="Maiandra GD" w:cs="Consolas"/>
          <w:color w:val="CFD5E0"/>
        </w:rPr>
        <w:t>, 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OracleDataReader myReader = command.</w:t>
      </w:r>
      <w:r w:rsidRPr="003E240B">
        <w:rPr>
          <w:rFonts w:ascii="Maiandra GD" w:eastAsia="Times New Roman" w:hAnsi="Maiandra GD" w:cs="Consolas"/>
          <w:color w:val="4284AE"/>
        </w:rPr>
        <w:t>ExecuteReader</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while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myReader.</w:t>
      </w:r>
      <w:r w:rsidRPr="003E240B">
        <w:rPr>
          <w:rFonts w:ascii="Maiandra GD" w:eastAsia="Times New Roman" w:hAnsi="Maiandra GD" w:cs="Consolas"/>
          <w:color w:val="4284AE"/>
        </w:rPr>
        <w:t>Read</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"\t{0}\t{1}"</w:t>
      </w:r>
      <w:r w:rsidRPr="003E240B">
        <w:rPr>
          <w:rFonts w:ascii="Maiandra GD" w:eastAsia="Times New Roman" w:hAnsi="Maiandra GD" w:cs="Consolas"/>
          <w:color w:val="CFD5E0"/>
        </w:rPr>
        <w:t>, myReader.</w:t>
      </w:r>
      <w:r w:rsidRPr="003E240B">
        <w:rPr>
          <w:rFonts w:ascii="Maiandra GD" w:eastAsia="Times New Roman" w:hAnsi="Maiandra GD" w:cs="Consolas"/>
          <w:color w:val="4284AE"/>
        </w:rPr>
        <w:t>GetInt32</w:t>
      </w:r>
      <w:r w:rsidRPr="003E240B">
        <w:rPr>
          <w:rFonts w:ascii="Maiandra GD" w:eastAsia="Times New Roman" w:hAnsi="Maiandra GD" w:cs="Consolas"/>
          <w:b/>
          <w:bCs/>
          <w:color w:val="6B7C8B"/>
        </w:rPr>
        <w:t>(</w:t>
      </w:r>
      <w:r w:rsidRPr="003E240B">
        <w:rPr>
          <w:rFonts w:ascii="Maiandra GD" w:eastAsia="Times New Roman" w:hAnsi="Maiandra GD" w:cs="Consolas"/>
          <w:color w:val="D19A66"/>
        </w:rPr>
        <w:t>0</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myReader.</w:t>
      </w:r>
      <w:r w:rsidRPr="003E240B">
        <w:rPr>
          <w:rFonts w:ascii="Maiandra GD" w:eastAsia="Times New Roman" w:hAnsi="Maiandra GD" w:cs="Consolas"/>
          <w:color w:val="4284AE"/>
        </w:rPr>
        <w:t>GetString</w:t>
      </w:r>
      <w:r w:rsidRPr="003E240B">
        <w:rPr>
          <w:rFonts w:ascii="Maiandra GD" w:eastAsia="Times New Roman" w:hAnsi="Maiandra GD" w:cs="Consolas"/>
          <w:b/>
          <w:bCs/>
          <w:color w:val="6B7C8B"/>
        </w:rPr>
        <w:t>(</w:t>
      </w:r>
      <w:r w:rsidRPr="003E240B">
        <w:rPr>
          <w:rFonts w:ascii="Maiandra GD" w:eastAsia="Times New Roman" w:hAnsi="Maiandra GD" w:cs="Consolas"/>
          <w:color w:val="D19A66"/>
        </w:rPr>
        <w:t>1</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All the above classes are present in </w:t>
      </w:r>
      <w:r w:rsidRPr="003E240B">
        <w:rPr>
          <w:rFonts w:ascii="Maiandra GD" w:eastAsia="Times New Roman" w:hAnsi="Maiandra GD" w:cs="Arial"/>
          <w:b/>
          <w:bCs/>
          <w:color w:val="000000"/>
        </w:rPr>
        <w:t>System.Data.OracleClient</w:t>
      </w:r>
      <w:r w:rsidRPr="0039266D">
        <w:rPr>
          <w:rFonts w:ascii="Maiandra GD" w:eastAsia="Times New Roman" w:hAnsi="Maiandra GD" w:cs="Arial"/>
          <w:color w:val="000000"/>
          <w:bdr w:val="none" w:sz="0" w:space="0" w:color="auto" w:frame="1"/>
        </w:rPr>
        <w:t> namespace. So, we can say that the .NET data provider for Oracle is </w:t>
      </w:r>
      <w:r w:rsidRPr="003E240B">
        <w:rPr>
          <w:rFonts w:ascii="Maiandra GD" w:eastAsia="Times New Roman" w:hAnsi="Maiandra GD" w:cs="Arial"/>
          <w:b/>
          <w:bCs/>
          <w:color w:val="000000"/>
        </w:rPr>
        <w:t>System.Data.OracleClient</w:t>
      </w:r>
      <w:r w:rsidRPr="0039266D">
        <w:rPr>
          <w:rFonts w:ascii="Maiandra GD" w:eastAsia="Times New Roman" w:hAnsi="Maiandra GD" w:cs="Arial"/>
          <w:color w:val="000000"/>
          <w:bdr w:val="none" w:sz="0" w:space="0" w:color="auto" w:frame="1"/>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Note:</w:t>
      </w:r>
      <w:r w:rsidRPr="0039266D">
        <w:rPr>
          <w:rFonts w:ascii="Maiandra GD" w:eastAsia="Times New Roman" w:hAnsi="Maiandra GD" w:cs="Arial"/>
          <w:color w:val="000000"/>
          <w:bdr w:val="none" w:sz="0" w:space="0" w:color="auto" w:frame="1"/>
        </w:rPr>
        <w:t> Similarly, if you want to communicate with OLEDB data sources such as Excel, Access, etc. then you need to use </w:t>
      </w:r>
      <w:r w:rsidRPr="003E240B">
        <w:rPr>
          <w:rFonts w:ascii="Maiandra GD" w:eastAsia="Times New Roman" w:hAnsi="Maiandra GD" w:cs="Arial"/>
          <w:b/>
          <w:bCs/>
          <w:color w:val="000000"/>
        </w:rPr>
        <w:t>OleDbConnection</w:t>
      </w:r>
      <w:r w:rsidRPr="0039266D">
        <w:rPr>
          <w:rFonts w:ascii="Maiandra GD" w:eastAsia="Times New Roman" w:hAnsi="Maiandra GD" w:cs="Arial"/>
          <w:color w:val="000000"/>
          <w:bdr w:val="none" w:sz="0" w:space="0" w:color="auto" w:frame="1"/>
        </w:rPr>
        <w:t>, </w:t>
      </w:r>
      <w:r w:rsidRPr="003E240B">
        <w:rPr>
          <w:rFonts w:ascii="Maiandra GD" w:eastAsia="Times New Roman" w:hAnsi="Maiandra GD" w:cs="Arial"/>
          <w:b/>
          <w:bCs/>
          <w:color w:val="000000"/>
        </w:rPr>
        <w:t>OleDbCommand,</w:t>
      </w:r>
      <w:r w:rsidRPr="0039266D">
        <w:rPr>
          <w:rFonts w:ascii="Maiandra GD" w:eastAsia="Times New Roman" w:hAnsi="Maiandra GD" w:cs="Arial"/>
          <w:color w:val="000000"/>
          <w:bdr w:val="none" w:sz="0" w:space="0" w:color="auto" w:frame="1"/>
        </w:rPr>
        <w:t> and </w:t>
      </w:r>
      <w:r w:rsidRPr="003E240B">
        <w:rPr>
          <w:rFonts w:ascii="Maiandra GD" w:eastAsia="Times New Roman" w:hAnsi="Maiandra GD" w:cs="Arial"/>
          <w:b/>
          <w:bCs/>
          <w:color w:val="000000"/>
        </w:rPr>
        <w:t>OleDbDataReader</w:t>
      </w:r>
      <w:r w:rsidRPr="0039266D">
        <w:rPr>
          <w:rFonts w:ascii="Maiandra GD" w:eastAsia="Times New Roman" w:hAnsi="Maiandra GD" w:cs="Arial"/>
          <w:color w:val="000000"/>
          <w:bdr w:val="none" w:sz="0" w:space="0" w:color="auto" w:frame="1"/>
        </w:rPr>
        <w:t> classes. So, the .NET data provider for </w:t>
      </w:r>
      <w:r w:rsidRPr="003E240B">
        <w:rPr>
          <w:rFonts w:ascii="Maiandra GD" w:eastAsia="Times New Roman" w:hAnsi="Maiandra GD" w:cs="Arial"/>
          <w:b/>
          <w:bCs/>
          <w:color w:val="000000"/>
        </w:rPr>
        <w:t>OLEDB</w:t>
      </w:r>
      <w:r w:rsidRPr="0039266D">
        <w:rPr>
          <w:rFonts w:ascii="Maiandra GD" w:eastAsia="Times New Roman" w:hAnsi="Maiandra GD" w:cs="Arial"/>
          <w:color w:val="000000"/>
          <w:bdr w:val="none" w:sz="0" w:space="0" w:color="auto" w:frame="1"/>
        </w:rPr>
        <w:t> data sources is </w:t>
      </w:r>
      <w:r w:rsidRPr="003E240B">
        <w:rPr>
          <w:rFonts w:ascii="Maiandra GD" w:eastAsia="Times New Roman" w:hAnsi="Maiandra GD" w:cs="Arial"/>
          <w:b/>
          <w:bCs/>
          <w:color w:val="000000"/>
        </w:rPr>
        <w:t>System.Data.OleDb</w:t>
      </w:r>
      <w:r w:rsidRPr="0039266D">
        <w:rPr>
          <w:rFonts w:ascii="Maiandra GD" w:eastAsia="Times New Roman" w:hAnsi="Maiandra GD" w:cs="Arial"/>
          <w:color w:val="000000"/>
          <w:bdr w:val="none" w:sz="0" w:space="0" w:color="auto" w:frame="1"/>
        </w:rPr>
        <w:t>.</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Different .NET Data Providers</w:t>
      </w:r>
    </w:p>
    <w:p w:rsidR="0039266D" w:rsidRPr="003E240B" w:rsidRDefault="0039266D" w:rsidP="0039266D">
      <w:pPr>
        <w:shd w:val="clear" w:color="auto" w:fill="FFFFFF"/>
        <w:spacing w:after="384" w:line="240" w:lineRule="auto"/>
        <w:textAlignment w:val="baseline"/>
        <w:rPr>
          <w:rFonts w:ascii="Maiandra GD" w:eastAsia="Times New Roman" w:hAnsi="Maiandra GD" w:cs="Segoe UI"/>
          <w:color w:val="212529"/>
        </w:rPr>
      </w:pPr>
      <w:r w:rsidRPr="003E240B">
        <w:rPr>
          <w:rFonts w:ascii="Maiandra GD" w:eastAsia="Times New Roman" w:hAnsi="Maiandra GD" w:cs="Segoe UI"/>
          <w:noProof/>
          <w:color w:val="212529"/>
        </w:rPr>
        <w:drawing>
          <wp:inline distT="0" distB="0" distL="0" distR="0">
            <wp:extent cx="3552825" cy="876300"/>
            <wp:effectExtent l="19050" t="0" r="9525" b="0"/>
            <wp:docPr id="2" name="Picture 2" descr="ADO.NET Data Providers for Different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O.NET Data Providers for Different Data Sources"/>
                    <pic:cNvPicPr>
                      <a:picLocks noChangeAspect="1" noChangeArrowheads="1"/>
                    </pic:cNvPicPr>
                  </pic:nvPicPr>
                  <pic:blipFill>
                    <a:blip r:embed="rId6"/>
                    <a:srcRect/>
                    <a:stretch>
                      <a:fillRect/>
                    </a:stretch>
                  </pic:blipFill>
                  <pic:spPr bwMode="auto">
                    <a:xfrm>
                      <a:off x="0" y="0"/>
                      <a:ext cx="3552825" cy="876300"/>
                    </a:xfrm>
                    <a:prstGeom prst="rect">
                      <a:avLst/>
                    </a:prstGeom>
                    <a:noFill/>
                    <a:ln w="9525">
                      <a:noFill/>
                      <a:miter lim="800000"/>
                      <a:headEnd/>
                      <a:tailEnd/>
                    </a:ln>
                  </pic:spPr>
                </pic:pic>
              </a:graphicData>
            </a:graphic>
          </wp:inline>
        </w:drawing>
      </w:r>
    </w:p>
    <w:p w:rsidR="003E240B" w:rsidRPr="0039266D" w:rsidRDefault="003E240B" w:rsidP="0039266D">
      <w:pPr>
        <w:shd w:val="clear" w:color="auto" w:fill="FFFFFF"/>
        <w:spacing w:after="384" w:line="240" w:lineRule="auto"/>
        <w:textAlignment w:val="baseline"/>
        <w:rPr>
          <w:rFonts w:ascii="Maiandra GD" w:eastAsia="Times New Roman" w:hAnsi="Maiandra GD" w:cs="Segoe UI"/>
          <w:color w:val="212529"/>
        </w:rPr>
      </w:pP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Please have a look at the following image to understand the data providers in a better manner.</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6000750" cy="2946797"/>
            <wp:effectExtent l="19050" t="0" r="0" b="0"/>
            <wp:docPr id="3" name="Picture 3" descr=".NET Data 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Data Providers"/>
                    <pic:cNvPicPr>
                      <a:picLocks noChangeAspect="1" noChangeArrowheads="1"/>
                    </pic:cNvPicPr>
                  </pic:nvPicPr>
                  <pic:blipFill>
                    <a:blip r:embed="rId7"/>
                    <a:srcRect/>
                    <a:stretch>
                      <a:fillRect/>
                    </a:stretch>
                  </pic:blipFill>
                  <pic:spPr bwMode="auto">
                    <a:xfrm>
                      <a:off x="0" y="0"/>
                      <a:ext cx="6000750" cy="2946797"/>
                    </a:xfrm>
                    <a:prstGeom prst="rect">
                      <a:avLst/>
                    </a:prstGeom>
                    <a:noFill/>
                    <a:ln w="9525">
                      <a:noFill/>
                      <a:miter lim="800000"/>
                      <a:headEnd/>
                      <a:tailEnd/>
                    </a:ln>
                  </pic:spPr>
                </pic:pic>
              </a:graphicData>
            </a:graphic>
          </wp:inline>
        </w:drawing>
      </w:r>
    </w:p>
    <w:p w:rsidR="00E236F2" w:rsidRDefault="00E236F2" w:rsidP="0039266D">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Note: The point that you need to remember is depending on the provider, the ADO.NET objects (</w:t>
      </w:r>
      <w:r w:rsidRPr="003E240B">
        <w:rPr>
          <w:rFonts w:ascii="Maiandra GD" w:eastAsia="Times New Roman" w:hAnsi="Maiandra GD" w:cs="Arial"/>
          <w:b/>
          <w:bCs/>
          <w:color w:val="000000"/>
        </w:rPr>
        <w:t>Connection, Command, DataReader, and DataAdapter</w:t>
      </w:r>
      <w:r w:rsidRPr="0039266D">
        <w:rPr>
          <w:rFonts w:ascii="Maiandra GD" w:eastAsia="Times New Roman" w:hAnsi="Maiandra GD" w:cs="Arial"/>
          <w:color w:val="000000"/>
          <w:bdr w:val="none" w:sz="0" w:space="0" w:color="auto" w:frame="1"/>
        </w:rPr>
        <w:t>) have a different prefix as shown below.</w:t>
      </w:r>
    </w:p>
    <w:p w:rsidR="0039266D" w:rsidRPr="0039266D" w:rsidRDefault="0039266D" w:rsidP="0039266D">
      <w:pPr>
        <w:numPr>
          <w:ilvl w:val="0"/>
          <w:numId w:val="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Connection </w:t>
      </w:r>
      <w:r w:rsidRPr="0039266D">
        <w:rPr>
          <w:rFonts w:ascii="Maiandra GD" w:eastAsia="Times New Roman" w:hAnsi="Maiandra GD" w:cs="Arial"/>
          <w:color w:val="000000"/>
          <w:bdr w:val="none" w:sz="0" w:space="0" w:color="auto" w:frame="1"/>
        </w:rPr>
        <w:t>– SQLConnection, OracleConnection, OleDbConnection, OdbcConnection, etc.</w:t>
      </w:r>
    </w:p>
    <w:p w:rsidR="0039266D" w:rsidRPr="0039266D" w:rsidRDefault="0039266D" w:rsidP="0039266D">
      <w:pPr>
        <w:numPr>
          <w:ilvl w:val="0"/>
          <w:numId w:val="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Command </w:t>
      </w:r>
      <w:r w:rsidRPr="0039266D">
        <w:rPr>
          <w:rFonts w:ascii="Maiandra GD" w:eastAsia="Times New Roman" w:hAnsi="Maiandra GD" w:cs="Arial"/>
          <w:color w:val="000000"/>
          <w:bdr w:val="none" w:sz="0" w:space="0" w:color="auto" w:frame="1"/>
        </w:rPr>
        <w:t>– SQLCommand, OracleCommand, OleDbCommand, OdbcCommand, etc.</w:t>
      </w:r>
    </w:p>
    <w:p w:rsidR="0039266D" w:rsidRPr="0039266D" w:rsidRDefault="0039266D" w:rsidP="0039266D">
      <w:pPr>
        <w:numPr>
          <w:ilvl w:val="0"/>
          <w:numId w:val="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DataReader </w:t>
      </w:r>
      <w:r w:rsidRPr="0039266D">
        <w:rPr>
          <w:rFonts w:ascii="Maiandra GD" w:eastAsia="Times New Roman" w:hAnsi="Maiandra GD" w:cs="Arial"/>
          <w:color w:val="000000"/>
          <w:bdr w:val="none" w:sz="0" w:space="0" w:color="auto" w:frame="1"/>
        </w:rPr>
        <w:t>– SQLDataReader, OracleDataReader, OleDbDataReader, OdbcDataReader, etc.</w:t>
      </w:r>
    </w:p>
    <w:p w:rsidR="0039266D" w:rsidRPr="0039266D" w:rsidRDefault="0039266D" w:rsidP="0039266D">
      <w:pPr>
        <w:numPr>
          <w:ilvl w:val="0"/>
          <w:numId w:val="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DataAdapter </w:t>
      </w:r>
      <w:r w:rsidRPr="0039266D">
        <w:rPr>
          <w:rFonts w:ascii="Maiandra GD" w:eastAsia="Times New Roman" w:hAnsi="Maiandra GD" w:cs="Arial"/>
          <w:color w:val="000000"/>
          <w:bdr w:val="none" w:sz="0" w:space="0" w:color="auto" w:frame="1"/>
        </w:rPr>
        <w:t>– SQLDataAdapter, OracleDataAdapter, OleDbDataAdapter, OdbcDataAdapter, etc.</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DataSet:</w:t>
      </w:r>
    </w:p>
    <w:p w:rsidR="0039266D" w:rsidRDefault="0039266D" w:rsidP="0039266D">
      <w:pPr>
        <w:pBdr>
          <w:bottom w:val="double" w:sz="6" w:space="1" w:color="auto"/>
        </w:pBd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39266D">
        <w:rPr>
          <w:rFonts w:ascii="Maiandra GD" w:eastAsia="Times New Roman" w:hAnsi="Maiandra GD" w:cs="Arial"/>
          <w:color w:val="000000"/>
          <w:bdr w:val="none" w:sz="0" w:space="0" w:color="auto" w:frame="1"/>
        </w:rPr>
        <w:t>The DataSet object is not specific to provider-specific. Once you connect to a database, execute the command, and retrieve data into the .NET application. The data can then be stored in a DataSet and work independently of the database. So, it is used to access data independently from any data source. The DataSet contains a collection of one or more DataTable objects.</w:t>
      </w:r>
    </w:p>
    <w:p w:rsidR="00E236F2" w:rsidRPr="0039266D" w:rsidRDefault="00E236F2" w:rsidP="0039266D">
      <w:pPr>
        <w:pBdr>
          <w:bottom w:val="double" w:sz="6" w:space="1" w:color="auto"/>
        </w:pBdr>
        <w:shd w:val="clear" w:color="auto" w:fill="FFFFFF"/>
        <w:spacing w:after="0" w:line="240" w:lineRule="auto"/>
        <w:jc w:val="both"/>
        <w:textAlignment w:val="baseline"/>
        <w:rPr>
          <w:rFonts w:ascii="Maiandra GD" w:eastAsia="Times New Roman" w:hAnsi="Maiandra GD" w:cs="Segoe UI"/>
          <w:color w:val="212529"/>
        </w:rPr>
      </w:pPr>
    </w:p>
    <w:p w:rsidR="0039266D" w:rsidRPr="0039266D" w:rsidRDefault="0039266D" w:rsidP="0039266D">
      <w:pPr>
        <w:spacing w:after="48" w:line="240" w:lineRule="auto"/>
        <w:textAlignment w:val="baseline"/>
        <w:outlineLvl w:val="0"/>
        <w:rPr>
          <w:rFonts w:ascii="Maiandra GD" w:eastAsia="Times New Roman" w:hAnsi="Maiandra GD" w:cs="Times New Roman"/>
          <w:b/>
          <w:color w:val="3A3A3A"/>
          <w:kern w:val="36"/>
          <w:sz w:val="28"/>
        </w:rPr>
      </w:pPr>
      <w:r w:rsidRPr="0039266D">
        <w:rPr>
          <w:rFonts w:ascii="Maiandra GD" w:eastAsia="Times New Roman" w:hAnsi="Maiandra GD" w:cs="Times New Roman"/>
          <w:b/>
          <w:color w:val="3A3A3A"/>
          <w:kern w:val="36"/>
          <w:sz w:val="28"/>
          <w:highlight w:val="yellow"/>
        </w:rPr>
        <w:t>ADO.NET using SQL Server</w:t>
      </w:r>
    </w:p>
    <w:p w:rsidR="0039266D" w:rsidRPr="0039266D" w:rsidRDefault="00E236F2" w:rsidP="0039266D">
      <w:pPr>
        <w:shd w:val="clear" w:color="auto" w:fill="FFFFFF"/>
        <w:spacing w:after="0" w:line="240" w:lineRule="auto"/>
        <w:textAlignment w:val="baseline"/>
        <w:rPr>
          <w:rFonts w:ascii="Maiandra GD" w:eastAsia="Times New Roman" w:hAnsi="Maiandra GD" w:cs="Segoe UI"/>
          <w:color w:val="212529"/>
        </w:rPr>
      </w:pPr>
      <w:r>
        <w:rPr>
          <w:rFonts w:ascii="Maiandra GD" w:eastAsia="Times New Roman" w:hAnsi="Maiandra GD" w:cs="Segoe UI"/>
          <w:color w:val="212529"/>
        </w:rPr>
        <w:t xml:space="preserve"> </w:t>
      </w:r>
    </w:p>
    <w:p w:rsidR="0039266D" w:rsidRPr="0039266D" w:rsidRDefault="0039266D" w:rsidP="0039266D">
      <w:pPr>
        <w:shd w:val="clear" w:color="auto" w:fill="FFFFFF"/>
        <w:spacing w:after="0" w:line="240" w:lineRule="auto"/>
        <w:jc w:val="both"/>
        <w:textAlignment w:val="baseline"/>
        <w:outlineLvl w:val="1"/>
        <w:rPr>
          <w:rFonts w:ascii="Maiandra GD" w:eastAsia="Times New Roman" w:hAnsi="Maiandra GD" w:cs="Segoe UI"/>
          <w:color w:val="3A3A3A"/>
        </w:rPr>
      </w:pPr>
      <w:r w:rsidRPr="003E240B">
        <w:rPr>
          <w:rFonts w:ascii="Maiandra GD" w:eastAsia="Times New Roman" w:hAnsi="Maiandra GD" w:cs="Arial"/>
          <w:b/>
          <w:bCs/>
          <w:color w:val="000000"/>
        </w:rPr>
        <w:t>ADO.NET using SQL Server</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In this article, I am going to discuss </w:t>
      </w:r>
      <w:r w:rsidRPr="003E240B">
        <w:rPr>
          <w:rFonts w:ascii="Maiandra GD" w:eastAsia="Times New Roman" w:hAnsi="Maiandra GD" w:cs="Arial"/>
          <w:b/>
          <w:bCs/>
          <w:color w:val="000000"/>
        </w:rPr>
        <w:t>ADO.NET using SQL Server</w:t>
      </w:r>
      <w:r w:rsidRPr="0039266D">
        <w:rPr>
          <w:rFonts w:ascii="Maiandra GD" w:eastAsia="Times New Roman" w:hAnsi="Maiandra GD" w:cs="Arial"/>
          <w:color w:val="000000"/>
          <w:bdr w:val="none" w:sz="0" w:space="0" w:color="auto" w:frame="1"/>
        </w:rPr>
        <w:t>. Please read our previous article where we discussed the </w:t>
      </w:r>
      <w:hyperlink r:id="rId8" w:history="1">
        <w:r w:rsidRPr="003E240B">
          <w:rPr>
            <w:rFonts w:ascii="Maiandra GD" w:eastAsia="Times New Roman" w:hAnsi="Maiandra GD" w:cs="Arial"/>
            <w:b/>
            <w:bCs/>
            <w:color w:val="007BFF"/>
          </w:rPr>
          <w:t>Architecture of ADO.NET</w:t>
        </w:r>
      </w:hyperlink>
      <w:r w:rsidRPr="0039266D">
        <w:rPr>
          <w:rFonts w:ascii="Maiandra GD" w:eastAsia="Times New Roman" w:hAnsi="Maiandra GD" w:cs="Arial"/>
          <w:color w:val="000000"/>
          <w:bdr w:val="none" w:sz="0" w:space="0" w:color="auto" w:frame="1"/>
        </w:rPr>
        <w:t>. At the end of this article, you will understand how to connect with SQL Server database using ADO.NET. I hope you have SQL Server installed on your machine. We are using SQL Server Management Studio (SSMS) Tool to interact with SQL Server. </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Open SQL Server Management Studio Tool</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Once you open SSMS (SQL Server Management Studio), It will prompt you the connect to the server window. Here, you need to provide the server name and authentication details, select Database Engine as the server type and finally click on the </w:t>
      </w:r>
      <w:r w:rsidRPr="003E240B">
        <w:rPr>
          <w:rFonts w:ascii="Maiandra GD" w:eastAsia="Times New Roman" w:hAnsi="Maiandra GD" w:cs="Arial"/>
          <w:b/>
          <w:bCs/>
          <w:color w:val="000000"/>
        </w:rPr>
        <w:t>Connect</w:t>
      </w:r>
      <w:r w:rsidRPr="0039266D">
        <w:rPr>
          <w:rFonts w:ascii="Maiandra GD" w:eastAsia="Times New Roman" w:hAnsi="Maiandra GD" w:cs="Arial"/>
          <w:color w:val="000000"/>
          <w:bdr w:val="none" w:sz="0" w:space="0" w:color="auto" w:frame="1"/>
        </w:rPr>
        <w:t> button as shown in the below image.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4695825" cy="3124200"/>
            <wp:effectExtent l="19050" t="0" r="9525" b="0"/>
            <wp:docPr id="7" name="Picture 7" descr="Open Microsoft SQL Server Management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Microsoft SQL Server Management Tool"/>
                    <pic:cNvPicPr>
                      <a:picLocks noChangeAspect="1" noChangeArrowheads="1"/>
                    </pic:cNvPicPr>
                  </pic:nvPicPr>
                  <pic:blipFill>
                    <a:blip r:embed="rId9"/>
                    <a:srcRect/>
                    <a:stretch>
                      <a:fillRect/>
                    </a:stretch>
                  </pic:blipFill>
                  <pic:spPr bwMode="auto">
                    <a:xfrm>
                      <a:off x="0" y="0"/>
                      <a:ext cx="4695825" cy="312420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Once you click on the Connect, it will connect to the SQL Server Database and after a successful connection, it will display the following window.</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4295775" cy="3676650"/>
            <wp:effectExtent l="19050" t="0" r="9525" b="0"/>
            <wp:docPr id="8" name="Picture 8" descr="ADO.NET using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O.NET using SQL Server"/>
                    <pic:cNvPicPr>
                      <a:picLocks noChangeAspect="1" noChangeArrowheads="1"/>
                    </pic:cNvPicPr>
                  </pic:nvPicPr>
                  <pic:blipFill>
                    <a:blip r:embed="rId10"/>
                    <a:srcRect/>
                    <a:stretch>
                      <a:fillRect/>
                    </a:stretch>
                  </pic:blipFill>
                  <pic:spPr bwMode="auto">
                    <a:xfrm>
                      <a:off x="0" y="0"/>
                      <a:ext cx="4295775" cy="367665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Creating Database in SQL Server</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In order to create a database using GUI, you need to select the database option from object explorer and then right-click on it. It pops up an options menu and here, you need to click on the New Database option as shown in the below image.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3467100" cy="3914775"/>
            <wp:effectExtent l="19050" t="0" r="0" b="0"/>
            <wp:docPr id="9" name="Picture 9" descr="Creating Databas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Database in SQL Server"/>
                    <pic:cNvPicPr>
                      <a:picLocks noChangeAspect="1" noChangeArrowheads="1"/>
                    </pic:cNvPicPr>
                  </pic:nvPicPr>
                  <pic:blipFill>
                    <a:blip r:embed="rId11"/>
                    <a:srcRect/>
                    <a:stretch>
                      <a:fillRect/>
                    </a:stretch>
                  </pic:blipFill>
                  <pic:spPr bwMode="auto">
                    <a:xfrm>
                      <a:off x="0" y="0"/>
                      <a:ext cx="3467100" cy="391477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Once you click on the </w:t>
      </w:r>
      <w:r w:rsidRPr="003E240B">
        <w:rPr>
          <w:rFonts w:ascii="Maiandra GD" w:eastAsia="Times New Roman" w:hAnsi="Maiandra GD" w:cs="Arial"/>
          <w:b/>
          <w:bCs/>
          <w:color w:val="000000"/>
        </w:rPr>
        <w:t>New Database</w:t>
      </w:r>
      <w:r w:rsidRPr="0039266D">
        <w:rPr>
          <w:rFonts w:ascii="Maiandra GD" w:eastAsia="Times New Roman" w:hAnsi="Maiandra GD" w:cs="Arial"/>
          <w:color w:val="000000"/>
          <w:bdr w:val="none" w:sz="0" w:space="0" w:color="auto" w:frame="1"/>
        </w:rPr>
        <w:t> option, then it will open the following New Database window. Here, you just need to provide the database name and click on the </w:t>
      </w:r>
      <w:r w:rsidRPr="003E240B">
        <w:rPr>
          <w:rFonts w:ascii="Maiandra GD" w:eastAsia="Times New Roman" w:hAnsi="Maiandra GD" w:cs="Arial"/>
          <w:b/>
          <w:bCs/>
          <w:color w:val="000000"/>
        </w:rPr>
        <w:t>OK</w:t>
      </w:r>
      <w:r w:rsidRPr="0039266D">
        <w:rPr>
          <w:rFonts w:ascii="Maiandra GD" w:eastAsia="Times New Roman" w:hAnsi="Maiandra GD" w:cs="Arial"/>
          <w:color w:val="000000"/>
          <w:bdr w:val="none" w:sz="0" w:space="0" w:color="auto" w:frame="1"/>
        </w:rPr>
        <w:t> button. Here, I created a database with the name Student. But it is up to you, you can provide any meaningful name as per your choice. </w:t>
      </w:r>
    </w:p>
    <w:p w:rsidR="0039266D" w:rsidRPr="003E240B"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5295900" cy="4095750"/>
            <wp:effectExtent l="19050" t="0" r="0" b="0"/>
            <wp:docPr id="10" name="Picture 10" descr="Connecting to SQL Server using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necting to SQL Server using ADO.NET"/>
                    <pic:cNvPicPr>
                      <a:picLocks noChangeAspect="1" noChangeArrowheads="1"/>
                    </pic:cNvPicPr>
                  </pic:nvPicPr>
                  <pic:blipFill>
                    <a:blip r:embed="rId12"/>
                    <a:srcRect/>
                    <a:stretch>
                      <a:fillRect/>
                    </a:stretch>
                  </pic:blipFill>
                  <pic:spPr bwMode="auto">
                    <a:xfrm>
                      <a:off x="0" y="0"/>
                      <a:ext cx="5295900" cy="4095750"/>
                    </a:xfrm>
                    <a:prstGeom prst="rect">
                      <a:avLst/>
                    </a:prstGeom>
                    <a:noFill/>
                    <a:ln w="9525">
                      <a:noFill/>
                      <a:miter lim="800000"/>
                      <a:headEnd/>
                      <a:tailEnd/>
                    </a:ln>
                  </pic:spPr>
                </pic:pic>
              </a:graphicData>
            </a:graphic>
          </wp:inline>
        </w:drawing>
      </w:r>
    </w:p>
    <w:p w:rsidR="003E240B" w:rsidRPr="0039266D" w:rsidRDefault="003E240B" w:rsidP="0039266D">
      <w:pPr>
        <w:shd w:val="clear" w:color="auto" w:fill="FFFFFF"/>
        <w:spacing w:after="0" w:line="240" w:lineRule="auto"/>
        <w:jc w:val="both"/>
        <w:textAlignment w:val="baseline"/>
        <w:rPr>
          <w:rFonts w:ascii="Maiandra GD" w:eastAsia="Times New Roman" w:hAnsi="Maiandra GD" w:cs="Segoe UI"/>
          <w:color w:val="212529"/>
        </w:rPr>
      </w:pP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Once you click on the </w:t>
      </w:r>
      <w:r w:rsidRPr="003E240B">
        <w:rPr>
          <w:rFonts w:ascii="Maiandra GD" w:eastAsia="Times New Roman" w:hAnsi="Maiandra GD" w:cs="Arial"/>
          <w:b/>
          <w:bCs/>
          <w:color w:val="000000"/>
        </w:rPr>
        <w:t>OK</w:t>
      </w:r>
      <w:r w:rsidRPr="0039266D">
        <w:rPr>
          <w:rFonts w:ascii="Maiandra GD" w:eastAsia="Times New Roman" w:hAnsi="Maiandra GD" w:cs="Arial"/>
          <w:color w:val="000000"/>
          <w:bdr w:val="none" w:sz="0" w:space="0" w:color="auto" w:frame="1"/>
        </w:rPr>
        <w:t> button, then it will create a Student database and you can see the Student database in the object explorer as shown in the below image.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2733675" cy="4600575"/>
            <wp:effectExtent l="19050" t="0" r="9525" b="0"/>
            <wp:docPr id="11" name="Picture 11" descr="How to connect to SQL Server using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connect to SQL Server using ADO.NET"/>
                    <pic:cNvPicPr>
                      <a:picLocks noChangeAspect="1" noChangeArrowheads="1"/>
                    </pic:cNvPicPr>
                  </pic:nvPicPr>
                  <pic:blipFill>
                    <a:blip r:embed="rId13"/>
                    <a:srcRect/>
                    <a:stretch>
                      <a:fillRect/>
                    </a:stretch>
                  </pic:blipFill>
                  <pic:spPr bwMode="auto">
                    <a:xfrm>
                      <a:off x="0" y="0"/>
                      <a:ext cx="2733675" cy="460057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That’s it. Our database part is over. Now let us move to the ado.net part.</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Establish a connection and create a table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Once the Student Database is ready, now, let’s move and create a table (Student table) by using the ADO.NET Provider and C# code. In the below example, we are using created student database to connect.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Open visual studio 2017 (you can use any version of visual studio), then create a new .NET console application project. Once you create the project, then modify the Program.cs class file as shown below. In this article, I am not going to explain to you the code. Here in this article, I am just going to show you how to communicate with SQL Server database. From our next article onwards, I will explain each and everything in detail.</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4284AE"/>
        </w:rPr>
        <w:lastRenderedPageBreak/>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Program</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r w:rsidRPr="003E240B">
        <w:rPr>
          <w:rFonts w:ascii="Maiandra GD" w:eastAsia="Times New Roman" w:hAnsi="Maiandra GD" w:cs="Consolas"/>
          <w:color w:val="4284AE"/>
        </w:rPr>
        <w:t>CreateTable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public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CreateTable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SqlConnection con = </w:t>
      </w:r>
      <w:r w:rsidRPr="003E240B">
        <w:rPr>
          <w:rFonts w:ascii="Maiandra GD" w:eastAsia="Times New Roman" w:hAnsi="Maiandra GD" w:cs="Consolas"/>
          <w:b/>
          <w:bCs/>
          <w:color w:val="D171DD"/>
        </w:rPr>
        <w:t>null</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Creating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con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"data source=.; database=student; integrated security=SSPI"</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writing sql query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SqlCommand cm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SqlCommand</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"create table student(id int not null, name varchar(100), email varchar(50), join_date date)"</w:t>
      </w:r>
      <w:r w:rsidRPr="003E240B">
        <w:rPr>
          <w:rFonts w:ascii="Maiandra GD" w:eastAsia="Times New Roman" w:hAnsi="Maiandra GD" w:cs="Consolas"/>
          <w:color w:val="CFD5E0"/>
        </w:rPr>
        <w:t>, con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Opening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Executing the SQL query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cm.</w:t>
      </w:r>
      <w:r w:rsidRPr="003E240B">
        <w:rPr>
          <w:rFonts w:ascii="Maiandra GD" w:eastAsia="Times New Roman" w:hAnsi="Maiandra GD" w:cs="Consolas"/>
          <w:color w:val="4284AE"/>
        </w:rPr>
        <w:t>ExecuteNonQuery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Displaying a message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"Table created Successfully"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Closing the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finally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Now, execute the program and you should see the following message on the console.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3429000" cy="581025"/>
            <wp:effectExtent l="19050" t="0" r="0" b="0"/>
            <wp:docPr id="12" name="Picture 12" descr="Establish connection and create a table using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tablish connection and create a table using ado.net"/>
                    <pic:cNvPicPr>
                      <a:picLocks noChangeAspect="1" noChangeArrowheads="1"/>
                    </pic:cNvPicPr>
                  </pic:nvPicPr>
                  <pic:blipFill>
                    <a:blip r:embed="rId14"/>
                    <a:srcRect/>
                    <a:stretch>
                      <a:fillRect/>
                    </a:stretch>
                  </pic:blipFill>
                  <pic:spPr bwMode="auto">
                    <a:xfrm>
                      <a:off x="0" y="0"/>
                      <a:ext cx="3429000" cy="58102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We can see the created table in Microsoft SQL Server Management Studio also. It shows the created table as shown below.</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2667000" cy="3886200"/>
            <wp:effectExtent l="19050" t="0" r="0" b="0"/>
            <wp:docPr id="13" name="Picture 13" descr="Establish connection to SQL Server and create a table using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tablish connection to SQL Server and create a table using ado.net"/>
                    <pic:cNvPicPr>
                      <a:picLocks noChangeAspect="1" noChangeArrowheads="1"/>
                    </pic:cNvPicPr>
                  </pic:nvPicPr>
                  <pic:blipFill>
                    <a:blip r:embed="rId15"/>
                    <a:srcRect/>
                    <a:stretch>
                      <a:fillRect/>
                    </a:stretch>
                  </pic:blipFill>
                  <pic:spPr bwMode="auto">
                    <a:xfrm>
                      <a:off x="0" y="0"/>
                      <a:ext cx="2667000" cy="388620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See, we have the Student table within the Student database. As of now, the Student table is empty. Let us insert one record into the Student table using ADO.NET and C#.</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Inserting Record using ADO.NET: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Please modify the </w:t>
      </w:r>
      <w:r w:rsidRPr="003E240B">
        <w:rPr>
          <w:rFonts w:ascii="Maiandra GD" w:eastAsia="Times New Roman" w:hAnsi="Maiandra GD" w:cs="Arial"/>
          <w:b/>
          <w:bCs/>
          <w:color w:val="000000"/>
        </w:rPr>
        <w:t>Program.cs</w:t>
      </w:r>
      <w:r w:rsidRPr="0039266D">
        <w:rPr>
          <w:rFonts w:ascii="Maiandra GD" w:eastAsia="Times New Roman" w:hAnsi="Maiandra GD" w:cs="Arial"/>
          <w:color w:val="000000"/>
          <w:bdr w:val="none" w:sz="0" w:space="0" w:color="auto" w:frame="1"/>
        </w:rPr>
        <w:t> class file as shown below. Here, we will insert a record into the student table.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Program</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r w:rsidRPr="003E240B">
        <w:rPr>
          <w:rFonts w:ascii="Maiandra GD" w:eastAsia="Times New Roman" w:hAnsi="Maiandra GD" w:cs="Consolas"/>
          <w:color w:val="4284AE"/>
        </w:rPr>
        <w:t>InsertRecord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public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InsertRecord</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SqlConnection con = </w:t>
      </w:r>
      <w:r w:rsidRPr="003E240B">
        <w:rPr>
          <w:rFonts w:ascii="Maiandra GD" w:eastAsia="Times New Roman" w:hAnsi="Maiandra GD" w:cs="Consolas"/>
          <w:b/>
          <w:bCs/>
          <w:color w:val="D171DD"/>
        </w:rPr>
        <w:t>null</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Creating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con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"data source=.; database=student; integrated security=SSPI"</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writing sql query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SqlCommand cm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SqlCommand</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"insert into student (id, name, email, join_date) values ('101', 'Ronald Trump', 'ronald@example.com', '1/12/2017')"</w:t>
      </w:r>
      <w:r w:rsidRPr="003E240B">
        <w:rPr>
          <w:rFonts w:ascii="Maiandra GD" w:eastAsia="Times New Roman" w:hAnsi="Maiandra GD" w:cs="Consolas"/>
          <w:color w:val="CFD5E0"/>
        </w:rPr>
        <w:t>, con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Opening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Executing the SQL query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cm.</w:t>
      </w:r>
      <w:r w:rsidRPr="003E240B">
        <w:rPr>
          <w:rFonts w:ascii="Maiandra GD" w:eastAsia="Times New Roman" w:hAnsi="Maiandra GD" w:cs="Consolas"/>
          <w:color w:val="4284AE"/>
        </w:rPr>
        <w:t>ExecuteNonQuery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Displaying a message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"Record Inserted Successfully"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Closing the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finally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Once you run the application, you will get the following output.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381375" cy="504825"/>
            <wp:effectExtent l="19050" t="0" r="9525" b="0"/>
            <wp:docPr id="14" name="Picture 14" descr="Inserting Record using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ng Record using ADO.NET"/>
                    <pic:cNvPicPr>
                      <a:picLocks noChangeAspect="1" noChangeArrowheads="1"/>
                    </pic:cNvPicPr>
                  </pic:nvPicPr>
                  <pic:blipFill>
                    <a:blip r:embed="rId16"/>
                    <a:srcRect/>
                    <a:stretch>
                      <a:fillRect/>
                    </a:stretch>
                  </pic:blipFill>
                  <pic:spPr bwMode="auto">
                    <a:xfrm>
                      <a:off x="0" y="0"/>
                      <a:ext cx="3381375" cy="50482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lastRenderedPageBreak/>
        <w:t>Retrieve Record using ADO.NET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Here, we will retrieve the inserted data from the Student table of the student database. Please modify the</w:t>
      </w:r>
      <w:r w:rsidRPr="003E240B">
        <w:rPr>
          <w:rFonts w:ascii="Maiandra GD" w:eastAsia="Times New Roman" w:hAnsi="Maiandra GD" w:cs="Arial"/>
          <w:b/>
          <w:bCs/>
          <w:color w:val="000000"/>
        </w:rPr>
        <w:t> Program.cs</w:t>
      </w:r>
      <w:r w:rsidRPr="0039266D">
        <w:rPr>
          <w:rFonts w:ascii="Maiandra GD" w:eastAsia="Times New Roman" w:hAnsi="Maiandra GD" w:cs="Arial"/>
          <w:color w:val="000000"/>
          <w:bdr w:val="none" w:sz="0" w:space="0" w:color="auto" w:frame="1"/>
        </w:rPr>
        <w:t> class file as shown below.</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Program</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r w:rsidRPr="003E240B">
        <w:rPr>
          <w:rFonts w:ascii="Maiandra GD" w:eastAsia="Times New Roman" w:hAnsi="Maiandra GD" w:cs="Consolas"/>
          <w:color w:val="4284AE"/>
        </w:rPr>
        <w:t>DisplayData</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public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DisplayData</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SqlConnection con = </w:t>
      </w:r>
      <w:r w:rsidRPr="003E240B">
        <w:rPr>
          <w:rFonts w:ascii="Maiandra GD" w:eastAsia="Times New Roman" w:hAnsi="Maiandra GD" w:cs="Consolas"/>
          <w:b/>
          <w:bCs/>
          <w:color w:val="D171DD"/>
        </w:rPr>
        <w:t>null</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Creating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con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"data source=.; database=student; integrated security=SSPI"</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writing sql query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SqlCommand cm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SqlCommand</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"Select * from student"</w:t>
      </w:r>
      <w:r w:rsidRPr="003E240B">
        <w:rPr>
          <w:rFonts w:ascii="Maiandra GD" w:eastAsia="Times New Roman" w:hAnsi="Maiandra GD" w:cs="Consolas"/>
          <w:color w:val="CFD5E0"/>
        </w:rPr>
        <w:t>, con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Opening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Executing the SQL query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SqlDataReader sdr = cm.</w:t>
      </w:r>
      <w:r w:rsidRPr="003E240B">
        <w:rPr>
          <w:rFonts w:ascii="Maiandra GD" w:eastAsia="Times New Roman" w:hAnsi="Maiandra GD" w:cs="Consolas"/>
          <w:color w:val="4284AE"/>
        </w:rPr>
        <w:t>ExecuteReader</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Iterating Data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while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sdr.</w:t>
      </w:r>
      <w:r w:rsidRPr="003E240B">
        <w:rPr>
          <w:rFonts w:ascii="Maiandra GD" w:eastAsia="Times New Roman" w:hAnsi="Maiandra GD" w:cs="Consolas"/>
          <w:color w:val="4284AE"/>
        </w:rPr>
        <w:t>Read</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Displaying Record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sdr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sdr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sdr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lastRenderedPageBreak/>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Closing the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finally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You will get the following output when you run the above program.</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362325" cy="533400"/>
            <wp:effectExtent l="19050" t="0" r="9525" b="0"/>
            <wp:docPr id="15" name="Picture 15" descr="Retrieve Record using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trieve Record using ADO.NET"/>
                    <pic:cNvPicPr>
                      <a:picLocks noChangeAspect="1" noChangeArrowheads="1"/>
                    </pic:cNvPicPr>
                  </pic:nvPicPr>
                  <pic:blipFill>
                    <a:blip r:embed="rId17"/>
                    <a:srcRect/>
                    <a:stretch>
                      <a:fillRect/>
                    </a:stretch>
                  </pic:blipFill>
                  <pic:spPr bwMode="auto">
                    <a:xfrm>
                      <a:off x="0" y="0"/>
                      <a:ext cx="3362325" cy="53340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Deleting Record from SQL Server database using ADO.NET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As of now, the student table contains one record. Let us delete that record using ADO.NET and C#. Please modify the Program.cs class file code as shown below which will delete the record from the Student table.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Program</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r w:rsidRPr="003E240B">
        <w:rPr>
          <w:rFonts w:ascii="Maiandra GD" w:eastAsia="Times New Roman" w:hAnsi="Maiandra GD" w:cs="Consolas"/>
          <w:color w:val="4284AE"/>
        </w:rPr>
        <w:t>DeleteData</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public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DeleteData</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SqlConnection con = </w:t>
      </w:r>
      <w:r w:rsidRPr="003E240B">
        <w:rPr>
          <w:rFonts w:ascii="Maiandra GD" w:eastAsia="Times New Roman" w:hAnsi="Maiandra GD" w:cs="Consolas"/>
          <w:b/>
          <w:bCs/>
          <w:color w:val="D171DD"/>
        </w:rPr>
        <w:t>null</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Creating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con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"data source=.; database=student; integrated security=SSPI"</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writing sql query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SqlCommand cm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SqlCommand</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"delete from student where id = '101'"</w:t>
      </w:r>
      <w:r w:rsidRPr="003E240B">
        <w:rPr>
          <w:rFonts w:ascii="Maiandra GD" w:eastAsia="Times New Roman" w:hAnsi="Maiandra GD" w:cs="Consolas"/>
          <w:color w:val="CFD5E0"/>
        </w:rPr>
        <w:t>, con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Opening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Executing the SQL query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cm.</w:t>
      </w:r>
      <w:r w:rsidRPr="003E240B">
        <w:rPr>
          <w:rFonts w:ascii="Maiandra GD" w:eastAsia="Times New Roman" w:hAnsi="Maiandra GD" w:cs="Consolas"/>
          <w:color w:val="4284AE"/>
        </w:rPr>
        <w:t>ExecuteNonQuery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"Record Deleted Successfully"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Closing the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finally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It will display the following output once you execute the program.</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333750" cy="504825"/>
            <wp:effectExtent l="19050" t="0" r="0" b="0"/>
            <wp:docPr id="16" name="Picture 16" descr="Deleting Record from SQL Server database using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eting Record from SQL Server database using ADO.NET"/>
                    <pic:cNvPicPr>
                      <a:picLocks noChangeAspect="1" noChangeArrowheads="1"/>
                    </pic:cNvPicPr>
                  </pic:nvPicPr>
                  <pic:blipFill>
                    <a:blip r:embed="rId18"/>
                    <a:srcRect/>
                    <a:stretch>
                      <a:fillRect/>
                    </a:stretch>
                  </pic:blipFill>
                  <pic:spPr bwMode="auto">
                    <a:xfrm>
                      <a:off x="0" y="0"/>
                      <a:ext cx="3333750" cy="504825"/>
                    </a:xfrm>
                    <a:prstGeom prst="rect">
                      <a:avLst/>
                    </a:prstGeom>
                    <a:noFill/>
                    <a:ln w="9525">
                      <a:noFill/>
                      <a:miter lim="800000"/>
                      <a:headEnd/>
                      <a:tailEnd/>
                    </a:ln>
                  </pic:spPr>
                </pic:pic>
              </a:graphicData>
            </a:graphic>
          </wp:inline>
        </w:drawing>
      </w:r>
    </w:p>
    <w:p w:rsidR="0039266D" w:rsidRPr="0039266D" w:rsidRDefault="0039266D" w:rsidP="0039266D">
      <w:pPr>
        <w:pBdr>
          <w:bottom w:val="double" w:sz="6" w:space="1" w:color="auto"/>
        </w:pBd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Now, if you verify the student table, then you will see that the record is deleted. In this article, I didn’t explain a single line of code intentionally. I will explain each and everything in detail from our next article.</w:t>
      </w:r>
    </w:p>
    <w:p w:rsidR="0039266D" w:rsidRPr="003E240B" w:rsidRDefault="0039266D" w:rsidP="009B3EC7">
      <w:pPr>
        <w:pStyle w:val="Heading1"/>
        <w:spacing w:before="0" w:beforeAutospacing="0" w:after="48" w:afterAutospacing="0"/>
        <w:textAlignment w:val="baseline"/>
        <w:rPr>
          <w:rFonts w:ascii="Maiandra GD" w:hAnsi="Maiandra GD" w:cs="Segoe UI"/>
          <w:color w:val="212529"/>
          <w:sz w:val="22"/>
          <w:szCs w:val="22"/>
        </w:rPr>
      </w:pPr>
      <w:r w:rsidRPr="009B3EC7">
        <w:rPr>
          <w:rFonts w:ascii="Maiandra GD" w:hAnsi="Maiandra GD"/>
          <w:bCs w:val="0"/>
          <w:color w:val="3A3A3A"/>
          <w:sz w:val="28"/>
          <w:szCs w:val="22"/>
        </w:rPr>
        <w:t>ADO.NET SqlConnection</w:t>
      </w:r>
      <w:r w:rsidR="009B3EC7">
        <w:rPr>
          <w:rFonts w:ascii="Maiandra GD" w:hAnsi="Maiandra GD"/>
          <w:bCs w:val="0"/>
          <w:color w:val="3A3A3A"/>
          <w:sz w:val="28"/>
          <w:szCs w:val="22"/>
        </w:rPr>
        <w:t xml:space="preserve"> </w:t>
      </w:r>
    </w:p>
    <w:p w:rsidR="0039266D" w:rsidRPr="003E240B" w:rsidRDefault="0039266D" w:rsidP="009B3EC7">
      <w:pPr>
        <w:pStyle w:val="Heading2"/>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b/>
          <w:bCs/>
          <w:color w:val="000000"/>
          <w:sz w:val="22"/>
          <w:szCs w:val="22"/>
          <w:bdr w:val="none" w:sz="0" w:space="0" w:color="auto" w:frame="1"/>
        </w:rPr>
        <w:t>ADO.NET SqlConnection Class in C# with Examples</w:t>
      </w:r>
      <w:r w:rsidR="009B3EC7">
        <w:rPr>
          <w:rFonts w:ascii="Maiandra GD" w:hAnsi="Maiandra GD" w:cs="Segoe UI"/>
          <w:b w:val="0"/>
          <w:bCs w:val="0"/>
          <w:color w:val="3A3A3A"/>
          <w:sz w:val="22"/>
          <w:szCs w:val="22"/>
        </w:rPr>
        <w:t xml:space="preserve"> </w:t>
      </w:r>
    </w:p>
    <w:p w:rsidR="0039266D" w:rsidRPr="003E240B" w:rsidRDefault="0039266D" w:rsidP="0039266D">
      <w:pPr>
        <w:numPr>
          <w:ilvl w:val="0"/>
          <w:numId w:val="6"/>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FF"/>
          <w:bdr w:val="none" w:sz="0" w:space="0" w:color="auto" w:frame="1"/>
        </w:rPr>
        <w:t>What is the ADO.NET SqlConnection class?</w:t>
      </w:r>
    </w:p>
    <w:p w:rsidR="0039266D" w:rsidRPr="003E240B" w:rsidRDefault="0039266D" w:rsidP="0039266D">
      <w:pPr>
        <w:numPr>
          <w:ilvl w:val="0"/>
          <w:numId w:val="6"/>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FF"/>
          <w:bdr w:val="none" w:sz="0" w:space="0" w:color="auto" w:frame="1"/>
        </w:rPr>
        <w:t>How to instantiate SqlConnection object</w:t>
      </w:r>
    </w:p>
    <w:p w:rsidR="0039266D" w:rsidRPr="003E240B" w:rsidRDefault="0039266D" w:rsidP="0039266D">
      <w:pPr>
        <w:numPr>
          <w:ilvl w:val="0"/>
          <w:numId w:val="6"/>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FF"/>
          <w:bdr w:val="none" w:sz="0" w:space="0" w:color="auto" w:frame="1"/>
        </w:rPr>
        <w:t>Using the SqlConnection object</w:t>
      </w:r>
    </w:p>
    <w:p w:rsidR="0039266D" w:rsidRPr="003E240B" w:rsidRDefault="0039266D" w:rsidP="0039266D">
      <w:pPr>
        <w:numPr>
          <w:ilvl w:val="0"/>
          <w:numId w:val="6"/>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FF"/>
          <w:bdr w:val="none" w:sz="0" w:space="0" w:color="auto" w:frame="1"/>
        </w:rPr>
        <w:t>Why is it important to close a database connection</w:t>
      </w:r>
    </w:p>
    <w:p w:rsidR="0039266D" w:rsidRPr="003E240B" w:rsidRDefault="0039266D" w:rsidP="0039266D">
      <w:pPr>
        <w:numPr>
          <w:ilvl w:val="0"/>
          <w:numId w:val="6"/>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FF"/>
          <w:bdr w:val="none" w:sz="0" w:space="0" w:color="auto" w:frame="1"/>
        </w:rPr>
        <w:t>How to properly close a connection</w:t>
      </w:r>
    </w:p>
    <w:p w:rsidR="0039266D" w:rsidRPr="003E240B" w:rsidRDefault="0039266D" w:rsidP="0039266D">
      <w:pPr>
        <w:numPr>
          <w:ilvl w:val="0"/>
          <w:numId w:val="6"/>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FF"/>
          <w:bdr w:val="none" w:sz="0" w:space="0" w:color="auto" w:frame="1"/>
        </w:rPr>
        <w:lastRenderedPageBreak/>
        <w:t>What is the problem of hard-coding the connection string in the application?</w:t>
      </w:r>
    </w:p>
    <w:p w:rsidR="0039266D" w:rsidRPr="003E240B" w:rsidRDefault="0039266D" w:rsidP="0039266D">
      <w:pPr>
        <w:numPr>
          <w:ilvl w:val="0"/>
          <w:numId w:val="6"/>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FF"/>
          <w:bdr w:val="none" w:sz="0" w:space="0" w:color="auto" w:frame="1"/>
        </w:rPr>
        <w:t>How to store and retrieve the connection string from the configuration file?</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What we discussed in the Introduction Part of this article?</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Let us first recap what we discussed in our </w:t>
      </w:r>
      <w:hyperlink r:id="rId19" w:history="1">
        <w:r w:rsidRPr="003E240B">
          <w:rPr>
            <w:rStyle w:val="Strong"/>
            <w:rFonts w:ascii="Maiandra GD" w:hAnsi="Maiandra GD" w:cs="Arial"/>
            <w:color w:val="007BFF"/>
            <w:sz w:val="22"/>
            <w:szCs w:val="22"/>
            <w:bdr w:val="none" w:sz="0" w:space="0" w:color="auto" w:frame="1"/>
          </w:rPr>
          <w:t>introduction to ADO.NET</w:t>
        </w:r>
      </w:hyperlink>
      <w:r w:rsidRPr="003E240B">
        <w:rPr>
          <w:rFonts w:ascii="Maiandra GD" w:hAnsi="Maiandra GD" w:cs="Arial"/>
          <w:color w:val="000000"/>
          <w:sz w:val="22"/>
          <w:szCs w:val="22"/>
          <w:bdr w:val="none" w:sz="0" w:space="0" w:color="auto" w:frame="1"/>
        </w:rPr>
        <w:t> Article. We discussed the different .NET data providers. The key to understanding ADO.NET is to understand the following objects.</w:t>
      </w:r>
    </w:p>
    <w:p w:rsidR="0039266D" w:rsidRPr="003E240B" w:rsidRDefault="0039266D" w:rsidP="0039266D">
      <w:pPr>
        <w:numPr>
          <w:ilvl w:val="0"/>
          <w:numId w:val="7"/>
        </w:numPr>
        <w:shd w:val="clear" w:color="auto" w:fill="FFFFFF"/>
        <w:spacing w:after="0" w:line="240" w:lineRule="auto"/>
        <w:jc w:val="both"/>
        <w:textAlignment w:val="baseline"/>
        <w:rPr>
          <w:rFonts w:ascii="Maiandra GD" w:hAnsi="Maiandra GD" w:cs="Segoe UI"/>
          <w:color w:val="212529"/>
        </w:rPr>
      </w:pPr>
      <w:hyperlink r:id="rId20" w:history="1">
        <w:r w:rsidRPr="003E240B">
          <w:rPr>
            <w:rStyle w:val="Strong"/>
            <w:rFonts w:ascii="Maiandra GD" w:hAnsi="Maiandra GD" w:cs="Arial"/>
            <w:color w:val="0000FF"/>
            <w:bdr w:val="none" w:sz="0" w:space="0" w:color="auto" w:frame="1"/>
          </w:rPr>
          <w:t>Connection</w:t>
        </w:r>
      </w:hyperlink>
    </w:p>
    <w:p w:rsidR="0039266D" w:rsidRPr="003E240B" w:rsidRDefault="0039266D" w:rsidP="0039266D">
      <w:pPr>
        <w:numPr>
          <w:ilvl w:val="0"/>
          <w:numId w:val="7"/>
        </w:numPr>
        <w:shd w:val="clear" w:color="auto" w:fill="FFFFFF"/>
        <w:spacing w:after="0" w:line="240" w:lineRule="auto"/>
        <w:jc w:val="both"/>
        <w:textAlignment w:val="baseline"/>
        <w:rPr>
          <w:rFonts w:ascii="Maiandra GD" w:hAnsi="Maiandra GD" w:cs="Segoe UI"/>
          <w:color w:val="212529"/>
        </w:rPr>
      </w:pPr>
      <w:hyperlink r:id="rId21" w:history="1">
        <w:r w:rsidRPr="003E240B">
          <w:rPr>
            <w:rStyle w:val="Strong"/>
            <w:rFonts w:ascii="Maiandra GD" w:hAnsi="Maiandra GD" w:cs="Arial"/>
            <w:color w:val="0000FF"/>
            <w:bdr w:val="none" w:sz="0" w:space="0" w:color="auto" w:frame="1"/>
          </w:rPr>
          <w:t>Command</w:t>
        </w:r>
      </w:hyperlink>
    </w:p>
    <w:p w:rsidR="0039266D" w:rsidRPr="003E240B" w:rsidRDefault="0039266D" w:rsidP="0039266D">
      <w:pPr>
        <w:numPr>
          <w:ilvl w:val="0"/>
          <w:numId w:val="7"/>
        </w:numPr>
        <w:shd w:val="clear" w:color="auto" w:fill="FFFFFF"/>
        <w:spacing w:after="0" w:line="240" w:lineRule="auto"/>
        <w:jc w:val="both"/>
        <w:textAlignment w:val="baseline"/>
        <w:rPr>
          <w:rFonts w:ascii="Maiandra GD" w:hAnsi="Maiandra GD" w:cs="Segoe UI"/>
          <w:color w:val="212529"/>
        </w:rPr>
      </w:pPr>
      <w:hyperlink r:id="rId22" w:history="1">
        <w:r w:rsidRPr="003E240B">
          <w:rPr>
            <w:rStyle w:val="Strong"/>
            <w:rFonts w:ascii="Maiandra GD" w:hAnsi="Maiandra GD" w:cs="Arial"/>
            <w:color w:val="0000FF"/>
            <w:bdr w:val="none" w:sz="0" w:space="0" w:color="auto" w:frame="1"/>
          </w:rPr>
          <w:t>DataReader</w:t>
        </w:r>
      </w:hyperlink>
    </w:p>
    <w:p w:rsidR="0039266D" w:rsidRPr="003E240B" w:rsidRDefault="0039266D" w:rsidP="0039266D">
      <w:pPr>
        <w:numPr>
          <w:ilvl w:val="0"/>
          <w:numId w:val="7"/>
        </w:numPr>
        <w:shd w:val="clear" w:color="auto" w:fill="FFFFFF"/>
        <w:spacing w:after="0" w:line="240" w:lineRule="auto"/>
        <w:jc w:val="both"/>
        <w:textAlignment w:val="baseline"/>
        <w:rPr>
          <w:rFonts w:ascii="Maiandra GD" w:hAnsi="Maiandra GD" w:cs="Segoe UI"/>
          <w:color w:val="212529"/>
        </w:rPr>
      </w:pPr>
      <w:hyperlink r:id="rId23" w:history="1">
        <w:r w:rsidRPr="003E240B">
          <w:rPr>
            <w:rStyle w:val="Strong"/>
            <w:rFonts w:ascii="Maiandra GD" w:hAnsi="Maiandra GD" w:cs="Arial"/>
            <w:color w:val="0000FF"/>
            <w:bdr w:val="none" w:sz="0" w:space="0" w:color="auto" w:frame="1"/>
          </w:rPr>
          <w:t>DataAdapter</w:t>
        </w:r>
      </w:hyperlink>
    </w:p>
    <w:p w:rsidR="0039266D" w:rsidRPr="003E240B" w:rsidRDefault="0039266D" w:rsidP="0039266D">
      <w:pPr>
        <w:numPr>
          <w:ilvl w:val="0"/>
          <w:numId w:val="7"/>
        </w:numPr>
        <w:shd w:val="clear" w:color="auto" w:fill="FFFFFF"/>
        <w:spacing w:after="0" w:line="240" w:lineRule="auto"/>
        <w:jc w:val="both"/>
        <w:textAlignment w:val="baseline"/>
        <w:rPr>
          <w:rFonts w:ascii="Maiandra GD" w:hAnsi="Maiandra GD" w:cs="Segoe UI"/>
          <w:color w:val="212529"/>
        </w:rPr>
      </w:pPr>
      <w:hyperlink r:id="rId24" w:history="1">
        <w:r w:rsidRPr="003E240B">
          <w:rPr>
            <w:rStyle w:val="Strong"/>
            <w:rFonts w:ascii="Maiandra GD" w:hAnsi="Maiandra GD" w:cs="Arial"/>
            <w:color w:val="0000FF"/>
            <w:bdr w:val="none" w:sz="0" w:space="0" w:color="auto" w:frame="1"/>
          </w:rPr>
          <w:t>DataSet</w:t>
        </w:r>
      </w:hyperlink>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In our introduction part, we discussed that </w:t>
      </w:r>
      <w:r w:rsidRPr="003E240B">
        <w:rPr>
          <w:rStyle w:val="Strong"/>
          <w:rFonts w:ascii="Maiandra GD" w:hAnsi="Maiandra GD" w:cs="Arial"/>
          <w:color w:val="000000"/>
          <w:sz w:val="22"/>
          <w:szCs w:val="22"/>
          <w:bdr w:val="none" w:sz="0" w:space="0" w:color="auto" w:frame="1"/>
        </w:rPr>
        <w:t>Connection, Command, DataAdapter,</w:t>
      </w:r>
      <w:r w:rsidRPr="003E240B">
        <w:rPr>
          <w:rFonts w:ascii="Maiandra GD" w:hAnsi="Maiandra GD" w:cs="Arial"/>
          <w:color w:val="000000"/>
          <w:sz w:val="22"/>
          <w:szCs w:val="22"/>
          <w:bdr w:val="none" w:sz="0" w:space="0" w:color="auto" w:frame="1"/>
        </w:rPr>
        <w:t> and </w:t>
      </w:r>
      <w:r w:rsidRPr="003E240B">
        <w:rPr>
          <w:rStyle w:val="Strong"/>
          <w:rFonts w:ascii="Maiandra GD" w:hAnsi="Maiandra GD" w:cs="Arial"/>
          <w:color w:val="000000"/>
          <w:sz w:val="22"/>
          <w:szCs w:val="22"/>
          <w:bdr w:val="none" w:sz="0" w:space="0" w:color="auto" w:frame="1"/>
        </w:rPr>
        <w:t>DataReader</w:t>
      </w:r>
      <w:r w:rsidRPr="003E240B">
        <w:rPr>
          <w:rFonts w:ascii="Maiandra GD" w:hAnsi="Maiandra GD" w:cs="Arial"/>
          <w:color w:val="000000"/>
          <w:sz w:val="22"/>
          <w:szCs w:val="22"/>
          <w:bdr w:val="none" w:sz="0" w:space="0" w:color="auto" w:frame="1"/>
        </w:rPr>
        <w:t> objects are providers specific where the </w:t>
      </w:r>
      <w:r w:rsidRPr="003E240B">
        <w:rPr>
          <w:rStyle w:val="Strong"/>
          <w:rFonts w:ascii="Maiandra GD" w:hAnsi="Maiandra GD" w:cs="Arial"/>
          <w:color w:val="000000"/>
          <w:sz w:val="22"/>
          <w:szCs w:val="22"/>
          <w:bdr w:val="none" w:sz="0" w:space="0" w:color="auto" w:frame="1"/>
        </w:rPr>
        <w:t>DataSet</w:t>
      </w:r>
      <w:r w:rsidRPr="003E240B">
        <w:rPr>
          <w:rFonts w:ascii="Maiandra GD" w:hAnsi="Maiandra GD" w:cs="Arial"/>
          <w:color w:val="000000"/>
          <w:sz w:val="22"/>
          <w:szCs w:val="22"/>
          <w:bdr w:val="none" w:sz="0" w:space="0" w:color="auto" w:frame="1"/>
        </w:rPr>
        <w:t> is provider independent. That means if you are going to work with SQL Server database, then you need to use SQL-specific provider objects such as </w:t>
      </w:r>
      <w:r w:rsidRPr="003E240B">
        <w:rPr>
          <w:rStyle w:val="Strong"/>
          <w:rFonts w:ascii="Maiandra GD" w:hAnsi="Maiandra GD" w:cs="Arial"/>
          <w:color w:val="000000"/>
          <w:sz w:val="22"/>
          <w:szCs w:val="22"/>
          <w:bdr w:val="none" w:sz="0" w:space="0" w:color="auto" w:frame="1"/>
        </w:rPr>
        <w:t>SQLConnection</w:t>
      </w:r>
      <w:r w:rsidRPr="003E240B">
        <w:rPr>
          <w:rFonts w:ascii="Maiandra GD" w:hAnsi="Maiandra GD" w:cs="Arial"/>
          <w:color w:val="000000"/>
          <w:sz w:val="22"/>
          <w:szCs w:val="22"/>
          <w:bdr w:val="none" w:sz="0" w:space="0" w:color="auto" w:frame="1"/>
        </w:rPr>
        <w:t>, </w:t>
      </w:r>
      <w:r w:rsidRPr="003E240B">
        <w:rPr>
          <w:rStyle w:val="Strong"/>
          <w:rFonts w:ascii="Maiandra GD" w:hAnsi="Maiandra GD" w:cs="Arial"/>
          <w:color w:val="000000"/>
          <w:sz w:val="22"/>
          <w:szCs w:val="22"/>
          <w:bdr w:val="none" w:sz="0" w:space="0" w:color="auto" w:frame="1"/>
        </w:rPr>
        <w:t>SqlCommand</w:t>
      </w:r>
      <w:r w:rsidRPr="003E240B">
        <w:rPr>
          <w:rFonts w:ascii="Maiandra GD" w:hAnsi="Maiandra GD" w:cs="Arial"/>
          <w:color w:val="000000"/>
          <w:sz w:val="22"/>
          <w:szCs w:val="22"/>
          <w:bdr w:val="none" w:sz="0" w:space="0" w:color="auto" w:frame="1"/>
        </w:rPr>
        <w:t>, </w:t>
      </w:r>
      <w:r w:rsidRPr="003E240B">
        <w:rPr>
          <w:rStyle w:val="Strong"/>
          <w:rFonts w:ascii="Maiandra GD" w:hAnsi="Maiandra GD" w:cs="Arial"/>
          <w:color w:val="000000"/>
          <w:sz w:val="22"/>
          <w:szCs w:val="22"/>
          <w:bdr w:val="none" w:sz="0" w:space="0" w:color="auto" w:frame="1"/>
        </w:rPr>
        <w:t>SqlDataAdapter,</w:t>
      </w:r>
      <w:r w:rsidRPr="003E240B">
        <w:rPr>
          <w:rFonts w:ascii="Maiandra GD" w:hAnsi="Maiandra GD" w:cs="Arial"/>
          <w:color w:val="000000"/>
          <w:sz w:val="22"/>
          <w:szCs w:val="22"/>
          <w:bdr w:val="none" w:sz="0" w:space="0" w:color="auto" w:frame="1"/>
        </w:rPr>
        <w:t> and </w:t>
      </w:r>
      <w:r w:rsidRPr="003E240B">
        <w:rPr>
          <w:rStyle w:val="Strong"/>
          <w:rFonts w:ascii="Maiandra GD" w:hAnsi="Maiandra GD" w:cs="Arial"/>
          <w:color w:val="000000"/>
          <w:sz w:val="22"/>
          <w:szCs w:val="22"/>
          <w:bdr w:val="none" w:sz="0" w:space="0" w:color="auto" w:frame="1"/>
        </w:rPr>
        <w:t>SqlDataReader</w:t>
      </w:r>
      <w:r w:rsidRPr="003E240B">
        <w:rPr>
          <w:rFonts w:ascii="Maiandra GD" w:hAnsi="Maiandra GD" w:cs="Arial"/>
          <w:color w:val="000000"/>
          <w:sz w:val="22"/>
          <w:szCs w:val="22"/>
          <w:bdr w:val="none" w:sz="0" w:space="0" w:color="auto" w:frame="1"/>
        </w:rPr>
        <w:t> objects which belong to the </w:t>
      </w:r>
      <w:r w:rsidRPr="003E240B">
        <w:rPr>
          <w:rStyle w:val="Strong"/>
          <w:rFonts w:ascii="Maiandra GD" w:hAnsi="Maiandra GD" w:cs="Arial"/>
          <w:color w:val="000000"/>
          <w:sz w:val="22"/>
          <w:szCs w:val="22"/>
          <w:bdr w:val="none" w:sz="0" w:space="0" w:color="auto" w:frame="1"/>
        </w:rPr>
        <w:t>System.Data.SqlClient</w:t>
      </w:r>
      <w:r w:rsidRPr="003E240B">
        <w:rPr>
          <w:rFonts w:ascii="Maiandra GD" w:hAnsi="Maiandra GD" w:cs="Arial"/>
          <w:color w:val="000000"/>
          <w:sz w:val="22"/>
          <w:szCs w:val="22"/>
          <w:bdr w:val="none" w:sz="0" w:space="0" w:color="auto" w:frame="1"/>
        </w:rPr>
        <w:t> namespace.</w:t>
      </w:r>
    </w:p>
    <w:p w:rsidR="0039266D" w:rsidRPr="003E240B" w:rsidRDefault="0039266D" w:rsidP="0039266D">
      <w:pPr>
        <w:pStyle w:val="Heading6"/>
        <w:shd w:val="clear" w:color="auto" w:fill="FFFFFF"/>
        <w:spacing w:before="0"/>
        <w:jc w:val="both"/>
        <w:textAlignment w:val="baseline"/>
        <w:rPr>
          <w:rFonts w:ascii="Maiandra GD" w:hAnsi="Maiandra GD" w:cs="Segoe UI"/>
          <w:color w:val="3A3A3A"/>
        </w:rPr>
      </w:pPr>
      <w:r w:rsidRPr="003E240B">
        <w:rPr>
          <w:rStyle w:val="Strong"/>
          <w:rFonts w:ascii="Maiandra GD" w:hAnsi="Maiandra GD" w:cs="Arial"/>
          <w:b w:val="0"/>
          <w:bCs w:val="0"/>
          <w:color w:val="000000"/>
          <w:bdr w:val="none" w:sz="0" w:space="0" w:color="auto" w:frame="1"/>
        </w:rPr>
        <w:t>Note:</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If you understand how to work with one database, then you can easily work with any other database. All you have to do is, change the provider-specific string (i.e. SQL, Oracle, Oledb, Odbc) on the Connection, Command, DataReader, and DataAdapter objects depending on the data source you are working with.</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Here, in this article, I am going to discuss the </w:t>
      </w:r>
      <w:r w:rsidRPr="003E240B">
        <w:rPr>
          <w:rStyle w:val="Strong"/>
          <w:rFonts w:ascii="Maiandra GD" w:hAnsi="Maiandra GD" w:cs="Arial"/>
          <w:color w:val="000000"/>
          <w:sz w:val="22"/>
          <w:szCs w:val="22"/>
          <w:bdr w:val="none" w:sz="0" w:space="0" w:color="auto" w:frame="1"/>
        </w:rPr>
        <w:t>SqlConnection</w:t>
      </w:r>
      <w:r w:rsidRPr="003E240B">
        <w:rPr>
          <w:rFonts w:ascii="Maiandra GD" w:hAnsi="Maiandra GD" w:cs="Arial"/>
          <w:color w:val="000000"/>
          <w:sz w:val="22"/>
          <w:szCs w:val="22"/>
          <w:bdr w:val="none" w:sz="0" w:space="0" w:color="auto" w:frame="1"/>
        </w:rPr>
        <w:t> object in detail. The concepts that we discuss here are applicable to all the .NET data providers.</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What is ADO.NET SqlConnection Class in C#?</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 </w:t>
      </w:r>
      <w:r w:rsidRPr="003E240B">
        <w:rPr>
          <w:rStyle w:val="Strong"/>
          <w:rFonts w:ascii="Maiandra GD" w:hAnsi="Maiandra GD" w:cs="Arial"/>
          <w:color w:val="000000"/>
          <w:sz w:val="22"/>
          <w:szCs w:val="22"/>
          <w:bdr w:val="none" w:sz="0" w:space="0" w:color="auto" w:frame="1"/>
        </w:rPr>
        <w:t>ADO.NET</w:t>
      </w:r>
      <w:r w:rsidRPr="003E240B">
        <w:rPr>
          <w:rFonts w:ascii="Maiandra GD" w:hAnsi="Maiandra GD" w:cs="Arial"/>
          <w:color w:val="000000"/>
          <w:sz w:val="22"/>
          <w:szCs w:val="22"/>
          <w:bdr w:val="none" w:sz="0" w:space="0" w:color="auto" w:frame="1"/>
        </w:rPr>
        <w:t> </w:t>
      </w:r>
      <w:r w:rsidRPr="003E240B">
        <w:rPr>
          <w:rStyle w:val="Strong"/>
          <w:rFonts w:ascii="Maiandra GD" w:hAnsi="Maiandra GD" w:cs="Arial"/>
          <w:color w:val="000000"/>
          <w:sz w:val="22"/>
          <w:szCs w:val="22"/>
          <w:bdr w:val="none" w:sz="0" w:space="0" w:color="auto" w:frame="1"/>
        </w:rPr>
        <w:t>SqlConnection</w:t>
      </w:r>
      <w:r w:rsidRPr="003E240B">
        <w:rPr>
          <w:rFonts w:ascii="Maiandra GD" w:hAnsi="Maiandra GD" w:cs="Arial"/>
          <w:color w:val="000000"/>
          <w:sz w:val="22"/>
          <w:szCs w:val="22"/>
          <w:bdr w:val="none" w:sz="0" w:space="0" w:color="auto" w:frame="1"/>
        </w:rPr>
        <w:t> class belongs to </w:t>
      </w:r>
      <w:r w:rsidRPr="003E240B">
        <w:rPr>
          <w:rStyle w:val="Strong"/>
          <w:rFonts w:ascii="Maiandra GD" w:hAnsi="Maiandra GD" w:cs="Arial"/>
          <w:color w:val="000000"/>
          <w:sz w:val="22"/>
          <w:szCs w:val="22"/>
          <w:bdr w:val="none" w:sz="0" w:space="0" w:color="auto" w:frame="1"/>
        </w:rPr>
        <w:t>System.Data.SqlClient</w:t>
      </w:r>
      <w:r w:rsidRPr="003E240B">
        <w:rPr>
          <w:rFonts w:ascii="Maiandra GD" w:hAnsi="Maiandra GD" w:cs="Arial"/>
          <w:color w:val="000000"/>
          <w:sz w:val="22"/>
          <w:szCs w:val="22"/>
          <w:bdr w:val="none" w:sz="0" w:space="0" w:color="auto" w:frame="1"/>
        </w:rPr>
        <w:t> namespace and is used to establish an open connection to the SQL Server database. The most important point that you need to remember is the connection does not close implicitly even it goes out of scope. Therefore, it is always recommended and always a good programming practice to close the connection object explicitly by calling the Close() method of the connection object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Note:</w:t>
      </w:r>
      <w:r w:rsidRPr="003E240B">
        <w:rPr>
          <w:rFonts w:ascii="Maiandra GD" w:hAnsi="Maiandra GD" w:cs="Arial"/>
          <w:color w:val="000000"/>
          <w:sz w:val="22"/>
          <w:szCs w:val="22"/>
          <w:bdr w:val="none" w:sz="0" w:space="0" w:color="auto" w:frame="1"/>
        </w:rPr>
        <w:t> The connections should be opened as late as possible, and should be closed as early as possible as the connection is one of the most expensive resources. .</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ADO.NET SqlConnection class Signature in C#:</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Following is the signature of </w:t>
      </w:r>
      <w:r w:rsidRPr="003E240B">
        <w:rPr>
          <w:rStyle w:val="Strong"/>
          <w:rFonts w:ascii="Maiandra GD" w:hAnsi="Maiandra GD" w:cs="Arial"/>
          <w:color w:val="000000"/>
          <w:sz w:val="22"/>
          <w:szCs w:val="22"/>
          <w:bdr w:val="none" w:sz="0" w:space="0" w:color="auto" w:frame="1"/>
        </w:rPr>
        <w:t>SqlConnection</w:t>
      </w:r>
      <w:r w:rsidRPr="003E240B">
        <w:rPr>
          <w:rFonts w:ascii="Maiandra GD" w:hAnsi="Maiandra GD" w:cs="Arial"/>
          <w:color w:val="000000"/>
          <w:sz w:val="22"/>
          <w:szCs w:val="22"/>
          <w:bdr w:val="none" w:sz="0" w:space="0" w:color="auto" w:frame="1"/>
        </w:rPr>
        <w:t> class. As you can see, it is a sealed class and inherited from </w:t>
      </w:r>
      <w:r w:rsidRPr="003E240B">
        <w:rPr>
          <w:rStyle w:val="Strong"/>
          <w:rFonts w:ascii="Maiandra GD" w:hAnsi="Maiandra GD" w:cs="Arial"/>
          <w:color w:val="000000"/>
          <w:sz w:val="22"/>
          <w:szCs w:val="22"/>
          <w:bdr w:val="none" w:sz="0" w:space="0" w:color="auto" w:frame="1"/>
        </w:rPr>
        <w:t>DbConnection</w:t>
      </w:r>
      <w:r w:rsidRPr="003E240B">
        <w:rPr>
          <w:rFonts w:ascii="Maiandra GD" w:hAnsi="Maiandra GD" w:cs="Arial"/>
          <w:color w:val="000000"/>
          <w:sz w:val="22"/>
          <w:szCs w:val="22"/>
          <w:bdr w:val="none" w:sz="0" w:space="0" w:color="auto" w:frame="1"/>
        </w:rPr>
        <w:t> class and implement the </w:t>
      </w:r>
      <w:r w:rsidRPr="003E240B">
        <w:rPr>
          <w:rStyle w:val="Strong"/>
          <w:rFonts w:ascii="Maiandra GD" w:hAnsi="Maiandra GD" w:cs="Arial"/>
          <w:color w:val="000000"/>
          <w:sz w:val="22"/>
          <w:szCs w:val="22"/>
          <w:bdr w:val="none" w:sz="0" w:space="0" w:color="auto" w:frame="1"/>
        </w:rPr>
        <w:t>ICloneable</w:t>
      </w:r>
      <w:r w:rsidRPr="003E240B">
        <w:rPr>
          <w:rFonts w:ascii="Maiandra GD" w:hAnsi="Maiandra GD" w:cs="Arial"/>
          <w:color w:val="000000"/>
          <w:sz w:val="22"/>
          <w:szCs w:val="22"/>
          <w:bdr w:val="none" w:sz="0" w:space="0" w:color="auto" w:frame="1"/>
        </w:rPr>
        <w:t> interface.</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4762500" cy="752475"/>
            <wp:effectExtent l="19050" t="0" r="0" b="0"/>
            <wp:docPr id="27" name="Picture 27" descr="ADO.NET SqlConnection Class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O.NET SqlConnection Class in Detail"/>
                    <pic:cNvPicPr>
                      <a:picLocks noChangeAspect="1" noChangeArrowheads="1"/>
                    </pic:cNvPicPr>
                  </pic:nvPicPr>
                  <pic:blipFill>
                    <a:blip r:embed="rId25"/>
                    <a:srcRect/>
                    <a:stretch>
                      <a:fillRect/>
                    </a:stretch>
                  </pic:blipFill>
                  <pic:spPr bwMode="auto">
                    <a:xfrm>
                      <a:off x="0" y="0"/>
                      <a:ext cx="4762500" cy="752475"/>
                    </a:xfrm>
                    <a:prstGeom prst="rect">
                      <a:avLst/>
                    </a:prstGeom>
                    <a:noFill/>
                    <a:ln w="9525">
                      <a:noFill/>
                      <a:miter lim="800000"/>
                      <a:headEnd/>
                      <a:tailEnd/>
                    </a:ln>
                  </pic:spPr>
                </pic:pic>
              </a:graphicData>
            </a:graphic>
          </wp:inline>
        </w:drawing>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SqlConnection Class Constructors:</w:t>
      </w:r>
    </w:p>
    <w:p w:rsidR="0039266D" w:rsidRPr="003E240B" w:rsidRDefault="0039266D" w:rsidP="0039266D">
      <w:pPr>
        <w:pStyle w:val="NormalWeb"/>
        <w:shd w:val="clear" w:color="auto" w:fill="FFFFFF"/>
        <w:spacing w:before="0" w:beforeAutospacing="0" w:after="0" w:afterAutospacing="0"/>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 ADO.NET SqlConnection class has three constructors which are shown in the below image.</w:t>
      </w:r>
    </w:p>
    <w:p w:rsidR="0039266D" w:rsidRPr="003E240B" w:rsidRDefault="0039266D" w:rsidP="0039266D">
      <w:pPr>
        <w:pStyle w:val="NormalWeb"/>
        <w:shd w:val="clear" w:color="auto" w:fill="FFFFFF"/>
        <w:spacing w:before="0" w:beforeAutospacing="0" w:after="384" w:afterAutospacing="0"/>
        <w:textAlignment w:val="baseline"/>
        <w:rPr>
          <w:rFonts w:ascii="Maiandra GD" w:hAnsi="Maiandra GD" w:cs="Segoe UI"/>
          <w:color w:val="212529"/>
          <w:sz w:val="22"/>
          <w:szCs w:val="22"/>
        </w:rPr>
      </w:pPr>
      <w:r w:rsidRPr="003E240B">
        <w:rPr>
          <w:rFonts w:ascii="Maiandra GD" w:hAnsi="Maiandra GD" w:cs="Segoe UI"/>
          <w:noProof/>
          <w:color w:val="212529"/>
          <w:sz w:val="22"/>
          <w:szCs w:val="22"/>
        </w:rPr>
        <w:drawing>
          <wp:inline distT="0" distB="0" distL="0" distR="0">
            <wp:extent cx="4800600" cy="619125"/>
            <wp:effectExtent l="19050" t="0" r="0" b="0"/>
            <wp:docPr id="28" name="Picture 28" descr="ADO.NET SqlConnection Class Construct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O.NET SqlConnection Class Constructirs"/>
                    <pic:cNvPicPr>
                      <a:picLocks noChangeAspect="1" noChangeArrowheads="1"/>
                    </pic:cNvPicPr>
                  </pic:nvPicPr>
                  <pic:blipFill>
                    <a:blip r:embed="rId26"/>
                    <a:srcRect/>
                    <a:stretch>
                      <a:fillRect/>
                    </a:stretch>
                  </pic:blipFill>
                  <pic:spPr bwMode="auto">
                    <a:xfrm>
                      <a:off x="0" y="0"/>
                      <a:ext cx="4800600" cy="619125"/>
                    </a:xfrm>
                    <a:prstGeom prst="rect">
                      <a:avLst/>
                    </a:prstGeom>
                    <a:noFill/>
                    <a:ln w="9525">
                      <a:noFill/>
                      <a:miter lim="800000"/>
                      <a:headEnd/>
                      <a:tailEnd/>
                    </a:ln>
                  </pic:spPr>
                </pic:pic>
              </a:graphicData>
            </a:graphic>
          </wp:inline>
        </w:drawing>
      </w:r>
    </w:p>
    <w:p w:rsidR="0039266D" w:rsidRPr="003E240B" w:rsidRDefault="0039266D" w:rsidP="0039266D">
      <w:pPr>
        <w:pStyle w:val="NormalWeb"/>
        <w:shd w:val="clear" w:color="auto" w:fill="FFFFFF"/>
        <w:spacing w:before="0" w:beforeAutospacing="0" w:after="0" w:afterAutospacing="0"/>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Let us discuss each of these constructors in detail.</w:t>
      </w:r>
    </w:p>
    <w:p w:rsidR="0039266D" w:rsidRPr="003E240B" w:rsidRDefault="0039266D" w:rsidP="0039266D">
      <w:pPr>
        <w:numPr>
          <w:ilvl w:val="0"/>
          <w:numId w:val="8"/>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00"/>
          <w:bdr w:val="none" w:sz="0" w:space="0" w:color="auto" w:frame="1"/>
        </w:rPr>
        <w:lastRenderedPageBreak/>
        <w:t>SqlConnection():</w:t>
      </w:r>
      <w:r w:rsidRPr="003E240B">
        <w:rPr>
          <w:rFonts w:ascii="Maiandra GD" w:hAnsi="Maiandra GD" w:cs="Arial"/>
          <w:color w:val="000000"/>
          <w:bdr w:val="none" w:sz="0" w:space="0" w:color="auto" w:frame="1"/>
        </w:rPr>
        <w:t> It initializes a new instance of the System.Data.SqlClient.SqlConnection class</w:t>
      </w:r>
    </w:p>
    <w:p w:rsidR="0039266D" w:rsidRPr="003E240B" w:rsidRDefault="0039266D" w:rsidP="0039266D">
      <w:pPr>
        <w:numPr>
          <w:ilvl w:val="0"/>
          <w:numId w:val="8"/>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00"/>
          <w:bdr w:val="none" w:sz="0" w:space="0" w:color="auto" w:frame="1"/>
        </w:rPr>
        <w:t>SqlConnection(String connectionString): </w:t>
      </w:r>
      <w:r w:rsidRPr="003E240B">
        <w:rPr>
          <w:rFonts w:ascii="Maiandra GD" w:hAnsi="Maiandra GD" w:cs="Arial"/>
          <w:color w:val="000000"/>
          <w:bdr w:val="none" w:sz="0" w:space="0" w:color="auto" w:frame="1"/>
        </w:rPr>
        <w:t>This constructor is used to initializes a new instance of the System.Data.SqlClient.SqlConnection class when given a string that contains the connection string.</w:t>
      </w:r>
    </w:p>
    <w:p w:rsidR="0039266D" w:rsidRPr="003E240B" w:rsidRDefault="0039266D" w:rsidP="0039266D">
      <w:pPr>
        <w:numPr>
          <w:ilvl w:val="0"/>
          <w:numId w:val="8"/>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00"/>
          <w:bdr w:val="none" w:sz="0" w:space="0" w:color="auto" w:frame="1"/>
        </w:rPr>
        <w:t>SqlConnection(String connectionString, SqlCredential credential): </w:t>
      </w:r>
      <w:r w:rsidRPr="003E240B">
        <w:rPr>
          <w:rFonts w:ascii="Maiandra GD" w:hAnsi="Maiandra GD" w:cs="Arial"/>
          <w:color w:val="000000"/>
          <w:bdr w:val="none" w:sz="0" w:space="0" w:color="auto" w:frame="1"/>
        </w:rPr>
        <w:t>It is used to initializes a new instance of the System.Data.SqlClient.SqlConnection class given a connection string, that does not use Integrated Security = true and a System.Data.SqlClient.SqlCredential object that contains the user ID and password.</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C# SqlConnection class Methods:</w:t>
      </w:r>
    </w:p>
    <w:p w:rsidR="0039266D" w:rsidRPr="003E240B" w:rsidRDefault="0039266D" w:rsidP="0039266D">
      <w:pPr>
        <w:pStyle w:val="NormalWeb"/>
        <w:shd w:val="clear" w:color="auto" w:fill="FFFFFF"/>
        <w:spacing w:before="0" w:beforeAutospacing="0" w:after="0" w:afterAutospacing="0"/>
        <w:textAlignment w:val="baseline"/>
        <w:rPr>
          <w:rFonts w:ascii="Maiandra GD" w:hAnsi="Maiandra GD" w:cs="Segoe UI"/>
          <w:color w:val="212529"/>
          <w:sz w:val="22"/>
          <w:szCs w:val="22"/>
        </w:rPr>
      </w:pPr>
      <w:r w:rsidRPr="003E240B">
        <w:rPr>
          <w:rFonts w:ascii="Maiandra GD" w:hAnsi="Maiandra GD" w:cs="Arial"/>
          <w:color w:val="212529"/>
          <w:sz w:val="22"/>
          <w:szCs w:val="22"/>
          <w:bdr w:val="none" w:sz="0" w:space="0" w:color="auto" w:frame="1"/>
        </w:rPr>
        <w:t>Following are some of the important methods of the SqlConnection object.</w:t>
      </w:r>
    </w:p>
    <w:p w:rsidR="0039266D" w:rsidRPr="003E240B" w:rsidRDefault="0039266D" w:rsidP="0039266D">
      <w:pPr>
        <w:numPr>
          <w:ilvl w:val="0"/>
          <w:numId w:val="9"/>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00"/>
          <w:bdr w:val="none" w:sz="0" w:space="0" w:color="auto" w:frame="1"/>
        </w:rPr>
        <w:t>BeginTransaction():</w:t>
      </w:r>
      <w:r w:rsidRPr="003E240B">
        <w:rPr>
          <w:rFonts w:ascii="Maiandra GD" w:hAnsi="Maiandra GD" w:cs="Arial"/>
          <w:color w:val="000000"/>
          <w:bdr w:val="none" w:sz="0" w:space="0" w:color="auto" w:frame="1"/>
        </w:rPr>
        <w:t> It is used to start a database transaction and returns an object representing the new transaction.</w:t>
      </w:r>
    </w:p>
    <w:p w:rsidR="0039266D" w:rsidRPr="003E240B" w:rsidRDefault="0039266D" w:rsidP="0039266D">
      <w:pPr>
        <w:numPr>
          <w:ilvl w:val="0"/>
          <w:numId w:val="9"/>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00"/>
          <w:bdr w:val="none" w:sz="0" w:space="0" w:color="auto" w:frame="1"/>
        </w:rPr>
        <w:t>ChangeDatabase(string database):</w:t>
      </w:r>
      <w:r w:rsidRPr="003E240B">
        <w:rPr>
          <w:rFonts w:ascii="Maiandra GD" w:hAnsi="Maiandra GD" w:cs="Arial"/>
          <w:color w:val="000000"/>
          <w:bdr w:val="none" w:sz="0" w:space="0" w:color="auto" w:frame="1"/>
        </w:rPr>
        <w:t> It is used to change the current database for an open SqlConnection. Here, the parameter database is nothing but the name of the database to use instead of the current database.</w:t>
      </w:r>
    </w:p>
    <w:p w:rsidR="0039266D" w:rsidRPr="003E240B" w:rsidRDefault="0039266D" w:rsidP="0039266D">
      <w:pPr>
        <w:numPr>
          <w:ilvl w:val="0"/>
          <w:numId w:val="9"/>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00"/>
          <w:bdr w:val="none" w:sz="0" w:space="0" w:color="auto" w:frame="1"/>
        </w:rPr>
        <w:t>ChangePassword(string connectionString, string newPassword):</w:t>
      </w:r>
      <w:r w:rsidRPr="003E240B">
        <w:rPr>
          <w:rFonts w:ascii="Maiandra GD" w:hAnsi="Maiandra GD" w:cs="Arial"/>
          <w:color w:val="000000"/>
          <w:bdr w:val="none" w:sz="0" w:space="0" w:color="auto" w:frame="1"/>
        </w:rPr>
        <w:t> Changes the SQL Server password for the user indicated in the connection string to the supplied new password. Here, the parameter connectionString is the connection string that contains enough information to connect to the server that you want. The connection string must contain the user ID and the current password. The parameter newPassword is the new password to set. This password must comply with any password security policy set on the server, including minimum length, requirements for specific characters, and so on.</w:t>
      </w:r>
    </w:p>
    <w:p w:rsidR="0039266D" w:rsidRPr="003E240B" w:rsidRDefault="0039266D" w:rsidP="0039266D">
      <w:pPr>
        <w:numPr>
          <w:ilvl w:val="0"/>
          <w:numId w:val="9"/>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00"/>
          <w:bdr w:val="none" w:sz="0" w:space="0" w:color="auto" w:frame="1"/>
        </w:rPr>
        <w:t>Close():</w:t>
      </w:r>
      <w:r w:rsidRPr="003E240B">
        <w:rPr>
          <w:rFonts w:ascii="Maiandra GD" w:hAnsi="Maiandra GD" w:cs="Arial"/>
          <w:color w:val="000000"/>
          <w:bdr w:val="none" w:sz="0" w:space="0" w:color="auto" w:frame="1"/>
        </w:rPr>
        <w:t> It is used to closes the connection to the database. This is the preferred method of closing any open connection.</w:t>
      </w:r>
    </w:p>
    <w:p w:rsidR="0039266D" w:rsidRPr="003E240B" w:rsidRDefault="0039266D" w:rsidP="0039266D">
      <w:pPr>
        <w:numPr>
          <w:ilvl w:val="0"/>
          <w:numId w:val="9"/>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00"/>
          <w:bdr w:val="none" w:sz="0" w:space="0" w:color="auto" w:frame="1"/>
        </w:rPr>
        <w:t>CreateCommand():</w:t>
      </w:r>
      <w:r w:rsidRPr="003E240B">
        <w:rPr>
          <w:rFonts w:ascii="Maiandra GD" w:hAnsi="Maiandra GD" w:cs="Arial"/>
          <w:color w:val="000000"/>
          <w:bdr w:val="none" w:sz="0" w:space="0" w:color="auto" w:frame="1"/>
        </w:rPr>
        <w:t> It Creates and returns a System.Data.SqlClient.SqlCommand object associated with the System.Data.SqlClient.SqlConnection.</w:t>
      </w:r>
    </w:p>
    <w:p w:rsidR="0039266D" w:rsidRPr="003E240B" w:rsidRDefault="0039266D" w:rsidP="0039266D">
      <w:pPr>
        <w:numPr>
          <w:ilvl w:val="0"/>
          <w:numId w:val="9"/>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00"/>
          <w:bdr w:val="none" w:sz="0" w:space="0" w:color="auto" w:frame="1"/>
        </w:rPr>
        <w:t>GetSchema(): </w:t>
      </w:r>
      <w:r w:rsidRPr="003E240B">
        <w:rPr>
          <w:rFonts w:ascii="Maiandra GD" w:hAnsi="Maiandra GD" w:cs="Arial"/>
          <w:color w:val="000000"/>
          <w:bdr w:val="none" w:sz="0" w:space="0" w:color="auto" w:frame="1"/>
        </w:rPr>
        <w:t>It returns schema information for the data source of this System.Data.SqlClient.SqlConnection.</w:t>
      </w:r>
    </w:p>
    <w:p w:rsidR="0039266D" w:rsidRPr="003E240B" w:rsidRDefault="0039266D" w:rsidP="0039266D">
      <w:pPr>
        <w:numPr>
          <w:ilvl w:val="0"/>
          <w:numId w:val="9"/>
        </w:numPr>
        <w:shd w:val="clear" w:color="auto" w:fill="FFFFFF"/>
        <w:spacing w:after="0" w:line="240" w:lineRule="auto"/>
        <w:jc w:val="both"/>
        <w:textAlignment w:val="baseline"/>
        <w:rPr>
          <w:rFonts w:ascii="Maiandra GD" w:hAnsi="Maiandra GD" w:cs="Segoe UI"/>
          <w:color w:val="212529"/>
        </w:rPr>
      </w:pPr>
      <w:r w:rsidRPr="003E240B">
        <w:rPr>
          <w:rStyle w:val="Strong"/>
          <w:rFonts w:ascii="Maiandra GD" w:hAnsi="Maiandra GD" w:cs="Arial"/>
          <w:color w:val="000000"/>
          <w:bdr w:val="none" w:sz="0" w:space="0" w:color="auto" w:frame="1"/>
        </w:rPr>
        <w:t>Open():</w:t>
      </w:r>
      <w:r w:rsidRPr="003E240B">
        <w:rPr>
          <w:rFonts w:ascii="Maiandra GD" w:hAnsi="Maiandra GD" w:cs="Arial"/>
          <w:color w:val="000000"/>
          <w:bdr w:val="none" w:sz="0" w:space="0" w:color="auto" w:frame="1"/>
        </w:rPr>
        <w:t> This method is used to open a database connection with the property settings specified by the System.Data.SqlClient.SqlConnection.ConnectionString.</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How to create Connection Object in C#?</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You can create an instance of the SqlConnection class in three as there is three constructors in SqlConnection class. Here, I am going to show you the two most preferred ways of creating an instance of SqlConnection class. They are as follows:</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Using the constructor which takes connection string as the parameter.</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 following image shows how to create an instance of SqlConnection class using the constructor which takes ConnectionString as the only parameter.</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6229350" cy="381558"/>
            <wp:effectExtent l="19050" t="0" r="0" b="0"/>
            <wp:docPr id="29" name="Picture 29" descr="How to create Connect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create Connection Object?"/>
                    <pic:cNvPicPr>
                      <a:picLocks noChangeAspect="1" noChangeArrowheads="1"/>
                    </pic:cNvPicPr>
                  </pic:nvPicPr>
                  <pic:blipFill>
                    <a:blip r:embed="rId27"/>
                    <a:srcRect/>
                    <a:stretch>
                      <a:fillRect/>
                    </a:stretch>
                  </pic:blipFill>
                  <pic:spPr bwMode="auto">
                    <a:xfrm>
                      <a:off x="0" y="0"/>
                      <a:ext cx="6229350" cy="381558"/>
                    </a:xfrm>
                    <a:prstGeom prst="rect">
                      <a:avLst/>
                    </a:prstGeom>
                    <a:noFill/>
                    <a:ln w="9525">
                      <a:noFill/>
                      <a:miter lim="800000"/>
                      <a:headEnd/>
                      <a:tailEnd/>
                    </a:ln>
                  </pic:spPr>
                </pic:pic>
              </a:graphicData>
            </a:graphic>
          </wp:inline>
        </w:drawing>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Using the parameterless constructor of C# SqlConnection class:</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 following image shows how to create an instance of SqlConnection class using the parameterless constructor. It is a two-step process. First, you need to create an instance of SqlConnection class using the parameterless constructor, and then using the ConnectionString property of the connection object you need to specify the connection string.</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5572125" cy="523875"/>
            <wp:effectExtent l="19050" t="0" r="9525" b="0"/>
            <wp:docPr id="30" name="Picture 30" descr="How to instantiate SqlConnect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instantiate SqlConnection object"/>
                    <pic:cNvPicPr>
                      <a:picLocks noChangeAspect="1" noChangeArrowheads="1"/>
                    </pic:cNvPicPr>
                  </pic:nvPicPr>
                  <pic:blipFill>
                    <a:blip r:embed="rId28"/>
                    <a:srcRect/>
                    <a:stretch>
                      <a:fillRect/>
                    </a:stretch>
                  </pic:blipFill>
                  <pic:spPr bwMode="auto">
                    <a:xfrm>
                      <a:off x="0" y="0"/>
                      <a:ext cx="5572125" cy="523875"/>
                    </a:xfrm>
                    <a:prstGeom prst="rect">
                      <a:avLst/>
                    </a:prstGeom>
                    <a:noFill/>
                    <a:ln w="9525">
                      <a:noFill/>
                      <a:miter lim="800000"/>
                      <a:headEnd/>
                      <a:tailEnd/>
                    </a:ln>
                  </pic:spPr>
                </pic:pic>
              </a:graphicData>
            </a:graphic>
          </wp:inline>
        </w:drawing>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lastRenderedPageBreak/>
        <w:t>Note:</w:t>
      </w:r>
      <w:r w:rsidRPr="003E240B">
        <w:rPr>
          <w:rFonts w:ascii="Maiandra GD" w:hAnsi="Maiandra GD" w:cs="Arial"/>
          <w:color w:val="000000"/>
          <w:sz w:val="22"/>
          <w:szCs w:val="22"/>
          <w:bdr w:val="none" w:sz="0" w:space="0" w:color="auto" w:frame="1"/>
        </w:rPr>
        <w:t> The ConnectionString parameter is a string made up of Key/Value pairs that have the information required to create a connection object.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5619750" cy="1543050"/>
            <wp:effectExtent l="19050" t="0" r="0" b="0"/>
            <wp:docPr id="31" name="Picture 31" descr="Using the SqlConnect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ing the SqlConnection object"/>
                    <pic:cNvPicPr>
                      <a:picLocks noChangeAspect="1" noChangeArrowheads="1"/>
                    </pic:cNvPicPr>
                  </pic:nvPicPr>
                  <pic:blipFill>
                    <a:blip r:embed="rId29"/>
                    <a:srcRect/>
                    <a:stretch>
                      <a:fillRect/>
                    </a:stretch>
                  </pic:blipFill>
                  <pic:spPr bwMode="auto">
                    <a:xfrm>
                      <a:off x="0" y="0"/>
                      <a:ext cx="5619750" cy="1543050"/>
                    </a:xfrm>
                    <a:prstGeom prst="rect">
                      <a:avLst/>
                    </a:prstGeom>
                    <a:noFill/>
                    <a:ln w="9525">
                      <a:noFill/>
                      <a:miter lim="800000"/>
                      <a:headEnd/>
                      <a:tailEnd/>
                    </a:ln>
                  </pic:spPr>
                </pic:pic>
              </a:graphicData>
            </a:graphic>
          </wp:inline>
        </w:drawing>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Here, the “</w:t>
      </w:r>
      <w:r w:rsidRPr="003E240B">
        <w:rPr>
          <w:rStyle w:val="Strong"/>
          <w:rFonts w:ascii="Maiandra GD" w:hAnsi="Maiandra GD" w:cs="Arial"/>
          <w:color w:val="000000"/>
          <w:sz w:val="22"/>
          <w:szCs w:val="22"/>
          <w:bdr w:val="none" w:sz="0" w:space="0" w:color="auto" w:frame="1"/>
        </w:rPr>
        <w:t>data source</w:t>
      </w:r>
      <w:r w:rsidRPr="003E240B">
        <w:rPr>
          <w:rFonts w:ascii="Maiandra GD" w:hAnsi="Maiandra GD" w:cs="Arial"/>
          <w:color w:val="000000"/>
          <w:sz w:val="22"/>
          <w:szCs w:val="22"/>
          <w:bdr w:val="none" w:sz="0" w:space="0" w:color="auto" w:frame="1"/>
        </w:rPr>
        <w:t>” is the name or IP Address of the SQL Server that you want to connect to. If you are working with a local instance of SQL Server, then you can simply put a DOT(.). If the server is on a network, then you need to use either the Name or IP address of the server.</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SqlConnection Example in C#</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Let us see an example to understand how to connect to an SQL Server database. We have created a Student database in our previous article and we will connect to that Student database. Please have a look at the following C# code which will create the connection object and then establish an open connection when the Open method is called on the connection object.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5753100" cy="971550"/>
            <wp:effectExtent l="19050" t="0" r="0" b="0"/>
            <wp:docPr id="32" name="Picture 32" descr="SqlConne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qlConnection Example"/>
                    <pic:cNvPicPr>
                      <a:picLocks noChangeAspect="1" noChangeArrowheads="1"/>
                    </pic:cNvPicPr>
                  </pic:nvPicPr>
                  <pic:blipFill>
                    <a:blip r:embed="rId30"/>
                    <a:srcRect/>
                    <a:stretch>
                      <a:fillRect/>
                    </a:stretch>
                  </pic:blipFill>
                  <pic:spPr bwMode="auto">
                    <a:xfrm>
                      <a:off x="0" y="0"/>
                      <a:ext cx="5753100" cy="971550"/>
                    </a:xfrm>
                    <a:prstGeom prst="rect">
                      <a:avLst/>
                    </a:prstGeom>
                    <a:noFill/>
                    <a:ln w="9525">
                      <a:noFill/>
                      <a:miter lim="800000"/>
                      <a:headEnd/>
                      <a:tailEnd/>
                    </a:ln>
                  </pic:spPr>
                </pic:pic>
              </a:graphicData>
            </a:graphic>
          </wp:inline>
        </w:drawing>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Note:</w:t>
      </w:r>
      <w:r w:rsidRPr="003E240B">
        <w:rPr>
          <w:rFonts w:ascii="Maiandra GD" w:hAnsi="Maiandra GD" w:cs="Arial"/>
          <w:color w:val="000000"/>
          <w:sz w:val="22"/>
          <w:szCs w:val="22"/>
          <w:bdr w:val="none" w:sz="0" w:space="0" w:color="auto" w:frame="1"/>
        </w:rPr>
        <w:t> Here, we are using the using block to close the connection automatically. If you are using the using block then you don’t require to call the close() method explicitly to close the connection. It is always recommended to close the database connection using the using block in C#.</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The complete code is given below.</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System.Data.SqlClient;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namespace </w:t>
      </w:r>
      <w:r w:rsidRPr="003E240B">
        <w:rPr>
          <w:rStyle w:val="enlighter-k10"/>
          <w:rFonts w:ascii="Maiandra GD" w:hAnsi="Maiandra GD" w:cs="Consolas"/>
          <w:i/>
          <w:iCs/>
          <w:color w:val="4284AE"/>
          <w:bdr w:val="none" w:sz="0" w:space="0" w:color="auto" w:frame="1"/>
        </w:rPr>
        <w:t>AdoNetConsoleApplication</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class</w:t>
      </w:r>
      <w:r w:rsidRPr="003E240B">
        <w:rPr>
          <w:rStyle w:val="enlighter-text"/>
          <w:rFonts w:ascii="Maiandra GD" w:hAnsi="Maiandra GD" w:cs="Consolas"/>
          <w:color w:val="CFD5E0"/>
          <w:bdr w:val="none" w:sz="0" w:space="0" w:color="auto" w:frame="1"/>
        </w:rPr>
        <w:t xml:space="preserve"> Program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Main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args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3"/>
          <w:rFonts w:ascii="Maiandra GD" w:hAnsi="Maiandra GD" w:cs="Consolas"/>
          <w:color w:val="4284AE"/>
          <w:bdr w:val="none" w:sz="0" w:space="0" w:color="auto" w:frame="1"/>
        </w:rPr>
        <w:lastRenderedPageBreak/>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Program</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Connecting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public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Connecting</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string ConnectionString = </w:t>
      </w:r>
      <w:r w:rsidRPr="003E240B">
        <w:rPr>
          <w:rStyle w:val="enlighter-s0"/>
          <w:rFonts w:ascii="Maiandra GD" w:hAnsi="Maiandra GD" w:cs="Consolas"/>
          <w:color w:val="7CC379"/>
          <w:bdr w:val="none" w:sz="0" w:space="0" w:color="auto" w:frame="1"/>
        </w:rPr>
        <w:t>"data source=.; database=student; integrated security=SSPI"</w:t>
      </w:r>
      <w:r w:rsidRPr="003E240B">
        <w:rPr>
          <w:rStyle w:val="enlighter-text"/>
          <w:rFonts w:ascii="Maiandra GD" w:hAnsi="Maiandra GD" w:cs="Consolas"/>
          <w:color w:val="CFD5E0"/>
          <w:bdr w:val="none" w:sz="0" w:space="0" w:color="auto" w:frame="1"/>
        </w:rPr>
        <w:t xml:space="preserve">; </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w:t>
      </w:r>
      <w:r w:rsidRPr="003E240B">
        <w:rPr>
          <w:rStyle w:val="enlighter-m3"/>
          <w:rFonts w:ascii="Maiandra GD" w:hAnsi="Maiandra GD" w:cs="Consolas"/>
          <w:color w:val="4284AE"/>
          <w:bdr w:val="none" w:sz="0" w:space="0" w:color="auto" w:frame="1"/>
        </w:rPr>
        <w:t>Open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"Connection Established Successfully"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Output: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3381375" cy="533400"/>
            <wp:effectExtent l="19050" t="0" r="9525" b="0"/>
            <wp:docPr id="33" name="Picture 33" descr="Why is it important to close a databas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y is it important to close a database connection"/>
                    <pic:cNvPicPr>
                      <a:picLocks noChangeAspect="1" noChangeArrowheads="1"/>
                    </pic:cNvPicPr>
                  </pic:nvPicPr>
                  <pic:blipFill>
                    <a:blip r:embed="rId31"/>
                    <a:srcRect/>
                    <a:stretch>
                      <a:fillRect/>
                    </a:stretch>
                  </pic:blipFill>
                  <pic:spPr bwMode="auto">
                    <a:xfrm>
                      <a:off x="0" y="0"/>
                      <a:ext cx="3381375" cy="533400"/>
                    </a:xfrm>
                    <a:prstGeom prst="rect">
                      <a:avLst/>
                    </a:prstGeom>
                    <a:noFill/>
                    <a:ln w="9525">
                      <a:noFill/>
                      <a:miter lim="800000"/>
                      <a:headEnd/>
                      <a:tailEnd/>
                    </a:ln>
                  </pic:spPr>
                </pic:pic>
              </a:graphicData>
            </a:graphic>
          </wp:inline>
        </w:drawing>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What, if we don’t use using block?</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If you don’t use the using block to create the connection object, then you have to close the connection explicitly by calling the Close method on the connection object. In the following example, we are using try-block instead of using block and calling the Close method in finally block to close the database connection.</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System.Data.SqlClient;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namespace </w:t>
      </w:r>
      <w:r w:rsidRPr="003E240B">
        <w:rPr>
          <w:rStyle w:val="enlighter-k10"/>
          <w:rFonts w:ascii="Maiandra GD" w:hAnsi="Maiandra GD" w:cs="Consolas"/>
          <w:i/>
          <w:iCs/>
          <w:color w:val="4284AE"/>
          <w:bdr w:val="none" w:sz="0" w:space="0" w:color="auto" w:frame="1"/>
        </w:rPr>
        <w:t>AdoNetConsoleApplication</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lastRenderedPageBreak/>
        <w:t>class</w:t>
      </w:r>
      <w:r w:rsidRPr="003E240B">
        <w:rPr>
          <w:rStyle w:val="enlighter-text"/>
          <w:rFonts w:ascii="Maiandra GD" w:hAnsi="Maiandra GD" w:cs="Consolas"/>
          <w:color w:val="CFD5E0"/>
          <w:bdr w:val="none" w:sz="0" w:space="0" w:color="auto" w:frame="1"/>
        </w:rPr>
        <w:t xml:space="preserve"> Program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Main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args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Program</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Connecting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public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Connecting</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SqlConnection con = </w:t>
      </w:r>
      <w:r w:rsidRPr="003E240B">
        <w:rPr>
          <w:rStyle w:val="enlighter-e1"/>
          <w:rFonts w:ascii="Maiandra GD" w:hAnsi="Maiandra GD" w:cs="Consolas"/>
          <w:b/>
          <w:bCs/>
          <w:color w:val="D171DD"/>
          <w:bdr w:val="none" w:sz="0" w:space="0" w:color="auto" w:frame="1"/>
        </w:rPr>
        <w:t>null</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xml:space="preserve">// Creating Connection </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string ConnectionString = </w:t>
      </w:r>
      <w:r w:rsidRPr="003E240B">
        <w:rPr>
          <w:rStyle w:val="enlighter-s0"/>
          <w:rFonts w:ascii="Maiandra GD" w:hAnsi="Maiandra GD" w:cs="Consolas"/>
          <w:color w:val="7CC379"/>
          <w:bdr w:val="none" w:sz="0" w:space="0" w:color="auto" w:frame="1"/>
        </w:rPr>
        <w:t>"data source=.; database=student; integrated security=SSPI"</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con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w:t>
      </w:r>
      <w:r w:rsidRPr="003E240B">
        <w:rPr>
          <w:rStyle w:val="enlighter-m3"/>
          <w:rFonts w:ascii="Maiandra GD" w:hAnsi="Maiandra GD" w:cs="Consolas"/>
          <w:color w:val="4284AE"/>
          <w:bdr w:val="none" w:sz="0" w:space="0" w:color="auto" w:frame="1"/>
        </w:rPr>
        <w:t>Open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"Connection Established Successfully"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Exception e</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"OOPs, something went wrong.\n"</w:t>
      </w:r>
      <w:r w:rsidRPr="003E240B">
        <w:rPr>
          <w:rStyle w:val="enlighter-text"/>
          <w:rFonts w:ascii="Maiandra GD" w:hAnsi="Maiandra GD" w:cs="Consolas"/>
          <w:color w:val="CFD5E0"/>
          <w:bdr w:val="none" w:sz="0" w:space="0" w:color="auto" w:frame="1"/>
        </w:rPr>
        <w:t xml:space="preserve"> + 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lastRenderedPageBreak/>
        <w:t>finally</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w:t>
      </w:r>
      <w:r w:rsidRPr="003E240B">
        <w:rPr>
          <w:rStyle w:val="enlighter-c0"/>
          <w:rFonts w:ascii="Maiandra GD" w:hAnsi="Maiandra GD" w:cs="Consolas"/>
          <w:color w:val="6B7C8B"/>
          <w:bdr w:val="none" w:sz="0" w:space="0" w:color="auto" w:frame="1"/>
        </w:rPr>
        <w:t xml:space="preserve">// Closing the connection </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w:t>
      </w:r>
      <w:r w:rsidRPr="003E240B">
        <w:rPr>
          <w:rStyle w:val="enlighter-m3"/>
          <w:rFonts w:ascii="Maiandra GD" w:hAnsi="Maiandra GD" w:cs="Consolas"/>
          <w:color w:val="4284AE"/>
          <w:bdr w:val="none" w:sz="0" w:space="0" w:color="auto" w:frame="1"/>
        </w:rPr>
        <w:t>Close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Output: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3324225" cy="514350"/>
            <wp:effectExtent l="19050" t="0" r="9525" b="0"/>
            <wp:docPr id="34" name="Picture 34" descr="How to properly close a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properly close a connection"/>
                    <pic:cNvPicPr>
                      <a:picLocks noChangeAspect="1" noChangeArrowheads="1"/>
                    </pic:cNvPicPr>
                  </pic:nvPicPr>
                  <pic:blipFill>
                    <a:blip r:embed="rId32"/>
                    <a:srcRect/>
                    <a:stretch>
                      <a:fillRect/>
                    </a:stretch>
                  </pic:blipFill>
                  <pic:spPr bwMode="auto">
                    <a:xfrm>
                      <a:off x="0" y="0"/>
                      <a:ext cx="3324225" cy="514350"/>
                    </a:xfrm>
                    <a:prstGeom prst="rect">
                      <a:avLst/>
                    </a:prstGeom>
                    <a:noFill/>
                    <a:ln w="9525">
                      <a:noFill/>
                      <a:miter lim="800000"/>
                      <a:headEnd/>
                      <a:tailEnd/>
                    </a:ln>
                  </pic:spPr>
                </pic:pic>
              </a:graphicData>
            </a:graphic>
          </wp:inline>
        </w:drawing>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Here, we hard-coded the connection strings in the application code. Let us first understand what is the problem when we hard-coded the connection string within the application code and then we will see how to overcome this problem.</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The problem of hard-coding the connection string in application code:</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There are 3 problems when we hard coded the connection strings in the application code. They are as follows:</w:t>
      </w:r>
    </w:p>
    <w:p w:rsidR="0039266D" w:rsidRPr="003E240B" w:rsidRDefault="0039266D" w:rsidP="0039266D">
      <w:pPr>
        <w:numPr>
          <w:ilvl w:val="0"/>
          <w:numId w:val="10"/>
        </w:numPr>
        <w:shd w:val="clear" w:color="auto" w:fill="FFFFFF"/>
        <w:spacing w:after="0" w:line="240" w:lineRule="auto"/>
        <w:jc w:val="both"/>
        <w:textAlignment w:val="baseline"/>
        <w:rPr>
          <w:rFonts w:ascii="Maiandra GD" w:hAnsi="Maiandra GD" w:cs="Segoe UI"/>
          <w:color w:val="212529"/>
        </w:rPr>
      </w:pPr>
      <w:r w:rsidRPr="003E240B">
        <w:rPr>
          <w:rFonts w:ascii="Maiandra GD" w:hAnsi="Maiandra GD" w:cs="Arial"/>
          <w:color w:val="000000"/>
          <w:bdr w:val="none" w:sz="0" w:space="0" w:color="auto" w:frame="1"/>
        </w:rPr>
        <w:t>Let say, you move your database to a different server, then you need to change the database details in the application code itself. Once you change the application code, then you need to re-build the application as well as it also required a re-deployment which is time-consuming.</w:t>
      </w:r>
    </w:p>
    <w:p w:rsidR="0039266D" w:rsidRPr="003E240B" w:rsidRDefault="0039266D" w:rsidP="0039266D">
      <w:pPr>
        <w:numPr>
          <w:ilvl w:val="0"/>
          <w:numId w:val="10"/>
        </w:numPr>
        <w:shd w:val="clear" w:color="auto" w:fill="FFFFFF"/>
        <w:spacing w:after="0" w:line="240" w:lineRule="auto"/>
        <w:jc w:val="both"/>
        <w:textAlignment w:val="baseline"/>
        <w:rPr>
          <w:rFonts w:ascii="Maiandra GD" w:hAnsi="Maiandra GD" w:cs="Segoe UI"/>
          <w:color w:val="212529"/>
        </w:rPr>
      </w:pPr>
      <w:r w:rsidRPr="003E240B">
        <w:rPr>
          <w:rFonts w:ascii="Maiandra GD" w:hAnsi="Maiandra GD" w:cs="Arial"/>
          <w:color w:val="000000"/>
          <w:bdr w:val="none" w:sz="0" w:space="0" w:color="auto" w:frame="1"/>
        </w:rPr>
        <w:t>Again if you hard-coded the connection string in multiple places, then you need to change the connection in all the places which not only a maintenance overhead but also error-prone.</w:t>
      </w:r>
    </w:p>
    <w:p w:rsidR="0039266D" w:rsidRPr="003E240B" w:rsidRDefault="0039266D" w:rsidP="0039266D">
      <w:pPr>
        <w:numPr>
          <w:ilvl w:val="0"/>
          <w:numId w:val="10"/>
        </w:numPr>
        <w:shd w:val="clear" w:color="auto" w:fill="FFFFFF"/>
        <w:spacing w:after="0" w:line="240" w:lineRule="auto"/>
        <w:jc w:val="both"/>
        <w:textAlignment w:val="baseline"/>
        <w:rPr>
          <w:rFonts w:ascii="Maiandra GD" w:hAnsi="Maiandra GD" w:cs="Segoe UI"/>
          <w:color w:val="212529"/>
        </w:rPr>
      </w:pPr>
      <w:r w:rsidRPr="003E240B">
        <w:rPr>
          <w:rFonts w:ascii="Maiandra GD" w:hAnsi="Maiandra GD" w:cs="Arial"/>
          <w:color w:val="000000"/>
          <w:bdr w:val="none" w:sz="0" w:space="0" w:color="auto" w:frame="1"/>
        </w:rPr>
        <w:t>In real-time applications, while developing you may point to your Development database while moving to  UAT, you may have a different server for UAT and in a production environment, you need to point to the production database.</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How to solve the above problems?</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We can solve the above problems, by storing the connection string in the application configuration file. The configuration file in windows or console application is </w:t>
      </w:r>
      <w:r w:rsidRPr="003E240B">
        <w:rPr>
          <w:rStyle w:val="Strong"/>
          <w:rFonts w:ascii="Maiandra GD" w:hAnsi="Maiandra GD" w:cs="Arial"/>
          <w:color w:val="000000"/>
          <w:sz w:val="22"/>
          <w:szCs w:val="22"/>
          <w:bdr w:val="none" w:sz="0" w:space="0" w:color="auto" w:frame="1"/>
        </w:rPr>
        <w:t>app.config</w:t>
      </w:r>
      <w:r w:rsidRPr="003E240B">
        <w:rPr>
          <w:rFonts w:ascii="Maiandra GD" w:hAnsi="Maiandra GD" w:cs="Arial"/>
          <w:color w:val="000000"/>
          <w:sz w:val="22"/>
          <w:szCs w:val="22"/>
          <w:bdr w:val="none" w:sz="0" w:space="0" w:color="auto" w:frame="1"/>
        </w:rPr>
        <w:t> whereas for ASP.NET MVC or ASP.NET Web API application, the application configuration file is </w:t>
      </w:r>
      <w:r w:rsidRPr="003E240B">
        <w:rPr>
          <w:rStyle w:val="Strong"/>
          <w:rFonts w:ascii="Maiandra GD" w:hAnsi="Maiandra GD" w:cs="Arial"/>
          <w:color w:val="000000"/>
          <w:sz w:val="22"/>
          <w:szCs w:val="22"/>
          <w:bdr w:val="none" w:sz="0" w:space="0" w:color="auto" w:frame="1"/>
        </w:rPr>
        <w:t>web.config</w:t>
      </w:r>
      <w:r w:rsidRPr="003E240B">
        <w:rPr>
          <w:rFonts w:ascii="Maiandra GD" w:hAnsi="Maiandra GD" w:cs="Arial"/>
          <w:color w:val="000000"/>
          <w:sz w:val="22"/>
          <w:szCs w:val="22"/>
          <w:bdr w:val="none" w:sz="0" w:space="0" w:color="auto" w:frame="1"/>
        </w:rPr>
        <w:t>.</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How to store the connection string in the configuration file?</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As we are working with a console application, the configuration file is</w:t>
      </w:r>
      <w:r w:rsidRPr="003E240B">
        <w:rPr>
          <w:rStyle w:val="Strong"/>
          <w:rFonts w:ascii="Maiandra GD" w:hAnsi="Maiandra GD" w:cs="Arial"/>
          <w:color w:val="000000"/>
          <w:sz w:val="22"/>
          <w:szCs w:val="22"/>
          <w:bdr w:val="none" w:sz="0" w:space="0" w:color="auto" w:frame="1"/>
        </w:rPr>
        <w:t> app.config</w:t>
      </w:r>
      <w:r w:rsidRPr="003E240B">
        <w:rPr>
          <w:rFonts w:ascii="Maiandra GD" w:hAnsi="Maiandra GD" w:cs="Arial"/>
          <w:color w:val="000000"/>
          <w:sz w:val="22"/>
          <w:szCs w:val="22"/>
          <w:bdr w:val="none" w:sz="0" w:space="0" w:color="auto" w:frame="1"/>
        </w:rPr>
        <w:t>. So, we need to store the connection string in the </w:t>
      </w:r>
      <w:r w:rsidRPr="003E240B">
        <w:rPr>
          <w:rStyle w:val="Strong"/>
          <w:rFonts w:ascii="Maiandra GD" w:hAnsi="Maiandra GD" w:cs="Arial"/>
          <w:color w:val="000000"/>
          <w:sz w:val="22"/>
          <w:szCs w:val="22"/>
          <w:bdr w:val="none" w:sz="0" w:space="0" w:color="auto" w:frame="1"/>
        </w:rPr>
        <w:t>app.config</w:t>
      </w:r>
      <w:r w:rsidRPr="003E240B">
        <w:rPr>
          <w:rFonts w:ascii="Maiandra GD" w:hAnsi="Maiandra GD" w:cs="Arial"/>
          <w:color w:val="000000"/>
          <w:sz w:val="22"/>
          <w:szCs w:val="22"/>
          <w:bdr w:val="none" w:sz="0" w:space="0" w:color="auto" w:frame="1"/>
        </w:rPr>
        <w:t> file as shown below. Give a meaningful name to your connection string. As we are going to communicate with the SQL Server database, so, we need to provide the provider name as </w:t>
      </w:r>
      <w:r w:rsidRPr="003E240B">
        <w:rPr>
          <w:rStyle w:val="Strong"/>
          <w:rFonts w:ascii="Maiandra GD" w:hAnsi="Maiandra GD" w:cs="Arial"/>
          <w:color w:val="000000"/>
          <w:sz w:val="22"/>
          <w:szCs w:val="22"/>
          <w:bdr w:val="none" w:sz="0" w:space="0" w:color="auto" w:frame="1"/>
        </w:rPr>
        <w:t>System.Data.SqlClient</w:t>
      </w:r>
      <w:r w:rsidRPr="003E240B">
        <w:rPr>
          <w:rFonts w:ascii="Maiandra GD" w:hAnsi="Maiandra GD" w:cs="Arial"/>
          <w:color w:val="000000"/>
          <w:sz w:val="22"/>
          <w:szCs w:val="22"/>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&lt;</w:t>
      </w:r>
      <w:r w:rsidRPr="003E240B">
        <w:rPr>
          <w:rStyle w:val="enlighter-x1"/>
          <w:rFonts w:ascii="Maiandra GD" w:hAnsi="Maiandra GD" w:cs="Consolas"/>
          <w:b/>
          <w:bCs/>
          <w:color w:val="D171DD"/>
          <w:bdr w:val="none" w:sz="0" w:space="0" w:color="auto" w:frame="1"/>
        </w:rPr>
        <w:t>connectionStrings</w:t>
      </w:r>
      <w:r w:rsidRPr="003E240B">
        <w:rPr>
          <w:rStyle w:val="enlighter-g1"/>
          <w:rFonts w:ascii="Maiandra GD" w:hAnsi="Maiandra GD" w:cs="Consolas"/>
          <w:b/>
          <w:bCs/>
          <w:color w:val="6B7C8B"/>
          <w:bdr w:val="none" w:sz="0" w:space="0" w:color="auto" w:frame="1"/>
        </w:rPr>
        <w:t>&gt;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lastRenderedPageBreak/>
        <w:t>&lt;</w:t>
      </w:r>
      <w:r w:rsidRPr="003E240B">
        <w:rPr>
          <w:rStyle w:val="enlighter-x1"/>
          <w:rFonts w:ascii="Maiandra GD" w:hAnsi="Maiandra GD" w:cs="Consolas"/>
          <w:b/>
          <w:bCs/>
          <w:color w:val="D171DD"/>
          <w:bdr w:val="none" w:sz="0" w:space="0" w:color="auto" w:frame="1"/>
        </w:rPr>
        <w:t>add</w:t>
      </w:r>
      <w:r w:rsidRPr="003E240B">
        <w:rPr>
          <w:rStyle w:val="enlighter-text"/>
          <w:rFonts w:ascii="Maiandra GD" w:hAnsi="Maiandra GD" w:cs="Consolas"/>
          <w:color w:val="CFD5E0"/>
          <w:bdr w:val="none" w:sz="0" w:space="0" w:color="auto" w:frame="1"/>
        </w:rPr>
        <w:t xml:space="preserve"> </w:t>
      </w:r>
      <w:r w:rsidRPr="003E240B">
        <w:rPr>
          <w:rStyle w:val="enlighter-x2"/>
          <w:rFonts w:ascii="Maiandra GD" w:hAnsi="Maiandra GD" w:cs="Consolas"/>
          <w:color w:val="D19252"/>
          <w:bdr w:val="none" w:sz="0" w:space="0" w:color="auto" w:frame="1"/>
        </w:rPr>
        <w:t>name</w:t>
      </w:r>
      <w:r w:rsidRPr="003E240B">
        <w:rPr>
          <w:rStyle w:val="enlighter-k3"/>
          <w:rFonts w:ascii="Maiandra GD" w:hAnsi="Maiandra GD" w:cs="Consolas"/>
          <w:color w:val="4284AE"/>
          <w:bdr w:val="none" w:sz="0" w:space="0" w:color="auto" w:frame="1"/>
        </w:rPr>
        <w:t>=</w:t>
      </w:r>
      <w:r w:rsidRPr="003E240B">
        <w:rPr>
          <w:rStyle w:val="enlighter-s0"/>
          <w:rFonts w:ascii="Maiandra GD" w:hAnsi="Maiandra GD" w:cs="Consolas"/>
          <w:color w:val="7CC379"/>
          <w:bdr w:val="none" w:sz="0" w:space="0" w:color="auto" w:frame="1"/>
        </w:rPr>
        <w:t>"ConnectionString"</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x2"/>
          <w:rFonts w:ascii="Maiandra GD" w:hAnsi="Maiandra GD" w:cs="Consolas"/>
          <w:color w:val="D19252"/>
          <w:bdr w:val="none" w:sz="0" w:space="0" w:color="auto" w:frame="1"/>
        </w:rPr>
        <w:t>connectionString</w:t>
      </w:r>
      <w:r w:rsidRPr="003E240B">
        <w:rPr>
          <w:rStyle w:val="enlighter-k3"/>
          <w:rFonts w:ascii="Maiandra GD" w:hAnsi="Maiandra GD" w:cs="Consolas"/>
          <w:color w:val="4284AE"/>
          <w:bdr w:val="none" w:sz="0" w:space="0" w:color="auto" w:frame="1"/>
        </w:rPr>
        <w:t>=</w:t>
      </w:r>
      <w:r w:rsidRPr="003E240B">
        <w:rPr>
          <w:rStyle w:val="enlighter-s0"/>
          <w:rFonts w:ascii="Maiandra GD" w:hAnsi="Maiandra GD" w:cs="Consolas"/>
          <w:color w:val="7CC379"/>
          <w:bdr w:val="none" w:sz="0" w:space="0" w:color="auto" w:frame="1"/>
        </w:rPr>
        <w:t>"data source=.; database=student; integrated security=SSPI"</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x2"/>
          <w:rFonts w:ascii="Maiandra GD" w:hAnsi="Maiandra GD" w:cs="Consolas"/>
          <w:color w:val="D19252"/>
          <w:bdr w:val="none" w:sz="0" w:space="0" w:color="auto" w:frame="1"/>
        </w:rPr>
        <w:t>providerName</w:t>
      </w:r>
      <w:r w:rsidRPr="003E240B">
        <w:rPr>
          <w:rStyle w:val="enlighter-k3"/>
          <w:rFonts w:ascii="Maiandra GD" w:hAnsi="Maiandra GD" w:cs="Consolas"/>
          <w:color w:val="4284AE"/>
          <w:bdr w:val="none" w:sz="0" w:space="0" w:color="auto" w:frame="1"/>
        </w:rPr>
        <w:t>=</w:t>
      </w:r>
      <w:r w:rsidRPr="003E240B">
        <w:rPr>
          <w:rStyle w:val="enlighter-s0"/>
          <w:rFonts w:ascii="Maiandra GD" w:hAnsi="Maiandra GD" w:cs="Consolas"/>
          <w:color w:val="7CC379"/>
          <w:bdr w:val="none" w:sz="0" w:space="0" w:color="auto" w:frame="1"/>
        </w:rPr>
        <w:t>"System.Data.SqlClient"</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/&gt;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&lt;/</w:t>
      </w:r>
      <w:r w:rsidRPr="003E240B">
        <w:rPr>
          <w:rStyle w:val="enlighter-x1"/>
          <w:rFonts w:ascii="Maiandra GD" w:hAnsi="Maiandra GD" w:cs="Consolas"/>
          <w:b/>
          <w:bCs/>
          <w:color w:val="D171DD"/>
          <w:bdr w:val="none" w:sz="0" w:space="0" w:color="auto" w:frame="1"/>
        </w:rPr>
        <w:t>connectionStrings</w:t>
      </w:r>
      <w:r w:rsidRPr="003E240B">
        <w:rPr>
          <w:rStyle w:val="enlighter-g1"/>
          <w:rFonts w:ascii="Maiandra GD" w:hAnsi="Maiandra GD" w:cs="Consolas"/>
          <w:b/>
          <w:bCs/>
          <w:color w:val="6B7C8B"/>
          <w:bdr w:val="none" w:sz="0" w:space="0" w:color="auto" w:frame="1"/>
        </w:rPr>
        <w:t>&gt;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Note:</w:t>
      </w:r>
      <w:r w:rsidRPr="003E240B">
        <w:rPr>
          <w:rFonts w:ascii="Maiandra GD" w:hAnsi="Maiandra GD" w:cs="Arial"/>
          <w:color w:val="000000"/>
          <w:sz w:val="22"/>
          <w:szCs w:val="22"/>
          <w:bdr w:val="none" w:sz="0" w:space="0" w:color="auto" w:frame="1"/>
        </w:rPr>
        <w:t> You need to put the above connection string inside the configuration section of the configuration file.</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How to read the connection string from the app.config file?</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In order to read the connection string from the configuration file, you need to use the </w:t>
      </w:r>
      <w:r w:rsidRPr="003E240B">
        <w:rPr>
          <w:rStyle w:val="Strong"/>
          <w:rFonts w:ascii="Maiandra GD" w:hAnsi="Maiandra GD" w:cs="Arial"/>
          <w:color w:val="000000"/>
          <w:sz w:val="22"/>
          <w:szCs w:val="22"/>
          <w:bdr w:val="none" w:sz="0" w:space="0" w:color="auto" w:frame="1"/>
        </w:rPr>
        <w:t>ConnectionStrings</w:t>
      </w:r>
      <w:r w:rsidRPr="003E240B">
        <w:rPr>
          <w:rFonts w:ascii="Maiandra GD" w:hAnsi="Maiandra GD" w:cs="Arial"/>
          <w:color w:val="000000"/>
          <w:sz w:val="22"/>
          <w:szCs w:val="22"/>
          <w:bdr w:val="none" w:sz="0" w:space="0" w:color="auto" w:frame="1"/>
        </w:rPr>
        <w:t> property of the </w:t>
      </w:r>
      <w:r w:rsidRPr="003E240B">
        <w:rPr>
          <w:rStyle w:val="Strong"/>
          <w:rFonts w:ascii="Maiandra GD" w:hAnsi="Maiandra GD" w:cs="Arial"/>
          <w:color w:val="000000"/>
          <w:sz w:val="22"/>
          <w:szCs w:val="22"/>
          <w:bdr w:val="none" w:sz="0" w:space="0" w:color="auto" w:frame="1"/>
        </w:rPr>
        <w:t>ConfigurationManager</w:t>
      </w:r>
      <w:r w:rsidRPr="003E240B">
        <w:rPr>
          <w:rFonts w:ascii="Maiandra GD" w:hAnsi="Maiandra GD" w:cs="Arial"/>
          <w:color w:val="000000"/>
          <w:sz w:val="22"/>
          <w:szCs w:val="22"/>
          <w:bdr w:val="none" w:sz="0" w:space="0" w:color="auto" w:frame="1"/>
        </w:rPr>
        <w:t> class. The </w:t>
      </w:r>
      <w:r w:rsidRPr="003E240B">
        <w:rPr>
          <w:rStyle w:val="Strong"/>
          <w:rFonts w:ascii="Maiandra GD" w:hAnsi="Maiandra GD" w:cs="Arial"/>
          <w:color w:val="000000"/>
          <w:sz w:val="22"/>
          <w:szCs w:val="22"/>
          <w:bdr w:val="none" w:sz="0" w:space="0" w:color="auto" w:frame="1"/>
        </w:rPr>
        <w:t>ConfigurationManager </w:t>
      </w:r>
      <w:r w:rsidRPr="003E240B">
        <w:rPr>
          <w:rFonts w:ascii="Maiandra GD" w:hAnsi="Maiandra GD" w:cs="Arial"/>
          <w:color w:val="000000"/>
          <w:sz w:val="22"/>
          <w:szCs w:val="22"/>
          <w:bdr w:val="none" w:sz="0" w:space="0" w:color="auto" w:frame="1"/>
        </w:rPr>
        <w:t>class is present in </w:t>
      </w:r>
      <w:r w:rsidRPr="003E240B">
        <w:rPr>
          <w:rStyle w:val="Strong"/>
          <w:rFonts w:ascii="Maiandra GD" w:hAnsi="Maiandra GD" w:cs="Arial"/>
          <w:color w:val="000000"/>
          <w:sz w:val="22"/>
          <w:szCs w:val="22"/>
          <w:bdr w:val="none" w:sz="0" w:space="0" w:color="auto" w:frame="1"/>
        </w:rPr>
        <w:t>System.Configuration</w:t>
      </w:r>
      <w:r w:rsidRPr="003E240B">
        <w:rPr>
          <w:rFonts w:ascii="Maiandra GD" w:hAnsi="Maiandra GD" w:cs="Arial"/>
          <w:color w:val="000000"/>
          <w:sz w:val="22"/>
          <w:szCs w:val="22"/>
          <w:bdr w:val="none" w:sz="0" w:space="0" w:color="auto" w:frame="1"/>
        </w:rPr>
        <w:t> namespace.</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Example to read the connection string from the configuration file:</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Please modify the </w:t>
      </w:r>
      <w:r w:rsidRPr="003E240B">
        <w:rPr>
          <w:rStyle w:val="Strong"/>
          <w:rFonts w:ascii="Maiandra GD" w:hAnsi="Maiandra GD" w:cs="Arial"/>
          <w:color w:val="000000"/>
          <w:sz w:val="22"/>
          <w:szCs w:val="22"/>
          <w:bdr w:val="none" w:sz="0" w:space="0" w:color="auto" w:frame="1"/>
        </w:rPr>
        <w:t>Program.cs</w:t>
      </w:r>
      <w:r w:rsidRPr="003E240B">
        <w:rPr>
          <w:rFonts w:ascii="Maiandra GD" w:hAnsi="Maiandra GD" w:cs="Arial"/>
          <w:color w:val="000000"/>
          <w:sz w:val="22"/>
          <w:szCs w:val="22"/>
          <w:bdr w:val="none" w:sz="0" w:space="0" w:color="auto" w:frame="1"/>
        </w:rPr>
        <w:t> class file as shown below read the connection string from the configuration file.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System.Configuration;</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System.Data.SqlClient;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namespace </w:t>
      </w:r>
      <w:r w:rsidRPr="003E240B">
        <w:rPr>
          <w:rStyle w:val="enlighter-k10"/>
          <w:rFonts w:ascii="Maiandra GD" w:hAnsi="Maiandra GD" w:cs="Consolas"/>
          <w:i/>
          <w:iCs/>
          <w:color w:val="4284AE"/>
          <w:bdr w:val="none" w:sz="0" w:space="0" w:color="auto" w:frame="1"/>
        </w:rPr>
        <w:t>AdoNetConsoleApplication</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class</w:t>
      </w:r>
      <w:r w:rsidRPr="003E240B">
        <w:rPr>
          <w:rStyle w:val="enlighter-text"/>
          <w:rFonts w:ascii="Maiandra GD" w:hAnsi="Maiandra GD" w:cs="Consolas"/>
          <w:color w:val="CFD5E0"/>
          <w:bdr w:val="none" w:sz="0" w:space="0" w:color="auto" w:frame="1"/>
        </w:rPr>
        <w:t xml:space="preserve"> Program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Main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args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string ConString = ConfigurationManager.</w:t>
      </w:r>
      <w:r w:rsidRPr="003E240B">
        <w:rPr>
          <w:rStyle w:val="enlighter-m3"/>
          <w:rFonts w:ascii="Maiandra GD" w:hAnsi="Maiandra GD" w:cs="Consolas"/>
          <w:color w:val="4284AE"/>
          <w:bdr w:val="none" w:sz="0" w:space="0" w:color="auto" w:frame="1"/>
        </w:rPr>
        <w:t>ConnectionStrings</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"ConnectionString"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ConnectionString</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connection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ConString</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lastRenderedPageBreak/>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connection.</w:t>
      </w:r>
      <w:r w:rsidRPr="003E240B">
        <w:rPr>
          <w:rStyle w:val="enlighter-m3"/>
          <w:rFonts w:ascii="Maiandra GD" w:hAnsi="Maiandra GD" w:cs="Consolas"/>
          <w:color w:val="4284AE"/>
          <w:bdr w:val="none" w:sz="0" w:space="0" w:color="auto" w:frame="1"/>
        </w:rPr>
        <w:t>Open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"Connection Established Successfully"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Exception e</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"OOPs, something went wrong.\n"</w:t>
      </w:r>
      <w:r w:rsidRPr="003E240B">
        <w:rPr>
          <w:rStyle w:val="enlighter-text"/>
          <w:rFonts w:ascii="Maiandra GD" w:hAnsi="Maiandra GD" w:cs="Consolas"/>
          <w:color w:val="CFD5E0"/>
          <w:bdr w:val="none" w:sz="0" w:space="0" w:color="auto" w:frame="1"/>
        </w:rPr>
        <w:t xml:space="preserve"> + 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Output: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3295650" cy="552450"/>
            <wp:effectExtent l="19050" t="0" r="0" b="0"/>
            <wp:docPr id="35" name="Picture 35" descr="Problem of hard-coding the connection string in applicati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blem of hard-coding the connection string in application code:"/>
                    <pic:cNvPicPr>
                      <a:picLocks noChangeAspect="1" noChangeArrowheads="1"/>
                    </pic:cNvPicPr>
                  </pic:nvPicPr>
                  <pic:blipFill>
                    <a:blip r:embed="rId33"/>
                    <a:srcRect/>
                    <a:stretch>
                      <a:fillRect/>
                    </a:stretch>
                  </pic:blipFill>
                  <pic:spPr bwMode="auto">
                    <a:xfrm>
                      <a:off x="0" y="0"/>
                      <a:ext cx="3295650" cy="552450"/>
                    </a:xfrm>
                    <a:prstGeom prst="rect">
                      <a:avLst/>
                    </a:prstGeom>
                    <a:noFill/>
                    <a:ln w="9525">
                      <a:noFill/>
                      <a:miter lim="800000"/>
                      <a:headEnd/>
                      <a:tailEnd/>
                    </a:ln>
                  </pic:spPr>
                </pic:pic>
              </a:graphicData>
            </a:graphic>
          </wp:inline>
        </w:drawing>
      </w:r>
    </w:p>
    <w:p w:rsidR="0039266D" w:rsidRPr="003E240B" w:rsidRDefault="0039266D" w:rsidP="0039266D">
      <w:pPr>
        <w:pStyle w:val="NormalWeb"/>
        <w:pBdr>
          <w:bottom w:val="double" w:sz="6" w:space="1" w:color="auto"/>
        </w:pBdr>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Note:</w:t>
      </w:r>
      <w:r w:rsidRPr="003E240B">
        <w:rPr>
          <w:rFonts w:ascii="Maiandra GD" w:hAnsi="Maiandra GD" w:cs="Arial"/>
          <w:color w:val="000000"/>
          <w:sz w:val="22"/>
          <w:szCs w:val="22"/>
          <w:bdr w:val="none" w:sz="0" w:space="0" w:color="auto" w:frame="1"/>
        </w:rPr>
        <w:t> Storing connection strings in web.config is similar to the app.config and in the same ConfigurationManager class is used to read connection string from the web.config file.</w:t>
      </w:r>
    </w:p>
    <w:p w:rsidR="0039266D" w:rsidRPr="0039266D" w:rsidRDefault="0039266D" w:rsidP="009B3EC7">
      <w:pPr>
        <w:spacing w:after="48" w:line="240" w:lineRule="auto"/>
        <w:textAlignment w:val="baseline"/>
        <w:outlineLvl w:val="0"/>
        <w:rPr>
          <w:rFonts w:ascii="Maiandra GD" w:eastAsia="Times New Roman" w:hAnsi="Maiandra GD" w:cs="Segoe UI"/>
          <w:color w:val="212529"/>
        </w:rPr>
      </w:pPr>
      <w:r w:rsidRPr="009B3EC7">
        <w:rPr>
          <w:rFonts w:ascii="Maiandra GD" w:eastAsia="Times New Roman" w:hAnsi="Maiandra GD" w:cs="Times New Roman"/>
          <w:b/>
          <w:color w:val="3A3A3A"/>
          <w:kern w:val="36"/>
          <w:sz w:val="28"/>
          <w:highlight w:val="yellow"/>
        </w:rPr>
        <w:t>ADO.NET SqlCommand</w:t>
      </w:r>
      <w:r w:rsidR="009B3EC7">
        <w:rPr>
          <w:rFonts w:ascii="Maiandra GD" w:eastAsia="Times New Roman" w:hAnsi="Maiandra GD" w:cs="Times New Roman"/>
          <w:b/>
          <w:color w:val="3A3A3A"/>
          <w:kern w:val="36"/>
          <w:sz w:val="28"/>
        </w:rPr>
        <w:t xml:space="preserve"> </w:t>
      </w:r>
    </w:p>
    <w:p w:rsidR="0039266D" w:rsidRPr="0039266D" w:rsidRDefault="0039266D" w:rsidP="0039266D">
      <w:pPr>
        <w:shd w:val="clear" w:color="auto" w:fill="FFFFFF"/>
        <w:spacing w:after="0" w:line="240" w:lineRule="auto"/>
        <w:jc w:val="both"/>
        <w:textAlignment w:val="baseline"/>
        <w:outlineLvl w:val="1"/>
        <w:rPr>
          <w:rFonts w:ascii="Maiandra GD" w:eastAsia="Times New Roman" w:hAnsi="Maiandra GD" w:cs="Segoe UI"/>
          <w:color w:val="3A3A3A"/>
        </w:rPr>
      </w:pPr>
      <w:r w:rsidRPr="003E240B">
        <w:rPr>
          <w:rFonts w:ascii="Maiandra GD" w:eastAsia="Times New Roman" w:hAnsi="Maiandra GD" w:cs="Arial"/>
          <w:b/>
          <w:bCs/>
          <w:color w:val="000000"/>
        </w:rPr>
        <w:t>ADO.NET SqlCommand Class in C# with Examples</w:t>
      </w:r>
    </w:p>
    <w:p w:rsidR="0039266D" w:rsidRPr="0039266D" w:rsidRDefault="009B3EC7" w:rsidP="0039266D">
      <w:pPr>
        <w:shd w:val="clear" w:color="auto" w:fill="FFFFFF"/>
        <w:spacing w:after="0" w:line="240" w:lineRule="auto"/>
        <w:jc w:val="both"/>
        <w:textAlignment w:val="baseline"/>
        <w:rPr>
          <w:rFonts w:ascii="Maiandra GD" w:eastAsia="Times New Roman" w:hAnsi="Maiandra GD" w:cs="Segoe UI"/>
          <w:color w:val="212529"/>
        </w:rPr>
      </w:pPr>
      <w:r>
        <w:rPr>
          <w:rFonts w:ascii="Maiandra GD" w:eastAsia="Times New Roman" w:hAnsi="Maiandra GD" w:cs="Arial"/>
          <w:color w:val="000000"/>
          <w:bdr w:val="none" w:sz="0" w:space="0" w:color="auto" w:frame="1"/>
        </w:rPr>
        <w:t xml:space="preserve"> </w:t>
      </w:r>
    </w:p>
    <w:p w:rsidR="0039266D" w:rsidRPr="0039266D" w:rsidRDefault="0039266D" w:rsidP="0039266D">
      <w:pPr>
        <w:numPr>
          <w:ilvl w:val="0"/>
          <w:numId w:val="1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FF"/>
        </w:rPr>
        <w:t>What is SqlCommand Class and its need?</w:t>
      </w:r>
    </w:p>
    <w:p w:rsidR="0039266D" w:rsidRPr="0039266D" w:rsidRDefault="0039266D" w:rsidP="0039266D">
      <w:pPr>
        <w:numPr>
          <w:ilvl w:val="0"/>
          <w:numId w:val="1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FF"/>
        </w:rPr>
        <w:t>How to create an instance of the SqlCommand class.</w:t>
      </w:r>
    </w:p>
    <w:p w:rsidR="0039266D" w:rsidRPr="0039266D" w:rsidRDefault="0039266D" w:rsidP="0039266D">
      <w:pPr>
        <w:numPr>
          <w:ilvl w:val="0"/>
          <w:numId w:val="1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FF"/>
        </w:rPr>
        <w:t>Understanding the constructors and methods of SqlCommand Class.</w:t>
      </w:r>
    </w:p>
    <w:p w:rsidR="0039266D" w:rsidRPr="0039266D" w:rsidRDefault="0039266D" w:rsidP="0039266D">
      <w:pPr>
        <w:numPr>
          <w:ilvl w:val="0"/>
          <w:numId w:val="1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FF"/>
        </w:rPr>
        <w:t>When to use ExecuteReader(), ExecuteScalar() and ExecuteNonQuery() methods of the SqlCommand object.</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What is ADO.NET SqlCommand Class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ADO.NET SqlCommand class in C# is used to store and execute the SQL statement against the SQL Server database. As you can see in the below image, the </w:t>
      </w:r>
      <w:r w:rsidRPr="003E240B">
        <w:rPr>
          <w:rFonts w:ascii="Maiandra GD" w:eastAsia="Times New Roman" w:hAnsi="Maiandra GD" w:cs="Arial"/>
          <w:b/>
          <w:bCs/>
          <w:color w:val="000000"/>
        </w:rPr>
        <w:t>SqlCommand</w:t>
      </w:r>
      <w:r w:rsidRPr="0039266D">
        <w:rPr>
          <w:rFonts w:ascii="Maiandra GD" w:eastAsia="Times New Roman" w:hAnsi="Maiandra GD" w:cs="Arial"/>
          <w:color w:val="000000"/>
          <w:bdr w:val="none" w:sz="0" w:space="0" w:color="auto" w:frame="1"/>
        </w:rPr>
        <w:t> class is a sealed class and is inherited from the DbCommand class and implement the ICloneable interface. As a sealed class, it cannot be inherited.</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4171950" cy="733425"/>
            <wp:effectExtent l="19050" t="0" r="0" b="0"/>
            <wp:docPr id="45" name="Picture 45" descr="ADO.NET SqlComman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DO.NET SqlCommand Class"/>
                    <pic:cNvPicPr>
                      <a:picLocks noChangeAspect="1" noChangeArrowheads="1"/>
                    </pic:cNvPicPr>
                  </pic:nvPicPr>
                  <pic:blipFill>
                    <a:blip r:embed="rId34"/>
                    <a:srcRect/>
                    <a:stretch>
                      <a:fillRect/>
                    </a:stretch>
                  </pic:blipFill>
                  <pic:spPr bwMode="auto">
                    <a:xfrm>
                      <a:off x="0" y="0"/>
                      <a:ext cx="4171950" cy="73342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Constructors of ADO.NET SqlCommand Class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SqlCommand class in C# provides the following five constructors.</w:t>
      </w:r>
    </w:p>
    <w:p w:rsidR="0039266D" w:rsidRPr="0039266D" w:rsidRDefault="0039266D" w:rsidP="0039266D">
      <w:pPr>
        <w:shd w:val="clear" w:color="auto" w:fill="FFFFFF"/>
        <w:spacing w:after="384" w:line="240" w:lineRule="auto"/>
        <w:textAlignment w:val="baseline"/>
        <w:rPr>
          <w:rFonts w:ascii="Maiandra GD" w:eastAsia="Times New Roman" w:hAnsi="Maiandra GD" w:cs="Segoe UI"/>
          <w:color w:val="212529"/>
        </w:rPr>
      </w:pPr>
      <w:r w:rsidRPr="003E240B">
        <w:rPr>
          <w:rFonts w:ascii="Maiandra GD" w:eastAsia="Times New Roman" w:hAnsi="Maiandra GD" w:cs="Segoe UI"/>
          <w:noProof/>
          <w:color w:val="212529"/>
        </w:rPr>
        <w:drawing>
          <wp:inline distT="0" distB="0" distL="0" distR="0">
            <wp:extent cx="6457950" cy="1190625"/>
            <wp:effectExtent l="19050" t="0" r="0" b="0"/>
            <wp:docPr id="46" name="Picture 46" descr="Constructors of ADO.NET SqlCommand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nstructors of ADO.NET SqlCommand Class in C#"/>
                    <pic:cNvPicPr>
                      <a:picLocks noChangeAspect="1" noChangeArrowheads="1"/>
                    </pic:cNvPicPr>
                  </pic:nvPicPr>
                  <pic:blipFill>
                    <a:blip r:embed="rId35"/>
                    <a:srcRect/>
                    <a:stretch>
                      <a:fillRect/>
                    </a:stretch>
                  </pic:blipFill>
                  <pic:spPr bwMode="auto">
                    <a:xfrm>
                      <a:off x="0" y="0"/>
                      <a:ext cx="6457950" cy="119062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Let us discuss each of these constructors in detail.</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SqlCommand():</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This constructor is used to initializes a new instance of the System.Data.SqlClient.SqlCommand class..</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SqlCommand(string cmdText):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It is used to initializes a new instance of the System.Data.SqlClient.SqlCommand class with the text of the query. Here, the cmdText is the text of the query that we want to execute.</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SqlCommand(string cmdText, SqlConnection connection):</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It is used to initializes a new instance of the System.Data.SqlClient.SqlCommand class with the text of the query and a System.Data.SqlClient.SqlConnection. Here, the cmdText is the text of the query that we want to execute and the parameter connection is the connection to an instance of SQL Server.</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SqlCommand(string cmdText, SqlConnection connection, SqlTransaction transaction):</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It is used to initializes a new instance of the System.Data.SqlClient.SqlCommand class with the text of the query, a SqlConnection instance, and the SqlTransaction instance. Here, the parameter cmdText is the text of the query. The parameter connection a SqlConnection that represents the connection to an instance of SQL Server and the parameter transaction is the SqlTransaction in which the SqlCommand executes.</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SqlCommand(string cmdText, SqlConnection connection, SqlTransaction transaction, SqlCommandColumnEncryptionSetting columnEncryptionSetting):</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It is used to initializes a new instance of the System.Data.SqlClient.SqlCommand class with specified command text, connection, transaction, and encryption setting. We already discussed the first three parameters which are the same as the previous. Here, the fourth parameter i.e. columnEncryptionSetting is the encryption setting.</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Methods of SqlCommand Class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SqlCommand class in C# provides the following methods.</w:t>
      </w:r>
    </w:p>
    <w:p w:rsidR="0039266D" w:rsidRPr="0039266D" w:rsidRDefault="0039266D" w:rsidP="0039266D">
      <w:pPr>
        <w:numPr>
          <w:ilvl w:val="0"/>
          <w:numId w:val="1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BeginExecuteNonQuery():</w:t>
      </w:r>
      <w:r w:rsidRPr="0039266D">
        <w:rPr>
          <w:rFonts w:ascii="Maiandra GD" w:eastAsia="Times New Roman" w:hAnsi="Maiandra GD" w:cs="Arial"/>
          <w:color w:val="000000"/>
          <w:bdr w:val="none" w:sz="0" w:space="0" w:color="auto" w:frame="1"/>
        </w:rPr>
        <w:t> This method initiates the asynchronous execution of the Transact-SQL statement or stored procedure that is described by this System.Data.SqlClient.SqlCommand.</w:t>
      </w:r>
    </w:p>
    <w:p w:rsidR="0039266D" w:rsidRPr="0039266D" w:rsidRDefault="0039266D" w:rsidP="0039266D">
      <w:pPr>
        <w:numPr>
          <w:ilvl w:val="0"/>
          <w:numId w:val="1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Cancel():</w:t>
      </w:r>
      <w:r w:rsidRPr="0039266D">
        <w:rPr>
          <w:rFonts w:ascii="Maiandra GD" w:eastAsia="Times New Roman" w:hAnsi="Maiandra GD" w:cs="Arial"/>
          <w:color w:val="000000"/>
          <w:bdr w:val="none" w:sz="0" w:space="0" w:color="auto" w:frame="1"/>
        </w:rPr>
        <w:t> This method tries to cancel the execution of a System.Data.SqlClient.SqlCommand.</w:t>
      </w:r>
    </w:p>
    <w:p w:rsidR="0039266D" w:rsidRPr="0039266D" w:rsidRDefault="0039266D" w:rsidP="0039266D">
      <w:pPr>
        <w:numPr>
          <w:ilvl w:val="0"/>
          <w:numId w:val="1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Clone():</w:t>
      </w:r>
      <w:r w:rsidRPr="0039266D">
        <w:rPr>
          <w:rFonts w:ascii="Maiandra GD" w:eastAsia="Times New Roman" w:hAnsi="Maiandra GD" w:cs="Arial"/>
          <w:color w:val="000000"/>
          <w:bdr w:val="none" w:sz="0" w:space="0" w:color="auto" w:frame="1"/>
        </w:rPr>
        <w:t> This method creates a new System.Data.SqlClient.SqlCommand object is a copy of the current instance.</w:t>
      </w:r>
    </w:p>
    <w:p w:rsidR="0039266D" w:rsidRPr="0039266D" w:rsidRDefault="0039266D" w:rsidP="0039266D">
      <w:pPr>
        <w:numPr>
          <w:ilvl w:val="0"/>
          <w:numId w:val="1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lastRenderedPageBreak/>
        <w:t>CreateParameter():</w:t>
      </w:r>
      <w:r w:rsidRPr="0039266D">
        <w:rPr>
          <w:rFonts w:ascii="Maiandra GD" w:eastAsia="Times New Roman" w:hAnsi="Maiandra GD" w:cs="Arial"/>
          <w:color w:val="000000"/>
          <w:bdr w:val="none" w:sz="0" w:space="0" w:color="auto" w:frame="1"/>
        </w:rPr>
        <w:t> This method creates a new instance of a System.Data.SqlClient.SqlParameter object.</w:t>
      </w:r>
    </w:p>
    <w:p w:rsidR="0039266D" w:rsidRPr="0039266D" w:rsidRDefault="0039266D" w:rsidP="0039266D">
      <w:pPr>
        <w:numPr>
          <w:ilvl w:val="0"/>
          <w:numId w:val="1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ExecuteReader():</w:t>
      </w:r>
      <w:r w:rsidRPr="0039266D">
        <w:rPr>
          <w:rFonts w:ascii="Maiandra GD" w:eastAsia="Times New Roman" w:hAnsi="Maiandra GD" w:cs="Arial"/>
          <w:color w:val="000000"/>
          <w:bdr w:val="none" w:sz="0" w:space="0" w:color="auto" w:frame="1"/>
        </w:rPr>
        <w:t> This method Sends the System.Data.SqlClient.SqlCommand.CommandText to the System.Data.SqlClient.SqlCommand.Connection and builds a System.Data.SqlClient.SqlDataReader.</w:t>
      </w:r>
    </w:p>
    <w:p w:rsidR="0039266D" w:rsidRPr="0039266D" w:rsidRDefault="0039266D" w:rsidP="0039266D">
      <w:pPr>
        <w:numPr>
          <w:ilvl w:val="0"/>
          <w:numId w:val="1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ExecuteScalar():</w:t>
      </w:r>
      <w:r w:rsidRPr="0039266D">
        <w:rPr>
          <w:rFonts w:ascii="Maiandra GD" w:eastAsia="Times New Roman" w:hAnsi="Maiandra GD" w:cs="Arial"/>
          <w:color w:val="000000"/>
          <w:bdr w:val="none" w:sz="0" w:space="0" w:color="auto" w:frame="1"/>
        </w:rPr>
        <w:t> This method Executes the query, and returns the first column of the first row in the result set returned by the query. Additional columns or rows are ignored.</w:t>
      </w:r>
    </w:p>
    <w:p w:rsidR="0039266D" w:rsidRPr="0039266D" w:rsidRDefault="0039266D" w:rsidP="0039266D">
      <w:pPr>
        <w:numPr>
          <w:ilvl w:val="0"/>
          <w:numId w:val="1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ExecuteNonQuery():</w:t>
      </w:r>
      <w:r w:rsidRPr="0039266D">
        <w:rPr>
          <w:rFonts w:ascii="Maiandra GD" w:eastAsia="Times New Roman" w:hAnsi="Maiandra GD" w:cs="Arial"/>
          <w:color w:val="000000"/>
          <w:bdr w:val="none" w:sz="0" w:space="0" w:color="auto" w:frame="1"/>
        </w:rPr>
        <w:t> This method executes a Transact-SQL statement against the connection and returns the number of rows affected.</w:t>
      </w:r>
    </w:p>
    <w:p w:rsidR="0039266D" w:rsidRPr="0039266D" w:rsidRDefault="0039266D" w:rsidP="0039266D">
      <w:pPr>
        <w:numPr>
          <w:ilvl w:val="0"/>
          <w:numId w:val="1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Prepare():</w:t>
      </w:r>
      <w:r w:rsidRPr="0039266D">
        <w:rPr>
          <w:rFonts w:ascii="Maiandra GD" w:eastAsia="Times New Roman" w:hAnsi="Maiandra GD" w:cs="Arial"/>
          <w:color w:val="000000"/>
          <w:bdr w:val="none" w:sz="0" w:space="0" w:color="auto" w:frame="1"/>
        </w:rPr>
        <w:t> This method creates a prepared version of the command on an instance of SQL Server.</w:t>
      </w:r>
    </w:p>
    <w:p w:rsidR="0039266D" w:rsidRPr="0039266D" w:rsidRDefault="0039266D" w:rsidP="0039266D">
      <w:pPr>
        <w:numPr>
          <w:ilvl w:val="0"/>
          <w:numId w:val="1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ResetCommandTimeout():</w:t>
      </w:r>
      <w:r w:rsidRPr="0039266D">
        <w:rPr>
          <w:rFonts w:ascii="Maiandra GD" w:eastAsia="Times New Roman" w:hAnsi="Maiandra GD" w:cs="Arial"/>
          <w:color w:val="000000"/>
          <w:bdr w:val="none" w:sz="0" w:space="0" w:color="auto" w:frame="1"/>
        </w:rPr>
        <w:t> This method resets the CommandTimeout property to its default value.</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to understand the ADO.NET SqlCommand Object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We are going to use the following student table to understand the SqlCommand object.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390900" cy="1095375"/>
            <wp:effectExtent l="19050" t="0" r="0" b="0"/>
            <wp:docPr id="47" name="Picture 47" descr="Example to understand the SqlCommand Object in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ample to understand the SqlCommand Object in ADO.NET"/>
                    <pic:cNvPicPr>
                      <a:picLocks noChangeAspect="1" noChangeArrowheads="1"/>
                    </pic:cNvPicPr>
                  </pic:nvPicPr>
                  <pic:blipFill>
                    <a:blip r:embed="rId36"/>
                    <a:srcRect/>
                    <a:stretch>
                      <a:fillRect/>
                    </a:stretch>
                  </pic:blipFill>
                  <pic:spPr bwMode="auto">
                    <a:xfrm>
                      <a:off x="0" y="0"/>
                      <a:ext cx="3390900" cy="109537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Please use the below SQL script to create a database called StudentDB, a table called Student with the required test 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CREATE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DATABASE</w:t>
      </w:r>
      <w:r w:rsidRPr="003E240B">
        <w:rPr>
          <w:rFonts w:ascii="Maiandra GD" w:eastAsia="Times New Roman" w:hAnsi="Maiandra GD" w:cs="Consolas"/>
          <w:color w:val="CFD5E0"/>
        </w:rPr>
        <w:t xml:space="preserve"> StudentDB;</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USE</w:t>
      </w:r>
      <w:r w:rsidRPr="003E240B">
        <w:rPr>
          <w:rFonts w:ascii="Maiandra GD" w:eastAsia="Times New Roman" w:hAnsi="Maiandra GD" w:cs="Consolas"/>
          <w:color w:val="CFD5E0"/>
        </w:rPr>
        <w:t xml:space="preserve"> StudentDB;</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CREATE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TABLE</w:t>
      </w:r>
      <w:r w:rsidRPr="003E240B">
        <w:rPr>
          <w:rFonts w:ascii="Maiandra GD" w:eastAsia="Times New Roman" w:hAnsi="Maiandra GD" w:cs="Consolas"/>
          <w:color w:val="CFD5E0"/>
        </w:rPr>
        <w:t xml:space="preserve"> Student(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Id </w:t>
      </w:r>
      <w:r w:rsidRPr="003E240B">
        <w:rPr>
          <w:rFonts w:ascii="Maiandra GD" w:eastAsia="Times New Roman" w:hAnsi="Maiandra GD" w:cs="Consolas"/>
          <w:b/>
          <w:bCs/>
          <w:color w:val="D171DD"/>
        </w:rPr>
        <w:t>INT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PRIMARY</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KEY</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Name </w:t>
      </w:r>
      <w:r w:rsidRPr="003E240B">
        <w:rPr>
          <w:rFonts w:ascii="Maiandra GD" w:eastAsia="Times New Roman" w:hAnsi="Maiandra GD" w:cs="Consolas"/>
          <w:b/>
          <w:bCs/>
          <w:color w:val="D171DD"/>
        </w:rPr>
        <w:t>VARCHAR</w:t>
      </w:r>
      <w:r w:rsidRPr="003E240B">
        <w:rPr>
          <w:rFonts w:ascii="Maiandra GD" w:eastAsia="Times New Roman" w:hAnsi="Maiandra GD" w:cs="Consolas"/>
          <w:color w:val="CFD5E0"/>
        </w:rPr>
        <w:t>(</w:t>
      </w:r>
      <w:r w:rsidRPr="003E240B">
        <w:rPr>
          <w:rFonts w:ascii="Maiandra GD" w:eastAsia="Times New Roman" w:hAnsi="Maiandra GD" w:cs="Consolas"/>
          <w:color w:val="D19A66"/>
        </w:rPr>
        <w:t>100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Email </w:t>
      </w:r>
      <w:r w:rsidRPr="003E240B">
        <w:rPr>
          <w:rFonts w:ascii="Maiandra GD" w:eastAsia="Times New Roman" w:hAnsi="Maiandra GD" w:cs="Consolas"/>
          <w:b/>
          <w:bCs/>
          <w:color w:val="D171DD"/>
        </w:rPr>
        <w:t>VARCHAR</w:t>
      </w:r>
      <w:r w:rsidRPr="003E240B">
        <w:rPr>
          <w:rFonts w:ascii="Maiandra GD" w:eastAsia="Times New Roman" w:hAnsi="Maiandra GD" w:cs="Consolas"/>
          <w:color w:val="CFD5E0"/>
        </w:rPr>
        <w:t>(</w:t>
      </w:r>
      <w:r w:rsidRPr="003E240B">
        <w:rPr>
          <w:rFonts w:ascii="Maiandra GD" w:eastAsia="Times New Roman" w:hAnsi="Maiandra GD" w:cs="Consolas"/>
          <w:color w:val="D19A66"/>
        </w:rPr>
        <w:t>50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Mobile </w:t>
      </w:r>
      <w:r w:rsidRPr="003E240B">
        <w:rPr>
          <w:rFonts w:ascii="Maiandra GD" w:eastAsia="Times New Roman" w:hAnsi="Maiandra GD" w:cs="Consolas"/>
          <w:b/>
          <w:bCs/>
          <w:color w:val="D171DD"/>
        </w:rPr>
        <w:t>VARCHAR</w:t>
      </w:r>
      <w:r w:rsidRPr="003E240B">
        <w:rPr>
          <w:rFonts w:ascii="Maiandra GD" w:eastAsia="Times New Roman" w:hAnsi="Maiandra GD" w:cs="Consolas"/>
          <w:color w:val="CFD5E0"/>
        </w:rPr>
        <w:t>(</w:t>
      </w:r>
      <w:r w:rsidRPr="003E240B">
        <w:rPr>
          <w:rFonts w:ascii="Maiandra GD" w:eastAsia="Times New Roman" w:hAnsi="Maiandra GD" w:cs="Consolas"/>
          <w:color w:val="D19A66"/>
        </w:rPr>
        <w:t>50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101</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'Anurag'</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'Anurag@dotnettutorial.net'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'1234567890'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102</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'Priyanka'</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'Priyanka@dotnettutorial.net'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'2233445566'</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103</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'Preety'</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'Preety@dotnettutorial.net'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'6655443322'</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104</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'Sambit'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'Sambit@dotnettutorial.net'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'9876543210'</w:t>
      </w:r>
      <w:r w:rsidRPr="003E240B">
        <w:rPr>
          <w:rFonts w:ascii="Maiandra GD" w:eastAsia="Times New Roman" w:hAnsi="Maiandra GD" w:cs="Consolas"/>
          <w:color w:val="CFD5E0"/>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lastRenderedPageBreak/>
        <w:t>Note:</w:t>
      </w:r>
      <w:r w:rsidRPr="0039266D">
        <w:rPr>
          <w:rFonts w:ascii="Maiandra GD" w:eastAsia="Times New Roman" w:hAnsi="Maiandra GD" w:cs="Arial"/>
          <w:color w:val="000000"/>
          <w:bdr w:val="none" w:sz="0" w:space="0" w:color="auto" w:frame="1"/>
        </w:rPr>
        <w:t> </w:t>
      </w:r>
      <w:r w:rsidRPr="003E240B">
        <w:rPr>
          <w:rFonts w:ascii="Maiandra GD" w:eastAsia="Times New Roman" w:hAnsi="Maiandra GD" w:cs="Arial"/>
          <w:b/>
          <w:bCs/>
          <w:color w:val="000000"/>
        </w:rPr>
        <w:t>ExecuteReader</w:t>
      </w:r>
      <w:r w:rsidRPr="0039266D">
        <w:rPr>
          <w:rFonts w:ascii="Maiandra GD" w:eastAsia="Times New Roman" w:hAnsi="Maiandra GD" w:cs="Arial"/>
          <w:color w:val="000000"/>
          <w:bdr w:val="none" w:sz="0" w:space="0" w:color="auto" w:frame="1"/>
        </w:rPr>
        <w:t>, </w:t>
      </w:r>
      <w:r w:rsidRPr="003E240B">
        <w:rPr>
          <w:rFonts w:ascii="Maiandra GD" w:eastAsia="Times New Roman" w:hAnsi="Maiandra GD" w:cs="Arial"/>
          <w:b/>
          <w:bCs/>
          <w:color w:val="000000"/>
        </w:rPr>
        <w:t>ExecuteNonQuery</w:t>
      </w:r>
      <w:r w:rsidRPr="0039266D">
        <w:rPr>
          <w:rFonts w:ascii="Maiandra GD" w:eastAsia="Times New Roman" w:hAnsi="Maiandra GD" w:cs="Arial"/>
          <w:color w:val="000000"/>
          <w:bdr w:val="none" w:sz="0" w:space="0" w:color="auto" w:frame="1"/>
        </w:rPr>
        <w:t>, and </w:t>
      </w:r>
      <w:r w:rsidRPr="003E240B">
        <w:rPr>
          <w:rFonts w:ascii="Maiandra GD" w:eastAsia="Times New Roman" w:hAnsi="Maiandra GD" w:cs="Arial"/>
          <w:b/>
          <w:bCs/>
          <w:color w:val="000000"/>
        </w:rPr>
        <w:t>ExecuteScalar</w:t>
      </w:r>
      <w:r w:rsidRPr="0039266D">
        <w:rPr>
          <w:rFonts w:ascii="Maiandra GD" w:eastAsia="Times New Roman" w:hAnsi="Maiandra GD" w:cs="Arial"/>
          <w:color w:val="000000"/>
          <w:bdr w:val="none" w:sz="0" w:space="0" w:color="auto" w:frame="1"/>
        </w:rPr>
        <w:t> are the methods that are commonly used. Let us see three examples to understand these methods.</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ExecuteReader method of SqlCommand Object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As we already discussed this method is used to send the CommandText to the Connection and builds a SqlDataReader. When your T-SQL statement returns more than a single value (for example rows of data), then you need to use the ExecuteReader method.</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Let us understand this with an example. The following example uses the </w:t>
      </w:r>
      <w:r w:rsidRPr="003E240B">
        <w:rPr>
          <w:rFonts w:ascii="Maiandra GD" w:eastAsia="Times New Roman" w:hAnsi="Maiandra GD" w:cs="Arial"/>
          <w:b/>
          <w:bCs/>
          <w:color w:val="000000"/>
        </w:rPr>
        <w:t>ExecuteReader</w:t>
      </w:r>
      <w:r w:rsidRPr="0039266D">
        <w:rPr>
          <w:rFonts w:ascii="Maiandra GD" w:eastAsia="Times New Roman" w:hAnsi="Maiandra GD" w:cs="Arial"/>
          <w:color w:val="000000"/>
          <w:bdr w:val="none" w:sz="0" w:space="0" w:color="auto" w:frame="1"/>
        </w:rPr>
        <w:t> method of the SqlCommand object to executes the T-SQL statement which returns multiple rows of 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ConString = </w:t>
      </w:r>
      <w:r w:rsidRPr="003E240B">
        <w:rPr>
          <w:rFonts w:ascii="Maiandra GD" w:eastAsia="Times New Roman" w:hAnsi="Maiandra GD" w:cs="Consolas"/>
          <w:color w:val="7CC379"/>
        </w:rPr>
        <w:t>"data source=.; database=StudentDB; integrated security=SSPI"</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using</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ConString</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Creating SqlCommand objcet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SqlCommand cm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SqlCommand</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"select * from student"</w:t>
      </w:r>
      <w:r w:rsidRPr="003E240B">
        <w:rPr>
          <w:rFonts w:ascii="Maiandra GD" w:eastAsia="Times New Roman" w:hAnsi="Maiandra GD" w:cs="Consolas"/>
          <w:color w:val="CFD5E0"/>
        </w:rPr>
        <w:t>, 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Opening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Executing the SQL query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SqlDataReader sdr = cm.</w:t>
      </w:r>
      <w:r w:rsidRPr="003E240B">
        <w:rPr>
          <w:rFonts w:ascii="Maiandra GD" w:eastAsia="Times New Roman" w:hAnsi="Maiandra GD" w:cs="Consolas"/>
          <w:color w:val="4284AE"/>
        </w:rPr>
        <w:t>ExecuteReader</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while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sdr.</w:t>
      </w:r>
      <w:r w:rsidRPr="003E240B">
        <w:rPr>
          <w:rFonts w:ascii="Maiandra GD" w:eastAsia="Times New Roman" w:hAnsi="Maiandra GD" w:cs="Consolas"/>
          <w:color w:val="4284AE"/>
        </w:rPr>
        <w:t>Read</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sdr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sdr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sdr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Once you execute the program, you will get the following output as expected.</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4905375" cy="1152525"/>
            <wp:effectExtent l="19050" t="0" r="9525" b="0"/>
            <wp:docPr id="48" name="Picture 48" descr="ExecuteReader method of SqlComman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xecuteReader method of SqlCommand Object"/>
                    <pic:cNvPicPr>
                      <a:picLocks noChangeAspect="1" noChangeArrowheads="1"/>
                    </pic:cNvPicPr>
                  </pic:nvPicPr>
                  <pic:blipFill>
                    <a:blip r:embed="rId37"/>
                    <a:srcRect/>
                    <a:stretch>
                      <a:fillRect/>
                    </a:stretch>
                  </pic:blipFill>
                  <pic:spPr bwMode="auto">
                    <a:xfrm>
                      <a:off x="0" y="0"/>
                      <a:ext cx="4905375" cy="115252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Understanding the ADO.NET SqlCommand Object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In our example, we are creating an instance of the </w:t>
      </w:r>
      <w:r w:rsidRPr="003E240B">
        <w:rPr>
          <w:rFonts w:ascii="Maiandra GD" w:eastAsia="Times New Roman" w:hAnsi="Maiandra GD" w:cs="Arial"/>
          <w:b/>
          <w:bCs/>
          <w:color w:val="000000"/>
        </w:rPr>
        <w:t>SqlCommand</w:t>
      </w:r>
      <w:r w:rsidRPr="0039266D">
        <w:rPr>
          <w:rFonts w:ascii="Maiandra GD" w:eastAsia="Times New Roman" w:hAnsi="Maiandra GD" w:cs="Arial"/>
          <w:color w:val="000000"/>
          <w:bdr w:val="none" w:sz="0" w:space="0" w:color="auto" w:frame="1"/>
        </w:rPr>
        <w:t> by using the constructor which takes two parameters as shown in the below image. The first parameter is the </w:t>
      </w:r>
      <w:r w:rsidRPr="003E240B">
        <w:rPr>
          <w:rFonts w:ascii="Maiandra GD" w:eastAsia="Times New Roman" w:hAnsi="Maiandra GD" w:cs="Arial"/>
          <w:b/>
          <w:bCs/>
          <w:color w:val="000000"/>
        </w:rPr>
        <w:t>command text</w:t>
      </w:r>
      <w:r w:rsidRPr="0039266D">
        <w:rPr>
          <w:rFonts w:ascii="Maiandra GD" w:eastAsia="Times New Roman" w:hAnsi="Maiandra GD" w:cs="Arial"/>
          <w:color w:val="000000"/>
          <w:bdr w:val="none" w:sz="0" w:space="0" w:color="auto" w:frame="1"/>
        </w:rPr>
        <w:t> that we want to execute, and the second parameter is the connection object which provides the database details on which the command is going to execute.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5676900" cy="1314450"/>
            <wp:effectExtent l="19050" t="0" r="0" b="0"/>
            <wp:docPr id="49" name="Picture 49" descr="How to create an instance of the SqlComman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ow to create an instance of the SqlCommand class"/>
                    <pic:cNvPicPr>
                      <a:picLocks noChangeAspect="1" noChangeArrowheads="1"/>
                    </pic:cNvPicPr>
                  </pic:nvPicPr>
                  <pic:blipFill>
                    <a:blip r:embed="rId38"/>
                    <a:srcRect/>
                    <a:stretch>
                      <a:fillRect/>
                    </a:stretch>
                  </pic:blipFill>
                  <pic:spPr bwMode="auto">
                    <a:xfrm>
                      <a:off x="0" y="0"/>
                      <a:ext cx="5676900" cy="131445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You can also create the </w:t>
      </w:r>
      <w:r w:rsidRPr="003E240B">
        <w:rPr>
          <w:rFonts w:ascii="Maiandra GD" w:eastAsia="Times New Roman" w:hAnsi="Maiandra GD" w:cs="Arial"/>
          <w:b/>
          <w:bCs/>
          <w:color w:val="000000"/>
        </w:rPr>
        <w:t>SqlCommand</w:t>
      </w:r>
      <w:r w:rsidRPr="0039266D">
        <w:rPr>
          <w:rFonts w:ascii="Maiandra GD" w:eastAsia="Times New Roman" w:hAnsi="Maiandra GD" w:cs="Arial"/>
          <w:color w:val="000000"/>
          <w:bdr w:val="none" w:sz="0" w:space="0" w:color="auto" w:frame="1"/>
        </w:rPr>
        <w:t> object using the parameterless constructor, and later you can specify the command text and connection using the </w:t>
      </w:r>
      <w:r w:rsidRPr="003E240B">
        <w:rPr>
          <w:rFonts w:ascii="Maiandra GD" w:eastAsia="Times New Roman" w:hAnsi="Maiandra GD" w:cs="Arial"/>
          <w:b/>
          <w:bCs/>
          <w:color w:val="000000"/>
        </w:rPr>
        <w:t>CommandText</w:t>
      </w:r>
      <w:r w:rsidRPr="0039266D">
        <w:rPr>
          <w:rFonts w:ascii="Maiandra GD" w:eastAsia="Times New Roman" w:hAnsi="Maiandra GD" w:cs="Arial"/>
          <w:color w:val="000000"/>
          <w:bdr w:val="none" w:sz="0" w:space="0" w:color="auto" w:frame="1"/>
        </w:rPr>
        <w:t> and the </w:t>
      </w:r>
      <w:r w:rsidRPr="003E240B">
        <w:rPr>
          <w:rFonts w:ascii="Maiandra GD" w:eastAsia="Times New Roman" w:hAnsi="Maiandra GD" w:cs="Arial"/>
          <w:b/>
          <w:bCs/>
          <w:color w:val="000000"/>
        </w:rPr>
        <w:t>Connection</w:t>
      </w:r>
      <w:r w:rsidRPr="0039266D">
        <w:rPr>
          <w:rFonts w:ascii="Maiandra GD" w:eastAsia="Times New Roman" w:hAnsi="Maiandra GD" w:cs="Arial"/>
          <w:color w:val="000000"/>
          <w:bdr w:val="none" w:sz="0" w:space="0" w:color="auto" w:frame="1"/>
        </w:rPr>
        <w:t> properties of the </w:t>
      </w:r>
      <w:r w:rsidRPr="003E240B">
        <w:rPr>
          <w:rFonts w:ascii="Maiandra GD" w:eastAsia="Times New Roman" w:hAnsi="Maiandra GD" w:cs="Arial"/>
          <w:b/>
          <w:bCs/>
          <w:color w:val="000000"/>
        </w:rPr>
        <w:t>SqlCommand</w:t>
      </w:r>
      <w:r w:rsidRPr="0039266D">
        <w:rPr>
          <w:rFonts w:ascii="Maiandra GD" w:eastAsia="Times New Roman" w:hAnsi="Maiandra GD" w:cs="Arial"/>
          <w:color w:val="000000"/>
          <w:bdr w:val="none" w:sz="0" w:space="0" w:color="auto" w:frame="1"/>
        </w:rPr>
        <w:t> object as shown in the below example.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ConString = </w:t>
      </w:r>
      <w:r w:rsidRPr="003E240B">
        <w:rPr>
          <w:rFonts w:ascii="Maiandra GD" w:eastAsia="Times New Roman" w:hAnsi="Maiandra GD" w:cs="Consolas"/>
          <w:color w:val="7CC379"/>
        </w:rPr>
        <w:t>"data source=.; database=StudentDB; integrated security=SSPI"</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lastRenderedPageBreak/>
        <w:t>using</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ConString</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Creating SqlCommand objcet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SqlCommand cmd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SqlCommand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cmd.</w:t>
      </w:r>
      <w:r w:rsidRPr="003E240B">
        <w:rPr>
          <w:rFonts w:ascii="Maiandra GD" w:eastAsia="Times New Roman" w:hAnsi="Maiandra GD" w:cs="Consolas"/>
          <w:color w:val="4284AE"/>
        </w:rPr>
        <w:t>CommandText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"select * from student"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cmd.</w:t>
      </w:r>
      <w:r w:rsidRPr="003E240B">
        <w:rPr>
          <w:rFonts w:ascii="Maiandra GD" w:eastAsia="Times New Roman" w:hAnsi="Maiandra GD" w:cs="Consolas"/>
          <w:color w:val="4284AE"/>
        </w:rPr>
        <w:t>Connection</w:t>
      </w:r>
      <w:r w:rsidRPr="003E240B">
        <w:rPr>
          <w:rFonts w:ascii="Maiandra GD" w:eastAsia="Times New Roman" w:hAnsi="Maiandra GD" w:cs="Consolas"/>
          <w:color w:val="CFD5E0"/>
        </w:rPr>
        <w:t xml:space="preserve"> = connection;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Opening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Executing the SQL query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SqlDataReader sdr = cmd.</w:t>
      </w:r>
      <w:r w:rsidRPr="003E240B">
        <w:rPr>
          <w:rFonts w:ascii="Maiandra GD" w:eastAsia="Times New Roman" w:hAnsi="Maiandra GD" w:cs="Consolas"/>
          <w:color w:val="4284AE"/>
        </w:rPr>
        <w:t>ExecuteReader</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while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sdr.</w:t>
      </w:r>
      <w:r w:rsidRPr="003E240B">
        <w:rPr>
          <w:rFonts w:ascii="Maiandra GD" w:eastAsia="Times New Roman" w:hAnsi="Maiandra GD" w:cs="Consolas"/>
          <w:color w:val="4284AE"/>
        </w:rPr>
        <w:t>Read</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sdr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sdr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sdr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ExecuteScalar Method of SqlCommand Object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When your T-SQL query or stored procedure returns a single(i.e. scalar) value then you need to use the </w:t>
      </w:r>
      <w:r w:rsidRPr="003E240B">
        <w:rPr>
          <w:rFonts w:ascii="Maiandra GD" w:eastAsia="Times New Roman" w:hAnsi="Maiandra GD" w:cs="Arial"/>
          <w:b/>
          <w:bCs/>
          <w:color w:val="000000"/>
        </w:rPr>
        <w:t>ExecuteScalar</w:t>
      </w:r>
      <w:r w:rsidRPr="0039266D">
        <w:rPr>
          <w:rFonts w:ascii="Maiandra GD" w:eastAsia="Times New Roman" w:hAnsi="Maiandra GD" w:cs="Arial"/>
          <w:color w:val="000000"/>
          <w:bdr w:val="none" w:sz="0" w:space="0" w:color="auto" w:frame="1"/>
        </w:rPr>
        <w:t> method of the SqlCommand object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Let us understand this with an example. Now, we need to fetch the total number of records present in the Student table. As we know it is going to return a single value, so this is an ideal situation to use the </w:t>
      </w:r>
      <w:r w:rsidRPr="003E240B">
        <w:rPr>
          <w:rFonts w:ascii="Maiandra GD" w:eastAsia="Times New Roman" w:hAnsi="Maiandra GD" w:cs="Arial"/>
          <w:b/>
          <w:bCs/>
          <w:color w:val="000000"/>
        </w:rPr>
        <w:t>ExecuteScalar</w:t>
      </w:r>
      <w:r w:rsidRPr="0039266D">
        <w:rPr>
          <w:rFonts w:ascii="Maiandra GD" w:eastAsia="Times New Roman" w:hAnsi="Maiandra GD" w:cs="Arial"/>
          <w:color w:val="000000"/>
          <w:bdr w:val="none" w:sz="0" w:space="0" w:color="auto" w:frame="1"/>
        </w:rPr>
        <w:t> method. The following example will retrieve the total number of records present in the </w:t>
      </w:r>
      <w:r w:rsidRPr="003E240B">
        <w:rPr>
          <w:rFonts w:ascii="Maiandra GD" w:eastAsia="Times New Roman" w:hAnsi="Maiandra GD" w:cs="Arial"/>
          <w:b/>
          <w:bCs/>
          <w:color w:val="000000"/>
        </w:rPr>
        <w:t>Student</w:t>
      </w:r>
      <w:r w:rsidRPr="0039266D">
        <w:rPr>
          <w:rFonts w:ascii="Maiandra GD" w:eastAsia="Times New Roman" w:hAnsi="Maiandra GD" w:cs="Arial"/>
          <w:color w:val="000000"/>
          <w:bdr w:val="none" w:sz="0" w:space="0" w:color="auto" w:frame="1"/>
        </w:rPr>
        <w:t> table.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lastRenderedPageBreak/>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ConString = </w:t>
      </w:r>
      <w:r w:rsidRPr="003E240B">
        <w:rPr>
          <w:rFonts w:ascii="Maiandra GD" w:eastAsia="Times New Roman" w:hAnsi="Maiandra GD" w:cs="Consolas"/>
          <w:color w:val="7CC379"/>
        </w:rPr>
        <w:t>"data source=.; database=StudentDB; integrated security=SSPI"</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using</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ConString</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Creating SqlCommand objcet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SqlCommand cmd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SqlCommand</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"select count(id) from student"</w:t>
      </w:r>
      <w:r w:rsidRPr="003E240B">
        <w:rPr>
          <w:rFonts w:ascii="Maiandra GD" w:eastAsia="Times New Roman" w:hAnsi="Maiandra GD" w:cs="Consolas"/>
          <w:color w:val="CFD5E0"/>
        </w:rPr>
        <w:t>, 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Opening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Executing the SQL query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Since the return type of ExecuteScalar() is object, we are type casting to int datatype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int</w:t>
      </w:r>
      <w:r w:rsidRPr="003E240B">
        <w:rPr>
          <w:rFonts w:ascii="Maiandra GD" w:eastAsia="Times New Roman" w:hAnsi="Maiandra GD" w:cs="Consolas"/>
          <w:color w:val="CFD5E0"/>
        </w:rPr>
        <w:t xml:space="preserve"> TotalRows = </w:t>
      </w:r>
      <w:r w:rsidRPr="003E240B">
        <w:rPr>
          <w:rFonts w:ascii="Maiandra GD" w:eastAsia="Times New Roman" w:hAnsi="Maiandra GD" w:cs="Consolas"/>
          <w:b/>
          <w:bCs/>
          <w:color w:val="6B7C8B"/>
        </w:rPr>
        <w:t>(</w:t>
      </w:r>
      <w:r w:rsidRPr="003E240B">
        <w:rPr>
          <w:rFonts w:ascii="Maiandra GD" w:eastAsia="Times New Roman" w:hAnsi="Maiandra GD" w:cs="Consolas"/>
          <w:b/>
          <w:bCs/>
          <w:color w:val="D171DD"/>
        </w:rPr>
        <w:t>int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cmd.</w:t>
      </w:r>
      <w:r w:rsidRPr="003E240B">
        <w:rPr>
          <w:rFonts w:ascii="Maiandra GD" w:eastAsia="Times New Roman" w:hAnsi="Maiandra GD" w:cs="Consolas"/>
          <w:color w:val="4284AE"/>
        </w:rPr>
        <w:t>ExecuteScalar</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"TotalRows in Student Table : "</w:t>
      </w:r>
      <w:r w:rsidRPr="003E240B">
        <w:rPr>
          <w:rFonts w:ascii="Maiandra GD" w:eastAsia="Times New Roman" w:hAnsi="Maiandra GD" w:cs="Consolas"/>
          <w:color w:val="CFD5E0"/>
        </w:rPr>
        <w:t xml:space="preserve"> + TotalRows</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return type of the ExecuteScalar method is an object, so here we need to typecast it into integer type. Now, if you execute the above program, then you will get the following output.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505200" cy="638175"/>
            <wp:effectExtent l="19050" t="0" r="0" b="0"/>
            <wp:docPr id="50" name="Picture 50" descr="ExecuteScalar Method of SqlComman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xecuteScalar Method of SqlCommand Object"/>
                    <pic:cNvPicPr>
                      <a:picLocks noChangeAspect="1" noChangeArrowheads="1"/>
                    </pic:cNvPicPr>
                  </pic:nvPicPr>
                  <pic:blipFill>
                    <a:blip r:embed="rId39"/>
                    <a:srcRect/>
                    <a:stretch>
                      <a:fillRect/>
                    </a:stretch>
                  </pic:blipFill>
                  <pic:spPr bwMode="auto">
                    <a:xfrm>
                      <a:off x="0" y="0"/>
                      <a:ext cx="3505200" cy="63817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ExecuteNonQuery Method of ADO.NET SqlCommand Object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lastRenderedPageBreak/>
        <w:t>When you want to perform Insert, Update or Delete operations and want to return the number of rows affected by your query then you need to use the </w:t>
      </w:r>
      <w:r w:rsidRPr="003E240B">
        <w:rPr>
          <w:rFonts w:ascii="Maiandra GD" w:eastAsia="Times New Roman" w:hAnsi="Maiandra GD" w:cs="Arial"/>
          <w:b/>
          <w:bCs/>
          <w:color w:val="000000"/>
        </w:rPr>
        <w:t>ExecuteNonQuery</w:t>
      </w:r>
      <w:r w:rsidRPr="0039266D">
        <w:rPr>
          <w:rFonts w:ascii="Maiandra GD" w:eastAsia="Times New Roman" w:hAnsi="Maiandra GD" w:cs="Arial"/>
          <w:color w:val="000000"/>
          <w:bdr w:val="none" w:sz="0" w:space="0" w:color="auto" w:frame="1"/>
        </w:rPr>
        <w:t> method of the SqlCommand object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Let us understand this with an example. The following example performs an Insert, Update and Delete operations using the</w:t>
      </w:r>
      <w:r w:rsidRPr="003E240B">
        <w:rPr>
          <w:rFonts w:ascii="Maiandra GD" w:eastAsia="Times New Roman" w:hAnsi="Maiandra GD" w:cs="Arial"/>
          <w:b/>
          <w:bCs/>
          <w:color w:val="000000"/>
        </w:rPr>
        <w:t> ExecuteNonQuery()</w:t>
      </w:r>
      <w:r w:rsidRPr="0039266D">
        <w:rPr>
          <w:rFonts w:ascii="Maiandra GD" w:eastAsia="Times New Roman" w:hAnsi="Maiandra GD" w:cs="Arial"/>
          <w:color w:val="000000"/>
          <w:bdr w:val="none" w:sz="0" w:space="0" w:color="auto" w:frame="1"/>
        </w:rPr>
        <w:t> method.</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ConString = </w:t>
      </w:r>
      <w:r w:rsidRPr="003E240B">
        <w:rPr>
          <w:rFonts w:ascii="Maiandra GD" w:eastAsia="Times New Roman" w:hAnsi="Maiandra GD" w:cs="Consolas"/>
          <w:color w:val="7CC379"/>
        </w:rPr>
        <w:t>"data source=.; database=StudentDB; integrated security=SSPI"</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using</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ConString</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SqlCommand cmd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SqlCommand</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"insert into Student values (105, 'Ramesh', 'Ramesh@dotnettutorial.net', '1122334455')"</w:t>
      </w:r>
      <w:r w:rsidRPr="003E240B">
        <w:rPr>
          <w:rFonts w:ascii="Maiandra GD" w:eastAsia="Times New Roman" w:hAnsi="Maiandra GD" w:cs="Consolas"/>
          <w:color w:val="CFD5E0"/>
        </w:rPr>
        <w:t>, 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int</w:t>
      </w:r>
      <w:r w:rsidRPr="003E240B">
        <w:rPr>
          <w:rFonts w:ascii="Maiandra GD" w:eastAsia="Times New Roman" w:hAnsi="Maiandra GD" w:cs="Consolas"/>
          <w:color w:val="CFD5E0"/>
        </w:rPr>
        <w:t xml:space="preserve"> rowsAffected = cmd.</w:t>
      </w:r>
      <w:r w:rsidRPr="003E240B">
        <w:rPr>
          <w:rFonts w:ascii="Maiandra GD" w:eastAsia="Times New Roman" w:hAnsi="Maiandra GD" w:cs="Consolas"/>
          <w:color w:val="4284AE"/>
        </w:rPr>
        <w:t>ExecuteNonQuery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"Inserted Rows = "</w:t>
      </w:r>
      <w:r w:rsidRPr="003E240B">
        <w:rPr>
          <w:rFonts w:ascii="Maiandra GD" w:eastAsia="Times New Roman" w:hAnsi="Maiandra GD" w:cs="Consolas"/>
          <w:color w:val="CFD5E0"/>
        </w:rPr>
        <w:t xml:space="preserve"> + rowsAffected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//Set to CommandText to the update query. We are reusing the command object,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//instead of creating a new command object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cmd.</w:t>
      </w:r>
      <w:r w:rsidRPr="003E240B">
        <w:rPr>
          <w:rFonts w:ascii="Maiandra GD" w:eastAsia="Times New Roman" w:hAnsi="Maiandra GD" w:cs="Consolas"/>
          <w:color w:val="4284AE"/>
        </w:rPr>
        <w:t>CommandText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"update Student set Name = 'Ramesh Changed' where Id = 105"</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rowsAffected = cmd.</w:t>
      </w:r>
      <w:r w:rsidRPr="003E240B">
        <w:rPr>
          <w:rFonts w:ascii="Maiandra GD" w:eastAsia="Times New Roman" w:hAnsi="Maiandra GD" w:cs="Consolas"/>
          <w:color w:val="4284AE"/>
        </w:rPr>
        <w:t>ExecuteNonQuery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"Updated Rows = "</w:t>
      </w:r>
      <w:r w:rsidRPr="003E240B">
        <w:rPr>
          <w:rFonts w:ascii="Maiandra GD" w:eastAsia="Times New Roman" w:hAnsi="Maiandra GD" w:cs="Consolas"/>
          <w:color w:val="CFD5E0"/>
        </w:rPr>
        <w:t xml:space="preserve"> + rowsAffected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//Set to CommandText to the delete query. We are reusing the command object,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//instead of creating a new command object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cmd.</w:t>
      </w:r>
      <w:r w:rsidRPr="003E240B">
        <w:rPr>
          <w:rFonts w:ascii="Maiandra GD" w:eastAsia="Times New Roman" w:hAnsi="Maiandra GD" w:cs="Consolas"/>
          <w:color w:val="4284AE"/>
        </w:rPr>
        <w:t>CommandText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"Delete from Student where Id = 105"</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rowsAffected = cmd.</w:t>
      </w:r>
      <w:r w:rsidRPr="003E240B">
        <w:rPr>
          <w:rFonts w:ascii="Maiandra GD" w:eastAsia="Times New Roman" w:hAnsi="Maiandra GD" w:cs="Consolas"/>
          <w:color w:val="4284AE"/>
        </w:rPr>
        <w:t>ExecuteNonQuery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"Deleted Rows = "</w:t>
      </w:r>
      <w:r w:rsidRPr="003E240B">
        <w:rPr>
          <w:rFonts w:ascii="Maiandra GD" w:eastAsia="Times New Roman" w:hAnsi="Maiandra GD" w:cs="Consolas"/>
          <w:color w:val="CFD5E0"/>
        </w:rPr>
        <w:t xml:space="preserve"> + rowsAffected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lastRenderedPageBreak/>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w:t>
      </w:r>
    </w:p>
    <w:p w:rsidR="0039266D" w:rsidRPr="0039266D" w:rsidRDefault="0039266D" w:rsidP="0039266D">
      <w:pPr>
        <w:pBdr>
          <w:bottom w:val="double" w:sz="6" w:space="1" w:color="auto"/>
        </w:pBdr>
        <w:shd w:val="clear" w:color="auto" w:fill="FFFFFF"/>
        <w:spacing w:after="0" w:line="240" w:lineRule="auto"/>
        <w:jc w:val="both"/>
        <w:textAlignment w:val="baseline"/>
        <w:rPr>
          <w:ins w:id="0" w:author="Unknown"/>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2057400" cy="971550"/>
            <wp:effectExtent l="19050" t="0" r="0" b="0"/>
            <wp:docPr id="51" name="Picture 51" descr="ExecuteNonQuery Method of SqlComman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ecuteNonQuery Method of SqlCommand Object"/>
                    <pic:cNvPicPr>
                      <a:picLocks noChangeAspect="1" noChangeArrowheads="1"/>
                    </pic:cNvPicPr>
                  </pic:nvPicPr>
                  <pic:blipFill>
                    <a:blip r:embed="rId40"/>
                    <a:srcRect/>
                    <a:stretch>
                      <a:fillRect/>
                    </a:stretch>
                  </pic:blipFill>
                  <pic:spPr bwMode="auto">
                    <a:xfrm>
                      <a:off x="0" y="0"/>
                      <a:ext cx="2057400" cy="971550"/>
                    </a:xfrm>
                    <a:prstGeom prst="rect">
                      <a:avLst/>
                    </a:prstGeom>
                    <a:noFill/>
                    <a:ln w="9525">
                      <a:noFill/>
                      <a:miter lim="800000"/>
                      <a:headEnd/>
                      <a:tailEnd/>
                    </a:ln>
                  </pic:spPr>
                </pic:pic>
              </a:graphicData>
            </a:graphic>
          </wp:inline>
        </w:drawing>
      </w:r>
    </w:p>
    <w:p w:rsidR="0039266D" w:rsidRPr="009B3EC7" w:rsidRDefault="0039266D" w:rsidP="0039266D">
      <w:pPr>
        <w:spacing w:after="48" w:line="240" w:lineRule="auto"/>
        <w:textAlignment w:val="baseline"/>
        <w:outlineLvl w:val="0"/>
        <w:rPr>
          <w:rFonts w:ascii="Maiandra GD" w:eastAsia="Times New Roman" w:hAnsi="Maiandra GD" w:cs="Times New Roman"/>
          <w:b/>
          <w:color w:val="3A3A3A"/>
          <w:kern w:val="36"/>
          <w:sz w:val="28"/>
        </w:rPr>
      </w:pPr>
      <w:r w:rsidRPr="009B3EC7">
        <w:rPr>
          <w:rFonts w:ascii="Maiandra GD" w:eastAsia="Times New Roman" w:hAnsi="Maiandra GD" w:cs="Times New Roman"/>
          <w:b/>
          <w:color w:val="3A3A3A"/>
          <w:kern w:val="36"/>
          <w:sz w:val="28"/>
          <w:highlight w:val="yellow"/>
        </w:rPr>
        <w:t>ADO.NET SqlDataReader</w:t>
      </w:r>
    </w:p>
    <w:p w:rsidR="0039266D" w:rsidRPr="0039266D" w:rsidRDefault="009B3EC7" w:rsidP="0039266D">
      <w:pPr>
        <w:shd w:val="clear" w:color="auto" w:fill="FFFFFF"/>
        <w:spacing w:after="0" w:line="240" w:lineRule="auto"/>
        <w:textAlignment w:val="baseline"/>
        <w:rPr>
          <w:rFonts w:ascii="Maiandra GD" w:eastAsia="Times New Roman" w:hAnsi="Maiandra GD" w:cs="Segoe UI"/>
          <w:color w:val="212529"/>
        </w:rPr>
      </w:pPr>
      <w:r>
        <w:rPr>
          <w:rFonts w:ascii="Maiandra GD" w:eastAsia="Times New Roman" w:hAnsi="Maiandra GD" w:cs="Segoe UI"/>
          <w:color w:val="212529"/>
        </w:rPr>
        <w:t xml:space="preserve"> </w:t>
      </w:r>
    </w:p>
    <w:p w:rsidR="0039266D" w:rsidRPr="0039266D" w:rsidRDefault="0039266D" w:rsidP="0039266D">
      <w:pPr>
        <w:shd w:val="clear" w:color="auto" w:fill="FFFFFF"/>
        <w:spacing w:after="0" w:line="240" w:lineRule="auto"/>
        <w:jc w:val="both"/>
        <w:textAlignment w:val="baseline"/>
        <w:outlineLvl w:val="1"/>
        <w:rPr>
          <w:rFonts w:ascii="Maiandra GD" w:eastAsia="Times New Roman" w:hAnsi="Maiandra GD" w:cs="Segoe UI"/>
          <w:color w:val="3A3A3A"/>
        </w:rPr>
      </w:pPr>
      <w:r w:rsidRPr="003E240B">
        <w:rPr>
          <w:rFonts w:ascii="Maiandra GD" w:eastAsia="Times New Roman" w:hAnsi="Maiandra GD" w:cs="Arial"/>
          <w:b/>
          <w:bCs/>
          <w:color w:val="000000"/>
        </w:rPr>
        <w:t>ADO.NET SqlDataReader in C# with Examples</w:t>
      </w:r>
    </w:p>
    <w:p w:rsidR="0039266D" w:rsidRPr="0039266D" w:rsidRDefault="009B3EC7" w:rsidP="0039266D">
      <w:pPr>
        <w:shd w:val="clear" w:color="auto" w:fill="FFFFFF"/>
        <w:spacing w:after="0" w:line="240" w:lineRule="auto"/>
        <w:jc w:val="both"/>
        <w:textAlignment w:val="baseline"/>
        <w:rPr>
          <w:rFonts w:ascii="Maiandra GD" w:eastAsia="Times New Roman" w:hAnsi="Maiandra GD" w:cs="Segoe UI"/>
          <w:color w:val="212529"/>
        </w:rPr>
      </w:pPr>
      <w:r>
        <w:rPr>
          <w:rFonts w:ascii="Maiandra GD" w:eastAsia="Times New Roman" w:hAnsi="Maiandra GD" w:cs="Arial"/>
          <w:color w:val="000000"/>
          <w:bdr w:val="none" w:sz="0" w:space="0" w:color="auto" w:frame="1"/>
        </w:rPr>
        <w:t xml:space="preserve"> </w:t>
      </w:r>
    </w:p>
    <w:p w:rsidR="0039266D" w:rsidRPr="0039266D" w:rsidRDefault="0039266D" w:rsidP="0039266D">
      <w:pPr>
        <w:numPr>
          <w:ilvl w:val="0"/>
          <w:numId w:val="1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FF"/>
        </w:rPr>
        <w:t>What is SqlDataReader Class and its need?</w:t>
      </w:r>
    </w:p>
    <w:p w:rsidR="0039266D" w:rsidRPr="0039266D" w:rsidRDefault="0039266D" w:rsidP="0039266D">
      <w:pPr>
        <w:numPr>
          <w:ilvl w:val="0"/>
          <w:numId w:val="1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FF"/>
        </w:rPr>
        <w:t>How to create an instance of the SqlDataReader class.</w:t>
      </w:r>
    </w:p>
    <w:p w:rsidR="0039266D" w:rsidRPr="0039266D" w:rsidRDefault="0039266D" w:rsidP="0039266D">
      <w:pPr>
        <w:numPr>
          <w:ilvl w:val="0"/>
          <w:numId w:val="1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FF"/>
        </w:rPr>
        <w:t>How to read data from SqlDataReader object?</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What is ADO.NET SqlDataReader Class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ADO.NET SqlDataReader class in C# is used to read data from the SQL Server database in the most efficient manner. It </w:t>
      </w:r>
      <w:r w:rsidRPr="003E240B">
        <w:rPr>
          <w:rFonts w:ascii="Maiandra GD" w:eastAsia="Times New Roman" w:hAnsi="Maiandra GD" w:cs="Arial"/>
          <w:b/>
          <w:bCs/>
          <w:color w:val="000000"/>
        </w:rPr>
        <w:t>reads data in the forward-only</w:t>
      </w:r>
      <w:r w:rsidRPr="0039266D">
        <w:rPr>
          <w:rFonts w:ascii="Maiandra GD" w:eastAsia="Times New Roman" w:hAnsi="Maiandra GD" w:cs="Arial"/>
          <w:color w:val="000000"/>
          <w:bdr w:val="none" w:sz="0" w:space="0" w:color="auto" w:frame="1"/>
        </w:rPr>
        <w:t> stream. It means, once it read a record, it will then read the next record, there is no way to go back and read the previous record.</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w:t>
      </w:r>
      <w:r w:rsidRPr="003E240B">
        <w:rPr>
          <w:rFonts w:ascii="Maiandra GD" w:eastAsia="Times New Roman" w:hAnsi="Maiandra GD" w:cs="Arial"/>
          <w:b/>
          <w:bCs/>
          <w:color w:val="000000"/>
        </w:rPr>
        <w:t>SqlDataReader is connection-oriented</w:t>
      </w:r>
      <w:r w:rsidRPr="0039266D">
        <w:rPr>
          <w:rFonts w:ascii="Maiandra GD" w:eastAsia="Times New Roman" w:hAnsi="Maiandra GD" w:cs="Arial"/>
          <w:color w:val="000000"/>
          <w:bdr w:val="none" w:sz="0" w:space="0" w:color="auto" w:frame="1"/>
        </w:rPr>
        <w:t>. It means it requires an open or active connection to the data source while reading the data. The data is available as long as the connection with the database exists</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SqlDataReader is read-only</w:t>
      </w:r>
      <w:r w:rsidRPr="0039266D">
        <w:rPr>
          <w:rFonts w:ascii="Maiandra GD" w:eastAsia="Times New Roman" w:hAnsi="Maiandra GD" w:cs="Arial"/>
          <w:color w:val="000000"/>
          <w:bdr w:val="none" w:sz="0" w:space="0" w:color="auto" w:frame="1"/>
        </w:rPr>
        <w:t>. It means it is also not possible to change the data using SqlDataReader. You also need to open and close the connection explicitly.</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SqlDataReader Class Signature: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If you look at the following image, you will see that this class is inherited from </w:t>
      </w:r>
      <w:r w:rsidRPr="003E240B">
        <w:rPr>
          <w:rFonts w:ascii="Maiandra GD" w:eastAsia="Times New Roman" w:hAnsi="Maiandra GD" w:cs="Arial"/>
          <w:b/>
          <w:bCs/>
          <w:color w:val="000000"/>
        </w:rPr>
        <w:t>DbDataReader</w:t>
      </w:r>
      <w:r w:rsidRPr="0039266D">
        <w:rPr>
          <w:rFonts w:ascii="Maiandra GD" w:eastAsia="Times New Roman" w:hAnsi="Maiandra GD" w:cs="Arial"/>
          <w:color w:val="000000"/>
          <w:bdr w:val="none" w:sz="0" w:space="0" w:color="auto" w:frame="1"/>
        </w:rPr>
        <w:t> class and implements the </w:t>
      </w:r>
      <w:r w:rsidRPr="003E240B">
        <w:rPr>
          <w:rFonts w:ascii="Maiandra GD" w:eastAsia="Times New Roman" w:hAnsi="Maiandra GD" w:cs="Arial"/>
          <w:b/>
          <w:bCs/>
          <w:color w:val="000000"/>
        </w:rPr>
        <w:t>IDisposable</w:t>
      </w:r>
      <w:r w:rsidRPr="0039266D">
        <w:rPr>
          <w:rFonts w:ascii="Maiandra GD" w:eastAsia="Times New Roman" w:hAnsi="Maiandra GD" w:cs="Arial"/>
          <w:color w:val="000000"/>
          <w:bdr w:val="none" w:sz="0" w:space="0" w:color="auto" w:frame="1"/>
        </w:rPr>
        <w:t> interface.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5800725" cy="647700"/>
            <wp:effectExtent l="19050" t="0" r="9525" b="0"/>
            <wp:docPr id="59" name="Picture 59" descr="What is ADO.NET SqlDataRead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hat is ADO.NET SqlDataReader Class?"/>
                    <pic:cNvPicPr>
                      <a:picLocks noChangeAspect="1" noChangeArrowheads="1"/>
                    </pic:cNvPicPr>
                  </pic:nvPicPr>
                  <pic:blipFill>
                    <a:blip r:embed="rId41"/>
                    <a:srcRect/>
                    <a:stretch>
                      <a:fillRect/>
                    </a:stretch>
                  </pic:blipFill>
                  <pic:spPr bwMode="auto">
                    <a:xfrm>
                      <a:off x="0" y="0"/>
                      <a:ext cx="5800725" cy="64770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ADO.NET SqlDataReader Class Properties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SqlDataReader class provides the following properties.</w:t>
      </w:r>
    </w:p>
    <w:p w:rsidR="0039266D" w:rsidRPr="0039266D" w:rsidRDefault="0039266D" w:rsidP="0039266D">
      <w:pPr>
        <w:numPr>
          <w:ilvl w:val="0"/>
          <w:numId w:val="1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Connection</w:t>
      </w:r>
      <w:r w:rsidRPr="0039266D">
        <w:rPr>
          <w:rFonts w:ascii="Maiandra GD" w:eastAsia="Times New Roman" w:hAnsi="Maiandra GD" w:cs="Arial"/>
          <w:color w:val="000000"/>
          <w:bdr w:val="none" w:sz="0" w:space="0" w:color="auto" w:frame="1"/>
        </w:rPr>
        <w:t>: It gets the System.Data.SqlClient.SqlConnection associated with the System.Data.SqlClient.SqlDataReader.</w:t>
      </w:r>
    </w:p>
    <w:p w:rsidR="0039266D" w:rsidRPr="0039266D" w:rsidRDefault="0039266D" w:rsidP="0039266D">
      <w:pPr>
        <w:numPr>
          <w:ilvl w:val="0"/>
          <w:numId w:val="1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Depth</w:t>
      </w:r>
      <w:r w:rsidRPr="0039266D">
        <w:rPr>
          <w:rFonts w:ascii="Maiandra GD" w:eastAsia="Times New Roman" w:hAnsi="Maiandra GD" w:cs="Arial"/>
          <w:color w:val="000000"/>
          <w:bdr w:val="none" w:sz="0" w:space="0" w:color="auto" w:frame="1"/>
        </w:rPr>
        <w:t>: It gets a value that indicates the depth of nesting for the current row.</w:t>
      </w:r>
    </w:p>
    <w:p w:rsidR="0039266D" w:rsidRPr="0039266D" w:rsidRDefault="0039266D" w:rsidP="0039266D">
      <w:pPr>
        <w:numPr>
          <w:ilvl w:val="0"/>
          <w:numId w:val="1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FieldCount</w:t>
      </w:r>
      <w:r w:rsidRPr="0039266D">
        <w:rPr>
          <w:rFonts w:ascii="Maiandra GD" w:eastAsia="Times New Roman" w:hAnsi="Maiandra GD" w:cs="Arial"/>
          <w:color w:val="000000"/>
          <w:bdr w:val="none" w:sz="0" w:space="0" w:color="auto" w:frame="1"/>
        </w:rPr>
        <w:t>: It gets the number of columns in the current row.</w:t>
      </w:r>
    </w:p>
    <w:p w:rsidR="0039266D" w:rsidRPr="0039266D" w:rsidRDefault="0039266D" w:rsidP="0039266D">
      <w:pPr>
        <w:numPr>
          <w:ilvl w:val="0"/>
          <w:numId w:val="1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lastRenderedPageBreak/>
        <w:t>HasRows</w:t>
      </w:r>
      <w:r w:rsidRPr="0039266D">
        <w:rPr>
          <w:rFonts w:ascii="Maiandra GD" w:eastAsia="Times New Roman" w:hAnsi="Maiandra GD" w:cs="Arial"/>
          <w:color w:val="000000"/>
          <w:bdr w:val="none" w:sz="0" w:space="0" w:color="auto" w:frame="1"/>
        </w:rPr>
        <w:t>: It gets a value that indicates whether the System.Data.SqlClient.SqlDataReader contains one or more rows.</w:t>
      </w:r>
    </w:p>
    <w:p w:rsidR="0039266D" w:rsidRPr="0039266D" w:rsidRDefault="0039266D" w:rsidP="0039266D">
      <w:pPr>
        <w:numPr>
          <w:ilvl w:val="0"/>
          <w:numId w:val="1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IsClosed</w:t>
      </w:r>
      <w:r w:rsidRPr="0039266D">
        <w:rPr>
          <w:rFonts w:ascii="Maiandra GD" w:eastAsia="Times New Roman" w:hAnsi="Maiandra GD" w:cs="Arial"/>
          <w:color w:val="000000"/>
          <w:bdr w:val="none" w:sz="0" w:space="0" w:color="auto" w:frame="1"/>
        </w:rPr>
        <w:t>: It retrieves a Boolean value that indicates whether the specified System.Data.SqlClient.SqlDataReader instance has been closed.</w:t>
      </w:r>
    </w:p>
    <w:p w:rsidR="0039266D" w:rsidRPr="0039266D" w:rsidRDefault="0039266D" w:rsidP="0039266D">
      <w:pPr>
        <w:numPr>
          <w:ilvl w:val="0"/>
          <w:numId w:val="1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RecordsAffected</w:t>
      </w:r>
      <w:r w:rsidRPr="0039266D">
        <w:rPr>
          <w:rFonts w:ascii="Maiandra GD" w:eastAsia="Times New Roman" w:hAnsi="Maiandra GD" w:cs="Arial"/>
          <w:color w:val="000000"/>
          <w:bdr w:val="none" w:sz="0" w:space="0" w:color="auto" w:frame="1"/>
        </w:rPr>
        <w:t>: It gets the number of rows changed, inserted, or deleted by the execution of the Transact-SQL statement.</w:t>
      </w:r>
    </w:p>
    <w:p w:rsidR="0039266D" w:rsidRPr="0039266D" w:rsidRDefault="0039266D" w:rsidP="0039266D">
      <w:pPr>
        <w:numPr>
          <w:ilvl w:val="0"/>
          <w:numId w:val="1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VisibleFieldCount</w:t>
      </w:r>
      <w:r w:rsidRPr="0039266D">
        <w:rPr>
          <w:rFonts w:ascii="Maiandra GD" w:eastAsia="Times New Roman" w:hAnsi="Maiandra GD" w:cs="Arial"/>
          <w:color w:val="000000"/>
          <w:bdr w:val="none" w:sz="0" w:space="0" w:color="auto" w:frame="1"/>
        </w:rPr>
        <w:t>: It gets the number of fields in the System.Data.SqlClient.SqlDataReader that is not hidden.</w:t>
      </w:r>
    </w:p>
    <w:p w:rsidR="0039266D" w:rsidRPr="0039266D" w:rsidRDefault="0039266D" w:rsidP="0039266D">
      <w:pPr>
        <w:numPr>
          <w:ilvl w:val="0"/>
          <w:numId w:val="1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Item[String]</w:t>
      </w:r>
      <w:r w:rsidRPr="0039266D">
        <w:rPr>
          <w:rFonts w:ascii="Maiandra GD" w:eastAsia="Times New Roman" w:hAnsi="Maiandra GD" w:cs="Arial"/>
          <w:color w:val="000000"/>
          <w:bdr w:val="none" w:sz="0" w:space="0" w:color="auto" w:frame="1"/>
        </w:rPr>
        <w:t>: It gets the value of the specified column in its native format given the column name.</w:t>
      </w:r>
    </w:p>
    <w:p w:rsidR="0039266D" w:rsidRPr="0039266D" w:rsidRDefault="0039266D" w:rsidP="0039266D">
      <w:pPr>
        <w:numPr>
          <w:ilvl w:val="0"/>
          <w:numId w:val="1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Item[Int32]</w:t>
      </w:r>
      <w:r w:rsidRPr="0039266D">
        <w:rPr>
          <w:rFonts w:ascii="Maiandra GD" w:eastAsia="Times New Roman" w:hAnsi="Maiandra GD" w:cs="Arial"/>
          <w:color w:val="000000"/>
          <w:bdr w:val="none" w:sz="0" w:space="0" w:color="auto" w:frame="1"/>
        </w:rPr>
        <w:t>: It gets the value of the specified column in its native format given the column ordinal.</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ADO.NET SqlDataReader Class Methods in C#</w:t>
      </w:r>
      <w:r w:rsidRPr="0039266D">
        <w:rPr>
          <w:rFonts w:ascii="Maiandra GD" w:eastAsia="Times New Roman" w:hAnsi="Maiandra GD" w:cs="Arial"/>
          <w:color w:val="000000"/>
          <w:bdr w:val="none" w:sz="0" w:space="0" w:color="auto" w:frame="1"/>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SqlDataReader class provides the following methods.</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Close():</w:t>
      </w:r>
      <w:r w:rsidRPr="0039266D">
        <w:rPr>
          <w:rFonts w:ascii="Maiandra GD" w:eastAsia="Times New Roman" w:hAnsi="Maiandra GD" w:cs="Arial"/>
          <w:color w:val="000000"/>
          <w:bdr w:val="none" w:sz="0" w:space="0" w:color="auto" w:frame="1"/>
        </w:rPr>
        <w:t> It closes the SqlDataReader object.</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GetBoolean(int i):</w:t>
      </w:r>
      <w:r w:rsidRPr="0039266D">
        <w:rPr>
          <w:rFonts w:ascii="Maiandra GD" w:eastAsia="Times New Roman" w:hAnsi="Maiandra GD" w:cs="Arial"/>
          <w:color w:val="000000"/>
          <w:bdr w:val="none" w:sz="0" w:space="0" w:color="auto" w:frame="1"/>
        </w:rPr>
        <w:t> It gets the value of the specified column as a Boolean. Here, parameter i is the zero-based column ordinal.</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GetByte(int i):</w:t>
      </w:r>
      <w:r w:rsidRPr="0039266D">
        <w:rPr>
          <w:rFonts w:ascii="Maiandra GD" w:eastAsia="Times New Roman" w:hAnsi="Maiandra GD" w:cs="Arial"/>
          <w:color w:val="000000"/>
          <w:bdr w:val="none" w:sz="0" w:space="0" w:color="auto" w:frame="1"/>
        </w:rPr>
        <w:t> It gets the value of the specified column as a byte. Here, parameter i is the zero-based column ordinal.</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GetChar(int i):</w:t>
      </w:r>
      <w:r w:rsidRPr="0039266D">
        <w:rPr>
          <w:rFonts w:ascii="Maiandra GD" w:eastAsia="Times New Roman" w:hAnsi="Maiandra GD" w:cs="Arial"/>
          <w:color w:val="000000"/>
          <w:bdr w:val="none" w:sz="0" w:space="0" w:color="auto" w:frame="1"/>
        </w:rPr>
        <w:t> It gets the value of the specified column as a single character. Here, parameter i is the zero-based column ordinal.</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GetDateTime(int i):</w:t>
      </w:r>
      <w:r w:rsidRPr="0039266D">
        <w:rPr>
          <w:rFonts w:ascii="Maiandra GD" w:eastAsia="Times New Roman" w:hAnsi="Maiandra GD" w:cs="Arial"/>
          <w:color w:val="000000"/>
          <w:bdr w:val="none" w:sz="0" w:space="0" w:color="auto" w:frame="1"/>
        </w:rPr>
        <w:t> It gets the value of the specified column as a System.DateTime object. Here, parameter i is the zero-based column ordinal.</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GetDecimal(int i):</w:t>
      </w:r>
      <w:r w:rsidRPr="0039266D">
        <w:rPr>
          <w:rFonts w:ascii="Maiandra GD" w:eastAsia="Times New Roman" w:hAnsi="Maiandra GD" w:cs="Arial"/>
          <w:color w:val="000000"/>
          <w:bdr w:val="none" w:sz="0" w:space="0" w:color="auto" w:frame="1"/>
        </w:rPr>
        <w:t> It gets the value of the specified column as a System.Decimal object. Here, parameter i is the zero-based column ordinal.</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GetDouble(int i):</w:t>
      </w:r>
      <w:r w:rsidRPr="0039266D">
        <w:rPr>
          <w:rFonts w:ascii="Maiandra GD" w:eastAsia="Times New Roman" w:hAnsi="Maiandra GD" w:cs="Arial"/>
          <w:color w:val="000000"/>
          <w:bdr w:val="none" w:sz="0" w:space="0" w:color="auto" w:frame="1"/>
        </w:rPr>
        <w:t> It gets the value of the specified column as a double-precision floating-point number. Here, parameter i is the zero-based column ordinal.</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GetFloat(int i):</w:t>
      </w:r>
      <w:r w:rsidRPr="0039266D">
        <w:rPr>
          <w:rFonts w:ascii="Maiandra GD" w:eastAsia="Times New Roman" w:hAnsi="Maiandra GD" w:cs="Arial"/>
          <w:color w:val="000000"/>
          <w:bdr w:val="none" w:sz="0" w:space="0" w:color="auto" w:frame="1"/>
        </w:rPr>
        <w:t> It gets the value of the specified column as a single-precision floating-point number. Here, parameter i is the zero-based column ordinal.</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GetName(int i):</w:t>
      </w:r>
      <w:r w:rsidRPr="0039266D">
        <w:rPr>
          <w:rFonts w:ascii="Maiandra GD" w:eastAsia="Times New Roman" w:hAnsi="Maiandra GD" w:cs="Arial"/>
          <w:color w:val="000000"/>
          <w:bdr w:val="none" w:sz="0" w:space="0" w:color="auto" w:frame="1"/>
        </w:rPr>
        <w:t> It gets the name of the specified column. Here, parameter i is the zero-based column ordinal.</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GetSchemaTable():</w:t>
      </w:r>
      <w:r w:rsidRPr="0039266D">
        <w:rPr>
          <w:rFonts w:ascii="Maiandra GD" w:eastAsia="Times New Roman" w:hAnsi="Maiandra GD" w:cs="Arial"/>
          <w:color w:val="000000"/>
          <w:bdr w:val="none" w:sz="0" w:space="0" w:color="auto" w:frame="1"/>
        </w:rPr>
        <w:t> It returns a System.Data.DataTable that describes the column metadata of the System.Data.SqlClient.SqlDataReader</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GetValue(int i):</w:t>
      </w:r>
      <w:r w:rsidRPr="0039266D">
        <w:rPr>
          <w:rFonts w:ascii="Maiandra GD" w:eastAsia="Times New Roman" w:hAnsi="Maiandra GD" w:cs="Arial"/>
          <w:color w:val="000000"/>
          <w:bdr w:val="none" w:sz="0" w:space="0" w:color="auto" w:frame="1"/>
        </w:rPr>
        <w:t> It gets the value of the specified column in its native format. Here, parameter i is the zero-based column ordinal.</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GetValues(object[] values):</w:t>
      </w:r>
      <w:r w:rsidRPr="0039266D">
        <w:rPr>
          <w:rFonts w:ascii="Maiandra GD" w:eastAsia="Times New Roman" w:hAnsi="Maiandra GD" w:cs="Arial"/>
          <w:color w:val="000000"/>
          <w:bdr w:val="none" w:sz="0" w:space="0" w:color="auto" w:frame="1"/>
        </w:rPr>
        <w:t> It Populates an array of objects with the column values of the current row. Here, the parameter values is an array of System.Object into which to copy the attribute columns.</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NextResult():</w:t>
      </w:r>
      <w:r w:rsidRPr="0039266D">
        <w:rPr>
          <w:rFonts w:ascii="Maiandra GD" w:eastAsia="Times New Roman" w:hAnsi="Maiandra GD" w:cs="Arial"/>
          <w:color w:val="000000"/>
          <w:bdr w:val="none" w:sz="0" w:space="0" w:color="auto" w:frame="1"/>
        </w:rPr>
        <w:t> It advances the data reader to the next result when reading the results of batch Transact-SQL statements.</w:t>
      </w:r>
    </w:p>
    <w:p w:rsidR="0039266D" w:rsidRPr="0039266D" w:rsidRDefault="0039266D" w:rsidP="0039266D">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Read():</w:t>
      </w:r>
      <w:r w:rsidRPr="0039266D">
        <w:rPr>
          <w:rFonts w:ascii="Maiandra GD" w:eastAsia="Times New Roman" w:hAnsi="Maiandra GD" w:cs="Arial"/>
          <w:color w:val="000000"/>
          <w:bdr w:val="none" w:sz="0" w:space="0" w:color="auto" w:frame="1"/>
        </w:rPr>
        <w:t> It Advances the System.Data.SqlClient.SqlDataReader to the next record and returns true if there are more rows; otherwise false.</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How to create an instance of the ADO.NET SqlDataReader class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You can not create the instance of SqlDataReader using the new keyword. Then the question is how we get or create the instance of SqlDataReader class. In order to create the instance of SqlDataReader class, what you need to do is, call the </w:t>
      </w:r>
      <w:r w:rsidRPr="003E240B">
        <w:rPr>
          <w:rFonts w:ascii="Maiandra GD" w:eastAsia="Times New Roman" w:hAnsi="Maiandra GD" w:cs="Arial"/>
          <w:b/>
          <w:bCs/>
          <w:color w:val="000000"/>
        </w:rPr>
        <w:t>ExecuteReader</w:t>
      </w:r>
      <w:r w:rsidRPr="0039266D">
        <w:rPr>
          <w:rFonts w:ascii="Maiandra GD" w:eastAsia="Times New Roman" w:hAnsi="Maiandra GD" w:cs="Arial"/>
          <w:color w:val="000000"/>
          <w:bdr w:val="none" w:sz="0" w:space="0" w:color="auto" w:frame="1"/>
        </w:rPr>
        <w:t> method of the </w:t>
      </w:r>
      <w:r w:rsidRPr="003E240B">
        <w:rPr>
          <w:rFonts w:ascii="Maiandra GD" w:eastAsia="Times New Roman" w:hAnsi="Maiandra GD" w:cs="Arial"/>
          <w:b/>
          <w:bCs/>
          <w:color w:val="000000"/>
        </w:rPr>
        <w:t>SqlCommand</w:t>
      </w:r>
      <w:r w:rsidRPr="0039266D">
        <w:rPr>
          <w:rFonts w:ascii="Maiandra GD" w:eastAsia="Times New Roman" w:hAnsi="Maiandra GD" w:cs="Arial"/>
          <w:color w:val="000000"/>
          <w:bdr w:val="none" w:sz="0" w:space="0" w:color="auto" w:frame="1"/>
        </w:rPr>
        <w:t> object which will return an instance of SqlDataReader class as shown in the below image.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5372100" cy="1409700"/>
            <wp:effectExtent l="19050" t="0" r="0" b="0"/>
            <wp:docPr id="60" name="Picture 60" descr="How to create instance of SqlDataRead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w to create instance of SqlDataReader class?"/>
                    <pic:cNvPicPr>
                      <a:picLocks noChangeAspect="1" noChangeArrowheads="1"/>
                    </pic:cNvPicPr>
                  </pic:nvPicPr>
                  <pic:blipFill>
                    <a:blip r:embed="rId42"/>
                    <a:srcRect/>
                    <a:stretch>
                      <a:fillRect/>
                    </a:stretch>
                  </pic:blipFill>
                  <pic:spPr bwMode="auto">
                    <a:xfrm>
                      <a:off x="0" y="0"/>
                      <a:ext cx="5372100" cy="140970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to understand the C# SqlDataReader Object in ADO.NET: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We are going to use the following student table to understand the SqlDataReader object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390900" cy="1095375"/>
            <wp:effectExtent l="19050" t="0" r="0" b="0"/>
            <wp:docPr id="61" name="Picture 61" descr="Example to understand the SqlDataReader Object in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xample to understand the SqlDataReader Object in ADO.NET"/>
                    <pic:cNvPicPr>
                      <a:picLocks noChangeAspect="1" noChangeArrowheads="1"/>
                    </pic:cNvPicPr>
                  </pic:nvPicPr>
                  <pic:blipFill>
                    <a:blip r:embed="rId36"/>
                    <a:srcRect/>
                    <a:stretch>
                      <a:fillRect/>
                    </a:stretch>
                  </pic:blipFill>
                  <pic:spPr bwMode="auto">
                    <a:xfrm>
                      <a:off x="0" y="0"/>
                      <a:ext cx="3390900" cy="109537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Please use the below SQL script to create a database called StudentDB, a table called Student with the required test 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CREATE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DATABASE</w:t>
      </w:r>
      <w:r w:rsidRPr="003E240B">
        <w:rPr>
          <w:rFonts w:ascii="Maiandra GD" w:eastAsia="Times New Roman" w:hAnsi="Maiandra GD" w:cs="Consolas"/>
          <w:color w:val="CFD5E0"/>
        </w:rPr>
        <w:t xml:space="preserve"> StudentDB;</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USE</w:t>
      </w:r>
      <w:r w:rsidRPr="003E240B">
        <w:rPr>
          <w:rFonts w:ascii="Maiandra GD" w:eastAsia="Times New Roman" w:hAnsi="Maiandra GD" w:cs="Consolas"/>
          <w:color w:val="CFD5E0"/>
        </w:rPr>
        <w:t xml:space="preserve"> StudentDB;</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CREATE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TABLE</w:t>
      </w:r>
      <w:r w:rsidRPr="003E240B">
        <w:rPr>
          <w:rFonts w:ascii="Maiandra GD" w:eastAsia="Times New Roman" w:hAnsi="Maiandra GD" w:cs="Consolas"/>
          <w:color w:val="CFD5E0"/>
        </w:rPr>
        <w:t xml:space="preserve"> Student(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Id </w:t>
      </w:r>
      <w:r w:rsidRPr="003E240B">
        <w:rPr>
          <w:rFonts w:ascii="Maiandra GD" w:eastAsia="Times New Roman" w:hAnsi="Maiandra GD" w:cs="Consolas"/>
          <w:b/>
          <w:bCs/>
          <w:color w:val="D171DD"/>
        </w:rPr>
        <w:t>INT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PRIMARY</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KEY</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Name </w:t>
      </w:r>
      <w:r w:rsidRPr="003E240B">
        <w:rPr>
          <w:rFonts w:ascii="Maiandra GD" w:eastAsia="Times New Roman" w:hAnsi="Maiandra GD" w:cs="Consolas"/>
          <w:b/>
          <w:bCs/>
          <w:color w:val="D171DD"/>
        </w:rPr>
        <w:t>VARCHAR</w:t>
      </w:r>
      <w:r w:rsidRPr="003E240B">
        <w:rPr>
          <w:rFonts w:ascii="Maiandra GD" w:eastAsia="Times New Roman" w:hAnsi="Maiandra GD" w:cs="Consolas"/>
          <w:color w:val="CFD5E0"/>
        </w:rPr>
        <w:t>(</w:t>
      </w:r>
      <w:r w:rsidRPr="003E240B">
        <w:rPr>
          <w:rFonts w:ascii="Maiandra GD" w:eastAsia="Times New Roman" w:hAnsi="Maiandra GD" w:cs="Consolas"/>
          <w:color w:val="D19A66"/>
        </w:rPr>
        <w:t>100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Email </w:t>
      </w:r>
      <w:r w:rsidRPr="003E240B">
        <w:rPr>
          <w:rFonts w:ascii="Maiandra GD" w:eastAsia="Times New Roman" w:hAnsi="Maiandra GD" w:cs="Consolas"/>
          <w:b/>
          <w:bCs/>
          <w:color w:val="D171DD"/>
        </w:rPr>
        <w:t>VARCHAR</w:t>
      </w:r>
      <w:r w:rsidRPr="003E240B">
        <w:rPr>
          <w:rFonts w:ascii="Maiandra GD" w:eastAsia="Times New Roman" w:hAnsi="Maiandra GD" w:cs="Consolas"/>
          <w:color w:val="CFD5E0"/>
        </w:rPr>
        <w:t>(</w:t>
      </w:r>
      <w:r w:rsidRPr="003E240B">
        <w:rPr>
          <w:rFonts w:ascii="Maiandra GD" w:eastAsia="Times New Roman" w:hAnsi="Maiandra GD" w:cs="Consolas"/>
          <w:color w:val="D19A66"/>
        </w:rPr>
        <w:t>50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Mobile </w:t>
      </w:r>
      <w:r w:rsidRPr="003E240B">
        <w:rPr>
          <w:rFonts w:ascii="Maiandra GD" w:eastAsia="Times New Roman" w:hAnsi="Maiandra GD" w:cs="Consolas"/>
          <w:b/>
          <w:bCs/>
          <w:color w:val="D171DD"/>
        </w:rPr>
        <w:t>VARCHAR</w:t>
      </w:r>
      <w:r w:rsidRPr="003E240B">
        <w:rPr>
          <w:rFonts w:ascii="Maiandra GD" w:eastAsia="Times New Roman" w:hAnsi="Maiandra GD" w:cs="Consolas"/>
          <w:color w:val="CFD5E0"/>
        </w:rPr>
        <w:t>(</w:t>
      </w:r>
      <w:r w:rsidRPr="003E240B">
        <w:rPr>
          <w:rFonts w:ascii="Maiandra GD" w:eastAsia="Times New Roman" w:hAnsi="Maiandra GD" w:cs="Consolas"/>
          <w:color w:val="D19A66"/>
        </w:rPr>
        <w:t>50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101</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'Anurag'</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'Anurag@dotnettutorial.net'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'1234567890'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102</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'Priyanka'</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'Priyanka@dotnettutorial.net'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'2233445566'</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103</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'Preety'</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'Preety@dotnettutorial.net'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'6655443322'</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104</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'Sambit'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'Sambit@dotnettutorial.net'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'9876543210'</w:t>
      </w:r>
      <w:r w:rsidRPr="003E240B">
        <w:rPr>
          <w:rFonts w:ascii="Maiandra GD" w:eastAsia="Times New Roman" w:hAnsi="Maiandra GD" w:cs="Consolas"/>
          <w:color w:val="CFD5E0"/>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Using SqlDataReader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We need to fetch all the data from the student table and need to display it in the console using SqlDataReader. The following code exactly does the same thing. In the below example, we use the </w:t>
      </w:r>
      <w:r w:rsidRPr="003E240B">
        <w:rPr>
          <w:rFonts w:ascii="Maiandra GD" w:eastAsia="Times New Roman" w:hAnsi="Maiandra GD" w:cs="Arial"/>
          <w:b/>
          <w:bCs/>
          <w:color w:val="000000"/>
        </w:rPr>
        <w:t>Read()</w:t>
      </w:r>
      <w:r w:rsidRPr="0039266D">
        <w:rPr>
          <w:rFonts w:ascii="Maiandra GD" w:eastAsia="Times New Roman" w:hAnsi="Maiandra GD" w:cs="Arial"/>
          <w:color w:val="000000"/>
          <w:bdr w:val="none" w:sz="0" w:space="0" w:color="auto" w:frame="1"/>
        </w:rPr>
        <w:t> method of the SqlDataReader object to loop through the items of the </w:t>
      </w:r>
      <w:r w:rsidRPr="003E240B">
        <w:rPr>
          <w:rFonts w:ascii="Maiandra GD" w:eastAsia="Times New Roman" w:hAnsi="Maiandra GD" w:cs="Arial"/>
          <w:b/>
          <w:bCs/>
          <w:color w:val="000000"/>
        </w:rPr>
        <w:t>SqlDataReader</w:t>
      </w:r>
      <w:r w:rsidRPr="0039266D">
        <w:rPr>
          <w:rFonts w:ascii="Maiandra GD" w:eastAsia="Times New Roman" w:hAnsi="Maiandra GD" w:cs="Arial"/>
          <w:color w:val="000000"/>
          <w:bdr w:val="none" w:sz="0" w:space="0" w:color="auto" w:frame="1"/>
        </w:rPr>
        <w:t xml:space="preserve"> object. The Read method returns true as long as there are rows to read from </w:t>
      </w:r>
      <w:r w:rsidRPr="0039266D">
        <w:rPr>
          <w:rFonts w:ascii="Maiandra GD" w:eastAsia="Times New Roman" w:hAnsi="Maiandra GD" w:cs="Arial"/>
          <w:color w:val="000000"/>
          <w:bdr w:val="none" w:sz="0" w:space="0" w:color="auto" w:frame="1"/>
        </w:rPr>
        <w:lastRenderedPageBreak/>
        <w:t>the SqlDataReader object. If there are no more rows to read, then this method will simply return false.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ConString = </w:t>
      </w:r>
      <w:r w:rsidRPr="003E240B">
        <w:rPr>
          <w:rFonts w:ascii="Maiandra GD" w:eastAsia="Times New Roman" w:hAnsi="Maiandra GD" w:cs="Consolas"/>
          <w:color w:val="7CC379"/>
        </w:rPr>
        <w:t>"data source=.; database=StudentDB; integrated security=SSPI"</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using</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ConString</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Creating the command object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SqlCommand cmd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SqlCommand</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"select * from student"</w:t>
      </w:r>
      <w:r w:rsidRPr="003E240B">
        <w:rPr>
          <w:rFonts w:ascii="Maiandra GD" w:eastAsia="Times New Roman" w:hAnsi="Maiandra GD" w:cs="Consolas"/>
          <w:color w:val="CFD5E0"/>
        </w:rPr>
        <w:t>, 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Opening Connection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xml:space="preserve">// Executing the SQL query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SqlDataReader sdr = cmd.</w:t>
      </w:r>
      <w:r w:rsidRPr="003E240B">
        <w:rPr>
          <w:rFonts w:ascii="Maiandra GD" w:eastAsia="Times New Roman" w:hAnsi="Maiandra GD" w:cs="Consolas"/>
          <w:color w:val="4284AE"/>
        </w:rPr>
        <w:t>ExecuteReader</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//Looping through each record</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while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sdr.</w:t>
      </w:r>
      <w:r w:rsidRPr="003E240B">
        <w:rPr>
          <w:rFonts w:ascii="Maiandra GD" w:eastAsia="Times New Roman" w:hAnsi="Maiandra GD" w:cs="Consolas"/>
          <w:color w:val="4284AE"/>
        </w:rPr>
        <w:t>Read</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sdr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sdr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sdr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4143375" cy="800100"/>
            <wp:effectExtent l="19050" t="0" r="9525" b="0"/>
            <wp:docPr id="62" name="Picture 62" descr="ADO.NET SqlData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DO.NET SqlDataReader"/>
                    <pic:cNvPicPr>
                      <a:picLocks noChangeAspect="1" noChangeArrowheads="1"/>
                    </pic:cNvPicPr>
                  </pic:nvPicPr>
                  <pic:blipFill>
                    <a:blip r:embed="rId43"/>
                    <a:srcRect/>
                    <a:stretch>
                      <a:fillRect/>
                    </a:stretch>
                  </pic:blipFill>
                  <pic:spPr bwMode="auto">
                    <a:xfrm>
                      <a:off x="0" y="0"/>
                      <a:ext cx="4143375" cy="800100"/>
                    </a:xfrm>
                    <a:prstGeom prst="rect">
                      <a:avLst/>
                    </a:prstGeom>
                    <a:noFill/>
                    <a:ln w="9525">
                      <a:noFill/>
                      <a:miter lim="800000"/>
                      <a:headEnd/>
                      <a:tailEnd/>
                    </a:ln>
                  </pic:spPr>
                </pic:pic>
              </a:graphicData>
            </a:graphic>
          </wp:inline>
        </w:drawing>
      </w:r>
    </w:p>
    <w:p w:rsidR="0039266D" w:rsidRPr="0039266D" w:rsidRDefault="0039266D" w:rsidP="0039266D">
      <w:pPr>
        <w:pBdr>
          <w:bottom w:val="double" w:sz="6" w:space="1" w:color="auto"/>
        </w:pBd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Note:</w:t>
      </w:r>
      <w:r w:rsidRPr="0039266D">
        <w:rPr>
          <w:rFonts w:ascii="Maiandra GD" w:eastAsia="Times New Roman" w:hAnsi="Maiandra GD" w:cs="Arial"/>
          <w:color w:val="000000"/>
          <w:bdr w:val="none" w:sz="0" w:space="0" w:color="auto" w:frame="1"/>
        </w:rPr>
        <w:t> The DataReader object increases the performance of the application as well as reduces the system overheads and the reason for this is, one row at a time is stored in memory. </w:t>
      </w:r>
    </w:p>
    <w:p w:rsidR="0039266D" w:rsidRPr="009B3EC7" w:rsidRDefault="0039266D" w:rsidP="0039266D">
      <w:pPr>
        <w:spacing w:after="48" w:line="240" w:lineRule="auto"/>
        <w:textAlignment w:val="baseline"/>
        <w:outlineLvl w:val="0"/>
        <w:rPr>
          <w:rFonts w:ascii="Maiandra GD" w:eastAsia="Times New Roman" w:hAnsi="Maiandra GD" w:cs="Times New Roman"/>
          <w:color w:val="3A3A3A"/>
          <w:kern w:val="36"/>
          <w:sz w:val="28"/>
        </w:rPr>
      </w:pPr>
      <w:r w:rsidRPr="009B3EC7">
        <w:rPr>
          <w:rFonts w:ascii="Maiandra GD" w:eastAsia="Times New Roman" w:hAnsi="Maiandra GD" w:cs="Times New Roman"/>
          <w:color w:val="3A3A3A"/>
          <w:kern w:val="36"/>
          <w:sz w:val="28"/>
          <w:highlight w:val="yellow"/>
        </w:rPr>
        <w:t>ADO.NET SqlDataAdapter</w:t>
      </w:r>
    </w:p>
    <w:p w:rsidR="0039266D" w:rsidRPr="0039266D" w:rsidRDefault="009B3EC7" w:rsidP="0039266D">
      <w:pPr>
        <w:shd w:val="clear" w:color="auto" w:fill="FFFFFF"/>
        <w:spacing w:after="0" w:line="240" w:lineRule="auto"/>
        <w:textAlignment w:val="baseline"/>
        <w:rPr>
          <w:rFonts w:ascii="Maiandra GD" w:eastAsia="Times New Roman" w:hAnsi="Maiandra GD" w:cs="Segoe UI"/>
          <w:color w:val="212529"/>
        </w:rPr>
      </w:pPr>
      <w:r>
        <w:rPr>
          <w:rFonts w:ascii="Maiandra GD" w:eastAsia="Times New Roman" w:hAnsi="Maiandra GD" w:cs="Segoe UI"/>
          <w:color w:val="212529"/>
        </w:rPr>
        <w:t xml:space="preserve"> </w:t>
      </w:r>
    </w:p>
    <w:p w:rsidR="0039266D" w:rsidRPr="0039266D" w:rsidRDefault="0039266D" w:rsidP="0039266D">
      <w:pPr>
        <w:shd w:val="clear" w:color="auto" w:fill="FFFFFF"/>
        <w:spacing w:after="0" w:line="240" w:lineRule="auto"/>
        <w:jc w:val="both"/>
        <w:textAlignment w:val="baseline"/>
        <w:outlineLvl w:val="1"/>
        <w:rPr>
          <w:rFonts w:ascii="Maiandra GD" w:eastAsia="Times New Roman" w:hAnsi="Maiandra GD" w:cs="Segoe UI"/>
          <w:color w:val="3A3A3A"/>
        </w:rPr>
      </w:pPr>
      <w:r w:rsidRPr="003E240B">
        <w:rPr>
          <w:rFonts w:ascii="Maiandra GD" w:eastAsia="Times New Roman" w:hAnsi="Maiandra GD" w:cs="Arial"/>
          <w:b/>
          <w:bCs/>
          <w:color w:val="000000"/>
        </w:rPr>
        <w:t>ADO.NET SqlDataAdapter in C# with Examples</w:t>
      </w:r>
    </w:p>
    <w:p w:rsidR="0039266D" w:rsidRPr="0039266D" w:rsidRDefault="009B3EC7" w:rsidP="0039266D">
      <w:pPr>
        <w:shd w:val="clear" w:color="auto" w:fill="FFFFFF"/>
        <w:spacing w:after="0" w:line="240" w:lineRule="auto"/>
        <w:jc w:val="both"/>
        <w:textAlignment w:val="baseline"/>
        <w:rPr>
          <w:rFonts w:ascii="Maiandra GD" w:eastAsia="Times New Roman" w:hAnsi="Maiandra GD" w:cs="Segoe UI"/>
          <w:color w:val="212529"/>
        </w:rPr>
      </w:pPr>
      <w:r>
        <w:rPr>
          <w:rFonts w:ascii="Maiandra GD" w:eastAsia="Times New Roman" w:hAnsi="Maiandra GD" w:cs="Arial"/>
          <w:color w:val="000000"/>
          <w:bdr w:val="none" w:sz="0" w:space="0" w:color="auto" w:frame="1"/>
        </w:rPr>
        <w:t xml:space="preserve"> </w:t>
      </w:r>
    </w:p>
    <w:p w:rsidR="0039266D" w:rsidRPr="0039266D" w:rsidRDefault="0039266D" w:rsidP="0039266D">
      <w:pPr>
        <w:numPr>
          <w:ilvl w:val="0"/>
          <w:numId w:val="16"/>
        </w:num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Arial"/>
          <w:b/>
          <w:bCs/>
          <w:color w:val="0000FF"/>
        </w:rPr>
        <w:t>What is ADO.NET SqlDataAdapter?</w:t>
      </w:r>
    </w:p>
    <w:p w:rsidR="0039266D" w:rsidRPr="0039266D" w:rsidRDefault="0039266D" w:rsidP="0039266D">
      <w:pPr>
        <w:numPr>
          <w:ilvl w:val="0"/>
          <w:numId w:val="16"/>
        </w:num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Arial"/>
          <w:b/>
          <w:bCs/>
          <w:color w:val="0000FF"/>
        </w:rPr>
        <w:t>Understanding Constructors, Methods, and Properties of  SqlDataAdapter.</w:t>
      </w:r>
    </w:p>
    <w:p w:rsidR="0039266D" w:rsidRPr="0039266D" w:rsidRDefault="0039266D" w:rsidP="0039266D">
      <w:pPr>
        <w:numPr>
          <w:ilvl w:val="0"/>
          <w:numId w:val="16"/>
        </w:num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Arial"/>
          <w:b/>
          <w:bCs/>
          <w:color w:val="0000FF"/>
        </w:rPr>
        <w:t>How to create an instance of SqlDataAdapter class in ADO.NET?</w:t>
      </w:r>
    </w:p>
    <w:p w:rsidR="0039266D" w:rsidRPr="0039266D" w:rsidRDefault="0039266D" w:rsidP="0039266D">
      <w:pPr>
        <w:numPr>
          <w:ilvl w:val="0"/>
          <w:numId w:val="16"/>
        </w:num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Arial"/>
          <w:b/>
          <w:bCs/>
          <w:color w:val="0000FF"/>
        </w:rPr>
        <w:t>SqlDataAdapter using Stored Procedure.</w:t>
      </w:r>
    </w:p>
    <w:p w:rsidR="0039266D" w:rsidRPr="0039266D" w:rsidRDefault="0039266D" w:rsidP="0039266D">
      <w:pPr>
        <w:numPr>
          <w:ilvl w:val="0"/>
          <w:numId w:val="16"/>
        </w:num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Arial"/>
          <w:b/>
          <w:bCs/>
          <w:color w:val="0000FF"/>
        </w:rPr>
        <w:t>How to call a stored procedure using SqlDataAdapter?</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What is ADO.NET SqlDataAdapter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SqlDataAdapter in C# works as a bridge between a DataSet and a data source (SQL Server Database) to retrieve data. The SqlDataAdapter is a class that represents a set of SQL commands and a database connection. It can be used to fill the DataSet and update the data source.</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Signature of SqlDataAdapter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As you can see in the below image, the </w:t>
      </w:r>
      <w:r w:rsidRPr="003E240B">
        <w:rPr>
          <w:rFonts w:ascii="Maiandra GD" w:eastAsia="Times New Roman" w:hAnsi="Maiandra GD" w:cs="Arial"/>
          <w:b/>
          <w:bCs/>
          <w:color w:val="000000"/>
        </w:rPr>
        <w:t>SqlDataAdapter </w:t>
      </w:r>
      <w:r w:rsidRPr="0039266D">
        <w:rPr>
          <w:rFonts w:ascii="Maiandra GD" w:eastAsia="Times New Roman" w:hAnsi="Maiandra GD" w:cs="Arial"/>
          <w:color w:val="000000"/>
          <w:bdr w:val="none" w:sz="0" w:space="0" w:color="auto" w:frame="1"/>
        </w:rPr>
        <w:t>class is a sealed class so it cannot be inherited. Again is inherited from DbDataAdapter class and implement the IDbDataAdapter, IDataAdapter and ICloneable interface.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6562725" cy="742950"/>
            <wp:effectExtent l="19050" t="0" r="9525" b="0"/>
            <wp:docPr id="67" name="Picture 67" descr="What is ADO.NET SqlData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hat is ADO.NET SqlDataAdapter"/>
                    <pic:cNvPicPr>
                      <a:picLocks noChangeAspect="1" noChangeArrowheads="1"/>
                    </pic:cNvPicPr>
                  </pic:nvPicPr>
                  <pic:blipFill>
                    <a:blip r:embed="rId44"/>
                    <a:srcRect/>
                    <a:stretch>
                      <a:fillRect/>
                    </a:stretch>
                  </pic:blipFill>
                  <pic:spPr bwMode="auto">
                    <a:xfrm>
                      <a:off x="0" y="0"/>
                      <a:ext cx="6562725" cy="74295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Constructors of ADO.NET SqlDataAdapter class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SqlDataAdapter class provides the following constructors.</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5334000" cy="838200"/>
            <wp:effectExtent l="19050" t="0" r="0" b="0"/>
            <wp:docPr id="68" name="Picture 68" descr="Constructors of SqlDataAdapt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nstructors of SqlDataAdapter class:"/>
                    <pic:cNvPicPr>
                      <a:picLocks noChangeAspect="1" noChangeArrowheads="1"/>
                    </pic:cNvPicPr>
                  </pic:nvPicPr>
                  <pic:blipFill>
                    <a:blip r:embed="rId45"/>
                    <a:srcRect/>
                    <a:stretch>
                      <a:fillRect/>
                    </a:stretch>
                  </pic:blipFill>
                  <pic:spPr bwMode="auto">
                    <a:xfrm>
                      <a:off x="0" y="0"/>
                      <a:ext cx="5334000" cy="838200"/>
                    </a:xfrm>
                    <a:prstGeom prst="rect">
                      <a:avLst/>
                    </a:prstGeom>
                    <a:noFill/>
                    <a:ln w="9525">
                      <a:noFill/>
                      <a:miter lim="800000"/>
                      <a:headEnd/>
                      <a:tailEnd/>
                    </a:ln>
                  </pic:spPr>
                </pic:pic>
              </a:graphicData>
            </a:graphic>
          </wp:inline>
        </w:drawing>
      </w:r>
    </w:p>
    <w:p w:rsidR="0039266D" w:rsidRPr="0039266D" w:rsidRDefault="0039266D" w:rsidP="0039266D">
      <w:pPr>
        <w:numPr>
          <w:ilvl w:val="0"/>
          <w:numId w:val="17"/>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SqlDataAdapter():</w:t>
      </w:r>
      <w:r w:rsidRPr="0039266D">
        <w:rPr>
          <w:rFonts w:ascii="Maiandra GD" w:eastAsia="Times New Roman" w:hAnsi="Maiandra GD" w:cs="Arial"/>
          <w:color w:val="000000"/>
          <w:bdr w:val="none" w:sz="0" w:space="0" w:color="auto" w:frame="1"/>
        </w:rPr>
        <w:t> Initializes a new instance of the SqlDataAdapter class.</w:t>
      </w:r>
    </w:p>
    <w:p w:rsidR="0039266D" w:rsidRPr="0039266D" w:rsidRDefault="0039266D" w:rsidP="0039266D">
      <w:pPr>
        <w:numPr>
          <w:ilvl w:val="0"/>
          <w:numId w:val="17"/>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SqlDataAdapter(SqlCommand selectCommand): </w:t>
      </w:r>
      <w:r w:rsidRPr="0039266D">
        <w:rPr>
          <w:rFonts w:ascii="Maiandra GD" w:eastAsia="Times New Roman" w:hAnsi="Maiandra GD" w:cs="Arial"/>
          <w:color w:val="000000"/>
          <w:bdr w:val="none" w:sz="0" w:space="0" w:color="auto" w:frame="1"/>
        </w:rPr>
        <w:t>Initializes a new instance of the SqlDataAdapter class with the specified SqlCommand. Here, the selectCommand can be a Transact-SQL SELECT statement or a stored procedure.</w:t>
      </w:r>
    </w:p>
    <w:p w:rsidR="0039266D" w:rsidRPr="0039266D" w:rsidRDefault="0039266D" w:rsidP="0039266D">
      <w:pPr>
        <w:numPr>
          <w:ilvl w:val="0"/>
          <w:numId w:val="17"/>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SqlDataAdapter(string selectCommandText, string selectConnectionString):</w:t>
      </w:r>
      <w:r w:rsidRPr="0039266D">
        <w:rPr>
          <w:rFonts w:ascii="Maiandra GD" w:eastAsia="Times New Roman" w:hAnsi="Maiandra GD" w:cs="Arial"/>
          <w:color w:val="000000"/>
          <w:bdr w:val="none" w:sz="0" w:space="0" w:color="auto" w:frame="1"/>
        </w:rPr>
        <w:t> Initializes a new instance of the SqlDataAdapter class with a the command and a connection string. Here, the selectCommandText can be a Transact-SQL SELECT statement or a stored procedure.</w:t>
      </w:r>
    </w:p>
    <w:p w:rsidR="0039266D" w:rsidRPr="0039266D" w:rsidRDefault="0039266D" w:rsidP="0039266D">
      <w:pPr>
        <w:numPr>
          <w:ilvl w:val="0"/>
          <w:numId w:val="17"/>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lastRenderedPageBreak/>
        <w:t>SqlDataAdapter(string selectCommandText, SqlConnection selectConnection)</w:t>
      </w:r>
      <w:r w:rsidRPr="0039266D">
        <w:rPr>
          <w:rFonts w:ascii="Maiandra GD" w:eastAsia="Times New Roman" w:hAnsi="Maiandra GD" w:cs="Arial"/>
          <w:color w:val="000000"/>
          <w:bdr w:val="none" w:sz="0" w:space="0" w:color="auto" w:frame="1"/>
        </w:rPr>
        <w:t>: Initializes a new instance of the SqlDataAdapter class with a the command and a connection string. Here, the selectCommandText can be a Transact-SQL SELECT statement or a stored procedure. If your connection string does not use Integrated Security = true, you can use System.Data.SqlClient.SqlCredential to pass the user ID and password more securely than by specifying the user ID and password as text in the connection string.</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Methods of ADO.NET SqlDataAdapter class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C# SqlDataAdapter class provides the following methods.</w:t>
      </w:r>
    </w:p>
    <w:p w:rsidR="0039266D" w:rsidRPr="0039266D" w:rsidRDefault="0039266D" w:rsidP="0039266D">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CloneInternals():</w:t>
      </w:r>
      <w:r w:rsidRPr="0039266D">
        <w:rPr>
          <w:rFonts w:ascii="Maiandra GD" w:eastAsia="Times New Roman" w:hAnsi="Maiandra GD" w:cs="Arial"/>
          <w:color w:val="000000"/>
          <w:bdr w:val="none" w:sz="0" w:space="0" w:color="auto" w:frame="1"/>
        </w:rPr>
        <w:t> It is used to create a copy of this instance of DataAdapter.</w:t>
      </w:r>
    </w:p>
    <w:p w:rsidR="0039266D" w:rsidRPr="0039266D" w:rsidRDefault="0039266D" w:rsidP="0039266D">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Dispose(Boolean):</w:t>
      </w:r>
      <w:r w:rsidRPr="0039266D">
        <w:rPr>
          <w:rFonts w:ascii="Maiandra GD" w:eastAsia="Times New Roman" w:hAnsi="Maiandra GD" w:cs="Arial"/>
          <w:color w:val="000000"/>
          <w:bdr w:val="none" w:sz="0" w:space="0" w:color="auto" w:frame="1"/>
        </w:rPr>
        <w:t> It is used to release the unmanaged resources used by the DataAdapter.</w:t>
      </w:r>
    </w:p>
    <w:p w:rsidR="0039266D" w:rsidRPr="0039266D" w:rsidRDefault="0039266D" w:rsidP="0039266D">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Fill(DataSet):</w:t>
      </w:r>
      <w:r w:rsidRPr="0039266D">
        <w:rPr>
          <w:rFonts w:ascii="Maiandra GD" w:eastAsia="Times New Roman" w:hAnsi="Maiandra GD" w:cs="Arial"/>
          <w:color w:val="000000"/>
          <w:bdr w:val="none" w:sz="0" w:space="0" w:color="auto" w:frame="1"/>
        </w:rPr>
        <w:t> It is used to add rows in the DataSet to match those in the data source.</w:t>
      </w:r>
    </w:p>
    <w:p w:rsidR="0039266D" w:rsidRPr="0039266D" w:rsidRDefault="0039266D" w:rsidP="0039266D">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FillSchema(DataSet, SchemaType, String, IDataReader):</w:t>
      </w:r>
      <w:r w:rsidRPr="0039266D">
        <w:rPr>
          <w:rFonts w:ascii="Maiandra GD" w:eastAsia="Times New Roman" w:hAnsi="Maiandra GD" w:cs="Arial"/>
          <w:color w:val="000000"/>
          <w:bdr w:val="none" w:sz="0" w:space="0" w:color="auto" w:frame="1"/>
        </w:rPr>
        <w:t> It is used to add a DataTable to the specified DataSet.</w:t>
      </w:r>
    </w:p>
    <w:p w:rsidR="0039266D" w:rsidRPr="0039266D" w:rsidRDefault="0039266D" w:rsidP="0039266D">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GetFillParameters():</w:t>
      </w:r>
      <w:r w:rsidRPr="0039266D">
        <w:rPr>
          <w:rFonts w:ascii="Maiandra GD" w:eastAsia="Times New Roman" w:hAnsi="Maiandra GD" w:cs="Arial"/>
          <w:color w:val="000000"/>
          <w:bdr w:val="none" w:sz="0" w:space="0" w:color="auto" w:frame="1"/>
        </w:rPr>
        <w:t> It is used to get the parameters set by the user when executing an SQL SELECT statement.</w:t>
      </w:r>
    </w:p>
    <w:p w:rsidR="0039266D" w:rsidRPr="0039266D" w:rsidRDefault="0039266D" w:rsidP="0039266D">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ResetFillLoadOption():</w:t>
      </w:r>
      <w:r w:rsidRPr="0039266D">
        <w:rPr>
          <w:rFonts w:ascii="Maiandra GD" w:eastAsia="Times New Roman" w:hAnsi="Maiandra GD" w:cs="Arial"/>
          <w:color w:val="000000"/>
          <w:bdr w:val="none" w:sz="0" w:space="0" w:color="auto" w:frame="1"/>
        </w:rPr>
        <w:t> It is used to reset FillLoadOption to its default state.</w:t>
      </w:r>
    </w:p>
    <w:p w:rsidR="0039266D" w:rsidRPr="0039266D" w:rsidRDefault="0039266D" w:rsidP="0039266D">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ShouldSerializeAcceptChangesDuringFill()</w:t>
      </w:r>
      <w:r w:rsidRPr="0039266D">
        <w:rPr>
          <w:rFonts w:ascii="Maiandra GD" w:eastAsia="Times New Roman" w:hAnsi="Maiandra GD" w:cs="Arial"/>
          <w:color w:val="000000"/>
          <w:bdr w:val="none" w:sz="0" w:space="0" w:color="auto" w:frame="1"/>
        </w:rPr>
        <w:t>: It determines whether the</w:t>
      </w:r>
    </w:p>
    <w:p w:rsidR="0039266D" w:rsidRPr="0039266D" w:rsidRDefault="0039266D" w:rsidP="0039266D">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ShouldSerializeFillLoadOption():</w:t>
      </w:r>
      <w:r w:rsidRPr="0039266D">
        <w:rPr>
          <w:rFonts w:ascii="Maiandra GD" w:eastAsia="Times New Roman" w:hAnsi="Maiandra GD" w:cs="Arial"/>
          <w:color w:val="000000"/>
          <w:bdr w:val="none" w:sz="0" w:space="0" w:color="auto" w:frame="1"/>
        </w:rPr>
        <w:t> It determines whether the FillLoadOption property should be persisted or not.</w:t>
      </w:r>
    </w:p>
    <w:p w:rsidR="0039266D" w:rsidRPr="0039266D" w:rsidRDefault="0039266D" w:rsidP="0039266D">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ShouldSerializeTableMappings():</w:t>
      </w:r>
      <w:r w:rsidRPr="0039266D">
        <w:rPr>
          <w:rFonts w:ascii="Maiandra GD" w:eastAsia="Times New Roman" w:hAnsi="Maiandra GD" w:cs="Arial"/>
          <w:color w:val="000000"/>
          <w:bdr w:val="none" w:sz="0" w:space="0" w:color="auto" w:frame="1"/>
        </w:rPr>
        <w:t> It determines whether one or more DataTableMapping objects exist or not.</w:t>
      </w:r>
    </w:p>
    <w:p w:rsidR="0039266D" w:rsidRPr="0039266D" w:rsidRDefault="0039266D" w:rsidP="0039266D">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Update(DataSet):</w:t>
      </w:r>
      <w:r w:rsidRPr="0039266D">
        <w:rPr>
          <w:rFonts w:ascii="Maiandra GD" w:eastAsia="Times New Roman" w:hAnsi="Maiandra GD" w:cs="Arial"/>
          <w:color w:val="000000"/>
          <w:bdr w:val="none" w:sz="0" w:space="0" w:color="auto" w:frame="1"/>
        </w:rPr>
        <w:t> It is used to call the respective INSERT, UPDATE, or DELETE statements.</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How to create an instance of C# SqlDataAdapter class in ADO.NET?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In order to create an instance of the SqlDataAdapter class, we need to specify two things. The SQL command that we want to execute and the connection on which we want to execute the command. Following is the syntax to create an instance of the SqlDataAdapter class.</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5457825" cy="819150"/>
            <wp:effectExtent l="19050" t="0" r="9525" b="0"/>
            <wp:docPr id="69" name="Picture 69" descr="How to create instance of SqlDataAdapter class in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to create instance of SqlDataAdapter class in ADO.NET?"/>
                    <pic:cNvPicPr>
                      <a:picLocks noChangeAspect="1" noChangeArrowheads="1"/>
                    </pic:cNvPicPr>
                  </pic:nvPicPr>
                  <pic:blipFill>
                    <a:blip r:embed="rId46"/>
                    <a:srcRect/>
                    <a:stretch>
                      <a:fillRect/>
                    </a:stretch>
                  </pic:blipFill>
                  <pic:spPr bwMode="auto">
                    <a:xfrm>
                      <a:off x="0" y="0"/>
                      <a:ext cx="5457825" cy="81915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to understand the SqlDataAdapter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We are going to use the following student table to understand the SqlDataAdapter object.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390900" cy="1095375"/>
            <wp:effectExtent l="19050" t="0" r="0" b="0"/>
            <wp:docPr id="70" name="Picture 70" descr="Example to understand the SqlData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xample to understand the SqlDataAdapter:"/>
                    <pic:cNvPicPr>
                      <a:picLocks noChangeAspect="1" noChangeArrowheads="1"/>
                    </pic:cNvPicPr>
                  </pic:nvPicPr>
                  <pic:blipFill>
                    <a:blip r:embed="rId36"/>
                    <a:srcRect/>
                    <a:stretch>
                      <a:fillRect/>
                    </a:stretch>
                  </pic:blipFill>
                  <pic:spPr bwMode="auto">
                    <a:xfrm>
                      <a:off x="0" y="0"/>
                      <a:ext cx="3390900" cy="109537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Please use the below SQL script to create a database called StudentDB, a table called Student with the required test 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CREATE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DATABASE</w:t>
      </w:r>
      <w:r w:rsidRPr="003E240B">
        <w:rPr>
          <w:rFonts w:ascii="Maiandra GD" w:eastAsia="Times New Roman" w:hAnsi="Maiandra GD" w:cs="Consolas"/>
          <w:color w:val="CFD5E0"/>
        </w:rPr>
        <w:t xml:space="preserve"> StudentDB;</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USE</w:t>
      </w:r>
      <w:r w:rsidRPr="003E240B">
        <w:rPr>
          <w:rFonts w:ascii="Maiandra GD" w:eastAsia="Times New Roman" w:hAnsi="Maiandra GD" w:cs="Consolas"/>
          <w:color w:val="CFD5E0"/>
        </w:rPr>
        <w:t xml:space="preserve"> StudentDB;</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lastRenderedPageBreak/>
        <w:t>GO</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CREATE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TABLE</w:t>
      </w:r>
      <w:r w:rsidRPr="003E240B">
        <w:rPr>
          <w:rFonts w:ascii="Maiandra GD" w:eastAsia="Times New Roman" w:hAnsi="Maiandra GD" w:cs="Consolas"/>
          <w:color w:val="CFD5E0"/>
        </w:rPr>
        <w:t xml:space="preserve"> Student(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Id </w:t>
      </w:r>
      <w:r w:rsidRPr="003E240B">
        <w:rPr>
          <w:rFonts w:ascii="Maiandra GD" w:eastAsia="Times New Roman" w:hAnsi="Maiandra GD" w:cs="Consolas"/>
          <w:b/>
          <w:bCs/>
          <w:color w:val="D171DD"/>
        </w:rPr>
        <w:t>INT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PRIMARY</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KEY</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Name </w:t>
      </w:r>
      <w:r w:rsidRPr="003E240B">
        <w:rPr>
          <w:rFonts w:ascii="Maiandra GD" w:eastAsia="Times New Roman" w:hAnsi="Maiandra GD" w:cs="Consolas"/>
          <w:b/>
          <w:bCs/>
          <w:color w:val="D171DD"/>
        </w:rPr>
        <w:t>VARCHAR</w:t>
      </w:r>
      <w:r w:rsidRPr="003E240B">
        <w:rPr>
          <w:rFonts w:ascii="Maiandra GD" w:eastAsia="Times New Roman" w:hAnsi="Maiandra GD" w:cs="Consolas"/>
          <w:color w:val="CFD5E0"/>
        </w:rPr>
        <w:t>(</w:t>
      </w:r>
      <w:r w:rsidRPr="003E240B">
        <w:rPr>
          <w:rFonts w:ascii="Maiandra GD" w:eastAsia="Times New Roman" w:hAnsi="Maiandra GD" w:cs="Consolas"/>
          <w:color w:val="D19A66"/>
        </w:rPr>
        <w:t>100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Email </w:t>
      </w:r>
      <w:r w:rsidRPr="003E240B">
        <w:rPr>
          <w:rFonts w:ascii="Maiandra GD" w:eastAsia="Times New Roman" w:hAnsi="Maiandra GD" w:cs="Consolas"/>
          <w:b/>
          <w:bCs/>
          <w:color w:val="D171DD"/>
        </w:rPr>
        <w:t>VARCHAR</w:t>
      </w:r>
      <w:r w:rsidRPr="003E240B">
        <w:rPr>
          <w:rFonts w:ascii="Maiandra GD" w:eastAsia="Times New Roman" w:hAnsi="Maiandra GD" w:cs="Consolas"/>
          <w:color w:val="CFD5E0"/>
        </w:rPr>
        <w:t>(</w:t>
      </w:r>
      <w:r w:rsidRPr="003E240B">
        <w:rPr>
          <w:rFonts w:ascii="Maiandra GD" w:eastAsia="Times New Roman" w:hAnsi="Maiandra GD" w:cs="Consolas"/>
          <w:color w:val="D19A66"/>
        </w:rPr>
        <w:t>50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Mobile </w:t>
      </w:r>
      <w:r w:rsidRPr="003E240B">
        <w:rPr>
          <w:rFonts w:ascii="Maiandra GD" w:eastAsia="Times New Roman" w:hAnsi="Maiandra GD" w:cs="Consolas"/>
          <w:b/>
          <w:bCs/>
          <w:color w:val="D171DD"/>
        </w:rPr>
        <w:t>VARCHAR</w:t>
      </w:r>
      <w:r w:rsidRPr="003E240B">
        <w:rPr>
          <w:rFonts w:ascii="Maiandra GD" w:eastAsia="Times New Roman" w:hAnsi="Maiandra GD" w:cs="Consolas"/>
          <w:color w:val="CFD5E0"/>
        </w:rPr>
        <w:t>(</w:t>
      </w:r>
      <w:r w:rsidRPr="003E240B">
        <w:rPr>
          <w:rFonts w:ascii="Maiandra GD" w:eastAsia="Times New Roman" w:hAnsi="Maiandra GD" w:cs="Consolas"/>
          <w:color w:val="D19A66"/>
        </w:rPr>
        <w:t>50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101</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'Anurag'</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'Anurag@dotnettutorial.net'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'1234567890'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102</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'Priyanka'</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'Priyanka@dotnettutorial.net'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'2233445566'</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103</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'Preety'</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'Preety@dotnettutorial.net'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'6655443322'</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104</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'Sambit'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'Sambit@dotnettutorial.net'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'9876543210'</w:t>
      </w:r>
      <w:r w:rsidRPr="003E240B">
        <w:rPr>
          <w:rFonts w:ascii="Maiandra GD" w:eastAsia="Times New Roman" w:hAnsi="Maiandra GD" w:cs="Consolas"/>
          <w:color w:val="CFD5E0"/>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Using ADO.NET SqlDataAdapter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We need to fetch all the data from the student table and need to display it in the console using SqlDataAdapter. Let us first write the code and then we will understand the code. Following is the code.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ConString = </w:t>
      </w:r>
      <w:r w:rsidRPr="003E240B">
        <w:rPr>
          <w:rFonts w:ascii="Maiandra GD" w:eastAsia="Times New Roman" w:hAnsi="Maiandra GD" w:cs="Consolas"/>
          <w:color w:val="7CC379"/>
        </w:rPr>
        <w:t>"data source=.; database=StudentDB; integrated security=SSPI"</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using</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ConString</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SqlDataAdapter da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SqlDataAdapter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"select * from student"</w:t>
      </w:r>
      <w:r w:rsidRPr="003E240B">
        <w:rPr>
          <w:rFonts w:ascii="Maiandra GD" w:eastAsia="Times New Roman" w:hAnsi="Maiandra GD" w:cs="Consolas"/>
          <w:color w:val="CFD5E0"/>
        </w:rPr>
        <w:t>, 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//Using Data Table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DataTable dt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lastRenderedPageBreak/>
        <w:t>da.</w:t>
      </w:r>
      <w:r w:rsidRPr="003E240B">
        <w:rPr>
          <w:rFonts w:ascii="Maiandra GD" w:eastAsia="Times New Roman" w:hAnsi="Maiandra GD" w:cs="Consolas"/>
          <w:color w:val="4284AE"/>
        </w:rPr>
        <w:t>Fill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dt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"Using Data 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dt.</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//Using DataSet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DataSet ds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DataSet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w:t>
      </w:r>
      <w:r w:rsidRPr="003E240B">
        <w:rPr>
          <w:rFonts w:ascii="Maiandra GD" w:eastAsia="Times New Roman" w:hAnsi="Maiandra GD" w:cs="Consolas"/>
          <w:color w:val="4284AE"/>
        </w:rPr>
        <w:t>Fill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ds, </w:t>
      </w:r>
      <w:r w:rsidRPr="003E240B">
        <w:rPr>
          <w:rFonts w:ascii="Maiandra GD" w:eastAsia="Times New Roman" w:hAnsi="Maiandra GD" w:cs="Consolas"/>
          <w:color w:val="7CC379"/>
        </w:rPr>
        <w:t>"student"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"Using Data Set"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ds.</w:t>
      </w:r>
      <w:r w:rsidRPr="003E240B">
        <w:rPr>
          <w:rFonts w:ascii="Maiandra GD" w:eastAsia="Times New Roman" w:hAnsi="Maiandra GD" w:cs="Consolas"/>
          <w:color w:val="4284AE"/>
        </w:rPr>
        <w:t>Tables</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"student"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4143375" cy="1943100"/>
            <wp:effectExtent l="19050" t="0" r="9525" b="0"/>
            <wp:docPr id="71" name="Picture 71" descr="Example Using ADO.NET SqlData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xample Using ADO.NET SqlDataAdapter"/>
                    <pic:cNvPicPr>
                      <a:picLocks noChangeAspect="1" noChangeArrowheads="1"/>
                    </pic:cNvPicPr>
                  </pic:nvPicPr>
                  <pic:blipFill>
                    <a:blip r:embed="rId47"/>
                    <a:srcRect/>
                    <a:stretch>
                      <a:fillRect/>
                    </a:stretch>
                  </pic:blipFill>
                  <pic:spPr bwMode="auto">
                    <a:xfrm>
                      <a:off x="0" y="0"/>
                      <a:ext cx="4143375" cy="194310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Code Explanation:</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Here we create an instance of SqlDataAdapter class using the constructor which takes two parameters i.e. the SqlCommandText and the Connection object. Then we create an instance of DataSet and Datatable object. Both DataSet and DataTable are in-memory data stores, that can store tables, just like a database. We will discuss DataTable and DataSet in our next article.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Then we call the Fill() method of the DataAdapter class. This method does most of the work behind us. It opens the connection to the database, executes the SQL command, fills the dataset and datatable with the data, and closes the connection. This method handles the Opening and closing of the database connections automatically for us. The connection is kept open only as long as it is needed.</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Finally, we are using DataRow to loop through each record and print the data on the console. We will also discuss DataRow in detail in our upcoming articles.</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 SqlDataAdapter using SQL Server Stored Procedure: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We will discuss how to call Stored Procedure in ADO.NET in detail in our upcoming articles. Here, in this article, I am going to show you a simple example to make you understand how to call stored procedure using SqlDataAdapter.</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Creating Stored Procedure: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First, create the following stored procedure in the studentDB database.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CREATE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PROCEDURE</w:t>
      </w:r>
      <w:r w:rsidRPr="003E240B">
        <w:rPr>
          <w:rFonts w:ascii="Maiandra GD" w:eastAsia="Times New Roman" w:hAnsi="Maiandra GD" w:cs="Consolas"/>
          <w:color w:val="CFD5E0"/>
        </w:rPr>
        <w:t xml:space="preserve"> spGetStudents</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AS</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BEGIN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SELECT</w:t>
      </w:r>
      <w:r w:rsidRPr="003E240B">
        <w:rPr>
          <w:rFonts w:ascii="Maiandra GD" w:eastAsia="Times New Roman" w:hAnsi="Maiandra GD" w:cs="Consolas"/>
          <w:color w:val="CFD5E0"/>
        </w:rPr>
        <w:t xml:space="preserve"> Id, Name, Email, Mobile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FROM</w:t>
      </w:r>
      <w:r w:rsidRPr="003E240B">
        <w:rPr>
          <w:rFonts w:ascii="Maiandra GD" w:eastAsia="Times New Roman" w:hAnsi="Maiandra GD" w:cs="Consolas"/>
          <w:color w:val="CFD5E0"/>
        </w:rPr>
        <w:t xml:space="preserve"> Student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END</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How to call a stored procedure using SqlDataAdapter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In order to execute a stored procedure using SqlDataAdapter, then you just need to specify the name of the procedure instead of the in-line SQL statement and then you have to specify the command type as StoredProcedure using the command type property of the SqlDataAdapter object as shown in the below image.</w:t>
      </w:r>
    </w:p>
    <w:p w:rsidR="0039266D" w:rsidRPr="0039266D" w:rsidRDefault="0039266D" w:rsidP="0039266D">
      <w:p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Segoe UI"/>
          <w:noProof/>
          <w:color w:val="000000"/>
          <w:bdr w:val="none" w:sz="0" w:space="0" w:color="auto" w:frame="1"/>
        </w:rPr>
        <w:drawing>
          <wp:inline distT="0" distB="0" distL="0" distR="0">
            <wp:extent cx="4638675" cy="523875"/>
            <wp:effectExtent l="19050" t="0" r="9525" b="0"/>
            <wp:docPr id="72" name="Picture 72" descr="How to call a stored procedure using SqlData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w to call a stored procedure using SqlDataAdapter"/>
                    <pic:cNvPicPr>
                      <a:picLocks noChangeAspect="1" noChangeArrowheads="1"/>
                    </pic:cNvPicPr>
                  </pic:nvPicPr>
                  <pic:blipFill>
                    <a:blip r:embed="rId48"/>
                    <a:srcRect/>
                    <a:stretch>
                      <a:fillRect/>
                    </a:stretch>
                  </pic:blipFill>
                  <pic:spPr bwMode="auto">
                    <a:xfrm>
                      <a:off x="0" y="0"/>
                      <a:ext cx="4638675" cy="52387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The complete code is given below:</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lastRenderedPageBreak/>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ConString = </w:t>
      </w:r>
      <w:r w:rsidRPr="003E240B">
        <w:rPr>
          <w:rFonts w:ascii="Maiandra GD" w:eastAsia="Times New Roman" w:hAnsi="Maiandra GD" w:cs="Consolas"/>
          <w:color w:val="7CC379"/>
        </w:rPr>
        <w:t>"data source=.; database=StudentDB; integrated security=SSPI"</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using</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ConString</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SqlDataAdapter da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SqlDataAdapter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"spGetStudents"</w:t>
      </w:r>
      <w:r w:rsidRPr="003E240B">
        <w:rPr>
          <w:rFonts w:ascii="Maiandra GD" w:eastAsia="Times New Roman" w:hAnsi="Maiandra GD" w:cs="Consolas"/>
          <w:color w:val="CFD5E0"/>
        </w:rPr>
        <w:t>, 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w:t>
      </w:r>
      <w:r w:rsidRPr="003E240B">
        <w:rPr>
          <w:rFonts w:ascii="Maiandra GD" w:eastAsia="Times New Roman" w:hAnsi="Maiandra GD" w:cs="Consolas"/>
          <w:color w:val="4284AE"/>
        </w:rPr>
        <w:t>SelectCommand</w:t>
      </w:r>
      <w:r w:rsidRPr="003E240B">
        <w:rPr>
          <w:rFonts w:ascii="Maiandra GD" w:eastAsia="Times New Roman" w:hAnsi="Maiandra GD" w:cs="Consolas"/>
          <w:color w:val="CFD5E0"/>
        </w:rPr>
        <w:t>.</w:t>
      </w:r>
      <w:r w:rsidRPr="003E240B">
        <w:rPr>
          <w:rFonts w:ascii="Maiandra GD" w:eastAsia="Times New Roman" w:hAnsi="Maiandra GD" w:cs="Consolas"/>
          <w:color w:val="4284AE"/>
        </w:rPr>
        <w:t>CommandType</w:t>
      </w:r>
      <w:r w:rsidRPr="003E240B">
        <w:rPr>
          <w:rFonts w:ascii="Maiandra GD" w:eastAsia="Times New Roman" w:hAnsi="Maiandra GD" w:cs="Consolas"/>
          <w:color w:val="CFD5E0"/>
        </w:rPr>
        <w:t xml:space="preserve"> = CommandType.</w:t>
      </w:r>
      <w:r w:rsidRPr="003E240B">
        <w:rPr>
          <w:rFonts w:ascii="Maiandra GD" w:eastAsia="Times New Roman" w:hAnsi="Maiandra GD" w:cs="Consolas"/>
          <w:color w:val="4284AE"/>
        </w:rPr>
        <w:t>StoredProcedure</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DataTable dt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w:t>
      </w:r>
      <w:r w:rsidRPr="003E240B">
        <w:rPr>
          <w:rFonts w:ascii="Maiandra GD" w:eastAsia="Times New Roman" w:hAnsi="Maiandra GD" w:cs="Consolas"/>
          <w:color w:val="4284AE"/>
        </w:rPr>
        <w:t>Fill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dt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dt.</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w:t>
      </w:r>
    </w:p>
    <w:p w:rsidR="0039266D" w:rsidRPr="0039266D" w:rsidRDefault="0039266D" w:rsidP="0039266D">
      <w:pPr>
        <w:pBdr>
          <w:bottom w:val="double" w:sz="6" w:space="1" w:color="auto"/>
        </w:pBdr>
        <w:shd w:val="clear" w:color="auto" w:fill="FFFFFF"/>
        <w:spacing w:after="0" w:line="240" w:lineRule="auto"/>
        <w:jc w:val="both"/>
        <w:textAlignment w:val="baseline"/>
        <w:rPr>
          <w:ins w:id="1" w:author="Unknown"/>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4133850" cy="885825"/>
            <wp:effectExtent l="19050" t="0" r="0" b="0"/>
            <wp:docPr id="73" name="Picture 73" descr="SqlDataAdapter using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qlDataAdapter using Stored Procedure:"/>
                    <pic:cNvPicPr>
                      <a:picLocks noChangeAspect="1" noChangeArrowheads="1"/>
                    </pic:cNvPicPr>
                  </pic:nvPicPr>
                  <pic:blipFill>
                    <a:blip r:embed="rId49"/>
                    <a:srcRect/>
                    <a:stretch>
                      <a:fillRect/>
                    </a:stretch>
                  </pic:blipFill>
                  <pic:spPr bwMode="auto">
                    <a:xfrm>
                      <a:off x="0" y="0"/>
                      <a:ext cx="4133850" cy="885825"/>
                    </a:xfrm>
                    <a:prstGeom prst="rect">
                      <a:avLst/>
                    </a:prstGeom>
                    <a:noFill/>
                    <a:ln w="9525">
                      <a:noFill/>
                      <a:miter lim="800000"/>
                      <a:headEnd/>
                      <a:tailEnd/>
                    </a:ln>
                  </pic:spPr>
                </pic:pic>
              </a:graphicData>
            </a:graphic>
          </wp:inline>
        </w:drawing>
      </w:r>
    </w:p>
    <w:p w:rsidR="0039266D" w:rsidRPr="009B3EC7" w:rsidRDefault="0039266D" w:rsidP="0039266D">
      <w:pPr>
        <w:spacing w:after="48" w:line="240" w:lineRule="auto"/>
        <w:textAlignment w:val="baseline"/>
        <w:outlineLvl w:val="0"/>
        <w:rPr>
          <w:rFonts w:ascii="Maiandra GD" w:eastAsia="Times New Roman" w:hAnsi="Maiandra GD" w:cs="Times New Roman"/>
          <w:b/>
          <w:color w:val="3A3A3A"/>
          <w:kern w:val="36"/>
          <w:sz w:val="24"/>
        </w:rPr>
      </w:pPr>
      <w:r w:rsidRPr="009B3EC7">
        <w:rPr>
          <w:rFonts w:ascii="Maiandra GD" w:eastAsia="Times New Roman" w:hAnsi="Maiandra GD" w:cs="Times New Roman"/>
          <w:b/>
          <w:color w:val="3A3A3A"/>
          <w:kern w:val="36"/>
          <w:sz w:val="24"/>
          <w:highlight w:val="yellow"/>
        </w:rPr>
        <w:t>ADO.NET DataTable</w:t>
      </w:r>
    </w:p>
    <w:p w:rsidR="0039266D" w:rsidRPr="0039266D" w:rsidRDefault="009B3EC7" w:rsidP="0039266D">
      <w:pPr>
        <w:shd w:val="clear" w:color="auto" w:fill="FFFFFF"/>
        <w:spacing w:after="0" w:line="240" w:lineRule="auto"/>
        <w:textAlignment w:val="baseline"/>
        <w:rPr>
          <w:rFonts w:ascii="Maiandra GD" w:eastAsia="Times New Roman" w:hAnsi="Maiandra GD" w:cs="Segoe UI"/>
          <w:color w:val="212529"/>
        </w:rPr>
      </w:pPr>
      <w:r>
        <w:rPr>
          <w:rFonts w:ascii="Maiandra GD" w:eastAsia="Times New Roman" w:hAnsi="Maiandra GD" w:cs="Segoe UI"/>
          <w:color w:val="212529"/>
        </w:rPr>
        <w:t xml:space="preserve"> </w:t>
      </w:r>
    </w:p>
    <w:p w:rsidR="0039266D" w:rsidRPr="0039266D" w:rsidRDefault="0039266D" w:rsidP="0039266D">
      <w:pPr>
        <w:shd w:val="clear" w:color="auto" w:fill="FFFFFF"/>
        <w:spacing w:after="0" w:line="240" w:lineRule="auto"/>
        <w:jc w:val="both"/>
        <w:textAlignment w:val="baseline"/>
        <w:outlineLvl w:val="1"/>
        <w:rPr>
          <w:rFonts w:ascii="Maiandra GD" w:eastAsia="Times New Roman" w:hAnsi="Maiandra GD" w:cs="Segoe UI"/>
          <w:color w:val="3A3A3A"/>
        </w:rPr>
      </w:pPr>
      <w:r w:rsidRPr="003E240B">
        <w:rPr>
          <w:rFonts w:ascii="Maiandra GD" w:eastAsia="Times New Roman" w:hAnsi="Maiandra GD" w:cs="Arial"/>
          <w:b/>
          <w:bCs/>
          <w:color w:val="000000"/>
        </w:rPr>
        <w:t>ADO.NET DataTable</w:t>
      </w:r>
    </w:p>
    <w:p w:rsidR="0039266D" w:rsidRPr="0039266D" w:rsidRDefault="009B3EC7" w:rsidP="0039266D">
      <w:pPr>
        <w:shd w:val="clear" w:color="auto" w:fill="FFFFFF"/>
        <w:spacing w:after="0" w:line="240" w:lineRule="auto"/>
        <w:jc w:val="both"/>
        <w:textAlignment w:val="baseline"/>
        <w:rPr>
          <w:rFonts w:ascii="Maiandra GD" w:eastAsia="Times New Roman" w:hAnsi="Maiandra GD" w:cs="Segoe UI"/>
          <w:color w:val="212529"/>
        </w:rPr>
      </w:pPr>
      <w:r>
        <w:rPr>
          <w:rFonts w:ascii="Maiandra GD" w:eastAsia="Times New Roman" w:hAnsi="Maiandra GD" w:cs="Arial"/>
          <w:color w:val="000000"/>
          <w:bdr w:val="none" w:sz="0" w:space="0" w:color="auto" w:frame="1"/>
        </w:rPr>
        <w:t xml:space="preserve"> </w:t>
      </w:r>
    </w:p>
    <w:p w:rsidR="0039266D" w:rsidRPr="0039266D" w:rsidRDefault="0039266D" w:rsidP="0039266D">
      <w:pPr>
        <w:numPr>
          <w:ilvl w:val="0"/>
          <w:numId w:val="19"/>
        </w:num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Arial"/>
          <w:b/>
          <w:bCs/>
          <w:color w:val="0000FF"/>
        </w:rPr>
        <w:t>What is ADO.NET DataTable?</w:t>
      </w:r>
    </w:p>
    <w:p w:rsidR="0039266D" w:rsidRPr="0039266D" w:rsidRDefault="0039266D" w:rsidP="0039266D">
      <w:pPr>
        <w:numPr>
          <w:ilvl w:val="0"/>
          <w:numId w:val="19"/>
        </w:num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Arial"/>
          <w:b/>
          <w:bCs/>
          <w:color w:val="0000FF"/>
        </w:rPr>
        <w:t>Understanding Properties, Methods, and Constructors of DataTable class in C#.</w:t>
      </w:r>
    </w:p>
    <w:p w:rsidR="0039266D" w:rsidRPr="0039266D" w:rsidRDefault="0039266D" w:rsidP="0039266D">
      <w:pPr>
        <w:numPr>
          <w:ilvl w:val="0"/>
          <w:numId w:val="19"/>
        </w:numPr>
        <w:shd w:val="clear" w:color="auto" w:fill="FFFFFF"/>
        <w:spacing w:after="0" w:line="240" w:lineRule="auto"/>
        <w:textAlignment w:val="baseline"/>
        <w:rPr>
          <w:rFonts w:ascii="Maiandra GD" w:eastAsia="Times New Roman" w:hAnsi="Maiandra GD" w:cs="Segoe UI"/>
          <w:color w:val="212529"/>
        </w:rPr>
      </w:pPr>
      <w:r w:rsidRPr="003E240B">
        <w:rPr>
          <w:rFonts w:ascii="Maiandra GD" w:eastAsia="Times New Roman" w:hAnsi="Maiandra GD" w:cs="Arial"/>
          <w:b/>
          <w:bCs/>
          <w:color w:val="0000FF"/>
        </w:rPr>
        <w:t>How to create a DataTable in C#?</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What is ADO.NET DataTable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Like a table in SQL, the DataTable is also going to represent the relational data in tabular form and this data is going to be store in memory. When you an create instance of DataTable, by default, it does not have table schema i.e. it does not have any columns or constraints by default. You can create a table schema by adding columns and constraints to the table. Once you define the schema (i.e. columns and constraints) for the DataTable, then only you can add rows to the data table. In order to use DataTable, you must have to include the </w:t>
      </w:r>
      <w:r w:rsidRPr="003E240B">
        <w:rPr>
          <w:rFonts w:ascii="Maiandra GD" w:eastAsia="Times New Roman" w:hAnsi="Maiandra GD" w:cs="Arial"/>
          <w:b/>
          <w:bCs/>
          <w:color w:val="000000"/>
        </w:rPr>
        <w:t>System.Data </w:t>
      </w:r>
      <w:r w:rsidRPr="0039266D">
        <w:rPr>
          <w:rFonts w:ascii="Maiandra GD" w:eastAsia="Times New Roman" w:hAnsi="Maiandra GD" w:cs="Arial"/>
          <w:color w:val="000000"/>
          <w:bdr w:val="none" w:sz="0" w:space="0" w:color="auto" w:frame="1"/>
        </w:rPr>
        <w:t>namespace.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Note:</w:t>
      </w:r>
      <w:r w:rsidRPr="0039266D">
        <w:rPr>
          <w:rFonts w:ascii="Maiandra GD" w:eastAsia="Times New Roman" w:hAnsi="Maiandra GD" w:cs="Arial"/>
          <w:color w:val="000000"/>
          <w:bdr w:val="none" w:sz="0" w:space="0" w:color="auto" w:frame="1"/>
        </w:rPr>
        <w:t> The </w:t>
      </w:r>
      <w:r w:rsidRPr="003E240B">
        <w:rPr>
          <w:rFonts w:ascii="Maiandra GD" w:eastAsia="Times New Roman" w:hAnsi="Maiandra GD" w:cs="Arial"/>
          <w:b/>
          <w:bCs/>
          <w:color w:val="000000"/>
        </w:rPr>
        <w:t>ADO.NET DataTable</w:t>
      </w:r>
      <w:r w:rsidRPr="0039266D">
        <w:rPr>
          <w:rFonts w:ascii="Maiandra GD" w:eastAsia="Times New Roman" w:hAnsi="Maiandra GD" w:cs="Arial"/>
          <w:color w:val="000000"/>
          <w:bdr w:val="none" w:sz="0" w:space="0" w:color="auto" w:frame="1"/>
        </w:rPr>
        <w:t> is a central object which can be used independently or can be used by other objects such as DataSet and the DataView. </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Signature of DataTable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signature of the DataTable class is shown in the below image.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5905500" cy="781050"/>
            <wp:effectExtent l="19050" t="0" r="0" b="0"/>
            <wp:docPr id="81" name="Picture 81" descr="Signature of DataT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ignature of DataTable in C#"/>
                    <pic:cNvPicPr>
                      <a:picLocks noChangeAspect="1" noChangeArrowheads="1"/>
                    </pic:cNvPicPr>
                  </pic:nvPicPr>
                  <pic:blipFill>
                    <a:blip r:embed="rId50"/>
                    <a:srcRect/>
                    <a:stretch>
                      <a:fillRect/>
                    </a:stretch>
                  </pic:blipFill>
                  <pic:spPr bwMode="auto">
                    <a:xfrm>
                      <a:off x="0" y="0"/>
                      <a:ext cx="5905500" cy="78105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Constructors of ADO.NET DataTable class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DataTable class provides the following four constructors.</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4705350" cy="828675"/>
            <wp:effectExtent l="19050" t="0" r="0" b="0"/>
            <wp:docPr id="82" name="Picture 82" descr="Constructors of ADO.NET DataTabl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nstructors of ADO.NET DataTable class"/>
                    <pic:cNvPicPr>
                      <a:picLocks noChangeAspect="1" noChangeArrowheads="1"/>
                    </pic:cNvPicPr>
                  </pic:nvPicPr>
                  <pic:blipFill>
                    <a:blip r:embed="rId51"/>
                    <a:srcRect/>
                    <a:stretch>
                      <a:fillRect/>
                    </a:stretch>
                  </pic:blipFill>
                  <pic:spPr bwMode="auto">
                    <a:xfrm>
                      <a:off x="0" y="0"/>
                      <a:ext cx="4705350" cy="82867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Let us discuss each of these constructors.</w:t>
      </w:r>
    </w:p>
    <w:p w:rsidR="0039266D" w:rsidRPr="0039266D" w:rsidRDefault="0039266D" w:rsidP="0039266D">
      <w:pPr>
        <w:numPr>
          <w:ilvl w:val="0"/>
          <w:numId w:val="20"/>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DataTable():</w:t>
      </w:r>
      <w:r w:rsidRPr="0039266D">
        <w:rPr>
          <w:rFonts w:ascii="Maiandra GD" w:eastAsia="Times New Roman" w:hAnsi="Maiandra GD" w:cs="Arial"/>
          <w:color w:val="000000"/>
          <w:bdr w:val="none" w:sz="0" w:space="0" w:color="auto" w:frame="1"/>
        </w:rPr>
        <w:t> This constructor is used to initialize a new instance of the System.Data.DataTable class with no arguments.</w:t>
      </w:r>
    </w:p>
    <w:p w:rsidR="0039266D" w:rsidRPr="0039266D" w:rsidRDefault="0039266D" w:rsidP="0039266D">
      <w:pPr>
        <w:numPr>
          <w:ilvl w:val="0"/>
          <w:numId w:val="20"/>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DataTable(string tableName):</w:t>
      </w:r>
      <w:r w:rsidRPr="0039266D">
        <w:rPr>
          <w:rFonts w:ascii="Maiandra GD" w:eastAsia="Times New Roman" w:hAnsi="Maiandra GD" w:cs="Arial"/>
          <w:color w:val="000000"/>
          <w:bdr w:val="none" w:sz="0" w:space="0" w:color="auto" w:frame="1"/>
        </w:rPr>
        <w:t> It is used to initializes a new instance of the System.Data.DataTable class with the specified table name. Here, the Parameters tableName is the name to give the table. If tableName is null or an empty string, a default name is given when added to the System.Data.DataTableCollection.</w:t>
      </w:r>
    </w:p>
    <w:p w:rsidR="0039266D" w:rsidRPr="0039266D" w:rsidRDefault="0039266D" w:rsidP="0039266D">
      <w:pPr>
        <w:numPr>
          <w:ilvl w:val="0"/>
          <w:numId w:val="20"/>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DataTable(SerializationInfo info, StreamingContext context):</w:t>
      </w:r>
      <w:r w:rsidRPr="0039266D">
        <w:rPr>
          <w:rFonts w:ascii="Maiandra GD" w:eastAsia="Times New Roman" w:hAnsi="Maiandra GD" w:cs="Arial"/>
          <w:color w:val="000000"/>
          <w:bdr w:val="none" w:sz="0" w:space="0" w:color="auto" w:frame="1"/>
        </w:rPr>
        <w:t> This constructor is used to initializes a new instance of the System.Data.DataTable class with the System.Runtime.Serialization.SerializationInfo and the System.Runtime.Serialization.StreamingContext. Here, the parameter info specifies the data needed to serialize or deserialize an object and the parameter context specifies the source and destination of a given serialized stream.</w:t>
      </w:r>
    </w:p>
    <w:p w:rsidR="0039266D" w:rsidRPr="0039266D" w:rsidRDefault="0039266D" w:rsidP="0039266D">
      <w:pPr>
        <w:numPr>
          <w:ilvl w:val="0"/>
          <w:numId w:val="20"/>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lastRenderedPageBreak/>
        <w:t>DataTable(string tableName, string tableNamespace):</w:t>
      </w:r>
      <w:r w:rsidRPr="0039266D">
        <w:rPr>
          <w:rFonts w:ascii="Maiandra GD" w:eastAsia="Times New Roman" w:hAnsi="Maiandra GD" w:cs="Arial"/>
          <w:color w:val="000000"/>
          <w:bdr w:val="none" w:sz="0" w:space="0" w:color="auto" w:frame="1"/>
        </w:rPr>
        <w:t> It is used to initializes a new instance of the System.Data.DataTable class using the specified table name and namespace. Here, the parameter tableName specifies the name to give the table. If tableName is null or an empty string, a default name is given when added to the System.Data.DataTableCollection. The second parameter i.e. tableNamespace specifies the namespace for the XML representation of the data stored in the DataTable.</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Properties of ADO.NET DataTable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ADO.NET DataTable class in C# provides the following properties.</w:t>
      </w:r>
    </w:p>
    <w:p w:rsidR="0039266D" w:rsidRPr="0039266D" w:rsidRDefault="0039266D" w:rsidP="0039266D">
      <w:pPr>
        <w:numPr>
          <w:ilvl w:val="0"/>
          <w:numId w:val="2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Columns</w:t>
      </w:r>
      <w:r w:rsidRPr="0039266D">
        <w:rPr>
          <w:rFonts w:ascii="Maiandra GD" w:eastAsia="Times New Roman" w:hAnsi="Maiandra GD" w:cs="Arial"/>
          <w:color w:val="000000"/>
          <w:bdr w:val="none" w:sz="0" w:space="0" w:color="auto" w:frame="1"/>
        </w:rPr>
        <w:t>: It is used to get the collection of columns that belong to this table.</w:t>
      </w:r>
    </w:p>
    <w:p w:rsidR="0039266D" w:rsidRPr="0039266D" w:rsidRDefault="0039266D" w:rsidP="0039266D">
      <w:pPr>
        <w:numPr>
          <w:ilvl w:val="0"/>
          <w:numId w:val="2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Constraints</w:t>
      </w:r>
      <w:r w:rsidRPr="0039266D">
        <w:rPr>
          <w:rFonts w:ascii="Maiandra GD" w:eastAsia="Times New Roman" w:hAnsi="Maiandra GD" w:cs="Arial"/>
          <w:color w:val="000000"/>
          <w:bdr w:val="none" w:sz="0" w:space="0" w:color="auto" w:frame="1"/>
        </w:rPr>
        <w:t>: t is used to get the collection of constraints maintained by this table.</w:t>
      </w:r>
    </w:p>
    <w:p w:rsidR="0039266D" w:rsidRPr="0039266D" w:rsidRDefault="0039266D" w:rsidP="0039266D">
      <w:pPr>
        <w:numPr>
          <w:ilvl w:val="0"/>
          <w:numId w:val="2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DataSet</w:t>
      </w:r>
      <w:r w:rsidRPr="0039266D">
        <w:rPr>
          <w:rFonts w:ascii="Maiandra GD" w:eastAsia="Times New Roman" w:hAnsi="Maiandra GD" w:cs="Arial"/>
          <w:color w:val="000000"/>
          <w:bdr w:val="none" w:sz="0" w:space="0" w:color="auto" w:frame="1"/>
        </w:rPr>
        <w:t>: It is used to get the DataSet to which this table belongs.</w:t>
      </w:r>
    </w:p>
    <w:p w:rsidR="0039266D" w:rsidRPr="0039266D" w:rsidRDefault="0039266D" w:rsidP="0039266D">
      <w:pPr>
        <w:numPr>
          <w:ilvl w:val="0"/>
          <w:numId w:val="2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DefaultView</w:t>
      </w:r>
      <w:r w:rsidRPr="0039266D">
        <w:rPr>
          <w:rFonts w:ascii="Maiandra GD" w:eastAsia="Times New Roman" w:hAnsi="Maiandra GD" w:cs="Arial"/>
          <w:color w:val="000000"/>
          <w:bdr w:val="none" w:sz="0" w:space="0" w:color="auto" w:frame="1"/>
        </w:rPr>
        <w:t>: It is used to get a customized view of the table that may include a filtered view.</w:t>
      </w:r>
    </w:p>
    <w:p w:rsidR="0039266D" w:rsidRPr="0039266D" w:rsidRDefault="0039266D" w:rsidP="0039266D">
      <w:pPr>
        <w:numPr>
          <w:ilvl w:val="0"/>
          <w:numId w:val="2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HasErrors</w:t>
      </w:r>
      <w:r w:rsidRPr="0039266D">
        <w:rPr>
          <w:rFonts w:ascii="Maiandra GD" w:eastAsia="Times New Roman" w:hAnsi="Maiandra GD" w:cs="Arial"/>
          <w:color w:val="000000"/>
          <w:bdr w:val="none" w:sz="0" w:space="0" w:color="auto" w:frame="1"/>
        </w:rPr>
        <w:t>: It is used to get a value indicating whether there are errors in any of the rows in the table of the DataSet.</w:t>
      </w:r>
    </w:p>
    <w:p w:rsidR="0039266D" w:rsidRPr="0039266D" w:rsidRDefault="0039266D" w:rsidP="0039266D">
      <w:pPr>
        <w:numPr>
          <w:ilvl w:val="0"/>
          <w:numId w:val="2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MinimumCapacity</w:t>
      </w:r>
      <w:r w:rsidRPr="0039266D">
        <w:rPr>
          <w:rFonts w:ascii="Maiandra GD" w:eastAsia="Times New Roman" w:hAnsi="Maiandra GD" w:cs="Arial"/>
          <w:color w:val="000000"/>
          <w:bdr w:val="none" w:sz="0" w:space="0" w:color="auto" w:frame="1"/>
        </w:rPr>
        <w:t>: It is used to get or set the initial starting size for this table.</w:t>
      </w:r>
    </w:p>
    <w:p w:rsidR="0039266D" w:rsidRPr="0039266D" w:rsidRDefault="0039266D" w:rsidP="0039266D">
      <w:pPr>
        <w:numPr>
          <w:ilvl w:val="0"/>
          <w:numId w:val="2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PrimaryKey</w:t>
      </w:r>
      <w:r w:rsidRPr="0039266D">
        <w:rPr>
          <w:rFonts w:ascii="Maiandra GD" w:eastAsia="Times New Roman" w:hAnsi="Maiandra GD" w:cs="Arial"/>
          <w:color w:val="000000"/>
          <w:bdr w:val="none" w:sz="0" w:space="0" w:color="auto" w:frame="1"/>
        </w:rPr>
        <w:t>: It is used to get or set an array of columns that function as primary keys for the data table.</w:t>
      </w:r>
    </w:p>
    <w:p w:rsidR="0039266D" w:rsidRPr="0039266D" w:rsidRDefault="0039266D" w:rsidP="0039266D">
      <w:pPr>
        <w:numPr>
          <w:ilvl w:val="0"/>
          <w:numId w:val="2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Rows</w:t>
      </w:r>
      <w:r w:rsidRPr="0039266D">
        <w:rPr>
          <w:rFonts w:ascii="Maiandra GD" w:eastAsia="Times New Roman" w:hAnsi="Maiandra GD" w:cs="Arial"/>
          <w:color w:val="000000"/>
          <w:bdr w:val="none" w:sz="0" w:space="0" w:color="auto" w:frame="1"/>
        </w:rPr>
        <w:t>: It is used to get the collection of rows that belong to this table.</w:t>
      </w:r>
    </w:p>
    <w:p w:rsidR="0039266D" w:rsidRPr="0039266D" w:rsidRDefault="0039266D" w:rsidP="0039266D">
      <w:pPr>
        <w:numPr>
          <w:ilvl w:val="0"/>
          <w:numId w:val="21"/>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TableName</w:t>
      </w:r>
      <w:r w:rsidRPr="0039266D">
        <w:rPr>
          <w:rFonts w:ascii="Maiandra GD" w:eastAsia="Times New Roman" w:hAnsi="Maiandra GD" w:cs="Arial"/>
          <w:color w:val="000000"/>
          <w:bdr w:val="none" w:sz="0" w:space="0" w:color="auto" w:frame="1"/>
        </w:rPr>
        <w:t>: It is used to get or set the name of the DataTable.</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Methods of C# DataTable in ADO.NET: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C# DataTable class provides the following methods</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AcceptChanges()</w:t>
      </w:r>
      <w:r w:rsidRPr="0039266D">
        <w:rPr>
          <w:rFonts w:ascii="Maiandra GD" w:eastAsia="Times New Roman" w:hAnsi="Maiandra GD" w:cs="Arial"/>
          <w:color w:val="000000"/>
          <w:bdr w:val="none" w:sz="0" w:space="0" w:color="auto" w:frame="1"/>
        </w:rPr>
        <w:t>: It is used to commit all the changes made to this table.</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Clear()</w:t>
      </w:r>
      <w:r w:rsidRPr="0039266D">
        <w:rPr>
          <w:rFonts w:ascii="Maiandra GD" w:eastAsia="Times New Roman" w:hAnsi="Maiandra GD" w:cs="Arial"/>
          <w:color w:val="000000"/>
          <w:bdr w:val="none" w:sz="0" w:space="0" w:color="auto" w:frame="1"/>
        </w:rPr>
        <w:t>: It is used to clear the DataTable of all data.</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Clone()</w:t>
      </w:r>
      <w:r w:rsidRPr="0039266D">
        <w:rPr>
          <w:rFonts w:ascii="Maiandra GD" w:eastAsia="Times New Roman" w:hAnsi="Maiandra GD" w:cs="Arial"/>
          <w:color w:val="000000"/>
          <w:bdr w:val="none" w:sz="0" w:space="0" w:color="auto" w:frame="1"/>
        </w:rPr>
        <w:t>: It is used to clone the structure of the DataTable.</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Copy():</w:t>
      </w:r>
      <w:r w:rsidRPr="0039266D">
        <w:rPr>
          <w:rFonts w:ascii="Maiandra GD" w:eastAsia="Times New Roman" w:hAnsi="Maiandra GD" w:cs="Arial"/>
          <w:color w:val="000000"/>
          <w:bdr w:val="none" w:sz="0" w:space="0" w:color="auto" w:frame="1"/>
        </w:rPr>
        <w:t> It is used to copy both the structure and data of the DataTable.</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CreateDataReader():</w:t>
      </w:r>
      <w:r w:rsidRPr="0039266D">
        <w:rPr>
          <w:rFonts w:ascii="Maiandra GD" w:eastAsia="Times New Roman" w:hAnsi="Maiandra GD" w:cs="Arial"/>
          <w:color w:val="000000"/>
          <w:bdr w:val="none" w:sz="0" w:space="0" w:color="auto" w:frame="1"/>
        </w:rPr>
        <w:t> It is used to returns a DataTableReader corresponding to the data within this DataTable.</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CreateInstance():</w:t>
      </w:r>
      <w:r w:rsidRPr="0039266D">
        <w:rPr>
          <w:rFonts w:ascii="Maiandra GD" w:eastAsia="Times New Roman" w:hAnsi="Maiandra GD" w:cs="Arial"/>
          <w:color w:val="000000"/>
          <w:bdr w:val="none" w:sz="0" w:space="0" w:color="auto" w:frame="1"/>
        </w:rPr>
        <w:t> It is used to create a new instance of DataTable.</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GetRowType():</w:t>
      </w:r>
      <w:r w:rsidRPr="0039266D">
        <w:rPr>
          <w:rFonts w:ascii="Maiandra GD" w:eastAsia="Times New Roman" w:hAnsi="Maiandra GD" w:cs="Arial"/>
          <w:color w:val="000000"/>
          <w:bdr w:val="none" w:sz="0" w:space="0" w:color="auto" w:frame="1"/>
        </w:rPr>
        <w:t> It is used to get the row type.</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GetSchema()</w:t>
      </w:r>
      <w:r w:rsidRPr="0039266D">
        <w:rPr>
          <w:rFonts w:ascii="Maiandra GD" w:eastAsia="Times New Roman" w:hAnsi="Maiandra GD" w:cs="Arial"/>
          <w:color w:val="000000"/>
          <w:bdr w:val="none" w:sz="0" w:space="0" w:color="auto" w:frame="1"/>
        </w:rPr>
        <w:t>: It is used to get the schema of the table.</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ImportRow(DataRow):</w:t>
      </w:r>
      <w:r w:rsidRPr="0039266D">
        <w:rPr>
          <w:rFonts w:ascii="Maiandra GD" w:eastAsia="Times New Roman" w:hAnsi="Maiandra GD" w:cs="Arial"/>
          <w:color w:val="000000"/>
          <w:bdr w:val="none" w:sz="0" w:space="0" w:color="auto" w:frame="1"/>
        </w:rPr>
        <w:t> It is used to copy a DataRow into a DataTable.</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Load(IDataReader):</w:t>
      </w:r>
      <w:r w:rsidRPr="0039266D">
        <w:rPr>
          <w:rFonts w:ascii="Maiandra GD" w:eastAsia="Times New Roman" w:hAnsi="Maiandra GD" w:cs="Arial"/>
          <w:color w:val="000000"/>
          <w:bdr w:val="none" w:sz="0" w:space="0" w:color="auto" w:frame="1"/>
        </w:rPr>
        <w:t> It is used to fill a DataTable with values from a data source using the supplied IDataReader.</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Merge(DataTable, Boolean):</w:t>
      </w:r>
      <w:r w:rsidRPr="0039266D">
        <w:rPr>
          <w:rFonts w:ascii="Maiandra GD" w:eastAsia="Times New Roman" w:hAnsi="Maiandra GD" w:cs="Arial"/>
          <w:color w:val="000000"/>
          <w:bdr w:val="none" w:sz="0" w:space="0" w:color="auto" w:frame="1"/>
        </w:rPr>
        <w:t> It is used to merge the specified DataTable with the current DataTable.</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NewRow():</w:t>
      </w:r>
      <w:r w:rsidRPr="0039266D">
        <w:rPr>
          <w:rFonts w:ascii="Maiandra GD" w:eastAsia="Times New Roman" w:hAnsi="Maiandra GD" w:cs="Arial"/>
          <w:color w:val="000000"/>
          <w:bdr w:val="none" w:sz="0" w:space="0" w:color="auto" w:frame="1"/>
        </w:rPr>
        <w:t> It is used to create a new DataRow with the same schema as the table.</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Select()</w:t>
      </w:r>
      <w:r w:rsidRPr="0039266D">
        <w:rPr>
          <w:rFonts w:ascii="Maiandra GD" w:eastAsia="Times New Roman" w:hAnsi="Maiandra GD" w:cs="Arial"/>
          <w:color w:val="000000"/>
          <w:bdr w:val="none" w:sz="0" w:space="0" w:color="auto" w:frame="1"/>
        </w:rPr>
        <w:t>: It is used to get an array of all DataRow objects.</w:t>
      </w:r>
    </w:p>
    <w:p w:rsidR="0039266D" w:rsidRPr="0039266D" w:rsidRDefault="0039266D" w:rsidP="0039266D">
      <w:pPr>
        <w:numPr>
          <w:ilvl w:val="0"/>
          <w:numId w:val="22"/>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WriteXml(String):</w:t>
      </w:r>
      <w:r w:rsidRPr="0039266D">
        <w:rPr>
          <w:rFonts w:ascii="Maiandra GD" w:eastAsia="Times New Roman" w:hAnsi="Maiandra GD" w:cs="Arial"/>
          <w:color w:val="000000"/>
          <w:bdr w:val="none" w:sz="0" w:space="0" w:color="auto" w:frame="1"/>
        </w:rPr>
        <w:t> It is used to write the current contents of the DataTable as XML using the specified file.</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How to create a DataTable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In order to create a DataTable in C#, first, we need to create an instance of the DataTable class, and then we need to add DataColumn objects that define the type of data to be held and insert DataRow objects that contain the data. Let us discuss this step by step.</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Step1: Creating DataTable instance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Please have look at the following image. Here, we are using the constructor which takes the table name as a parameter.</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3219450" cy="361950"/>
            <wp:effectExtent l="19050" t="0" r="0" b="0"/>
            <wp:docPr id="83" name="Picture 83" descr="How to create a DataT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ow to create a DataTable in C#?"/>
                    <pic:cNvPicPr>
                      <a:picLocks noChangeAspect="1" noChangeArrowheads="1"/>
                    </pic:cNvPicPr>
                  </pic:nvPicPr>
                  <pic:blipFill>
                    <a:blip r:embed="rId52"/>
                    <a:srcRect/>
                    <a:stretch>
                      <a:fillRect/>
                    </a:stretch>
                  </pic:blipFill>
                  <pic:spPr bwMode="auto">
                    <a:xfrm>
                      <a:off x="0" y="0"/>
                      <a:ext cx="3219450" cy="36195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above code will create an empty data table for which the TableName property is set to Student. Later, you can use this property to access this data table from a DataTableCollection. Once the Data Table is created, the next important step is to add a data column and define the schema for the columns.</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Step2: Adding DataColumn and Defining Schema</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 DataTable is actually a collection of DataColumn objects which is referenced by the Columns property of the data table. A DataTable object is useless until it has a schema. You can create the schema by adding DataColumn objects and setting the constraints of columns. As we already know from SQL’s point of view, Constraints are basically used to maintain data integrity.</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Let us see how to Create DataColumn and set the schema. The following image shows creating a data column using all the available properties.</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114675" cy="1447800"/>
            <wp:effectExtent l="19050" t="0" r="9525" b="0"/>
            <wp:docPr id="84" name="Picture 84" descr="Adding DataColumn and Defining Schema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dding DataColumn and Defining Schema in C#"/>
                    <pic:cNvPicPr>
                      <a:picLocks noChangeAspect="1" noChangeArrowheads="1"/>
                    </pic:cNvPicPr>
                  </pic:nvPicPr>
                  <pic:blipFill>
                    <a:blip r:embed="rId53"/>
                    <a:srcRect/>
                    <a:stretch>
                      <a:fillRect/>
                    </a:stretch>
                  </pic:blipFill>
                  <pic:spPr bwMode="auto">
                    <a:xfrm>
                      <a:off x="0" y="0"/>
                      <a:ext cx="3114675" cy="144780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following image shows adding Data Column using few properties.</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571875" cy="1009650"/>
            <wp:effectExtent l="19050" t="0" r="9525" b="0"/>
            <wp:docPr id="85" name="Picture 85" descr="ADO.NET Dat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DO.NET DataTable"/>
                    <pic:cNvPicPr>
                      <a:picLocks noChangeAspect="1" noChangeArrowheads="1"/>
                    </pic:cNvPicPr>
                  </pic:nvPicPr>
                  <pic:blipFill>
                    <a:blip r:embed="rId54"/>
                    <a:srcRect/>
                    <a:stretch>
                      <a:fillRect/>
                    </a:stretch>
                  </pic:blipFill>
                  <pic:spPr bwMode="auto">
                    <a:xfrm>
                      <a:off x="0" y="0"/>
                      <a:ext cx="3571875" cy="100965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following image shows creating a Data Column with the default properties.</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181350" cy="685800"/>
            <wp:effectExtent l="19050" t="0" r="0" b="0"/>
            <wp:docPr id="86" name="Picture 86" descr="What is ADO.NET Dat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hat is ADO.NET DataTable?"/>
                    <pic:cNvPicPr>
                      <a:picLocks noChangeAspect="1" noChangeArrowheads="1"/>
                    </pic:cNvPicPr>
                  </pic:nvPicPr>
                  <pic:blipFill>
                    <a:blip r:embed="rId55"/>
                    <a:srcRect/>
                    <a:stretch>
                      <a:fillRect/>
                    </a:stretch>
                  </pic:blipFill>
                  <pic:spPr bwMode="auto">
                    <a:xfrm>
                      <a:off x="0" y="0"/>
                      <a:ext cx="3181350" cy="68580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Creating Primary Key Column in Datatable: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Like SQL, the primary key of a DataTable object also consists of a column or columns that make up a unique identity for each data row. The following image shows how to set the PrimaryKey property on the Id column of the Student DataTable object.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467100" cy="600075"/>
            <wp:effectExtent l="19050" t="0" r="0" b="0"/>
            <wp:docPr id="87" name="Picture 87" descr="Creating Primary Key Column in Dat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reating Primary Key Column in Datatable"/>
                    <pic:cNvPicPr>
                      <a:picLocks noChangeAspect="1" noChangeArrowheads="1"/>
                    </pic:cNvPicPr>
                  </pic:nvPicPr>
                  <pic:blipFill>
                    <a:blip r:embed="rId56"/>
                    <a:srcRect/>
                    <a:stretch>
                      <a:fillRect/>
                    </a:stretch>
                  </pic:blipFill>
                  <pic:spPr bwMode="auto">
                    <a:xfrm>
                      <a:off x="0" y="0"/>
                      <a:ext cx="3467100" cy="60007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Creating DataRow Objects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Once you created the DataColumns for the DataTable object, then you can populate the DataTable object by adding DataRow objects. You need to use the DataRow object and its properties and methods to retrieve, insert, update and delete the values in the DataTable.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 xml:space="preserve">The DataRowCollection represents the actual DataRow objects in the DataTable and it has an Add method that accepts a DataRow object. The Add method is also overloaded to accept an </w:t>
      </w:r>
      <w:r w:rsidRPr="0039266D">
        <w:rPr>
          <w:rFonts w:ascii="Maiandra GD" w:eastAsia="Times New Roman" w:hAnsi="Maiandra GD" w:cs="Arial"/>
          <w:color w:val="000000"/>
          <w:bdr w:val="none" w:sz="0" w:space="0" w:color="auto" w:frame="1"/>
        </w:rPr>
        <w:lastRenderedPageBreak/>
        <w:t>array of objects instead of a DataRow object. The following image shows how to create and add data into the Student DataTable object.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686175" cy="1266825"/>
            <wp:effectExtent l="19050" t="0" r="9525" b="0"/>
            <wp:docPr id="88" name="Picture 88" descr="Creating DataRow Objec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reating DataRow Objects in C#"/>
                    <pic:cNvPicPr>
                      <a:picLocks noChangeAspect="1" noChangeArrowheads="1"/>
                    </pic:cNvPicPr>
                  </pic:nvPicPr>
                  <pic:blipFill>
                    <a:blip r:embed="rId57"/>
                    <a:srcRect/>
                    <a:stretch>
                      <a:fillRect/>
                    </a:stretch>
                  </pic:blipFill>
                  <pic:spPr bwMode="auto">
                    <a:xfrm>
                      <a:off x="0" y="0"/>
                      <a:ext cx="3686175" cy="126682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You can also add a new DataRow by simply adding the values as shown in the below image.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4905375" cy="590550"/>
            <wp:effectExtent l="19050" t="0" r="9525" b="0"/>
            <wp:docPr id="89" name="Picture 89" descr="ADO.NET DataTabl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DO.NET DataTable Example in C#"/>
                    <pic:cNvPicPr>
                      <a:picLocks noChangeAspect="1" noChangeArrowheads="1"/>
                    </pic:cNvPicPr>
                  </pic:nvPicPr>
                  <pic:blipFill>
                    <a:blip r:embed="rId58"/>
                    <a:srcRect/>
                    <a:stretch>
                      <a:fillRect/>
                    </a:stretch>
                  </pic:blipFill>
                  <pic:spPr bwMode="auto">
                    <a:xfrm>
                      <a:off x="0" y="0"/>
                      <a:ext cx="4905375" cy="59055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Iterating the DataTable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You can use a for each loop to loop through the rows and columns of a data table. The following image shows how to enumerate through the rows and columns of a data table.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5229225" cy="923925"/>
            <wp:effectExtent l="19050" t="0" r="9525" b="0"/>
            <wp:docPr id="90" name="Picture 90" descr="Iterating the DataT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terating the DataTable in C#"/>
                    <pic:cNvPicPr>
                      <a:picLocks noChangeAspect="1" noChangeArrowheads="1"/>
                    </pic:cNvPicPr>
                  </pic:nvPicPr>
                  <pic:blipFill>
                    <a:blip r:embed="rId59"/>
                    <a:srcRect/>
                    <a:stretch>
                      <a:fillRect/>
                    </a:stretch>
                  </pic:blipFill>
                  <pic:spPr bwMode="auto">
                    <a:xfrm>
                      <a:off x="0" y="0"/>
                      <a:ext cx="5229225" cy="92392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The complete code is given below:</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//Creating data table instance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DataTable dataTable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DataTable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"Student"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//Add the DataColumn using all properties</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DataColumn Id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DataColumn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Id.</w:t>
      </w:r>
      <w:r w:rsidRPr="003E240B">
        <w:rPr>
          <w:rFonts w:ascii="Maiandra GD" w:eastAsia="Times New Roman" w:hAnsi="Maiandra GD" w:cs="Consolas"/>
          <w:color w:val="4284AE"/>
        </w:rPr>
        <w:t>DataType</w:t>
      </w:r>
      <w:r w:rsidRPr="003E240B">
        <w:rPr>
          <w:rFonts w:ascii="Maiandra GD" w:eastAsia="Times New Roman" w:hAnsi="Maiandra GD" w:cs="Consolas"/>
          <w:color w:val="CFD5E0"/>
        </w:rPr>
        <w:t xml:space="preserve"> = </w:t>
      </w:r>
      <w:r w:rsidRPr="003E240B">
        <w:rPr>
          <w:rFonts w:ascii="Maiandra GD" w:eastAsia="Times New Roman" w:hAnsi="Maiandra GD" w:cs="Consolas"/>
          <w:color w:val="4284AE"/>
        </w:rPr>
        <w:t>typeof</w:t>
      </w:r>
      <w:r w:rsidRPr="003E240B">
        <w:rPr>
          <w:rFonts w:ascii="Maiandra GD" w:eastAsia="Times New Roman" w:hAnsi="Maiandra GD" w:cs="Consolas"/>
          <w:b/>
          <w:bCs/>
          <w:color w:val="6B7C8B"/>
        </w:rPr>
        <w:t>(</w:t>
      </w:r>
      <w:r w:rsidRPr="003E240B">
        <w:rPr>
          <w:rFonts w:ascii="Maiandra GD" w:eastAsia="Times New Roman" w:hAnsi="Maiandra GD" w:cs="Consolas"/>
          <w:b/>
          <w:bCs/>
          <w:color w:val="D171DD"/>
        </w:rPr>
        <w:t>int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Id.</w:t>
      </w:r>
      <w:r w:rsidRPr="003E240B">
        <w:rPr>
          <w:rFonts w:ascii="Maiandra GD" w:eastAsia="Times New Roman" w:hAnsi="Maiandra GD" w:cs="Consolas"/>
          <w:color w:val="4284AE"/>
        </w:rPr>
        <w:t>Unique</w:t>
      </w:r>
      <w:r w:rsidRPr="003E240B">
        <w:rPr>
          <w:rFonts w:ascii="Maiandra GD" w:eastAsia="Times New Roman" w:hAnsi="Maiandra GD" w:cs="Consolas"/>
          <w:color w:val="CFD5E0"/>
        </w:rPr>
        <w:t xml:space="preserve"> = </w:t>
      </w:r>
      <w:r w:rsidRPr="003E240B">
        <w:rPr>
          <w:rFonts w:ascii="Maiandra GD" w:eastAsia="Times New Roman" w:hAnsi="Maiandra GD" w:cs="Consolas"/>
          <w:b/>
          <w:bCs/>
          <w:color w:val="D171DD"/>
        </w:rPr>
        <w:t>true</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lastRenderedPageBreak/>
        <w:t>Id.</w:t>
      </w:r>
      <w:r w:rsidRPr="003E240B">
        <w:rPr>
          <w:rFonts w:ascii="Maiandra GD" w:eastAsia="Times New Roman" w:hAnsi="Maiandra GD" w:cs="Consolas"/>
          <w:color w:val="4284AE"/>
        </w:rPr>
        <w:t>AllowDBNull</w:t>
      </w:r>
      <w:r w:rsidRPr="003E240B">
        <w:rPr>
          <w:rFonts w:ascii="Maiandra GD" w:eastAsia="Times New Roman" w:hAnsi="Maiandra GD" w:cs="Consolas"/>
          <w:color w:val="CFD5E0"/>
        </w:rPr>
        <w:t xml:space="preserve"> = </w:t>
      </w:r>
      <w:r w:rsidRPr="003E240B">
        <w:rPr>
          <w:rFonts w:ascii="Maiandra GD" w:eastAsia="Times New Roman" w:hAnsi="Maiandra GD" w:cs="Consolas"/>
          <w:b/>
          <w:bCs/>
          <w:color w:val="D171DD"/>
        </w:rPr>
        <w:t>false</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Id.</w:t>
      </w:r>
      <w:r w:rsidRPr="003E240B">
        <w:rPr>
          <w:rFonts w:ascii="Maiandra GD" w:eastAsia="Times New Roman" w:hAnsi="Maiandra GD" w:cs="Consolas"/>
          <w:color w:val="4284AE"/>
        </w:rPr>
        <w:t>Caption</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"Student ID"</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w:t>
      </w:r>
      <w:r w:rsidRPr="003E240B">
        <w:rPr>
          <w:rFonts w:ascii="Maiandra GD" w:eastAsia="Times New Roman" w:hAnsi="Maiandra GD" w:cs="Consolas"/>
          <w:color w:val="4284AE"/>
        </w:rPr>
        <w:t>Columns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//Add the DataColumn few properties</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DataColumn Name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DataColumn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Name.</w:t>
      </w:r>
      <w:r w:rsidRPr="003E240B">
        <w:rPr>
          <w:rFonts w:ascii="Maiandra GD" w:eastAsia="Times New Roman" w:hAnsi="Maiandra GD" w:cs="Consolas"/>
          <w:color w:val="4284AE"/>
        </w:rPr>
        <w:t>MaxLength</w:t>
      </w:r>
      <w:r w:rsidRPr="003E240B">
        <w:rPr>
          <w:rFonts w:ascii="Maiandra GD" w:eastAsia="Times New Roman" w:hAnsi="Maiandra GD" w:cs="Consolas"/>
          <w:color w:val="CFD5E0"/>
        </w:rPr>
        <w:t xml:space="preserve"> = </w:t>
      </w:r>
      <w:r w:rsidRPr="003E240B">
        <w:rPr>
          <w:rFonts w:ascii="Maiandra GD" w:eastAsia="Times New Roman" w:hAnsi="Maiandra GD" w:cs="Consolas"/>
          <w:color w:val="D19A66"/>
        </w:rPr>
        <w:t>50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Name.</w:t>
      </w:r>
      <w:r w:rsidRPr="003E240B">
        <w:rPr>
          <w:rFonts w:ascii="Maiandra GD" w:eastAsia="Times New Roman" w:hAnsi="Maiandra GD" w:cs="Consolas"/>
          <w:color w:val="4284AE"/>
        </w:rPr>
        <w:t>AllowDBNull</w:t>
      </w:r>
      <w:r w:rsidRPr="003E240B">
        <w:rPr>
          <w:rFonts w:ascii="Maiandra GD" w:eastAsia="Times New Roman" w:hAnsi="Maiandra GD" w:cs="Consolas"/>
          <w:color w:val="CFD5E0"/>
        </w:rPr>
        <w:t xml:space="preserve"> = </w:t>
      </w:r>
      <w:r w:rsidRPr="003E240B">
        <w:rPr>
          <w:rFonts w:ascii="Maiandra GD" w:eastAsia="Times New Roman" w:hAnsi="Maiandra GD" w:cs="Consolas"/>
          <w:b/>
          <w:bCs/>
          <w:color w:val="D171DD"/>
        </w:rPr>
        <w:t>false</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w:t>
      </w:r>
      <w:r w:rsidRPr="003E240B">
        <w:rPr>
          <w:rFonts w:ascii="Maiandra GD" w:eastAsia="Times New Roman" w:hAnsi="Maiandra GD" w:cs="Consolas"/>
          <w:color w:val="4284AE"/>
        </w:rPr>
        <w:t>Columns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//Add the DataColumn using defaults</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DataColumn Email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DataColumn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w:t>
      </w:r>
      <w:r w:rsidRPr="003E240B">
        <w:rPr>
          <w:rFonts w:ascii="Maiandra GD" w:eastAsia="Times New Roman" w:hAnsi="Maiandra GD" w:cs="Consolas"/>
          <w:color w:val="4284AE"/>
        </w:rPr>
        <w:t>Columns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//Setting the Primary Key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w:t>
      </w:r>
      <w:r w:rsidRPr="003E240B">
        <w:rPr>
          <w:rFonts w:ascii="Maiandra GD" w:eastAsia="Times New Roman" w:hAnsi="Maiandra GD" w:cs="Consolas"/>
          <w:color w:val="4284AE"/>
        </w:rPr>
        <w:t>PrimaryKey</w:t>
      </w:r>
      <w:r w:rsidRPr="003E240B">
        <w:rPr>
          <w:rFonts w:ascii="Maiandra GD" w:eastAsia="Times New Roman" w:hAnsi="Maiandra GD" w:cs="Consolas"/>
          <w:color w:val="CFD5E0"/>
        </w:rPr>
        <w:t xml:space="preserve">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DataColumn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Id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//Add New DataRow by creating the DataRow object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DataRow row1 = dataTable.</w:t>
      </w:r>
      <w:r w:rsidRPr="003E240B">
        <w:rPr>
          <w:rFonts w:ascii="Maiandra GD" w:eastAsia="Times New Roman" w:hAnsi="Maiandra GD" w:cs="Consolas"/>
          <w:color w:val="4284AE"/>
        </w:rPr>
        <w:t>NewRow</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row1</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D19A66"/>
        </w:rPr>
        <w:t>101</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row1</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"Anurag"</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row1</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"Anurag@dotnettutorials.net"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w:t>
      </w:r>
      <w:r w:rsidRPr="003E240B">
        <w:rPr>
          <w:rFonts w:ascii="Maiandra GD" w:eastAsia="Times New Roman" w:hAnsi="Maiandra GD" w:cs="Consolas"/>
          <w:color w:val="4284AE"/>
        </w:rPr>
        <w:t>Rows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row1</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//Adding new DataRow by simply adding the values</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w:t>
      </w:r>
      <w:r w:rsidRPr="003E240B">
        <w:rPr>
          <w:rFonts w:ascii="Maiandra GD" w:eastAsia="Times New Roman" w:hAnsi="Maiandra GD" w:cs="Consolas"/>
          <w:color w:val="4284AE"/>
        </w:rPr>
        <w:t>Rows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D19A66"/>
        </w:rPr>
        <w:t>102</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"Mohanty"</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"Mohanty@dotnettutorials.net"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552825" cy="533400"/>
            <wp:effectExtent l="19050" t="0" r="9525" b="0"/>
            <wp:docPr id="91" name="Picture 91" descr="DataT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ataTable in C#"/>
                    <pic:cNvPicPr>
                      <a:picLocks noChangeAspect="1" noChangeArrowheads="1"/>
                    </pic:cNvPicPr>
                  </pic:nvPicPr>
                  <pic:blipFill>
                    <a:blip r:embed="rId60"/>
                    <a:srcRect/>
                    <a:stretch>
                      <a:fillRect/>
                    </a:stretch>
                  </pic:blipFill>
                  <pic:spPr bwMode="auto">
                    <a:xfrm>
                      <a:off x="0" y="0"/>
                      <a:ext cx="3552825" cy="53340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DataColumn Properties</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In the above example, we have used some of the properties of DataColumn. Following is the list of all available of DataColumn classes.</w:t>
      </w:r>
    </w:p>
    <w:p w:rsidR="0039266D" w:rsidRPr="0039266D" w:rsidRDefault="0039266D" w:rsidP="0039266D">
      <w:pPr>
        <w:numPr>
          <w:ilvl w:val="0"/>
          <w:numId w:val="2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AllowDBNull</w:t>
      </w:r>
      <w:r w:rsidRPr="0039266D">
        <w:rPr>
          <w:rFonts w:ascii="Maiandra GD" w:eastAsia="Times New Roman" w:hAnsi="Maiandra GD" w:cs="Arial"/>
          <w:color w:val="000000"/>
          <w:bdr w:val="none" w:sz="0" w:space="0" w:color="auto" w:frame="1"/>
        </w:rPr>
        <w:t>: This property is used to gets or sets a value that indicates whether the column will accept null values or not.</w:t>
      </w:r>
    </w:p>
    <w:p w:rsidR="0039266D" w:rsidRPr="0039266D" w:rsidRDefault="0039266D" w:rsidP="0039266D">
      <w:pPr>
        <w:numPr>
          <w:ilvl w:val="0"/>
          <w:numId w:val="2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Autoincrement</w:t>
      </w:r>
      <w:r w:rsidRPr="0039266D">
        <w:rPr>
          <w:rFonts w:ascii="Maiandra GD" w:eastAsia="Times New Roman" w:hAnsi="Maiandra GD" w:cs="Arial"/>
          <w:color w:val="000000"/>
          <w:bdr w:val="none" w:sz="0" w:space="0" w:color="auto" w:frame="1"/>
        </w:rPr>
        <w:t>: This property is used when you want to increment the column values automatically.</w:t>
      </w:r>
    </w:p>
    <w:p w:rsidR="0039266D" w:rsidRPr="0039266D" w:rsidRDefault="0039266D" w:rsidP="0039266D">
      <w:pPr>
        <w:numPr>
          <w:ilvl w:val="0"/>
          <w:numId w:val="2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AutoincrementSeed</w:t>
      </w:r>
      <w:r w:rsidRPr="0039266D">
        <w:rPr>
          <w:rFonts w:ascii="Maiandra GD" w:eastAsia="Times New Roman" w:hAnsi="Maiandra GD" w:cs="Arial"/>
          <w:color w:val="000000"/>
          <w:bdr w:val="none" w:sz="0" w:space="0" w:color="auto" w:frame="1"/>
        </w:rPr>
        <w:t>: This property is used to get or sets the starting value for the auto-incremented column.</w:t>
      </w:r>
    </w:p>
    <w:p w:rsidR="0039266D" w:rsidRPr="0039266D" w:rsidRDefault="0039266D" w:rsidP="0039266D">
      <w:pPr>
        <w:numPr>
          <w:ilvl w:val="0"/>
          <w:numId w:val="2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AutoincrementStep</w:t>
      </w:r>
      <w:r w:rsidRPr="0039266D">
        <w:rPr>
          <w:rFonts w:ascii="Maiandra GD" w:eastAsia="Times New Roman" w:hAnsi="Maiandra GD" w:cs="Arial"/>
          <w:color w:val="000000"/>
          <w:bdr w:val="none" w:sz="0" w:space="0" w:color="auto" w:frame="1"/>
        </w:rPr>
        <w:t>: This property is used to get or sets the increment used by a column with its Autoincrement property set to true.</w:t>
      </w:r>
    </w:p>
    <w:p w:rsidR="0039266D" w:rsidRPr="0039266D" w:rsidRDefault="0039266D" w:rsidP="0039266D">
      <w:pPr>
        <w:numPr>
          <w:ilvl w:val="0"/>
          <w:numId w:val="2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Caption</w:t>
      </w:r>
      <w:r w:rsidRPr="0039266D">
        <w:rPr>
          <w:rFonts w:ascii="Maiandra GD" w:eastAsia="Times New Roman" w:hAnsi="Maiandra GD" w:cs="Arial"/>
          <w:color w:val="000000"/>
          <w:bdr w:val="none" w:sz="0" w:space="0" w:color="auto" w:frame="1"/>
        </w:rPr>
        <w:t>: his property is used to get or sets the caption for the column.</w:t>
      </w:r>
    </w:p>
    <w:p w:rsidR="0039266D" w:rsidRPr="0039266D" w:rsidRDefault="0039266D" w:rsidP="0039266D">
      <w:pPr>
        <w:numPr>
          <w:ilvl w:val="0"/>
          <w:numId w:val="2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ColumnName</w:t>
      </w:r>
      <w:r w:rsidRPr="0039266D">
        <w:rPr>
          <w:rFonts w:ascii="Maiandra GD" w:eastAsia="Times New Roman" w:hAnsi="Maiandra GD" w:cs="Arial"/>
          <w:color w:val="000000"/>
          <w:bdr w:val="none" w:sz="0" w:space="0" w:color="auto" w:frame="1"/>
        </w:rPr>
        <w:t>: This property is used to get or sets the name of the column.</w:t>
      </w:r>
    </w:p>
    <w:p w:rsidR="0039266D" w:rsidRPr="0039266D" w:rsidRDefault="0039266D" w:rsidP="0039266D">
      <w:pPr>
        <w:numPr>
          <w:ilvl w:val="0"/>
          <w:numId w:val="2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Expression</w:t>
      </w:r>
      <w:r w:rsidRPr="0039266D">
        <w:rPr>
          <w:rFonts w:ascii="Maiandra GD" w:eastAsia="Times New Roman" w:hAnsi="Maiandra GD" w:cs="Arial"/>
          <w:color w:val="000000"/>
          <w:bdr w:val="none" w:sz="0" w:space="0" w:color="auto" w:frame="1"/>
        </w:rPr>
        <w:t>: This property is used to get or sets the expression used to filter rows, calculate the values in a column, or create an aggregate column.</w:t>
      </w:r>
    </w:p>
    <w:p w:rsidR="0039266D" w:rsidRPr="0039266D" w:rsidRDefault="0039266D" w:rsidP="0039266D">
      <w:pPr>
        <w:numPr>
          <w:ilvl w:val="0"/>
          <w:numId w:val="2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MaxLength</w:t>
      </w:r>
      <w:r w:rsidRPr="0039266D">
        <w:rPr>
          <w:rFonts w:ascii="Maiandra GD" w:eastAsia="Times New Roman" w:hAnsi="Maiandra GD" w:cs="Arial"/>
          <w:color w:val="000000"/>
          <w:bdr w:val="none" w:sz="0" w:space="0" w:color="auto" w:frame="1"/>
        </w:rPr>
        <w:t>: This property is used to get or sets the maximum length of a text column.</w:t>
      </w:r>
    </w:p>
    <w:p w:rsidR="0039266D" w:rsidRPr="0039266D" w:rsidRDefault="0039266D" w:rsidP="0039266D">
      <w:pPr>
        <w:numPr>
          <w:ilvl w:val="0"/>
          <w:numId w:val="23"/>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Unique</w:t>
      </w:r>
      <w:r w:rsidRPr="0039266D">
        <w:rPr>
          <w:rFonts w:ascii="Maiandra GD" w:eastAsia="Times New Roman" w:hAnsi="Maiandra GD" w:cs="Arial"/>
          <w:color w:val="000000"/>
          <w:bdr w:val="none" w:sz="0" w:space="0" w:color="auto" w:frame="1"/>
        </w:rPr>
        <w:t>: This property is used to get or sets a value that indicates whether the values in each row of the column must be unique.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In our example, we discussed most of the above properties. Let us understand one important property i.e. </w:t>
      </w:r>
      <w:r w:rsidRPr="003E240B">
        <w:rPr>
          <w:rFonts w:ascii="Maiandra GD" w:eastAsia="Times New Roman" w:hAnsi="Maiandra GD" w:cs="Arial"/>
          <w:b/>
          <w:bCs/>
          <w:color w:val="000000"/>
        </w:rPr>
        <w:t>Autoincrement.</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to understand Autoincrement Column:</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In the following example, we set the Id column of the data table as auto-increment.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//Creating data table instance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DataTable dataTable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DataTable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"Student"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DataColumn Id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DataColumn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lastRenderedPageBreak/>
        <w:t xml:space="preserve">ColumnName = </w:t>
      </w:r>
      <w:r w:rsidRPr="003E240B">
        <w:rPr>
          <w:rFonts w:ascii="Maiandra GD" w:eastAsia="Times New Roman" w:hAnsi="Maiandra GD" w:cs="Consolas"/>
          <w:color w:val="7CC379"/>
        </w:rPr>
        <w:t>"Id"</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DataType = System.</w:t>
      </w:r>
      <w:r w:rsidRPr="003E240B">
        <w:rPr>
          <w:rFonts w:ascii="Maiandra GD" w:eastAsia="Times New Roman" w:hAnsi="Maiandra GD" w:cs="Consolas"/>
          <w:color w:val="4284AE"/>
        </w:rPr>
        <w:t>Type</w:t>
      </w:r>
      <w:r w:rsidRPr="003E240B">
        <w:rPr>
          <w:rFonts w:ascii="Maiandra GD" w:eastAsia="Times New Roman" w:hAnsi="Maiandra GD" w:cs="Consolas"/>
          <w:color w:val="CFD5E0"/>
        </w:rPr>
        <w:t>.</w:t>
      </w:r>
      <w:r w:rsidRPr="003E240B">
        <w:rPr>
          <w:rFonts w:ascii="Maiandra GD" w:eastAsia="Times New Roman" w:hAnsi="Maiandra GD" w:cs="Consolas"/>
          <w:color w:val="4284AE"/>
        </w:rPr>
        <w:t>GetType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"System.Int32"</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AutoIncrement = </w:t>
      </w:r>
      <w:r w:rsidRPr="003E240B">
        <w:rPr>
          <w:rFonts w:ascii="Maiandra GD" w:eastAsia="Times New Roman" w:hAnsi="Maiandra GD" w:cs="Consolas"/>
          <w:b/>
          <w:bCs/>
          <w:color w:val="D171DD"/>
        </w:rPr>
        <w:t>true</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AutoIncrementSeed = </w:t>
      </w:r>
      <w:r w:rsidRPr="003E240B">
        <w:rPr>
          <w:rFonts w:ascii="Maiandra GD" w:eastAsia="Times New Roman" w:hAnsi="Maiandra GD" w:cs="Consolas"/>
          <w:color w:val="D19A66"/>
        </w:rPr>
        <w:t>1000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AutoIncrementStep = </w:t>
      </w:r>
      <w:r w:rsidRPr="003E240B">
        <w:rPr>
          <w:rFonts w:ascii="Maiandra GD" w:eastAsia="Times New Roman" w:hAnsi="Maiandra GD" w:cs="Consolas"/>
          <w:color w:val="D19A66"/>
        </w:rPr>
        <w:t>10</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w:t>
      </w:r>
      <w:r w:rsidRPr="003E240B">
        <w:rPr>
          <w:rFonts w:ascii="Maiandra GD" w:eastAsia="Times New Roman" w:hAnsi="Maiandra GD" w:cs="Consolas"/>
          <w:color w:val="4284AE"/>
        </w:rPr>
        <w:t>Columns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//Add the DataColumn few properties</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DataColumn Name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DataColumn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Name.</w:t>
      </w:r>
      <w:r w:rsidRPr="003E240B">
        <w:rPr>
          <w:rFonts w:ascii="Maiandra GD" w:eastAsia="Times New Roman" w:hAnsi="Maiandra GD" w:cs="Consolas"/>
          <w:color w:val="4284AE"/>
        </w:rPr>
        <w:t>MaxLength</w:t>
      </w:r>
      <w:r w:rsidRPr="003E240B">
        <w:rPr>
          <w:rFonts w:ascii="Maiandra GD" w:eastAsia="Times New Roman" w:hAnsi="Maiandra GD" w:cs="Consolas"/>
          <w:color w:val="CFD5E0"/>
        </w:rPr>
        <w:t xml:space="preserve"> = </w:t>
      </w:r>
      <w:r w:rsidRPr="003E240B">
        <w:rPr>
          <w:rFonts w:ascii="Maiandra GD" w:eastAsia="Times New Roman" w:hAnsi="Maiandra GD" w:cs="Consolas"/>
          <w:color w:val="D19A66"/>
        </w:rPr>
        <w:t>50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Name.</w:t>
      </w:r>
      <w:r w:rsidRPr="003E240B">
        <w:rPr>
          <w:rFonts w:ascii="Maiandra GD" w:eastAsia="Times New Roman" w:hAnsi="Maiandra GD" w:cs="Consolas"/>
          <w:color w:val="4284AE"/>
        </w:rPr>
        <w:t>AllowDBNull</w:t>
      </w:r>
      <w:r w:rsidRPr="003E240B">
        <w:rPr>
          <w:rFonts w:ascii="Maiandra GD" w:eastAsia="Times New Roman" w:hAnsi="Maiandra GD" w:cs="Consolas"/>
          <w:color w:val="CFD5E0"/>
        </w:rPr>
        <w:t xml:space="preserve"> = </w:t>
      </w:r>
      <w:r w:rsidRPr="003E240B">
        <w:rPr>
          <w:rFonts w:ascii="Maiandra GD" w:eastAsia="Times New Roman" w:hAnsi="Maiandra GD" w:cs="Consolas"/>
          <w:b/>
          <w:bCs/>
          <w:color w:val="D171DD"/>
        </w:rPr>
        <w:t>false</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w:t>
      </w:r>
      <w:r w:rsidRPr="003E240B">
        <w:rPr>
          <w:rFonts w:ascii="Maiandra GD" w:eastAsia="Times New Roman" w:hAnsi="Maiandra GD" w:cs="Consolas"/>
          <w:color w:val="4284AE"/>
        </w:rPr>
        <w:t>Columns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//Add the DataColumn using defaults</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DataColumn Email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DataColumn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w:t>
      </w:r>
      <w:r w:rsidRPr="003E240B">
        <w:rPr>
          <w:rFonts w:ascii="Maiandra GD" w:eastAsia="Times New Roman" w:hAnsi="Maiandra GD" w:cs="Consolas"/>
          <w:color w:val="4284AE"/>
        </w:rPr>
        <w:t>Columns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//Add New DataRow by creating the DataRow object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DataRow row1 = dataTable.</w:t>
      </w:r>
      <w:r w:rsidRPr="003E240B">
        <w:rPr>
          <w:rFonts w:ascii="Maiandra GD" w:eastAsia="Times New Roman" w:hAnsi="Maiandra GD" w:cs="Consolas"/>
          <w:color w:val="4284AE"/>
        </w:rPr>
        <w:t>NewRow</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row1</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"Anurag"</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row1</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"Anurag@dotnettutorials.net"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w:t>
      </w:r>
      <w:r w:rsidRPr="003E240B">
        <w:rPr>
          <w:rFonts w:ascii="Maiandra GD" w:eastAsia="Times New Roman" w:hAnsi="Maiandra GD" w:cs="Consolas"/>
          <w:color w:val="4284AE"/>
        </w:rPr>
        <w:t>Rows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row1</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//Adding new DataRow by simply adding the values</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//Supply null for auto increment column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w:t>
      </w:r>
      <w:r w:rsidRPr="003E240B">
        <w:rPr>
          <w:rFonts w:ascii="Maiandra GD" w:eastAsia="Times New Roman" w:hAnsi="Maiandra GD" w:cs="Consolas"/>
          <w:color w:val="4284AE"/>
        </w:rPr>
        <w:t>Rows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b/>
          <w:bCs/>
          <w:color w:val="D171DD"/>
        </w:rPr>
        <w:t>null</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"Mohanty"</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"Mohanty@dotnettutorials.net"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w:t>
      </w:r>
    </w:p>
    <w:p w:rsidR="0039266D" w:rsidRPr="0039266D" w:rsidRDefault="0039266D" w:rsidP="0039266D">
      <w:pPr>
        <w:pBdr>
          <w:bottom w:val="double" w:sz="6" w:space="1" w:color="auto"/>
        </w:pBdr>
        <w:shd w:val="clear" w:color="auto" w:fill="FFFFFF"/>
        <w:spacing w:after="0" w:line="240" w:lineRule="auto"/>
        <w:jc w:val="both"/>
        <w:textAlignment w:val="baseline"/>
        <w:rPr>
          <w:ins w:id="2" w:author="Unknown"/>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524250" cy="409575"/>
            <wp:effectExtent l="19050" t="0" r="0" b="0"/>
            <wp:docPr id="92" name="Picture 92" descr="Example to understand Autoincrement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xample to understand Autoincrement Column"/>
                    <pic:cNvPicPr>
                      <a:picLocks noChangeAspect="1" noChangeArrowheads="1"/>
                    </pic:cNvPicPr>
                  </pic:nvPicPr>
                  <pic:blipFill>
                    <a:blip r:embed="rId61"/>
                    <a:srcRect/>
                    <a:stretch>
                      <a:fillRect/>
                    </a:stretch>
                  </pic:blipFill>
                  <pic:spPr bwMode="auto">
                    <a:xfrm>
                      <a:off x="0" y="0"/>
                      <a:ext cx="3524250" cy="409575"/>
                    </a:xfrm>
                    <a:prstGeom prst="rect">
                      <a:avLst/>
                    </a:prstGeom>
                    <a:noFill/>
                    <a:ln w="9525">
                      <a:noFill/>
                      <a:miter lim="800000"/>
                      <a:headEnd/>
                      <a:tailEnd/>
                    </a:ln>
                  </pic:spPr>
                </pic:pic>
              </a:graphicData>
            </a:graphic>
          </wp:inline>
        </w:drawing>
      </w:r>
    </w:p>
    <w:p w:rsidR="0039266D" w:rsidRPr="0039266D" w:rsidRDefault="0039266D" w:rsidP="009B3EC7">
      <w:pPr>
        <w:spacing w:after="48" w:line="240" w:lineRule="auto"/>
        <w:textAlignment w:val="baseline"/>
        <w:outlineLvl w:val="0"/>
        <w:rPr>
          <w:rFonts w:ascii="Maiandra GD" w:eastAsia="Times New Roman" w:hAnsi="Maiandra GD" w:cs="Segoe UI"/>
          <w:color w:val="212529"/>
        </w:rPr>
      </w:pPr>
      <w:r w:rsidRPr="009B3EC7">
        <w:rPr>
          <w:rFonts w:ascii="Maiandra GD" w:eastAsia="Times New Roman" w:hAnsi="Maiandra GD" w:cs="Times New Roman"/>
          <w:b/>
          <w:color w:val="3A3A3A"/>
          <w:kern w:val="36"/>
          <w:sz w:val="32"/>
          <w:highlight w:val="yellow"/>
        </w:rPr>
        <w:t>DataTable Methods in C#</w:t>
      </w:r>
      <w:r w:rsidR="009B3EC7">
        <w:rPr>
          <w:rFonts w:ascii="Maiandra GD" w:eastAsia="Times New Roman" w:hAnsi="Maiandra GD" w:cs="Times New Roman"/>
          <w:b/>
          <w:color w:val="3A3A3A"/>
          <w:kern w:val="36"/>
          <w:sz w:val="32"/>
        </w:rPr>
        <w:t xml:space="preserve"> </w:t>
      </w:r>
    </w:p>
    <w:p w:rsidR="0039266D" w:rsidRPr="0039266D" w:rsidRDefault="0039266D" w:rsidP="0039266D">
      <w:pPr>
        <w:shd w:val="clear" w:color="auto" w:fill="FFFFFF"/>
        <w:spacing w:after="0" w:line="240" w:lineRule="auto"/>
        <w:jc w:val="both"/>
        <w:textAlignment w:val="baseline"/>
        <w:outlineLvl w:val="1"/>
        <w:rPr>
          <w:rFonts w:ascii="Maiandra GD" w:eastAsia="Times New Roman" w:hAnsi="Maiandra GD" w:cs="Segoe UI"/>
          <w:color w:val="3A3A3A"/>
        </w:rPr>
      </w:pPr>
      <w:r w:rsidRPr="003E240B">
        <w:rPr>
          <w:rFonts w:ascii="Maiandra GD" w:eastAsia="Times New Roman" w:hAnsi="Maiandra GD" w:cs="Arial"/>
          <w:b/>
          <w:bCs/>
          <w:color w:val="000000"/>
        </w:rPr>
        <w:t>DataTable Methods in C# with Examples</w:t>
      </w:r>
    </w:p>
    <w:p w:rsidR="0039266D" w:rsidRPr="0039266D" w:rsidRDefault="009B3EC7" w:rsidP="0039266D">
      <w:pPr>
        <w:shd w:val="clear" w:color="auto" w:fill="FFFFFF"/>
        <w:spacing w:after="0" w:line="240" w:lineRule="auto"/>
        <w:jc w:val="both"/>
        <w:textAlignment w:val="baseline"/>
        <w:rPr>
          <w:rFonts w:ascii="Maiandra GD" w:eastAsia="Times New Roman" w:hAnsi="Maiandra GD" w:cs="Segoe UI"/>
          <w:color w:val="212529"/>
        </w:rPr>
      </w:pPr>
      <w:r>
        <w:rPr>
          <w:rFonts w:ascii="Maiandra GD" w:eastAsia="Times New Roman" w:hAnsi="Maiandra GD" w:cs="Arial"/>
          <w:color w:val="000000"/>
          <w:bdr w:val="none" w:sz="0" w:space="0" w:color="auto" w:frame="1"/>
        </w:rPr>
        <w:t xml:space="preserve"> </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to understand DataTable Methods in C# using SQL Server:</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We are going to use the following student table to understand the SqlDataAdapter object.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390900" cy="1095375"/>
            <wp:effectExtent l="19050" t="0" r="0" b="0"/>
            <wp:docPr id="105" name="Picture 105" descr="Example to understand DataTable Methods in C# using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xample to understand DataTable Methods in C# using SQL Server"/>
                    <pic:cNvPicPr>
                      <a:picLocks noChangeAspect="1" noChangeArrowheads="1"/>
                    </pic:cNvPicPr>
                  </pic:nvPicPr>
                  <pic:blipFill>
                    <a:blip r:embed="rId36"/>
                    <a:srcRect/>
                    <a:stretch>
                      <a:fillRect/>
                    </a:stretch>
                  </pic:blipFill>
                  <pic:spPr bwMode="auto">
                    <a:xfrm>
                      <a:off x="0" y="0"/>
                      <a:ext cx="3390900" cy="109537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Please use the below SQL script to create a database called StudentDB, a table called Student with the required test 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CREATE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DATABASE</w:t>
      </w:r>
      <w:r w:rsidRPr="003E240B">
        <w:rPr>
          <w:rFonts w:ascii="Maiandra GD" w:eastAsia="Times New Roman" w:hAnsi="Maiandra GD" w:cs="Consolas"/>
          <w:color w:val="CFD5E0"/>
        </w:rPr>
        <w:t xml:space="preserve"> StudentDB;</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USE</w:t>
      </w:r>
      <w:r w:rsidRPr="003E240B">
        <w:rPr>
          <w:rFonts w:ascii="Maiandra GD" w:eastAsia="Times New Roman" w:hAnsi="Maiandra GD" w:cs="Consolas"/>
          <w:color w:val="CFD5E0"/>
        </w:rPr>
        <w:t xml:space="preserve"> StudentDB;</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CREATE</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TABLE</w:t>
      </w:r>
      <w:r w:rsidRPr="003E240B">
        <w:rPr>
          <w:rFonts w:ascii="Maiandra GD" w:eastAsia="Times New Roman" w:hAnsi="Maiandra GD" w:cs="Consolas"/>
          <w:color w:val="CFD5E0"/>
        </w:rPr>
        <w:t xml:space="preserve"> Student(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Id </w:t>
      </w:r>
      <w:r w:rsidRPr="003E240B">
        <w:rPr>
          <w:rFonts w:ascii="Maiandra GD" w:eastAsia="Times New Roman" w:hAnsi="Maiandra GD" w:cs="Consolas"/>
          <w:b/>
          <w:bCs/>
          <w:color w:val="D171DD"/>
        </w:rPr>
        <w:t>INT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PRIMARY</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KEY</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Name </w:t>
      </w:r>
      <w:r w:rsidRPr="003E240B">
        <w:rPr>
          <w:rFonts w:ascii="Maiandra GD" w:eastAsia="Times New Roman" w:hAnsi="Maiandra GD" w:cs="Consolas"/>
          <w:b/>
          <w:bCs/>
          <w:color w:val="D171DD"/>
        </w:rPr>
        <w:t>VARCHAR</w:t>
      </w:r>
      <w:r w:rsidRPr="003E240B">
        <w:rPr>
          <w:rFonts w:ascii="Maiandra GD" w:eastAsia="Times New Roman" w:hAnsi="Maiandra GD" w:cs="Consolas"/>
          <w:color w:val="CFD5E0"/>
        </w:rPr>
        <w:t>(</w:t>
      </w:r>
      <w:r w:rsidRPr="003E240B">
        <w:rPr>
          <w:rFonts w:ascii="Maiandra GD" w:eastAsia="Times New Roman" w:hAnsi="Maiandra GD" w:cs="Consolas"/>
          <w:color w:val="D19A66"/>
        </w:rPr>
        <w:t>100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Email </w:t>
      </w:r>
      <w:r w:rsidRPr="003E240B">
        <w:rPr>
          <w:rFonts w:ascii="Maiandra GD" w:eastAsia="Times New Roman" w:hAnsi="Maiandra GD" w:cs="Consolas"/>
          <w:b/>
          <w:bCs/>
          <w:color w:val="D171DD"/>
        </w:rPr>
        <w:t>VARCHAR</w:t>
      </w:r>
      <w:r w:rsidRPr="003E240B">
        <w:rPr>
          <w:rFonts w:ascii="Maiandra GD" w:eastAsia="Times New Roman" w:hAnsi="Maiandra GD" w:cs="Consolas"/>
          <w:color w:val="CFD5E0"/>
        </w:rPr>
        <w:t>(</w:t>
      </w:r>
      <w:r w:rsidRPr="003E240B">
        <w:rPr>
          <w:rFonts w:ascii="Maiandra GD" w:eastAsia="Times New Roman" w:hAnsi="Maiandra GD" w:cs="Consolas"/>
          <w:color w:val="D19A66"/>
        </w:rPr>
        <w:t>50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Mobile </w:t>
      </w:r>
      <w:r w:rsidRPr="003E240B">
        <w:rPr>
          <w:rFonts w:ascii="Maiandra GD" w:eastAsia="Times New Roman" w:hAnsi="Maiandra GD" w:cs="Consolas"/>
          <w:b/>
          <w:bCs/>
          <w:color w:val="D171DD"/>
        </w:rPr>
        <w:t>VARCHAR</w:t>
      </w:r>
      <w:r w:rsidRPr="003E240B">
        <w:rPr>
          <w:rFonts w:ascii="Maiandra GD" w:eastAsia="Times New Roman" w:hAnsi="Maiandra GD" w:cs="Consolas"/>
          <w:color w:val="CFD5E0"/>
        </w:rPr>
        <w:t>(</w:t>
      </w:r>
      <w:r w:rsidRPr="003E240B">
        <w:rPr>
          <w:rFonts w:ascii="Maiandra GD" w:eastAsia="Times New Roman" w:hAnsi="Maiandra GD" w:cs="Consolas"/>
          <w:color w:val="D19A66"/>
        </w:rPr>
        <w:t>50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101</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'Anurag'</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'Anurag@dotnettutorial.net'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'1234567890'</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102</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'Priyanka'</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'Priyanka@dotnettutorial.net'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'2233445566'</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103</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'Preety'</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'Preety@dotnettutorial.net'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'6655443322'</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INSERT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INTO</w:t>
      </w:r>
      <w:r w:rsidRPr="003E240B">
        <w:rPr>
          <w:rFonts w:ascii="Maiandra GD" w:eastAsia="Times New Roman" w:hAnsi="Maiandra GD" w:cs="Consolas"/>
          <w:color w:val="CFD5E0"/>
        </w:rPr>
        <w:t xml:space="preserve"> Student </w:t>
      </w:r>
      <w:r w:rsidRPr="003E240B">
        <w:rPr>
          <w:rFonts w:ascii="Maiandra GD" w:eastAsia="Times New Roman" w:hAnsi="Maiandra GD" w:cs="Consolas"/>
          <w:b/>
          <w:bCs/>
          <w:color w:val="D171DD"/>
        </w:rPr>
        <w:t>VALUES</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104</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'Sambit'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'Sambit@dotnettutorial.net'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'9876543210'</w:t>
      </w:r>
      <w:r w:rsidRPr="003E240B">
        <w:rPr>
          <w:rFonts w:ascii="Maiandra GD" w:eastAsia="Times New Roman" w:hAnsi="Maiandra GD" w:cs="Consolas"/>
          <w:color w:val="CFD5E0"/>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GO</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Using DataTable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lastRenderedPageBreak/>
        <w:t>We need to fetch all the data from the student table and then need to store the data in a data table and finally using a for each loop to display the data in the console. The following code exactly does the same thing. In the following example, we are creating a data table and filling the data table using the Fill method of the SqlDataAdapter object.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 = </w:t>
      </w:r>
      <w:r w:rsidRPr="003E240B">
        <w:rPr>
          <w:rFonts w:ascii="Maiandra GD" w:eastAsia="Times New Roman" w:hAnsi="Maiandra GD" w:cs="Consolas"/>
          <w:color w:val="7CC379"/>
        </w:rPr>
        <w:t>"data source=.; database=StudentDB; integrated security=SSPI"</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using</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SqlDataAdapter da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SqlDataAdapter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"select * from student"</w:t>
      </w:r>
      <w:r w:rsidRPr="003E240B">
        <w:rPr>
          <w:rFonts w:ascii="Maiandra GD" w:eastAsia="Times New Roman" w:hAnsi="Maiandra GD" w:cs="Consolas"/>
          <w:color w:val="CFD5E0"/>
        </w:rPr>
        <w:t>, 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DataTable dt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w:t>
      </w:r>
      <w:r w:rsidRPr="003E240B">
        <w:rPr>
          <w:rFonts w:ascii="Maiandra GD" w:eastAsia="Times New Roman" w:hAnsi="Maiandra GD" w:cs="Consolas"/>
          <w:color w:val="4284AE"/>
        </w:rPr>
        <w:t>Fill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dt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dt.</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lastRenderedPageBreak/>
        <w:t>Output: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4143375" cy="847725"/>
            <wp:effectExtent l="19050" t="0" r="9525" b="0"/>
            <wp:docPr id="106" name="Picture 106" descr="DataT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ataTable in C#"/>
                    <pic:cNvPicPr>
                      <a:picLocks noChangeAspect="1" noChangeArrowheads="1"/>
                    </pic:cNvPicPr>
                  </pic:nvPicPr>
                  <pic:blipFill>
                    <a:blip r:embed="rId62"/>
                    <a:srcRect/>
                    <a:stretch>
                      <a:fillRect/>
                    </a:stretch>
                  </pic:blipFill>
                  <pic:spPr bwMode="auto">
                    <a:xfrm>
                      <a:off x="0" y="0"/>
                      <a:ext cx="4143375" cy="84772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Copying and Cloning the DataTable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If you want to create a full copy of a data table, then you need to use the Copy method of the DataTable object which will copy not only the DataTable data but also its schema. But if you want to copy the data table schema without data, then you need to use the Clone method of the data table. The following example shows the use of both the clone and copy method.</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 = </w:t>
      </w:r>
      <w:r w:rsidRPr="003E240B">
        <w:rPr>
          <w:rFonts w:ascii="Maiandra GD" w:eastAsia="Times New Roman" w:hAnsi="Maiandra GD" w:cs="Consolas"/>
          <w:color w:val="7CC379"/>
        </w:rPr>
        <w:t>"data source=.; database=StudentDB; integrated security=SSPI"</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using</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SqlDataAdapter da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SqlDataAdapter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"select * from student"</w:t>
      </w:r>
      <w:r w:rsidRPr="003E240B">
        <w:rPr>
          <w:rFonts w:ascii="Maiandra GD" w:eastAsia="Times New Roman" w:hAnsi="Maiandra GD" w:cs="Consolas"/>
          <w:color w:val="CFD5E0"/>
        </w:rPr>
        <w:t>, 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DataTable originalDataTable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w:t>
      </w:r>
      <w:r w:rsidRPr="003E240B">
        <w:rPr>
          <w:rFonts w:ascii="Maiandra GD" w:eastAsia="Times New Roman" w:hAnsi="Maiandra GD" w:cs="Consolas"/>
          <w:color w:val="4284AE"/>
        </w:rPr>
        <w:t>Fill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originalDataTable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"Original Data Table : originalDataTable"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originalDataTable.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"Copy Data Table : copyDataTable"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 copyDataTable = originalDataTable.</w:t>
      </w:r>
      <w:r w:rsidRPr="003E240B">
        <w:rPr>
          <w:rFonts w:ascii="Maiandra GD" w:eastAsia="Times New Roman" w:hAnsi="Maiandra GD" w:cs="Consolas"/>
          <w:color w:val="4284AE"/>
        </w:rPr>
        <w:t>Copy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if</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copyDataTable != </w:t>
      </w:r>
      <w:r w:rsidRPr="003E240B">
        <w:rPr>
          <w:rFonts w:ascii="Maiandra GD" w:eastAsia="Times New Roman" w:hAnsi="Maiandra GD" w:cs="Consolas"/>
          <w:b/>
          <w:bCs/>
          <w:color w:val="D171DD"/>
        </w:rPr>
        <w:t>null</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copyDataTable.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"Clone Data Table : cloneDataTable"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DataTable cloneDataTable = originalDataTable.</w:t>
      </w:r>
      <w:r w:rsidRPr="003E240B">
        <w:rPr>
          <w:rFonts w:ascii="Maiandra GD" w:eastAsia="Times New Roman" w:hAnsi="Maiandra GD" w:cs="Consolas"/>
          <w:color w:val="4284AE"/>
        </w:rPr>
        <w:t>Clone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if</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cloneDataTable.</w:t>
      </w:r>
      <w:r w:rsidRPr="003E240B">
        <w:rPr>
          <w:rFonts w:ascii="Maiandra GD" w:eastAsia="Times New Roman" w:hAnsi="Maiandra GD" w:cs="Consolas"/>
          <w:color w:val="4284AE"/>
        </w:rPr>
        <w:t>Rows</w:t>
      </w:r>
      <w:r w:rsidRPr="003E240B">
        <w:rPr>
          <w:rFonts w:ascii="Maiandra GD" w:eastAsia="Times New Roman" w:hAnsi="Maiandra GD" w:cs="Consolas"/>
          <w:color w:val="CFD5E0"/>
        </w:rPr>
        <w:t>.</w:t>
      </w:r>
      <w:r w:rsidRPr="003E240B">
        <w:rPr>
          <w:rFonts w:ascii="Maiandra GD" w:eastAsia="Times New Roman" w:hAnsi="Maiandra GD" w:cs="Consolas"/>
          <w:color w:val="4284AE"/>
        </w:rPr>
        <w:t>Count</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&gt;</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0</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cloneDataTable.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else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"cloneDataTable is Empty"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"Adding Data to cloneDataTable"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cloneDataTable.</w:t>
      </w:r>
      <w:r w:rsidRPr="003E240B">
        <w:rPr>
          <w:rFonts w:ascii="Maiandra GD" w:eastAsia="Times New Roman" w:hAnsi="Maiandra GD" w:cs="Consolas"/>
          <w:color w:val="4284AE"/>
        </w:rPr>
        <w:t>Rows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D19A66"/>
        </w:rPr>
        <w:t>101</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"Test1"</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"Test1@dotnettutorial.net"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"1234567890"</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cloneDataTable.</w:t>
      </w:r>
      <w:r w:rsidRPr="003E240B">
        <w:rPr>
          <w:rFonts w:ascii="Maiandra GD" w:eastAsia="Times New Roman" w:hAnsi="Maiandra GD" w:cs="Consolas"/>
          <w:color w:val="4284AE"/>
        </w:rPr>
        <w:t>Rows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D19A66"/>
        </w:rPr>
        <w:t>101</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"Test2"</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"Test1@dotnettutorial.net"</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"1234567890"</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cloneDataTable.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lastRenderedPageBreak/>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4181475" cy="2781300"/>
            <wp:effectExtent l="19050" t="0" r="9525" b="0"/>
            <wp:docPr id="107" name="Picture 107" descr="Copying and Cloning the DataT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pying and Cloning the DataTable in C#"/>
                    <pic:cNvPicPr>
                      <a:picLocks noChangeAspect="1" noChangeArrowheads="1"/>
                    </pic:cNvPicPr>
                  </pic:nvPicPr>
                  <pic:blipFill>
                    <a:blip r:embed="rId63"/>
                    <a:srcRect/>
                    <a:stretch>
                      <a:fillRect/>
                    </a:stretch>
                  </pic:blipFill>
                  <pic:spPr bwMode="auto">
                    <a:xfrm>
                      <a:off x="0" y="0"/>
                      <a:ext cx="4181475" cy="278130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Deleting Data Row from a DataTable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You can delete a DataRow from the DataRowCollection by calling the </w:t>
      </w:r>
      <w:r w:rsidRPr="003E240B">
        <w:rPr>
          <w:rFonts w:ascii="Maiandra GD" w:eastAsia="Times New Roman" w:hAnsi="Maiandra GD" w:cs="Arial"/>
          <w:b/>
          <w:bCs/>
          <w:color w:val="000000"/>
        </w:rPr>
        <w:t>Remove </w:t>
      </w:r>
      <w:r w:rsidRPr="0039266D">
        <w:rPr>
          <w:rFonts w:ascii="Maiandra GD" w:eastAsia="Times New Roman" w:hAnsi="Maiandra GD" w:cs="Arial"/>
          <w:color w:val="000000"/>
          <w:bdr w:val="none" w:sz="0" w:space="0" w:color="auto" w:frame="1"/>
        </w:rPr>
        <w:t>method of the </w:t>
      </w:r>
      <w:r w:rsidRPr="003E240B">
        <w:rPr>
          <w:rFonts w:ascii="Maiandra GD" w:eastAsia="Times New Roman" w:hAnsi="Maiandra GD" w:cs="Arial"/>
          <w:b/>
          <w:bCs/>
          <w:color w:val="000000"/>
        </w:rPr>
        <w:t>DataRowCollection</w:t>
      </w:r>
      <w:r w:rsidRPr="0039266D">
        <w:rPr>
          <w:rFonts w:ascii="Maiandra GD" w:eastAsia="Times New Roman" w:hAnsi="Maiandra GD" w:cs="Arial"/>
          <w:color w:val="000000"/>
          <w:bdr w:val="none" w:sz="0" w:space="0" w:color="auto" w:frame="1"/>
        </w:rPr>
        <w:t>, or by calling the Delete method of the DataRow object.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w:t>
      </w:r>
      <w:r w:rsidRPr="003E240B">
        <w:rPr>
          <w:rFonts w:ascii="Maiandra GD" w:eastAsia="Times New Roman" w:hAnsi="Maiandra GD" w:cs="Arial"/>
          <w:b/>
          <w:bCs/>
          <w:color w:val="000000"/>
        </w:rPr>
        <w:t>Remove </w:t>
      </w:r>
      <w:r w:rsidRPr="0039266D">
        <w:rPr>
          <w:rFonts w:ascii="Maiandra GD" w:eastAsia="Times New Roman" w:hAnsi="Maiandra GD" w:cs="Arial"/>
          <w:color w:val="000000"/>
          <w:bdr w:val="none" w:sz="0" w:space="0" w:color="auto" w:frame="1"/>
        </w:rPr>
        <w:t>method will remove the row from the collection whereas the </w:t>
      </w:r>
      <w:r w:rsidRPr="003E240B">
        <w:rPr>
          <w:rFonts w:ascii="Maiandra GD" w:eastAsia="Times New Roman" w:hAnsi="Maiandra GD" w:cs="Arial"/>
          <w:b/>
          <w:bCs/>
          <w:color w:val="000000"/>
        </w:rPr>
        <w:t>Delete </w:t>
      </w:r>
      <w:r w:rsidRPr="0039266D">
        <w:rPr>
          <w:rFonts w:ascii="Maiandra GD" w:eastAsia="Times New Roman" w:hAnsi="Maiandra GD" w:cs="Arial"/>
          <w:color w:val="000000"/>
          <w:bdr w:val="none" w:sz="0" w:space="0" w:color="auto" w:frame="1"/>
        </w:rPr>
        <w:t>method marks the DataRow for removal. The actual removal will occur when you call the </w:t>
      </w:r>
      <w:r w:rsidRPr="003E240B">
        <w:rPr>
          <w:rFonts w:ascii="Maiandra GD" w:eastAsia="Times New Roman" w:hAnsi="Maiandra GD" w:cs="Arial"/>
          <w:b/>
          <w:bCs/>
          <w:color w:val="000000"/>
        </w:rPr>
        <w:t>AcceptChanges </w:t>
      </w:r>
      <w:r w:rsidRPr="0039266D">
        <w:rPr>
          <w:rFonts w:ascii="Maiandra GD" w:eastAsia="Times New Roman" w:hAnsi="Maiandra GD" w:cs="Arial"/>
          <w:color w:val="000000"/>
          <w:bdr w:val="none" w:sz="0" w:space="0" w:color="auto" w:frame="1"/>
        </w:rPr>
        <w:t>method. If you want to rollback, then you need to use the </w:t>
      </w:r>
      <w:r w:rsidRPr="003E240B">
        <w:rPr>
          <w:rFonts w:ascii="Maiandra GD" w:eastAsia="Times New Roman" w:hAnsi="Maiandra GD" w:cs="Arial"/>
          <w:b/>
          <w:bCs/>
          <w:color w:val="000000"/>
        </w:rPr>
        <w:t>RejectChanges </w:t>
      </w:r>
      <w:r w:rsidRPr="0039266D">
        <w:rPr>
          <w:rFonts w:ascii="Maiandra GD" w:eastAsia="Times New Roman" w:hAnsi="Maiandra GD" w:cs="Arial"/>
          <w:color w:val="000000"/>
          <w:bdr w:val="none" w:sz="0" w:space="0" w:color="auto" w:frame="1"/>
        </w:rPr>
        <w:t>method which will roll back to the previous state. The </w:t>
      </w:r>
      <w:r w:rsidRPr="003E240B">
        <w:rPr>
          <w:rFonts w:ascii="Maiandra GD" w:eastAsia="Times New Roman" w:hAnsi="Maiandra GD" w:cs="Arial"/>
          <w:b/>
          <w:bCs/>
          <w:color w:val="000000"/>
        </w:rPr>
        <w:t>RejectChanges </w:t>
      </w:r>
      <w:r w:rsidRPr="0039266D">
        <w:rPr>
          <w:rFonts w:ascii="Maiandra GD" w:eastAsia="Times New Roman" w:hAnsi="Maiandra GD" w:cs="Arial"/>
          <w:color w:val="000000"/>
          <w:bdr w:val="none" w:sz="0" w:space="0" w:color="auto" w:frame="1"/>
        </w:rPr>
        <w:t>method will copy the Original data row version to the Current data row version.</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Delete Method Example: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 = </w:t>
      </w:r>
      <w:r w:rsidRPr="003E240B">
        <w:rPr>
          <w:rFonts w:ascii="Maiandra GD" w:eastAsia="Times New Roman" w:hAnsi="Maiandra GD" w:cs="Consolas"/>
          <w:color w:val="7CC379"/>
        </w:rPr>
        <w:t>"data source=.; database=StudentDB; integrated security=SSPI"</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using</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SqlDataAdapter da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SqlDataAdapter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"select * from student"</w:t>
      </w:r>
      <w:r w:rsidRPr="003E240B">
        <w:rPr>
          <w:rFonts w:ascii="Maiandra GD" w:eastAsia="Times New Roman" w:hAnsi="Maiandra GD" w:cs="Consolas"/>
          <w:color w:val="CFD5E0"/>
        </w:rPr>
        <w:t>, 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DataTable originalDataTable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w:t>
      </w:r>
      <w:r w:rsidRPr="003E240B">
        <w:rPr>
          <w:rFonts w:ascii="Maiandra GD" w:eastAsia="Times New Roman" w:hAnsi="Maiandra GD" w:cs="Consolas"/>
          <w:color w:val="4284AE"/>
        </w:rPr>
        <w:t>Fill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originalDataTable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"Before Deletion"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originalDataTable.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originalDataTable.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if</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Convert.</w:t>
      </w:r>
      <w:r w:rsidRPr="003E240B">
        <w:rPr>
          <w:rFonts w:ascii="Maiandra GD" w:eastAsia="Times New Roman" w:hAnsi="Maiandra GD" w:cs="Consolas"/>
          <w:color w:val="4284AE"/>
        </w:rPr>
        <w:t>ToInt32</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D19A66"/>
        </w:rPr>
        <w:t>101</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row.</w:t>
      </w:r>
      <w:r w:rsidRPr="003E240B">
        <w:rPr>
          <w:rFonts w:ascii="Maiandra GD" w:eastAsia="Times New Roman" w:hAnsi="Maiandra GD" w:cs="Consolas"/>
          <w:color w:val="4284AE"/>
        </w:rPr>
        <w:t>Delete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"Row with Id 101 Deleted"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originalDataTable.</w:t>
      </w:r>
      <w:r w:rsidRPr="003E240B">
        <w:rPr>
          <w:rFonts w:ascii="Maiandra GD" w:eastAsia="Times New Roman" w:hAnsi="Maiandra GD" w:cs="Consolas"/>
          <w:color w:val="4284AE"/>
        </w:rPr>
        <w:t>AcceptChanges</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"After Deletion"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originalDataTable.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4229100" cy="2066925"/>
            <wp:effectExtent l="19050" t="0" r="0" b="0"/>
            <wp:docPr id="108" name="Picture 108" descr="Deleting Data Row from a DataTable in C# using Dele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leting Data Row from a DataTable in C# using Delete Method"/>
                    <pic:cNvPicPr>
                      <a:picLocks noChangeAspect="1" noChangeArrowheads="1"/>
                    </pic:cNvPicPr>
                  </pic:nvPicPr>
                  <pic:blipFill>
                    <a:blip r:embed="rId64"/>
                    <a:srcRect/>
                    <a:stretch>
                      <a:fillRect/>
                    </a:stretch>
                  </pic:blipFill>
                  <pic:spPr bwMode="auto">
                    <a:xfrm>
                      <a:off x="0" y="0"/>
                      <a:ext cx="4229100" cy="206692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Remove method example: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 = </w:t>
      </w:r>
      <w:r w:rsidRPr="003E240B">
        <w:rPr>
          <w:rFonts w:ascii="Maiandra GD" w:eastAsia="Times New Roman" w:hAnsi="Maiandra GD" w:cs="Consolas"/>
          <w:color w:val="7CC379"/>
        </w:rPr>
        <w:t>"data source=.; database=StudentDB; integrated security=SSPI"</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using</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SqlDataAdapter da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SqlDataAdapter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"select * from student"</w:t>
      </w:r>
      <w:r w:rsidRPr="003E240B">
        <w:rPr>
          <w:rFonts w:ascii="Maiandra GD" w:eastAsia="Times New Roman" w:hAnsi="Maiandra GD" w:cs="Consolas"/>
          <w:color w:val="CFD5E0"/>
        </w:rPr>
        <w:t>, 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DataTable originalDataTable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w:t>
      </w:r>
      <w:r w:rsidRPr="003E240B">
        <w:rPr>
          <w:rFonts w:ascii="Maiandra GD" w:eastAsia="Times New Roman" w:hAnsi="Maiandra GD" w:cs="Consolas"/>
          <w:color w:val="4284AE"/>
        </w:rPr>
        <w:t>Fill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originalDataTable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"Before Deletion"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lastRenderedPageBreak/>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originalDataTable.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originalDataTable.</w:t>
      </w:r>
      <w:r w:rsidRPr="003E240B">
        <w:rPr>
          <w:rFonts w:ascii="Maiandra GD" w:eastAsia="Times New Roman" w:hAnsi="Maiandra GD" w:cs="Consolas"/>
          <w:color w:val="4284AE"/>
        </w:rPr>
        <w:t>Select</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if</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Convert.</w:t>
      </w:r>
      <w:r w:rsidRPr="003E240B">
        <w:rPr>
          <w:rFonts w:ascii="Maiandra GD" w:eastAsia="Times New Roman" w:hAnsi="Maiandra GD" w:cs="Consolas"/>
          <w:color w:val="4284AE"/>
        </w:rPr>
        <w:t>ToInt32</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D19A66"/>
        </w:rPr>
        <w:t>101</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originalDataTable.</w:t>
      </w:r>
      <w:r w:rsidRPr="003E240B">
        <w:rPr>
          <w:rFonts w:ascii="Maiandra GD" w:eastAsia="Times New Roman" w:hAnsi="Maiandra GD" w:cs="Consolas"/>
          <w:color w:val="4284AE"/>
        </w:rPr>
        <w:t>Rows</w:t>
      </w:r>
      <w:r w:rsidRPr="003E240B">
        <w:rPr>
          <w:rFonts w:ascii="Maiandra GD" w:eastAsia="Times New Roman" w:hAnsi="Maiandra GD" w:cs="Consolas"/>
          <w:color w:val="CFD5E0"/>
        </w:rPr>
        <w:t>.</w:t>
      </w:r>
      <w:r w:rsidRPr="003E240B">
        <w:rPr>
          <w:rFonts w:ascii="Maiandra GD" w:eastAsia="Times New Roman" w:hAnsi="Maiandra GD" w:cs="Consolas"/>
          <w:color w:val="4284AE"/>
        </w:rPr>
        <w:t>Remove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"Row with Id 101 Deleted"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"After Deletion"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originalDataTable.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4314825" cy="2000250"/>
            <wp:effectExtent l="19050" t="0" r="9525" b="0"/>
            <wp:docPr id="109" name="Picture 109" descr="Deleting Data Row from a DataTable in C# using Remov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eleting Data Row from a DataTable in C# using Remove Method"/>
                    <pic:cNvPicPr>
                      <a:picLocks noChangeAspect="1" noChangeArrowheads="1"/>
                    </pic:cNvPicPr>
                  </pic:nvPicPr>
                  <pic:blipFill>
                    <a:blip r:embed="rId65"/>
                    <a:srcRect/>
                    <a:stretch>
                      <a:fillRect/>
                    </a:stretch>
                  </pic:blipFill>
                  <pic:spPr bwMode="auto">
                    <a:xfrm>
                      <a:off x="0" y="0"/>
                      <a:ext cx="4314825" cy="200025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RejectChanges Method example: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 = </w:t>
      </w:r>
      <w:r w:rsidRPr="003E240B">
        <w:rPr>
          <w:rFonts w:ascii="Maiandra GD" w:eastAsia="Times New Roman" w:hAnsi="Maiandra GD" w:cs="Consolas"/>
          <w:color w:val="7CC379"/>
        </w:rPr>
        <w:t>"data source=.; database=StudentDB; integrated security=SSPI"</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using</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SqlDataAdapter da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SqlDataAdapter</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"select * from student"</w:t>
      </w:r>
      <w:r w:rsidRPr="003E240B">
        <w:rPr>
          <w:rFonts w:ascii="Maiandra GD" w:eastAsia="Times New Roman" w:hAnsi="Maiandra GD" w:cs="Consolas"/>
          <w:color w:val="CFD5E0"/>
        </w:rPr>
        <w:t>, 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DataTable originalDataTable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w:t>
      </w:r>
      <w:r w:rsidRPr="003E240B">
        <w:rPr>
          <w:rFonts w:ascii="Maiandra GD" w:eastAsia="Times New Roman" w:hAnsi="Maiandra GD" w:cs="Consolas"/>
          <w:color w:val="4284AE"/>
        </w:rPr>
        <w:t>Fill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originalDataTable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"Before Deletion"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originalDataTable.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originalDataTable.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if</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Convert.</w:t>
      </w:r>
      <w:r w:rsidRPr="003E240B">
        <w:rPr>
          <w:rFonts w:ascii="Maiandra GD" w:eastAsia="Times New Roman" w:hAnsi="Maiandra GD" w:cs="Consolas"/>
          <w:color w:val="4284AE"/>
        </w:rPr>
        <w:t>ToInt32</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D19A66"/>
        </w:rPr>
        <w:t>101</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row.</w:t>
      </w:r>
      <w:r w:rsidRPr="003E240B">
        <w:rPr>
          <w:rFonts w:ascii="Maiandra GD" w:eastAsia="Times New Roman" w:hAnsi="Maiandra GD" w:cs="Consolas"/>
          <w:color w:val="4284AE"/>
        </w:rPr>
        <w:t>Delete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"Row with Id 101 Deleted"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//Rollbacking the 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originalDataTable.</w:t>
      </w:r>
      <w:r w:rsidRPr="003E240B">
        <w:rPr>
          <w:rFonts w:ascii="Maiandra GD" w:eastAsia="Times New Roman" w:hAnsi="Maiandra GD" w:cs="Consolas"/>
          <w:color w:val="4284AE"/>
        </w:rPr>
        <w:t>RejectChanges</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"Rollbacking the Changes"</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originalDataTable.</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"Email"</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w:t>
      </w:r>
    </w:p>
    <w:p w:rsidR="0039266D" w:rsidRPr="0039266D" w:rsidRDefault="0039266D" w:rsidP="0039266D">
      <w:pPr>
        <w:pBdr>
          <w:bottom w:val="double" w:sz="6" w:space="1" w:color="auto"/>
        </w:pBdr>
        <w:shd w:val="clear" w:color="auto" w:fill="FFFFFF"/>
        <w:spacing w:after="0" w:line="240" w:lineRule="auto"/>
        <w:jc w:val="both"/>
        <w:textAlignment w:val="baseline"/>
        <w:rPr>
          <w:ins w:id="3" w:author="Unknown"/>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4200525" cy="2209800"/>
            <wp:effectExtent l="19050" t="0" r="9525" b="0"/>
            <wp:docPr id="110" name="Picture 110" descr="DataTable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ataTable Methods in C#"/>
                    <pic:cNvPicPr>
                      <a:picLocks noChangeAspect="1" noChangeArrowheads="1"/>
                    </pic:cNvPicPr>
                  </pic:nvPicPr>
                  <pic:blipFill>
                    <a:blip r:embed="rId66"/>
                    <a:srcRect/>
                    <a:stretch>
                      <a:fillRect/>
                    </a:stretch>
                  </pic:blipFill>
                  <pic:spPr bwMode="auto">
                    <a:xfrm>
                      <a:off x="0" y="0"/>
                      <a:ext cx="4200525" cy="2209800"/>
                    </a:xfrm>
                    <a:prstGeom prst="rect">
                      <a:avLst/>
                    </a:prstGeom>
                    <a:noFill/>
                    <a:ln w="9525">
                      <a:noFill/>
                      <a:miter lim="800000"/>
                      <a:headEnd/>
                      <a:tailEnd/>
                    </a:ln>
                  </pic:spPr>
                </pic:pic>
              </a:graphicData>
            </a:graphic>
          </wp:inline>
        </w:drawing>
      </w:r>
    </w:p>
    <w:p w:rsidR="0039266D" w:rsidRPr="009B3EC7" w:rsidRDefault="0039266D" w:rsidP="0039266D">
      <w:pPr>
        <w:spacing w:after="48" w:line="240" w:lineRule="auto"/>
        <w:textAlignment w:val="baseline"/>
        <w:outlineLvl w:val="0"/>
        <w:rPr>
          <w:rFonts w:ascii="Maiandra GD" w:eastAsia="Times New Roman" w:hAnsi="Maiandra GD" w:cs="Times New Roman"/>
          <w:b/>
          <w:color w:val="3A3A3A"/>
          <w:kern w:val="36"/>
          <w:sz w:val="24"/>
        </w:rPr>
      </w:pPr>
      <w:r w:rsidRPr="009B3EC7">
        <w:rPr>
          <w:rFonts w:ascii="Maiandra GD" w:eastAsia="Times New Roman" w:hAnsi="Maiandra GD" w:cs="Times New Roman"/>
          <w:b/>
          <w:color w:val="3A3A3A"/>
          <w:kern w:val="36"/>
          <w:sz w:val="24"/>
          <w:highlight w:val="yellow"/>
        </w:rPr>
        <w:t>ADO.NET DataSet</w:t>
      </w:r>
    </w:p>
    <w:p w:rsidR="0039266D" w:rsidRPr="0039266D" w:rsidRDefault="009B3EC7" w:rsidP="0039266D">
      <w:pPr>
        <w:shd w:val="clear" w:color="auto" w:fill="FFFFFF"/>
        <w:spacing w:after="0" w:line="240" w:lineRule="auto"/>
        <w:textAlignment w:val="baseline"/>
        <w:rPr>
          <w:rFonts w:ascii="Maiandra GD" w:eastAsia="Times New Roman" w:hAnsi="Maiandra GD" w:cs="Segoe UI"/>
          <w:color w:val="212529"/>
        </w:rPr>
      </w:pPr>
      <w:r>
        <w:rPr>
          <w:rFonts w:ascii="Maiandra GD" w:eastAsia="Times New Roman" w:hAnsi="Maiandra GD" w:cs="Segoe UI"/>
          <w:color w:val="212529"/>
        </w:rPr>
        <w:t xml:space="preserve"> </w:t>
      </w:r>
    </w:p>
    <w:p w:rsidR="0039266D" w:rsidRPr="0039266D" w:rsidRDefault="0039266D" w:rsidP="0039266D">
      <w:pPr>
        <w:shd w:val="clear" w:color="auto" w:fill="FFFFFF"/>
        <w:spacing w:after="0" w:line="240" w:lineRule="auto"/>
        <w:jc w:val="both"/>
        <w:textAlignment w:val="baseline"/>
        <w:outlineLvl w:val="1"/>
        <w:rPr>
          <w:rFonts w:ascii="Maiandra GD" w:eastAsia="Times New Roman" w:hAnsi="Maiandra GD" w:cs="Segoe UI"/>
          <w:color w:val="3A3A3A"/>
        </w:rPr>
      </w:pPr>
      <w:r w:rsidRPr="003E240B">
        <w:rPr>
          <w:rFonts w:ascii="Maiandra GD" w:eastAsia="Times New Roman" w:hAnsi="Maiandra GD" w:cs="Arial"/>
          <w:b/>
          <w:bCs/>
          <w:color w:val="000000"/>
        </w:rPr>
        <w:t>ADO.NET DataSet in C# with Examples</w:t>
      </w:r>
    </w:p>
    <w:p w:rsidR="0039266D" w:rsidRPr="0039266D" w:rsidRDefault="009B3EC7" w:rsidP="0039266D">
      <w:pPr>
        <w:shd w:val="clear" w:color="auto" w:fill="FFFFFF"/>
        <w:spacing w:after="0" w:line="240" w:lineRule="auto"/>
        <w:jc w:val="both"/>
        <w:textAlignment w:val="baseline"/>
        <w:rPr>
          <w:rFonts w:ascii="Maiandra GD" w:eastAsia="Times New Roman" w:hAnsi="Maiandra GD" w:cs="Segoe UI"/>
          <w:color w:val="212529"/>
        </w:rPr>
      </w:pPr>
      <w:r>
        <w:rPr>
          <w:rFonts w:ascii="Maiandra GD" w:eastAsia="Times New Roman" w:hAnsi="Maiandra GD" w:cs="Arial"/>
          <w:color w:val="000000"/>
          <w:bdr w:val="none" w:sz="0" w:space="0" w:color="auto" w:frame="1"/>
        </w:rPr>
        <w:t xml:space="preserve"> </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What is ADO.NET DataSet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DataSet represents a subset of the database in memory. That means the ADO.NET DataSet is a collection of data tables that contains the relational data in memory in tabular format.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It does not require a continuous open or active connection to the database. The DataSet is based on the disconnected architecture. This is the reason why it is used to fetch the data without interacting with any data source. We will discuss the disconnected architecture of the data set in our upcoming articles.</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Note: </w:t>
      </w:r>
      <w:r w:rsidRPr="0039266D">
        <w:rPr>
          <w:rFonts w:ascii="Maiandra GD" w:eastAsia="Times New Roman" w:hAnsi="Maiandra GD" w:cs="Arial"/>
          <w:color w:val="000000"/>
          <w:bdr w:val="none" w:sz="0" w:space="0" w:color="auto" w:frame="1"/>
        </w:rPr>
        <w:t>The ADO.NET DataSet class is the core component for providing data access in a distributed and disconnected environment. The ADO.NET DataSet class belongs to the </w:t>
      </w:r>
      <w:r w:rsidRPr="003E240B">
        <w:rPr>
          <w:rFonts w:ascii="Maiandra GD" w:eastAsia="Times New Roman" w:hAnsi="Maiandra GD" w:cs="Arial"/>
          <w:b/>
          <w:bCs/>
          <w:color w:val="000000"/>
        </w:rPr>
        <w:t>System.Data</w:t>
      </w:r>
      <w:r w:rsidRPr="0039266D">
        <w:rPr>
          <w:rFonts w:ascii="Maiandra GD" w:eastAsia="Times New Roman" w:hAnsi="Maiandra GD" w:cs="Arial"/>
          <w:color w:val="000000"/>
          <w:bdr w:val="none" w:sz="0" w:space="0" w:color="auto" w:frame="1"/>
        </w:rPr>
        <w:t> namespace.</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Signature of DataSet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signature of the DataSet class is shown in the below image.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6105525" cy="710338"/>
            <wp:effectExtent l="19050" t="0" r="9525" b="0"/>
            <wp:docPr id="117" name="Picture 117" descr="ADO.NET DataSe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DO.NET DataSet in C#"/>
                    <pic:cNvPicPr>
                      <a:picLocks noChangeAspect="1" noChangeArrowheads="1"/>
                    </pic:cNvPicPr>
                  </pic:nvPicPr>
                  <pic:blipFill>
                    <a:blip r:embed="rId67"/>
                    <a:srcRect/>
                    <a:stretch>
                      <a:fillRect/>
                    </a:stretch>
                  </pic:blipFill>
                  <pic:spPr bwMode="auto">
                    <a:xfrm>
                      <a:off x="0" y="0"/>
                      <a:ext cx="6105525" cy="710338"/>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Let us first see an example to create and use a DataSet object and then we will discuss the different constructors, properties, and methods of the DataSet object.</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to understand DataSet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Let us understand how to create and use DataSet with an example. Here, we want to create two data tables (Customers and Orders) and then we want to add both these data tables into the DataSet and then we want to log the data into the console.</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Creating Customers Data Table: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Please have a look at the below image. As you can see, here, we created one </w:t>
      </w:r>
      <w:r w:rsidRPr="003E240B">
        <w:rPr>
          <w:rFonts w:ascii="Maiandra GD" w:eastAsia="Times New Roman" w:hAnsi="Maiandra GD" w:cs="Arial"/>
          <w:b/>
          <w:bCs/>
          <w:color w:val="000000"/>
        </w:rPr>
        <w:t>DataTable </w:t>
      </w:r>
      <w:r w:rsidRPr="0039266D">
        <w:rPr>
          <w:rFonts w:ascii="Maiandra GD" w:eastAsia="Times New Roman" w:hAnsi="Maiandra GD" w:cs="Arial"/>
          <w:color w:val="000000"/>
          <w:bdr w:val="none" w:sz="0" w:space="0" w:color="auto" w:frame="1"/>
        </w:rPr>
        <w:t>with the name </w:t>
      </w:r>
      <w:r w:rsidRPr="003E240B">
        <w:rPr>
          <w:rFonts w:ascii="Maiandra GD" w:eastAsia="Times New Roman" w:hAnsi="Maiandra GD" w:cs="Arial"/>
          <w:b/>
          <w:bCs/>
          <w:color w:val="000000"/>
        </w:rPr>
        <w:t>Customer</w:t>
      </w:r>
      <w:r w:rsidRPr="0039266D">
        <w:rPr>
          <w:rFonts w:ascii="Maiandra GD" w:eastAsia="Times New Roman" w:hAnsi="Maiandra GD" w:cs="Arial"/>
          <w:color w:val="000000"/>
          <w:bdr w:val="none" w:sz="0" w:space="0" w:color="auto" w:frame="1"/>
        </w:rPr>
        <w:t>. Then we created three data columns and added these three columns into the Customer data table. Finally, we created two data rows and add these two data rows into the Customer data table.</w:t>
      </w:r>
    </w:p>
    <w:p w:rsid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4733925" cy="2333625"/>
            <wp:effectExtent l="19050" t="0" r="9525" b="0"/>
            <wp:docPr id="118" name="Picture 118" descr="ADO.NET DataSet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DO.NET DataSet with Examples"/>
                    <pic:cNvPicPr>
                      <a:picLocks noChangeAspect="1" noChangeArrowheads="1"/>
                    </pic:cNvPicPr>
                  </pic:nvPicPr>
                  <pic:blipFill>
                    <a:blip r:embed="rId68"/>
                    <a:srcRect/>
                    <a:stretch>
                      <a:fillRect/>
                    </a:stretch>
                  </pic:blipFill>
                  <pic:spPr bwMode="auto">
                    <a:xfrm>
                      <a:off x="0" y="0"/>
                      <a:ext cx="4733925" cy="2333625"/>
                    </a:xfrm>
                    <a:prstGeom prst="rect">
                      <a:avLst/>
                    </a:prstGeom>
                    <a:noFill/>
                    <a:ln w="9525">
                      <a:noFill/>
                      <a:miter lim="800000"/>
                      <a:headEnd/>
                      <a:tailEnd/>
                    </a:ln>
                  </pic:spPr>
                </pic:pic>
              </a:graphicData>
            </a:graphic>
          </wp:inline>
        </w:drawing>
      </w:r>
    </w:p>
    <w:p w:rsidR="009B3EC7" w:rsidRPr="0039266D" w:rsidRDefault="009B3EC7" w:rsidP="0039266D">
      <w:pPr>
        <w:shd w:val="clear" w:color="auto" w:fill="FFFFFF"/>
        <w:spacing w:after="0" w:line="240" w:lineRule="auto"/>
        <w:jc w:val="both"/>
        <w:textAlignment w:val="baseline"/>
        <w:rPr>
          <w:rFonts w:ascii="Maiandra GD" w:eastAsia="Times New Roman" w:hAnsi="Maiandra GD" w:cs="Segoe UI"/>
          <w:color w:val="212529"/>
        </w:rPr>
      </w:pP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Creating Orders Data Table: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Please have a look at the following image. Here, you can see, we created the </w:t>
      </w:r>
      <w:r w:rsidRPr="003E240B">
        <w:rPr>
          <w:rFonts w:ascii="Maiandra GD" w:eastAsia="Times New Roman" w:hAnsi="Maiandra GD" w:cs="Arial"/>
          <w:b/>
          <w:bCs/>
          <w:color w:val="000000"/>
        </w:rPr>
        <w:t>DataTable </w:t>
      </w:r>
      <w:r w:rsidRPr="0039266D">
        <w:rPr>
          <w:rFonts w:ascii="Maiandra GD" w:eastAsia="Times New Roman" w:hAnsi="Maiandra GD" w:cs="Arial"/>
          <w:color w:val="000000"/>
          <w:bdr w:val="none" w:sz="0" w:space="0" w:color="auto" w:frame="1"/>
        </w:rPr>
        <w:t>with the name </w:t>
      </w:r>
      <w:r w:rsidRPr="003E240B">
        <w:rPr>
          <w:rFonts w:ascii="Maiandra GD" w:eastAsia="Times New Roman" w:hAnsi="Maiandra GD" w:cs="Arial"/>
          <w:b/>
          <w:bCs/>
          <w:color w:val="000000"/>
        </w:rPr>
        <w:t>Orders</w:t>
      </w:r>
      <w:r w:rsidRPr="0039266D">
        <w:rPr>
          <w:rFonts w:ascii="Maiandra GD" w:eastAsia="Times New Roman" w:hAnsi="Maiandra GD" w:cs="Arial"/>
          <w:color w:val="000000"/>
          <w:bdr w:val="none" w:sz="0" w:space="0" w:color="auto" w:frame="1"/>
        </w:rPr>
        <w:t>. Then we created three data columns (Id, CustomerId, and Amount) and add these three columns into the Orders table. Finally, we created two data rows and add these data rows into the Orders table.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4400550" cy="2362200"/>
            <wp:effectExtent l="19050" t="0" r="0" b="0"/>
            <wp:docPr id="119" name="Picture 119" descr="DataSe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ataSet in C#"/>
                    <pic:cNvPicPr>
                      <a:picLocks noChangeAspect="1" noChangeArrowheads="1"/>
                    </pic:cNvPicPr>
                  </pic:nvPicPr>
                  <pic:blipFill>
                    <a:blip r:embed="rId69"/>
                    <a:srcRect/>
                    <a:stretch>
                      <a:fillRect/>
                    </a:stretch>
                  </pic:blipFill>
                  <pic:spPr bwMode="auto">
                    <a:xfrm>
                      <a:off x="0" y="0"/>
                      <a:ext cx="4400550" cy="236220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Creating DataSet with DataTable: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As we already discussed the </w:t>
      </w:r>
      <w:r w:rsidRPr="003E240B">
        <w:rPr>
          <w:rFonts w:ascii="Maiandra GD" w:eastAsia="Times New Roman" w:hAnsi="Maiandra GD" w:cs="Arial"/>
          <w:b/>
          <w:bCs/>
          <w:color w:val="000000"/>
        </w:rPr>
        <w:t>DataSet </w:t>
      </w:r>
      <w:r w:rsidRPr="0039266D">
        <w:rPr>
          <w:rFonts w:ascii="Maiandra GD" w:eastAsia="Times New Roman" w:hAnsi="Maiandra GD" w:cs="Arial"/>
          <w:color w:val="000000"/>
          <w:bdr w:val="none" w:sz="0" w:space="0" w:color="auto" w:frame="1"/>
        </w:rPr>
        <w:t>is a collection of DataTables. So, let’s create a DataSet object and then add the two data tables (Customers and Orders) into the DataSet. Please have a look at the following image. Here, first, we created an instance of the DataSet and then add the two data tables using the Tables property of the DataSet object.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2305050" cy="1085850"/>
            <wp:effectExtent l="19050" t="0" r="0" b="0"/>
            <wp:docPr id="120" name="Picture 120" descr="Creating DataSet with Dat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reating DataSet with DataTable:"/>
                    <pic:cNvPicPr>
                      <a:picLocks noChangeAspect="1" noChangeArrowheads="1"/>
                    </pic:cNvPicPr>
                  </pic:nvPicPr>
                  <pic:blipFill>
                    <a:blip r:embed="rId70"/>
                    <a:srcRect/>
                    <a:stretch>
                      <a:fillRect/>
                    </a:stretch>
                  </pic:blipFill>
                  <pic:spPr bwMode="auto">
                    <a:xfrm>
                      <a:off x="0" y="0"/>
                      <a:ext cx="2305050" cy="108585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Fetch DataTable from DataSet: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Now, let us see how to fetch the data table from the dataset. You can fetch the data table from a dataset in two ways i.e. using the index position and using the table name (if provided).</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lastRenderedPageBreak/>
        <w:t>Fetching DataTable from DataSet using index position:</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As we first add the Customers table to DataSet, so the Customer table Index position is 0. If you want to iterate through the Customers table data, then you could use a for-each loop to iterate as shown in the below image.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5362575" cy="933450"/>
            <wp:effectExtent l="19050" t="0" r="9525" b="0"/>
            <wp:docPr id="121" name="Picture 121" descr="Fetching DataTable from DataSet using index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etching DataTable from DataSet using index position:"/>
                    <pic:cNvPicPr>
                      <a:picLocks noChangeAspect="1" noChangeArrowheads="1"/>
                    </pic:cNvPicPr>
                  </pic:nvPicPr>
                  <pic:blipFill>
                    <a:blip r:embed="rId71"/>
                    <a:srcRect/>
                    <a:stretch>
                      <a:fillRect/>
                    </a:stretch>
                  </pic:blipFill>
                  <pic:spPr bwMode="auto">
                    <a:xfrm>
                      <a:off x="0" y="0"/>
                      <a:ext cx="5362575" cy="93345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Fetching DataTable From DataSet using Name: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second data table that we added to the dataset is Orders and it will be added at index position 1. Further, if you notice while creating the datatable we have provided a name for the data table i.e. Orders. Now, if you want to fetch the data table from the dataset, then you can use the name instead of the index position. The following image shows how to fetch the data table using the name and looping through the data using a for each loop.</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5734050" cy="990600"/>
            <wp:effectExtent l="19050" t="0" r="0" b="0"/>
            <wp:docPr id="122" name="Picture 122" descr="Fetching DataTable From DataSet using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etching DataTable From DataSet using Name:"/>
                    <pic:cNvPicPr>
                      <a:picLocks noChangeAspect="1" noChangeArrowheads="1"/>
                    </pic:cNvPicPr>
                  </pic:nvPicPr>
                  <pic:blipFill>
                    <a:blip r:embed="rId72"/>
                    <a:srcRect/>
                    <a:stretch>
                      <a:fillRect/>
                    </a:stretch>
                  </pic:blipFill>
                  <pic:spPr bwMode="auto">
                    <a:xfrm>
                      <a:off x="0" y="0"/>
                      <a:ext cx="5734050" cy="99060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The complete code is given below.</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AdoNetConsoleApplication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try</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Craeting Customer table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DataTable Customer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DataTable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"Customer"</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//Creating column and schema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DataColumn CustomerId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DataColumn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typeof</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Int32</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Customer.</w:t>
      </w:r>
      <w:r w:rsidRPr="003E240B">
        <w:rPr>
          <w:rFonts w:ascii="Maiandra GD" w:eastAsia="Times New Roman" w:hAnsi="Maiandra GD" w:cs="Consolas"/>
          <w:color w:val="4284AE"/>
        </w:rPr>
        <w:t>Columns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CustomerId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DataColumn CustomerName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DataColumn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typeof</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Customer.</w:t>
      </w:r>
      <w:r w:rsidRPr="003E240B">
        <w:rPr>
          <w:rFonts w:ascii="Maiandra GD" w:eastAsia="Times New Roman" w:hAnsi="Maiandra GD" w:cs="Consolas"/>
          <w:color w:val="4284AE"/>
        </w:rPr>
        <w:t>Columns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CustomerName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DataColumn CustomerMobile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DataColumn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typeof</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lastRenderedPageBreak/>
        <w:t>Customer.</w:t>
      </w:r>
      <w:r w:rsidRPr="003E240B">
        <w:rPr>
          <w:rFonts w:ascii="Maiandra GD" w:eastAsia="Times New Roman" w:hAnsi="Maiandra GD" w:cs="Consolas"/>
          <w:color w:val="4284AE"/>
        </w:rPr>
        <w:t>Columns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CustomerMobile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//Adding Data Rows into Customer table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Customer.</w:t>
      </w:r>
      <w:r w:rsidRPr="003E240B">
        <w:rPr>
          <w:rFonts w:ascii="Maiandra GD" w:eastAsia="Times New Roman" w:hAnsi="Maiandra GD" w:cs="Consolas"/>
          <w:color w:val="4284AE"/>
        </w:rPr>
        <w:t>Rows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D19A66"/>
        </w:rPr>
        <w:t>101</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"Anurag"</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"2233445566"</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Customer.</w:t>
      </w:r>
      <w:r w:rsidRPr="003E240B">
        <w:rPr>
          <w:rFonts w:ascii="Maiandra GD" w:eastAsia="Times New Roman" w:hAnsi="Maiandra GD" w:cs="Consolas"/>
          <w:color w:val="4284AE"/>
        </w:rPr>
        <w:t>Rows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D19A66"/>
        </w:rPr>
        <w:t>202</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"Manoj"</w:t>
      </w:r>
      <w:r w:rsidRPr="003E240B">
        <w:rPr>
          <w:rFonts w:ascii="Maiandra GD" w:eastAsia="Times New Roman" w:hAnsi="Maiandra GD" w:cs="Consolas"/>
          <w:color w:val="CFD5E0"/>
        </w:rPr>
        <w:t xml:space="preserve">, </w:t>
      </w:r>
      <w:r w:rsidRPr="003E240B">
        <w:rPr>
          <w:rFonts w:ascii="Maiandra GD" w:eastAsia="Times New Roman" w:hAnsi="Maiandra GD" w:cs="Consolas"/>
          <w:color w:val="7CC379"/>
        </w:rPr>
        <w:t>"1234567890"</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 Craeting Orders table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DataTable Orders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DataTable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"Orders"</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//Creating column and schema</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DataColumn OrderId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DataColumn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typeof</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Int32</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Orders.</w:t>
      </w:r>
      <w:r w:rsidRPr="003E240B">
        <w:rPr>
          <w:rFonts w:ascii="Maiandra GD" w:eastAsia="Times New Roman" w:hAnsi="Maiandra GD" w:cs="Consolas"/>
          <w:color w:val="4284AE"/>
        </w:rPr>
        <w:t>Columns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OrderId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DataColumn CustId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DataColumn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"CustomerId"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typeof</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Int32</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Orders.</w:t>
      </w:r>
      <w:r w:rsidRPr="003E240B">
        <w:rPr>
          <w:rFonts w:ascii="Maiandra GD" w:eastAsia="Times New Roman" w:hAnsi="Maiandra GD" w:cs="Consolas"/>
          <w:color w:val="4284AE"/>
        </w:rPr>
        <w:t>Columns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CustId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DataColumn OrderAmount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DataColumn</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"Amount"</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typeof</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Int32</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Orders.</w:t>
      </w:r>
      <w:r w:rsidRPr="003E240B">
        <w:rPr>
          <w:rFonts w:ascii="Maiandra GD" w:eastAsia="Times New Roman" w:hAnsi="Maiandra GD" w:cs="Consolas"/>
          <w:color w:val="4284AE"/>
        </w:rPr>
        <w:t>Columns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OrderAmount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//Adding Data Rows into Orders table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Orders.</w:t>
      </w:r>
      <w:r w:rsidRPr="003E240B">
        <w:rPr>
          <w:rFonts w:ascii="Maiandra GD" w:eastAsia="Times New Roman" w:hAnsi="Maiandra GD" w:cs="Consolas"/>
          <w:color w:val="4284AE"/>
        </w:rPr>
        <w:t>Rows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D19A66"/>
        </w:rPr>
        <w:t>10001</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101</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20000</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Orders.</w:t>
      </w:r>
      <w:r w:rsidRPr="003E240B">
        <w:rPr>
          <w:rFonts w:ascii="Maiandra GD" w:eastAsia="Times New Roman" w:hAnsi="Maiandra GD" w:cs="Consolas"/>
          <w:color w:val="4284AE"/>
        </w:rPr>
        <w:t>Rows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D19A66"/>
        </w:rPr>
        <w:t>10002</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102</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30000</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//Creating DataSet object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DataSet dataSet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DataSet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//Adding DataTables into DataSet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dataSet.</w:t>
      </w:r>
      <w:r w:rsidRPr="003E240B">
        <w:rPr>
          <w:rFonts w:ascii="Maiandra GD" w:eastAsia="Times New Roman" w:hAnsi="Maiandra GD" w:cs="Consolas"/>
          <w:color w:val="4284AE"/>
        </w:rPr>
        <w:t>Tables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Customer</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dataSet.</w:t>
      </w:r>
      <w:r w:rsidRPr="003E240B">
        <w:rPr>
          <w:rFonts w:ascii="Maiandra GD" w:eastAsia="Times New Roman" w:hAnsi="Maiandra GD" w:cs="Consolas"/>
          <w:color w:val="4284AE"/>
        </w:rPr>
        <w:t>Tables</w:t>
      </w:r>
      <w:r w:rsidRPr="003E240B">
        <w:rPr>
          <w:rFonts w:ascii="Maiandra GD" w:eastAsia="Times New Roman" w:hAnsi="Maiandra GD" w:cs="Consolas"/>
          <w:color w:val="CFD5E0"/>
        </w:rPr>
        <w:t>.</w:t>
      </w:r>
      <w:r w:rsidRPr="003E240B">
        <w:rPr>
          <w:rFonts w:ascii="Maiandra GD" w:eastAsia="Times New Roman" w:hAnsi="Maiandra GD" w:cs="Consolas"/>
          <w:color w:val="4284AE"/>
        </w:rPr>
        <w:t>Add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Orders</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//Customer Table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"Customer Table Data: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//Fetching DataTable from dataset using the Index position</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dataSet.</w:t>
      </w:r>
      <w:r w:rsidRPr="003E240B">
        <w:rPr>
          <w:rFonts w:ascii="Maiandra GD" w:eastAsia="Times New Roman" w:hAnsi="Maiandra GD" w:cs="Consolas"/>
          <w:color w:val="4284AE"/>
        </w:rPr>
        <w:t>Tables</w:t>
      </w:r>
      <w:r w:rsidRPr="003E240B">
        <w:rPr>
          <w:rFonts w:ascii="Maiandra GD" w:eastAsia="Times New Roman" w:hAnsi="Maiandra GD" w:cs="Consolas"/>
          <w:b/>
          <w:bCs/>
          <w:color w:val="6B7C8B"/>
        </w:rPr>
        <w:t>[</w:t>
      </w:r>
      <w:r w:rsidRPr="003E240B">
        <w:rPr>
          <w:rFonts w:ascii="Maiandra GD" w:eastAsia="Times New Roman" w:hAnsi="Maiandra GD" w:cs="Consolas"/>
          <w:color w:val="D19A66"/>
        </w:rPr>
        <w:t>0</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"Name"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"Mobile"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//Orders Table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"Orders Table Data: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6B7C8B"/>
        </w:rPr>
        <w:t>//Fetching DataTable from the DataSet using the table name</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foreach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DataRow row </w:t>
      </w:r>
      <w:r w:rsidRPr="003E240B">
        <w:rPr>
          <w:rFonts w:ascii="Maiandra GD" w:eastAsia="Times New Roman" w:hAnsi="Maiandra GD" w:cs="Consolas"/>
          <w:color w:val="4284AE"/>
        </w:rPr>
        <w:t>in</w:t>
      </w:r>
      <w:r w:rsidRPr="003E240B">
        <w:rPr>
          <w:rFonts w:ascii="Maiandra GD" w:eastAsia="Times New Roman" w:hAnsi="Maiandra GD" w:cs="Consolas"/>
          <w:color w:val="CFD5E0"/>
        </w:rPr>
        <w:t xml:space="preserve"> dataSet.</w:t>
      </w:r>
      <w:r w:rsidRPr="003E240B">
        <w:rPr>
          <w:rFonts w:ascii="Maiandra GD" w:eastAsia="Times New Roman" w:hAnsi="Maiandra GD" w:cs="Consolas"/>
          <w:color w:val="4284AE"/>
        </w:rPr>
        <w:t>Tables</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"Orders"</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r w:rsidRPr="003E240B">
        <w:rPr>
          <w:rFonts w:ascii="Maiandra GD" w:eastAsia="Times New Roman" w:hAnsi="Maiandra GD" w:cs="Consolas"/>
          <w:color w:val="4284AE"/>
        </w:rPr>
        <w:t>Rows</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"CustomerId"</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 </w:t>
      </w:r>
      <w:r w:rsidRPr="003E240B">
        <w:rPr>
          <w:rFonts w:ascii="Maiandra GD" w:eastAsia="Times New Roman" w:hAnsi="Maiandra GD" w:cs="Consolas"/>
          <w:color w:val="7CC379"/>
        </w:rPr>
        <w:t>", "</w:t>
      </w:r>
      <w:r w:rsidRPr="003E240B">
        <w:rPr>
          <w:rFonts w:ascii="Maiandra GD" w:eastAsia="Times New Roman" w:hAnsi="Maiandra GD" w:cs="Consolas"/>
          <w:color w:val="CFD5E0"/>
        </w:rPr>
        <w:t xml:space="preserve"> + row</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"Amount"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catch</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Exception e</w:t>
      </w: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7CC379"/>
        </w:rPr>
        <w:t>"OOPs, something went wrong.\n"</w:t>
      </w:r>
      <w:r w:rsidRPr="003E240B">
        <w:rPr>
          <w:rFonts w:ascii="Maiandra GD" w:eastAsia="Times New Roman" w:hAnsi="Maiandra GD" w:cs="Consolas"/>
          <w:color w:val="CFD5E0"/>
        </w:rPr>
        <w:t xml:space="preserve"> + 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2390775" cy="1276350"/>
            <wp:effectExtent l="19050" t="0" r="9525" b="0"/>
            <wp:docPr id="123" name="Picture 123" descr="What is ADO.NE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ADO.NET DataSet?"/>
                    <pic:cNvPicPr>
                      <a:picLocks noChangeAspect="1" noChangeArrowheads="1"/>
                    </pic:cNvPicPr>
                  </pic:nvPicPr>
                  <pic:blipFill>
                    <a:blip r:embed="rId73"/>
                    <a:srcRect/>
                    <a:stretch>
                      <a:fillRect/>
                    </a:stretch>
                  </pic:blipFill>
                  <pic:spPr bwMode="auto">
                    <a:xfrm>
                      <a:off x="0" y="0"/>
                      <a:ext cx="2390775" cy="1276350"/>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Now let us proceed and understand the different Constructors, Methods, and Properties of the DataSet class.</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Constructors of DataSet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DataSet in C# provides the following four constructors.</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6000750" cy="790575"/>
            <wp:effectExtent l="19050" t="0" r="0" b="0"/>
            <wp:docPr id="124" name="Picture 124" descr="Constructors of DataSe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nstructors of DataSet in C#"/>
                    <pic:cNvPicPr>
                      <a:picLocks noChangeAspect="1" noChangeArrowheads="1"/>
                    </pic:cNvPicPr>
                  </pic:nvPicPr>
                  <pic:blipFill>
                    <a:blip r:embed="rId74"/>
                    <a:srcRect/>
                    <a:stretch>
                      <a:fillRect/>
                    </a:stretch>
                  </pic:blipFill>
                  <pic:spPr bwMode="auto">
                    <a:xfrm>
                      <a:off x="0" y="0"/>
                      <a:ext cx="6000750" cy="790575"/>
                    </a:xfrm>
                    <a:prstGeom prst="rect">
                      <a:avLst/>
                    </a:prstGeom>
                    <a:noFill/>
                    <a:ln w="9525">
                      <a:noFill/>
                      <a:miter lim="800000"/>
                      <a:headEnd/>
                      <a:tailEnd/>
                    </a:ln>
                  </pic:spPr>
                </pic:pic>
              </a:graphicData>
            </a:graphic>
          </wp:inline>
        </w:drawing>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Let us discuss each of these constructors.</w:t>
      </w:r>
    </w:p>
    <w:p w:rsidR="0039266D" w:rsidRPr="0039266D" w:rsidRDefault="0039266D" w:rsidP="0039266D">
      <w:pPr>
        <w:numPr>
          <w:ilvl w:val="0"/>
          <w:numId w:val="2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DataSet():</w:t>
      </w:r>
      <w:r w:rsidRPr="0039266D">
        <w:rPr>
          <w:rFonts w:ascii="Maiandra GD" w:eastAsia="Times New Roman" w:hAnsi="Maiandra GD" w:cs="Arial"/>
          <w:color w:val="000000"/>
          <w:bdr w:val="none" w:sz="0" w:space="0" w:color="auto" w:frame="1"/>
        </w:rPr>
        <w:t> It initializes a new instance of the System.Data.DataSet class..</w:t>
      </w:r>
    </w:p>
    <w:p w:rsidR="0039266D" w:rsidRPr="0039266D" w:rsidRDefault="0039266D" w:rsidP="0039266D">
      <w:pPr>
        <w:numPr>
          <w:ilvl w:val="0"/>
          <w:numId w:val="2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DataSet(string dataSetName):</w:t>
      </w:r>
      <w:r w:rsidRPr="0039266D">
        <w:rPr>
          <w:rFonts w:ascii="Maiandra GD" w:eastAsia="Times New Roman" w:hAnsi="Maiandra GD" w:cs="Arial"/>
          <w:color w:val="000000"/>
          <w:bdr w:val="none" w:sz="0" w:space="0" w:color="auto" w:frame="1"/>
        </w:rPr>
        <w:t> It initializes a new instance of a System.Data.DataSet class with the given name. Here, the string parameter dataSetName specifies the name of the System.Data.DataSet.</w:t>
      </w:r>
    </w:p>
    <w:p w:rsidR="0039266D" w:rsidRPr="0039266D" w:rsidRDefault="0039266D" w:rsidP="0039266D">
      <w:pPr>
        <w:numPr>
          <w:ilvl w:val="0"/>
          <w:numId w:val="2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DataSet(SerializationInfo info, StreamingContext context):</w:t>
      </w:r>
      <w:r w:rsidRPr="0039266D">
        <w:rPr>
          <w:rFonts w:ascii="Maiandra GD" w:eastAsia="Times New Roman" w:hAnsi="Maiandra GD" w:cs="Arial"/>
          <w:color w:val="000000"/>
          <w:bdr w:val="none" w:sz="0" w:space="0" w:color="auto" w:frame="1"/>
        </w:rPr>
        <w:t> It initializes a new instance of a System.Data.DataSet class that has the given serialization information and context. Here, the parameter info is the data needed to serialize or deserialize an object. The context specifies the source and destination of a given serialized stream.</w:t>
      </w:r>
    </w:p>
    <w:p w:rsidR="0039266D" w:rsidRPr="0039266D" w:rsidRDefault="0039266D" w:rsidP="0039266D">
      <w:pPr>
        <w:numPr>
          <w:ilvl w:val="0"/>
          <w:numId w:val="24"/>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DataSet(SerializationInfo info, StreamingContext context, bool ConstructSchema):</w:t>
      </w:r>
      <w:r w:rsidRPr="0039266D">
        <w:rPr>
          <w:rFonts w:ascii="Maiandra GD" w:eastAsia="Times New Roman" w:hAnsi="Maiandra GD" w:cs="Arial"/>
          <w:color w:val="000000"/>
          <w:bdr w:val="none" w:sz="0" w:space="0" w:color="auto" w:frame="1"/>
        </w:rPr>
        <w:t> It initializes a new instance of the System.Data.DataSet class.</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Properties of DataSet in C#:</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DataSet class provides the following properties.</w:t>
      </w:r>
    </w:p>
    <w:p w:rsidR="0039266D" w:rsidRPr="0039266D" w:rsidRDefault="0039266D" w:rsidP="0039266D">
      <w:pPr>
        <w:numPr>
          <w:ilvl w:val="0"/>
          <w:numId w:val="2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lastRenderedPageBreak/>
        <w:t>CaseSensitive</w:t>
      </w:r>
      <w:r w:rsidRPr="0039266D">
        <w:rPr>
          <w:rFonts w:ascii="Maiandra GD" w:eastAsia="Times New Roman" w:hAnsi="Maiandra GD" w:cs="Arial"/>
          <w:color w:val="000000"/>
          <w:bdr w:val="none" w:sz="0" w:space="0" w:color="auto" w:frame="1"/>
        </w:rPr>
        <w:t>: It is used to gets or sets a value indicating whether string comparisons within System.Data.DataTable objects are case-sensitive. It returns true if string comparisons are case-sensitive; otherwise false. The default is false.</w:t>
      </w:r>
    </w:p>
    <w:p w:rsidR="0039266D" w:rsidRPr="0039266D" w:rsidRDefault="0039266D" w:rsidP="0039266D">
      <w:pPr>
        <w:numPr>
          <w:ilvl w:val="0"/>
          <w:numId w:val="2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DefaultViewManager</w:t>
      </w:r>
      <w:r w:rsidRPr="0039266D">
        <w:rPr>
          <w:rFonts w:ascii="Maiandra GD" w:eastAsia="Times New Roman" w:hAnsi="Maiandra GD" w:cs="Arial"/>
          <w:color w:val="000000"/>
          <w:bdr w:val="none" w:sz="0" w:space="0" w:color="auto" w:frame="1"/>
        </w:rPr>
        <w:t>: It is used to get a custom view of the data contained in the System.Data.DataSet to allow filtering, searching, and navigating using a custom System.Data.DataViewManager.</w:t>
      </w:r>
    </w:p>
    <w:p w:rsidR="0039266D" w:rsidRPr="0039266D" w:rsidRDefault="0039266D" w:rsidP="0039266D">
      <w:pPr>
        <w:numPr>
          <w:ilvl w:val="0"/>
          <w:numId w:val="2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DataSetName</w:t>
      </w:r>
      <w:r w:rsidRPr="0039266D">
        <w:rPr>
          <w:rFonts w:ascii="Maiandra GD" w:eastAsia="Times New Roman" w:hAnsi="Maiandra GD" w:cs="Arial"/>
          <w:color w:val="000000"/>
          <w:bdr w:val="none" w:sz="0" w:space="0" w:color="auto" w:frame="1"/>
        </w:rPr>
        <w:t>: It is used to get or sets the name of the current System.Data.DataSet.</w:t>
      </w:r>
    </w:p>
    <w:p w:rsidR="0039266D" w:rsidRPr="0039266D" w:rsidRDefault="0039266D" w:rsidP="0039266D">
      <w:pPr>
        <w:numPr>
          <w:ilvl w:val="0"/>
          <w:numId w:val="2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EnforceConstraints</w:t>
      </w:r>
      <w:r w:rsidRPr="0039266D">
        <w:rPr>
          <w:rFonts w:ascii="Maiandra GD" w:eastAsia="Times New Roman" w:hAnsi="Maiandra GD" w:cs="Arial"/>
          <w:color w:val="000000"/>
          <w:bdr w:val="none" w:sz="0" w:space="0" w:color="auto" w:frame="1"/>
        </w:rPr>
        <w:t>: It is used to gets or sets a value indicating whether constraint rules are followed when attempting any update operation.</w:t>
      </w:r>
    </w:p>
    <w:p w:rsidR="0039266D" w:rsidRPr="0039266D" w:rsidRDefault="0039266D" w:rsidP="0039266D">
      <w:pPr>
        <w:numPr>
          <w:ilvl w:val="0"/>
          <w:numId w:val="2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HasErrors</w:t>
      </w:r>
      <w:r w:rsidRPr="0039266D">
        <w:rPr>
          <w:rFonts w:ascii="Maiandra GD" w:eastAsia="Times New Roman" w:hAnsi="Maiandra GD" w:cs="Arial"/>
          <w:color w:val="000000"/>
          <w:bdr w:val="none" w:sz="0" w:space="0" w:color="auto" w:frame="1"/>
        </w:rPr>
        <w:t>: It is used to get a value indicating whether there are errors in any of the System.Data.DataTable objects within this System.Data.DataSet.</w:t>
      </w:r>
    </w:p>
    <w:p w:rsidR="0039266D" w:rsidRPr="0039266D" w:rsidRDefault="0039266D" w:rsidP="0039266D">
      <w:pPr>
        <w:numPr>
          <w:ilvl w:val="0"/>
          <w:numId w:val="2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IsInitialized</w:t>
      </w:r>
      <w:r w:rsidRPr="0039266D">
        <w:rPr>
          <w:rFonts w:ascii="Maiandra GD" w:eastAsia="Times New Roman" w:hAnsi="Maiandra GD" w:cs="Arial"/>
          <w:color w:val="000000"/>
          <w:bdr w:val="none" w:sz="0" w:space="0" w:color="auto" w:frame="1"/>
        </w:rPr>
        <w:t>: It is used to gets a value that indicates whether the System.Data.DataSet is initialized. It returns true to indicate the component has completed initialization; otherwise false.</w:t>
      </w:r>
    </w:p>
    <w:p w:rsidR="0039266D" w:rsidRPr="0039266D" w:rsidRDefault="0039266D" w:rsidP="0039266D">
      <w:pPr>
        <w:numPr>
          <w:ilvl w:val="0"/>
          <w:numId w:val="2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Prefix</w:t>
      </w:r>
      <w:r w:rsidRPr="0039266D">
        <w:rPr>
          <w:rFonts w:ascii="Maiandra GD" w:eastAsia="Times New Roman" w:hAnsi="Maiandra GD" w:cs="Arial"/>
          <w:color w:val="000000"/>
          <w:bdr w:val="none" w:sz="0" w:space="0" w:color="auto" w:frame="1"/>
        </w:rPr>
        <w:t>: It is used to gets or sets an XML prefix that aliases the namespace of the System.Data.DataSet.</w:t>
      </w:r>
    </w:p>
    <w:p w:rsidR="0039266D" w:rsidRPr="0039266D" w:rsidRDefault="0039266D" w:rsidP="0039266D">
      <w:pPr>
        <w:numPr>
          <w:ilvl w:val="0"/>
          <w:numId w:val="2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Locale</w:t>
      </w:r>
      <w:r w:rsidRPr="0039266D">
        <w:rPr>
          <w:rFonts w:ascii="Maiandra GD" w:eastAsia="Times New Roman" w:hAnsi="Maiandra GD" w:cs="Arial"/>
          <w:color w:val="000000"/>
          <w:bdr w:val="none" w:sz="0" w:space="0" w:color="auto" w:frame="1"/>
        </w:rPr>
        <w:t>: It is used to gets or sets the locale information used to compare strings within the table.</w:t>
      </w:r>
    </w:p>
    <w:p w:rsidR="0039266D" w:rsidRPr="0039266D" w:rsidRDefault="0039266D" w:rsidP="0039266D">
      <w:pPr>
        <w:numPr>
          <w:ilvl w:val="0"/>
          <w:numId w:val="2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Namespace</w:t>
      </w:r>
      <w:r w:rsidRPr="0039266D">
        <w:rPr>
          <w:rFonts w:ascii="Maiandra GD" w:eastAsia="Times New Roman" w:hAnsi="Maiandra GD" w:cs="Arial"/>
          <w:color w:val="000000"/>
          <w:bdr w:val="none" w:sz="0" w:space="0" w:color="auto" w:frame="1"/>
        </w:rPr>
        <w:t>: It is used to Gets or sets the namespace of the System.Data.DataSet.</w:t>
      </w:r>
    </w:p>
    <w:p w:rsidR="0039266D" w:rsidRPr="0039266D" w:rsidRDefault="0039266D" w:rsidP="0039266D">
      <w:pPr>
        <w:numPr>
          <w:ilvl w:val="0"/>
          <w:numId w:val="25"/>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Site: It is used to gets or sets a System.ComponentModel.ISite for the System.Data.DataSet.</w:t>
      </w:r>
    </w:p>
    <w:p w:rsidR="0039266D" w:rsidRPr="0039266D" w:rsidRDefault="0039266D" w:rsidP="0039266D">
      <w:pPr>
        <w:numPr>
          <w:ilvl w:val="0"/>
          <w:numId w:val="2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Relations</w:t>
      </w:r>
      <w:r w:rsidRPr="0039266D">
        <w:rPr>
          <w:rFonts w:ascii="Maiandra GD" w:eastAsia="Times New Roman" w:hAnsi="Maiandra GD" w:cs="Arial"/>
          <w:color w:val="000000"/>
          <w:bdr w:val="none" w:sz="0" w:space="0" w:color="auto" w:frame="1"/>
        </w:rPr>
        <w:t>: It is used to get the collection of relations that link tables and allow navigation from parent tables to child tables.</w:t>
      </w:r>
    </w:p>
    <w:p w:rsidR="0039266D" w:rsidRPr="0039266D" w:rsidRDefault="0039266D" w:rsidP="0039266D">
      <w:pPr>
        <w:numPr>
          <w:ilvl w:val="0"/>
          <w:numId w:val="25"/>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Tables</w:t>
      </w:r>
      <w:r w:rsidRPr="0039266D">
        <w:rPr>
          <w:rFonts w:ascii="Maiandra GD" w:eastAsia="Times New Roman" w:hAnsi="Maiandra GD" w:cs="Arial"/>
          <w:color w:val="000000"/>
          <w:bdr w:val="none" w:sz="0" w:space="0" w:color="auto" w:frame="1"/>
        </w:rPr>
        <w:t>: It is used to gets the collection of tables contained in the System.Data.DataSet.</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Methods of ADO.NET DataSet Class:</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Following are the methods provided by C# DataSet Class.</w:t>
      </w:r>
    </w:p>
    <w:p w:rsidR="0039266D" w:rsidRPr="0039266D" w:rsidRDefault="0039266D" w:rsidP="0039266D">
      <w:pPr>
        <w:numPr>
          <w:ilvl w:val="0"/>
          <w:numId w:val="26"/>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BeginInit():</w:t>
      </w:r>
      <w:r w:rsidRPr="0039266D">
        <w:rPr>
          <w:rFonts w:ascii="Maiandra GD" w:eastAsia="Times New Roman" w:hAnsi="Maiandra GD" w:cs="Arial"/>
          <w:color w:val="000000"/>
          <w:bdr w:val="none" w:sz="0" w:space="0" w:color="auto" w:frame="1"/>
        </w:rPr>
        <w:t> It Begins the initialization of a System.Data.DataSet that is used on a form or used by another component. The initialization occurs at run time.</w:t>
      </w:r>
    </w:p>
    <w:p w:rsidR="0039266D" w:rsidRPr="0039266D" w:rsidRDefault="0039266D" w:rsidP="0039266D">
      <w:pPr>
        <w:numPr>
          <w:ilvl w:val="0"/>
          <w:numId w:val="26"/>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Clear():</w:t>
      </w:r>
      <w:r w:rsidRPr="0039266D">
        <w:rPr>
          <w:rFonts w:ascii="Maiandra GD" w:eastAsia="Times New Roman" w:hAnsi="Maiandra GD" w:cs="Arial"/>
          <w:color w:val="000000"/>
          <w:bdr w:val="none" w:sz="0" w:space="0" w:color="auto" w:frame="1"/>
        </w:rPr>
        <w:t> It Clears the System.Data.DataSet of any data by removing all rows in all tables.</w:t>
      </w:r>
    </w:p>
    <w:p w:rsidR="0039266D" w:rsidRPr="0039266D" w:rsidRDefault="0039266D" w:rsidP="0039266D">
      <w:pPr>
        <w:numPr>
          <w:ilvl w:val="0"/>
          <w:numId w:val="26"/>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Clone():</w:t>
      </w:r>
      <w:r w:rsidRPr="0039266D">
        <w:rPr>
          <w:rFonts w:ascii="Maiandra GD" w:eastAsia="Times New Roman" w:hAnsi="Maiandra GD" w:cs="Arial"/>
          <w:color w:val="000000"/>
          <w:bdr w:val="none" w:sz="0" w:space="0" w:color="auto" w:frame="1"/>
        </w:rPr>
        <w:t> It Copies the structure of the System.Data.DataSet, including all System.Data.DataTable schemas, relations, and constraints. Do not copy any data.</w:t>
      </w:r>
    </w:p>
    <w:p w:rsidR="0039266D" w:rsidRPr="0039266D" w:rsidRDefault="0039266D" w:rsidP="0039266D">
      <w:pPr>
        <w:numPr>
          <w:ilvl w:val="0"/>
          <w:numId w:val="26"/>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Copy():</w:t>
      </w:r>
      <w:r w:rsidRPr="0039266D">
        <w:rPr>
          <w:rFonts w:ascii="Maiandra GD" w:eastAsia="Times New Roman" w:hAnsi="Maiandra GD" w:cs="Arial"/>
          <w:color w:val="000000"/>
          <w:bdr w:val="none" w:sz="0" w:space="0" w:color="auto" w:frame="1"/>
        </w:rPr>
        <w:t> It Copies both the structure and data for this System.Data.DataSet.</w:t>
      </w:r>
    </w:p>
    <w:p w:rsidR="0039266D" w:rsidRPr="0039266D" w:rsidRDefault="0039266D" w:rsidP="0039266D">
      <w:pPr>
        <w:numPr>
          <w:ilvl w:val="0"/>
          <w:numId w:val="26"/>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CreateDataReader():</w:t>
      </w:r>
      <w:r w:rsidRPr="0039266D">
        <w:rPr>
          <w:rFonts w:ascii="Maiandra GD" w:eastAsia="Times New Roman" w:hAnsi="Maiandra GD" w:cs="Arial"/>
          <w:color w:val="000000"/>
          <w:bdr w:val="none" w:sz="0" w:space="0" w:color="auto" w:frame="1"/>
        </w:rPr>
        <w:t> It Returns a System.Data.DataTableReader with one result set per System.Data.DataTable, in the same sequence as the tables appear in the System.Data.DataSet.Tables collection.</w:t>
      </w:r>
    </w:p>
    <w:p w:rsidR="0039266D" w:rsidRPr="0039266D" w:rsidRDefault="0039266D" w:rsidP="0039266D">
      <w:pPr>
        <w:numPr>
          <w:ilvl w:val="0"/>
          <w:numId w:val="26"/>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CreateDataReader(params DataTable[] dataTables):</w:t>
      </w:r>
      <w:r w:rsidRPr="0039266D">
        <w:rPr>
          <w:rFonts w:ascii="Maiandra GD" w:eastAsia="Times New Roman" w:hAnsi="Maiandra GD" w:cs="Arial"/>
          <w:color w:val="000000"/>
          <w:bdr w:val="none" w:sz="0" w:space="0" w:color="auto" w:frame="1"/>
        </w:rPr>
        <w:t> It returns a System.Data.DataTableReader with one result set per System.Data.DataTable. Here, the parameter dataTables specifies an array of DataTables providing the order of the result sets to be returned in the System.Data.DataTableReader</w:t>
      </w:r>
    </w:p>
    <w:p w:rsidR="0039266D" w:rsidRPr="0039266D" w:rsidRDefault="0039266D" w:rsidP="0039266D">
      <w:pPr>
        <w:numPr>
          <w:ilvl w:val="0"/>
          <w:numId w:val="26"/>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EndInit():</w:t>
      </w:r>
      <w:r w:rsidRPr="0039266D">
        <w:rPr>
          <w:rFonts w:ascii="Maiandra GD" w:eastAsia="Times New Roman" w:hAnsi="Maiandra GD" w:cs="Arial"/>
          <w:color w:val="000000"/>
          <w:bdr w:val="none" w:sz="0" w:space="0" w:color="auto" w:frame="1"/>
        </w:rPr>
        <w:t> It Ends the initialization of a System.Data.DataSet that is used on a form or used by another component. The initialization occurs at run time.</w:t>
      </w:r>
    </w:p>
    <w:p w:rsidR="0039266D" w:rsidRPr="0039266D" w:rsidRDefault="0039266D" w:rsidP="0039266D">
      <w:pPr>
        <w:numPr>
          <w:ilvl w:val="0"/>
          <w:numId w:val="26"/>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GetXml():</w:t>
      </w:r>
      <w:r w:rsidRPr="0039266D">
        <w:rPr>
          <w:rFonts w:ascii="Maiandra GD" w:eastAsia="Times New Roman" w:hAnsi="Maiandra GD" w:cs="Arial"/>
          <w:color w:val="000000"/>
          <w:bdr w:val="none" w:sz="0" w:space="0" w:color="auto" w:frame="1"/>
        </w:rPr>
        <w:t> It Returns the XML representation of the data stored in the System.Data.DataSet.</w:t>
      </w:r>
    </w:p>
    <w:p w:rsidR="0039266D" w:rsidRPr="0039266D" w:rsidRDefault="0039266D" w:rsidP="0039266D">
      <w:pPr>
        <w:numPr>
          <w:ilvl w:val="0"/>
          <w:numId w:val="26"/>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GetXmlSchema():</w:t>
      </w:r>
      <w:r w:rsidRPr="0039266D">
        <w:rPr>
          <w:rFonts w:ascii="Maiandra GD" w:eastAsia="Times New Roman" w:hAnsi="Maiandra GD" w:cs="Arial"/>
          <w:color w:val="000000"/>
          <w:bdr w:val="none" w:sz="0" w:space="0" w:color="auto" w:frame="1"/>
        </w:rPr>
        <w:t> It Returns the XML Schema for the XML representation of the data stored in the System.Data.DataSet.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Like these, there are so many methods available in the DataSet class. As we progress in this course, we will learn each and every method in detail.</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The following question is being asked in the interviews.</w:t>
      </w:r>
    </w:p>
    <w:p w:rsidR="0039266D" w:rsidRPr="0039266D" w:rsidRDefault="0039266D" w:rsidP="0039266D">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Which one to use between DataReader or DataSet?</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lastRenderedPageBreak/>
        <w:t>DataSet to use:</w:t>
      </w:r>
    </w:p>
    <w:p w:rsidR="0039266D" w:rsidRPr="0039266D" w:rsidRDefault="0039266D" w:rsidP="0039266D">
      <w:pPr>
        <w:numPr>
          <w:ilvl w:val="0"/>
          <w:numId w:val="27"/>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When you want to caches the data locally in your application so that you can manipulate the data.</w:t>
      </w:r>
    </w:p>
    <w:p w:rsidR="0039266D" w:rsidRPr="0039266D" w:rsidRDefault="0039266D" w:rsidP="0039266D">
      <w:pPr>
        <w:numPr>
          <w:ilvl w:val="0"/>
          <w:numId w:val="27"/>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When you want to interact with the data dynamically i.e. binding the data to windows form control.</w:t>
      </w:r>
    </w:p>
    <w:p w:rsidR="0039266D" w:rsidRPr="0039266D" w:rsidRDefault="0039266D" w:rsidP="0039266D">
      <w:pPr>
        <w:numPr>
          <w:ilvl w:val="0"/>
          <w:numId w:val="27"/>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When you want to work with disconnected architecture.</w:t>
      </w:r>
    </w:p>
    <w:p w:rsidR="0039266D" w:rsidRPr="0039266D" w:rsidRDefault="0039266D" w:rsidP="0039266D">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DataReader to use:</w:t>
      </w:r>
    </w:p>
    <w:p w:rsidR="0039266D" w:rsidRPr="0039266D" w:rsidRDefault="0039266D" w:rsidP="0039266D">
      <w:pPr>
        <w:numPr>
          <w:ilvl w:val="0"/>
          <w:numId w:val="28"/>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If you require some other functionality mentioned above, then you need to use DataReader which will improve the performance of your application.</w:t>
      </w:r>
    </w:p>
    <w:p w:rsidR="0039266D" w:rsidRPr="0039266D" w:rsidRDefault="0039266D" w:rsidP="0039266D">
      <w:pPr>
        <w:numPr>
          <w:ilvl w:val="0"/>
          <w:numId w:val="28"/>
        </w:numPr>
        <w:shd w:val="clear" w:color="auto" w:fill="FFFFFF"/>
        <w:spacing w:after="0" w:line="240" w:lineRule="auto"/>
        <w:jc w:val="both"/>
        <w:textAlignment w:val="baseline"/>
        <w:rPr>
          <w:rFonts w:ascii="Maiandra GD" w:eastAsia="Times New Roman" w:hAnsi="Maiandra GD" w:cs="Segoe UI"/>
          <w:color w:val="212529"/>
        </w:rPr>
      </w:pPr>
      <w:r w:rsidRPr="0039266D">
        <w:rPr>
          <w:rFonts w:ascii="Maiandra GD" w:eastAsia="Times New Roman" w:hAnsi="Maiandra GD" w:cs="Arial"/>
          <w:color w:val="000000"/>
          <w:bdr w:val="none" w:sz="0" w:space="0" w:color="auto" w:frame="1"/>
        </w:rPr>
        <w:t>DataReader works on connected-oriented architecture i.e. it requires an open connection to the database.</w:t>
      </w:r>
    </w:p>
    <w:p w:rsidR="0039266D" w:rsidRPr="003E240B" w:rsidRDefault="0039266D">
      <w:pPr>
        <w:pBdr>
          <w:bottom w:val="double" w:sz="6" w:space="1" w:color="auto"/>
        </w:pBdr>
        <w:rPr>
          <w:rFonts w:ascii="Maiandra GD" w:hAnsi="Maiandra GD"/>
        </w:rPr>
      </w:pPr>
    </w:p>
    <w:p w:rsidR="0039266D" w:rsidRPr="00365A63" w:rsidRDefault="0039266D" w:rsidP="0039266D">
      <w:pPr>
        <w:pStyle w:val="Heading1"/>
        <w:spacing w:before="0" w:beforeAutospacing="0" w:after="48" w:afterAutospacing="0"/>
        <w:textAlignment w:val="baseline"/>
        <w:rPr>
          <w:rFonts w:ascii="Maiandra GD" w:hAnsi="Maiandra GD"/>
          <w:bCs w:val="0"/>
          <w:color w:val="3A3A3A"/>
          <w:sz w:val="28"/>
          <w:szCs w:val="22"/>
        </w:rPr>
      </w:pPr>
      <w:r w:rsidRPr="00365A63">
        <w:rPr>
          <w:rFonts w:ascii="Maiandra GD" w:hAnsi="Maiandra GD"/>
          <w:bCs w:val="0"/>
          <w:color w:val="3A3A3A"/>
          <w:sz w:val="28"/>
          <w:szCs w:val="22"/>
          <w:highlight w:val="yellow"/>
        </w:rPr>
        <w:t>DataSet using SQL Server</w:t>
      </w:r>
    </w:p>
    <w:p w:rsidR="0039266D" w:rsidRPr="003E240B" w:rsidRDefault="00365A63" w:rsidP="0039266D">
      <w:pPr>
        <w:pStyle w:val="llms-parent-course-link"/>
        <w:shd w:val="clear" w:color="auto" w:fill="FFFFFF"/>
        <w:spacing w:before="0" w:beforeAutospacing="0" w:after="0" w:afterAutospacing="0"/>
        <w:textAlignment w:val="baseline"/>
        <w:rPr>
          <w:rFonts w:ascii="Maiandra GD" w:hAnsi="Maiandra GD" w:cs="Segoe UI"/>
          <w:color w:val="212529"/>
          <w:sz w:val="22"/>
          <w:szCs w:val="22"/>
        </w:rPr>
      </w:pPr>
      <w:r>
        <w:rPr>
          <w:rFonts w:ascii="Maiandra GD" w:hAnsi="Maiandra GD" w:cs="Segoe UI"/>
          <w:color w:val="212529"/>
          <w:sz w:val="22"/>
          <w:szCs w:val="22"/>
        </w:rPr>
        <w:t xml:space="preserve"> </w:t>
      </w:r>
    </w:p>
    <w:p w:rsidR="0039266D" w:rsidRPr="003E240B" w:rsidRDefault="0039266D" w:rsidP="0039266D">
      <w:pPr>
        <w:pStyle w:val="Heading2"/>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ADO.NET DataSet using SQL Server</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In this article, I am going to discuss </w:t>
      </w:r>
      <w:r w:rsidRPr="003E240B">
        <w:rPr>
          <w:rStyle w:val="Strong"/>
          <w:rFonts w:ascii="Maiandra GD" w:hAnsi="Maiandra GD" w:cs="Arial"/>
          <w:color w:val="000000"/>
          <w:sz w:val="22"/>
          <w:szCs w:val="22"/>
          <w:bdr w:val="none" w:sz="0" w:space="0" w:color="auto" w:frame="1"/>
        </w:rPr>
        <w:t>ADO.NET DataSet using SQL Server</w:t>
      </w:r>
      <w:r w:rsidRPr="003E240B">
        <w:rPr>
          <w:rFonts w:ascii="Maiandra GD" w:hAnsi="Maiandra GD" w:cs="Arial"/>
          <w:color w:val="000000"/>
          <w:sz w:val="22"/>
          <w:szCs w:val="22"/>
          <w:bdr w:val="none" w:sz="0" w:space="0" w:color="auto" w:frame="1"/>
        </w:rPr>
        <w:t>. Please read our previous article where we discussed the basics of </w:t>
      </w:r>
      <w:hyperlink r:id="rId75" w:history="1">
        <w:r w:rsidRPr="003E240B">
          <w:rPr>
            <w:rStyle w:val="Strong"/>
            <w:rFonts w:ascii="Maiandra GD" w:hAnsi="Maiandra GD" w:cs="Arial"/>
            <w:color w:val="007BFF"/>
            <w:sz w:val="22"/>
            <w:szCs w:val="22"/>
            <w:bdr w:val="none" w:sz="0" w:space="0" w:color="auto" w:frame="1"/>
          </w:rPr>
          <w:t>ADO.NET DataSet</w:t>
        </w:r>
      </w:hyperlink>
      <w:r w:rsidRPr="003E240B">
        <w:rPr>
          <w:rFonts w:ascii="Maiandra GD" w:hAnsi="Maiandra GD" w:cs="Arial"/>
          <w:color w:val="000000"/>
          <w:sz w:val="22"/>
          <w:szCs w:val="22"/>
          <w:bdr w:val="none" w:sz="0" w:space="0" w:color="auto" w:frame="1"/>
        </w:rPr>
        <w:t> and the different constructors, properties, and methods of DataSet Class. At the end of this article, you will understand how to use ADO.NET DataSet with the SQL Server database. We will see how to store one as well as multiple tables into the dataset. We will also see how to set explicitly the table names for the dataset tables.</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Example to understand DataSet using SQL Server:</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We are going to use the following </w:t>
      </w:r>
      <w:r w:rsidRPr="003E240B">
        <w:rPr>
          <w:rStyle w:val="Strong"/>
          <w:rFonts w:ascii="Maiandra GD" w:hAnsi="Maiandra GD" w:cs="Arial"/>
          <w:color w:val="000000"/>
          <w:sz w:val="22"/>
          <w:szCs w:val="22"/>
          <w:bdr w:val="none" w:sz="0" w:space="0" w:color="auto" w:frame="1"/>
        </w:rPr>
        <w:t>Customers</w:t>
      </w:r>
      <w:r w:rsidRPr="003E240B">
        <w:rPr>
          <w:rFonts w:ascii="Maiandra GD" w:hAnsi="Maiandra GD" w:cs="Arial"/>
          <w:color w:val="000000"/>
          <w:sz w:val="22"/>
          <w:szCs w:val="22"/>
          <w:bdr w:val="none" w:sz="0" w:space="0" w:color="auto" w:frame="1"/>
        </w:rPr>
        <w:t> and </w:t>
      </w:r>
      <w:r w:rsidRPr="003E240B">
        <w:rPr>
          <w:rStyle w:val="Strong"/>
          <w:rFonts w:ascii="Maiandra GD" w:hAnsi="Maiandra GD" w:cs="Arial"/>
          <w:color w:val="000000"/>
          <w:sz w:val="22"/>
          <w:szCs w:val="22"/>
          <w:bdr w:val="none" w:sz="0" w:space="0" w:color="auto" w:frame="1"/>
        </w:rPr>
        <w:t>Orders</w:t>
      </w:r>
      <w:r w:rsidRPr="003E240B">
        <w:rPr>
          <w:rFonts w:ascii="Maiandra GD" w:hAnsi="Maiandra GD" w:cs="Arial"/>
          <w:color w:val="000000"/>
          <w:sz w:val="22"/>
          <w:szCs w:val="22"/>
          <w:bdr w:val="none" w:sz="0" w:space="0" w:color="auto" w:frame="1"/>
        </w:rPr>
        <w:t> tables to understand the ADO.NET DataSet object using the SQL Server data table.</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3829050" cy="1228725"/>
            <wp:effectExtent l="19050" t="0" r="0" b="0"/>
            <wp:docPr id="133" name="Picture 133" descr="DataSet using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ataSet using SQL Server"/>
                    <pic:cNvPicPr>
                      <a:picLocks noChangeAspect="1" noChangeArrowheads="1"/>
                    </pic:cNvPicPr>
                  </pic:nvPicPr>
                  <pic:blipFill>
                    <a:blip r:embed="rId76"/>
                    <a:srcRect/>
                    <a:stretch>
                      <a:fillRect/>
                    </a:stretch>
                  </pic:blipFill>
                  <pic:spPr bwMode="auto">
                    <a:xfrm>
                      <a:off x="0" y="0"/>
                      <a:ext cx="3829050" cy="1228725"/>
                    </a:xfrm>
                    <a:prstGeom prst="rect">
                      <a:avLst/>
                    </a:prstGeom>
                    <a:noFill/>
                    <a:ln w="9525">
                      <a:noFill/>
                      <a:miter lim="800000"/>
                      <a:headEnd/>
                      <a:tailEnd/>
                    </a:ln>
                  </pic:spPr>
                </pic:pic>
              </a:graphicData>
            </a:graphic>
          </wp:inline>
        </w:drawing>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Please use the below SQL Script to create a database and tables and populate the Customers and Orders tables with the required test data.</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CREATE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DATABASE</w:t>
      </w:r>
      <w:r w:rsidRPr="003E240B">
        <w:rPr>
          <w:rStyle w:val="enlighter-text"/>
          <w:rFonts w:ascii="Maiandra GD" w:hAnsi="Maiandra GD" w:cs="Consolas"/>
          <w:color w:val="CFD5E0"/>
          <w:bdr w:val="none" w:sz="0" w:space="0" w:color="auto" w:frame="1"/>
        </w:rPr>
        <w:t xml:space="preserve"> ShoppingCartDB;</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GO</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USE</w:t>
      </w:r>
      <w:r w:rsidRPr="003E240B">
        <w:rPr>
          <w:rStyle w:val="enlighter-text"/>
          <w:rFonts w:ascii="Maiandra GD" w:hAnsi="Maiandra GD" w:cs="Consolas"/>
          <w:color w:val="CFD5E0"/>
          <w:bdr w:val="none" w:sz="0" w:space="0" w:color="auto" w:frame="1"/>
        </w:rPr>
        <w:t xml:space="preserve"> ShoppingCartDB;</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GO</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CREATE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TABLE</w:t>
      </w:r>
      <w:r w:rsidRPr="003E240B">
        <w:rPr>
          <w:rStyle w:val="enlighter-text"/>
          <w:rFonts w:ascii="Maiandra GD" w:hAnsi="Maiandra GD" w:cs="Consolas"/>
          <w:color w:val="CFD5E0"/>
          <w:bdr w:val="none" w:sz="0" w:space="0" w:color="auto" w:frame="1"/>
        </w:rPr>
        <w:t xml:space="preserve"> Customers(</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ID</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PRIMARY</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KEY</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lastRenderedPageBreak/>
        <w:t xml:space="preserve">Name </w:t>
      </w:r>
      <w:r w:rsidRPr="003E240B">
        <w:rPr>
          <w:rStyle w:val="enlighter-k0"/>
          <w:rFonts w:ascii="Maiandra GD" w:hAnsi="Maiandra GD" w:cs="Consolas"/>
          <w:b/>
          <w:bCs/>
          <w:color w:val="D171DD"/>
          <w:bdr w:val="none" w:sz="0" w:space="0" w:color="auto" w:frame="1"/>
        </w:rPr>
        <w:t>VARCHAR</w:t>
      </w:r>
      <w:r w:rsidRPr="003E240B">
        <w:rPr>
          <w:rStyle w:val="enlighter-text"/>
          <w:rFonts w:ascii="Maiandra GD" w:hAnsi="Maiandra GD" w:cs="Consolas"/>
          <w:color w:val="CFD5E0"/>
          <w:bdr w:val="none" w:sz="0" w:space="0" w:color="auto" w:frame="1"/>
        </w:rPr>
        <w:t>(</w:t>
      </w:r>
      <w:r w:rsidRPr="003E240B">
        <w:rPr>
          <w:rStyle w:val="enlighter-n1"/>
          <w:rFonts w:ascii="Maiandra GD" w:hAnsi="Maiandra GD" w:cs="Consolas"/>
          <w:color w:val="D19A66"/>
          <w:bdr w:val="none" w:sz="0" w:space="0" w:color="auto" w:frame="1"/>
        </w:rPr>
        <w:t>100</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Mobile </w:t>
      </w:r>
      <w:r w:rsidRPr="003E240B">
        <w:rPr>
          <w:rStyle w:val="enlighter-k0"/>
          <w:rFonts w:ascii="Maiandra GD" w:hAnsi="Maiandra GD" w:cs="Consolas"/>
          <w:b/>
          <w:bCs/>
          <w:color w:val="D171DD"/>
          <w:bdr w:val="none" w:sz="0" w:space="0" w:color="auto" w:frame="1"/>
        </w:rPr>
        <w:t>VARCHAR</w:t>
      </w:r>
      <w:r w:rsidRPr="003E240B">
        <w:rPr>
          <w:rStyle w:val="enlighter-text"/>
          <w:rFonts w:ascii="Maiandra GD" w:hAnsi="Maiandra GD" w:cs="Consolas"/>
          <w:color w:val="CFD5E0"/>
          <w:bdr w:val="none" w:sz="0" w:space="0" w:color="auto" w:frame="1"/>
        </w:rPr>
        <w:t>(</w:t>
      </w:r>
      <w:r w:rsidRPr="003E240B">
        <w:rPr>
          <w:rStyle w:val="enlighter-n1"/>
          <w:rFonts w:ascii="Maiandra GD" w:hAnsi="Maiandra GD" w:cs="Consolas"/>
          <w:color w:val="D19A66"/>
          <w:bdr w:val="none" w:sz="0" w:space="0" w:color="auto" w:frame="1"/>
        </w:rPr>
        <w:t>50</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GO</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Customers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101</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'Anurag'</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'1234567890'</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Customers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102</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'Priyanka'</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'2233445566'</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Customers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103</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'Preety'</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'6655443322'</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GO</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CREATE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TABLE</w:t>
      </w:r>
      <w:r w:rsidRPr="003E240B">
        <w:rPr>
          <w:rStyle w:val="enlighter-text"/>
          <w:rFonts w:ascii="Maiandra GD" w:hAnsi="Maiandra GD" w:cs="Consolas"/>
          <w:color w:val="CFD5E0"/>
          <w:bdr w:val="none" w:sz="0" w:space="0" w:color="auto" w:frame="1"/>
        </w:rPr>
        <w:t xml:space="preserve"> Orders(</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ID</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PRIMARY</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KEY</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CustomerId </w:t>
      </w:r>
      <w:r w:rsidRPr="003E240B">
        <w:rPr>
          <w:rStyle w:val="enlighter-k0"/>
          <w:rFonts w:ascii="Maiandra GD" w:hAnsi="Maiandra GD" w:cs="Consolas"/>
          <w:b/>
          <w:bCs/>
          <w:color w:val="D171DD"/>
          <w:bdr w:val="none" w:sz="0" w:space="0" w:color="auto" w:frame="1"/>
        </w:rPr>
        <w:t>INT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Amount </w:t>
      </w:r>
      <w:r w:rsidRPr="003E240B">
        <w:rPr>
          <w:rStyle w:val="enlighter-k0"/>
          <w:rFonts w:ascii="Maiandra GD" w:hAnsi="Maiandra GD" w:cs="Consolas"/>
          <w:b/>
          <w:bCs/>
          <w:color w:val="D171DD"/>
          <w:bdr w:val="none" w:sz="0" w:space="0" w:color="auto" w:frame="1"/>
        </w:rPr>
        <w:t>INT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GO</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Orders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10011</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103</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20000</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Orders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10012</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101</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30000</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Orders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10013</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102</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25000</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GO</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Example:</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Our business requirement is to fetch all the data from the Customers table and then need to display it on the console. The following example exactly does the same using DataSet. In the below example, we created an instance of the DataSet and then fill the dataset using the Fill method data adapter object.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lastRenderedPageBreak/>
        <w:t xml:space="preserve">using </w:t>
      </w:r>
      <w:r w:rsidRPr="003E240B">
        <w:rPr>
          <w:rStyle w:val="enlighter-k10"/>
          <w:rFonts w:ascii="Maiandra GD" w:hAnsi="Maiandra GD" w:cs="Consolas"/>
          <w:i/>
          <w:iCs/>
          <w:color w:val="4284AE"/>
          <w:bdr w:val="none" w:sz="0" w:space="0" w:color="auto" w:frame="1"/>
        </w:rPr>
        <w:t>System.Data.SqlClient;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namespace </w:t>
      </w:r>
      <w:r w:rsidRPr="003E240B">
        <w:rPr>
          <w:rStyle w:val="enlighter-k10"/>
          <w:rFonts w:ascii="Maiandra GD" w:hAnsi="Maiandra GD" w:cs="Consolas"/>
          <w:i/>
          <w:iCs/>
          <w:color w:val="4284AE"/>
          <w:bdr w:val="none" w:sz="0" w:space="0" w:color="auto" w:frame="1"/>
        </w:rPr>
        <w:t>AdoNetConsoleApplication</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class</w:t>
      </w:r>
      <w:r w:rsidRPr="003E240B">
        <w:rPr>
          <w:rStyle w:val="enlighter-text"/>
          <w:rFonts w:ascii="Maiandra GD" w:hAnsi="Maiandra GD" w:cs="Consolas"/>
          <w:color w:val="CFD5E0"/>
          <w:bdr w:val="none" w:sz="0" w:space="0" w:color="auto" w:frame="1"/>
        </w:rPr>
        <w:t xml:space="preserve"> Program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Main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args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string ConnectionString = </w:t>
      </w:r>
      <w:r w:rsidRPr="003E240B">
        <w:rPr>
          <w:rStyle w:val="enlighter-s0"/>
          <w:rFonts w:ascii="Maiandra GD" w:hAnsi="Maiandra GD" w:cs="Consolas"/>
          <w:color w:val="7CC379"/>
          <w:bdr w:val="none" w:sz="0" w:space="0" w:color="auto" w:frame="1"/>
        </w:rPr>
        <w:t>"data source=.; database=ShoppingCartDB; integrated security=SSPI"</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connection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SqlDataAdapter dataAdapter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SqlDataAdapter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"select * from customers"</w:t>
      </w:r>
      <w:r w:rsidRPr="003E240B">
        <w:rPr>
          <w:rStyle w:val="enlighter-text"/>
          <w:rFonts w:ascii="Maiandra GD" w:hAnsi="Maiandra GD" w:cs="Consolas"/>
          <w:color w:val="CFD5E0"/>
          <w:bdr w:val="none" w:sz="0" w:space="0" w:color="auto" w:frame="1"/>
        </w:rPr>
        <w:t>, 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//Creating DataSet Object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DataSet dataSet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DataSet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//Filling the DataSet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dataAdapter.</w:t>
      </w:r>
      <w:r w:rsidRPr="003E240B">
        <w:rPr>
          <w:rStyle w:val="enlighter-m3"/>
          <w:rFonts w:ascii="Maiandra GD" w:hAnsi="Maiandra GD" w:cs="Consolas"/>
          <w:color w:val="4284AE"/>
          <w:bdr w:val="none" w:sz="0" w:space="0" w:color="auto" w:frame="1"/>
        </w:rPr>
        <w:t>Fill</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dataSet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xml:space="preserve">//Iterating through the DataSet </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foreach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DataRow row </w:t>
      </w:r>
      <w:r w:rsidRPr="003E240B">
        <w:rPr>
          <w:rStyle w:val="enlighter-k8"/>
          <w:rFonts w:ascii="Maiandra GD" w:hAnsi="Maiandra GD" w:cs="Consolas"/>
          <w:color w:val="4284AE"/>
          <w:bdr w:val="none" w:sz="0" w:space="0" w:color="auto" w:frame="1"/>
        </w:rPr>
        <w:t>in</w:t>
      </w:r>
      <w:r w:rsidRPr="003E240B">
        <w:rPr>
          <w:rStyle w:val="enlighter-text"/>
          <w:rFonts w:ascii="Maiandra GD" w:hAnsi="Maiandra GD" w:cs="Consolas"/>
          <w:color w:val="CFD5E0"/>
          <w:bdr w:val="none" w:sz="0" w:space="0" w:color="auto" w:frame="1"/>
        </w:rPr>
        <w:t xml:space="preserve"> dataSet.</w:t>
      </w:r>
      <w:r w:rsidRPr="003E240B">
        <w:rPr>
          <w:rStyle w:val="enlighter-m3"/>
          <w:rFonts w:ascii="Maiandra GD" w:hAnsi="Maiandra GD" w:cs="Consolas"/>
          <w:color w:val="4284AE"/>
          <w:bdr w:val="none" w:sz="0" w:space="0" w:color="auto" w:frame="1"/>
        </w:rPr>
        <w:t>Tables</w:t>
      </w:r>
      <w:r w:rsidRPr="003E240B">
        <w:rPr>
          <w:rStyle w:val="enlighter-g1"/>
          <w:rFonts w:ascii="Maiandra GD" w:hAnsi="Maiandra GD" w:cs="Consolas"/>
          <w:b/>
          <w:bCs/>
          <w:color w:val="6B7C8B"/>
          <w:bdr w:val="none" w:sz="0" w:space="0" w:color="auto" w:frame="1"/>
        </w:rPr>
        <w:t>[</w:t>
      </w:r>
      <w:r w:rsidRPr="003E240B">
        <w:rPr>
          <w:rStyle w:val="enlighter-n1"/>
          <w:rFonts w:ascii="Maiandra GD" w:hAnsi="Maiandra GD" w:cs="Consolas"/>
          <w:color w:val="D19A66"/>
          <w:bdr w:val="none" w:sz="0" w:space="0" w:color="auto" w:frame="1"/>
        </w:rPr>
        <w:t>0</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Rows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"Id"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"Name"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"Mobile"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lastRenderedPageBreak/>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Exception e</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"OOPs, something went wrong.\n"</w:t>
      </w:r>
      <w:r w:rsidRPr="003E240B">
        <w:rPr>
          <w:rStyle w:val="enlighter-text"/>
          <w:rFonts w:ascii="Maiandra GD" w:hAnsi="Maiandra GD" w:cs="Consolas"/>
          <w:color w:val="CFD5E0"/>
          <w:bdr w:val="none" w:sz="0" w:space="0" w:color="auto" w:frame="1"/>
        </w:rPr>
        <w:t xml:space="preserve"> + 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Output: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2400300" cy="666750"/>
            <wp:effectExtent l="19050" t="0" r="0" b="0"/>
            <wp:docPr id="134" name="Picture 134" descr="Example to understand DataSet using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xample to understand DataSet using SQL Server:"/>
                    <pic:cNvPicPr>
                      <a:picLocks noChangeAspect="1" noChangeArrowheads="1"/>
                    </pic:cNvPicPr>
                  </pic:nvPicPr>
                  <pic:blipFill>
                    <a:blip r:embed="rId77"/>
                    <a:srcRect/>
                    <a:stretch>
                      <a:fillRect/>
                    </a:stretch>
                  </pic:blipFill>
                  <pic:spPr bwMode="auto">
                    <a:xfrm>
                      <a:off x="0" y="0"/>
                      <a:ext cx="2400300" cy="666750"/>
                    </a:xfrm>
                    <a:prstGeom prst="rect">
                      <a:avLst/>
                    </a:prstGeom>
                    <a:noFill/>
                    <a:ln w="9525">
                      <a:noFill/>
                      <a:miter lim="800000"/>
                      <a:headEnd/>
                      <a:tailEnd/>
                    </a:ln>
                  </pic:spPr>
                </pic:pic>
              </a:graphicData>
            </a:graphic>
          </wp:inline>
        </w:drawing>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By default, the dataset assigns a name to the table as Table, Table1, Table2. So, the above example can be rewritten as shown below and it should give the same output as the previous example. As you can see, here, we are fetching the table using the name (Table).</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5953125" cy="2200275"/>
            <wp:effectExtent l="19050" t="0" r="9525" b="0"/>
            <wp:docPr id="135" name="Picture 135" descr="Fetching DataSet tables using the tab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Fetching DataSet tables using the tableName"/>
                    <pic:cNvPicPr>
                      <a:picLocks noChangeAspect="1" noChangeArrowheads="1"/>
                    </pic:cNvPicPr>
                  </pic:nvPicPr>
                  <pic:blipFill>
                    <a:blip r:embed="rId78"/>
                    <a:srcRect/>
                    <a:stretch>
                      <a:fillRect/>
                    </a:stretch>
                  </pic:blipFill>
                  <pic:spPr bwMode="auto">
                    <a:xfrm>
                      <a:off x="0" y="0"/>
                      <a:ext cx="5953125" cy="2200275"/>
                    </a:xfrm>
                    <a:prstGeom prst="rect">
                      <a:avLst/>
                    </a:prstGeom>
                    <a:noFill/>
                    <a:ln w="9525">
                      <a:noFill/>
                      <a:miter lim="800000"/>
                      <a:headEnd/>
                      <a:tailEnd/>
                    </a:ln>
                  </pic:spPr>
                </pic:pic>
              </a:graphicData>
            </a:graphic>
          </wp:inline>
        </w:drawing>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DataSet with Multiple Database Tables using SQL Server:</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 xml:space="preserve">It is also possible that your SQL Query may return multiple tables. Let us understand this with an example. Now our business requirement is to fetch the Customers as well as Orders table data </w:t>
      </w:r>
      <w:r w:rsidRPr="003E240B">
        <w:rPr>
          <w:rFonts w:ascii="Maiandra GD" w:hAnsi="Maiandra GD" w:cs="Arial"/>
          <w:color w:val="000000"/>
          <w:sz w:val="22"/>
          <w:szCs w:val="22"/>
          <w:bdr w:val="none" w:sz="0" w:space="0" w:color="auto" w:frame="1"/>
        </w:rPr>
        <w:lastRenderedPageBreak/>
        <w:t>and needs to display on the Console. Here, you can access the first table from the dataset using an integral index 0 or string Table name. On the other hand, you can access the second table using the integral index 1 or the string name Table1.</w:t>
      </w:r>
    </w:p>
    <w:p w:rsidR="0039266D" w:rsidRPr="003E240B" w:rsidRDefault="0039266D" w:rsidP="0039266D">
      <w:pPr>
        <w:pStyle w:val="Heading6"/>
        <w:shd w:val="clear" w:color="auto" w:fill="FFFFFF"/>
        <w:spacing w:before="0"/>
        <w:jc w:val="both"/>
        <w:textAlignment w:val="baseline"/>
        <w:rPr>
          <w:rFonts w:ascii="Maiandra GD" w:hAnsi="Maiandra GD" w:cs="Segoe UI"/>
          <w:color w:val="3A3A3A"/>
        </w:rPr>
      </w:pPr>
      <w:r w:rsidRPr="003E240B">
        <w:rPr>
          <w:rStyle w:val="Strong"/>
          <w:rFonts w:ascii="Maiandra GD" w:hAnsi="Maiandra GD" w:cs="Arial"/>
          <w:b w:val="0"/>
          <w:bCs w:val="0"/>
          <w:color w:val="000000"/>
          <w:bdr w:val="none" w:sz="0" w:space="0" w:color="auto" w:frame="1"/>
        </w:rPr>
        <w:t>Using Integral Index Position:</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System.Data.SqlClient;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namespace </w:t>
      </w:r>
      <w:r w:rsidRPr="003E240B">
        <w:rPr>
          <w:rStyle w:val="enlighter-k10"/>
          <w:rFonts w:ascii="Maiandra GD" w:hAnsi="Maiandra GD" w:cs="Consolas"/>
          <w:i/>
          <w:iCs/>
          <w:color w:val="4284AE"/>
          <w:bdr w:val="none" w:sz="0" w:space="0" w:color="auto" w:frame="1"/>
        </w:rPr>
        <w:t>AdoNetConsoleApplication</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class</w:t>
      </w:r>
      <w:r w:rsidRPr="003E240B">
        <w:rPr>
          <w:rStyle w:val="enlighter-text"/>
          <w:rFonts w:ascii="Maiandra GD" w:hAnsi="Maiandra GD" w:cs="Consolas"/>
          <w:color w:val="CFD5E0"/>
          <w:bdr w:val="none" w:sz="0" w:space="0" w:color="auto" w:frame="1"/>
        </w:rPr>
        <w:t xml:space="preserve"> Program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Main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args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string ConnectionString = </w:t>
      </w:r>
      <w:r w:rsidRPr="003E240B">
        <w:rPr>
          <w:rStyle w:val="enlighter-s0"/>
          <w:rFonts w:ascii="Maiandra GD" w:hAnsi="Maiandra GD" w:cs="Consolas"/>
          <w:color w:val="7CC379"/>
          <w:bdr w:val="none" w:sz="0" w:space="0" w:color="auto" w:frame="1"/>
        </w:rPr>
        <w:t>"data source=.; database=ShoppingCartDB; integrated security=SSPI"</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connection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//Sql Command return data from customers and orders table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SqlDataAdapter dataAdapter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SqlDataAdapter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"select * from customers; select * from orders"</w:t>
      </w:r>
      <w:r w:rsidRPr="003E240B">
        <w:rPr>
          <w:rStyle w:val="enlighter-text"/>
          <w:rFonts w:ascii="Maiandra GD" w:hAnsi="Maiandra GD" w:cs="Consolas"/>
          <w:color w:val="CFD5E0"/>
          <w:bdr w:val="none" w:sz="0" w:space="0" w:color="auto" w:frame="1"/>
        </w:rPr>
        <w:t>, 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DataSet dataSet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DataSet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dataAdapter.</w:t>
      </w:r>
      <w:r w:rsidRPr="003E240B">
        <w:rPr>
          <w:rStyle w:val="enlighter-m3"/>
          <w:rFonts w:ascii="Maiandra GD" w:hAnsi="Maiandra GD" w:cs="Consolas"/>
          <w:color w:val="4284AE"/>
          <w:bdr w:val="none" w:sz="0" w:space="0" w:color="auto" w:frame="1"/>
        </w:rPr>
        <w:t>Fill</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dataSet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First Table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"Table 1 Data"</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lastRenderedPageBreak/>
        <w:t>foreach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DataRow row </w:t>
      </w:r>
      <w:r w:rsidRPr="003E240B">
        <w:rPr>
          <w:rStyle w:val="enlighter-k8"/>
          <w:rFonts w:ascii="Maiandra GD" w:hAnsi="Maiandra GD" w:cs="Consolas"/>
          <w:color w:val="4284AE"/>
          <w:bdr w:val="none" w:sz="0" w:space="0" w:color="auto" w:frame="1"/>
        </w:rPr>
        <w:t>in</w:t>
      </w:r>
      <w:r w:rsidRPr="003E240B">
        <w:rPr>
          <w:rStyle w:val="enlighter-text"/>
          <w:rFonts w:ascii="Maiandra GD" w:hAnsi="Maiandra GD" w:cs="Consolas"/>
          <w:color w:val="CFD5E0"/>
          <w:bdr w:val="none" w:sz="0" w:space="0" w:color="auto" w:frame="1"/>
        </w:rPr>
        <w:t xml:space="preserve"> dataSet.</w:t>
      </w:r>
      <w:r w:rsidRPr="003E240B">
        <w:rPr>
          <w:rStyle w:val="enlighter-m3"/>
          <w:rFonts w:ascii="Maiandra GD" w:hAnsi="Maiandra GD" w:cs="Consolas"/>
          <w:color w:val="4284AE"/>
          <w:bdr w:val="none" w:sz="0" w:space="0" w:color="auto" w:frame="1"/>
        </w:rPr>
        <w:t>Tables</w:t>
      </w:r>
      <w:r w:rsidRPr="003E240B">
        <w:rPr>
          <w:rStyle w:val="enlighter-g1"/>
          <w:rFonts w:ascii="Maiandra GD" w:hAnsi="Maiandra GD" w:cs="Consolas"/>
          <w:b/>
          <w:bCs/>
          <w:color w:val="6B7C8B"/>
          <w:bdr w:val="none" w:sz="0" w:space="0" w:color="auto" w:frame="1"/>
        </w:rPr>
        <w:t>[</w:t>
      </w:r>
      <w:r w:rsidRPr="003E240B">
        <w:rPr>
          <w:rStyle w:val="enlighter-n1"/>
          <w:rFonts w:ascii="Maiandra GD" w:hAnsi="Maiandra GD" w:cs="Consolas"/>
          <w:color w:val="D19A66"/>
          <w:bdr w:val="none" w:sz="0" w:space="0" w:color="auto" w:frame="1"/>
        </w:rPr>
        <w:t>0</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Rows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"Id"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"Name"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"Mobile"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Second Table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"Table 2 Data"</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foreach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DataRow row </w:t>
      </w:r>
      <w:r w:rsidRPr="003E240B">
        <w:rPr>
          <w:rStyle w:val="enlighter-k8"/>
          <w:rFonts w:ascii="Maiandra GD" w:hAnsi="Maiandra GD" w:cs="Consolas"/>
          <w:color w:val="4284AE"/>
          <w:bdr w:val="none" w:sz="0" w:space="0" w:color="auto" w:frame="1"/>
        </w:rPr>
        <w:t>in</w:t>
      </w:r>
      <w:r w:rsidRPr="003E240B">
        <w:rPr>
          <w:rStyle w:val="enlighter-text"/>
          <w:rFonts w:ascii="Maiandra GD" w:hAnsi="Maiandra GD" w:cs="Consolas"/>
          <w:color w:val="CFD5E0"/>
          <w:bdr w:val="none" w:sz="0" w:space="0" w:color="auto" w:frame="1"/>
        </w:rPr>
        <w:t xml:space="preserve"> dataSet.</w:t>
      </w:r>
      <w:r w:rsidRPr="003E240B">
        <w:rPr>
          <w:rStyle w:val="enlighter-m3"/>
          <w:rFonts w:ascii="Maiandra GD" w:hAnsi="Maiandra GD" w:cs="Consolas"/>
          <w:color w:val="4284AE"/>
          <w:bdr w:val="none" w:sz="0" w:space="0" w:color="auto" w:frame="1"/>
        </w:rPr>
        <w:t>Tables</w:t>
      </w:r>
      <w:r w:rsidRPr="003E240B">
        <w:rPr>
          <w:rStyle w:val="enlighter-g1"/>
          <w:rFonts w:ascii="Maiandra GD" w:hAnsi="Maiandra GD" w:cs="Consolas"/>
          <w:b/>
          <w:bCs/>
          <w:color w:val="6B7C8B"/>
          <w:bdr w:val="none" w:sz="0" w:space="0" w:color="auto" w:frame="1"/>
        </w:rPr>
        <w:t>[</w:t>
      </w:r>
      <w:r w:rsidRPr="003E240B">
        <w:rPr>
          <w:rStyle w:val="enlighter-n1"/>
          <w:rFonts w:ascii="Maiandra GD" w:hAnsi="Maiandra GD" w:cs="Consolas"/>
          <w:color w:val="D19A66"/>
          <w:bdr w:val="none" w:sz="0" w:space="0" w:color="auto" w:frame="1"/>
        </w:rPr>
        <w:t>1</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Rows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"Id"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"CustomerId"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"Amount"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Exception e</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"OOPs, something went wrong.\n"</w:t>
      </w:r>
      <w:r w:rsidRPr="003E240B">
        <w:rPr>
          <w:rStyle w:val="enlighter-text"/>
          <w:rFonts w:ascii="Maiandra GD" w:hAnsi="Maiandra GD" w:cs="Consolas"/>
          <w:color w:val="CFD5E0"/>
          <w:bdr w:val="none" w:sz="0" w:space="0" w:color="auto" w:frame="1"/>
        </w:rPr>
        <w:t xml:space="preserve"> + 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lastRenderedPageBreak/>
        <w:t>Output: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2552700" cy="1562100"/>
            <wp:effectExtent l="19050" t="0" r="0" b="0"/>
            <wp:docPr id="136" name="Picture 136" descr="DataSet with Multiple Databse Tables using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ataSet with Multiple Databse Tables using SQL Server"/>
                    <pic:cNvPicPr>
                      <a:picLocks noChangeAspect="1" noChangeArrowheads="1"/>
                    </pic:cNvPicPr>
                  </pic:nvPicPr>
                  <pic:blipFill>
                    <a:blip r:embed="rId79"/>
                    <a:srcRect/>
                    <a:stretch>
                      <a:fillRect/>
                    </a:stretch>
                  </pic:blipFill>
                  <pic:spPr bwMode="auto">
                    <a:xfrm>
                      <a:off x="0" y="0"/>
                      <a:ext cx="2552700" cy="1562100"/>
                    </a:xfrm>
                    <a:prstGeom prst="rect">
                      <a:avLst/>
                    </a:prstGeom>
                    <a:noFill/>
                    <a:ln w="9525">
                      <a:noFill/>
                      <a:miter lim="800000"/>
                      <a:headEnd/>
                      <a:tailEnd/>
                    </a:ln>
                  </pic:spPr>
                </pic:pic>
              </a:graphicData>
            </a:graphic>
          </wp:inline>
        </w:drawing>
      </w:r>
    </w:p>
    <w:p w:rsidR="0039266D" w:rsidRPr="003E240B" w:rsidRDefault="0039266D" w:rsidP="0039266D">
      <w:pPr>
        <w:pStyle w:val="Heading6"/>
        <w:shd w:val="clear" w:color="auto" w:fill="FFFFFF"/>
        <w:spacing w:before="0"/>
        <w:jc w:val="both"/>
        <w:textAlignment w:val="baseline"/>
        <w:rPr>
          <w:rFonts w:ascii="Maiandra GD" w:hAnsi="Maiandra GD" w:cs="Segoe UI"/>
          <w:color w:val="3A3A3A"/>
        </w:rPr>
      </w:pPr>
      <w:r w:rsidRPr="003E240B">
        <w:rPr>
          <w:rStyle w:val="Strong"/>
          <w:rFonts w:ascii="Maiandra GD" w:hAnsi="Maiandra GD" w:cs="Arial"/>
          <w:b w:val="0"/>
          <w:bCs w:val="0"/>
          <w:color w:val="000000"/>
          <w:bdr w:val="none" w:sz="0" w:space="0" w:color="auto" w:frame="1"/>
        </w:rPr>
        <w:t>Using Table Name: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System.Data.SqlClient;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namespace </w:t>
      </w:r>
      <w:r w:rsidRPr="003E240B">
        <w:rPr>
          <w:rStyle w:val="enlighter-k10"/>
          <w:rFonts w:ascii="Maiandra GD" w:hAnsi="Maiandra GD" w:cs="Consolas"/>
          <w:i/>
          <w:iCs/>
          <w:color w:val="4284AE"/>
          <w:bdr w:val="none" w:sz="0" w:space="0" w:color="auto" w:frame="1"/>
        </w:rPr>
        <w:t>AdoNetConsoleApplication</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class</w:t>
      </w:r>
      <w:r w:rsidRPr="003E240B">
        <w:rPr>
          <w:rStyle w:val="enlighter-text"/>
          <w:rFonts w:ascii="Maiandra GD" w:hAnsi="Maiandra GD" w:cs="Consolas"/>
          <w:color w:val="CFD5E0"/>
          <w:bdr w:val="none" w:sz="0" w:space="0" w:color="auto" w:frame="1"/>
        </w:rPr>
        <w:t xml:space="preserve"> Program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Main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args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string ConnectionString = </w:t>
      </w:r>
      <w:r w:rsidRPr="003E240B">
        <w:rPr>
          <w:rStyle w:val="enlighter-s0"/>
          <w:rFonts w:ascii="Maiandra GD" w:hAnsi="Maiandra GD" w:cs="Consolas"/>
          <w:color w:val="7CC379"/>
          <w:bdr w:val="none" w:sz="0" w:space="0" w:color="auto" w:frame="1"/>
        </w:rPr>
        <w:t>"data source=.; database=ShoppingCartDB; integrated security=SSPI"</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connection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//Sql Command return data from customers and orders table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SqlDataAdapter dataAdapter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SqlDataAdapter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"select * from customers; select * from orders"</w:t>
      </w:r>
      <w:r w:rsidRPr="003E240B">
        <w:rPr>
          <w:rStyle w:val="enlighter-text"/>
          <w:rFonts w:ascii="Maiandra GD" w:hAnsi="Maiandra GD" w:cs="Consolas"/>
          <w:color w:val="CFD5E0"/>
          <w:bdr w:val="none" w:sz="0" w:space="0" w:color="auto" w:frame="1"/>
        </w:rPr>
        <w:t>, 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lastRenderedPageBreak/>
        <w:t xml:space="preserve">DataSet dataSet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DataSet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dataAdapter.</w:t>
      </w:r>
      <w:r w:rsidRPr="003E240B">
        <w:rPr>
          <w:rStyle w:val="enlighter-m3"/>
          <w:rFonts w:ascii="Maiandra GD" w:hAnsi="Maiandra GD" w:cs="Consolas"/>
          <w:color w:val="4284AE"/>
          <w:bdr w:val="none" w:sz="0" w:space="0" w:color="auto" w:frame="1"/>
        </w:rPr>
        <w:t>Fill</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dataSet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First Table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"Table 1 Data"</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foreach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DataRow row </w:t>
      </w:r>
      <w:r w:rsidRPr="003E240B">
        <w:rPr>
          <w:rStyle w:val="enlighter-k8"/>
          <w:rFonts w:ascii="Maiandra GD" w:hAnsi="Maiandra GD" w:cs="Consolas"/>
          <w:color w:val="4284AE"/>
          <w:bdr w:val="none" w:sz="0" w:space="0" w:color="auto" w:frame="1"/>
        </w:rPr>
        <w:t>in</w:t>
      </w:r>
      <w:r w:rsidRPr="003E240B">
        <w:rPr>
          <w:rStyle w:val="enlighter-text"/>
          <w:rFonts w:ascii="Maiandra GD" w:hAnsi="Maiandra GD" w:cs="Consolas"/>
          <w:color w:val="CFD5E0"/>
          <w:bdr w:val="none" w:sz="0" w:space="0" w:color="auto" w:frame="1"/>
        </w:rPr>
        <w:t xml:space="preserve"> dataSet.</w:t>
      </w:r>
      <w:r w:rsidRPr="003E240B">
        <w:rPr>
          <w:rStyle w:val="enlighter-m3"/>
          <w:rFonts w:ascii="Maiandra GD" w:hAnsi="Maiandra GD" w:cs="Consolas"/>
          <w:color w:val="4284AE"/>
          <w:bdr w:val="none" w:sz="0" w:space="0" w:color="auto" w:frame="1"/>
        </w:rPr>
        <w:t>Tables</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"Table"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Rows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"Id"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"Name"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"Mobile"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Second Table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"Table 2 Data"</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foreach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DataRow row </w:t>
      </w:r>
      <w:r w:rsidRPr="003E240B">
        <w:rPr>
          <w:rStyle w:val="enlighter-k8"/>
          <w:rFonts w:ascii="Maiandra GD" w:hAnsi="Maiandra GD" w:cs="Consolas"/>
          <w:color w:val="4284AE"/>
          <w:bdr w:val="none" w:sz="0" w:space="0" w:color="auto" w:frame="1"/>
        </w:rPr>
        <w:t>in</w:t>
      </w:r>
      <w:r w:rsidRPr="003E240B">
        <w:rPr>
          <w:rStyle w:val="enlighter-text"/>
          <w:rFonts w:ascii="Maiandra GD" w:hAnsi="Maiandra GD" w:cs="Consolas"/>
          <w:color w:val="CFD5E0"/>
          <w:bdr w:val="none" w:sz="0" w:space="0" w:color="auto" w:frame="1"/>
        </w:rPr>
        <w:t xml:space="preserve"> dataSet.</w:t>
      </w:r>
      <w:r w:rsidRPr="003E240B">
        <w:rPr>
          <w:rStyle w:val="enlighter-m3"/>
          <w:rFonts w:ascii="Maiandra GD" w:hAnsi="Maiandra GD" w:cs="Consolas"/>
          <w:color w:val="4284AE"/>
          <w:bdr w:val="none" w:sz="0" w:space="0" w:color="auto" w:frame="1"/>
        </w:rPr>
        <w:t>Tables</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"Table1"</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Rows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"Id"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"CustomerId"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"Amount"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Exception e</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"OOPs, something went wrong.\n"</w:t>
      </w:r>
      <w:r w:rsidRPr="003E240B">
        <w:rPr>
          <w:rStyle w:val="enlighter-text"/>
          <w:rFonts w:ascii="Maiandra GD" w:hAnsi="Maiandra GD" w:cs="Consolas"/>
          <w:color w:val="CFD5E0"/>
          <w:bdr w:val="none" w:sz="0" w:space="0" w:color="auto" w:frame="1"/>
        </w:rPr>
        <w:t xml:space="preserve"> + 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lastRenderedPageBreak/>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It will also give the same output as the previous example.</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Setting the table name explicitly in DataSet: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If your dataset going to contain multiple tables data, then it is very difficult for you to identify using the integral index position or using the default name. In such a scenario, it is always recommended to provide an explicit name for the table.</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Let us understand this with an example. Now, we need to set the first table as Customers and the second table as Orders and then we will see how to use these custom table names to fetch the actual table data. You can set the table name using the TableName property as shown below.</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2943225" cy="657225"/>
            <wp:effectExtent l="19050" t="0" r="9525" b="0"/>
            <wp:docPr id="137" name="Picture 137" descr="Setting the table name explicitly i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etting the table name explicitly in DataSet"/>
                    <pic:cNvPicPr>
                      <a:picLocks noChangeAspect="1" noChangeArrowheads="1"/>
                    </pic:cNvPicPr>
                  </pic:nvPicPr>
                  <pic:blipFill>
                    <a:blip r:embed="rId80"/>
                    <a:srcRect/>
                    <a:stretch>
                      <a:fillRect/>
                    </a:stretch>
                  </pic:blipFill>
                  <pic:spPr bwMode="auto">
                    <a:xfrm>
                      <a:off x="0" y="0"/>
                      <a:ext cx="2943225" cy="657225"/>
                    </a:xfrm>
                    <a:prstGeom prst="rect">
                      <a:avLst/>
                    </a:prstGeom>
                    <a:noFill/>
                    <a:ln w="9525">
                      <a:noFill/>
                      <a:miter lim="800000"/>
                      <a:headEnd/>
                      <a:tailEnd/>
                    </a:ln>
                  </pic:spPr>
                </pic:pic>
              </a:graphicData>
            </a:graphic>
          </wp:inline>
        </w:drawing>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 following is the complete example that uses the tableName property of the dataset object to set and get the table name.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System.Data.SqlClient;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namespace </w:t>
      </w:r>
      <w:r w:rsidRPr="003E240B">
        <w:rPr>
          <w:rStyle w:val="enlighter-k10"/>
          <w:rFonts w:ascii="Maiandra GD" w:hAnsi="Maiandra GD" w:cs="Consolas"/>
          <w:i/>
          <w:iCs/>
          <w:color w:val="4284AE"/>
          <w:bdr w:val="none" w:sz="0" w:space="0" w:color="auto" w:frame="1"/>
        </w:rPr>
        <w:t>AdoNetConsoleApplication</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class</w:t>
      </w:r>
      <w:r w:rsidRPr="003E240B">
        <w:rPr>
          <w:rStyle w:val="enlighter-text"/>
          <w:rFonts w:ascii="Maiandra GD" w:hAnsi="Maiandra GD" w:cs="Consolas"/>
          <w:color w:val="CFD5E0"/>
          <w:bdr w:val="none" w:sz="0" w:space="0" w:color="auto" w:frame="1"/>
        </w:rPr>
        <w:t xml:space="preserve"> Program</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Main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args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string ConnectionString = </w:t>
      </w:r>
      <w:r w:rsidRPr="003E240B">
        <w:rPr>
          <w:rStyle w:val="enlighter-s0"/>
          <w:rFonts w:ascii="Maiandra GD" w:hAnsi="Maiandra GD" w:cs="Consolas"/>
          <w:color w:val="7CC379"/>
          <w:bdr w:val="none" w:sz="0" w:space="0" w:color="auto" w:frame="1"/>
        </w:rPr>
        <w:t>"data source=.; database=ShoppingCartDB; integrated security=SSPI"</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lastRenderedPageBreak/>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connection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//Sql Command return data from customers and orders table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SqlDataAdapter dataAdapter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SqlDataAdapter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"select * from customers; select * from orders"</w:t>
      </w:r>
      <w:r w:rsidRPr="003E240B">
        <w:rPr>
          <w:rStyle w:val="enlighter-text"/>
          <w:rFonts w:ascii="Maiandra GD" w:hAnsi="Maiandra GD" w:cs="Consolas"/>
          <w:color w:val="CFD5E0"/>
          <w:bdr w:val="none" w:sz="0" w:space="0" w:color="auto" w:frame="1"/>
        </w:rPr>
        <w:t>, 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DataSet dataSet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DataSet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dataAdapter.</w:t>
      </w:r>
      <w:r w:rsidRPr="003E240B">
        <w:rPr>
          <w:rStyle w:val="enlighter-m3"/>
          <w:rFonts w:ascii="Maiandra GD" w:hAnsi="Maiandra GD" w:cs="Consolas"/>
          <w:color w:val="4284AE"/>
          <w:bdr w:val="none" w:sz="0" w:space="0" w:color="auto" w:frame="1"/>
        </w:rPr>
        <w:t>Fill</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dataSet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//Setting the table name explicitly</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dataSet.</w:t>
      </w:r>
      <w:r w:rsidRPr="003E240B">
        <w:rPr>
          <w:rStyle w:val="enlighter-m3"/>
          <w:rFonts w:ascii="Maiandra GD" w:hAnsi="Maiandra GD" w:cs="Consolas"/>
          <w:color w:val="4284AE"/>
          <w:bdr w:val="none" w:sz="0" w:space="0" w:color="auto" w:frame="1"/>
        </w:rPr>
        <w:t>Tables</w:t>
      </w:r>
      <w:r w:rsidRPr="003E240B">
        <w:rPr>
          <w:rStyle w:val="enlighter-g1"/>
          <w:rFonts w:ascii="Maiandra GD" w:hAnsi="Maiandra GD" w:cs="Consolas"/>
          <w:b/>
          <w:bCs/>
          <w:color w:val="6B7C8B"/>
          <w:bdr w:val="none" w:sz="0" w:space="0" w:color="auto" w:frame="1"/>
        </w:rPr>
        <w:t>[</w:t>
      </w:r>
      <w:r w:rsidRPr="003E240B">
        <w:rPr>
          <w:rStyle w:val="enlighter-n1"/>
          <w:rFonts w:ascii="Maiandra GD" w:hAnsi="Maiandra GD" w:cs="Consolas"/>
          <w:color w:val="D19A66"/>
          <w:bdr w:val="none" w:sz="0" w:space="0" w:color="auto" w:frame="1"/>
        </w:rPr>
        <w:t>0</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TableName</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"Customers"</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dataSet.</w:t>
      </w:r>
      <w:r w:rsidRPr="003E240B">
        <w:rPr>
          <w:rStyle w:val="enlighter-m3"/>
          <w:rFonts w:ascii="Maiandra GD" w:hAnsi="Maiandra GD" w:cs="Consolas"/>
          <w:color w:val="4284AE"/>
          <w:bdr w:val="none" w:sz="0" w:space="0" w:color="auto" w:frame="1"/>
        </w:rPr>
        <w:t>Tables</w:t>
      </w:r>
      <w:r w:rsidRPr="003E240B">
        <w:rPr>
          <w:rStyle w:val="enlighter-g1"/>
          <w:rFonts w:ascii="Maiandra GD" w:hAnsi="Maiandra GD" w:cs="Consolas"/>
          <w:b/>
          <w:bCs/>
          <w:color w:val="6B7C8B"/>
          <w:bdr w:val="none" w:sz="0" w:space="0" w:color="auto" w:frame="1"/>
        </w:rPr>
        <w:t>[</w:t>
      </w:r>
      <w:r w:rsidRPr="003E240B">
        <w:rPr>
          <w:rStyle w:val="enlighter-n1"/>
          <w:rFonts w:ascii="Maiandra GD" w:hAnsi="Maiandra GD" w:cs="Consolas"/>
          <w:color w:val="D19A66"/>
          <w:bdr w:val="none" w:sz="0" w:space="0" w:color="auto" w:frame="1"/>
        </w:rPr>
        <w:t>1</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TableName</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"Orders"</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"Customers Table Data"</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//Fetching the table using the custom table name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foreach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DataRow row </w:t>
      </w:r>
      <w:r w:rsidRPr="003E240B">
        <w:rPr>
          <w:rStyle w:val="enlighter-k8"/>
          <w:rFonts w:ascii="Maiandra GD" w:hAnsi="Maiandra GD" w:cs="Consolas"/>
          <w:color w:val="4284AE"/>
          <w:bdr w:val="none" w:sz="0" w:space="0" w:color="auto" w:frame="1"/>
        </w:rPr>
        <w:t>in</w:t>
      </w:r>
      <w:r w:rsidRPr="003E240B">
        <w:rPr>
          <w:rStyle w:val="enlighter-text"/>
          <w:rFonts w:ascii="Maiandra GD" w:hAnsi="Maiandra GD" w:cs="Consolas"/>
          <w:color w:val="CFD5E0"/>
          <w:bdr w:val="none" w:sz="0" w:space="0" w:color="auto" w:frame="1"/>
        </w:rPr>
        <w:t xml:space="preserve"> dataSet.</w:t>
      </w:r>
      <w:r w:rsidRPr="003E240B">
        <w:rPr>
          <w:rStyle w:val="enlighter-m3"/>
          <w:rFonts w:ascii="Maiandra GD" w:hAnsi="Maiandra GD" w:cs="Consolas"/>
          <w:color w:val="4284AE"/>
          <w:bdr w:val="none" w:sz="0" w:space="0" w:color="auto" w:frame="1"/>
        </w:rPr>
        <w:t>Tables</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"Customers"</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Rows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"Id"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"Name"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"Mobile"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Second Table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"Orders Table Data"</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//Fetching the table using the custom table name</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foreach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DataRow row </w:t>
      </w:r>
      <w:r w:rsidRPr="003E240B">
        <w:rPr>
          <w:rStyle w:val="enlighter-k8"/>
          <w:rFonts w:ascii="Maiandra GD" w:hAnsi="Maiandra GD" w:cs="Consolas"/>
          <w:color w:val="4284AE"/>
          <w:bdr w:val="none" w:sz="0" w:space="0" w:color="auto" w:frame="1"/>
        </w:rPr>
        <w:t>in</w:t>
      </w:r>
      <w:r w:rsidRPr="003E240B">
        <w:rPr>
          <w:rStyle w:val="enlighter-text"/>
          <w:rFonts w:ascii="Maiandra GD" w:hAnsi="Maiandra GD" w:cs="Consolas"/>
          <w:color w:val="CFD5E0"/>
          <w:bdr w:val="none" w:sz="0" w:space="0" w:color="auto" w:frame="1"/>
        </w:rPr>
        <w:t xml:space="preserve"> dataSet.</w:t>
      </w:r>
      <w:r w:rsidRPr="003E240B">
        <w:rPr>
          <w:rStyle w:val="enlighter-m3"/>
          <w:rFonts w:ascii="Maiandra GD" w:hAnsi="Maiandra GD" w:cs="Consolas"/>
          <w:color w:val="4284AE"/>
          <w:bdr w:val="none" w:sz="0" w:space="0" w:color="auto" w:frame="1"/>
        </w:rPr>
        <w:t>Tables</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"Orders"</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Rows</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lastRenderedPageBreak/>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"Id"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"CustomerId"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row</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"Amount"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Exception e</w:t>
      </w: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"OOPs, something went wrong.\n"</w:t>
      </w:r>
      <w:r w:rsidRPr="003E240B">
        <w:rPr>
          <w:rStyle w:val="enlighter-text"/>
          <w:rFonts w:ascii="Maiandra GD" w:hAnsi="Maiandra GD" w:cs="Consolas"/>
          <w:color w:val="CFD5E0"/>
          <w:bdr w:val="none" w:sz="0" w:space="0" w:color="auto" w:frame="1"/>
        </w:rPr>
        <w:t xml:space="preserve"> + 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Output:</w:t>
      </w:r>
    </w:p>
    <w:p w:rsidR="0039266D" w:rsidRPr="003E240B" w:rsidRDefault="0039266D" w:rsidP="0039266D">
      <w:pPr>
        <w:pStyle w:val="NormalWeb"/>
        <w:pBdr>
          <w:bottom w:val="double" w:sz="6" w:space="1" w:color="auto"/>
        </w:pBdr>
        <w:shd w:val="clear" w:color="auto" w:fill="FFFFFF"/>
        <w:spacing w:before="0" w:beforeAutospacing="0" w:after="0" w:afterAutospacing="0"/>
        <w:jc w:val="both"/>
        <w:textAlignment w:val="baseline"/>
        <w:rPr>
          <w:ins w:id="4" w:author="Unknown"/>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2438400" cy="1590675"/>
            <wp:effectExtent l="19050" t="0" r="0" b="0"/>
            <wp:docPr id="138" name="Picture 138" descr="ADO.NET DataSet using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ADO.NET DataSet using SQL Server Database"/>
                    <pic:cNvPicPr>
                      <a:picLocks noChangeAspect="1" noChangeArrowheads="1"/>
                    </pic:cNvPicPr>
                  </pic:nvPicPr>
                  <pic:blipFill>
                    <a:blip r:embed="rId81"/>
                    <a:srcRect/>
                    <a:stretch>
                      <a:fillRect/>
                    </a:stretch>
                  </pic:blipFill>
                  <pic:spPr bwMode="auto">
                    <a:xfrm>
                      <a:off x="0" y="0"/>
                      <a:ext cx="2438400" cy="1590675"/>
                    </a:xfrm>
                    <a:prstGeom prst="rect">
                      <a:avLst/>
                    </a:prstGeom>
                    <a:noFill/>
                    <a:ln w="9525">
                      <a:noFill/>
                      <a:miter lim="800000"/>
                      <a:headEnd/>
                      <a:tailEnd/>
                    </a:ln>
                  </pic:spPr>
                </pic:pic>
              </a:graphicData>
            </a:graphic>
          </wp:inline>
        </w:drawing>
      </w:r>
    </w:p>
    <w:p w:rsidR="0039266D" w:rsidRPr="00365A63" w:rsidRDefault="0039266D" w:rsidP="0039266D">
      <w:pPr>
        <w:pStyle w:val="Heading2"/>
        <w:shd w:val="clear" w:color="auto" w:fill="FFFFFF"/>
        <w:spacing w:before="0" w:beforeAutospacing="0" w:after="0" w:afterAutospacing="0"/>
        <w:jc w:val="both"/>
        <w:textAlignment w:val="baseline"/>
        <w:rPr>
          <w:rFonts w:ascii="Maiandra GD" w:hAnsi="Maiandra GD" w:cs="Segoe UI"/>
          <w:b w:val="0"/>
          <w:bCs w:val="0"/>
          <w:color w:val="3A3A3A"/>
          <w:sz w:val="32"/>
          <w:szCs w:val="22"/>
        </w:rPr>
      </w:pPr>
      <w:r w:rsidRPr="00365A63">
        <w:rPr>
          <w:rStyle w:val="Strong"/>
          <w:rFonts w:ascii="Maiandra GD" w:hAnsi="Maiandra GD" w:cs="Arial"/>
          <w:b/>
          <w:bCs/>
          <w:color w:val="000000"/>
          <w:sz w:val="32"/>
          <w:szCs w:val="22"/>
          <w:highlight w:val="yellow"/>
          <w:bdr w:val="none" w:sz="0" w:space="0" w:color="auto" w:frame="1"/>
        </w:rPr>
        <w:t>The architecture of DataSet in .NET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In this article, I am going to discuss the </w:t>
      </w:r>
      <w:r w:rsidRPr="003E240B">
        <w:rPr>
          <w:rStyle w:val="Strong"/>
          <w:rFonts w:ascii="Maiandra GD" w:hAnsi="Maiandra GD" w:cs="Arial"/>
          <w:color w:val="000000"/>
          <w:sz w:val="22"/>
          <w:szCs w:val="22"/>
          <w:bdr w:val="none" w:sz="0" w:space="0" w:color="auto" w:frame="1"/>
        </w:rPr>
        <w:t>Architecture of DataSet in .NET</w:t>
      </w:r>
      <w:r w:rsidRPr="003E240B">
        <w:rPr>
          <w:rFonts w:ascii="Maiandra GD" w:hAnsi="Maiandra GD" w:cs="Arial"/>
          <w:color w:val="000000"/>
          <w:sz w:val="22"/>
          <w:szCs w:val="22"/>
          <w:bdr w:val="none" w:sz="0" w:space="0" w:color="auto" w:frame="1"/>
        </w:rPr>
        <w:t> Framework. Please read our previous article where we discussed</w:t>
      </w:r>
      <w:hyperlink r:id="rId82" w:history="1">
        <w:r w:rsidRPr="003E240B">
          <w:rPr>
            <w:rStyle w:val="Strong"/>
            <w:rFonts w:ascii="Maiandra GD" w:hAnsi="Maiandra GD" w:cs="Arial"/>
            <w:color w:val="007BFF"/>
            <w:sz w:val="22"/>
            <w:szCs w:val="22"/>
            <w:bdr w:val="none" w:sz="0" w:space="0" w:color="auto" w:frame="1"/>
          </w:rPr>
          <w:t> how to use DataSet with the SQL Server</w:t>
        </w:r>
        <w:r w:rsidRPr="003E240B">
          <w:rPr>
            <w:rStyle w:val="Hyperlink"/>
            <w:rFonts w:ascii="Maiandra GD" w:hAnsi="Maiandra GD" w:cs="Arial"/>
            <w:color w:val="007BFF"/>
            <w:sz w:val="22"/>
            <w:szCs w:val="22"/>
            <w:bdr w:val="none" w:sz="0" w:space="0" w:color="auto" w:frame="1"/>
          </w:rPr>
          <w:t> </w:t>
        </w:r>
      </w:hyperlink>
      <w:r w:rsidRPr="003E240B">
        <w:rPr>
          <w:rFonts w:ascii="Maiandra GD" w:hAnsi="Maiandra GD" w:cs="Arial"/>
          <w:color w:val="000000"/>
          <w:sz w:val="22"/>
          <w:szCs w:val="22"/>
          <w:bdr w:val="none" w:sz="0" w:space="0" w:color="auto" w:frame="1"/>
        </w:rPr>
        <w:t>database. I hope at the end of this article, you will understand the Architecture of DataSet in .NET.</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What is a DataSet in .NET?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 xml:space="preserve">The DataSet object is central to supporting disconnected, distributed data scenarios with ADO.NET. The DataSet is a memory-resident representation of data that provides a consistent relational programming model regardless of the data source. It can be used with multiple and differing data sources, with XML data, or to manage data local to the application. The DataSet </w:t>
      </w:r>
      <w:r w:rsidRPr="003E240B">
        <w:rPr>
          <w:rFonts w:ascii="Maiandra GD" w:hAnsi="Maiandra GD" w:cs="Arial"/>
          <w:color w:val="000000"/>
          <w:sz w:val="22"/>
          <w:szCs w:val="22"/>
          <w:bdr w:val="none" w:sz="0" w:space="0" w:color="auto" w:frame="1"/>
        </w:rPr>
        <w:lastRenderedPageBreak/>
        <w:t>represents a complete set of data, including related tables, constraints, and relationships among the tables. The following image shows the DataSet object model.</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4086225" cy="3733800"/>
            <wp:effectExtent l="19050" t="0" r="9525" b="0"/>
            <wp:docPr id="145" name="Picture 145" descr="Architecture of DataSet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Architecture of DataSet in .NET"/>
                    <pic:cNvPicPr>
                      <a:picLocks noChangeAspect="1" noChangeArrowheads="1"/>
                    </pic:cNvPicPr>
                  </pic:nvPicPr>
                  <pic:blipFill>
                    <a:blip r:embed="rId83"/>
                    <a:srcRect/>
                    <a:stretch>
                      <a:fillRect/>
                    </a:stretch>
                  </pic:blipFill>
                  <pic:spPr bwMode="auto">
                    <a:xfrm>
                      <a:off x="0" y="0"/>
                      <a:ext cx="4086225" cy="3733800"/>
                    </a:xfrm>
                    <a:prstGeom prst="rect">
                      <a:avLst/>
                    </a:prstGeom>
                    <a:noFill/>
                    <a:ln w="9525">
                      <a:noFill/>
                      <a:miter lim="800000"/>
                      <a:headEnd/>
                      <a:tailEnd/>
                    </a:ln>
                  </pic:spPr>
                </pic:pic>
              </a:graphicData>
            </a:graphic>
          </wp:inline>
        </w:drawing>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 methods and objects in a DataSet are consistent with those in the relational database model. The DataSet can also persist and reload its contents as XML, and its schema as XML schema definition language (XSD) schema. For more information, see Using XML in a DataSet.</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DataTableCollection</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An </w:t>
      </w:r>
      <w:hyperlink r:id="rId84" w:history="1">
        <w:r w:rsidRPr="003E240B">
          <w:rPr>
            <w:rStyle w:val="Strong"/>
            <w:rFonts w:ascii="Maiandra GD" w:hAnsi="Maiandra GD" w:cs="Arial"/>
            <w:color w:val="007BFF"/>
            <w:sz w:val="22"/>
            <w:szCs w:val="22"/>
            <w:bdr w:val="none" w:sz="0" w:space="0" w:color="auto" w:frame="1"/>
          </w:rPr>
          <w:t>ADO.NET DataSet</w:t>
        </w:r>
      </w:hyperlink>
      <w:r w:rsidRPr="003E240B">
        <w:rPr>
          <w:rFonts w:ascii="Maiandra GD" w:hAnsi="Maiandra GD" w:cs="Arial"/>
          <w:color w:val="000000"/>
          <w:sz w:val="22"/>
          <w:szCs w:val="22"/>
          <w:bdr w:val="none" w:sz="0" w:space="0" w:color="auto" w:frame="1"/>
        </w:rPr>
        <w:t> contains a collection of zero or more tables represented by </w:t>
      </w:r>
      <w:hyperlink r:id="rId85" w:history="1">
        <w:r w:rsidRPr="003E240B">
          <w:rPr>
            <w:rStyle w:val="Strong"/>
            <w:rFonts w:ascii="Maiandra GD" w:hAnsi="Maiandra GD" w:cs="Arial"/>
            <w:color w:val="007BFF"/>
            <w:sz w:val="22"/>
            <w:szCs w:val="22"/>
            <w:bdr w:val="none" w:sz="0" w:space="0" w:color="auto" w:frame="1"/>
          </w:rPr>
          <w:t>DataTable</w:t>
        </w:r>
        <w:r w:rsidRPr="003E240B">
          <w:rPr>
            <w:rStyle w:val="Hyperlink"/>
            <w:rFonts w:ascii="Maiandra GD" w:hAnsi="Maiandra GD" w:cs="Arial"/>
            <w:color w:val="007BFF"/>
            <w:sz w:val="22"/>
            <w:szCs w:val="22"/>
            <w:bdr w:val="none" w:sz="0" w:space="0" w:color="auto" w:frame="1"/>
          </w:rPr>
          <w:t> </w:t>
        </w:r>
      </w:hyperlink>
      <w:r w:rsidRPr="003E240B">
        <w:rPr>
          <w:rFonts w:ascii="Maiandra GD" w:hAnsi="Maiandra GD" w:cs="Arial"/>
          <w:color w:val="000000"/>
          <w:sz w:val="22"/>
          <w:szCs w:val="22"/>
          <w:bdr w:val="none" w:sz="0" w:space="0" w:color="auto" w:frame="1"/>
        </w:rPr>
        <w:t>objects. The DataTableCollection contains all the DataTable objects in a DataSet.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A </w:t>
      </w:r>
      <w:hyperlink r:id="rId86" w:history="1">
        <w:r w:rsidRPr="003E240B">
          <w:rPr>
            <w:rStyle w:val="Strong"/>
            <w:rFonts w:ascii="Maiandra GD" w:hAnsi="Maiandra GD" w:cs="Arial"/>
            <w:color w:val="007BFF"/>
            <w:sz w:val="22"/>
            <w:szCs w:val="22"/>
            <w:bdr w:val="none" w:sz="0" w:space="0" w:color="auto" w:frame="1"/>
          </w:rPr>
          <w:t>DataTable</w:t>
        </w:r>
        <w:r w:rsidRPr="003E240B">
          <w:rPr>
            <w:rStyle w:val="Hyperlink"/>
            <w:rFonts w:ascii="Maiandra GD" w:hAnsi="Maiandra GD" w:cs="Arial"/>
            <w:color w:val="007BFF"/>
            <w:sz w:val="22"/>
            <w:szCs w:val="22"/>
            <w:bdr w:val="none" w:sz="0" w:space="0" w:color="auto" w:frame="1"/>
          </w:rPr>
          <w:t> </w:t>
        </w:r>
      </w:hyperlink>
      <w:r w:rsidRPr="003E240B">
        <w:rPr>
          <w:rFonts w:ascii="Maiandra GD" w:hAnsi="Maiandra GD" w:cs="Arial"/>
          <w:color w:val="000000"/>
          <w:sz w:val="22"/>
          <w:szCs w:val="22"/>
          <w:bdr w:val="none" w:sz="0" w:space="0" w:color="auto" w:frame="1"/>
        </w:rPr>
        <w:t>is defined in the </w:t>
      </w:r>
      <w:r w:rsidRPr="003E240B">
        <w:rPr>
          <w:rStyle w:val="Strong"/>
          <w:rFonts w:ascii="Maiandra GD" w:hAnsi="Maiandra GD" w:cs="Arial"/>
          <w:color w:val="000000"/>
          <w:sz w:val="22"/>
          <w:szCs w:val="22"/>
          <w:bdr w:val="none" w:sz="0" w:space="0" w:color="auto" w:frame="1"/>
        </w:rPr>
        <w:t>System.Data</w:t>
      </w:r>
      <w:r w:rsidRPr="003E240B">
        <w:rPr>
          <w:rFonts w:ascii="Maiandra GD" w:hAnsi="Maiandra GD" w:cs="Arial"/>
          <w:color w:val="000000"/>
          <w:sz w:val="22"/>
          <w:szCs w:val="22"/>
          <w:bdr w:val="none" w:sz="0" w:space="0" w:color="auto" w:frame="1"/>
        </w:rPr>
        <w:t> namespace and represents a single table of memory-resident data. It contains a collection of columns represented by a DataColumnCollection and constraints represented by a ConstraintCollection, which together define the schema of the table. A DataTable also contains a collection of rows represented by the DataRowCollection, which contains the data in the table. Along with its current state, a DataRow retains both its current and original versions to identify changes to the values stored in the row.</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DataView Class</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A DataView enables you to create different views of the data stored in a </w:t>
      </w:r>
      <w:hyperlink r:id="rId87" w:history="1">
        <w:r w:rsidRPr="003E240B">
          <w:rPr>
            <w:rStyle w:val="Strong"/>
            <w:rFonts w:ascii="Maiandra GD" w:hAnsi="Maiandra GD" w:cs="Arial"/>
            <w:color w:val="007BFF"/>
            <w:sz w:val="22"/>
            <w:szCs w:val="22"/>
            <w:bdr w:val="none" w:sz="0" w:space="0" w:color="auto" w:frame="1"/>
          </w:rPr>
          <w:t>DataTable</w:t>
        </w:r>
      </w:hyperlink>
      <w:r w:rsidRPr="003E240B">
        <w:rPr>
          <w:rFonts w:ascii="Maiandra GD" w:hAnsi="Maiandra GD" w:cs="Arial"/>
          <w:color w:val="000000"/>
          <w:sz w:val="22"/>
          <w:szCs w:val="22"/>
          <w:bdr w:val="none" w:sz="0" w:space="0" w:color="auto" w:frame="1"/>
        </w:rPr>
        <w:t>, a capability that is often used in data-binding applications. Using a DataView, you can expose the data in a table with different sort orders, and you can filter the data by row state or based on a filter expression. For more information, see DataViews.</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DataRelationCollection</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A </w:t>
      </w:r>
      <w:hyperlink r:id="rId88" w:history="1">
        <w:r w:rsidRPr="003E240B">
          <w:rPr>
            <w:rStyle w:val="Strong"/>
            <w:rFonts w:ascii="Maiandra GD" w:hAnsi="Maiandra GD" w:cs="Arial"/>
            <w:color w:val="007BFF"/>
            <w:sz w:val="22"/>
            <w:szCs w:val="22"/>
            <w:bdr w:val="none" w:sz="0" w:space="0" w:color="auto" w:frame="1"/>
          </w:rPr>
          <w:t>DataSet</w:t>
        </w:r>
        <w:r w:rsidRPr="003E240B">
          <w:rPr>
            <w:rStyle w:val="Hyperlink"/>
            <w:rFonts w:ascii="Maiandra GD" w:hAnsi="Maiandra GD" w:cs="Arial"/>
            <w:color w:val="007BFF"/>
            <w:sz w:val="22"/>
            <w:szCs w:val="22"/>
            <w:bdr w:val="none" w:sz="0" w:space="0" w:color="auto" w:frame="1"/>
          </w:rPr>
          <w:t> </w:t>
        </w:r>
      </w:hyperlink>
      <w:r w:rsidRPr="003E240B">
        <w:rPr>
          <w:rFonts w:ascii="Maiandra GD" w:hAnsi="Maiandra GD" w:cs="Arial"/>
          <w:color w:val="000000"/>
          <w:sz w:val="22"/>
          <w:szCs w:val="22"/>
          <w:bdr w:val="none" w:sz="0" w:space="0" w:color="auto" w:frame="1"/>
        </w:rPr>
        <w:t>contains relationships in its DataRelationCollection object. A relationship, represented by the DataRelation object, associates rows in one DataTable with rows in another DataTable. A relationship is analogous to a join path that might exist between primary and foreign key columns in a relational database. A DataRelation identifies matching columns in two tables of a DataSet.</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lastRenderedPageBreak/>
        <w:t>Relationships enable navigation from one table to another in a DataSet. The essential elements of a DataRelation are the name of the relationship, the name of the tables being related, and the related columns in each table. Relationships can be built with more than one column per table by specifying an array of DataColumn objects as the key columns. When you add a relationship to the DataRelationCollection, you can optionally add a UniqueKeyConstraint and a ForeignKeyConstraint to enforce integrity constraints when changes are made to related column values.</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XML</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You can fill a DataSet from an XML stream or document. You can use the XML stream or document to supply to the DataSet either data, schema information, or both. The information supplied from the XML stream or document can be combined with existing data or schema information already present in the DataSet.</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ExtendedProperties</w:t>
      </w:r>
    </w:p>
    <w:p w:rsidR="0039266D" w:rsidRPr="003E240B" w:rsidRDefault="0039266D" w:rsidP="0039266D">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 </w:t>
      </w:r>
      <w:hyperlink r:id="rId89" w:history="1">
        <w:r w:rsidRPr="003E240B">
          <w:rPr>
            <w:rStyle w:val="Hyperlink"/>
            <w:rFonts w:ascii="Maiandra GD" w:hAnsi="Maiandra GD" w:cs="Arial"/>
            <w:b/>
            <w:bCs/>
            <w:color w:val="007BFF"/>
            <w:sz w:val="22"/>
            <w:szCs w:val="22"/>
            <w:bdr w:val="none" w:sz="0" w:space="0" w:color="auto" w:frame="1"/>
          </w:rPr>
          <w:t>DataSet</w:t>
        </w:r>
      </w:hyperlink>
      <w:r w:rsidRPr="003E240B">
        <w:rPr>
          <w:rFonts w:ascii="Maiandra GD" w:hAnsi="Maiandra GD" w:cs="Arial"/>
          <w:color w:val="000000"/>
          <w:sz w:val="22"/>
          <w:szCs w:val="22"/>
          <w:bdr w:val="none" w:sz="0" w:space="0" w:color="auto" w:frame="1"/>
        </w:rPr>
        <w:t>, DataTable, and DataColumn all have an ExtendedProperties property. ExtendedProperties is a PropertyCollection where you can place custom information, such as the SELECT statement that was used to generate the result set or the time when the data was generated. The ExtendedProperties collection is persisted with the schema information for the DataSet.</w:t>
      </w:r>
    </w:p>
    <w:p w:rsidR="0039266D" w:rsidRPr="003E240B" w:rsidRDefault="0039266D" w:rsidP="0039266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LINQ to DataSet</w:t>
      </w:r>
    </w:p>
    <w:p w:rsidR="0039266D" w:rsidRPr="003E240B" w:rsidRDefault="0039266D" w:rsidP="0039266D">
      <w:pPr>
        <w:pStyle w:val="NormalWeb"/>
        <w:pBdr>
          <w:bottom w:val="double" w:sz="6" w:space="1" w:color="auto"/>
        </w:pBdr>
        <w:shd w:val="clear" w:color="auto" w:fill="FFFFFF"/>
        <w:spacing w:before="0" w:beforeAutospacing="0" w:after="0" w:afterAutospacing="0"/>
        <w:jc w:val="both"/>
        <w:textAlignment w:val="baseline"/>
        <w:rPr>
          <w:rFonts w:ascii="Maiandra GD" w:hAnsi="Maiandra GD" w:cs="Segoe UI"/>
          <w:color w:val="212529"/>
          <w:sz w:val="22"/>
          <w:szCs w:val="22"/>
        </w:rPr>
      </w:pPr>
      <w:hyperlink r:id="rId90" w:history="1">
        <w:r w:rsidRPr="003E240B">
          <w:rPr>
            <w:rStyle w:val="Strong"/>
            <w:rFonts w:ascii="Maiandra GD" w:hAnsi="Maiandra GD" w:cs="Arial"/>
            <w:color w:val="007BFF"/>
            <w:sz w:val="22"/>
            <w:szCs w:val="22"/>
            <w:bdr w:val="none" w:sz="0" w:space="0" w:color="auto" w:frame="1"/>
          </w:rPr>
          <w:t>LINQ</w:t>
        </w:r>
        <w:r w:rsidRPr="003E240B">
          <w:rPr>
            <w:rStyle w:val="Hyperlink"/>
            <w:rFonts w:ascii="Maiandra GD" w:hAnsi="Maiandra GD" w:cs="Arial"/>
            <w:color w:val="007BFF"/>
            <w:sz w:val="22"/>
            <w:szCs w:val="22"/>
            <w:bdr w:val="none" w:sz="0" w:space="0" w:color="auto" w:frame="1"/>
          </w:rPr>
          <w:t> </w:t>
        </w:r>
      </w:hyperlink>
      <w:r w:rsidRPr="003E240B">
        <w:rPr>
          <w:rFonts w:ascii="Maiandra GD" w:hAnsi="Maiandra GD" w:cs="Arial"/>
          <w:color w:val="000000"/>
          <w:sz w:val="22"/>
          <w:szCs w:val="22"/>
          <w:bdr w:val="none" w:sz="0" w:space="0" w:color="auto" w:frame="1"/>
        </w:rPr>
        <w:t>to DataSet provides language-integrated querying capabilities for disconnected data stored in a </w:t>
      </w:r>
      <w:hyperlink r:id="rId91" w:history="1">
        <w:r w:rsidRPr="003E240B">
          <w:rPr>
            <w:rStyle w:val="Strong"/>
            <w:rFonts w:ascii="Maiandra GD" w:hAnsi="Maiandra GD" w:cs="Arial"/>
            <w:color w:val="007BFF"/>
            <w:sz w:val="22"/>
            <w:szCs w:val="22"/>
            <w:bdr w:val="none" w:sz="0" w:space="0" w:color="auto" w:frame="1"/>
          </w:rPr>
          <w:t>DataSet</w:t>
        </w:r>
      </w:hyperlink>
      <w:r w:rsidRPr="003E240B">
        <w:rPr>
          <w:rFonts w:ascii="Maiandra GD" w:hAnsi="Maiandra GD" w:cs="Arial"/>
          <w:color w:val="000000"/>
          <w:sz w:val="22"/>
          <w:szCs w:val="22"/>
          <w:bdr w:val="none" w:sz="0" w:space="0" w:color="auto" w:frame="1"/>
        </w:rPr>
        <w:t>. </w:t>
      </w:r>
      <w:hyperlink r:id="rId92" w:history="1">
        <w:r w:rsidRPr="003E240B">
          <w:rPr>
            <w:rStyle w:val="Strong"/>
            <w:rFonts w:ascii="Maiandra GD" w:hAnsi="Maiandra GD" w:cs="Arial"/>
            <w:color w:val="007BFF"/>
            <w:sz w:val="22"/>
            <w:szCs w:val="22"/>
            <w:bdr w:val="none" w:sz="0" w:space="0" w:color="auto" w:frame="1"/>
          </w:rPr>
          <w:t>LINQ</w:t>
        </w:r>
        <w:r w:rsidRPr="003E240B">
          <w:rPr>
            <w:rStyle w:val="Hyperlink"/>
            <w:rFonts w:ascii="Maiandra GD" w:hAnsi="Maiandra GD" w:cs="Arial"/>
            <w:color w:val="007BFF"/>
            <w:sz w:val="22"/>
            <w:szCs w:val="22"/>
            <w:bdr w:val="none" w:sz="0" w:space="0" w:color="auto" w:frame="1"/>
          </w:rPr>
          <w:t> </w:t>
        </w:r>
      </w:hyperlink>
      <w:r w:rsidRPr="003E240B">
        <w:rPr>
          <w:rFonts w:ascii="Maiandra GD" w:hAnsi="Maiandra GD" w:cs="Arial"/>
          <w:color w:val="000000"/>
          <w:sz w:val="22"/>
          <w:szCs w:val="22"/>
          <w:bdr w:val="none" w:sz="0" w:space="0" w:color="auto" w:frame="1"/>
        </w:rPr>
        <w:t>to DataSet uses standard LINQ syntax and provides compile-time syntax checking, static typing, and IntelliSense support when you are using the Visual Studio IDE.</w:t>
      </w:r>
    </w:p>
    <w:p w:rsidR="002D66CC" w:rsidRPr="003E240B" w:rsidRDefault="002D66CC" w:rsidP="00365A63">
      <w:pPr>
        <w:rPr>
          <w:rFonts w:ascii="Maiandra GD" w:hAnsi="Maiandra GD" w:cs="Segoe UI"/>
          <w:color w:val="212529"/>
        </w:rPr>
      </w:pPr>
      <w:r w:rsidRPr="00365A63">
        <w:rPr>
          <w:b/>
          <w:sz w:val="28"/>
        </w:rPr>
        <w:t>ADO.NET Using Stored Procedure</w:t>
      </w:r>
      <w:r w:rsidR="00365A63">
        <w:rPr>
          <w:b/>
        </w:rPr>
        <w:t xml:space="preserve"> </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What is a Stored Procedure in SQL?</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A Stored Procedure in SQL is a database object which contains pre-compiled SQL Statements. In simple words, we can also say that the Stored Procedures are a block of code that is designed to perform a specific task whenever it is called. Please </w:t>
      </w:r>
      <w:hyperlink r:id="rId93" w:history="1">
        <w:r w:rsidRPr="003E240B">
          <w:rPr>
            <w:rStyle w:val="Strong"/>
            <w:rFonts w:ascii="Maiandra GD" w:hAnsi="Maiandra GD" w:cs="Arial"/>
            <w:color w:val="007BFF"/>
            <w:sz w:val="22"/>
            <w:szCs w:val="22"/>
            <w:bdr w:val="none" w:sz="0" w:space="0" w:color="auto" w:frame="1"/>
          </w:rPr>
          <w:t>click here </w:t>
        </w:r>
      </w:hyperlink>
      <w:r w:rsidRPr="003E240B">
        <w:rPr>
          <w:rFonts w:ascii="Maiandra GD" w:hAnsi="Maiandra GD" w:cs="Arial"/>
          <w:color w:val="000000"/>
          <w:sz w:val="22"/>
          <w:szCs w:val="22"/>
          <w:bdr w:val="none" w:sz="0" w:space="0" w:color="auto" w:frame="1"/>
        </w:rPr>
        <w:t>to learn </w:t>
      </w:r>
      <w:hyperlink r:id="rId94" w:history="1">
        <w:r w:rsidRPr="003E240B">
          <w:rPr>
            <w:rStyle w:val="Strong"/>
            <w:rFonts w:ascii="Maiandra GD" w:hAnsi="Maiandra GD" w:cs="Arial"/>
            <w:color w:val="007BFF"/>
            <w:sz w:val="22"/>
            <w:szCs w:val="22"/>
            <w:bdr w:val="none" w:sz="0" w:space="0" w:color="auto" w:frame="1"/>
          </w:rPr>
          <w:t>SQL Server Stored Procedure</w:t>
        </w:r>
      </w:hyperlink>
      <w:r w:rsidRPr="003E240B">
        <w:rPr>
          <w:rFonts w:ascii="Maiandra GD" w:hAnsi="Maiandra GD" w:cs="Arial"/>
          <w:color w:val="000000"/>
          <w:sz w:val="22"/>
          <w:szCs w:val="22"/>
          <w:bdr w:val="none" w:sz="0" w:space="0" w:color="auto" w:frame="1"/>
        </w:rPr>
        <w:t> in detail.</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Example to understand ADO.NET using Stored Procedure:</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We are going to use the following student table in this demo to understand the concept of </w:t>
      </w:r>
      <w:hyperlink r:id="rId95" w:history="1">
        <w:r w:rsidRPr="003E240B">
          <w:rPr>
            <w:rStyle w:val="Strong"/>
            <w:rFonts w:ascii="Maiandra GD" w:hAnsi="Maiandra GD" w:cs="Arial"/>
            <w:color w:val="007BFF"/>
            <w:sz w:val="22"/>
            <w:szCs w:val="22"/>
            <w:bdr w:val="none" w:sz="0" w:space="0" w:color="auto" w:frame="1"/>
          </w:rPr>
          <w:t>ADO.NET</w:t>
        </w:r>
      </w:hyperlink>
      <w:r w:rsidRPr="003E240B">
        <w:rPr>
          <w:rFonts w:ascii="Maiandra GD" w:hAnsi="Maiandra GD" w:cs="Arial"/>
          <w:color w:val="000000"/>
          <w:sz w:val="22"/>
          <w:szCs w:val="22"/>
          <w:bdr w:val="none" w:sz="0" w:space="0" w:color="auto" w:frame="1"/>
        </w:rPr>
        <w:t> using Stored Procedure.</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3190875" cy="1095375"/>
            <wp:effectExtent l="19050" t="0" r="9525" b="0"/>
            <wp:docPr id="147" name="Picture 147" descr="Example to understand ADO.NET using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Example to understand ADO.NET using Stored Procedure"/>
                    <pic:cNvPicPr>
                      <a:picLocks noChangeAspect="1" noChangeArrowheads="1"/>
                    </pic:cNvPicPr>
                  </pic:nvPicPr>
                  <pic:blipFill>
                    <a:blip r:embed="rId96"/>
                    <a:srcRect/>
                    <a:stretch>
                      <a:fillRect/>
                    </a:stretch>
                  </pic:blipFill>
                  <pic:spPr bwMode="auto">
                    <a:xfrm>
                      <a:off x="0" y="0"/>
                      <a:ext cx="3190875" cy="1095375"/>
                    </a:xfrm>
                    <a:prstGeom prst="rect">
                      <a:avLst/>
                    </a:prstGeom>
                    <a:noFill/>
                    <a:ln w="9525">
                      <a:noFill/>
                      <a:miter lim="800000"/>
                      <a:headEnd/>
                      <a:tailEnd/>
                    </a:ln>
                  </pic:spPr>
                </pic:pic>
              </a:graphicData>
            </a:graphic>
          </wp:inline>
        </w:drawing>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Please use the below SQL Script to create and populate the database StudentDB and table Student with the required sample data.</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CREATE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DATABASE</w:t>
      </w:r>
      <w:r w:rsidRPr="003E240B">
        <w:rPr>
          <w:rStyle w:val="enlighter-text"/>
          <w:rFonts w:ascii="Maiandra GD" w:hAnsi="Maiandra GD" w:cs="Consolas"/>
          <w:color w:val="CFD5E0"/>
          <w:bdr w:val="none" w:sz="0" w:space="0" w:color="auto" w:frame="1"/>
        </w:rPr>
        <w:t xml:space="preserve"> StudentDB;</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GO</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USE</w:t>
      </w:r>
      <w:r w:rsidRPr="003E240B">
        <w:rPr>
          <w:rStyle w:val="enlighter-text"/>
          <w:rFonts w:ascii="Maiandra GD" w:hAnsi="Maiandra GD" w:cs="Consolas"/>
          <w:color w:val="CFD5E0"/>
          <w:bdr w:val="none" w:sz="0" w:space="0" w:color="auto" w:frame="1"/>
        </w:rPr>
        <w:t xml:space="preserve"> StudentDB;</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GO</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lastRenderedPageBreak/>
        <w:t>CREATE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TABLE</w:t>
      </w:r>
      <w:r w:rsidRPr="003E240B">
        <w:rPr>
          <w:rStyle w:val="enlighter-text"/>
          <w:rFonts w:ascii="Maiandra GD" w:hAnsi="Maiandra GD" w:cs="Consolas"/>
          <w:color w:val="CFD5E0"/>
          <w:bdr w:val="none" w:sz="0" w:space="0" w:color="auto" w:frame="1"/>
        </w:rPr>
        <w:t xml:space="preserve"> Student(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[Id] [int] </w:t>
      </w:r>
      <w:r w:rsidRPr="003E240B">
        <w:rPr>
          <w:rStyle w:val="enlighter-k0"/>
          <w:rFonts w:ascii="Maiandra GD" w:hAnsi="Maiandra GD" w:cs="Consolas"/>
          <w:b/>
          <w:bCs/>
          <w:color w:val="D171DD"/>
          <w:bdr w:val="none" w:sz="0" w:space="0" w:color="auto" w:frame="1"/>
        </w:rPr>
        <w:t>IDENTITY</w:t>
      </w:r>
      <w:r w:rsidRPr="003E240B">
        <w:rPr>
          <w:rStyle w:val="enlighter-text"/>
          <w:rFonts w:ascii="Maiandra GD" w:hAnsi="Maiandra GD" w:cs="Consolas"/>
          <w:color w:val="CFD5E0"/>
          <w:bdr w:val="none" w:sz="0" w:space="0" w:color="auto" w:frame="1"/>
        </w:rPr>
        <w:t>(</w:t>
      </w:r>
      <w:r w:rsidRPr="003E240B">
        <w:rPr>
          <w:rStyle w:val="enlighter-n1"/>
          <w:rFonts w:ascii="Maiandra GD" w:hAnsi="Maiandra GD" w:cs="Consolas"/>
          <w:color w:val="D19A66"/>
          <w:bdr w:val="none" w:sz="0" w:space="0" w:color="auto" w:frame="1"/>
        </w:rPr>
        <w:t>100</w:t>
      </w:r>
      <w:r w:rsidRPr="003E240B">
        <w:rPr>
          <w:rStyle w:val="enlighter-text"/>
          <w:rFonts w:ascii="Maiandra GD" w:hAnsi="Maiandra GD" w:cs="Consolas"/>
          <w:color w:val="CFD5E0"/>
          <w:bdr w:val="none" w:sz="0" w:space="0" w:color="auto" w:frame="1"/>
        </w:rPr>
        <w:t>,</w:t>
      </w:r>
      <w:r w:rsidRPr="003E240B">
        <w:rPr>
          <w:rStyle w:val="enlighter-n1"/>
          <w:rFonts w:ascii="Maiandra GD" w:hAnsi="Maiandra GD" w:cs="Consolas"/>
          <w:color w:val="D19A66"/>
          <w:bdr w:val="none" w:sz="0" w:space="0" w:color="auto" w:frame="1"/>
        </w:rPr>
        <w:t>1</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PRIMARY</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KEY</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[Name] [varchar](</w:t>
      </w:r>
      <w:r w:rsidRPr="003E240B">
        <w:rPr>
          <w:rStyle w:val="enlighter-n1"/>
          <w:rFonts w:ascii="Maiandra GD" w:hAnsi="Maiandra GD" w:cs="Consolas"/>
          <w:color w:val="D19A66"/>
          <w:bdr w:val="none" w:sz="0" w:space="0" w:color="auto" w:frame="1"/>
        </w:rPr>
        <w:t>100</w:t>
      </w:r>
      <w:r w:rsidRPr="003E240B">
        <w:rPr>
          <w:rStyle w:val="enlighter-text"/>
          <w:rFonts w:ascii="Maiandra GD" w:hAnsi="Maiandra GD" w:cs="Consolas"/>
          <w:color w:val="CFD5E0"/>
          <w:bdr w:val="none" w:sz="0" w:space="0" w:color="auto" w:frame="1"/>
        </w:rPr>
        <w:t xml:space="preserve">) </w:t>
      </w:r>
      <w:r w:rsidRPr="003E240B">
        <w:rPr>
          <w:rStyle w:val="enlighter-e1"/>
          <w:rFonts w:ascii="Maiandra GD" w:hAnsi="Maiandra GD" w:cs="Consolas"/>
          <w:b/>
          <w:bCs/>
          <w:color w:val="D171DD"/>
          <w:bdr w:val="none" w:sz="0" w:space="0" w:color="auto" w:frame="1"/>
        </w:rPr>
        <w:t>NULL</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[Email] [varchar](</w:t>
      </w:r>
      <w:r w:rsidRPr="003E240B">
        <w:rPr>
          <w:rStyle w:val="enlighter-n1"/>
          <w:rFonts w:ascii="Maiandra GD" w:hAnsi="Maiandra GD" w:cs="Consolas"/>
          <w:color w:val="D19A66"/>
          <w:bdr w:val="none" w:sz="0" w:space="0" w:color="auto" w:frame="1"/>
        </w:rPr>
        <w:t>50</w:t>
      </w:r>
      <w:r w:rsidRPr="003E240B">
        <w:rPr>
          <w:rStyle w:val="enlighter-text"/>
          <w:rFonts w:ascii="Maiandra GD" w:hAnsi="Maiandra GD" w:cs="Consolas"/>
          <w:color w:val="CFD5E0"/>
          <w:bdr w:val="none" w:sz="0" w:space="0" w:color="auto" w:frame="1"/>
        </w:rPr>
        <w:t xml:space="preserve">) </w:t>
      </w:r>
      <w:r w:rsidRPr="003E240B">
        <w:rPr>
          <w:rStyle w:val="enlighter-e1"/>
          <w:rFonts w:ascii="Maiandra GD" w:hAnsi="Maiandra GD" w:cs="Consolas"/>
          <w:b/>
          <w:bCs/>
          <w:color w:val="D171DD"/>
          <w:bdr w:val="none" w:sz="0" w:space="0" w:color="auto" w:frame="1"/>
        </w:rPr>
        <w:t>NULL</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[Mobile] [varchar](</w:t>
      </w:r>
      <w:r w:rsidRPr="003E240B">
        <w:rPr>
          <w:rStyle w:val="enlighter-n1"/>
          <w:rFonts w:ascii="Maiandra GD" w:hAnsi="Maiandra GD" w:cs="Consolas"/>
          <w:color w:val="D19A66"/>
          <w:bdr w:val="none" w:sz="0" w:space="0" w:color="auto" w:frame="1"/>
        </w:rPr>
        <w:t>50</w:t>
      </w:r>
      <w:r w:rsidRPr="003E240B">
        <w:rPr>
          <w:rStyle w:val="enlighter-text"/>
          <w:rFonts w:ascii="Maiandra GD" w:hAnsi="Maiandra GD" w:cs="Consolas"/>
          <w:color w:val="CFD5E0"/>
          <w:bdr w:val="none" w:sz="0" w:space="0" w:color="auto" w:frame="1"/>
        </w:rPr>
        <w:t xml:space="preserve">) </w:t>
      </w:r>
      <w:r w:rsidRPr="003E240B">
        <w:rPr>
          <w:rStyle w:val="enlighter-e1"/>
          <w:rFonts w:ascii="Maiandra GD" w:hAnsi="Maiandra GD" w:cs="Consolas"/>
          <w:b/>
          <w:bCs/>
          <w:color w:val="D171DD"/>
          <w:bdr w:val="none" w:sz="0" w:space="0" w:color="auto" w:frame="1"/>
        </w:rPr>
        <w:t>NULL</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GO</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Student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'Anurag'</w:t>
      </w:r>
      <w:r w:rsidRPr="003E240B">
        <w:rPr>
          <w:rStyle w:val="enlighter-text"/>
          <w:rFonts w:ascii="Maiandra GD" w:hAnsi="Maiandra GD" w:cs="Consolas"/>
          <w:color w:val="CFD5E0"/>
          <w:bdr w:val="none" w:sz="0" w:space="0" w:color="auto" w:frame="1"/>
        </w:rPr>
        <w:t>,</w:t>
      </w:r>
      <w:r w:rsidRPr="003E240B">
        <w:rPr>
          <w:rStyle w:val="enlighter-s0"/>
          <w:rFonts w:ascii="Maiandra GD" w:hAnsi="Maiandra GD" w:cs="Consolas"/>
          <w:color w:val="7CC379"/>
          <w:bdr w:val="none" w:sz="0" w:space="0" w:color="auto" w:frame="1"/>
        </w:rPr>
        <w:t>'Anurag@dotnettutorial.net'</w:t>
      </w:r>
      <w:r w:rsidRPr="003E240B">
        <w:rPr>
          <w:rStyle w:val="enlighter-text"/>
          <w:rFonts w:ascii="Maiandra GD" w:hAnsi="Maiandra GD" w:cs="Consolas"/>
          <w:color w:val="CFD5E0"/>
          <w:bdr w:val="none" w:sz="0" w:space="0" w:color="auto" w:frame="1"/>
        </w:rPr>
        <w:t>,</w:t>
      </w:r>
      <w:r w:rsidRPr="003E240B">
        <w:rPr>
          <w:rStyle w:val="enlighter-s0"/>
          <w:rFonts w:ascii="Maiandra GD" w:hAnsi="Maiandra GD" w:cs="Consolas"/>
          <w:color w:val="7CC379"/>
          <w:bdr w:val="none" w:sz="0" w:space="0" w:color="auto" w:frame="1"/>
        </w:rPr>
        <w:t>'1234567890'</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Student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'Priyanka'</w:t>
      </w:r>
      <w:r w:rsidRPr="003E240B">
        <w:rPr>
          <w:rStyle w:val="enlighter-text"/>
          <w:rFonts w:ascii="Maiandra GD" w:hAnsi="Maiandra GD" w:cs="Consolas"/>
          <w:color w:val="CFD5E0"/>
          <w:bdr w:val="none" w:sz="0" w:space="0" w:color="auto" w:frame="1"/>
        </w:rPr>
        <w:t>,</w:t>
      </w:r>
      <w:r w:rsidRPr="003E240B">
        <w:rPr>
          <w:rStyle w:val="enlighter-s0"/>
          <w:rFonts w:ascii="Maiandra GD" w:hAnsi="Maiandra GD" w:cs="Consolas"/>
          <w:color w:val="7CC379"/>
          <w:bdr w:val="none" w:sz="0" w:space="0" w:color="auto" w:frame="1"/>
        </w:rPr>
        <w:t>'Priyanka@dotnettutorial.net'</w:t>
      </w:r>
      <w:r w:rsidRPr="003E240B">
        <w:rPr>
          <w:rStyle w:val="enlighter-text"/>
          <w:rFonts w:ascii="Maiandra GD" w:hAnsi="Maiandra GD" w:cs="Consolas"/>
          <w:color w:val="CFD5E0"/>
          <w:bdr w:val="none" w:sz="0" w:space="0" w:color="auto" w:frame="1"/>
        </w:rPr>
        <w:t>,</w:t>
      </w:r>
      <w:r w:rsidRPr="003E240B">
        <w:rPr>
          <w:rStyle w:val="enlighter-s0"/>
          <w:rFonts w:ascii="Maiandra GD" w:hAnsi="Maiandra GD" w:cs="Consolas"/>
          <w:color w:val="7CC379"/>
          <w:bdr w:val="none" w:sz="0" w:space="0" w:color="auto" w:frame="1"/>
        </w:rPr>
        <w:t>'2233445566'</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Student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'Preety'</w:t>
      </w:r>
      <w:r w:rsidRPr="003E240B">
        <w:rPr>
          <w:rStyle w:val="enlighter-text"/>
          <w:rFonts w:ascii="Maiandra GD" w:hAnsi="Maiandra GD" w:cs="Consolas"/>
          <w:color w:val="CFD5E0"/>
          <w:bdr w:val="none" w:sz="0" w:space="0" w:color="auto" w:frame="1"/>
        </w:rPr>
        <w:t>,</w:t>
      </w:r>
      <w:r w:rsidRPr="003E240B">
        <w:rPr>
          <w:rStyle w:val="enlighter-s0"/>
          <w:rFonts w:ascii="Maiandra GD" w:hAnsi="Maiandra GD" w:cs="Consolas"/>
          <w:color w:val="7CC379"/>
          <w:bdr w:val="none" w:sz="0" w:space="0" w:color="auto" w:frame="1"/>
        </w:rPr>
        <w:t>'Preety@dotnettutorial.net'</w:t>
      </w:r>
      <w:r w:rsidRPr="003E240B">
        <w:rPr>
          <w:rStyle w:val="enlighter-text"/>
          <w:rFonts w:ascii="Maiandra GD" w:hAnsi="Maiandra GD" w:cs="Consolas"/>
          <w:color w:val="CFD5E0"/>
          <w:bdr w:val="none" w:sz="0" w:space="0" w:color="auto" w:frame="1"/>
        </w:rPr>
        <w:t>,</w:t>
      </w:r>
      <w:r w:rsidRPr="003E240B">
        <w:rPr>
          <w:rStyle w:val="enlighter-s0"/>
          <w:rFonts w:ascii="Maiandra GD" w:hAnsi="Maiandra GD" w:cs="Consolas"/>
          <w:color w:val="7CC379"/>
          <w:bdr w:val="none" w:sz="0" w:space="0" w:color="auto" w:frame="1"/>
        </w:rPr>
        <w:t>'6655443322'</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Student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'Sambit'</w:t>
      </w:r>
      <w:r w:rsidRPr="003E240B">
        <w:rPr>
          <w:rStyle w:val="enlighter-text"/>
          <w:rFonts w:ascii="Maiandra GD" w:hAnsi="Maiandra GD" w:cs="Consolas"/>
          <w:color w:val="CFD5E0"/>
          <w:bdr w:val="none" w:sz="0" w:space="0" w:color="auto" w:frame="1"/>
        </w:rPr>
        <w:t>,</w:t>
      </w:r>
      <w:r w:rsidRPr="003E240B">
        <w:rPr>
          <w:rStyle w:val="enlighter-s0"/>
          <w:rFonts w:ascii="Maiandra GD" w:hAnsi="Maiandra GD" w:cs="Consolas"/>
          <w:color w:val="7CC379"/>
          <w:bdr w:val="none" w:sz="0" w:space="0" w:color="auto" w:frame="1"/>
        </w:rPr>
        <w:t>'Sambit@dotnettutorial.net'</w:t>
      </w:r>
      <w:r w:rsidRPr="003E240B">
        <w:rPr>
          <w:rStyle w:val="enlighter-text"/>
          <w:rFonts w:ascii="Maiandra GD" w:hAnsi="Maiandra GD" w:cs="Consolas"/>
          <w:color w:val="CFD5E0"/>
          <w:bdr w:val="none" w:sz="0" w:space="0" w:color="auto" w:frame="1"/>
        </w:rPr>
        <w:t>,</w:t>
      </w:r>
      <w:r w:rsidRPr="003E240B">
        <w:rPr>
          <w:rStyle w:val="enlighter-s0"/>
          <w:rFonts w:ascii="Maiandra GD" w:hAnsi="Maiandra GD" w:cs="Consolas"/>
          <w:color w:val="7CC379"/>
          <w:bdr w:val="none" w:sz="0" w:space="0" w:color="auto" w:frame="1"/>
        </w:rPr>
        <w:t>'9876543210'</w:t>
      </w:r>
      <w:r w:rsidRPr="003E240B">
        <w:rPr>
          <w:rStyle w:val="enlighter-text"/>
          <w:rFonts w:ascii="Maiandra GD" w:hAnsi="Maiandra GD" w:cs="Consolas"/>
          <w:color w:val="CFD5E0"/>
          <w:bdr w:val="none" w:sz="0" w:space="0" w:color="auto" w:frame="1"/>
        </w:rPr>
        <w:t>)</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Stored Procedure without a parameter:</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So, the first thing is always first. Let us create a stored procedure that will not take any input parameter but will return all the records from the student table. Please use the below SQL Script to create the stored procedure.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CREATE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PROCEDURE</w:t>
      </w:r>
      <w:r w:rsidRPr="003E240B">
        <w:rPr>
          <w:rStyle w:val="enlighter-text"/>
          <w:rFonts w:ascii="Maiandra GD" w:hAnsi="Maiandra GD" w:cs="Consolas"/>
          <w:color w:val="CFD5E0"/>
          <w:bdr w:val="none" w:sz="0" w:space="0" w:color="auto" w:frame="1"/>
        </w:rPr>
        <w:t xml:space="preserve"> spGetStudents</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AS</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BEGIN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SELECT</w:t>
      </w:r>
      <w:r w:rsidRPr="003E240B">
        <w:rPr>
          <w:rStyle w:val="enlighter-text"/>
          <w:rFonts w:ascii="Maiandra GD" w:hAnsi="Maiandra GD" w:cs="Consolas"/>
          <w:color w:val="CFD5E0"/>
          <w:bdr w:val="none" w:sz="0" w:space="0" w:color="auto" w:frame="1"/>
        </w:rPr>
        <w:t xml:space="preserve"> Id, Name, Email, Mobile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FROM</w:t>
      </w:r>
      <w:r w:rsidRPr="003E240B">
        <w:rPr>
          <w:rStyle w:val="enlighter-text"/>
          <w:rFonts w:ascii="Maiandra GD" w:hAnsi="Maiandra GD" w:cs="Consolas"/>
          <w:color w:val="CFD5E0"/>
          <w:bdr w:val="none" w:sz="0" w:space="0" w:color="auto" w:frame="1"/>
        </w:rPr>
        <w:t xml:space="preserve"> Student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END</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How to call a stored procedure using C# ADO.NET.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Let us see the step-by-step procedure to call the above-stored procedure. Please have a look at the below image. So, what you need to do is, first create an instance of command object and then specify the commandTest property value as the stored procedure name and the most important point is you need to specify the command type as Stored Procedure.</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lastRenderedPageBreak/>
        <w:drawing>
          <wp:inline distT="0" distB="0" distL="0" distR="0">
            <wp:extent cx="3352800" cy="847725"/>
            <wp:effectExtent l="19050" t="0" r="0" b="0"/>
            <wp:docPr id="148" name="Picture 148" descr="How to call a stored procedure using C#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ow to call a stored procedure using C# ADO.NET"/>
                    <pic:cNvPicPr>
                      <a:picLocks noChangeAspect="1" noChangeArrowheads="1"/>
                    </pic:cNvPicPr>
                  </pic:nvPicPr>
                  <pic:blipFill>
                    <a:blip r:embed="rId97"/>
                    <a:srcRect/>
                    <a:stretch>
                      <a:fillRect/>
                    </a:stretch>
                  </pic:blipFill>
                  <pic:spPr bwMode="auto">
                    <a:xfrm>
                      <a:off x="0" y="0"/>
                      <a:ext cx="3352800" cy="847725"/>
                    </a:xfrm>
                    <a:prstGeom prst="rect">
                      <a:avLst/>
                    </a:prstGeom>
                    <a:noFill/>
                    <a:ln w="9525">
                      <a:noFill/>
                      <a:miter lim="800000"/>
                      <a:headEnd/>
                      <a:tailEnd/>
                    </a:ln>
                  </pic:spPr>
                </pic:pic>
              </a:graphicData>
            </a:graphic>
          </wp:inline>
        </w:drawing>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You can also use the other overloaded constructor of the Command class as shown in the below image. As you can see, here we are passing the stored procedure name and the connection object to the constructor of the command object and then specify the command type as a Stored procedure.</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4210050" cy="790575"/>
            <wp:effectExtent l="19050" t="0" r="0" b="0"/>
            <wp:docPr id="149" name="Picture 149" descr="How to call a stored procedure without parameter using C#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ow to call a stored procedure without parameter using C# ADO.NET."/>
                    <pic:cNvPicPr>
                      <a:picLocks noChangeAspect="1" noChangeArrowheads="1"/>
                    </pic:cNvPicPr>
                  </pic:nvPicPr>
                  <pic:blipFill>
                    <a:blip r:embed="rId98"/>
                    <a:srcRect/>
                    <a:stretch>
                      <a:fillRect/>
                    </a:stretch>
                  </pic:blipFill>
                  <pic:spPr bwMode="auto">
                    <a:xfrm>
                      <a:off x="0" y="0"/>
                      <a:ext cx="4210050" cy="790575"/>
                    </a:xfrm>
                    <a:prstGeom prst="rect">
                      <a:avLst/>
                    </a:prstGeom>
                    <a:noFill/>
                    <a:ln w="9525">
                      <a:noFill/>
                      <a:miter lim="800000"/>
                      <a:headEnd/>
                      <a:tailEnd/>
                    </a:ln>
                  </pic:spPr>
                </pic:pic>
              </a:graphicData>
            </a:graphic>
          </wp:inline>
        </w:drawing>
      </w:r>
    </w:p>
    <w:p w:rsidR="002D66CC" w:rsidRPr="003E240B" w:rsidRDefault="002D66CC" w:rsidP="002D66CC">
      <w:pPr>
        <w:pStyle w:val="Heading6"/>
        <w:shd w:val="clear" w:color="auto" w:fill="FFFFFF"/>
        <w:spacing w:before="0"/>
        <w:jc w:val="both"/>
        <w:textAlignment w:val="baseline"/>
        <w:rPr>
          <w:rFonts w:ascii="Maiandra GD" w:hAnsi="Maiandra GD" w:cs="Segoe UI"/>
          <w:color w:val="3A3A3A"/>
        </w:rPr>
      </w:pPr>
      <w:r w:rsidRPr="003E240B">
        <w:rPr>
          <w:rStyle w:val="Strong"/>
          <w:rFonts w:ascii="Maiandra GD" w:hAnsi="Maiandra GD" w:cs="Arial"/>
          <w:b w:val="0"/>
          <w:bCs w:val="0"/>
          <w:color w:val="000000"/>
          <w:bdr w:val="none" w:sz="0" w:space="0" w:color="auto" w:frame="1"/>
        </w:rPr>
        <w:t>The complete example is given below.</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System.Data.SqlClient;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namespace </w:t>
      </w:r>
      <w:r w:rsidRPr="003E240B">
        <w:rPr>
          <w:rStyle w:val="enlighter-k10"/>
          <w:rFonts w:ascii="Maiandra GD" w:hAnsi="Maiandra GD" w:cs="Consolas"/>
          <w:i/>
          <w:iCs/>
          <w:color w:val="4284AE"/>
          <w:bdr w:val="none" w:sz="0" w:space="0" w:color="auto" w:frame="1"/>
        </w:rPr>
        <w:t>ADOUsingStoredProcedure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class</w:t>
      </w:r>
      <w:r w:rsidRPr="003E240B">
        <w:rPr>
          <w:rStyle w:val="enlighter-text"/>
          <w:rFonts w:ascii="Maiandra GD" w:hAnsi="Maiandra GD" w:cs="Consolas"/>
          <w:color w:val="CFD5E0"/>
          <w:bdr w:val="none" w:sz="0" w:space="0" w:color="auto" w:frame="1"/>
        </w:rPr>
        <w:t xml:space="preserve"> Program</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Main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args</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string ConnectionString = </w:t>
      </w:r>
      <w:r w:rsidRPr="003E240B">
        <w:rPr>
          <w:rStyle w:val="enlighter-s0"/>
          <w:rFonts w:ascii="Maiandra GD" w:hAnsi="Maiandra GD" w:cs="Consolas"/>
          <w:color w:val="7CC379"/>
          <w:bdr w:val="none" w:sz="0" w:space="0" w:color="auto" w:frame="1"/>
        </w:rPr>
        <w:t>"data source=.; database=StudentDB; integrated security=SSPI"</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connection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SqlCommand cmd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SqlCommand</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"spGetStudents"</w:t>
      </w:r>
      <w:r w:rsidRPr="003E240B">
        <w:rPr>
          <w:rStyle w:val="enlighter-text"/>
          <w:rFonts w:ascii="Maiandra GD" w:hAnsi="Maiandra GD" w:cs="Consolas"/>
          <w:color w:val="CFD5E0"/>
          <w:bdr w:val="none" w:sz="0" w:space="0" w:color="auto" w:frame="1"/>
        </w:rPr>
        <w:t>, connection</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lastRenderedPageBreak/>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CommandType = CommandType.</w:t>
      </w:r>
      <w:r w:rsidRPr="003E240B">
        <w:rPr>
          <w:rStyle w:val="enlighter-m3"/>
          <w:rFonts w:ascii="Maiandra GD" w:hAnsi="Maiandra GD" w:cs="Consolas"/>
          <w:color w:val="4284AE"/>
          <w:bdr w:val="none" w:sz="0" w:space="0" w:color="auto" w:frame="1"/>
        </w:rPr>
        <w:t>StoredProcedure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connection.</w:t>
      </w:r>
      <w:r w:rsidRPr="003E240B">
        <w:rPr>
          <w:rStyle w:val="enlighter-m3"/>
          <w:rFonts w:ascii="Maiandra GD" w:hAnsi="Maiandra GD" w:cs="Consolas"/>
          <w:color w:val="4284AE"/>
          <w:bdr w:val="none" w:sz="0" w:space="0" w:color="auto" w:frame="1"/>
        </w:rPr>
        <w:t>Open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SqlDataReader sdr = cmd.</w:t>
      </w:r>
      <w:r w:rsidRPr="003E240B">
        <w:rPr>
          <w:rStyle w:val="enlighter-m3"/>
          <w:rFonts w:ascii="Maiandra GD" w:hAnsi="Maiandra GD" w:cs="Consolas"/>
          <w:color w:val="4284AE"/>
          <w:bdr w:val="none" w:sz="0" w:space="0" w:color="auto" w:frame="1"/>
        </w:rPr>
        <w:t>ExecuteReader</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while</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sdr.</w:t>
      </w:r>
      <w:r w:rsidRPr="003E240B">
        <w:rPr>
          <w:rStyle w:val="enlighter-m3"/>
          <w:rFonts w:ascii="Maiandra GD" w:hAnsi="Maiandra GD" w:cs="Consolas"/>
          <w:color w:val="4284AE"/>
          <w:bdr w:val="none" w:sz="0" w:space="0" w:color="auto" w:frame="1"/>
        </w:rPr>
        <w:t>Read</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"Id"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"Name"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"Email"</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"Mobile"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Exception e</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"OOPs, something went wrong.\n"</w:t>
      </w:r>
      <w:r w:rsidRPr="003E240B">
        <w:rPr>
          <w:rStyle w:val="enlighter-text"/>
          <w:rFonts w:ascii="Maiandra GD" w:hAnsi="Maiandra GD" w:cs="Consolas"/>
          <w:color w:val="CFD5E0"/>
          <w:bdr w:val="none" w:sz="0" w:space="0" w:color="auto" w:frame="1"/>
        </w:rPr>
        <w:t xml:space="preserve"> + 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Output: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4572000" cy="828675"/>
            <wp:effectExtent l="19050" t="0" r="0" b="0"/>
            <wp:docPr id="150" name="Picture 150" descr="ADO.NET Using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ADO.NET Using Stored Procedure"/>
                    <pic:cNvPicPr>
                      <a:picLocks noChangeAspect="1" noChangeArrowheads="1"/>
                    </pic:cNvPicPr>
                  </pic:nvPicPr>
                  <pic:blipFill>
                    <a:blip r:embed="rId99"/>
                    <a:srcRect/>
                    <a:stretch>
                      <a:fillRect/>
                    </a:stretch>
                  </pic:blipFill>
                  <pic:spPr bwMode="auto">
                    <a:xfrm>
                      <a:off x="0" y="0"/>
                      <a:ext cx="4572000" cy="828675"/>
                    </a:xfrm>
                    <a:prstGeom prst="rect">
                      <a:avLst/>
                    </a:prstGeom>
                    <a:noFill/>
                    <a:ln w="9525">
                      <a:noFill/>
                      <a:miter lim="800000"/>
                      <a:headEnd/>
                      <a:tailEnd/>
                    </a:ln>
                  </pic:spPr>
                </pic:pic>
              </a:graphicData>
            </a:graphic>
          </wp:inline>
        </w:drawing>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Stored procedure with Input Parameter:</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lastRenderedPageBreak/>
        <w:t>Now, we will see how to call a stored procedure with an input parameter. So, please use the below SQL Script to create the stored procedure which will return the student details by id. Here, student id is the input parameter and that parameter value we need to pass while calling this stored procedure.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CREATE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PROCEDURE</w:t>
      </w:r>
      <w:r w:rsidRPr="003E240B">
        <w:rPr>
          <w:rStyle w:val="enlighter-text"/>
          <w:rFonts w:ascii="Maiandra GD" w:hAnsi="Maiandra GD" w:cs="Consolas"/>
          <w:color w:val="CFD5E0"/>
          <w:bdr w:val="none" w:sz="0" w:space="0" w:color="auto" w:frame="1"/>
        </w:rPr>
        <w:t xml:space="preserve"> spGetStudentById</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@Id </w:t>
      </w:r>
      <w:r w:rsidRPr="003E240B">
        <w:rPr>
          <w:rStyle w:val="enlighter-k0"/>
          <w:rFonts w:ascii="Maiandra GD" w:hAnsi="Maiandra GD" w:cs="Consolas"/>
          <w:b/>
          <w:bCs/>
          <w:color w:val="D171DD"/>
          <w:bdr w:val="none" w:sz="0" w:space="0" w:color="auto" w:frame="1"/>
        </w:rPr>
        <w:t>INT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AS</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BEGIN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SELECT</w:t>
      </w:r>
      <w:r w:rsidRPr="003E240B">
        <w:rPr>
          <w:rStyle w:val="enlighter-text"/>
          <w:rFonts w:ascii="Maiandra GD" w:hAnsi="Maiandra GD" w:cs="Consolas"/>
          <w:color w:val="CFD5E0"/>
          <w:bdr w:val="none" w:sz="0" w:space="0" w:color="auto" w:frame="1"/>
        </w:rPr>
        <w:t xml:space="preserve"> Id, Name, Email, Mobile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FROM</w:t>
      </w:r>
      <w:r w:rsidRPr="003E240B">
        <w:rPr>
          <w:rStyle w:val="enlighter-text"/>
          <w:rFonts w:ascii="Maiandra GD" w:hAnsi="Maiandra GD" w:cs="Consolas"/>
          <w:color w:val="CFD5E0"/>
          <w:bdr w:val="none" w:sz="0" w:space="0" w:color="auto" w:frame="1"/>
        </w:rPr>
        <w:t xml:space="preserve"> Student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WHERE</w:t>
      </w:r>
      <w:r w:rsidRPr="003E240B">
        <w:rPr>
          <w:rStyle w:val="enlighter-text"/>
          <w:rFonts w:ascii="Maiandra GD" w:hAnsi="Maiandra GD" w:cs="Consolas"/>
          <w:color w:val="CFD5E0"/>
          <w:bdr w:val="none" w:sz="0" w:space="0" w:color="auto" w:frame="1"/>
        </w:rPr>
        <w:t xml:space="preserve"> Id = @Id</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END</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How to call a stored procedure with an input parameter in C# ADO.NET?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In order to understand how to call a stored procedure with an input parameter, please have a look at the following image. We already discussed the command object. The point that you need to focus on here is the SqlParameter object. As you can see here we are creating an instance of the SqlParameter object and then setting the parameter name, the data type, value, and the direction of the parameter.</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lastRenderedPageBreak/>
        <w:drawing>
          <wp:inline distT="0" distB="0" distL="0" distR="0">
            <wp:extent cx="5095875" cy="3105150"/>
            <wp:effectExtent l="19050" t="0" r="9525" b="0"/>
            <wp:docPr id="151" name="Picture 151" descr="How to call a stored procedure with input parameter in C#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ow to call a stored procedure with input parameter in C# ADO.NET?"/>
                    <pic:cNvPicPr>
                      <a:picLocks noChangeAspect="1" noChangeArrowheads="1"/>
                    </pic:cNvPicPr>
                  </pic:nvPicPr>
                  <pic:blipFill>
                    <a:blip r:embed="rId100"/>
                    <a:srcRect/>
                    <a:stretch>
                      <a:fillRect/>
                    </a:stretch>
                  </pic:blipFill>
                  <pic:spPr bwMode="auto">
                    <a:xfrm>
                      <a:off x="0" y="0"/>
                      <a:ext cx="5095875" cy="3105150"/>
                    </a:xfrm>
                    <a:prstGeom prst="rect">
                      <a:avLst/>
                    </a:prstGeom>
                    <a:noFill/>
                    <a:ln w="9525">
                      <a:noFill/>
                      <a:miter lim="800000"/>
                      <a:headEnd/>
                      <a:tailEnd/>
                    </a:ln>
                  </pic:spPr>
                </pic:pic>
              </a:graphicData>
            </a:graphic>
          </wp:inline>
        </w:drawing>
      </w:r>
    </w:p>
    <w:p w:rsidR="002D66CC" w:rsidRPr="003E240B" w:rsidRDefault="002D66CC" w:rsidP="002D66CC">
      <w:pPr>
        <w:pStyle w:val="Heading6"/>
        <w:shd w:val="clear" w:color="auto" w:fill="FFFFFF"/>
        <w:spacing w:before="0"/>
        <w:jc w:val="both"/>
        <w:textAlignment w:val="baseline"/>
        <w:rPr>
          <w:rFonts w:ascii="Maiandra GD" w:hAnsi="Maiandra GD" w:cs="Segoe UI"/>
          <w:color w:val="3A3A3A"/>
        </w:rPr>
      </w:pPr>
      <w:r w:rsidRPr="003E240B">
        <w:rPr>
          <w:rStyle w:val="Strong"/>
          <w:rFonts w:ascii="Maiandra GD" w:hAnsi="Maiandra GD" w:cs="Arial"/>
          <w:b w:val="0"/>
          <w:bCs w:val="0"/>
          <w:color w:val="000000"/>
          <w:bdr w:val="none" w:sz="0" w:space="0" w:color="auto" w:frame="1"/>
        </w:rPr>
        <w:t>The complete example is given below.</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System.Data.SqlClient;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namespace </w:t>
      </w:r>
      <w:r w:rsidRPr="003E240B">
        <w:rPr>
          <w:rStyle w:val="enlighter-k10"/>
          <w:rFonts w:ascii="Maiandra GD" w:hAnsi="Maiandra GD" w:cs="Consolas"/>
          <w:i/>
          <w:iCs/>
          <w:color w:val="4284AE"/>
          <w:bdr w:val="none" w:sz="0" w:space="0" w:color="auto" w:frame="1"/>
        </w:rPr>
        <w:t>ADOUsingStoredProcedure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class</w:t>
      </w:r>
      <w:r w:rsidRPr="003E240B">
        <w:rPr>
          <w:rStyle w:val="enlighter-text"/>
          <w:rFonts w:ascii="Maiandra GD" w:hAnsi="Maiandra GD" w:cs="Consolas"/>
          <w:color w:val="CFD5E0"/>
          <w:bdr w:val="none" w:sz="0" w:space="0" w:color="auto" w:frame="1"/>
        </w:rPr>
        <w:t xml:space="preserve"> Program</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Main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args</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string ConnectionString = </w:t>
      </w:r>
      <w:r w:rsidRPr="003E240B">
        <w:rPr>
          <w:rStyle w:val="enlighter-s0"/>
          <w:rFonts w:ascii="Maiandra GD" w:hAnsi="Maiandra GD" w:cs="Consolas"/>
          <w:color w:val="7CC379"/>
          <w:bdr w:val="none" w:sz="0" w:space="0" w:color="auto" w:frame="1"/>
        </w:rPr>
        <w:t>"data source=.; database=StudentDB; integrated security=SSPI"</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connection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lastRenderedPageBreak/>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//Create the command object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SqlCommand cmd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SqlCommand</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CommandText = </w:t>
      </w:r>
      <w:r w:rsidRPr="003E240B">
        <w:rPr>
          <w:rStyle w:val="enlighter-s0"/>
          <w:rFonts w:ascii="Maiandra GD" w:hAnsi="Maiandra GD" w:cs="Consolas"/>
          <w:color w:val="7CC379"/>
          <w:bdr w:val="none" w:sz="0" w:space="0" w:color="auto" w:frame="1"/>
        </w:rPr>
        <w:t>"spGetStudentById"</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Connection = connection,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CommandType = CommandType.</w:t>
      </w:r>
      <w:r w:rsidRPr="003E240B">
        <w:rPr>
          <w:rStyle w:val="enlighter-m3"/>
          <w:rFonts w:ascii="Maiandra GD" w:hAnsi="Maiandra GD" w:cs="Consolas"/>
          <w:color w:val="4284AE"/>
          <w:bdr w:val="none" w:sz="0" w:space="0" w:color="auto" w:frame="1"/>
        </w:rPr>
        <w:t>StoredProcedure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//Set SqlParameter</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SqlParameter param1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SqlParameter</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ParameterName = </w:t>
      </w:r>
      <w:r w:rsidRPr="003E240B">
        <w:rPr>
          <w:rStyle w:val="enlighter-s0"/>
          <w:rFonts w:ascii="Maiandra GD" w:hAnsi="Maiandra GD" w:cs="Consolas"/>
          <w:color w:val="7CC379"/>
          <w:bdr w:val="none" w:sz="0" w:space="0" w:color="auto" w:frame="1"/>
        </w:rPr>
        <w:t>"@Id"</w:t>
      </w:r>
      <w:r w:rsidRPr="003E240B">
        <w:rPr>
          <w:rStyle w:val="enlighter-text"/>
          <w:rFonts w:ascii="Maiandra GD" w:hAnsi="Maiandra GD" w:cs="Consolas"/>
          <w:color w:val="CFD5E0"/>
          <w:bdr w:val="none" w:sz="0" w:space="0" w:color="auto" w:frame="1"/>
        </w:rPr>
        <w:t>,</w:t>
      </w:r>
      <w:r w:rsidRPr="003E240B">
        <w:rPr>
          <w:rStyle w:val="enlighter-c0"/>
          <w:rFonts w:ascii="Maiandra GD" w:hAnsi="Maiandra GD" w:cs="Consolas"/>
          <w:color w:val="6B7C8B"/>
          <w:bdr w:val="none" w:sz="0" w:space="0" w:color="auto" w:frame="1"/>
        </w:rPr>
        <w:t xml:space="preserve"> //Parameter name defined in stored procedure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SqlDbType = SqlDbType.</w:t>
      </w:r>
      <w:r w:rsidRPr="003E240B">
        <w:rPr>
          <w:rStyle w:val="enlighter-m3"/>
          <w:rFonts w:ascii="Maiandra GD" w:hAnsi="Maiandra GD" w:cs="Consolas"/>
          <w:color w:val="4284AE"/>
          <w:bdr w:val="none" w:sz="0" w:space="0" w:color="auto" w:frame="1"/>
        </w:rPr>
        <w:t>Int</w:t>
      </w:r>
      <w:r w:rsidRPr="003E240B">
        <w:rPr>
          <w:rStyle w:val="enlighter-text"/>
          <w:rFonts w:ascii="Maiandra GD" w:hAnsi="Maiandra GD" w:cs="Consolas"/>
          <w:color w:val="CFD5E0"/>
          <w:bdr w:val="none" w:sz="0" w:space="0" w:color="auto" w:frame="1"/>
        </w:rPr>
        <w:t>,</w:t>
      </w:r>
      <w:r w:rsidRPr="003E240B">
        <w:rPr>
          <w:rStyle w:val="enlighter-c0"/>
          <w:rFonts w:ascii="Maiandra GD" w:hAnsi="Maiandra GD" w:cs="Consolas"/>
          <w:color w:val="6B7C8B"/>
          <w:bdr w:val="none" w:sz="0" w:space="0" w:color="auto" w:frame="1"/>
        </w:rPr>
        <w:t xml:space="preserve"> //Data Type of Parameter</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Value = </w:t>
      </w:r>
      <w:r w:rsidRPr="003E240B">
        <w:rPr>
          <w:rStyle w:val="enlighter-n1"/>
          <w:rFonts w:ascii="Maiandra GD" w:hAnsi="Maiandra GD" w:cs="Consolas"/>
          <w:color w:val="D19A66"/>
          <w:bdr w:val="none" w:sz="0" w:space="0" w:color="auto" w:frame="1"/>
        </w:rPr>
        <w:t>101</w:t>
      </w:r>
      <w:r w:rsidRPr="003E240B">
        <w:rPr>
          <w:rStyle w:val="enlighter-text"/>
          <w:rFonts w:ascii="Maiandra GD" w:hAnsi="Maiandra GD" w:cs="Consolas"/>
          <w:color w:val="CFD5E0"/>
          <w:bdr w:val="none" w:sz="0" w:space="0" w:color="auto" w:frame="1"/>
        </w:rPr>
        <w:t>,</w:t>
      </w:r>
      <w:r w:rsidRPr="003E240B">
        <w:rPr>
          <w:rStyle w:val="enlighter-c0"/>
          <w:rFonts w:ascii="Maiandra GD" w:hAnsi="Maiandra GD" w:cs="Consolas"/>
          <w:color w:val="6B7C8B"/>
          <w:bdr w:val="none" w:sz="0" w:space="0" w:color="auto" w:frame="1"/>
        </w:rPr>
        <w:t xml:space="preserve"> //Value passes to the paramtere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Direction = ParameterDirection.</w:t>
      </w:r>
      <w:r w:rsidRPr="003E240B">
        <w:rPr>
          <w:rStyle w:val="enlighter-m3"/>
          <w:rFonts w:ascii="Maiandra GD" w:hAnsi="Maiandra GD" w:cs="Consolas"/>
          <w:color w:val="4284AE"/>
          <w:bdr w:val="none" w:sz="0" w:space="0" w:color="auto" w:frame="1"/>
        </w:rPr>
        <w:t>Input</w:t>
      </w:r>
      <w:r w:rsidRPr="003E240B">
        <w:rPr>
          <w:rStyle w:val="enlighter-c0"/>
          <w:rFonts w:ascii="Maiandra GD" w:hAnsi="Maiandra GD" w:cs="Consolas"/>
          <w:color w:val="6B7C8B"/>
          <w:bdr w:val="none" w:sz="0" w:space="0" w:color="auto" w:frame="1"/>
        </w:rPr>
        <w:t xml:space="preserve"> //Specify the parameter as input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//add the parameter to the SqlCommand object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cmd.</w:t>
      </w:r>
      <w:r w:rsidRPr="003E240B">
        <w:rPr>
          <w:rStyle w:val="enlighter-m3"/>
          <w:rFonts w:ascii="Maiandra GD" w:hAnsi="Maiandra GD" w:cs="Consolas"/>
          <w:color w:val="4284AE"/>
          <w:bdr w:val="none" w:sz="0" w:space="0" w:color="auto" w:frame="1"/>
        </w:rPr>
        <w:t>Parameters</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Add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param1</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connection.</w:t>
      </w:r>
      <w:r w:rsidRPr="003E240B">
        <w:rPr>
          <w:rStyle w:val="enlighter-m3"/>
          <w:rFonts w:ascii="Maiandra GD" w:hAnsi="Maiandra GD" w:cs="Consolas"/>
          <w:color w:val="4284AE"/>
          <w:bdr w:val="none" w:sz="0" w:space="0" w:color="auto" w:frame="1"/>
        </w:rPr>
        <w:t>Open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SqlDataReader sdr = cmd.</w:t>
      </w:r>
      <w:r w:rsidRPr="003E240B">
        <w:rPr>
          <w:rStyle w:val="enlighter-m3"/>
          <w:rFonts w:ascii="Maiandra GD" w:hAnsi="Maiandra GD" w:cs="Consolas"/>
          <w:color w:val="4284AE"/>
          <w:bdr w:val="none" w:sz="0" w:space="0" w:color="auto" w:frame="1"/>
        </w:rPr>
        <w:t>ExecuteReader</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while</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sdr.</w:t>
      </w:r>
      <w:r w:rsidRPr="003E240B">
        <w:rPr>
          <w:rStyle w:val="enlighter-m3"/>
          <w:rFonts w:ascii="Maiandra GD" w:hAnsi="Maiandra GD" w:cs="Consolas"/>
          <w:color w:val="4284AE"/>
          <w:bdr w:val="none" w:sz="0" w:space="0" w:color="auto" w:frame="1"/>
        </w:rPr>
        <w:t>Read</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lastRenderedPageBreak/>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"Id"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"Name"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"Email"</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"Mobile"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Exception e</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"OOPs, something went wrong.\n"</w:t>
      </w:r>
      <w:r w:rsidRPr="003E240B">
        <w:rPr>
          <w:rStyle w:val="enlighter-text"/>
          <w:rFonts w:ascii="Maiandra GD" w:hAnsi="Maiandra GD" w:cs="Consolas"/>
          <w:color w:val="CFD5E0"/>
          <w:bdr w:val="none" w:sz="0" w:space="0" w:color="auto" w:frame="1"/>
        </w:rPr>
        <w:t xml:space="preserve"> + 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Output: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4505325" cy="257175"/>
            <wp:effectExtent l="19050" t="0" r="9525" b="0"/>
            <wp:docPr id="152" name="Picture 152" descr="Stored procedure with Input Parameter in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Stored procedure with Input Parameter in ADO.NET"/>
                    <pic:cNvPicPr>
                      <a:picLocks noChangeAspect="1" noChangeArrowheads="1"/>
                    </pic:cNvPicPr>
                  </pic:nvPicPr>
                  <pic:blipFill>
                    <a:blip r:embed="rId101"/>
                    <a:srcRect/>
                    <a:stretch>
                      <a:fillRect/>
                    </a:stretch>
                  </pic:blipFill>
                  <pic:spPr bwMode="auto">
                    <a:xfrm>
                      <a:off x="0" y="0"/>
                      <a:ext cx="4505325" cy="257175"/>
                    </a:xfrm>
                    <a:prstGeom prst="rect">
                      <a:avLst/>
                    </a:prstGeom>
                    <a:noFill/>
                    <a:ln w="9525">
                      <a:noFill/>
                      <a:miter lim="800000"/>
                      <a:headEnd/>
                      <a:tailEnd/>
                    </a:ln>
                  </pic:spPr>
                </pic:pic>
              </a:graphicData>
            </a:graphic>
          </wp:inline>
        </w:drawing>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Stored Procedure with both Input and Output Parameter:</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In our previous example, we understand how to call a stored procedure with an input parameter. Now, let us see how to call a stored procedure with both input and output parameters. So, please use the below SQL Script to create the stored procedure with both input and output parameters.</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CREATE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PROCEDURE</w:t>
      </w:r>
      <w:r w:rsidRPr="003E240B">
        <w:rPr>
          <w:rStyle w:val="enlighter-text"/>
          <w:rFonts w:ascii="Maiandra GD" w:hAnsi="Maiandra GD" w:cs="Consolas"/>
          <w:color w:val="CFD5E0"/>
          <w:bdr w:val="none" w:sz="0" w:space="0" w:color="auto" w:frame="1"/>
        </w:rPr>
        <w:t xml:space="preserve"> spCreateStudent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@Name </w:t>
      </w:r>
      <w:r w:rsidRPr="003E240B">
        <w:rPr>
          <w:rStyle w:val="enlighter-k0"/>
          <w:rFonts w:ascii="Maiandra GD" w:hAnsi="Maiandra GD" w:cs="Consolas"/>
          <w:b/>
          <w:bCs/>
          <w:color w:val="D171DD"/>
          <w:bdr w:val="none" w:sz="0" w:space="0" w:color="auto" w:frame="1"/>
        </w:rPr>
        <w:t>VARCHAR</w:t>
      </w:r>
      <w:r w:rsidRPr="003E240B">
        <w:rPr>
          <w:rStyle w:val="enlighter-text"/>
          <w:rFonts w:ascii="Maiandra GD" w:hAnsi="Maiandra GD" w:cs="Consolas"/>
          <w:color w:val="CFD5E0"/>
          <w:bdr w:val="none" w:sz="0" w:space="0" w:color="auto" w:frame="1"/>
        </w:rPr>
        <w:t>(</w:t>
      </w:r>
      <w:r w:rsidRPr="003E240B">
        <w:rPr>
          <w:rStyle w:val="enlighter-n1"/>
          <w:rFonts w:ascii="Maiandra GD" w:hAnsi="Maiandra GD" w:cs="Consolas"/>
          <w:color w:val="D19A66"/>
          <w:bdr w:val="none" w:sz="0" w:space="0" w:color="auto" w:frame="1"/>
        </w:rPr>
        <w:t>100</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@Email </w:t>
      </w:r>
      <w:r w:rsidRPr="003E240B">
        <w:rPr>
          <w:rStyle w:val="enlighter-k0"/>
          <w:rFonts w:ascii="Maiandra GD" w:hAnsi="Maiandra GD" w:cs="Consolas"/>
          <w:b/>
          <w:bCs/>
          <w:color w:val="D171DD"/>
          <w:bdr w:val="none" w:sz="0" w:space="0" w:color="auto" w:frame="1"/>
        </w:rPr>
        <w:t>VARCHAR</w:t>
      </w:r>
      <w:r w:rsidRPr="003E240B">
        <w:rPr>
          <w:rStyle w:val="enlighter-text"/>
          <w:rFonts w:ascii="Maiandra GD" w:hAnsi="Maiandra GD" w:cs="Consolas"/>
          <w:color w:val="CFD5E0"/>
          <w:bdr w:val="none" w:sz="0" w:space="0" w:color="auto" w:frame="1"/>
        </w:rPr>
        <w:t>(</w:t>
      </w:r>
      <w:r w:rsidRPr="003E240B">
        <w:rPr>
          <w:rStyle w:val="enlighter-n1"/>
          <w:rFonts w:ascii="Maiandra GD" w:hAnsi="Maiandra GD" w:cs="Consolas"/>
          <w:color w:val="D19A66"/>
          <w:bdr w:val="none" w:sz="0" w:space="0" w:color="auto" w:frame="1"/>
        </w:rPr>
        <w:t>50</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@Mobile </w:t>
      </w:r>
      <w:r w:rsidRPr="003E240B">
        <w:rPr>
          <w:rStyle w:val="enlighter-k0"/>
          <w:rFonts w:ascii="Maiandra GD" w:hAnsi="Maiandra GD" w:cs="Consolas"/>
          <w:b/>
          <w:bCs/>
          <w:color w:val="D171DD"/>
          <w:bdr w:val="none" w:sz="0" w:space="0" w:color="auto" w:frame="1"/>
        </w:rPr>
        <w:t>VARCHAR</w:t>
      </w:r>
      <w:r w:rsidRPr="003E240B">
        <w:rPr>
          <w:rStyle w:val="enlighter-text"/>
          <w:rFonts w:ascii="Maiandra GD" w:hAnsi="Maiandra GD" w:cs="Consolas"/>
          <w:color w:val="CFD5E0"/>
          <w:bdr w:val="none" w:sz="0" w:space="0" w:color="auto" w:frame="1"/>
        </w:rPr>
        <w:t>(</w:t>
      </w:r>
      <w:r w:rsidRPr="003E240B">
        <w:rPr>
          <w:rStyle w:val="enlighter-n1"/>
          <w:rFonts w:ascii="Maiandra GD" w:hAnsi="Maiandra GD" w:cs="Consolas"/>
          <w:color w:val="D19A66"/>
          <w:bdr w:val="none" w:sz="0" w:space="0" w:color="auto" w:frame="1"/>
        </w:rPr>
        <w:t>50</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@Id int Out </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lastRenderedPageBreak/>
        <w:t>AS</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BEGIN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Student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 xml:space="preserve"> (@Name,@Email,@Mobile)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SELECT</w:t>
      </w:r>
      <w:r w:rsidRPr="003E240B">
        <w:rPr>
          <w:rStyle w:val="enlighter-text"/>
          <w:rFonts w:ascii="Maiandra GD" w:hAnsi="Maiandra GD" w:cs="Consolas"/>
          <w:color w:val="CFD5E0"/>
          <w:bdr w:val="none" w:sz="0" w:space="0" w:color="auto" w:frame="1"/>
        </w:rPr>
        <w:t xml:space="preserve"> @Id = SCOPE_IDENTITY() </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END</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As you can see the above-stored procedure, takes four parameters (3 input + 1 output). The above-stored procedure is very simple, takes the Student Name, Email and Mobile and inserts it into the Student table. As we created the student table with Id as an Identity column, so, we don’t require to pass the id value in the insert statement. But what we want here is we need to return the newly created student id and this is where the output parameter comes into the picture. Here, we set the output parameter value with the newly generated student id.</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How to call a stored procedure with both input and output parameters in C#?</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In order to understand how to call a stored procedure with both input and output parameters, please have a look at the following image. As you can see, while defining the Output Parameter you need to specify the parameter direction as Output and you don’t require to set the value property.</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5248275" cy="1752600"/>
            <wp:effectExtent l="19050" t="0" r="9525" b="0"/>
            <wp:docPr id="153" name="Picture 153" descr="How to call a stored procedure with both input and output parame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ow to call a stored procedure with both input and output parameter in C#?"/>
                    <pic:cNvPicPr>
                      <a:picLocks noChangeAspect="1" noChangeArrowheads="1"/>
                    </pic:cNvPicPr>
                  </pic:nvPicPr>
                  <pic:blipFill>
                    <a:blip r:embed="rId102"/>
                    <a:srcRect/>
                    <a:stretch>
                      <a:fillRect/>
                    </a:stretch>
                  </pic:blipFill>
                  <pic:spPr bwMode="auto">
                    <a:xfrm>
                      <a:off x="0" y="0"/>
                      <a:ext cx="5248275" cy="1752600"/>
                    </a:xfrm>
                    <a:prstGeom prst="rect">
                      <a:avLst/>
                    </a:prstGeom>
                    <a:noFill/>
                    <a:ln w="9525">
                      <a:noFill/>
                      <a:miter lim="800000"/>
                      <a:headEnd/>
                      <a:tailEnd/>
                    </a:ln>
                  </pic:spPr>
                </pic:pic>
              </a:graphicData>
            </a:graphic>
          </wp:inline>
        </w:drawing>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Note:</w:t>
      </w:r>
      <w:r w:rsidRPr="003E240B">
        <w:rPr>
          <w:rFonts w:ascii="Maiandra GD" w:hAnsi="Maiandra GD" w:cs="Arial"/>
          <w:color w:val="000000"/>
          <w:sz w:val="22"/>
          <w:szCs w:val="22"/>
          <w:bdr w:val="none" w:sz="0" w:space="0" w:color="auto" w:frame="1"/>
        </w:rPr>
        <w:t> By default the parameter direction is Input.</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The complete code is given below.</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System.Data.SqlClient;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namespace </w:t>
      </w:r>
      <w:r w:rsidRPr="003E240B">
        <w:rPr>
          <w:rStyle w:val="enlighter-k10"/>
          <w:rFonts w:ascii="Maiandra GD" w:hAnsi="Maiandra GD" w:cs="Consolas"/>
          <w:i/>
          <w:iCs/>
          <w:color w:val="4284AE"/>
          <w:bdr w:val="none" w:sz="0" w:space="0" w:color="auto" w:frame="1"/>
        </w:rPr>
        <w:t>ADOUsingStoredProcedure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class</w:t>
      </w:r>
      <w:r w:rsidRPr="003E240B">
        <w:rPr>
          <w:rStyle w:val="enlighter-text"/>
          <w:rFonts w:ascii="Maiandra GD" w:hAnsi="Maiandra GD" w:cs="Consolas"/>
          <w:color w:val="CFD5E0"/>
          <w:bdr w:val="none" w:sz="0" w:space="0" w:color="auto" w:frame="1"/>
        </w:rPr>
        <w:t xml:space="preserve"> Program</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lastRenderedPageBreak/>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Main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args</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string ConnectionString = </w:t>
      </w:r>
      <w:r w:rsidRPr="003E240B">
        <w:rPr>
          <w:rStyle w:val="enlighter-s0"/>
          <w:rFonts w:ascii="Maiandra GD" w:hAnsi="Maiandra GD" w:cs="Consolas"/>
          <w:color w:val="7CC379"/>
          <w:bdr w:val="none" w:sz="0" w:space="0" w:color="auto" w:frame="1"/>
        </w:rPr>
        <w:t>"data source=.; database=StudentDB; integrated security=SSPI"</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connection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//Create the command object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SqlCommand cmd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SqlCommand</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CommandText = </w:t>
      </w:r>
      <w:r w:rsidRPr="003E240B">
        <w:rPr>
          <w:rStyle w:val="enlighter-s0"/>
          <w:rFonts w:ascii="Maiandra GD" w:hAnsi="Maiandra GD" w:cs="Consolas"/>
          <w:color w:val="7CC379"/>
          <w:bdr w:val="none" w:sz="0" w:space="0" w:color="auto" w:frame="1"/>
        </w:rPr>
        <w:t>"spCreateStudent"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Connection = connection,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CommandType = CommandType.</w:t>
      </w:r>
      <w:r w:rsidRPr="003E240B">
        <w:rPr>
          <w:rStyle w:val="enlighter-m3"/>
          <w:rFonts w:ascii="Maiandra GD" w:hAnsi="Maiandra GD" w:cs="Consolas"/>
          <w:color w:val="4284AE"/>
          <w:bdr w:val="none" w:sz="0" w:space="0" w:color="auto" w:frame="1"/>
        </w:rPr>
        <w:t>StoredProcedure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//Set SqlParameter</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SqlParameter param1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SqlParameter</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ParameterName = </w:t>
      </w:r>
      <w:r w:rsidRPr="003E240B">
        <w:rPr>
          <w:rStyle w:val="enlighter-s0"/>
          <w:rFonts w:ascii="Maiandra GD" w:hAnsi="Maiandra GD" w:cs="Consolas"/>
          <w:color w:val="7CC379"/>
          <w:bdr w:val="none" w:sz="0" w:space="0" w:color="auto" w:frame="1"/>
        </w:rPr>
        <w:t>"@Name"</w:t>
      </w:r>
      <w:r w:rsidRPr="003E240B">
        <w:rPr>
          <w:rStyle w:val="enlighter-text"/>
          <w:rFonts w:ascii="Maiandra GD" w:hAnsi="Maiandra GD" w:cs="Consolas"/>
          <w:color w:val="CFD5E0"/>
          <w:bdr w:val="none" w:sz="0" w:space="0" w:color="auto" w:frame="1"/>
        </w:rPr>
        <w:t>,</w:t>
      </w:r>
      <w:r w:rsidRPr="003E240B">
        <w:rPr>
          <w:rStyle w:val="enlighter-c0"/>
          <w:rFonts w:ascii="Maiandra GD" w:hAnsi="Maiandra GD" w:cs="Consolas"/>
          <w:color w:val="6B7C8B"/>
          <w:bdr w:val="none" w:sz="0" w:space="0" w:color="auto" w:frame="1"/>
        </w:rPr>
        <w:t xml:space="preserve"> //Parameter name defined in stored procedure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SqlDbType = SqlDbType.</w:t>
      </w:r>
      <w:r w:rsidRPr="003E240B">
        <w:rPr>
          <w:rStyle w:val="enlighter-m3"/>
          <w:rFonts w:ascii="Maiandra GD" w:hAnsi="Maiandra GD" w:cs="Consolas"/>
          <w:color w:val="4284AE"/>
          <w:bdr w:val="none" w:sz="0" w:space="0" w:color="auto" w:frame="1"/>
        </w:rPr>
        <w:t>NVarChar</w:t>
      </w:r>
      <w:r w:rsidRPr="003E240B">
        <w:rPr>
          <w:rStyle w:val="enlighter-text"/>
          <w:rFonts w:ascii="Maiandra GD" w:hAnsi="Maiandra GD" w:cs="Consolas"/>
          <w:color w:val="CFD5E0"/>
          <w:bdr w:val="none" w:sz="0" w:space="0" w:color="auto" w:frame="1"/>
        </w:rPr>
        <w:t>,</w:t>
      </w:r>
      <w:r w:rsidRPr="003E240B">
        <w:rPr>
          <w:rStyle w:val="enlighter-c0"/>
          <w:rFonts w:ascii="Maiandra GD" w:hAnsi="Maiandra GD" w:cs="Consolas"/>
          <w:color w:val="6B7C8B"/>
          <w:bdr w:val="none" w:sz="0" w:space="0" w:color="auto" w:frame="1"/>
        </w:rPr>
        <w:t xml:space="preserve"> //Data Type of Parameter</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Value = </w:t>
      </w:r>
      <w:r w:rsidRPr="003E240B">
        <w:rPr>
          <w:rStyle w:val="enlighter-s0"/>
          <w:rFonts w:ascii="Maiandra GD" w:hAnsi="Maiandra GD" w:cs="Consolas"/>
          <w:color w:val="7CC379"/>
          <w:bdr w:val="none" w:sz="0" w:space="0" w:color="auto" w:frame="1"/>
        </w:rPr>
        <w:t>"Test"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Direction = ParameterDirection.</w:t>
      </w:r>
      <w:r w:rsidRPr="003E240B">
        <w:rPr>
          <w:rStyle w:val="enlighter-m3"/>
          <w:rFonts w:ascii="Maiandra GD" w:hAnsi="Maiandra GD" w:cs="Consolas"/>
          <w:color w:val="4284AE"/>
          <w:bdr w:val="none" w:sz="0" w:space="0" w:color="auto" w:frame="1"/>
        </w:rPr>
        <w:t>Input</w:t>
      </w:r>
      <w:r w:rsidRPr="003E240B">
        <w:rPr>
          <w:rStyle w:val="enlighter-c0"/>
          <w:rFonts w:ascii="Maiandra GD" w:hAnsi="Maiandra GD" w:cs="Consolas"/>
          <w:color w:val="6B7C8B"/>
          <w:bdr w:val="none" w:sz="0" w:space="0" w:color="auto" w:frame="1"/>
        </w:rPr>
        <w:t xml:space="preserve"> //Specify the parameter as input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lastRenderedPageBreak/>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//add the parameter to the SqlCommand object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cmd.</w:t>
      </w:r>
      <w:r w:rsidRPr="003E240B">
        <w:rPr>
          <w:rStyle w:val="enlighter-m3"/>
          <w:rFonts w:ascii="Maiandra GD" w:hAnsi="Maiandra GD" w:cs="Consolas"/>
          <w:color w:val="4284AE"/>
          <w:bdr w:val="none" w:sz="0" w:space="0" w:color="auto" w:frame="1"/>
        </w:rPr>
        <w:t>Parameters</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Add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param1</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//Another approach to add input parameter</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cmd.</w:t>
      </w:r>
      <w:r w:rsidRPr="003E240B">
        <w:rPr>
          <w:rStyle w:val="enlighter-m3"/>
          <w:rFonts w:ascii="Maiandra GD" w:hAnsi="Maiandra GD" w:cs="Consolas"/>
          <w:color w:val="4284AE"/>
          <w:bdr w:val="none" w:sz="0" w:space="0" w:color="auto" w:frame="1"/>
        </w:rPr>
        <w:t>Parameters</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AddWithValue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"@Email"</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"Test@dotnettutorial.net"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cmd.</w:t>
      </w:r>
      <w:r w:rsidRPr="003E240B">
        <w:rPr>
          <w:rStyle w:val="enlighter-m3"/>
          <w:rFonts w:ascii="Maiandra GD" w:hAnsi="Maiandra GD" w:cs="Consolas"/>
          <w:color w:val="4284AE"/>
          <w:bdr w:val="none" w:sz="0" w:space="0" w:color="auto" w:frame="1"/>
        </w:rPr>
        <w:t>Parameters</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AddWithValue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"@Mobile"</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"1234567890"</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//Set SqlParameter</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SqlParameter outParameter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SqlParameter</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ParameterName = </w:t>
      </w:r>
      <w:r w:rsidRPr="003E240B">
        <w:rPr>
          <w:rStyle w:val="enlighter-s0"/>
          <w:rFonts w:ascii="Maiandra GD" w:hAnsi="Maiandra GD" w:cs="Consolas"/>
          <w:color w:val="7CC379"/>
          <w:bdr w:val="none" w:sz="0" w:space="0" w:color="auto" w:frame="1"/>
        </w:rPr>
        <w:t>"@Id"</w:t>
      </w:r>
      <w:r w:rsidRPr="003E240B">
        <w:rPr>
          <w:rStyle w:val="enlighter-text"/>
          <w:rFonts w:ascii="Maiandra GD" w:hAnsi="Maiandra GD" w:cs="Consolas"/>
          <w:color w:val="CFD5E0"/>
          <w:bdr w:val="none" w:sz="0" w:space="0" w:color="auto" w:frame="1"/>
        </w:rPr>
        <w:t>,</w:t>
      </w:r>
      <w:r w:rsidRPr="003E240B">
        <w:rPr>
          <w:rStyle w:val="enlighter-c0"/>
          <w:rFonts w:ascii="Maiandra GD" w:hAnsi="Maiandra GD" w:cs="Consolas"/>
          <w:color w:val="6B7C8B"/>
          <w:bdr w:val="none" w:sz="0" w:space="0" w:color="auto" w:frame="1"/>
        </w:rPr>
        <w:t xml:space="preserve"> //Parameter name defined in stored procedure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SqlDbType = SqlDbType.</w:t>
      </w:r>
      <w:r w:rsidRPr="003E240B">
        <w:rPr>
          <w:rStyle w:val="enlighter-m3"/>
          <w:rFonts w:ascii="Maiandra GD" w:hAnsi="Maiandra GD" w:cs="Consolas"/>
          <w:color w:val="4284AE"/>
          <w:bdr w:val="none" w:sz="0" w:space="0" w:color="auto" w:frame="1"/>
        </w:rPr>
        <w:t>Int</w:t>
      </w:r>
      <w:r w:rsidRPr="003E240B">
        <w:rPr>
          <w:rStyle w:val="enlighter-text"/>
          <w:rFonts w:ascii="Maiandra GD" w:hAnsi="Maiandra GD" w:cs="Consolas"/>
          <w:color w:val="CFD5E0"/>
          <w:bdr w:val="none" w:sz="0" w:space="0" w:color="auto" w:frame="1"/>
        </w:rPr>
        <w:t>,</w:t>
      </w:r>
      <w:r w:rsidRPr="003E240B">
        <w:rPr>
          <w:rStyle w:val="enlighter-c0"/>
          <w:rFonts w:ascii="Maiandra GD" w:hAnsi="Maiandra GD" w:cs="Consolas"/>
          <w:color w:val="6B7C8B"/>
          <w:bdr w:val="none" w:sz="0" w:space="0" w:color="auto" w:frame="1"/>
        </w:rPr>
        <w:t xml:space="preserve"> //Data Type of Parameter</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Direction = ParameterDirection.</w:t>
      </w:r>
      <w:r w:rsidRPr="003E240B">
        <w:rPr>
          <w:rStyle w:val="enlighter-m3"/>
          <w:rFonts w:ascii="Maiandra GD" w:hAnsi="Maiandra GD" w:cs="Consolas"/>
          <w:color w:val="4284AE"/>
          <w:bdr w:val="none" w:sz="0" w:space="0" w:color="auto" w:frame="1"/>
        </w:rPr>
        <w:t>Output</w:t>
      </w:r>
      <w:r w:rsidRPr="003E240B">
        <w:rPr>
          <w:rStyle w:val="enlighter-c0"/>
          <w:rFonts w:ascii="Maiandra GD" w:hAnsi="Maiandra GD" w:cs="Consolas"/>
          <w:color w:val="6B7C8B"/>
          <w:bdr w:val="none" w:sz="0" w:space="0" w:color="auto" w:frame="1"/>
        </w:rPr>
        <w:t xml:space="preserve"> //Specify the parameter as ouput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//add the parameter to the SqlCommand object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cmd.</w:t>
      </w:r>
      <w:r w:rsidRPr="003E240B">
        <w:rPr>
          <w:rStyle w:val="enlighter-m3"/>
          <w:rFonts w:ascii="Maiandra GD" w:hAnsi="Maiandra GD" w:cs="Consolas"/>
          <w:color w:val="4284AE"/>
          <w:bdr w:val="none" w:sz="0" w:space="0" w:color="auto" w:frame="1"/>
        </w:rPr>
        <w:t>Parameters</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Add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outParameter</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connection.</w:t>
      </w:r>
      <w:r w:rsidRPr="003E240B">
        <w:rPr>
          <w:rStyle w:val="enlighter-m3"/>
          <w:rFonts w:ascii="Maiandra GD" w:hAnsi="Maiandra GD" w:cs="Consolas"/>
          <w:color w:val="4284AE"/>
          <w:bdr w:val="none" w:sz="0" w:space="0" w:color="auto" w:frame="1"/>
        </w:rPr>
        <w:t>Open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cmd.</w:t>
      </w:r>
      <w:r w:rsidRPr="003E240B">
        <w:rPr>
          <w:rStyle w:val="enlighter-m3"/>
          <w:rFonts w:ascii="Maiandra GD" w:hAnsi="Maiandra GD" w:cs="Consolas"/>
          <w:color w:val="4284AE"/>
          <w:bdr w:val="none" w:sz="0" w:space="0" w:color="auto" w:frame="1"/>
        </w:rPr>
        <w:t>ExecuteNonQuery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"Newely Generated Student ID : "</w:t>
      </w:r>
      <w:r w:rsidRPr="003E240B">
        <w:rPr>
          <w:rStyle w:val="enlighter-text"/>
          <w:rFonts w:ascii="Maiandra GD" w:hAnsi="Maiandra GD" w:cs="Consolas"/>
          <w:color w:val="CFD5E0"/>
          <w:bdr w:val="none" w:sz="0" w:space="0" w:color="auto" w:frame="1"/>
        </w:rPr>
        <w:t xml:space="preserve"> + outParameter.</w:t>
      </w:r>
      <w:r w:rsidRPr="003E240B">
        <w:rPr>
          <w:rStyle w:val="enlighter-m3"/>
          <w:rFonts w:ascii="Maiandra GD" w:hAnsi="Maiandra GD" w:cs="Consolas"/>
          <w:color w:val="4284AE"/>
          <w:bdr w:val="none" w:sz="0" w:space="0" w:color="auto" w:frame="1"/>
        </w:rPr>
        <w:t>Value</w:t>
      </w:r>
      <w:r w:rsidRPr="003E240B">
        <w:rPr>
          <w:rStyle w:val="enlighter-text"/>
          <w:rFonts w:ascii="Maiandra GD" w:hAnsi="Maiandra GD" w:cs="Consolas"/>
          <w:color w:val="CFD5E0"/>
          <w:bdr w:val="none" w:sz="0" w:space="0" w:color="auto" w:frame="1"/>
        </w:rPr>
        <w:t>.</w:t>
      </w:r>
      <w:r w:rsidRPr="003E240B">
        <w:rPr>
          <w:rStyle w:val="enlighter-m3"/>
          <w:rFonts w:ascii="Maiandra GD" w:hAnsi="Maiandra GD" w:cs="Consolas"/>
          <w:color w:val="4284AE"/>
          <w:bdr w:val="none" w:sz="0" w:space="0" w:color="auto" w:frame="1"/>
        </w:rPr>
        <w:t>ToString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Exception e</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lastRenderedPageBreak/>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"OOPs, something went wrong.\n"</w:t>
      </w:r>
      <w:r w:rsidRPr="003E240B">
        <w:rPr>
          <w:rStyle w:val="enlighter-text"/>
          <w:rFonts w:ascii="Maiandra GD" w:hAnsi="Maiandra GD" w:cs="Consolas"/>
          <w:color w:val="CFD5E0"/>
          <w:bdr w:val="none" w:sz="0" w:space="0" w:color="auto" w:frame="1"/>
        </w:rPr>
        <w:t xml:space="preserve"> + 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Output:</w:t>
      </w:r>
    </w:p>
    <w:p w:rsidR="002D66CC" w:rsidRPr="003E240B" w:rsidRDefault="002D66CC" w:rsidP="002D66CC">
      <w:pPr>
        <w:pStyle w:val="NormalWeb"/>
        <w:pBdr>
          <w:bottom w:val="double" w:sz="6" w:space="1" w:color="auto"/>
        </w:pBdr>
        <w:shd w:val="clear" w:color="auto" w:fill="FFFFFF"/>
        <w:spacing w:before="0" w:beforeAutospacing="0" w:after="0" w:afterAutospacing="0"/>
        <w:jc w:val="both"/>
        <w:textAlignment w:val="baseline"/>
        <w:rPr>
          <w:ins w:id="5" w:author="Unknown"/>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2676525" cy="238125"/>
            <wp:effectExtent l="19050" t="0" r="9525" b="0"/>
            <wp:docPr id="154" name="Picture 154" descr="Stored Procedure with both Input and Output Parameter in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tored Procedure with both Input and Output Parameter in ADO.NET"/>
                    <pic:cNvPicPr>
                      <a:picLocks noChangeAspect="1" noChangeArrowheads="1"/>
                    </pic:cNvPicPr>
                  </pic:nvPicPr>
                  <pic:blipFill>
                    <a:blip r:embed="rId103"/>
                    <a:srcRect/>
                    <a:stretch>
                      <a:fillRect/>
                    </a:stretch>
                  </pic:blipFill>
                  <pic:spPr bwMode="auto">
                    <a:xfrm>
                      <a:off x="0" y="0"/>
                      <a:ext cx="2676525" cy="238125"/>
                    </a:xfrm>
                    <a:prstGeom prst="rect">
                      <a:avLst/>
                    </a:prstGeom>
                    <a:noFill/>
                    <a:ln w="9525">
                      <a:noFill/>
                      <a:miter lim="800000"/>
                      <a:headEnd/>
                      <a:tailEnd/>
                    </a:ln>
                  </pic:spPr>
                </pic:pic>
              </a:graphicData>
            </a:graphic>
          </wp:inline>
        </w:drawing>
      </w:r>
    </w:p>
    <w:p w:rsidR="002D66CC" w:rsidRPr="00365A63" w:rsidRDefault="002D66CC" w:rsidP="002D66CC">
      <w:pPr>
        <w:pStyle w:val="Heading1"/>
        <w:spacing w:before="0" w:beforeAutospacing="0" w:after="48" w:afterAutospacing="0"/>
        <w:textAlignment w:val="baseline"/>
        <w:rPr>
          <w:rFonts w:ascii="Maiandra GD" w:hAnsi="Maiandra GD"/>
          <w:bCs w:val="0"/>
          <w:color w:val="3A3A3A"/>
          <w:sz w:val="28"/>
          <w:szCs w:val="22"/>
        </w:rPr>
      </w:pPr>
      <w:r w:rsidRPr="00365A63">
        <w:rPr>
          <w:rFonts w:ascii="Maiandra GD" w:hAnsi="Maiandra GD"/>
          <w:bCs w:val="0"/>
          <w:color w:val="3A3A3A"/>
          <w:sz w:val="28"/>
          <w:szCs w:val="22"/>
          <w:highlight w:val="yellow"/>
        </w:rPr>
        <w:t>Transactions in ADO.NET</w:t>
      </w:r>
    </w:p>
    <w:p w:rsidR="002D66CC" w:rsidRPr="003E240B" w:rsidRDefault="00365A63" w:rsidP="002D66CC">
      <w:pPr>
        <w:pStyle w:val="llms-parent-course-link"/>
        <w:shd w:val="clear" w:color="auto" w:fill="FFFFFF"/>
        <w:spacing w:before="0" w:beforeAutospacing="0" w:after="0" w:afterAutospacing="0"/>
        <w:textAlignment w:val="baseline"/>
        <w:rPr>
          <w:rFonts w:ascii="Maiandra GD" w:hAnsi="Maiandra GD" w:cs="Segoe UI"/>
          <w:color w:val="212529"/>
          <w:sz w:val="22"/>
          <w:szCs w:val="22"/>
        </w:rPr>
      </w:pPr>
      <w:r>
        <w:rPr>
          <w:rFonts w:ascii="Maiandra GD" w:hAnsi="Maiandra GD" w:cs="Segoe UI"/>
          <w:color w:val="212529"/>
          <w:sz w:val="22"/>
          <w:szCs w:val="22"/>
        </w:rPr>
        <w:t xml:space="preserve">                                                                                                </w:t>
      </w:r>
    </w:p>
    <w:p w:rsidR="002D66CC" w:rsidRPr="003E240B" w:rsidRDefault="002D66CC" w:rsidP="002D66CC">
      <w:pPr>
        <w:pStyle w:val="Heading2"/>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Transactions in ADO.NET with Examples</w:t>
      </w:r>
    </w:p>
    <w:p w:rsidR="002D66CC" w:rsidRPr="003E240B" w:rsidRDefault="00365A63"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Pr>
          <w:rFonts w:ascii="Maiandra GD" w:hAnsi="Maiandra GD" w:cs="Arial"/>
          <w:color w:val="000000"/>
          <w:sz w:val="22"/>
          <w:szCs w:val="22"/>
          <w:bdr w:val="none" w:sz="0" w:space="0" w:color="auto" w:frame="1"/>
        </w:rPr>
        <w:t xml:space="preserve"> </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Why we need Transactions?</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 most important thing in today’s world is data and the most challenging job is to keep the data consistent. The Database systems stores the data and ADO.NET is one of the data access technology to access the data stored in the database.</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Let us first understand what do you mean by data consistency and then we will understand why we need transactions. For this please have a look at the following diagram. Here, you can see, we have an Accounts Table with two Account Numbers.</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3181350" cy="866775"/>
            <wp:effectExtent l="19050" t="0" r="0" b="0"/>
            <wp:docPr id="163" name="Picture 163" descr="Why we need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Why we need Transactions?"/>
                    <pic:cNvPicPr>
                      <a:picLocks noChangeAspect="1" noChangeArrowheads="1"/>
                    </pic:cNvPicPr>
                  </pic:nvPicPr>
                  <pic:blipFill>
                    <a:blip r:embed="rId104"/>
                    <a:srcRect/>
                    <a:stretch>
                      <a:fillRect/>
                    </a:stretch>
                  </pic:blipFill>
                  <pic:spPr bwMode="auto">
                    <a:xfrm>
                      <a:off x="0" y="0"/>
                      <a:ext cx="3181350" cy="866775"/>
                    </a:xfrm>
                    <a:prstGeom prst="rect">
                      <a:avLst/>
                    </a:prstGeom>
                    <a:noFill/>
                    <a:ln w="9525">
                      <a:noFill/>
                      <a:miter lim="800000"/>
                      <a:headEnd/>
                      <a:tailEnd/>
                    </a:ln>
                  </pic:spPr>
                </pic:pic>
              </a:graphicData>
            </a:graphic>
          </wp:inline>
        </w:drawing>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Now, the business requirement is to transfer 500 from Account1 to Account2. For this, we need to write two update statements as shown below. The first update statement deducts 500 from Account1 and the 2</w:t>
      </w:r>
      <w:r w:rsidRPr="003E240B">
        <w:rPr>
          <w:rFonts w:ascii="Maiandra GD" w:hAnsi="Maiandra GD" w:cs="Arial"/>
          <w:color w:val="000000"/>
          <w:sz w:val="22"/>
          <w:szCs w:val="22"/>
          <w:bdr w:val="none" w:sz="0" w:space="0" w:color="auto" w:frame="1"/>
          <w:vertAlign w:val="superscript"/>
        </w:rPr>
        <w:t>nd</w:t>
      </w:r>
      <w:r w:rsidRPr="003E240B">
        <w:rPr>
          <w:rFonts w:ascii="Maiandra GD" w:hAnsi="Maiandra GD" w:cs="Arial"/>
          <w:color w:val="000000"/>
          <w:sz w:val="22"/>
          <w:szCs w:val="22"/>
          <w:bdr w:val="none" w:sz="0" w:space="0" w:color="auto" w:frame="1"/>
        </w:rPr>
        <w:t> update statement Adds 500 to Account2.</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FF"/>
          <w:sz w:val="22"/>
          <w:szCs w:val="22"/>
          <w:bdr w:val="none" w:sz="0" w:space="0" w:color="auto" w:frame="1"/>
        </w:rPr>
        <w:t>UPDATE Accounts SET Balance = Balance – 500 WHERE AccountNumber = ‘Account1’;</w:t>
      </w:r>
      <w:r w:rsidRPr="003E240B">
        <w:rPr>
          <w:rFonts w:ascii="Maiandra GD" w:hAnsi="Maiandra GD" w:cs="Segoe UI"/>
          <w:color w:val="212529"/>
          <w:sz w:val="22"/>
          <w:szCs w:val="22"/>
        </w:rPr>
        <w:br/>
      </w:r>
      <w:r w:rsidRPr="003E240B">
        <w:rPr>
          <w:rStyle w:val="Strong"/>
          <w:rFonts w:ascii="Maiandra GD" w:hAnsi="Maiandra GD" w:cs="Arial"/>
          <w:color w:val="0000FF"/>
          <w:sz w:val="22"/>
          <w:szCs w:val="22"/>
          <w:bdr w:val="none" w:sz="0" w:space="0" w:color="auto" w:frame="1"/>
        </w:rPr>
        <w:t>UPDATE Accounts SET Balance = Balance + 500 WHERE AccountNumber = ‘Account2’;</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Our intention is data consistency. Once the update statements are executed the data should be in a consistent state. Now let us understand the following cases.</w:t>
      </w:r>
    </w:p>
    <w:p w:rsidR="002D66CC" w:rsidRPr="003E240B" w:rsidRDefault="002D66CC" w:rsidP="002D66CC">
      <w:pPr>
        <w:pStyle w:val="Heading6"/>
        <w:shd w:val="clear" w:color="auto" w:fill="FFFFFF"/>
        <w:spacing w:before="0"/>
        <w:jc w:val="both"/>
        <w:textAlignment w:val="baseline"/>
        <w:rPr>
          <w:rFonts w:ascii="Maiandra GD" w:hAnsi="Maiandra GD" w:cs="Segoe UI"/>
          <w:color w:val="3A3A3A"/>
        </w:rPr>
      </w:pPr>
      <w:r w:rsidRPr="003E240B">
        <w:rPr>
          <w:rStyle w:val="Strong"/>
          <w:rFonts w:ascii="Maiandra GD" w:hAnsi="Maiandra GD" w:cs="Arial"/>
          <w:b w:val="0"/>
          <w:bCs w:val="0"/>
          <w:color w:val="000000"/>
          <w:bdr w:val="none" w:sz="0" w:space="0" w:color="auto" w:frame="1"/>
        </w:rPr>
        <w:t>Case1:</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 First update statement executed successfully but the second update statement Failed. In that case, 500 is deducted from Account1 but that amount is not added to Account2 which results in data inconsistency.</w:t>
      </w:r>
    </w:p>
    <w:p w:rsidR="002D66CC" w:rsidRPr="003E240B" w:rsidRDefault="002D66CC" w:rsidP="002D66CC">
      <w:pPr>
        <w:pStyle w:val="Heading6"/>
        <w:shd w:val="clear" w:color="auto" w:fill="FFFFFF"/>
        <w:spacing w:before="0"/>
        <w:jc w:val="both"/>
        <w:textAlignment w:val="baseline"/>
        <w:rPr>
          <w:rFonts w:ascii="Maiandra GD" w:hAnsi="Maiandra GD" w:cs="Segoe UI"/>
          <w:color w:val="3A3A3A"/>
        </w:rPr>
      </w:pPr>
      <w:r w:rsidRPr="003E240B">
        <w:rPr>
          <w:rStyle w:val="Strong"/>
          <w:rFonts w:ascii="Maiandra GD" w:hAnsi="Maiandra GD" w:cs="Arial"/>
          <w:b w:val="0"/>
          <w:bCs w:val="0"/>
          <w:color w:val="000000"/>
          <w:bdr w:val="none" w:sz="0" w:space="0" w:color="auto" w:frame="1"/>
        </w:rPr>
        <w:t>Case2:</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 First update statement Failed but the second update statement executed successfully. In that case, 500 is not deducted from Account1 but 500 is added to Account2 which results in data inconsistency.</w:t>
      </w:r>
    </w:p>
    <w:p w:rsidR="002D66CC" w:rsidRPr="003E240B" w:rsidRDefault="002D66CC" w:rsidP="002D66CC">
      <w:pPr>
        <w:pStyle w:val="Heading6"/>
        <w:shd w:val="clear" w:color="auto" w:fill="FFFFFF"/>
        <w:spacing w:before="0"/>
        <w:jc w:val="both"/>
        <w:textAlignment w:val="baseline"/>
        <w:rPr>
          <w:rFonts w:ascii="Maiandra GD" w:hAnsi="Maiandra GD" w:cs="Segoe UI"/>
          <w:color w:val="3A3A3A"/>
        </w:rPr>
      </w:pPr>
      <w:r w:rsidRPr="003E240B">
        <w:rPr>
          <w:rStyle w:val="Strong"/>
          <w:rFonts w:ascii="Maiandra GD" w:hAnsi="Maiandra GD" w:cs="Arial"/>
          <w:b w:val="0"/>
          <w:bCs w:val="0"/>
          <w:color w:val="000000"/>
          <w:bdr w:val="none" w:sz="0" w:space="0" w:color="auto" w:frame="1"/>
        </w:rPr>
        <w:lastRenderedPageBreak/>
        <w:t>Case3:</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When both the update statements are Failed, then the data is in a consistent state.</w:t>
      </w:r>
    </w:p>
    <w:p w:rsidR="002D66CC" w:rsidRPr="003E240B" w:rsidRDefault="002D66CC" w:rsidP="002D66CC">
      <w:pPr>
        <w:pStyle w:val="Heading6"/>
        <w:shd w:val="clear" w:color="auto" w:fill="FFFFFF"/>
        <w:spacing w:before="0"/>
        <w:jc w:val="both"/>
        <w:textAlignment w:val="baseline"/>
        <w:rPr>
          <w:rFonts w:ascii="Maiandra GD" w:hAnsi="Maiandra GD" w:cs="Segoe UI"/>
          <w:color w:val="3A3A3A"/>
        </w:rPr>
      </w:pPr>
      <w:r w:rsidRPr="003E240B">
        <w:rPr>
          <w:rStyle w:val="Strong"/>
          <w:rFonts w:ascii="Maiandra GD" w:hAnsi="Maiandra GD" w:cs="Arial"/>
          <w:b w:val="0"/>
          <w:bCs w:val="0"/>
          <w:color w:val="000000"/>
          <w:bdr w:val="none" w:sz="0" w:space="0" w:color="auto" w:frame="1"/>
        </w:rPr>
        <w:t>Case4:</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When both the update statements are Successful, then the data is also in a consistent state. That is 500 is deducted from Account1 and 500 is added to Account2.</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From the above discussed four cases, we don’t have any issues in Case3 and Case4. At the same time, we also can’t give the guarantee that every time both the update statements are Failed and succeed. That means we need to do something special to handle Case1 and Case2 so that the data is to be in a consistent state and for this, we need to use transactions.</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So, in order to keep the data in a consistent state in the database while accessing the data using ADO.NET, we need to use transactions.</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What is a Transaction?</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A Transaction is a set of operations (multiple DML Operations) that ensures either all of the database operations succeed or all of them failed to ensure data consistency. This means the job is never half done, either all of it is done or nothing is done.</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ADO.NET Transactions Supports:</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 ADO.NET supports both single database transactions as well as distributed transactions. The single database transaction is implemented using the .NET managed providers for Transaction and Connection classes which are basically belong to System.Data namespace.</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How to use Transaction in ADO.NET?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There are many different ways that we can use to implement Transaction using ADO.NET and C#. They are as follows:</w:t>
      </w:r>
    </w:p>
    <w:p w:rsidR="002D66CC" w:rsidRPr="003E240B" w:rsidRDefault="002D66CC" w:rsidP="002D66CC">
      <w:pPr>
        <w:numPr>
          <w:ilvl w:val="0"/>
          <w:numId w:val="29"/>
        </w:numPr>
        <w:shd w:val="clear" w:color="auto" w:fill="FFFFFF"/>
        <w:spacing w:after="0" w:line="240" w:lineRule="auto"/>
        <w:jc w:val="both"/>
        <w:textAlignment w:val="baseline"/>
        <w:rPr>
          <w:rFonts w:ascii="Maiandra GD" w:hAnsi="Maiandra GD" w:cs="Segoe UI"/>
          <w:color w:val="212529"/>
        </w:rPr>
      </w:pPr>
      <w:r w:rsidRPr="003E240B">
        <w:rPr>
          <w:rFonts w:ascii="Maiandra GD" w:hAnsi="Maiandra GD" w:cs="Arial"/>
          <w:color w:val="000000"/>
          <w:bdr w:val="none" w:sz="0" w:space="0" w:color="auto" w:frame="1"/>
        </w:rPr>
        <w:t>Single Database Transaction using BeginTransaction</w:t>
      </w:r>
    </w:p>
    <w:p w:rsidR="002D66CC" w:rsidRPr="003E240B" w:rsidRDefault="002D66CC" w:rsidP="002D66CC">
      <w:pPr>
        <w:numPr>
          <w:ilvl w:val="0"/>
          <w:numId w:val="29"/>
        </w:numPr>
        <w:shd w:val="clear" w:color="auto" w:fill="FFFFFF"/>
        <w:spacing w:after="0" w:line="240" w:lineRule="auto"/>
        <w:jc w:val="both"/>
        <w:textAlignment w:val="baseline"/>
        <w:rPr>
          <w:rFonts w:ascii="Maiandra GD" w:hAnsi="Maiandra GD" w:cs="Segoe UI"/>
          <w:color w:val="212529"/>
        </w:rPr>
      </w:pPr>
      <w:r w:rsidRPr="003E240B">
        <w:rPr>
          <w:rFonts w:ascii="Maiandra GD" w:hAnsi="Maiandra GD" w:cs="Arial"/>
          <w:color w:val="000000"/>
          <w:bdr w:val="none" w:sz="0" w:space="0" w:color="auto" w:frame="1"/>
        </w:rPr>
        <w:t>Distributed Transaction using TransactionScope which belongs to System.Transactions namespace</w:t>
      </w:r>
    </w:p>
    <w:p w:rsidR="002D66CC" w:rsidRPr="003E240B" w:rsidRDefault="002D66CC" w:rsidP="002D66CC">
      <w:pPr>
        <w:numPr>
          <w:ilvl w:val="0"/>
          <w:numId w:val="29"/>
        </w:numPr>
        <w:shd w:val="clear" w:color="auto" w:fill="FFFFFF"/>
        <w:spacing w:after="0" w:line="240" w:lineRule="auto"/>
        <w:jc w:val="both"/>
        <w:textAlignment w:val="baseline"/>
        <w:rPr>
          <w:rFonts w:ascii="Maiandra GD" w:hAnsi="Maiandra GD" w:cs="Segoe UI"/>
          <w:color w:val="212529"/>
        </w:rPr>
      </w:pPr>
      <w:r w:rsidRPr="003E240B">
        <w:rPr>
          <w:rFonts w:ascii="Maiandra GD" w:hAnsi="Maiandra GD" w:cs="Arial"/>
          <w:color w:val="000000"/>
          <w:bdr w:val="none" w:sz="0" w:space="0" w:color="auto" w:frame="1"/>
        </w:rPr>
        <w:t>Distributed Transaction using ServicedComponent</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Single Database Transaction using BeginTransaction</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Let us understand how to implement a Single Database Transaction using BeginTransaction. We are going to implement the same money transfer example. Here, we are executing two update statements using ADO.NET Transaction. For this, we are going to use the following Accounts table in this demo.</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3181350" cy="866775"/>
            <wp:effectExtent l="19050" t="0" r="0" b="0"/>
            <wp:docPr id="164" name="Picture 164" descr="Single Database Transaction using Begin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ingle Database Transaction using BeginTransaction"/>
                    <pic:cNvPicPr>
                      <a:picLocks noChangeAspect="1" noChangeArrowheads="1"/>
                    </pic:cNvPicPr>
                  </pic:nvPicPr>
                  <pic:blipFill>
                    <a:blip r:embed="rId104"/>
                    <a:srcRect/>
                    <a:stretch>
                      <a:fillRect/>
                    </a:stretch>
                  </pic:blipFill>
                  <pic:spPr bwMode="auto">
                    <a:xfrm>
                      <a:off x="0" y="0"/>
                      <a:ext cx="3181350" cy="866775"/>
                    </a:xfrm>
                    <a:prstGeom prst="rect">
                      <a:avLst/>
                    </a:prstGeom>
                    <a:noFill/>
                    <a:ln w="9525">
                      <a:noFill/>
                      <a:miter lim="800000"/>
                      <a:headEnd/>
                      <a:tailEnd/>
                    </a:ln>
                  </pic:spPr>
                </pic:pic>
              </a:graphicData>
            </a:graphic>
          </wp:inline>
        </w:drawing>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Create Accounts Table using SQL Script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Please use the below SQL Statements to create and populate the Accounts table with the required data.</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CREATE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TABLE</w:t>
      </w:r>
      <w:r w:rsidRPr="003E240B">
        <w:rPr>
          <w:rStyle w:val="enlighter-text"/>
          <w:rFonts w:ascii="Maiandra GD" w:hAnsi="Maiandra GD" w:cs="Consolas"/>
          <w:color w:val="CFD5E0"/>
          <w:bdr w:val="none" w:sz="0" w:space="0" w:color="auto" w:frame="1"/>
        </w:rPr>
        <w:t xml:space="preserve"> Accounts</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AccountNumber </w:t>
      </w:r>
      <w:r w:rsidRPr="003E240B">
        <w:rPr>
          <w:rStyle w:val="enlighter-k0"/>
          <w:rFonts w:ascii="Maiandra GD" w:hAnsi="Maiandra GD" w:cs="Consolas"/>
          <w:b/>
          <w:bCs/>
          <w:color w:val="D171DD"/>
          <w:bdr w:val="none" w:sz="0" w:space="0" w:color="auto" w:frame="1"/>
        </w:rPr>
        <w:t>VARCHAR</w:t>
      </w:r>
      <w:r w:rsidRPr="003E240B">
        <w:rPr>
          <w:rStyle w:val="enlighter-text"/>
          <w:rFonts w:ascii="Maiandra GD" w:hAnsi="Maiandra GD" w:cs="Consolas"/>
          <w:color w:val="CFD5E0"/>
          <w:bdr w:val="none" w:sz="0" w:space="0" w:color="auto" w:frame="1"/>
        </w:rPr>
        <w:t>(</w:t>
      </w:r>
      <w:r w:rsidRPr="003E240B">
        <w:rPr>
          <w:rStyle w:val="enlighter-n1"/>
          <w:rFonts w:ascii="Maiandra GD" w:hAnsi="Maiandra GD" w:cs="Consolas"/>
          <w:color w:val="D19A66"/>
          <w:bdr w:val="none" w:sz="0" w:space="0" w:color="auto" w:frame="1"/>
        </w:rPr>
        <w:t>60</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PRIMARY</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KEY</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CustomerName </w:t>
      </w:r>
      <w:r w:rsidRPr="003E240B">
        <w:rPr>
          <w:rStyle w:val="enlighter-k0"/>
          <w:rFonts w:ascii="Maiandra GD" w:hAnsi="Maiandra GD" w:cs="Consolas"/>
          <w:b/>
          <w:bCs/>
          <w:color w:val="D171DD"/>
          <w:bdr w:val="none" w:sz="0" w:space="0" w:color="auto" w:frame="1"/>
        </w:rPr>
        <w:t>VARCHAR</w:t>
      </w:r>
      <w:r w:rsidRPr="003E240B">
        <w:rPr>
          <w:rStyle w:val="enlighter-text"/>
          <w:rFonts w:ascii="Maiandra GD" w:hAnsi="Maiandra GD" w:cs="Consolas"/>
          <w:color w:val="CFD5E0"/>
          <w:bdr w:val="none" w:sz="0" w:space="0" w:color="auto" w:frame="1"/>
        </w:rPr>
        <w:t>(</w:t>
      </w:r>
      <w:r w:rsidRPr="003E240B">
        <w:rPr>
          <w:rStyle w:val="enlighter-n1"/>
          <w:rFonts w:ascii="Maiandra GD" w:hAnsi="Maiandra GD" w:cs="Consolas"/>
          <w:color w:val="D19A66"/>
          <w:bdr w:val="none" w:sz="0" w:space="0" w:color="auto" w:frame="1"/>
        </w:rPr>
        <w:t>60</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lastRenderedPageBreak/>
        <w:t>Balance int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GO</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Accounts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w:t>
      </w:r>
      <w:r w:rsidRPr="003E240B">
        <w:rPr>
          <w:rStyle w:val="enlighter-s0"/>
          <w:rFonts w:ascii="Maiandra GD" w:hAnsi="Maiandra GD" w:cs="Consolas"/>
          <w:color w:val="7CC379"/>
          <w:bdr w:val="none" w:sz="0" w:space="0" w:color="auto" w:frame="1"/>
        </w:rPr>
        <w:t>'Account1'</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'James'</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1000</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INSERT</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INTO</w:t>
      </w:r>
      <w:r w:rsidRPr="003E240B">
        <w:rPr>
          <w:rStyle w:val="enlighter-text"/>
          <w:rFonts w:ascii="Maiandra GD" w:hAnsi="Maiandra GD" w:cs="Consolas"/>
          <w:color w:val="CFD5E0"/>
          <w:bdr w:val="none" w:sz="0" w:space="0" w:color="auto" w:frame="1"/>
        </w:rPr>
        <w:t xml:space="preserve"> Accounts </w:t>
      </w:r>
      <w:r w:rsidRPr="003E240B">
        <w:rPr>
          <w:rStyle w:val="enlighter-k0"/>
          <w:rFonts w:ascii="Maiandra GD" w:hAnsi="Maiandra GD" w:cs="Consolas"/>
          <w:b/>
          <w:bCs/>
          <w:color w:val="D171DD"/>
          <w:bdr w:val="none" w:sz="0" w:space="0" w:color="auto" w:frame="1"/>
        </w:rPr>
        <w:t>VALUES</w:t>
      </w:r>
      <w:r w:rsidRPr="003E240B">
        <w:rPr>
          <w:rStyle w:val="enlighter-text"/>
          <w:rFonts w:ascii="Maiandra GD" w:hAnsi="Maiandra GD" w:cs="Consolas"/>
          <w:color w:val="CFD5E0"/>
          <w:bdr w:val="none" w:sz="0" w:space="0" w:color="auto" w:frame="1"/>
        </w:rPr>
        <w:t>(</w:t>
      </w:r>
      <w:r w:rsidRPr="003E240B">
        <w:rPr>
          <w:rStyle w:val="enlighter-s0"/>
          <w:rFonts w:ascii="Maiandra GD" w:hAnsi="Maiandra GD" w:cs="Consolas"/>
          <w:color w:val="7CC379"/>
          <w:bdr w:val="none" w:sz="0" w:space="0" w:color="auto" w:frame="1"/>
        </w:rPr>
        <w:t>'Account2'</w:t>
      </w:r>
      <w:r w:rsidRPr="003E240B">
        <w:rPr>
          <w:rStyle w:val="enlighter-text"/>
          <w:rFonts w:ascii="Maiandra GD" w:hAnsi="Maiandra GD" w:cs="Consolas"/>
          <w:color w:val="CFD5E0"/>
          <w:bdr w:val="none" w:sz="0" w:space="0" w:color="auto" w:frame="1"/>
        </w:rPr>
        <w:t xml:space="preserve">, </w:t>
      </w:r>
      <w:r w:rsidRPr="003E240B">
        <w:rPr>
          <w:rStyle w:val="enlighter-s0"/>
          <w:rFonts w:ascii="Maiandra GD" w:hAnsi="Maiandra GD" w:cs="Consolas"/>
          <w:color w:val="7CC379"/>
          <w:bdr w:val="none" w:sz="0" w:space="0" w:color="auto" w:frame="1"/>
        </w:rPr>
        <w:t>'Smith'</w:t>
      </w:r>
      <w:r w:rsidRPr="003E240B">
        <w:rPr>
          <w:rStyle w:val="enlighter-text"/>
          <w:rFonts w:ascii="Maiandra GD" w:hAnsi="Maiandra GD" w:cs="Consolas"/>
          <w:color w:val="CFD5E0"/>
          <w:bdr w:val="none" w:sz="0" w:space="0" w:color="auto" w:frame="1"/>
        </w:rPr>
        <w:t xml:space="preserve">, </w:t>
      </w:r>
      <w:r w:rsidRPr="003E240B">
        <w:rPr>
          <w:rStyle w:val="enlighter-n1"/>
          <w:rFonts w:ascii="Maiandra GD" w:hAnsi="Maiandra GD" w:cs="Consolas"/>
          <w:color w:val="D19A66"/>
          <w:bdr w:val="none" w:sz="0" w:space="0" w:color="auto" w:frame="1"/>
        </w:rPr>
        <w:t>1000</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GO</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How to Implement a Single Database Transaction using ADO.NET?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In order to understand how to implement transactions, please have a look at the below image.</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5841691" cy="3320369"/>
            <wp:effectExtent l="19050" t="0" r="6659" b="0"/>
            <wp:docPr id="165" name="Picture 165" descr="How to use Transaction in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ow to use Transaction in ADO.NET?"/>
                    <pic:cNvPicPr>
                      <a:picLocks noChangeAspect="1" noChangeArrowheads="1"/>
                    </pic:cNvPicPr>
                  </pic:nvPicPr>
                  <pic:blipFill>
                    <a:blip r:embed="rId105"/>
                    <a:srcRect/>
                    <a:stretch>
                      <a:fillRect/>
                    </a:stretch>
                  </pic:blipFill>
                  <pic:spPr bwMode="auto">
                    <a:xfrm>
                      <a:off x="0" y="0"/>
                      <a:ext cx="5846737" cy="3323237"/>
                    </a:xfrm>
                    <a:prstGeom prst="rect">
                      <a:avLst/>
                    </a:prstGeom>
                    <a:noFill/>
                    <a:ln w="9525">
                      <a:noFill/>
                      <a:miter lim="800000"/>
                      <a:headEnd/>
                      <a:tailEnd/>
                    </a:ln>
                  </pic:spPr>
                </pic:pic>
              </a:graphicData>
            </a:graphic>
          </wp:inline>
        </w:drawing>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Step1:</w:t>
      </w:r>
      <w:r w:rsidRPr="003E240B">
        <w:rPr>
          <w:rFonts w:ascii="Maiandra GD" w:hAnsi="Maiandra GD" w:cs="Arial"/>
          <w:color w:val="000000"/>
          <w:sz w:val="22"/>
          <w:szCs w:val="22"/>
          <w:bdr w:val="none" w:sz="0" w:space="0" w:color="auto" w:frame="1"/>
        </w:rPr>
        <w:t> First you need to create and open the connection object. The following two statements do the same.</w:t>
      </w:r>
      <w:r w:rsidRPr="003E240B">
        <w:rPr>
          <w:rFonts w:ascii="Maiandra GD" w:hAnsi="Maiandra GD" w:cs="Segoe UI"/>
          <w:color w:val="212529"/>
          <w:sz w:val="22"/>
          <w:szCs w:val="22"/>
        </w:rPr>
        <w:br/>
      </w:r>
      <w:r w:rsidRPr="003E240B">
        <w:rPr>
          <w:rStyle w:val="Strong"/>
          <w:rFonts w:ascii="Maiandra GD" w:hAnsi="Maiandra GD" w:cs="Arial"/>
          <w:color w:val="0000FF"/>
          <w:sz w:val="22"/>
          <w:szCs w:val="22"/>
          <w:bdr w:val="none" w:sz="0" w:space="0" w:color="auto" w:frame="1"/>
        </w:rPr>
        <w:t>SqlConnection connection = new SqlConnection(ConnectionString)</w:t>
      </w:r>
      <w:r w:rsidRPr="003E240B">
        <w:rPr>
          <w:rFonts w:ascii="Maiandra GD" w:hAnsi="Maiandra GD" w:cs="Segoe UI"/>
          <w:color w:val="212529"/>
          <w:sz w:val="22"/>
          <w:szCs w:val="22"/>
        </w:rPr>
        <w:br/>
      </w:r>
      <w:r w:rsidRPr="003E240B">
        <w:rPr>
          <w:rStyle w:val="Strong"/>
          <w:rFonts w:ascii="Maiandra GD" w:hAnsi="Maiandra GD" w:cs="Arial"/>
          <w:color w:val="0000FF"/>
          <w:sz w:val="22"/>
          <w:szCs w:val="22"/>
          <w:bdr w:val="none" w:sz="0" w:space="0" w:color="auto" w:frame="1"/>
        </w:rPr>
        <w:t>connection.Open();</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Step2:</w:t>
      </w:r>
      <w:r w:rsidRPr="003E240B">
        <w:rPr>
          <w:rFonts w:ascii="Maiandra GD" w:hAnsi="Maiandra GD" w:cs="Arial"/>
          <w:color w:val="000000"/>
          <w:sz w:val="22"/>
          <w:szCs w:val="22"/>
          <w:bdr w:val="none" w:sz="0" w:space="0" w:color="auto" w:frame="1"/>
        </w:rPr>
        <w:t> Then you need to create the SqlTransaction object and to do so, you need to call the BeginTransaction method on the connection object. The following piece of code does the same.</w:t>
      </w:r>
      <w:r w:rsidRPr="003E240B">
        <w:rPr>
          <w:rFonts w:ascii="Maiandra GD" w:hAnsi="Maiandra GD" w:cs="Segoe UI"/>
          <w:color w:val="212529"/>
          <w:sz w:val="22"/>
          <w:szCs w:val="22"/>
        </w:rPr>
        <w:br/>
      </w:r>
      <w:r w:rsidRPr="003E240B">
        <w:rPr>
          <w:rStyle w:val="Strong"/>
          <w:rFonts w:ascii="Maiandra GD" w:hAnsi="Maiandra GD" w:cs="Arial"/>
          <w:color w:val="0000FF"/>
          <w:sz w:val="22"/>
          <w:szCs w:val="22"/>
          <w:bdr w:val="none" w:sz="0" w:space="0" w:color="auto" w:frame="1"/>
        </w:rPr>
        <w:t>SqlTransaction transaction = connection.BeginTransaction();</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Step3:</w:t>
      </w:r>
      <w:r w:rsidRPr="003E240B">
        <w:rPr>
          <w:rFonts w:ascii="Maiandra GD" w:hAnsi="Maiandra GD" w:cs="Arial"/>
          <w:color w:val="000000"/>
          <w:sz w:val="22"/>
          <w:szCs w:val="22"/>
          <w:bdr w:val="none" w:sz="0" w:space="0" w:color="auto" w:frame="1"/>
        </w:rPr>
        <w:t> If everything goes well then commit the transaction. To do so call the Commit method on the transaction object as shown below.</w:t>
      </w:r>
      <w:r w:rsidRPr="003E240B">
        <w:rPr>
          <w:rFonts w:ascii="Maiandra GD" w:hAnsi="Maiandra GD" w:cs="Segoe UI"/>
          <w:color w:val="212529"/>
          <w:sz w:val="22"/>
          <w:szCs w:val="22"/>
        </w:rPr>
        <w:br/>
      </w:r>
      <w:r w:rsidRPr="003E240B">
        <w:rPr>
          <w:rStyle w:val="Strong"/>
          <w:rFonts w:ascii="Maiandra GD" w:hAnsi="Maiandra GD" w:cs="Arial"/>
          <w:color w:val="0000FF"/>
          <w:sz w:val="22"/>
          <w:szCs w:val="22"/>
          <w:bdr w:val="none" w:sz="0" w:space="0" w:color="auto" w:frame="1"/>
        </w:rPr>
        <w:t>transaction.Commit();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Step4:</w:t>
      </w:r>
      <w:r w:rsidRPr="003E240B">
        <w:rPr>
          <w:rFonts w:ascii="Maiandra GD" w:hAnsi="Maiandra GD" w:cs="Arial"/>
          <w:color w:val="000000"/>
          <w:sz w:val="22"/>
          <w:szCs w:val="22"/>
          <w:bdr w:val="none" w:sz="0" w:space="0" w:color="auto" w:frame="1"/>
        </w:rPr>
        <w:t> If anything goes wrong then rollback the transaction. To do so call the Rollback method on the transaction object as shown below.</w:t>
      </w:r>
      <w:r w:rsidRPr="003E240B">
        <w:rPr>
          <w:rFonts w:ascii="Maiandra GD" w:hAnsi="Maiandra GD" w:cs="Segoe UI"/>
          <w:color w:val="212529"/>
          <w:sz w:val="22"/>
          <w:szCs w:val="22"/>
        </w:rPr>
        <w:br/>
      </w:r>
      <w:r w:rsidRPr="003E240B">
        <w:rPr>
          <w:rStyle w:val="Strong"/>
          <w:rFonts w:ascii="Maiandra GD" w:hAnsi="Maiandra GD" w:cs="Arial"/>
          <w:color w:val="0000FF"/>
          <w:sz w:val="22"/>
          <w:szCs w:val="22"/>
          <w:bdr w:val="none" w:sz="0" w:space="0" w:color="auto" w:frame="1"/>
        </w:rPr>
        <w:t>transaction.Rollback();</w:t>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Create a new console application</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lastRenderedPageBreak/>
        <w:t>First, open visual studio and then create a new console application with the name ADOTransactionsDemo. Open </w:t>
      </w:r>
      <w:r w:rsidRPr="003E240B">
        <w:rPr>
          <w:rStyle w:val="Strong"/>
          <w:rFonts w:ascii="Maiandra GD" w:hAnsi="Maiandra GD" w:cs="Arial"/>
          <w:color w:val="000000"/>
          <w:sz w:val="22"/>
          <w:szCs w:val="22"/>
          <w:bdr w:val="none" w:sz="0" w:space="0" w:color="auto" w:frame="1"/>
        </w:rPr>
        <w:t>Program.cs</w:t>
      </w:r>
      <w:r w:rsidRPr="003E240B">
        <w:rPr>
          <w:rFonts w:ascii="Maiandra GD" w:hAnsi="Maiandra GD" w:cs="Arial"/>
          <w:color w:val="000000"/>
          <w:sz w:val="22"/>
          <w:szCs w:val="22"/>
          <w:bdr w:val="none" w:sz="0" w:space="0" w:color="auto" w:frame="1"/>
        </w:rPr>
        <w:t> class file and then copy and paste the following code in it. As you can see here, we are using ADO.NET Transaction and executing two update statements.</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System.Data.SqlClient;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namespace </w:t>
      </w:r>
      <w:r w:rsidRPr="003E240B">
        <w:rPr>
          <w:rStyle w:val="enlighter-k10"/>
          <w:rFonts w:ascii="Maiandra GD" w:hAnsi="Maiandra GD" w:cs="Consolas"/>
          <w:i/>
          <w:iCs/>
          <w:color w:val="4284AE"/>
          <w:bdr w:val="none" w:sz="0" w:space="0" w:color="auto" w:frame="1"/>
        </w:rPr>
        <w:t>ADOTransactionsDemo</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class</w:t>
      </w:r>
      <w:r w:rsidRPr="003E240B">
        <w:rPr>
          <w:rStyle w:val="enlighter-text"/>
          <w:rFonts w:ascii="Maiandra GD" w:hAnsi="Maiandra GD" w:cs="Consolas"/>
          <w:color w:val="CFD5E0"/>
          <w:bdr w:val="none" w:sz="0" w:space="0" w:color="auto" w:frame="1"/>
        </w:rPr>
        <w:t xml:space="preserve"> Program</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public</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string ConnectionString = </w:t>
      </w:r>
      <w:r w:rsidRPr="003E240B">
        <w:rPr>
          <w:rStyle w:val="enlighter-s0"/>
          <w:rFonts w:ascii="Maiandra GD" w:hAnsi="Maiandra GD" w:cs="Consolas"/>
          <w:color w:val="7CC379"/>
          <w:bdr w:val="none" w:sz="0" w:space="0" w:color="auto" w:frame="1"/>
        </w:rPr>
        <w:t>"data source=LAPTOP-ICA2LCQL\\SQLEXPRESS; initial catalog=ADODB; integrated security=True"</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Main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args</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"Before Transaction"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m0"/>
          <w:rFonts w:ascii="Maiandra GD" w:hAnsi="Maiandra GD" w:cs="Consolas"/>
          <w:color w:val="4284AE"/>
          <w:bdr w:val="none" w:sz="0" w:space="0" w:color="auto" w:frame="1"/>
        </w:rPr>
        <w:t>GetAccountsData</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m0"/>
          <w:rFonts w:ascii="Maiandra GD" w:hAnsi="Maiandra GD" w:cs="Consolas"/>
          <w:color w:val="4284AE"/>
          <w:bdr w:val="none" w:sz="0" w:space="0" w:color="auto" w:frame="1"/>
        </w:rPr>
        <w:t>MoneyTransfer</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"After Transaction"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m0"/>
          <w:rFonts w:ascii="Maiandra GD" w:hAnsi="Maiandra GD" w:cs="Consolas"/>
          <w:color w:val="4284AE"/>
          <w:bdr w:val="none" w:sz="0" w:space="0" w:color="auto" w:frame="1"/>
        </w:rPr>
        <w:t>GetAccountsData</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Exception e</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"OOPs, something went wrong"</w:t>
      </w:r>
      <w:r w:rsidRPr="003E240B">
        <w:rPr>
          <w:rStyle w:val="enlighter-text"/>
          <w:rFonts w:ascii="Maiandra GD" w:hAnsi="Maiandra GD" w:cs="Consolas"/>
          <w:color w:val="CFD5E0"/>
          <w:bdr w:val="none" w:sz="0" w:space="0" w:color="auto" w:frame="1"/>
        </w:rPr>
        <w:t xml:space="preserve"> + e.</w:t>
      </w:r>
      <w:r w:rsidRPr="003E240B">
        <w:rPr>
          <w:rStyle w:val="enlighter-m3"/>
          <w:rFonts w:ascii="Maiandra GD" w:hAnsi="Maiandra GD" w:cs="Consolas"/>
          <w:color w:val="4284AE"/>
          <w:bdr w:val="none" w:sz="0" w:space="0" w:color="auto" w:frame="1"/>
        </w:rPr>
        <w:t>Message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lastRenderedPageBreak/>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private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MoneyTransfer</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connection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The connection needs to be open before we begin a transaction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connection.</w:t>
      </w:r>
      <w:r w:rsidRPr="003E240B">
        <w:rPr>
          <w:rStyle w:val="enlighter-m3"/>
          <w:rFonts w:ascii="Maiandra GD" w:hAnsi="Maiandra GD" w:cs="Consolas"/>
          <w:color w:val="4284AE"/>
          <w:bdr w:val="none" w:sz="0" w:space="0" w:color="auto" w:frame="1"/>
        </w:rPr>
        <w:t>Open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Create the transaction object by calling the BeginTransaction method on connection object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SqlTransaction transaction = connection.</w:t>
      </w:r>
      <w:r w:rsidRPr="003E240B">
        <w:rPr>
          <w:rStyle w:val="enlighter-m3"/>
          <w:rFonts w:ascii="Maiandra GD" w:hAnsi="Maiandra GD" w:cs="Consolas"/>
          <w:color w:val="4284AE"/>
          <w:bdr w:val="none" w:sz="0" w:space="0" w:color="auto" w:frame="1"/>
        </w:rPr>
        <w:t>BeginTransaction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Associate the first update command with the transaction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SqlCommand cmd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SqlCommand</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"UPDATE Accounts SET Balance = Balance - 500 WHERE AccountNumber = 'Account1'"</w:t>
      </w:r>
      <w:r w:rsidRPr="003E240B">
        <w:rPr>
          <w:rStyle w:val="enlighter-text"/>
          <w:rFonts w:ascii="Maiandra GD" w:hAnsi="Maiandra GD" w:cs="Consolas"/>
          <w:color w:val="CFD5E0"/>
          <w:bdr w:val="none" w:sz="0" w:space="0" w:color="auto" w:frame="1"/>
        </w:rPr>
        <w:t>, connection, transaction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cmd.</w:t>
      </w:r>
      <w:r w:rsidRPr="003E240B">
        <w:rPr>
          <w:rStyle w:val="enlighter-m3"/>
          <w:rFonts w:ascii="Maiandra GD" w:hAnsi="Maiandra GD" w:cs="Consolas"/>
          <w:color w:val="4284AE"/>
          <w:bdr w:val="none" w:sz="0" w:space="0" w:color="auto" w:frame="1"/>
        </w:rPr>
        <w:t>ExecuteNonQuery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Associate the second update command with the transaction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cmd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SqlCommand</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"UPDATE Accounts SET Balance = Balance + 500 WHERE AccountNumber = 'Account2'"</w:t>
      </w:r>
      <w:r w:rsidRPr="003E240B">
        <w:rPr>
          <w:rStyle w:val="enlighter-text"/>
          <w:rFonts w:ascii="Maiandra GD" w:hAnsi="Maiandra GD" w:cs="Consolas"/>
          <w:color w:val="CFD5E0"/>
          <w:bdr w:val="none" w:sz="0" w:space="0" w:color="auto" w:frame="1"/>
        </w:rPr>
        <w:t>, connection, transaction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cmd.</w:t>
      </w:r>
      <w:r w:rsidRPr="003E240B">
        <w:rPr>
          <w:rStyle w:val="enlighter-m3"/>
          <w:rFonts w:ascii="Maiandra GD" w:hAnsi="Maiandra GD" w:cs="Consolas"/>
          <w:color w:val="4284AE"/>
          <w:bdr w:val="none" w:sz="0" w:space="0" w:color="auto" w:frame="1"/>
        </w:rPr>
        <w:t>ExecuteNonQuery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If everythinhg goes well then commit the transaction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transaction.</w:t>
      </w:r>
      <w:r w:rsidRPr="003E240B">
        <w:rPr>
          <w:rStyle w:val="enlighter-m3"/>
          <w:rFonts w:ascii="Maiandra GD" w:hAnsi="Maiandra GD" w:cs="Consolas"/>
          <w:color w:val="4284AE"/>
          <w:bdr w:val="none" w:sz="0" w:space="0" w:color="auto" w:frame="1"/>
        </w:rPr>
        <w:t>Commit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lastRenderedPageBreak/>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"Transaction Committed"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If anything goes wrong, rollback the transaction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transaction.</w:t>
      </w:r>
      <w:r w:rsidRPr="003E240B">
        <w:rPr>
          <w:rStyle w:val="enlighter-m3"/>
          <w:rFonts w:ascii="Maiandra GD" w:hAnsi="Maiandra GD" w:cs="Consolas"/>
          <w:color w:val="4284AE"/>
          <w:bdr w:val="none" w:sz="0" w:space="0" w:color="auto" w:frame="1"/>
        </w:rPr>
        <w:t>Rollback</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"Transaction Rollback"</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private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GetAccountsData</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connection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connection.</w:t>
      </w:r>
      <w:r w:rsidRPr="003E240B">
        <w:rPr>
          <w:rStyle w:val="enlighter-m3"/>
          <w:rFonts w:ascii="Maiandra GD" w:hAnsi="Maiandra GD" w:cs="Consolas"/>
          <w:color w:val="4284AE"/>
          <w:bdr w:val="none" w:sz="0" w:space="0" w:color="auto" w:frame="1"/>
        </w:rPr>
        <w:t>Open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SqlCommand cmd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SqlCommand</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"Select * from Accounts"</w:t>
      </w:r>
      <w:r w:rsidRPr="003E240B">
        <w:rPr>
          <w:rStyle w:val="enlighter-text"/>
          <w:rFonts w:ascii="Maiandra GD" w:hAnsi="Maiandra GD" w:cs="Consolas"/>
          <w:color w:val="CFD5E0"/>
          <w:bdr w:val="none" w:sz="0" w:space="0" w:color="auto" w:frame="1"/>
        </w:rPr>
        <w:t>, 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SqlDataReader sdr = cmd.</w:t>
      </w:r>
      <w:r w:rsidRPr="003E240B">
        <w:rPr>
          <w:rStyle w:val="enlighter-m3"/>
          <w:rFonts w:ascii="Maiandra GD" w:hAnsi="Maiandra GD" w:cs="Consolas"/>
          <w:color w:val="4284AE"/>
          <w:bdr w:val="none" w:sz="0" w:space="0" w:color="auto" w:frame="1"/>
        </w:rPr>
        <w:t>ExecuteReader</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while</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sdr.</w:t>
      </w:r>
      <w:r w:rsidRPr="003E240B">
        <w:rPr>
          <w:rStyle w:val="enlighter-m3"/>
          <w:rFonts w:ascii="Maiandra GD" w:hAnsi="Maiandra GD" w:cs="Consolas"/>
          <w:color w:val="4284AE"/>
          <w:bdr w:val="none" w:sz="0" w:space="0" w:color="auto" w:frame="1"/>
        </w:rPr>
        <w:t>Read</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"AccountNumber"</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"CustomerName"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"Balance"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lastRenderedPageBreak/>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Output:</w:t>
      </w:r>
      <w:r w:rsidRPr="003E240B">
        <w:rPr>
          <w:rFonts w:ascii="Maiandra GD" w:hAnsi="Maiandra GD" w:cs="Arial"/>
          <w:color w:val="000000"/>
          <w:sz w:val="22"/>
          <w:szCs w:val="22"/>
          <w:bdr w:val="none" w:sz="0" w:space="0" w:color="auto" w:frame="1"/>
        </w:rPr>
        <w:t> As you can see in the below output the data is in a consistent state i.e. updated in both the Account Number.</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2247900" cy="1428750"/>
            <wp:effectExtent l="19050" t="0" r="0" b="0"/>
            <wp:docPr id="166" name="Picture 166" descr="Transactions in ADO.NET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ransactions in ADO.NET with Examples"/>
                    <pic:cNvPicPr>
                      <a:picLocks noChangeAspect="1" noChangeArrowheads="1"/>
                    </pic:cNvPicPr>
                  </pic:nvPicPr>
                  <pic:blipFill>
                    <a:blip r:embed="rId106"/>
                    <a:srcRect/>
                    <a:stretch>
                      <a:fillRect/>
                    </a:stretch>
                  </pic:blipFill>
                  <pic:spPr bwMode="auto">
                    <a:xfrm>
                      <a:off x="0" y="0"/>
                      <a:ext cx="2247900" cy="1428750"/>
                    </a:xfrm>
                    <a:prstGeom prst="rect">
                      <a:avLst/>
                    </a:prstGeom>
                    <a:noFill/>
                    <a:ln w="9525">
                      <a:noFill/>
                      <a:miter lim="800000"/>
                      <a:headEnd/>
                      <a:tailEnd/>
                    </a:ln>
                  </pic:spPr>
                </pic:pic>
              </a:graphicData>
            </a:graphic>
          </wp:inline>
        </w:drawing>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Verifying Data Consistency:</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Let us modify the Program as shown below. In the following code, we deliberately introduce a change that would crash the application at run time after executing the first update statement. Here, in the second update statement in rename the table name as MyAccounts which does not exist in the database.</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using </w:t>
      </w:r>
      <w:r w:rsidRPr="003E240B">
        <w:rPr>
          <w:rStyle w:val="enlighter-k10"/>
          <w:rFonts w:ascii="Maiandra GD" w:hAnsi="Maiandra GD" w:cs="Consolas"/>
          <w:i/>
          <w:iCs/>
          <w:color w:val="4284AE"/>
          <w:bdr w:val="none" w:sz="0" w:space="0" w:color="auto" w:frame="1"/>
        </w:rPr>
        <w:t>System.Data.SqlClient;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 xml:space="preserve">namespace </w:t>
      </w:r>
      <w:r w:rsidRPr="003E240B">
        <w:rPr>
          <w:rStyle w:val="enlighter-k10"/>
          <w:rFonts w:ascii="Maiandra GD" w:hAnsi="Maiandra GD" w:cs="Consolas"/>
          <w:i/>
          <w:iCs/>
          <w:color w:val="4284AE"/>
          <w:bdr w:val="none" w:sz="0" w:space="0" w:color="auto" w:frame="1"/>
        </w:rPr>
        <w:t>ADOTransactionsDemo</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class</w:t>
      </w:r>
      <w:r w:rsidRPr="003E240B">
        <w:rPr>
          <w:rStyle w:val="enlighter-text"/>
          <w:rFonts w:ascii="Maiandra GD" w:hAnsi="Maiandra GD" w:cs="Consolas"/>
          <w:color w:val="CFD5E0"/>
          <w:bdr w:val="none" w:sz="0" w:space="0" w:color="auto" w:frame="1"/>
        </w:rPr>
        <w:t xml:space="preserve"> Program</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public</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string ConnectionString = </w:t>
      </w:r>
      <w:r w:rsidRPr="003E240B">
        <w:rPr>
          <w:rStyle w:val="enlighter-s0"/>
          <w:rFonts w:ascii="Maiandra GD" w:hAnsi="Maiandra GD" w:cs="Consolas"/>
          <w:color w:val="7CC379"/>
          <w:bdr w:val="none" w:sz="0" w:space="0" w:color="auto" w:frame="1"/>
        </w:rPr>
        <w:t>"data source=LAPTOP-ICA2LCQL\\SQLEXPRESS; initial catalog=ADODB; integrated security=True"</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Main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string</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args</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lastRenderedPageBreak/>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"Before Transaction"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m0"/>
          <w:rFonts w:ascii="Maiandra GD" w:hAnsi="Maiandra GD" w:cs="Consolas"/>
          <w:color w:val="4284AE"/>
          <w:bdr w:val="none" w:sz="0" w:space="0" w:color="auto" w:frame="1"/>
        </w:rPr>
        <w:t>GetAccountsData</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m0"/>
          <w:rFonts w:ascii="Maiandra GD" w:hAnsi="Maiandra GD" w:cs="Consolas"/>
          <w:color w:val="4284AE"/>
          <w:bdr w:val="none" w:sz="0" w:space="0" w:color="auto" w:frame="1"/>
        </w:rPr>
        <w:t>MoneyTransfer</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"After Transaction"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m0"/>
          <w:rFonts w:ascii="Maiandra GD" w:hAnsi="Maiandra GD" w:cs="Consolas"/>
          <w:color w:val="4284AE"/>
          <w:bdr w:val="none" w:sz="0" w:space="0" w:color="auto" w:frame="1"/>
        </w:rPr>
        <w:t>GetAccountsData</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Exception e</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"OOPs, something went wrong"</w:t>
      </w:r>
      <w:r w:rsidRPr="003E240B">
        <w:rPr>
          <w:rStyle w:val="enlighter-text"/>
          <w:rFonts w:ascii="Maiandra GD" w:hAnsi="Maiandra GD" w:cs="Consolas"/>
          <w:color w:val="CFD5E0"/>
          <w:bdr w:val="none" w:sz="0" w:space="0" w:color="auto" w:frame="1"/>
        </w:rPr>
        <w:t xml:space="preserve"> + e.</w:t>
      </w:r>
      <w:r w:rsidRPr="003E240B">
        <w:rPr>
          <w:rStyle w:val="enlighter-m3"/>
          <w:rFonts w:ascii="Maiandra GD" w:hAnsi="Maiandra GD" w:cs="Consolas"/>
          <w:color w:val="4284AE"/>
          <w:bdr w:val="none" w:sz="0" w:space="0" w:color="auto" w:frame="1"/>
        </w:rPr>
        <w:t>Message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ReadKey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private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MoneyTransfer</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connection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The connection needs to be open before we begin a transaction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connection.</w:t>
      </w:r>
      <w:r w:rsidRPr="003E240B">
        <w:rPr>
          <w:rStyle w:val="enlighter-m3"/>
          <w:rFonts w:ascii="Maiandra GD" w:hAnsi="Maiandra GD" w:cs="Consolas"/>
          <w:color w:val="4284AE"/>
          <w:bdr w:val="none" w:sz="0" w:space="0" w:color="auto" w:frame="1"/>
        </w:rPr>
        <w:t>Open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Create the transaction object by calling the BeginTransaction method on connection object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SqlTransaction transaction = connection.</w:t>
      </w:r>
      <w:r w:rsidRPr="003E240B">
        <w:rPr>
          <w:rStyle w:val="enlighter-m3"/>
          <w:rFonts w:ascii="Maiandra GD" w:hAnsi="Maiandra GD" w:cs="Consolas"/>
          <w:color w:val="4284AE"/>
          <w:bdr w:val="none" w:sz="0" w:space="0" w:color="auto" w:frame="1"/>
        </w:rPr>
        <w:t>BeginTransaction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try</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lastRenderedPageBreak/>
        <w:t>// Associate the first update command with the transaction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SqlCommand cmd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SqlCommand</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"UPDATE Accounts SET Balance = Balance - 500 WHERE AccountNumber = 'Account1'"</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connection, transaction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cmd.</w:t>
      </w:r>
      <w:r w:rsidRPr="003E240B">
        <w:rPr>
          <w:rStyle w:val="enlighter-m3"/>
          <w:rFonts w:ascii="Maiandra GD" w:hAnsi="Maiandra GD" w:cs="Consolas"/>
          <w:color w:val="4284AE"/>
          <w:bdr w:val="none" w:sz="0" w:space="0" w:color="auto" w:frame="1"/>
        </w:rPr>
        <w:t>ExecuteNonQuery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Associate the second update command with the transaction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cmd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SqlCommand</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"UPDATE MyAccounts SET Balance = Balance + 500 WHERE AccountNumber = 'Account2'"</w:t>
      </w:r>
      <w:r w:rsidRPr="003E240B">
        <w:rPr>
          <w:rStyle w:val="enlighter-text"/>
          <w:rFonts w:ascii="Maiandra GD" w:hAnsi="Maiandra GD" w:cs="Consolas"/>
          <w:color w:val="CFD5E0"/>
          <w:bdr w:val="none" w:sz="0" w:space="0" w:color="auto" w:frame="1"/>
        </w:rPr>
        <w:t xml:space="preserve">, </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connection, transaction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cmd.</w:t>
      </w:r>
      <w:r w:rsidRPr="003E240B">
        <w:rPr>
          <w:rStyle w:val="enlighter-m3"/>
          <w:rFonts w:ascii="Maiandra GD" w:hAnsi="Maiandra GD" w:cs="Consolas"/>
          <w:color w:val="4284AE"/>
          <w:bdr w:val="none" w:sz="0" w:space="0" w:color="auto" w:frame="1"/>
        </w:rPr>
        <w:t>ExecuteNonQuery</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If everythinhg goes well then commit the transaction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transaction.</w:t>
      </w:r>
      <w:r w:rsidRPr="003E240B">
        <w:rPr>
          <w:rStyle w:val="enlighter-m3"/>
          <w:rFonts w:ascii="Maiandra GD" w:hAnsi="Maiandra GD" w:cs="Consolas"/>
          <w:color w:val="4284AE"/>
          <w:bdr w:val="none" w:sz="0" w:space="0" w:color="auto" w:frame="1"/>
        </w:rPr>
        <w:t>Commit</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"Transaction Committed"</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catch</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c0"/>
          <w:rFonts w:ascii="Maiandra GD" w:hAnsi="Maiandra GD" w:cs="Consolas"/>
          <w:color w:val="6B7C8B"/>
          <w:bdr w:val="none" w:sz="0" w:space="0" w:color="auto" w:frame="1"/>
        </w:rPr>
        <w:t>// If anything goes wrong, rollback the transaction</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transaction.</w:t>
      </w:r>
      <w:r w:rsidRPr="003E240B">
        <w:rPr>
          <w:rStyle w:val="enlighter-m3"/>
          <w:rFonts w:ascii="Maiandra GD" w:hAnsi="Maiandra GD" w:cs="Consolas"/>
          <w:color w:val="4284AE"/>
          <w:bdr w:val="none" w:sz="0" w:space="0" w:color="auto" w:frame="1"/>
        </w:rPr>
        <w:t>Rollback</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"Transaction Rollback"</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private</w:t>
      </w:r>
      <w:r w:rsidRPr="003E240B">
        <w:rPr>
          <w:rStyle w:val="enlighter-text"/>
          <w:rFonts w:ascii="Maiandra GD" w:hAnsi="Maiandra GD" w:cs="Consolas"/>
          <w:color w:val="CFD5E0"/>
          <w:bdr w:val="none" w:sz="0" w:space="0" w:color="auto" w:frame="1"/>
        </w:rPr>
        <w:t xml:space="preserve"> </w:t>
      </w:r>
      <w:r w:rsidRPr="003E240B">
        <w:rPr>
          <w:rStyle w:val="enlighter-k0"/>
          <w:rFonts w:ascii="Maiandra GD" w:hAnsi="Maiandra GD" w:cs="Consolas"/>
          <w:b/>
          <w:bCs/>
          <w:color w:val="D171DD"/>
          <w:bdr w:val="none" w:sz="0" w:space="0" w:color="auto" w:frame="1"/>
        </w:rPr>
        <w:t>static</w:t>
      </w:r>
      <w:r w:rsidRPr="003E240B">
        <w:rPr>
          <w:rStyle w:val="enlighter-text"/>
          <w:rFonts w:ascii="Maiandra GD" w:hAnsi="Maiandra GD" w:cs="Consolas"/>
          <w:color w:val="CFD5E0"/>
          <w:bdr w:val="none" w:sz="0" w:space="0" w:color="auto" w:frame="1"/>
        </w:rPr>
        <w:t xml:space="preserve"> </w:t>
      </w:r>
      <w:r w:rsidRPr="003E240B">
        <w:rPr>
          <w:rStyle w:val="enlighter-k5"/>
          <w:rFonts w:ascii="Maiandra GD" w:hAnsi="Maiandra GD" w:cs="Consolas"/>
          <w:b/>
          <w:bCs/>
          <w:color w:val="D171DD"/>
          <w:bdr w:val="none" w:sz="0" w:space="0" w:color="auto" w:frame="1"/>
        </w:rPr>
        <w:t>void</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GetAccountsData</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lastRenderedPageBreak/>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0"/>
          <w:rFonts w:ascii="Maiandra GD" w:hAnsi="Maiandra GD" w:cs="Consolas"/>
          <w:b/>
          <w:bCs/>
          <w:color w:val="D171DD"/>
          <w:bdr w:val="none" w:sz="0" w:space="0" w:color="auto" w:frame="1"/>
        </w:rPr>
        <w:t>using</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SqlConnection connection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ConnectionString</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connection.</w:t>
      </w:r>
      <w:r w:rsidRPr="003E240B">
        <w:rPr>
          <w:rStyle w:val="enlighter-m3"/>
          <w:rFonts w:ascii="Maiandra GD" w:hAnsi="Maiandra GD" w:cs="Consolas"/>
          <w:color w:val="4284AE"/>
          <w:bdr w:val="none" w:sz="0" w:space="0" w:color="auto" w:frame="1"/>
        </w:rPr>
        <w:t>Open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 xml:space="preserve">SqlCommand cmd = </w:t>
      </w:r>
      <w:r w:rsidRPr="003E240B">
        <w:rPr>
          <w:rStyle w:val="enlighter-k3"/>
          <w:rFonts w:ascii="Maiandra GD" w:hAnsi="Maiandra GD" w:cs="Consolas"/>
          <w:color w:val="4284AE"/>
          <w:bdr w:val="none" w:sz="0" w:space="0" w:color="auto" w:frame="1"/>
        </w:rPr>
        <w:t>new</w:t>
      </w:r>
      <w:r w:rsidRPr="003E240B">
        <w:rPr>
          <w:rStyle w:val="enlighter-text"/>
          <w:rFonts w:ascii="Maiandra GD" w:hAnsi="Maiandra GD" w:cs="Consolas"/>
          <w:color w:val="CFD5E0"/>
          <w:bdr w:val="none" w:sz="0" w:space="0" w:color="auto" w:frame="1"/>
        </w:rPr>
        <w:t xml:space="preserve"> </w:t>
      </w:r>
      <w:r w:rsidRPr="003E240B">
        <w:rPr>
          <w:rStyle w:val="enlighter-m0"/>
          <w:rFonts w:ascii="Maiandra GD" w:hAnsi="Maiandra GD" w:cs="Consolas"/>
          <w:color w:val="4284AE"/>
          <w:bdr w:val="none" w:sz="0" w:space="0" w:color="auto" w:frame="1"/>
        </w:rPr>
        <w:t>SqlCommand</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"Select * from Accounts"</w:t>
      </w:r>
      <w:r w:rsidRPr="003E240B">
        <w:rPr>
          <w:rStyle w:val="enlighter-text"/>
          <w:rFonts w:ascii="Maiandra GD" w:hAnsi="Maiandra GD" w:cs="Consolas"/>
          <w:color w:val="CFD5E0"/>
          <w:bdr w:val="none" w:sz="0" w:space="0" w:color="auto" w:frame="1"/>
        </w:rPr>
        <w:t>, connection</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SqlDataReader sdr = cmd.</w:t>
      </w:r>
      <w:r w:rsidRPr="003E240B">
        <w:rPr>
          <w:rStyle w:val="enlighter-m3"/>
          <w:rFonts w:ascii="Maiandra GD" w:hAnsi="Maiandra GD" w:cs="Consolas"/>
          <w:color w:val="4284AE"/>
          <w:bdr w:val="none" w:sz="0" w:space="0" w:color="auto" w:frame="1"/>
        </w:rPr>
        <w:t>ExecuteReader</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k1"/>
          <w:rFonts w:ascii="Maiandra GD" w:hAnsi="Maiandra GD" w:cs="Consolas"/>
          <w:b/>
          <w:bCs/>
          <w:color w:val="D171DD"/>
          <w:bdr w:val="none" w:sz="0" w:space="0" w:color="auto" w:frame="1"/>
        </w:rPr>
        <w:t>while</w:t>
      </w:r>
      <w:r w:rsidRPr="003E240B">
        <w:rPr>
          <w:rStyle w:val="enlighter-text"/>
          <w:rFonts w:ascii="Maiandra GD" w:hAnsi="Maiandra GD" w:cs="Consolas"/>
          <w:color w:val="CFD5E0"/>
          <w:bdr w:val="none" w:sz="0" w:space="0" w:color="auto" w:frame="1"/>
        </w:rPr>
        <w:t xml:space="preserve"> </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sdr.</w:t>
      </w:r>
      <w:r w:rsidRPr="003E240B">
        <w:rPr>
          <w:rStyle w:val="enlighter-m3"/>
          <w:rFonts w:ascii="Maiandra GD" w:hAnsi="Maiandra GD" w:cs="Consolas"/>
          <w:color w:val="4284AE"/>
          <w:bdr w:val="none" w:sz="0" w:space="0" w:color="auto" w:frame="1"/>
        </w:rPr>
        <w:t>Read</w:t>
      </w: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text"/>
          <w:rFonts w:ascii="Maiandra GD" w:hAnsi="Maiandra GD" w:cs="Consolas"/>
          <w:color w:val="CFD5E0"/>
          <w:bdr w:val="none" w:sz="0" w:space="0" w:color="auto" w:frame="1"/>
        </w:rPr>
        <w:t>Console.</w:t>
      </w:r>
      <w:r w:rsidRPr="003E240B">
        <w:rPr>
          <w:rStyle w:val="enlighter-m3"/>
          <w:rFonts w:ascii="Maiandra GD" w:hAnsi="Maiandra GD" w:cs="Consolas"/>
          <w:color w:val="4284AE"/>
          <w:bdr w:val="none" w:sz="0" w:space="0" w:color="auto" w:frame="1"/>
        </w:rPr>
        <w:t>WriteLine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"AccountNumber"</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"CustomerName"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 xml:space="preserve"> + </w:t>
      </w:r>
      <w:r w:rsidRPr="003E240B">
        <w:rPr>
          <w:rStyle w:val="enlighter-s0"/>
          <w:rFonts w:ascii="Maiandra GD" w:hAnsi="Maiandra GD" w:cs="Consolas"/>
          <w:color w:val="7CC379"/>
          <w:bdr w:val="none" w:sz="0" w:space="0" w:color="auto" w:frame="1"/>
        </w:rPr>
        <w:t>", "</w:t>
      </w:r>
      <w:r w:rsidRPr="003E240B">
        <w:rPr>
          <w:rStyle w:val="enlighter-text"/>
          <w:rFonts w:ascii="Maiandra GD" w:hAnsi="Maiandra GD" w:cs="Consolas"/>
          <w:color w:val="CFD5E0"/>
          <w:bdr w:val="none" w:sz="0" w:space="0" w:color="auto" w:frame="1"/>
        </w:rPr>
        <w:t xml:space="preserve"> + sdr</w:t>
      </w:r>
      <w:r w:rsidRPr="003E240B">
        <w:rPr>
          <w:rStyle w:val="enlighter-g1"/>
          <w:rFonts w:ascii="Maiandra GD" w:hAnsi="Maiandra GD" w:cs="Consolas"/>
          <w:b/>
          <w:bCs/>
          <w:color w:val="6B7C8B"/>
          <w:bdr w:val="none" w:sz="0" w:space="0" w:color="auto" w:frame="1"/>
        </w:rPr>
        <w:t>[</w:t>
      </w:r>
      <w:r w:rsidRPr="003E240B">
        <w:rPr>
          <w:rStyle w:val="enlighter-s0"/>
          <w:rFonts w:ascii="Maiandra GD" w:hAnsi="Maiandra GD" w:cs="Consolas"/>
          <w:color w:val="7CC379"/>
          <w:bdr w:val="none" w:sz="0" w:space="0" w:color="auto" w:frame="1"/>
        </w:rPr>
        <w:t>"Balance"</w:t>
      </w:r>
      <w:r w:rsidRPr="003E240B">
        <w:rPr>
          <w:rStyle w:val="enlighter-g1"/>
          <w:rFonts w:ascii="Maiandra GD" w:hAnsi="Maiandra GD" w:cs="Consolas"/>
          <w:b/>
          <w:bCs/>
          <w:color w:val="6B7C8B"/>
          <w:bdr w:val="none" w:sz="0" w:space="0" w:color="auto" w:frame="1"/>
        </w:rPr>
        <w:t>])</w:t>
      </w:r>
      <w:r w:rsidRPr="003E240B">
        <w:rPr>
          <w:rStyle w:val="enlighter-text"/>
          <w:rFonts w:ascii="Maiandra GD" w:hAnsi="Maiandra GD" w:cs="Consolas"/>
          <w:color w:val="CFD5E0"/>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shd w:val="clear" w:color="auto" w:fill="272B33"/>
        <w:spacing w:line="384" w:lineRule="atLeast"/>
        <w:textAlignment w:val="baseline"/>
        <w:rPr>
          <w:rFonts w:ascii="Maiandra GD" w:hAnsi="Maiandra GD" w:cs="Consolas"/>
          <w:color w:val="596174"/>
        </w:rPr>
      </w:pPr>
      <w:r w:rsidRPr="003E240B">
        <w:rPr>
          <w:rStyle w:val="enlighter-g1"/>
          <w:rFonts w:ascii="Maiandra GD" w:hAnsi="Maiandra GD" w:cs="Consolas"/>
          <w:b/>
          <w:bCs/>
          <w:color w:val="6B7C8B"/>
          <w:bdr w:val="none" w:sz="0" w:space="0" w:color="auto" w:frame="1"/>
        </w:rPr>
        <w:t>}</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Style w:val="Strong"/>
          <w:rFonts w:ascii="Maiandra GD" w:hAnsi="Maiandra GD" w:cs="Arial"/>
          <w:color w:val="000000"/>
          <w:sz w:val="22"/>
          <w:szCs w:val="22"/>
          <w:bdr w:val="none" w:sz="0" w:space="0" w:color="auto" w:frame="1"/>
        </w:rPr>
        <w:t>Output:</w:t>
      </w:r>
      <w:r w:rsidRPr="003E240B">
        <w:rPr>
          <w:rFonts w:ascii="Maiandra GD" w:hAnsi="Maiandra GD" w:cs="Arial"/>
          <w:color w:val="000000"/>
          <w:sz w:val="22"/>
          <w:szCs w:val="22"/>
          <w:bdr w:val="none" w:sz="0" w:space="0" w:color="auto" w:frame="1"/>
        </w:rPr>
        <w:t> As you can see the transaction is rollback and the data which is updated by the first update statement is rollback to its previous state and hence transaction maintains data consistency.</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noProof/>
          <w:color w:val="000000"/>
          <w:sz w:val="22"/>
          <w:szCs w:val="22"/>
          <w:bdr w:val="none" w:sz="0" w:space="0" w:color="auto" w:frame="1"/>
        </w:rPr>
        <w:drawing>
          <wp:inline distT="0" distB="0" distL="0" distR="0">
            <wp:extent cx="2171700" cy="1400175"/>
            <wp:effectExtent l="19050" t="0" r="0" b="0"/>
            <wp:docPr id="167" name="Picture 167" descr="Setting Isolation Level in ADO.NET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etting Isolation Level in ADO.NET Transaction"/>
                    <pic:cNvPicPr>
                      <a:picLocks noChangeAspect="1" noChangeArrowheads="1"/>
                    </pic:cNvPicPr>
                  </pic:nvPicPr>
                  <pic:blipFill>
                    <a:blip r:embed="rId107"/>
                    <a:srcRect/>
                    <a:stretch>
                      <a:fillRect/>
                    </a:stretch>
                  </pic:blipFill>
                  <pic:spPr bwMode="auto">
                    <a:xfrm>
                      <a:off x="0" y="0"/>
                      <a:ext cx="2171700" cy="1400175"/>
                    </a:xfrm>
                    <a:prstGeom prst="rect">
                      <a:avLst/>
                    </a:prstGeom>
                    <a:noFill/>
                    <a:ln w="9525">
                      <a:noFill/>
                      <a:miter lim="800000"/>
                      <a:headEnd/>
                      <a:tailEnd/>
                    </a:ln>
                  </pic:spPr>
                </pic:pic>
              </a:graphicData>
            </a:graphic>
          </wp:inline>
        </w:drawing>
      </w:r>
    </w:p>
    <w:p w:rsidR="002D66CC" w:rsidRPr="003E240B" w:rsidRDefault="002D66CC" w:rsidP="002D66CC">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3E240B">
        <w:rPr>
          <w:rStyle w:val="Strong"/>
          <w:rFonts w:ascii="Maiandra GD" w:hAnsi="Maiandra GD" w:cs="Arial"/>
          <w:b/>
          <w:bCs/>
          <w:color w:val="000000"/>
          <w:sz w:val="22"/>
          <w:szCs w:val="22"/>
          <w:bdr w:val="none" w:sz="0" w:space="0" w:color="auto" w:frame="1"/>
        </w:rPr>
        <w:t>Setting Isolation Level in ADO.NET Transaction:</w:t>
      </w:r>
    </w:p>
    <w:p w:rsidR="002D66CC" w:rsidRPr="003E240B" w:rsidRDefault="002D66CC" w:rsidP="002D66CC">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It is also possible in ADO.NET to set the Transaction IsolationLevel while creating the transaction object from the connection object as: </w:t>
      </w:r>
      <w:r w:rsidRPr="003E240B">
        <w:rPr>
          <w:rStyle w:val="Strong"/>
          <w:rFonts w:ascii="Maiandra GD" w:hAnsi="Maiandra GD" w:cs="Arial"/>
          <w:color w:val="0000FF"/>
          <w:sz w:val="22"/>
          <w:szCs w:val="22"/>
          <w:bdr w:val="none" w:sz="0" w:space="0" w:color="auto" w:frame="1"/>
        </w:rPr>
        <w:t>SqlTransaction transaction = connection.BeginTransaction(System.Data.IsolationLevel.ReadCommitted);</w:t>
      </w:r>
    </w:p>
    <w:p w:rsidR="002D66CC" w:rsidRPr="003E240B" w:rsidRDefault="002D66CC" w:rsidP="002D66CC">
      <w:pPr>
        <w:pStyle w:val="NormalWeb"/>
        <w:pBdr>
          <w:bottom w:val="double" w:sz="6" w:space="1" w:color="auto"/>
        </w:pBdr>
        <w:shd w:val="clear" w:color="auto" w:fill="FFFFFF"/>
        <w:spacing w:before="0" w:beforeAutospacing="0" w:after="0" w:afterAutospacing="0"/>
        <w:jc w:val="both"/>
        <w:textAlignment w:val="baseline"/>
        <w:rPr>
          <w:rFonts w:ascii="Maiandra GD" w:hAnsi="Maiandra GD" w:cs="Segoe UI"/>
          <w:color w:val="212529"/>
          <w:sz w:val="22"/>
          <w:szCs w:val="22"/>
        </w:rPr>
      </w:pPr>
      <w:r w:rsidRPr="003E240B">
        <w:rPr>
          <w:rFonts w:ascii="Maiandra GD" w:hAnsi="Maiandra GD" w:cs="Arial"/>
          <w:color w:val="000000"/>
          <w:sz w:val="22"/>
          <w:szCs w:val="22"/>
          <w:bdr w:val="none" w:sz="0" w:space="0" w:color="auto" w:frame="1"/>
        </w:rPr>
        <w:t>Please read our </w:t>
      </w:r>
      <w:hyperlink r:id="rId108" w:history="1">
        <w:r w:rsidRPr="003E240B">
          <w:rPr>
            <w:rStyle w:val="Strong"/>
            <w:rFonts w:ascii="Maiandra GD" w:hAnsi="Maiandra GD" w:cs="Arial"/>
            <w:color w:val="007BFF"/>
            <w:sz w:val="22"/>
            <w:szCs w:val="22"/>
            <w:bdr w:val="none" w:sz="0" w:space="0" w:color="auto" w:frame="1"/>
          </w:rPr>
          <w:t>different transaction isolation levels and their needs</w:t>
        </w:r>
      </w:hyperlink>
      <w:r w:rsidRPr="003E240B">
        <w:rPr>
          <w:rFonts w:ascii="Maiandra GD" w:hAnsi="Maiandra GD" w:cs="Arial"/>
          <w:color w:val="000000"/>
          <w:sz w:val="22"/>
          <w:szCs w:val="22"/>
          <w:bdr w:val="none" w:sz="0" w:space="0" w:color="auto" w:frame="1"/>
        </w:rPr>
        <w:t> in real-time applications.</w:t>
      </w:r>
    </w:p>
    <w:p w:rsidR="002D66CC" w:rsidRPr="00365A63" w:rsidRDefault="002D66CC" w:rsidP="002D66CC">
      <w:pPr>
        <w:spacing w:after="48" w:line="240" w:lineRule="auto"/>
        <w:textAlignment w:val="baseline"/>
        <w:outlineLvl w:val="0"/>
        <w:rPr>
          <w:rFonts w:ascii="Maiandra GD" w:eastAsia="Times New Roman" w:hAnsi="Maiandra GD" w:cs="Times New Roman"/>
          <w:b/>
          <w:color w:val="3A3A3A"/>
          <w:kern w:val="36"/>
          <w:sz w:val="28"/>
        </w:rPr>
      </w:pPr>
      <w:r w:rsidRPr="00365A63">
        <w:rPr>
          <w:rFonts w:ascii="Maiandra GD" w:eastAsia="Times New Roman" w:hAnsi="Maiandra GD" w:cs="Times New Roman"/>
          <w:b/>
          <w:color w:val="3A3A3A"/>
          <w:kern w:val="36"/>
          <w:sz w:val="28"/>
          <w:highlight w:val="yellow"/>
        </w:rPr>
        <w:t>ADO.NET Connection Pooling</w:t>
      </w:r>
    </w:p>
    <w:p w:rsidR="002D66CC" w:rsidRPr="002D66CC" w:rsidRDefault="00365A63" w:rsidP="002D66CC">
      <w:pPr>
        <w:shd w:val="clear" w:color="auto" w:fill="FFFFFF"/>
        <w:spacing w:after="0" w:line="240" w:lineRule="auto"/>
        <w:textAlignment w:val="baseline"/>
        <w:rPr>
          <w:rFonts w:ascii="Maiandra GD" w:eastAsia="Times New Roman" w:hAnsi="Maiandra GD" w:cs="Segoe UI"/>
          <w:color w:val="212529"/>
        </w:rPr>
      </w:pPr>
      <w:r>
        <w:rPr>
          <w:rFonts w:ascii="Maiandra GD" w:eastAsia="Times New Roman" w:hAnsi="Maiandra GD" w:cs="Segoe UI"/>
          <w:color w:val="212529"/>
        </w:rPr>
        <w:lastRenderedPageBreak/>
        <w:t xml:space="preserve"> </w:t>
      </w:r>
    </w:p>
    <w:p w:rsidR="002D66CC" w:rsidRPr="002D66CC" w:rsidRDefault="002D66CC" w:rsidP="002D66CC">
      <w:pPr>
        <w:shd w:val="clear" w:color="auto" w:fill="FFFFFF"/>
        <w:spacing w:after="0" w:line="240" w:lineRule="auto"/>
        <w:jc w:val="both"/>
        <w:textAlignment w:val="baseline"/>
        <w:outlineLvl w:val="1"/>
        <w:rPr>
          <w:rFonts w:ascii="Maiandra GD" w:eastAsia="Times New Roman" w:hAnsi="Maiandra GD" w:cs="Segoe UI"/>
          <w:color w:val="3A3A3A"/>
        </w:rPr>
      </w:pPr>
      <w:r w:rsidRPr="003E240B">
        <w:rPr>
          <w:rFonts w:ascii="Maiandra GD" w:eastAsia="Times New Roman" w:hAnsi="Maiandra GD" w:cs="Arial"/>
          <w:b/>
          <w:bCs/>
          <w:color w:val="000000"/>
        </w:rPr>
        <w:t>ADO.NET Connection Pooling</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In this article, I am going to discuss </w:t>
      </w:r>
      <w:r w:rsidRPr="003E240B">
        <w:rPr>
          <w:rFonts w:ascii="Maiandra GD" w:eastAsia="Times New Roman" w:hAnsi="Maiandra GD" w:cs="Arial"/>
          <w:b/>
          <w:bCs/>
          <w:color w:val="000000"/>
        </w:rPr>
        <w:t>ADO.NET Connection Pooling</w:t>
      </w:r>
      <w:r w:rsidRPr="002D66CC">
        <w:rPr>
          <w:rFonts w:ascii="Maiandra GD" w:eastAsia="Times New Roman" w:hAnsi="Maiandra GD" w:cs="Arial"/>
          <w:color w:val="000000"/>
          <w:bdr w:val="none" w:sz="0" w:space="0" w:color="auto" w:frame="1"/>
        </w:rPr>
        <w:t> with Examples. Please read our previous article where we discussed </w:t>
      </w:r>
      <w:hyperlink r:id="rId109" w:history="1">
        <w:r w:rsidRPr="003E240B">
          <w:rPr>
            <w:rFonts w:ascii="Maiandra GD" w:eastAsia="Times New Roman" w:hAnsi="Maiandra GD" w:cs="Arial"/>
            <w:b/>
            <w:bCs/>
            <w:color w:val="007BFF"/>
          </w:rPr>
          <w:t>Transactions in ADO.NET</w:t>
        </w:r>
      </w:hyperlink>
      <w:r w:rsidRPr="002D66CC">
        <w:rPr>
          <w:rFonts w:ascii="Maiandra GD" w:eastAsia="Times New Roman" w:hAnsi="Maiandra GD" w:cs="Arial"/>
          <w:color w:val="000000"/>
          <w:bdr w:val="none" w:sz="0" w:space="0" w:color="auto" w:frame="1"/>
        </w:rPr>
        <w:t>.</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Connection Pooling in ADO.NET:</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When we use ADO.NET in our C# applications, what we do is, first we will create the connection object, then open the connection, then perform some database operations and finally close the connection as shown in the below image.</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6057900" cy="1524000"/>
            <wp:effectExtent l="19050" t="0" r="0" b="0"/>
            <wp:docPr id="173" name="Picture 173" descr="Connection Pooling in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nnection Pooling in ADO.NET"/>
                    <pic:cNvPicPr>
                      <a:picLocks noChangeAspect="1" noChangeArrowheads="1"/>
                    </pic:cNvPicPr>
                  </pic:nvPicPr>
                  <pic:blipFill>
                    <a:blip r:embed="rId110"/>
                    <a:srcRect/>
                    <a:stretch>
                      <a:fillRect/>
                    </a:stretch>
                  </pic:blipFill>
                  <pic:spPr bwMode="auto">
                    <a:xfrm>
                      <a:off x="0" y="0"/>
                      <a:ext cx="6057900" cy="1524000"/>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Now the creation of a connection object and opening the connection object is quite intensive. In other words, when we say, open the connection, opens the socket, some kind of handshaking is happening, the connection string is parsed to check whether the connection string format is proper or not, the Authentication mechanism is executed, and lots of other series of steps have happened internally before the connection object gets connected to the underlying database. For a better understanding, please have a look at the below image.</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5657850" cy="4210050"/>
            <wp:effectExtent l="19050" t="0" r="0" b="0"/>
            <wp:docPr id="174" name="Picture 174" descr="ADO.NET Connection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ADO.NET Connection Pooling"/>
                    <pic:cNvPicPr>
                      <a:picLocks noChangeAspect="1" noChangeArrowheads="1"/>
                    </pic:cNvPicPr>
                  </pic:nvPicPr>
                  <pic:blipFill>
                    <a:blip r:embed="rId111"/>
                    <a:srcRect/>
                    <a:stretch>
                      <a:fillRect/>
                    </a:stretch>
                  </pic:blipFill>
                  <pic:spPr bwMode="auto">
                    <a:xfrm>
                      <a:off x="0" y="0"/>
                      <a:ext cx="5657850" cy="4210050"/>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lastRenderedPageBreak/>
        <w:t>Once the connection object is open, you can perform the database CRUD operation and once the DB Operations performed, you can close the connection. This creation of a connection object is quite intensive and you would like to avoid the above things again and again when you need to create the connection object.</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So, in other words, we would like to say that, open the connection object, do all the series of steps (socket, handshake, connection string parsed, authenticate, etc.), do the operations, and close the connection object. But when we say close, don’t make this connection object and go for garbage collector rather than cache it in a pool. So that, the next time when someone says open connection, then get the connection object from the pool rather than going and executing the series of intensive steps. For a better understanding, please have a look at the following image.</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5286375" cy="3222798"/>
            <wp:effectExtent l="19050" t="0" r="9525" b="0"/>
            <wp:docPr id="175" name="Picture 175" descr="ADO.NET Connection Pooling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ADO.NET Connection Pooling with Examples"/>
                    <pic:cNvPicPr>
                      <a:picLocks noChangeAspect="1" noChangeArrowheads="1"/>
                    </pic:cNvPicPr>
                  </pic:nvPicPr>
                  <pic:blipFill>
                    <a:blip r:embed="rId112"/>
                    <a:srcRect/>
                    <a:stretch>
                      <a:fillRect/>
                    </a:stretch>
                  </pic:blipFill>
                  <pic:spPr bwMode="auto">
                    <a:xfrm>
                      <a:off x="0" y="0"/>
                      <a:ext cx="5286375" cy="3222798"/>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So, connection pooling means, once the connection object is open, rather than going and recreating the connection object again and again, what ADO.NET does, it takes the connection object and puts it into a thing called a pooler. In the pooler, the object will be cached, and later if somebody says connection.open then rather than executing the series of steps, it takes the connection object from the pool and start executing.</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Connection Pooling Example in ADO.NET:</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Let us first create a console application with the name ConnectionPooling. The most important point that you need to remember is by default connection pooling is enabled in ADO.NET. Please have a look at the below example. Here, we are using a big for loop and in each iteration, we are creating the connection object, opening the connection, doing some operation (intentionally using thread sleep to check the connection pooling), and closing the connection object.</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Using Connection Pooling</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By default, the connection pooling is enabled in ADO.NET. If you want then you can Pooling=true; in the connection string which will enable the connection pooling in ADO.NET. In the following example, we set the pooling value true and then creating 1000 connection objects. Please execute the below code and see the time taken by ADO.NET when connection pooling is enabled.</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lastRenderedPageBreak/>
        <w:t xml:space="preserve">using </w:t>
      </w:r>
      <w:r w:rsidRPr="003E240B">
        <w:rPr>
          <w:rFonts w:ascii="Maiandra GD" w:eastAsia="Times New Roman" w:hAnsi="Maiandra GD" w:cs="Consolas"/>
          <w:i/>
          <w:iCs/>
          <w:color w:val="4284AE"/>
        </w:rPr>
        <w:t>System;</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System.Diagnostics;</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ConnectionPooling</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D19252"/>
        </w:rPr>
        <w:t>var</w:t>
      </w:r>
      <w:r w:rsidRPr="003E240B">
        <w:rPr>
          <w:rFonts w:ascii="Maiandra GD" w:eastAsia="Times New Roman" w:hAnsi="Maiandra GD" w:cs="Consolas"/>
          <w:color w:val="CFD5E0"/>
        </w:rPr>
        <w:t xml:space="preserve"> stopwatch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Stopwatch</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 = </w:t>
      </w:r>
      <w:r w:rsidRPr="003E240B">
        <w:rPr>
          <w:rFonts w:ascii="Maiandra GD" w:eastAsia="Times New Roman" w:hAnsi="Maiandra GD" w:cs="Consolas"/>
          <w:color w:val="7CC379"/>
        </w:rPr>
        <w:t>"data source=LAPTOP-ICA2LCQL\\SQLEXPRESS; initial catalog=ADODB; integrated security=True; Pooling=true;"</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stopwatch.</w:t>
      </w:r>
      <w:r w:rsidRPr="003E240B">
        <w:rPr>
          <w:rFonts w:ascii="Maiandra GD" w:eastAsia="Times New Roman" w:hAnsi="Maiandra GD" w:cs="Consolas"/>
          <w:color w:val="4284AE"/>
        </w:rPr>
        <w:t>Start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b/>
          <w:bCs/>
          <w:color w:val="D171DD"/>
        </w:rPr>
        <w:t>int</w:t>
      </w:r>
      <w:r w:rsidRPr="003E240B">
        <w:rPr>
          <w:rFonts w:ascii="Maiandra GD" w:eastAsia="Times New Roman" w:hAnsi="Maiandra GD" w:cs="Consolas"/>
          <w:color w:val="CFD5E0"/>
        </w:rPr>
        <w:t xml:space="preserve"> i = </w:t>
      </w:r>
      <w:r w:rsidRPr="003E240B">
        <w:rPr>
          <w:rFonts w:ascii="Maiandra GD" w:eastAsia="Times New Roman" w:hAnsi="Maiandra GD" w:cs="Consolas"/>
          <w:color w:val="D19A66"/>
        </w:rPr>
        <w:t>0</w:t>
      </w:r>
      <w:r w:rsidRPr="003E240B">
        <w:rPr>
          <w:rFonts w:ascii="Maiandra GD" w:eastAsia="Times New Roman" w:hAnsi="Maiandra GD" w:cs="Consolas"/>
          <w:color w:val="CFD5E0"/>
        </w:rPr>
        <w:t xml:space="preserve">; i </w:t>
      </w:r>
      <w:r w:rsidRPr="003E240B">
        <w:rPr>
          <w:rFonts w:ascii="Maiandra GD" w:eastAsia="Times New Roman" w:hAnsi="Maiandra GD" w:cs="Consolas"/>
          <w:b/>
          <w:bCs/>
          <w:color w:val="6B7C8B"/>
        </w:rPr>
        <w:t>&lt;</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1000</w:t>
      </w:r>
      <w:r w:rsidRPr="003E240B">
        <w:rPr>
          <w:rFonts w:ascii="Maiandra GD" w:eastAsia="Times New Roman" w:hAnsi="Maiandra GD" w:cs="Consolas"/>
          <w:color w:val="CFD5E0"/>
        </w:rPr>
        <w:t>; i++</w:t>
      </w: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stopwatch.</w:t>
      </w:r>
      <w:r w:rsidRPr="003E240B">
        <w:rPr>
          <w:rFonts w:ascii="Maiandra GD" w:eastAsia="Times New Roman" w:hAnsi="Maiandra GD" w:cs="Consolas"/>
          <w:color w:val="4284AE"/>
        </w:rPr>
        <w:t>Stop</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r w:rsidRPr="003E240B">
        <w:rPr>
          <w:rFonts w:ascii="Maiandra GD" w:eastAsia="Times New Roman" w:hAnsi="Maiandra GD" w:cs="Consolas"/>
          <w:color w:val="7CC379"/>
        </w:rPr>
        <w:t>"Pooling=true, Time : {stopwatch.ElapsedMilliseconds} ms"</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w:t>
      </w:r>
      <w:r w:rsidRPr="002D66CC">
        <w:rPr>
          <w:rFonts w:ascii="Maiandra GD" w:eastAsia="Times New Roman" w:hAnsi="Maiandra GD" w:cs="Arial"/>
          <w:color w:val="000000"/>
          <w:bdr w:val="none" w:sz="0" w:space="0" w:color="auto" w:frame="1"/>
        </w:rPr>
        <w:t> </w:t>
      </w:r>
      <w:r w:rsidRPr="003E240B">
        <w:rPr>
          <w:rFonts w:ascii="Maiandra GD" w:eastAsia="Times New Roman" w:hAnsi="Maiandra GD" w:cs="Arial"/>
          <w:b/>
          <w:bCs/>
          <w:color w:val="0000FF"/>
        </w:rPr>
        <w:t>Pooling=true, Time : 163 ms</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Even though the loop is going to be executed 1000 times, we should not see too many connection objects get created rather the connection objects are going to be fetched from the connection pool. It will use the same connection object from the pool again and again. And hence you can see, it simply taking 163 ms. If you remove the Pooling=true; from the connection string, then also it is going to fetch the connection object from the pool as by default connection pooling is enabled in ADO.NET.</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Without Connection Pooling</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 xml:space="preserve">If you don’t want to use connection pooling, then you need to set Pooling=false; in the connection string to disabled the connection pooling in ADO.NET. The following is the same </w:t>
      </w:r>
      <w:r w:rsidRPr="002D66CC">
        <w:rPr>
          <w:rFonts w:ascii="Maiandra GD" w:eastAsia="Times New Roman" w:hAnsi="Maiandra GD" w:cs="Arial"/>
          <w:color w:val="000000"/>
          <w:bdr w:val="none" w:sz="0" w:space="0" w:color="auto" w:frame="1"/>
        </w:rPr>
        <w:lastRenderedPageBreak/>
        <w:t>example as the previous one, except here we are setting the pooling value to false. Please execute the below code and see the time taken by ADO.NET when connection pooling is disabled.</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System.Diagnostics;</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ConnectionPooling</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D19252"/>
        </w:rPr>
        <w:t>var</w:t>
      </w:r>
      <w:r w:rsidRPr="003E240B">
        <w:rPr>
          <w:rFonts w:ascii="Maiandra GD" w:eastAsia="Times New Roman" w:hAnsi="Maiandra GD" w:cs="Consolas"/>
          <w:color w:val="CFD5E0"/>
        </w:rPr>
        <w:t xml:space="preserve"> stopwatch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Stopwatch</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 = </w:t>
      </w:r>
      <w:r w:rsidRPr="003E240B">
        <w:rPr>
          <w:rFonts w:ascii="Maiandra GD" w:eastAsia="Times New Roman" w:hAnsi="Maiandra GD" w:cs="Consolas"/>
          <w:color w:val="7CC379"/>
        </w:rPr>
        <w:t>"data source=LAPTOP-ICA2LCQL\\SQLEXPRESS; initial catalog=ADODB; integrated security=True; Pooling=false;"</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stopwatch.</w:t>
      </w:r>
      <w:r w:rsidRPr="003E240B">
        <w:rPr>
          <w:rFonts w:ascii="Maiandra GD" w:eastAsia="Times New Roman" w:hAnsi="Maiandra GD" w:cs="Consolas"/>
          <w:color w:val="4284AE"/>
        </w:rPr>
        <w:t>Start</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b/>
          <w:bCs/>
          <w:color w:val="D171DD"/>
        </w:rPr>
        <w:t>int</w:t>
      </w:r>
      <w:r w:rsidRPr="003E240B">
        <w:rPr>
          <w:rFonts w:ascii="Maiandra GD" w:eastAsia="Times New Roman" w:hAnsi="Maiandra GD" w:cs="Consolas"/>
          <w:color w:val="CFD5E0"/>
        </w:rPr>
        <w:t xml:space="preserve"> i = </w:t>
      </w:r>
      <w:r w:rsidRPr="003E240B">
        <w:rPr>
          <w:rFonts w:ascii="Maiandra GD" w:eastAsia="Times New Roman" w:hAnsi="Maiandra GD" w:cs="Consolas"/>
          <w:color w:val="D19A66"/>
        </w:rPr>
        <w:t>0</w:t>
      </w:r>
      <w:r w:rsidRPr="003E240B">
        <w:rPr>
          <w:rFonts w:ascii="Maiandra GD" w:eastAsia="Times New Roman" w:hAnsi="Maiandra GD" w:cs="Consolas"/>
          <w:color w:val="CFD5E0"/>
        </w:rPr>
        <w:t xml:space="preserve">; i </w:t>
      </w:r>
      <w:r w:rsidRPr="003E240B">
        <w:rPr>
          <w:rFonts w:ascii="Maiandra GD" w:eastAsia="Times New Roman" w:hAnsi="Maiandra GD" w:cs="Consolas"/>
          <w:b/>
          <w:bCs/>
          <w:color w:val="6B7C8B"/>
        </w:rPr>
        <w:t>&lt;</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1000</w:t>
      </w:r>
      <w:r w:rsidRPr="003E240B">
        <w:rPr>
          <w:rFonts w:ascii="Maiandra GD" w:eastAsia="Times New Roman" w:hAnsi="Maiandra GD" w:cs="Consolas"/>
          <w:color w:val="CFD5E0"/>
        </w:rPr>
        <w:t>; i++</w:t>
      </w: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stopwatch.</w:t>
      </w:r>
      <w:r w:rsidRPr="003E240B">
        <w:rPr>
          <w:rFonts w:ascii="Maiandra GD" w:eastAsia="Times New Roman" w:hAnsi="Maiandra GD" w:cs="Consolas"/>
          <w:color w:val="4284AE"/>
        </w:rPr>
        <w:t>Stop</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WriteLine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r w:rsidRPr="003E240B">
        <w:rPr>
          <w:rFonts w:ascii="Maiandra GD" w:eastAsia="Times New Roman" w:hAnsi="Maiandra GD" w:cs="Consolas"/>
          <w:color w:val="7CC379"/>
        </w:rPr>
        <w:t>"Pooling=false, Time : {stopwatch.ElapsedMilliseconds} ms"</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Output: </w:t>
      </w:r>
      <w:r w:rsidRPr="003E240B">
        <w:rPr>
          <w:rFonts w:ascii="Maiandra GD" w:eastAsia="Times New Roman" w:hAnsi="Maiandra GD" w:cs="Arial"/>
          <w:b/>
          <w:bCs/>
          <w:color w:val="0000FF"/>
        </w:rPr>
        <w:t>Pooling=false, Time : 3976 ms</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As you can see, it is taking 3976 ms as compared to 163 ms when connection pooling is disabled.</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How to Verify Connection Pooling is Used in ADO.NET?</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In order to check whether the connection objects are fetching from the connection pooled or not, we are going to use a tool called </w:t>
      </w:r>
      <w:r w:rsidRPr="003E240B">
        <w:rPr>
          <w:rFonts w:ascii="Maiandra GD" w:eastAsia="Times New Roman" w:hAnsi="Maiandra GD" w:cs="Arial"/>
          <w:b/>
          <w:bCs/>
          <w:color w:val="000000"/>
        </w:rPr>
        <w:t>Performance Monitor</w:t>
      </w:r>
      <w:r w:rsidRPr="002D66CC">
        <w:rPr>
          <w:rFonts w:ascii="Maiandra GD" w:eastAsia="Times New Roman" w:hAnsi="Maiandra GD" w:cs="Arial"/>
          <w:color w:val="000000"/>
          <w:bdr w:val="none" w:sz="0" w:space="0" w:color="auto" w:frame="1"/>
        </w:rPr>
        <w:t> (perfmon) which is available in Windows machines. Open the Performance Monitor (perfmon) tool and then click on the Performance Monitor button as shown in the below image.</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5524500" cy="3798510"/>
            <wp:effectExtent l="19050" t="0" r="0" b="0"/>
            <wp:docPr id="176" name="Picture 176" descr="How to Verify Connection Pooling is Used in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ow to Verify Connection Pooling is Used in ADO.NET?"/>
                    <pic:cNvPicPr>
                      <a:picLocks noChangeAspect="1" noChangeArrowheads="1"/>
                    </pic:cNvPicPr>
                  </pic:nvPicPr>
                  <pic:blipFill>
                    <a:blip r:embed="rId113"/>
                    <a:srcRect/>
                    <a:stretch>
                      <a:fillRect/>
                    </a:stretch>
                  </pic:blipFill>
                  <pic:spPr bwMode="auto">
                    <a:xfrm>
                      <a:off x="0" y="0"/>
                      <a:ext cx="5524500" cy="3798510"/>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Once you click on the Performance Monitor button, it will open the below window. Here, click on the Change Graph Type menu, and from the drop-down list select the graph option as shown in the below image.</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5610225" cy="2055827"/>
            <wp:effectExtent l="19050" t="0" r="9525" b="0"/>
            <wp:docPr id="177" name="Picture 177" descr="Performanc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Performance Monitor"/>
                    <pic:cNvPicPr>
                      <a:picLocks noChangeAspect="1" noChangeArrowheads="1"/>
                    </pic:cNvPicPr>
                  </pic:nvPicPr>
                  <pic:blipFill>
                    <a:blip r:embed="rId114"/>
                    <a:srcRect/>
                    <a:stretch>
                      <a:fillRect/>
                    </a:stretch>
                  </pic:blipFill>
                  <pic:spPr bwMode="auto">
                    <a:xfrm>
                      <a:off x="0" y="0"/>
                      <a:ext cx="5610225" cy="2055827"/>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Once you click on the Report option, it will open the below window. Here, right-click on the blank surface and click on the Remove All Counters from the context menu as shown in the below image.</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4810125" cy="4232565"/>
            <wp:effectExtent l="19050" t="0" r="9525" b="0"/>
            <wp:docPr id="178" name="Picture 178" descr="Remove All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Remove All Counters"/>
                    <pic:cNvPicPr>
                      <a:picLocks noChangeAspect="1" noChangeArrowheads="1"/>
                    </pic:cNvPicPr>
                  </pic:nvPicPr>
                  <pic:blipFill>
                    <a:blip r:embed="rId115"/>
                    <a:srcRect/>
                    <a:stretch>
                      <a:fillRect/>
                    </a:stretch>
                  </pic:blipFill>
                  <pic:spPr bwMode="auto">
                    <a:xfrm>
                      <a:off x="0" y="0"/>
                      <a:ext cx="4810125" cy="4232565"/>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Once you click on the Remove All Counters option, one popup will be opened, simply click on the OK button as shown below.</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895725" cy="1876425"/>
            <wp:effectExtent l="19050" t="0" r="9525" b="0"/>
            <wp:docPr id="179" name="Picture 179" descr="Remove All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Remove All Counters"/>
                    <pic:cNvPicPr>
                      <a:picLocks noChangeAspect="1" noChangeArrowheads="1"/>
                    </pic:cNvPicPr>
                  </pic:nvPicPr>
                  <pic:blipFill>
                    <a:blip r:embed="rId116"/>
                    <a:srcRect/>
                    <a:stretch>
                      <a:fillRect/>
                    </a:stretch>
                  </pic:blipFill>
                  <pic:spPr bwMode="auto">
                    <a:xfrm>
                      <a:off x="0" y="0"/>
                      <a:ext cx="3895725" cy="1876425"/>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Now modify the code as shown below.</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System.Threading;</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ConnectionPooling</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 = </w:t>
      </w:r>
      <w:r w:rsidRPr="003E240B">
        <w:rPr>
          <w:rFonts w:ascii="Maiandra GD" w:eastAsia="Times New Roman" w:hAnsi="Maiandra GD" w:cs="Consolas"/>
          <w:color w:val="7CC379"/>
        </w:rPr>
        <w:t>"data source=LAPTOP-ICA2LCQL\\SQLEXPRESS; initial catalog=ADODB; integrated security=True; Pooling=true;"</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b/>
          <w:bCs/>
          <w:color w:val="D171DD"/>
        </w:rPr>
        <w:t>int</w:t>
      </w:r>
      <w:r w:rsidRPr="003E240B">
        <w:rPr>
          <w:rFonts w:ascii="Maiandra GD" w:eastAsia="Times New Roman" w:hAnsi="Maiandra GD" w:cs="Consolas"/>
          <w:color w:val="CFD5E0"/>
        </w:rPr>
        <w:t xml:space="preserve"> i = </w:t>
      </w:r>
      <w:r w:rsidRPr="003E240B">
        <w:rPr>
          <w:rFonts w:ascii="Maiandra GD" w:eastAsia="Times New Roman" w:hAnsi="Maiandra GD" w:cs="Consolas"/>
          <w:color w:val="D19A66"/>
        </w:rPr>
        <w:t>0</w:t>
      </w:r>
      <w:r w:rsidRPr="003E240B">
        <w:rPr>
          <w:rFonts w:ascii="Maiandra GD" w:eastAsia="Times New Roman" w:hAnsi="Maiandra GD" w:cs="Consolas"/>
          <w:color w:val="CFD5E0"/>
        </w:rPr>
        <w:t xml:space="preserve">; i </w:t>
      </w:r>
      <w:r w:rsidRPr="003E240B">
        <w:rPr>
          <w:rFonts w:ascii="Maiandra GD" w:eastAsia="Times New Roman" w:hAnsi="Maiandra GD" w:cs="Consolas"/>
          <w:b/>
          <w:bCs/>
          <w:color w:val="6B7C8B"/>
        </w:rPr>
        <w:t>&lt;</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1000</w:t>
      </w:r>
      <w:r w:rsidRPr="003E240B">
        <w:rPr>
          <w:rFonts w:ascii="Maiandra GD" w:eastAsia="Times New Roman" w:hAnsi="Maiandra GD" w:cs="Consolas"/>
          <w:color w:val="CFD5E0"/>
        </w:rPr>
        <w:t>; i++</w:t>
      </w: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Thread.</w:t>
      </w:r>
      <w:r w:rsidRPr="003E240B">
        <w:rPr>
          <w:rFonts w:ascii="Maiandra GD" w:eastAsia="Times New Roman" w:hAnsi="Maiandra GD" w:cs="Consolas"/>
          <w:color w:val="4284AE"/>
        </w:rPr>
        <w:t>Sleep</w:t>
      </w:r>
      <w:r w:rsidRPr="003E240B">
        <w:rPr>
          <w:rFonts w:ascii="Maiandra GD" w:eastAsia="Times New Roman" w:hAnsi="Maiandra GD" w:cs="Consolas"/>
          <w:b/>
          <w:bCs/>
          <w:color w:val="6B7C8B"/>
        </w:rPr>
        <w:t>(</w:t>
      </w:r>
      <w:r w:rsidRPr="003E240B">
        <w:rPr>
          <w:rFonts w:ascii="Maiandra GD" w:eastAsia="Times New Roman" w:hAnsi="Maiandra GD" w:cs="Consolas"/>
          <w:color w:val="D19A66"/>
        </w:rPr>
        <w:t>100</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With the above changes in place, now, run the application. Once your application starts executing, go to the performance monitor tool and add a performance counter. In order to Add Counter, simply right-click and then select the Add Counters option from the context menu as shown in the below image.</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6238875" cy="3925883"/>
            <wp:effectExtent l="19050" t="0" r="9525" b="0"/>
            <wp:docPr id="180" name="Picture 180" descr="Add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Add Counters"/>
                    <pic:cNvPicPr>
                      <a:picLocks noChangeAspect="1" noChangeArrowheads="1"/>
                    </pic:cNvPicPr>
                  </pic:nvPicPr>
                  <pic:blipFill>
                    <a:blip r:embed="rId117"/>
                    <a:srcRect/>
                    <a:stretch>
                      <a:fillRect/>
                    </a:stretch>
                  </pic:blipFill>
                  <pic:spPr bwMode="auto">
                    <a:xfrm>
                      <a:off x="0" y="0"/>
                      <a:ext cx="6238875" cy="3925883"/>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Once you click on the Add Counter option, it will open the below Add Counters window First, select the </w:t>
      </w:r>
      <w:r w:rsidRPr="003E240B">
        <w:rPr>
          <w:rFonts w:ascii="Maiandra GD" w:eastAsia="Times New Roman" w:hAnsi="Maiandra GD" w:cs="Arial"/>
          <w:b/>
          <w:bCs/>
          <w:color w:val="000000"/>
        </w:rPr>
        <w:t>.NET Data Provider for SQL Server</w:t>
      </w:r>
      <w:r w:rsidRPr="002D66CC">
        <w:rPr>
          <w:rFonts w:ascii="Maiandra GD" w:eastAsia="Times New Roman" w:hAnsi="Maiandra GD" w:cs="Arial"/>
          <w:color w:val="000000"/>
          <w:bdr w:val="none" w:sz="0" w:space="0" w:color="auto" w:frame="1"/>
        </w:rPr>
        <w:t> as we are using SQL Server database, and then select the console application which should be in running mode. Then click on the </w:t>
      </w:r>
      <w:r w:rsidRPr="003E240B">
        <w:rPr>
          <w:rFonts w:ascii="Maiandra GD" w:eastAsia="Times New Roman" w:hAnsi="Maiandra GD" w:cs="Arial"/>
          <w:b/>
          <w:bCs/>
          <w:color w:val="000000"/>
        </w:rPr>
        <w:t>Add</w:t>
      </w:r>
      <w:r w:rsidRPr="002D66CC">
        <w:rPr>
          <w:rFonts w:ascii="Maiandra GD" w:eastAsia="Times New Roman" w:hAnsi="Maiandra GD" w:cs="Arial"/>
          <w:color w:val="000000"/>
          <w:bdr w:val="none" w:sz="0" w:space="0" w:color="auto" w:frame="1"/>
        </w:rPr>
        <w:t> button which adds the performance monitor and finally click on the </w:t>
      </w:r>
      <w:r w:rsidRPr="003E240B">
        <w:rPr>
          <w:rFonts w:ascii="Maiandra GD" w:eastAsia="Times New Roman" w:hAnsi="Maiandra GD" w:cs="Arial"/>
          <w:b/>
          <w:bCs/>
          <w:color w:val="000000"/>
        </w:rPr>
        <w:t>OK</w:t>
      </w:r>
      <w:r w:rsidRPr="002D66CC">
        <w:rPr>
          <w:rFonts w:ascii="Maiandra GD" w:eastAsia="Times New Roman" w:hAnsi="Maiandra GD" w:cs="Arial"/>
          <w:color w:val="000000"/>
          <w:bdr w:val="none" w:sz="0" w:space="0" w:color="auto" w:frame="1"/>
        </w:rPr>
        <w:t> button as shown in the below image.</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5916073" cy="4791075"/>
            <wp:effectExtent l="19050" t="0" r="8477" b="0"/>
            <wp:docPr id="181" name="Picture 181" descr=".NET Data Provider for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NET Data Provider for SQL Server"/>
                    <pic:cNvPicPr>
                      <a:picLocks noChangeAspect="1" noChangeArrowheads="1"/>
                    </pic:cNvPicPr>
                  </pic:nvPicPr>
                  <pic:blipFill>
                    <a:blip r:embed="rId118"/>
                    <a:srcRect/>
                    <a:stretch>
                      <a:fillRect/>
                    </a:stretch>
                  </pic:blipFill>
                  <pic:spPr bwMode="auto">
                    <a:xfrm>
                      <a:off x="0" y="0"/>
                      <a:ext cx="5916073" cy="4791075"/>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Once you click on the OK button, it will open the following report. As you can see in the below image, the number of active connections is 1. This is because as the for loop is running at any given moment of time, there will be only one connection object is opened. Further, if you notice, the number of pooled connections is also 1. That means it is fetching the object from the connection pool. Also, the number of active connections in pools is showing 1. From this data we conclude, it is using connection pooling or the connection pooling is enabled.</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5638800" cy="3410723"/>
            <wp:effectExtent l="19050" t="0" r="0" b="0"/>
            <wp:docPr id="182" name="Picture 182" descr="Connection Pooling in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onnection Pooling in ADO.NET"/>
                    <pic:cNvPicPr>
                      <a:picLocks noChangeAspect="1" noChangeArrowheads="1"/>
                    </pic:cNvPicPr>
                  </pic:nvPicPr>
                  <pic:blipFill>
                    <a:blip r:embed="rId119"/>
                    <a:srcRect/>
                    <a:stretch>
                      <a:fillRect/>
                    </a:stretch>
                  </pic:blipFill>
                  <pic:spPr bwMode="auto">
                    <a:xfrm>
                      <a:off x="0" y="0"/>
                      <a:ext cx="5638800" cy="3410723"/>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What happens in the Performance Monitor when connection pooling is Disabled?</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The data in the performance tool is not going to be updated automatically. You need to remove and add a new counter every time. First Remove all the counter from the Performance monitor tool as shown below.</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6162675" cy="2759875"/>
            <wp:effectExtent l="19050" t="0" r="9525" b="0"/>
            <wp:docPr id="183" name="Picture 183" descr="What happens in the Performance Monitor when connection pooling is Dis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What happens in the Performance Monitor when connection pooling is Disabled?"/>
                    <pic:cNvPicPr>
                      <a:picLocks noChangeAspect="1" noChangeArrowheads="1"/>
                    </pic:cNvPicPr>
                  </pic:nvPicPr>
                  <pic:blipFill>
                    <a:blip r:embed="rId120"/>
                    <a:srcRect/>
                    <a:stretch>
                      <a:fillRect/>
                    </a:stretch>
                  </pic:blipFill>
                  <pic:spPr bwMode="auto">
                    <a:xfrm>
                      <a:off x="0" y="0"/>
                      <a:ext cx="6162675" cy="2759875"/>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Then again Modify the Code as shown below. Here, we are setting the Pooling to false which will disable connection pooling.</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System.Threading;</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ConnectionPooling</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lastRenderedPageBreak/>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 = </w:t>
      </w:r>
      <w:r w:rsidRPr="003E240B">
        <w:rPr>
          <w:rFonts w:ascii="Maiandra GD" w:eastAsia="Times New Roman" w:hAnsi="Maiandra GD" w:cs="Consolas"/>
          <w:color w:val="7CC379"/>
        </w:rPr>
        <w:t>"data source=LAPTOP-ICA2LCQL\\SQLEXPRESS; initial catalog=ADODB; integrated security=True; Pooling=false;"</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for</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6B7C8B"/>
        </w:rPr>
        <w:t>(</w:t>
      </w:r>
      <w:r w:rsidRPr="003E240B">
        <w:rPr>
          <w:rFonts w:ascii="Maiandra GD" w:eastAsia="Times New Roman" w:hAnsi="Maiandra GD" w:cs="Consolas"/>
          <w:b/>
          <w:bCs/>
          <w:color w:val="D171DD"/>
        </w:rPr>
        <w:t>int</w:t>
      </w:r>
      <w:r w:rsidRPr="003E240B">
        <w:rPr>
          <w:rFonts w:ascii="Maiandra GD" w:eastAsia="Times New Roman" w:hAnsi="Maiandra GD" w:cs="Consolas"/>
          <w:color w:val="CFD5E0"/>
        </w:rPr>
        <w:t xml:space="preserve"> i = </w:t>
      </w:r>
      <w:r w:rsidRPr="003E240B">
        <w:rPr>
          <w:rFonts w:ascii="Maiandra GD" w:eastAsia="Times New Roman" w:hAnsi="Maiandra GD" w:cs="Consolas"/>
          <w:color w:val="D19A66"/>
        </w:rPr>
        <w:t>0</w:t>
      </w:r>
      <w:r w:rsidRPr="003E240B">
        <w:rPr>
          <w:rFonts w:ascii="Maiandra GD" w:eastAsia="Times New Roman" w:hAnsi="Maiandra GD" w:cs="Consolas"/>
          <w:color w:val="CFD5E0"/>
        </w:rPr>
        <w:t xml:space="preserve">; i </w:t>
      </w:r>
      <w:r w:rsidRPr="003E240B">
        <w:rPr>
          <w:rFonts w:ascii="Maiandra GD" w:eastAsia="Times New Roman" w:hAnsi="Maiandra GD" w:cs="Consolas"/>
          <w:b/>
          <w:bCs/>
          <w:color w:val="6B7C8B"/>
        </w:rPr>
        <w:t>&lt;</w:t>
      </w:r>
      <w:r w:rsidRPr="003E240B">
        <w:rPr>
          <w:rFonts w:ascii="Maiandra GD" w:eastAsia="Times New Roman" w:hAnsi="Maiandra GD" w:cs="Consolas"/>
          <w:color w:val="CFD5E0"/>
        </w:rPr>
        <w:t xml:space="preserve"> </w:t>
      </w:r>
      <w:r w:rsidRPr="003E240B">
        <w:rPr>
          <w:rFonts w:ascii="Maiandra GD" w:eastAsia="Times New Roman" w:hAnsi="Maiandra GD" w:cs="Consolas"/>
          <w:color w:val="D19A66"/>
        </w:rPr>
        <w:t>1000</w:t>
      </w:r>
      <w:r w:rsidRPr="003E240B">
        <w:rPr>
          <w:rFonts w:ascii="Maiandra GD" w:eastAsia="Times New Roman" w:hAnsi="Maiandra GD" w:cs="Consolas"/>
          <w:color w:val="CFD5E0"/>
        </w:rPr>
        <w:t>; i++</w:t>
      </w: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SqlConnection connection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Thread.</w:t>
      </w:r>
      <w:r w:rsidRPr="003E240B">
        <w:rPr>
          <w:rFonts w:ascii="Maiandra GD" w:eastAsia="Times New Roman" w:hAnsi="Maiandra GD" w:cs="Consolas"/>
          <w:color w:val="4284AE"/>
        </w:rPr>
        <w:t>Sleep</w:t>
      </w:r>
      <w:r w:rsidRPr="003E240B">
        <w:rPr>
          <w:rFonts w:ascii="Maiandra GD" w:eastAsia="Times New Roman" w:hAnsi="Maiandra GD" w:cs="Consolas"/>
          <w:b/>
          <w:bCs/>
          <w:color w:val="6B7C8B"/>
        </w:rPr>
        <w:t>(</w:t>
      </w:r>
      <w:r w:rsidRPr="003E240B">
        <w:rPr>
          <w:rFonts w:ascii="Maiandra GD" w:eastAsia="Times New Roman" w:hAnsi="Maiandra GD" w:cs="Consolas"/>
          <w:color w:val="D19A66"/>
        </w:rPr>
        <w:t>100</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ReadKey</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With the above changes in place, now, run the application. Once you run the application, go to the performance monitor tool and add a new performance counter. In order to Add Counter, simply right-click and then select the Add Counters option from the context menu as shown in the below image.</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5884769" cy="3705225"/>
            <wp:effectExtent l="19050" t="0" r="1681" b="0"/>
            <wp:docPr id="184" name="Picture 184" descr="What happens in the Performance Monitor when connection pooling is Dis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What happens in the Performance Monitor when connection pooling is Disabled?"/>
                    <pic:cNvPicPr>
                      <a:picLocks noChangeAspect="1" noChangeArrowheads="1"/>
                    </pic:cNvPicPr>
                  </pic:nvPicPr>
                  <pic:blipFill>
                    <a:blip r:embed="rId117"/>
                    <a:srcRect/>
                    <a:stretch>
                      <a:fillRect/>
                    </a:stretch>
                  </pic:blipFill>
                  <pic:spPr bwMode="auto">
                    <a:xfrm>
                      <a:off x="0" y="0"/>
                      <a:ext cx="5884769" cy="3705225"/>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Once you click on the Add Counter, it will open the below Add Counters window. First, select the </w:t>
      </w:r>
      <w:r w:rsidRPr="003E240B">
        <w:rPr>
          <w:rFonts w:ascii="Maiandra GD" w:eastAsia="Times New Roman" w:hAnsi="Maiandra GD" w:cs="Arial"/>
          <w:b/>
          <w:bCs/>
          <w:color w:val="000000"/>
        </w:rPr>
        <w:t>.NET Data Provider for SQL Server</w:t>
      </w:r>
      <w:r w:rsidRPr="002D66CC">
        <w:rPr>
          <w:rFonts w:ascii="Maiandra GD" w:eastAsia="Times New Roman" w:hAnsi="Maiandra GD" w:cs="Arial"/>
          <w:color w:val="000000"/>
          <w:bdr w:val="none" w:sz="0" w:space="0" w:color="auto" w:frame="1"/>
        </w:rPr>
        <w:t> and then select the console application which should be in running mode. Then click on the </w:t>
      </w:r>
      <w:r w:rsidRPr="003E240B">
        <w:rPr>
          <w:rFonts w:ascii="Maiandra GD" w:eastAsia="Times New Roman" w:hAnsi="Maiandra GD" w:cs="Arial"/>
          <w:b/>
          <w:bCs/>
          <w:color w:val="000000"/>
        </w:rPr>
        <w:t>Add</w:t>
      </w:r>
      <w:r w:rsidRPr="002D66CC">
        <w:rPr>
          <w:rFonts w:ascii="Maiandra GD" w:eastAsia="Times New Roman" w:hAnsi="Maiandra GD" w:cs="Arial"/>
          <w:color w:val="000000"/>
          <w:bdr w:val="none" w:sz="0" w:space="0" w:color="auto" w:frame="1"/>
        </w:rPr>
        <w:t> button which adds the performance counter and finally click on the </w:t>
      </w:r>
      <w:r w:rsidRPr="003E240B">
        <w:rPr>
          <w:rFonts w:ascii="Maiandra GD" w:eastAsia="Times New Roman" w:hAnsi="Maiandra GD" w:cs="Arial"/>
          <w:b/>
          <w:bCs/>
          <w:color w:val="000000"/>
        </w:rPr>
        <w:t>OK</w:t>
      </w:r>
      <w:r w:rsidRPr="002D66CC">
        <w:rPr>
          <w:rFonts w:ascii="Maiandra GD" w:eastAsia="Times New Roman" w:hAnsi="Maiandra GD" w:cs="Arial"/>
          <w:color w:val="000000"/>
          <w:bdr w:val="none" w:sz="0" w:space="0" w:color="auto" w:frame="1"/>
        </w:rPr>
        <w:t> button as shown in the below image.</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6172200" cy="5001378"/>
            <wp:effectExtent l="19050" t="0" r="0" b="0"/>
            <wp:docPr id="185" name="Picture 185" descr="What happens in the Performance Monitor when connection pooling is Dis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What happens in the Performance Monitor when connection pooling is Disabled?"/>
                    <pic:cNvPicPr>
                      <a:picLocks noChangeAspect="1" noChangeArrowheads="1"/>
                    </pic:cNvPicPr>
                  </pic:nvPicPr>
                  <pic:blipFill>
                    <a:blip r:embed="rId118"/>
                    <a:srcRect/>
                    <a:stretch>
                      <a:fillRect/>
                    </a:stretch>
                  </pic:blipFill>
                  <pic:spPr bwMode="auto">
                    <a:xfrm>
                      <a:off x="0" y="0"/>
                      <a:ext cx="6173984" cy="5002824"/>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Once you click on the OK button, it will open the following report. As you can see in the below image, lots of hard connects and disconnects are happening. In other words, the ADO.NET open command is actually connecting to the SQL Server database. The second thing you can see there are no active connections in the pool. But you can see the Number of Non-Pooled Connections is 1. That means connection pooling is disabled.</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lastRenderedPageBreak/>
        <w:drawing>
          <wp:inline distT="0" distB="0" distL="0" distR="0">
            <wp:extent cx="6181725" cy="3788799"/>
            <wp:effectExtent l="19050" t="0" r="9525" b="0"/>
            <wp:docPr id="186" name="Picture 186" descr="ADO.NET Connection Pooling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ADO.NET Connection Pooling with Examples"/>
                    <pic:cNvPicPr>
                      <a:picLocks noChangeAspect="1" noChangeArrowheads="1"/>
                    </pic:cNvPicPr>
                  </pic:nvPicPr>
                  <pic:blipFill>
                    <a:blip r:embed="rId121"/>
                    <a:srcRect/>
                    <a:stretch>
                      <a:fillRect/>
                    </a:stretch>
                  </pic:blipFill>
                  <pic:spPr bwMode="auto">
                    <a:xfrm>
                      <a:off x="0" y="0"/>
                      <a:ext cx="6181725" cy="3788799"/>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Note:</w:t>
      </w:r>
      <w:r w:rsidRPr="002D66CC">
        <w:rPr>
          <w:rFonts w:ascii="Maiandra GD" w:eastAsia="Times New Roman" w:hAnsi="Maiandra GD" w:cs="Arial"/>
          <w:color w:val="000000"/>
          <w:bdr w:val="none" w:sz="0" w:space="0" w:color="auto" w:frame="1"/>
        </w:rPr>
        <w:t> 1 connection pool is created for a unique connection string. A slight change in the connection string will create a new pool.</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two connection objects with the same connection string</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Please have a look at the following example. As you can see both the connection strings are identical. So, whether we use ConnectionString1 or ConnectionString2, it will take the connection object from the pool.</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ConnectionPooling</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ConnectionString1 = </w:t>
      </w:r>
      <w:r w:rsidRPr="003E240B">
        <w:rPr>
          <w:rFonts w:ascii="Maiandra GD" w:eastAsia="Times New Roman" w:hAnsi="Maiandra GD" w:cs="Consolas"/>
          <w:color w:val="7CC379"/>
        </w:rPr>
        <w:t>"data source=LAPTOP-ICA2LCQL\\SQLEXPRESS; initial catalog=ADODB; integrated security=True; Pooling=true;"</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ConnectionString2 = </w:t>
      </w:r>
      <w:r w:rsidRPr="003E240B">
        <w:rPr>
          <w:rFonts w:ascii="Maiandra GD" w:eastAsia="Times New Roman" w:hAnsi="Maiandra GD" w:cs="Consolas"/>
          <w:color w:val="7CC379"/>
        </w:rPr>
        <w:t>"data source=LAPTOP-ICA2LCQL\\SQLEXPRESS; initial catalog=ADODB; integrated security=True; Pooling=true;"</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SqlConnection connection1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ConnectionString1</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connection1.</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lastRenderedPageBreak/>
        <w:t>connection1.</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SqlConnection connection2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ConnectionString2</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connection2.</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connection2.</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Example: two connection objects with the different connection string</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Please have a look at the following example. As you can see both the connection strings are communicated to the same database and to the same computer. But, in connectionstring1 we have specified the computer name and in connectionstring2 we have specified localhost, In this case, the ADO.NET will create one connection pool for ConnectionString1 and another connection pool for ConnectionString2.</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using </w:t>
      </w:r>
      <w:r w:rsidRPr="003E240B">
        <w:rPr>
          <w:rFonts w:ascii="Maiandra GD" w:eastAsia="Times New Roman" w:hAnsi="Maiandra GD" w:cs="Consolas"/>
          <w:i/>
          <w:iCs/>
          <w:color w:val="4284AE"/>
        </w:rPr>
        <w:t>System.Data.SqlClient;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 xml:space="preserve">namespace </w:t>
      </w:r>
      <w:r w:rsidRPr="003E240B">
        <w:rPr>
          <w:rFonts w:ascii="Maiandra GD" w:eastAsia="Times New Roman" w:hAnsi="Maiandra GD" w:cs="Consolas"/>
          <w:i/>
          <w:iCs/>
          <w:color w:val="4284AE"/>
        </w:rPr>
        <w:t>ConnectionPooling</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class</w:t>
      </w:r>
      <w:r w:rsidRPr="003E240B">
        <w:rPr>
          <w:rFonts w:ascii="Maiandra GD" w:eastAsia="Times New Roman" w:hAnsi="Maiandra GD" w:cs="Consolas"/>
          <w:color w:val="CFD5E0"/>
        </w:rPr>
        <w:t xml:space="preserve"> Program</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D171DD"/>
        </w:rPr>
        <w:t>static</w:t>
      </w:r>
      <w:r w:rsidRPr="003E240B">
        <w:rPr>
          <w:rFonts w:ascii="Maiandra GD" w:eastAsia="Times New Roman" w:hAnsi="Maiandra GD" w:cs="Consolas"/>
          <w:color w:val="CFD5E0"/>
        </w:rPr>
        <w:t xml:space="preserve"> </w:t>
      </w:r>
      <w:r w:rsidRPr="003E240B">
        <w:rPr>
          <w:rFonts w:ascii="Maiandra GD" w:eastAsia="Times New Roman" w:hAnsi="Maiandra GD" w:cs="Consolas"/>
          <w:b/>
          <w:bCs/>
          <w:color w:val="D171DD"/>
        </w:rPr>
        <w:t>void</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Main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string</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 xml:space="preserve"> args</w:t>
      </w: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ConnectionString1 = </w:t>
      </w:r>
      <w:r w:rsidRPr="003E240B">
        <w:rPr>
          <w:rFonts w:ascii="Maiandra GD" w:eastAsia="Times New Roman" w:hAnsi="Maiandra GD" w:cs="Consolas"/>
          <w:color w:val="7CC379"/>
        </w:rPr>
        <w:t>"data source=LAPTOP-ICA2LCQL\\SQLEXPRESS; initial catalog=ADODB; integrated security=True; Pooling=true;"</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string ConnectionString2 = </w:t>
      </w:r>
      <w:r w:rsidRPr="003E240B">
        <w:rPr>
          <w:rFonts w:ascii="Maiandra GD" w:eastAsia="Times New Roman" w:hAnsi="Maiandra GD" w:cs="Consolas"/>
          <w:color w:val="7CC379"/>
        </w:rPr>
        <w:t>"data source=localhost\\SQLEXPRESS; initial catalog=ADODB; integrated security=True; Pooling=true;"</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SqlConnection connection1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ConnectionString1</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connection1.</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 xml:space="preserve">SqlConnection connection2 = </w:t>
      </w:r>
      <w:r w:rsidRPr="003E240B">
        <w:rPr>
          <w:rFonts w:ascii="Maiandra GD" w:eastAsia="Times New Roman" w:hAnsi="Maiandra GD" w:cs="Consolas"/>
          <w:color w:val="4284AE"/>
        </w:rPr>
        <w:t>new</w:t>
      </w:r>
      <w:r w:rsidRPr="003E240B">
        <w:rPr>
          <w:rFonts w:ascii="Maiandra GD" w:eastAsia="Times New Roman" w:hAnsi="Maiandra GD" w:cs="Consolas"/>
          <w:color w:val="CFD5E0"/>
        </w:rPr>
        <w:t xml:space="preserve"> </w:t>
      </w:r>
      <w:r w:rsidRPr="003E240B">
        <w:rPr>
          <w:rFonts w:ascii="Maiandra GD" w:eastAsia="Times New Roman" w:hAnsi="Maiandra GD" w:cs="Consolas"/>
          <w:color w:val="4284AE"/>
        </w:rPr>
        <w:t>SqlConnection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ConnectionString2</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connection2.</w:t>
      </w:r>
      <w:r w:rsidRPr="003E240B">
        <w:rPr>
          <w:rFonts w:ascii="Maiandra GD" w:eastAsia="Times New Roman" w:hAnsi="Maiandra GD" w:cs="Consolas"/>
          <w:color w:val="4284AE"/>
        </w:rPr>
        <w:t>Open</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Console.</w:t>
      </w:r>
      <w:r w:rsidRPr="003E240B">
        <w:rPr>
          <w:rFonts w:ascii="Maiandra GD" w:eastAsia="Times New Roman" w:hAnsi="Maiandra GD" w:cs="Consolas"/>
          <w:color w:val="4284AE"/>
        </w:rPr>
        <w:t>ReadLine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connection1.</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color w:val="CFD5E0"/>
        </w:rPr>
        <w:t>connection2.</w:t>
      </w:r>
      <w:r w:rsidRPr="003E240B">
        <w:rPr>
          <w:rFonts w:ascii="Maiandra GD" w:eastAsia="Times New Roman" w:hAnsi="Maiandra GD" w:cs="Consolas"/>
          <w:color w:val="4284AE"/>
        </w:rPr>
        <w:t>Close</w:t>
      </w:r>
      <w:r w:rsidRPr="003E240B">
        <w:rPr>
          <w:rFonts w:ascii="Maiandra GD" w:eastAsia="Times New Roman" w:hAnsi="Maiandra GD" w:cs="Consolas"/>
          <w:b/>
          <w:bCs/>
          <w:color w:val="6B7C8B"/>
        </w:rPr>
        <w:t>()</w:t>
      </w:r>
      <w:r w:rsidRPr="003E240B">
        <w:rPr>
          <w:rFonts w:ascii="Maiandra GD" w:eastAsia="Times New Roman" w:hAnsi="Maiandra GD" w:cs="Consolas"/>
          <w:color w:val="CFD5E0"/>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after="0"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272B33"/>
        <w:spacing w:line="384" w:lineRule="atLeast"/>
        <w:textAlignment w:val="baseline"/>
        <w:rPr>
          <w:rFonts w:ascii="Maiandra GD" w:eastAsia="Times New Roman" w:hAnsi="Maiandra GD" w:cs="Consolas"/>
          <w:color w:val="596174"/>
        </w:rPr>
      </w:pPr>
      <w:r w:rsidRPr="003E240B">
        <w:rPr>
          <w:rFonts w:ascii="Maiandra GD" w:eastAsia="Times New Roman" w:hAnsi="Maiandra GD" w:cs="Consolas"/>
          <w:b/>
          <w:bCs/>
          <w:color w:val="6B7C8B"/>
        </w:rPr>
        <w:t>}</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lastRenderedPageBreak/>
        <w:t>Run the application and open the performance monitor tool and create a new counter and you should see two connection pools are created as shown in the below image.</w:t>
      </w:r>
    </w:p>
    <w:p w:rsidR="002D66CC" w:rsidRPr="002D66CC" w:rsidRDefault="002D66CC" w:rsidP="002D66CC">
      <w:pPr>
        <w:pBdr>
          <w:bottom w:val="double" w:sz="6" w:space="1" w:color="auto"/>
        </w:pBdr>
        <w:shd w:val="clear" w:color="auto" w:fill="FFFFFF"/>
        <w:spacing w:after="0" w:line="240" w:lineRule="auto"/>
        <w:jc w:val="both"/>
        <w:textAlignment w:val="baseline"/>
        <w:rPr>
          <w:ins w:id="6" w:author="Unknown"/>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6486525" cy="3875643"/>
            <wp:effectExtent l="19050" t="0" r="9525" b="0"/>
            <wp:docPr id="187" name="Picture 187" descr="Connection Pooling in ADO.NET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onnection Pooling in ADO.NET with Examples"/>
                    <pic:cNvPicPr>
                      <a:picLocks noChangeAspect="1" noChangeArrowheads="1"/>
                    </pic:cNvPicPr>
                  </pic:nvPicPr>
                  <pic:blipFill>
                    <a:blip r:embed="rId122"/>
                    <a:srcRect/>
                    <a:stretch>
                      <a:fillRect/>
                    </a:stretch>
                  </pic:blipFill>
                  <pic:spPr bwMode="auto">
                    <a:xfrm>
                      <a:off x="0" y="0"/>
                      <a:ext cx="6486525" cy="3875643"/>
                    </a:xfrm>
                    <a:prstGeom prst="rect">
                      <a:avLst/>
                    </a:prstGeom>
                    <a:noFill/>
                    <a:ln w="9525">
                      <a:noFill/>
                      <a:miter lim="800000"/>
                      <a:headEnd/>
                      <a:tailEnd/>
                    </a:ln>
                  </pic:spPr>
                </pic:pic>
              </a:graphicData>
            </a:graphic>
          </wp:inline>
        </w:drawing>
      </w:r>
    </w:p>
    <w:p w:rsidR="002D66CC" w:rsidRPr="002D66CC" w:rsidRDefault="002D66CC" w:rsidP="002D66CC">
      <w:pPr>
        <w:spacing w:after="48" w:line="240" w:lineRule="auto"/>
        <w:textAlignment w:val="baseline"/>
        <w:outlineLvl w:val="0"/>
        <w:rPr>
          <w:rFonts w:ascii="Maiandra GD" w:eastAsia="Times New Roman" w:hAnsi="Maiandra GD" w:cs="Times New Roman"/>
          <w:color w:val="3A3A3A"/>
          <w:kern w:val="36"/>
        </w:rPr>
      </w:pPr>
      <w:r w:rsidRPr="002D66CC">
        <w:rPr>
          <w:rFonts w:ascii="Maiandra GD" w:eastAsia="Times New Roman" w:hAnsi="Maiandra GD" w:cs="Times New Roman"/>
          <w:color w:val="3A3A3A"/>
          <w:kern w:val="36"/>
        </w:rPr>
        <w:t>ADO.NET Architecture</w:t>
      </w:r>
    </w:p>
    <w:p w:rsidR="002D66CC" w:rsidRPr="002D66CC" w:rsidRDefault="00365A63" w:rsidP="002D66CC">
      <w:pPr>
        <w:shd w:val="clear" w:color="auto" w:fill="FFFFFF"/>
        <w:spacing w:after="0" w:line="240" w:lineRule="auto"/>
        <w:textAlignment w:val="baseline"/>
        <w:rPr>
          <w:rFonts w:ascii="Maiandra GD" w:eastAsia="Times New Roman" w:hAnsi="Maiandra GD" w:cs="Segoe UI"/>
          <w:color w:val="212529"/>
        </w:rPr>
      </w:pPr>
      <w:r>
        <w:rPr>
          <w:rFonts w:ascii="Maiandra GD" w:eastAsia="Times New Roman" w:hAnsi="Maiandra GD" w:cs="Segoe UI"/>
          <w:color w:val="212529"/>
        </w:rPr>
        <w:t xml:space="preserve"> </w:t>
      </w:r>
    </w:p>
    <w:p w:rsidR="002D66CC" w:rsidRPr="002D66CC" w:rsidRDefault="002D66CC" w:rsidP="002D66CC">
      <w:pPr>
        <w:shd w:val="clear" w:color="auto" w:fill="FFFFFF"/>
        <w:spacing w:after="0" w:line="240" w:lineRule="auto"/>
        <w:jc w:val="both"/>
        <w:textAlignment w:val="baseline"/>
        <w:outlineLvl w:val="1"/>
        <w:rPr>
          <w:rFonts w:ascii="Maiandra GD" w:eastAsia="Times New Roman" w:hAnsi="Maiandra GD" w:cs="Segoe UI"/>
          <w:color w:val="3A3A3A"/>
        </w:rPr>
      </w:pPr>
      <w:r w:rsidRPr="003E240B">
        <w:rPr>
          <w:rFonts w:ascii="Maiandra GD" w:eastAsia="Times New Roman" w:hAnsi="Maiandra GD" w:cs="Arial"/>
          <w:b/>
          <w:bCs/>
          <w:color w:val="000000"/>
        </w:rPr>
        <w:t>ADO.NET Architecture</w:t>
      </w:r>
    </w:p>
    <w:p w:rsidR="002D66CC" w:rsidRPr="002D66CC" w:rsidRDefault="00365A63" w:rsidP="002D66CC">
      <w:pPr>
        <w:shd w:val="clear" w:color="auto" w:fill="FFFFFF"/>
        <w:spacing w:after="0" w:line="240" w:lineRule="auto"/>
        <w:jc w:val="both"/>
        <w:textAlignment w:val="baseline"/>
        <w:rPr>
          <w:rFonts w:ascii="Maiandra GD" w:eastAsia="Times New Roman" w:hAnsi="Maiandra GD" w:cs="Segoe UI"/>
          <w:color w:val="212529"/>
        </w:rPr>
      </w:pPr>
      <w:r>
        <w:rPr>
          <w:rFonts w:ascii="Maiandra GD" w:eastAsia="Times New Roman" w:hAnsi="Maiandra GD" w:cs="Arial"/>
          <w:color w:val="000000"/>
          <w:bdr w:val="none" w:sz="0" w:space="0" w:color="auto" w:frame="1"/>
        </w:rPr>
        <w:t xml:space="preserve"> </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What is ADO.NET?</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ADO stands for Active Data Objects. ADO is nothing but a component in .NET Framework that helps us to fetch data from different data sources to our C# and VB.NET code and probably you can send data from your C# or VB.NET code to different data sources.</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3600450" cy="1438275"/>
            <wp:effectExtent l="19050" t="0" r="0" b="0"/>
            <wp:docPr id="203" name="Picture 203" descr="ADO.N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ADO.NET Architecture"/>
                    <pic:cNvPicPr>
                      <a:picLocks noChangeAspect="1" noChangeArrowheads="1"/>
                    </pic:cNvPicPr>
                  </pic:nvPicPr>
                  <pic:blipFill>
                    <a:blip r:embed="rId123"/>
                    <a:srcRect/>
                    <a:stretch>
                      <a:fillRect/>
                    </a:stretch>
                  </pic:blipFill>
                  <pic:spPr bwMode="auto">
                    <a:xfrm>
                      <a:off x="0" y="0"/>
                      <a:ext cx="3600450" cy="1438275"/>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The architecture of ADO.NET:</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The ADO.NET Architecture is comprising of 6 important components. They are as follows:</w:t>
      </w:r>
    </w:p>
    <w:p w:rsidR="002D66CC" w:rsidRPr="002D66CC" w:rsidRDefault="002D66CC" w:rsidP="002D66CC">
      <w:pPr>
        <w:numPr>
          <w:ilvl w:val="0"/>
          <w:numId w:val="30"/>
        </w:numPr>
        <w:shd w:val="clear" w:color="auto" w:fill="FFFFFF"/>
        <w:spacing w:after="0" w:line="240" w:lineRule="auto"/>
        <w:jc w:val="both"/>
        <w:textAlignment w:val="baseline"/>
        <w:rPr>
          <w:rFonts w:ascii="Maiandra GD" w:eastAsia="Times New Roman" w:hAnsi="Maiandra GD" w:cs="Segoe UI"/>
          <w:color w:val="212529"/>
        </w:rPr>
      </w:pPr>
      <w:hyperlink r:id="rId124" w:history="1">
        <w:r w:rsidRPr="003E240B">
          <w:rPr>
            <w:rFonts w:ascii="Maiandra GD" w:eastAsia="Times New Roman" w:hAnsi="Maiandra GD" w:cs="Arial"/>
            <w:b/>
            <w:bCs/>
            <w:color w:val="0000FF"/>
          </w:rPr>
          <w:t>Connection</w:t>
        </w:r>
      </w:hyperlink>
    </w:p>
    <w:p w:rsidR="002D66CC" w:rsidRPr="002D66CC" w:rsidRDefault="002D66CC" w:rsidP="002D66CC">
      <w:pPr>
        <w:numPr>
          <w:ilvl w:val="0"/>
          <w:numId w:val="30"/>
        </w:numPr>
        <w:shd w:val="clear" w:color="auto" w:fill="FFFFFF"/>
        <w:spacing w:after="0" w:line="240" w:lineRule="auto"/>
        <w:jc w:val="both"/>
        <w:textAlignment w:val="baseline"/>
        <w:rPr>
          <w:rFonts w:ascii="Maiandra GD" w:eastAsia="Times New Roman" w:hAnsi="Maiandra GD" w:cs="Segoe UI"/>
          <w:color w:val="212529"/>
        </w:rPr>
      </w:pPr>
      <w:hyperlink r:id="rId125" w:history="1">
        <w:r w:rsidRPr="003E240B">
          <w:rPr>
            <w:rFonts w:ascii="Maiandra GD" w:eastAsia="Times New Roman" w:hAnsi="Maiandra GD" w:cs="Arial"/>
            <w:b/>
            <w:bCs/>
            <w:color w:val="0000FF"/>
          </w:rPr>
          <w:t>Command</w:t>
        </w:r>
      </w:hyperlink>
    </w:p>
    <w:p w:rsidR="002D66CC" w:rsidRPr="002D66CC" w:rsidRDefault="002D66CC" w:rsidP="002D66CC">
      <w:pPr>
        <w:numPr>
          <w:ilvl w:val="0"/>
          <w:numId w:val="30"/>
        </w:numPr>
        <w:shd w:val="clear" w:color="auto" w:fill="FFFFFF"/>
        <w:spacing w:after="0" w:line="240" w:lineRule="auto"/>
        <w:jc w:val="both"/>
        <w:textAlignment w:val="baseline"/>
        <w:rPr>
          <w:rFonts w:ascii="Maiandra GD" w:eastAsia="Times New Roman" w:hAnsi="Maiandra GD" w:cs="Segoe UI"/>
          <w:color w:val="212529"/>
        </w:rPr>
      </w:pPr>
      <w:hyperlink r:id="rId126" w:history="1">
        <w:r w:rsidRPr="003E240B">
          <w:rPr>
            <w:rFonts w:ascii="Maiandra GD" w:eastAsia="Times New Roman" w:hAnsi="Maiandra GD" w:cs="Arial"/>
            <w:b/>
            <w:bCs/>
            <w:color w:val="0000FF"/>
          </w:rPr>
          <w:t>DataReader</w:t>
        </w:r>
      </w:hyperlink>
    </w:p>
    <w:p w:rsidR="002D66CC" w:rsidRPr="002D66CC" w:rsidRDefault="002D66CC" w:rsidP="002D66CC">
      <w:pPr>
        <w:numPr>
          <w:ilvl w:val="0"/>
          <w:numId w:val="30"/>
        </w:numPr>
        <w:shd w:val="clear" w:color="auto" w:fill="FFFFFF"/>
        <w:spacing w:after="0" w:line="240" w:lineRule="auto"/>
        <w:jc w:val="both"/>
        <w:textAlignment w:val="baseline"/>
        <w:rPr>
          <w:rFonts w:ascii="Maiandra GD" w:eastAsia="Times New Roman" w:hAnsi="Maiandra GD" w:cs="Segoe UI"/>
          <w:color w:val="212529"/>
        </w:rPr>
      </w:pPr>
      <w:hyperlink r:id="rId127" w:history="1">
        <w:r w:rsidRPr="003E240B">
          <w:rPr>
            <w:rFonts w:ascii="Maiandra GD" w:eastAsia="Times New Roman" w:hAnsi="Maiandra GD" w:cs="Arial"/>
            <w:b/>
            <w:bCs/>
            <w:color w:val="0000FF"/>
          </w:rPr>
          <w:t>DataAdapter</w:t>
        </w:r>
      </w:hyperlink>
    </w:p>
    <w:p w:rsidR="002D66CC" w:rsidRPr="002D66CC" w:rsidRDefault="002D66CC" w:rsidP="002D66CC">
      <w:pPr>
        <w:numPr>
          <w:ilvl w:val="0"/>
          <w:numId w:val="30"/>
        </w:numPr>
        <w:shd w:val="clear" w:color="auto" w:fill="FFFFFF"/>
        <w:spacing w:after="0" w:line="240" w:lineRule="auto"/>
        <w:jc w:val="both"/>
        <w:textAlignment w:val="baseline"/>
        <w:rPr>
          <w:rFonts w:ascii="Maiandra GD" w:eastAsia="Times New Roman" w:hAnsi="Maiandra GD" w:cs="Segoe UI"/>
          <w:color w:val="212529"/>
        </w:rPr>
      </w:pPr>
      <w:hyperlink r:id="rId128" w:history="1">
        <w:r w:rsidRPr="003E240B">
          <w:rPr>
            <w:rFonts w:ascii="Maiandra GD" w:eastAsia="Times New Roman" w:hAnsi="Maiandra GD" w:cs="Arial"/>
            <w:b/>
            <w:bCs/>
            <w:color w:val="0000FF"/>
          </w:rPr>
          <w:t>DataSet</w:t>
        </w:r>
      </w:hyperlink>
    </w:p>
    <w:p w:rsidR="002D66CC" w:rsidRPr="002D66CC" w:rsidRDefault="002D66CC" w:rsidP="002D66CC">
      <w:pPr>
        <w:numPr>
          <w:ilvl w:val="0"/>
          <w:numId w:val="30"/>
        </w:num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FF"/>
        </w:rPr>
        <w:t>DataView</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From the above components, two components are compulsory. One is the command object and the other one is the connection object. Irrespective of the operations like Insert, Update, Delete and Select, the command and connection object you always need. For better understanding, please have a look at the following image.</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noProof/>
          <w:color w:val="000000"/>
          <w:bdr w:val="none" w:sz="0" w:space="0" w:color="auto" w:frame="1"/>
        </w:rPr>
        <w:drawing>
          <wp:inline distT="0" distB="0" distL="0" distR="0">
            <wp:extent cx="5595754" cy="3333750"/>
            <wp:effectExtent l="19050" t="0" r="4946" b="0"/>
            <wp:docPr id="204" name="Picture 204" descr="The architecture of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The architecture of ADO.NET:"/>
                    <pic:cNvPicPr>
                      <a:picLocks noChangeAspect="1" noChangeArrowheads="1"/>
                    </pic:cNvPicPr>
                  </pic:nvPicPr>
                  <pic:blipFill>
                    <a:blip r:embed="rId129"/>
                    <a:srcRect/>
                    <a:stretch>
                      <a:fillRect/>
                    </a:stretch>
                  </pic:blipFill>
                  <pic:spPr bwMode="auto">
                    <a:xfrm>
                      <a:off x="0" y="0"/>
                      <a:ext cx="5599874" cy="3336204"/>
                    </a:xfrm>
                    <a:prstGeom prst="rect">
                      <a:avLst/>
                    </a:prstGeom>
                    <a:noFill/>
                    <a:ln w="9525">
                      <a:noFill/>
                      <a:miter lim="800000"/>
                      <a:headEnd/>
                      <a:tailEnd/>
                    </a:ln>
                  </pic:spPr>
                </pic:pic>
              </a:graphicData>
            </a:graphic>
          </wp:inline>
        </w:drawing>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Let us understand each of the components in detail.</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Connection:</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The first important component is the connection object. The connection object is required to connect with your backend database which can be SQL Server, Oracle, MySQL, etc. To create a connection object, you need at least two things. The first one is where is your database located i.e. the Machine name or IP Address or someplace where your database is located. And the second thing is the security credentials i.e. whether it is a windows authentication or user name and password-based authentication. So, the first is to create the connection object and the connection is required to connect to the backend data source.</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Command:</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The second important component is the command object. When we talk about databases like SQL Server, Oracle, MySQL, then understand SQL. The command object is the component where you go and write your SQL queries. Later you take the command object and execute it over the connection. Then you can fetch data or send data to the database using the command object and SQL queries.</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3E240B">
        <w:rPr>
          <w:rFonts w:ascii="Maiandra GD" w:eastAsia="Times New Roman" w:hAnsi="Maiandra GD" w:cs="Arial"/>
          <w:b/>
          <w:bCs/>
          <w:color w:val="000000"/>
        </w:rPr>
        <w:t>Note:</w:t>
      </w:r>
      <w:r w:rsidRPr="002D66CC">
        <w:rPr>
          <w:rFonts w:ascii="Maiandra GD" w:eastAsia="Times New Roman" w:hAnsi="Maiandra GD" w:cs="Arial"/>
          <w:color w:val="000000"/>
          <w:bdr w:val="none" w:sz="0" w:space="0" w:color="auto" w:frame="1"/>
        </w:rPr>
        <w:t> From the command object onwards, you can go in two different ways. One is you can go with the DataSet way and the other is, you can go with the DataReader way. Which way you need to choose, basically it will depend on the situation.</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DataReader:</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DataReader is a read-only connected recordset that helps us to read the records only in the forward mode. Here, you need to understand three things i.e. read-only, connected, and forward mode.</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DataSet:</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lastRenderedPageBreak/>
        <w:t>It is a disconnected recordset that can be browsed in both i.e. forward and backward. It is also possible to update via dataset. DataSet gets filled by somebody called DataAdapter.</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DataAdapter:</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The DataAdapter acts as a bridge between the command object and the dataset. What the DataAdapter does, it takes the data from the command object and fills the data set.</w:t>
      </w:r>
    </w:p>
    <w:p w:rsidR="002D66CC" w:rsidRPr="002D66CC" w:rsidRDefault="002D66CC" w:rsidP="002D66CC">
      <w:pPr>
        <w:shd w:val="clear" w:color="auto" w:fill="FFFFFF"/>
        <w:spacing w:after="0" w:line="240" w:lineRule="auto"/>
        <w:jc w:val="both"/>
        <w:textAlignment w:val="baseline"/>
        <w:outlineLvl w:val="4"/>
        <w:rPr>
          <w:rFonts w:ascii="Maiandra GD" w:eastAsia="Times New Roman" w:hAnsi="Maiandra GD" w:cs="Segoe UI"/>
          <w:color w:val="3A3A3A"/>
        </w:rPr>
      </w:pPr>
      <w:r w:rsidRPr="003E240B">
        <w:rPr>
          <w:rFonts w:ascii="Maiandra GD" w:eastAsia="Times New Roman" w:hAnsi="Maiandra GD" w:cs="Arial"/>
          <w:b/>
          <w:bCs/>
          <w:color w:val="000000"/>
        </w:rPr>
        <w:t>DataView Class</w:t>
      </w:r>
    </w:p>
    <w:p w:rsidR="002D66CC" w:rsidRPr="002D66CC" w:rsidRDefault="002D66CC" w:rsidP="002D66CC">
      <w:pPr>
        <w:shd w:val="clear" w:color="auto" w:fill="FFFFFF"/>
        <w:spacing w:after="0" w:line="240" w:lineRule="auto"/>
        <w:jc w:val="both"/>
        <w:textAlignment w:val="baseline"/>
        <w:rPr>
          <w:rFonts w:ascii="Maiandra GD" w:eastAsia="Times New Roman" w:hAnsi="Maiandra GD" w:cs="Segoe UI"/>
          <w:color w:val="212529"/>
        </w:rPr>
      </w:pPr>
      <w:r w:rsidRPr="002D66CC">
        <w:rPr>
          <w:rFonts w:ascii="Maiandra GD" w:eastAsia="Times New Roman" w:hAnsi="Maiandra GD" w:cs="Arial"/>
          <w:color w:val="000000"/>
          <w:bdr w:val="none" w:sz="0" w:space="0" w:color="auto" w:frame="1"/>
        </w:rPr>
        <w:t>A DataView enables you to create different views of the data stored in a DataTable, a capability that is often used in data-binding applications. Using a DataView, you can expose the data in a table with different sort orders, and you can filter the data by row state or based on a filter expression.</w:t>
      </w:r>
    </w:p>
    <w:p w:rsidR="002D66CC" w:rsidRPr="003E240B" w:rsidRDefault="002D66CC">
      <w:pPr>
        <w:rPr>
          <w:rFonts w:ascii="Maiandra GD" w:hAnsi="Maiandra GD"/>
        </w:rPr>
      </w:pPr>
    </w:p>
    <w:sectPr w:rsidR="002D66CC" w:rsidRPr="003E24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7D4A"/>
    <w:multiLevelType w:val="multilevel"/>
    <w:tmpl w:val="95B8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3641E"/>
    <w:multiLevelType w:val="multilevel"/>
    <w:tmpl w:val="46F6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7E37B8"/>
    <w:multiLevelType w:val="multilevel"/>
    <w:tmpl w:val="8644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13BA5"/>
    <w:multiLevelType w:val="multilevel"/>
    <w:tmpl w:val="CCB4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9B7E4E"/>
    <w:multiLevelType w:val="multilevel"/>
    <w:tmpl w:val="AC4C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034213"/>
    <w:multiLevelType w:val="multilevel"/>
    <w:tmpl w:val="1F5C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6E75C7"/>
    <w:multiLevelType w:val="multilevel"/>
    <w:tmpl w:val="4C3A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006DE8"/>
    <w:multiLevelType w:val="multilevel"/>
    <w:tmpl w:val="37F2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E24287"/>
    <w:multiLevelType w:val="multilevel"/>
    <w:tmpl w:val="FA4E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AA0EF2"/>
    <w:multiLevelType w:val="multilevel"/>
    <w:tmpl w:val="095E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D96399"/>
    <w:multiLevelType w:val="multilevel"/>
    <w:tmpl w:val="79C0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882AB6"/>
    <w:multiLevelType w:val="multilevel"/>
    <w:tmpl w:val="873C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851248"/>
    <w:multiLevelType w:val="multilevel"/>
    <w:tmpl w:val="FA8E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4B6494"/>
    <w:multiLevelType w:val="multilevel"/>
    <w:tmpl w:val="9E1C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9D02CC"/>
    <w:multiLevelType w:val="multilevel"/>
    <w:tmpl w:val="1A1A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E76014"/>
    <w:multiLevelType w:val="multilevel"/>
    <w:tmpl w:val="5C5C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0F3B5F"/>
    <w:multiLevelType w:val="multilevel"/>
    <w:tmpl w:val="C8C2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327DB0"/>
    <w:multiLevelType w:val="multilevel"/>
    <w:tmpl w:val="439E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21116D"/>
    <w:multiLevelType w:val="multilevel"/>
    <w:tmpl w:val="7E56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42114F"/>
    <w:multiLevelType w:val="multilevel"/>
    <w:tmpl w:val="5CF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EF7DB1"/>
    <w:multiLevelType w:val="multilevel"/>
    <w:tmpl w:val="9304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9E69AB"/>
    <w:multiLevelType w:val="multilevel"/>
    <w:tmpl w:val="14DC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AF565B"/>
    <w:multiLevelType w:val="multilevel"/>
    <w:tmpl w:val="6F12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B21BCE"/>
    <w:multiLevelType w:val="multilevel"/>
    <w:tmpl w:val="C8FE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DD0F19"/>
    <w:multiLevelType w:val="multilevel"/>
    <w:tmpl w:val="AFF4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AC0359"/>
    <w:multiLevelType w:val="multilevel"/>
    <w:tmpl w:val="3E58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1279C1"/>
    <w:multiLevelType w:val="multilevel"/>
    <w:tmpl w:val="5B3E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9B0FC2"/>
    <w:multiLevelType w:val="multilevel"/>
    <w:tmpl w:val="65B2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030CC4"/>
    <w:multiLevelType w:val="multilevel"/>
    <w:tmpl w:val="FD92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BF545F"/>
    <w:multiLevelType w:val="multilevel"/>
    <w:tmpl w:val="EEC4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7"/>
  </w:num>
  <w:num w:numId="3">
    <w:abstractNumId w:val="11"/>
  </w:num>
  <w:num w:numId="4">
    <w:abstractNumId w:val="26"/>
  </w:num>
  <w:num w:numId="5">
    <w:abstractNumId w:val="1"/>
  </w:num>
  <w:num w:numId="6">
    <w:abstractNumId w:val="10"/>
  </w:num>
  <w:num w:numId="7">
    <w:abstractNumId w:val="23"/>
  </w:num>
  <w:num w:numId="8">
    <w:abstractNumId w:val="9"/>
  </w:num>
  <w:num w:numId="9">
    <w:abstractNumId w:val="27"/>
  </w:num>
  <w:num w:numId="10">
    <w:abstractNumId w:val="19"/>
  </w:num>
  <w:num w:numId="11">
    <w:abstractNumId w:val="3"/>
  </w:num>
  <w:num w:numId="12">
    <w:abstractNumId w:val="18"/>
  </w:num>
  <w:num w:numId="13">
    <w:abstractNumId w:val="6"/>
  </w:num>
  <w:num w:numId="14">
    <w:abstractNumId w:val="14"/>
  </w:num>
  <w:num w:numId="15">
    <w:abstractNumId w:val="8"/>
  </w:num>
  <w:num w:numId="16">
    <w:abstractNumId w:val="4"/>
  </w:num>
  <w:num w:numId="17">
    <w:abstractNumId w:val="17"/>
  </w:num>
  <w:num w:numId="18">
    <w:abstractNumId w:val="24"/>
  </w:num>
  <w:num w:numId="19">
    <w:abstractNumId w:val="25"/>
  </w:num>
  <w:num w:numId="20">
    <w:abstractNumId w:val="16"/>
  </w:num>
  <w:num w:numId="21">
    <w:abstractNumId w:val="0"/>
  </w:num>
  <w:num w:numId="22">
    <w:abstractNumId w:val="29"/>
  </w:num>
  <w:num w:numId="23">
    <w:abstractNumId w:val="12"/>
  </w:num>
  <w:num w:numId="24">
    <w:abstractNumId w:val="15"/>
  </w:num>
  <w:num w:numId="25">
    <w:abstractNumId w:val="20"/>
  </w:num>
  <w:num w:numId="26">
    <w:abstractNumId w:val="21"/>
  </w:num>
  <w:num w:numId="27">
    <w:abstractNumId w:val="13"/>
  </w:num>
  <w:num w:numId="28">
    <w:abstractNumId w:val="22"/>
  </w:num>
  <w:num w:numId="29">
    <w:abstractNumId w:val="2"/>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9266D"/>
    <w:rsid w:val="002D66CC"/>
    <w:rsid w:val="00365A63"/>
    <w:rsid w:val="0039266D"/>
    <w:rsid w:val="003E240B"/>
    <w:rsid w:val="009B3EC7"/>
    <w:rsid w:val="00E236F2"/>
    <w:rsid w:val="00E82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26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26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926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39266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6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266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9266D"/>
    <w:rPr>
      <w:rFonts w:ascii="Times New Roman" w:eastAsia="Times New Roman" w:hAnsi="Times New Roman" w:cs="Times New Roman"/>
      <w:b/>
      <w:bCs/>
      <w:sz w:val="20"/>
      <w:szCs w:val="20"/>
    </w:rPr>
  </w:style>
  <w:style w:type="paragraph" w:customStyle="1" w:styleId="llms-parent-course-link">
    <w:name w:val="llms-parent-course-link"/>
    <w:basedOn w:val="Normal"/>
    <w:rsid w:val="003926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266D"/>
    <w:rPr>
      <w:color w:val="0000FF"/>
      <w:u w:val="single"/>
    </w:rPr>
  </w:style>
  <w:style w:type="character" w:styleId="Strong">
    <w:name w:val="Strong"/>
    <w:basedOn w:val="DefaultParagraphFont"/>
    <w:uiPriority w:val="22"/>
    <w:qFormat/>
    <w:rsid w:val="0039266D"/>
    <w:rPr>
      <w:b/>
      <w:bCs/>
    </w:rPr>
  </w:style>
  <w:style w:type="paragraph" w:styleId="NormalWeb">
    <w:name w:val="Normal (Web)"/>
    <w:basedOn w:val="Normal"/>
    <w:uiPriority w:val="99"/>
    <w:semiHidden/>
    <w:unhideWhenUsed/>
    <w:rsid w:val="00392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DefaultParagraphFont"/>
    <w:rsid w:val="0039266D"/>
  </w:style>
  <w:style w:type="character" w:customStyle="1" w:styleId="enlighter-k3">
    <w:name w:val="enlighter-k3"/>
    <w:basedOn w:val="DefaultParagraphFont"/>
    <w:rsid w:val="0039266D"/>
  </w:style>
  <w:style w:type="character" w:customStyle="1" w:styleId="enlighter-m0">
    <w:name w:val="enlighter-m0"/>
    <w:basedOn w:val="DefaultParagraphFont"/>
    <w:rsid w:val="0039266D"/>
  </w:style>
  <w:style w:type="character" w:customStyle="1" w:styleId="enlighter-g1">
    <w:name w:val="enlighter-g1"/>
    <w:basedOn w:val="DefaultParagraphFont"/>
    <w:rsid w:val="0039266D"/>
  </w:style>
  <w:style w:type="character" w:customStyle="1" w:styleId="enlighter-s0">
    <w:name w:val="enlighter-s0"/>
    <w:basedOn w:val="DefaultParagraphFont"/>
    <w:rsid w:val="0039266D"/>
  </w:style>
  <w:style w:type="character" w:customStyle="1" w:styleId="enlighter-m3">
    <w:name w:val="enlighter-m3"/>
    <w:basedOn w:val="DefaultParagraphFont"/>
    <w:rsid w:val="0039266D"/>
  </w:style>
  <w:style w:type="character" w:customStyle="1" w:styleId="enlighter-k1">
    <w:name w:val="enlighter-k1"/>
    <w:basedOn w:val="DefaultParagraphFont"/>
    <w:rsid w:val="0039266D"/>
  </w:style>
  <w:style w:type="character" w:customStyle="1" w:styleId="enlighter-n1">
    <w:name w:val="enlighter-n1"/>
    <w:basedOn w:val="DefaultParagraphFont"/>
    <w:rsid w:val="0039266D"/>
  </w:style>
  <w:style w:type="paragraph" w:styleId="BalloonText">
    <w:name w:val="Balloon Text"/>
    <w:basedOn w:val="Normal"/>
    <w:link w:val="BalloonTextChar"/>
    <w:uiPriority w:val="99"/>
    <w:semiHidden/>
    <w:unhideWhenUsed/>
    <w:rsid w:val="00392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66D"/>
    <w:rPr>
      <w:rFonts w:ascii="Tahoma" w:hAnsi="Tahoma" w:cs="Tahoma"/>
      <w:sz w:val="16"/>
      <w:szCs w:val="16"/>
    </w:rPr>
  </w:style>
  <w:style w:type="character" w:customStyle="1" w:styleId="enlighter-k0">
    <w:name w:val="enlighter-k0"/>
    <w:basedOn w:val="DefaultParagraphFont"/>
    <w:rsid w:val="0039266D"/>
  </w:style>
  <w:style w:type="character" w:customStyle="1" w:styleId="enlighter-k10">
    <w:name w:val="enlighter-k10"/>
    <w:basedOn w:val="DefaultParagraphFont"/>
    <w:rsid w:val="0039266D"/>
  </w:style>
  <w:style w:type="character" w:customStyle="1" w:styleId="enlighter-k5">
    <w:name w:val="enlighter-k5"/>
    <w:basedOn w:val="DefaultParagraphFont"/>
    <w:rsid w:val="0039266D"/>
  </w:style>
  <w:style w:type="character" w:customStyle="1" w:styleId="enlighter-e1">
    <w:name w:val="enlighter-e1"/>
    <w:basedOn w:val="DefaultParagraphFont"/>
    <w:rsid w:val="0039266D"/>
  </w:style>
  <w:style w:type="character" w:customStyle="1" w:styleId="enlighter-c0">
    <w:name w:val="enlighter-c0"/>
    <w:basedOn w:val="DefaultParagraphFont"/>
    <w:rsid w:val="0039266D"/>
  </w:style>
  <w:style w:type="character" w:customStyle="1" w:styleId="Heading6Char">
    <w:name w:val="Heading 6 Char"/>
    <w:basedOn w:val="DefaultParagraphFont"/>
    <w:link w:val="Heading6"/>
    <w:uiPriority w:val="9"/>
    <w:rsid w:val="0039266D"/>
    <w:rPr>
      <w:rFonts w:asciiTheme="majorHAnsi" w:eastAsiaTheme="majorEastAsia" w:hAnsiTheme="majorHAnsi" w:cstheme="majorBidi"/>
      <w:i/>
      <w:iCs/>
      <w:color w:val="243F60" w:themeColor="accent1" w:themeShade="7F"/>
    </w:rPr>
  </w:style>
  <w:style w:type="character" w:customStyle="1" w:styleId="enlighter-x1">
    <w:name w:val="enlighter-x1"/>
    <w:basedOn w:val="DefaultParagraphFont"/>
    <w:rsid w:val="0039266D"/>
  </w:style>
  <w:style w:type="character" w:customStyle="1" w:styleId="enlighter-x2">
    <w:name w:val="enlighter-x2"/>
    <w:basedOn w:val="DefaultParagraphFont"/>
    <w:rsid w:val="0039266D"/>
  </w:style>
  <w:style w:type="character" w:customStyle="1" w:styleId="enlighter-k8">
    <w:name w:val="enlighter-k8"/>
    <w:basedOn w:val="DefaultParagraphFont"/>
    <w:rsid w:val="0039266D"/>
  </w:style>
  <w:style w:type="character" w:customStyle="1" w:styleId="enlighter-e0">
    <w:name w:val="enlighter-e0"/>
    <w:basedOn w:val="DefaultParagraphFont"/>
    <w:rsid w:val="0039266D"/>
  </w:style>
  <w:style w:type="character" w:styleId="FollowedHyperlink">
    <w:name w:val="FollowedHyperlink"/>
    <w:basedOn w:val="DefaultParagraphFont"/>
    <w:uiPriority w:val="99"/>
    <w:semiHidden/>
    <w:unhideWhenUsed/>
    <w:rsid w:val="0039266D"/>
    <w:rPr>
      <w:color w:val="800080"/>
      <w:u w:val="single"/>
    </w:rPr>
  </w:style>
  <w:style w:type="character" w:customStyle="1" w:styleId="enlighter-k2">
    <w:name w:val="enlighter-k2"/>
    <w:basedOn w:val="DefaultParagraphFont"/>
    <w:rsid w:val="002D66CC"/>
  </w:style>
  <w:style w:type="character" w:customStyle="1" w:styleId="enlighter-s3">
    <w:name w:val="enlighter-s3"/>
    <w:basedOn w:val="DefaultParagraphFont"/>
    <w:rsid w:val="002D66CC"/>
  </w:style>
</w:styles>
</file>

<file path=word/webSettings.xml><?xml version="1.0" encoding="utf-8"?>
<w:webSettings xmlns:r="http://schemas.openxmlformats.org/officeDocument/2006/relationships" xmlns:w="http://schemas.openxmlformats.org/wordprocessingml/2006/main">
  <w:divs>
    <w:div w:id="205332644">
      <w:bodyDiv w:val="1"/>
      <w:marLeft w:val="0"/>
      <w:marRight w:val="0"/>
      <w:marTop w:val="0"/>
      <w:marBottom w:val="0"/>
      <w:divBdr>
        <w:top w:val="none" w:sz="0" w:space="0" w:color="auto"/>
        <w:left w:val="none" w:sz="0" w:space="0" w:color="auto"/>
        <w:bottom w:val="none" w:sz="0" w:space="0" w:color="auto"/>
        <w:right w:val="none" w:sz="0" w:space="0" w:color="auto"/>
      </w:divBdr>
      <w:divsChild>
        <w:div w:id="1958021277">
          <w:marLeft w:val="0"/>
          <w:marRight w:val="0"/>
          <w:marTop w:val="0"/>
          <w:marBottom w:val="0"/>
          <w:divBdr>
            <w:top w:val="none" w:sz="0" w:space="0" w:color="auto"/>
            <w:left w:val="none" w:sz="0" w:space="0" w:color="auto"/>
            <w:bottom w:val="none" w:sz="0" w:space="0" w:color="auto"/>
            <w:right w:val="none" w:sz="0" w:space="0" w:color="auto"/>
          </w:divBdr>
        </w:div>
        <w:div w:id="1691950861">
          <w:marLeft w:val="0"/>
          <w:marRight w:val="0"/>
          <w:marTop w:val="0"/>
          <w:marBottom w:val="300"/>
          <w:divBdr>
            <w:top w:val="none" w:sz="0" w:space="0" w:color="auto"/>
            <w:left w:val="none" w:sz="0" w:space="0" w:color="auto"/>
            <w:bottom w:val="none" w:sz="0" w:space="0" w:color="auto"/>
            <w:right w:val="none" w:sz="0" w:space="0" w:color="auto"/>
          </w:divBdr>
          <w:divsChild>
            <w:div w:id="1622179411">
              <w:marLeft w:val="0"/>
              <w:marRight w:val="0"/>
              <w:marTop w:val="0"/>
              <w:marBottom w:val="0"/>
              <w:divBdr>
                <w:top w:val="none" w:sz="0" w:space="0" w:color="auto"/>
                <w:left w:val="none" w:sz="0" w:space="0" w:color="auto"/>
                <w:bottom w:val="none" w:sz="0" w:space="0" w:color="auto"/>
                <w:right w:val="none" w:sz="0" w:space="0" w:color="auto"/>
              </w:divBdr>
              <w:divsChild>
                <w:div w:id="421529808">
                  <w:marLeft w:val="0"/>
                  <w:marRight w:val="0"/>
                  <w:marTop w:val="0"/>
                  <w:marBottom w:val="0"/>
                  <w:divBdr>
                    <w:top w:val="single" w:sz="2" w:space="4" w:color="FFFFFF"/>
                    <w:left w:val="single" w:sz="2" w:space="11" w:color="FFFFFF"/>
                    <w:bottom w:val="single" w:sz="2" w:space="1" w:color="FFFFFF"/>
                    <w:right w:val="single" w:sz="2" w:space="4" w:color="FFFFFF"/>
                  </w:divBdr>
                  <w:divsChild>
                    <w:div w:id="1925216565">
                      <w:marLeft w:val="0"/>
                      <w:marRight w:val="0"/>
                      <w:marTop w:val="0"/>
                      <w:marBottom w:val="0"/>
                      <w:divBdr>
                        <w:top w:val="none" w:sz="0" w:space="0" w:color="auto"/>
                        <w:left w:val="none" w:sz="0" w:space="0" w:color="auto"/>
                        <w:bottom w:val="none" w:sz="0" w:space="0" w:color="auto"/>
                        <w:right w:val="none" w:sz="0" w:space="0" w:color="auto"/>
                      </w:divBdr>
                    </w:div>
                  </w:divsChild>
                </w:div>
                <w:div w:id="2110268101">
                  <w:marLeft w:val="0"/>
                  <w:marRight w:val="0"/>
                  <w:marTop w:val="0"/>
                  <w:marBottom w:val="0"/>
                  <w:divBdr>
                    <w:top w:val="single" w:sz="2" w:space="1" w:color="FFFFFF"/>
                    <w:left w:val="single" w:sz="2" w:space="11" w:color="FFFFFF"/>
                    <w:bottom w:val="single" w:sz="2" w:space="1" w:color="FFFFFF"/>
                    <w:right w:val="single" w:sz="2" w:space="4" w:color="FFFFFF"/>
                  </w:divBdr>
                  <w:divsChild>
                    <w:div w:id="397636633">
                      <w:marLeft w:val="0"/>
                      <w:marRight w:val="0"/>
                      <w:marTop w:val="0"/>
                      <w:marBottom w:val="0"/>
                      <w:divBdr>
                        <w:top w:val="none" w:sz="0" w:space="0" w:color="auto"/>
                        <w:left w:val="none" w:sz="0" w:space="0" w:color="auto"/>
                        <w:bottom w:val="none" w:sz="0" w:space="0" w:color="auto"/>
                        <w:right w:val="none" w:sz="0" w:space="0" w:color="auto"/>
                      </w:divBdr>
                    </w:div>
                  </w:divsChild>
                </w:div>
                <w:div w:id="1521506189">
                  <w:marLeft w:val="0"/>
                  <w:marRight w:val="0"/>
                  <w:marTop w:val="0"/>
                  <w:marBottom w:val="0"/>
                  <w:divBdr>
                    <w:top w:val="single" w:sz="2" w:space="1" w:color="FFFFFF"/>
                    <w:left w:val="single" w:sz="2" w:space="11" w:color="FFFFFF"/>
                    <w:bottom w:val="single" w:sz="2" w:space="1" w:color="FFFFFF"/>
                    <w:right w:val="single" w:sz="2" w:space="4" w:color="FFFFFF"/>
                  </w:divBdr>
                  <w:divsChild>
                    <w:div w:id="1809324273">
                      <w:marLeft w:val="0"/>
                      <w:marRight w:val="0"/>
                      <w:marTop w:val="0"/>
                      <w:marBottom w:val="0"/>
                      <w:divBdr>
                        <w:top w:val="none" w:sz="0" w:space="0" w:color="auto"/>
                        <w:left w:val="none" w:sz="0" w:space="0" w:color="auto"/>
                        <w:bottom w:val="none" w:sz="0" w:space="0" w:color="auto"/>
                        <w:right w:val="none" w:sz="0" w:space="0" w:color="auto"/>
                      </w:divBdr>
                    </w:div>
                  </w:divsChild>
                </w:div>
                <w:div w:id="1027178002">
                  <w:marLeft w:val="0"/>
                  <w:marRight w:val="0"/>
                  <w:marTop w:val="0"/>
                  <w:marBottom w:val="0"/>
                  <w:divBdr>
                    <w:top w:val="single" w:sz="2" w:space="1" w:color="FFFFFF"/>
                    <w:left w:val="single" w:sz="2" w:space="11" w:color="FFFFFF"/>
                    <w:bottom w:val="single" w:sz="2" w:space="1" w:color="FFFFFF"/>
                    <w:right w:val="single" w:sz="2" w:space="4" w:color="FFFFFF"/>
                  </w:divBdr>
                  <w:divsChild>
                    <w:div w:id="1484543897">
                      <w:marLeft w:val="0"/>
                      <w:marRight w:val="0"/>
                      <w:marTop w:val="0"/>
                      <w:marBottom w:val="0"/>
                      <w:divBdr>
                        <w:top w:val="none" w:sz="0" w:space="0" w:color="auto"/>
                        <w:left w:val="none" w:sz="0" w:space="0" w:color="auto"/>
                        <w:bottom w:val="none" w:sz="0" w:space="0" w:color="auto"/>
                        <w:right w:val="none" w:sz="0" w:space="0" w:color="auto"/>
                      </w:divBdr>
                    </w:div>
                  </w:divsChild>
                </w:div>
                <w:div w:id="1221405672">
                  <w:marLeft w:val="0"/>
                  <w:marRight w:val="0"/>
                  <w:marTop w:val="0"/>
                  <w:marBottom w:val="0"/>
                  <w:divBdr>
                    <w:top w:val="single" w:sz="2" w:space="1" w:color="FFFFFF"/>
                    <w:left w:val="single" w:sz="2" w:space="11" w:color="FFFFFF"/>
                    <w:bottom w:val="single" w:sz="2" w:space="1" w:color="FFFFFF"/>
                    <w:right w:val="single" w:sz="2" w:space="4" w:color="FFFFFF"/>
                  </w:divBdr>
                  <w:divsChild>
                    <w:div w:id="643243609">
                      <w:marLeft w:val="0"/>
                      <w:marRight w:val="0"/>
                      <w:marTop w:val="0"/>
                      <w:marBottom w:val="0"/>
                      <w:divBdr>
                        <w:top w:val="none" w:sz="0" w:space="0" w:color="auto"/>
                        <w:left w:val="none" w:sz="0" w:space="0" w:color="auto"/>
                        <w:bottom w:val="none" w:sz="0" w:space="0" w:color="auto"/>
                        <w:right w:val="none" w:sz="0" w:space="0" w:color="auto"/>
                      </w:divBdr>
                    </w:div>
                  </w:divsChild>
                </w:div>
                <w:div w:id="940337807">
                  <w:marLeft w:val="0"/>
                  <w:marRight w:val="0"/>
                  <w:marTop w:val="0"/>
                  <w:marBottom w:val="0"/>
                  <w:divBdr>
                    <w:top w:val="single" w:sz="2" w:space="1" w:color="FFFFFF"/>
                    <w:left w:val="single" w:sz="2" w:space="11" w:color="FFFFFF"/>
                    <w:bottom w:val="single" w:sz="2" w:space="1" w:color="FFFFFF"/>
                    <w:right w:val="single" w:sz="2" w:space="4" w:color="FFFFFF"/>
                  </w:divBdr>
                  <w:divsChild>
                    <w:div w:id="1766535753">
                      <w:marLeft w:val="0"/>
                      <w:marRight w:val="0"/>
                      <w:marTop w:val="0"/>
                      <w:marBottom w:val="0"/>
                      <w:divBdr>
                        <w:top w:val="none" w:sz="0" w:space="0" w:color="auto"/>
                        <w:left w:val="none" w:sz="0" w:space="0" w:color="auto"/>
                        <w:bottom w:val="none" w:sz="0" w:space="0" w:color="auto"/>
                        <w:right w:val="none" w:sz="0" w:space="0" w:color="auto"/>
                      </w:divBdr>
                    </w:div>
                  </w:divsChild>
                </w:div>
                <w:div w:id="1213343690">
                  <w:marLeft w:val="0"/>
                  <w:marRight w:val="0"/>
                  <w:marTop w:val="0"/>
                  <w:marBottom w:val="0"/>
                  <w:divBdr>
                    <w:top w:val="single" w:sz="2" w:space="1" w:color="FFFFFF"/>
                    <w:left w:val="single" w:sz="2" w:space="11" w:color="FFFFFF"/>
                    <w:bottom w:val="single" w:sz="2" w:space="1" w:color="FFFFFF"/>
                    <w:right w:val="single" w:sz="2" w:space="4" w:color="FFFFFF"/>
                  </w:divBdr>
                  <w:divsChild>
                    <w:div w:id="677192705">
                      <w:marLeft w:val="0"/>
                      <w:marRight w:val="0"/>
                      <w:marTop w:val="0"/>
                      <w:marBottom w:val="0"/>
                      <w:divBdr>
                        <w:top w:val="none" w:sz="0" w:space="0" w:color="auto"/>
                        <w:left w:val="none" w:sz="0" w:space="0" w:color="auto"/>
                        <w:bottom w:val="none" w:sz="0" w:space="0" w:color="auto"/>
                        <w:right w:val="none" w:sz="0" w:space="0" w:color="auto"/>
                      </w:divBdr>
                    </w:div>
                  </w:divsChild>
                </w:div>
                <w:div w:id="1428188775">
                  <w:marLeft w:val="0"/>
                  <w:marRight w:val="0"/>
                  <w:marTop w:val="0"/>
                  <w:marBottom w:val="0"/>
                  <w:divBdr>
                    <w:top w:val="single" w:sz="2" w:space="1" w:color="FFFFFF"/>
                    <w:left w:val="single" w:sz="2" w:space="11" w:color="FFFFFF"/>
                    <w:bottom w:val="single" w:sz="2" w:space="1" w:color="FFFFFF"/>
                    <w:right w:val="single" w:sz="2" w:space="4" w:color="FFFFFF"/>
                  </w:divBdr>
                  <w:divsChild>
                    <w:div w:id="70660615">
                      <w:marLeft w:val="0"/>
                      <w:marRight w:val="0"/>
                      <w:marTop w:val="0"/>
                      <w:marBottom w:val="0"/>
                      <w:divBdr>
                        <w:top w:val="none" w:sz="0" w:space="0" w:color="auto"/>
                        <w:left w:val="none" w:sz="0" w:space="0" w:color="auto"/>
                        <w:bottom w:val="none" w:sz="0" w:space="0" w:color="auto"/>
                        <w:right w:val="none" w:sz="0" w:space="0" w:color="auto"/>
                      </w:divBdr>
                    </w:div>
                  </w:divsChild>
                </w:div>
                <w:div w:id="175730102">
                  <w:marLeft w:val="0"/>
                  <w:marRight w:val="0"/>
                  <w:marTop w:val="0"/>
                  <w:marBottom w:val="0"/>
                  <w:divBdr>
                    <w:top w:val="single" w:sz="2" w:space="1" w:color="FFFFFF"/>
                    <w:left w:val="single" w:sz="2" w:space="11" w:color="FFFFFF"/>
                    <w:bottom w:val="single" w:sz="2" w:space="1" w:color="FFFFFF"/>
                    <w:right w:val="single" w:sz="2" w:space="4" w:color="FFFFFF"/>
                  </w:divBdr>
                  <w:divsChild>
                    <w:div w:id="2120372593">
                      <w:marLeft w:val="0"/>
                      <w:marRight w:val="0"/>
                      <w:marTop w:val="0"/>
                      <w:marBottom w:val="0"/>
                      <w:divBdr>
                        <w:top w:val="none" w:sz="0" w:space="0" w:color="auto"/>
                        <w:left w:val="none" w:sz="0" w:space="0" w:color="auto"/>
                        <w:bottom w:val="none" w:sz="0" w:space="0" w:color="auto"/>
                        <w:right w:val="none" w:sz="0" w:space="0" w:color="auto"/>
                      </w:divBdr>
                    </w:div>
                  </w:divsChild>
                </w:div>
                <w:div w:id="1827938457">
                  <w:marLeft w:val="0"/>
                  <w:marRight w:val="0"/>
                  <w:marTop w:val="0"/>
                  <w:marBottom w:val="0"/>
                  <w:divBdr>
                    <w:top w:val="single" w:sz="2" w:space="1" w:color="FFFFFF"/>
                    <w:left w:val="single" w:sz="2" w:space="11" w:color="FFFFFF"/>
                    <w:bottom w:val="single" w:sz="2" w:space="1" w:color="FFFFFF"/>
                    <w:right w:val="single" w:sz="2" w:space="4" w:color="FFFFFF"/>
                  </w:divBdr>
                  <w:divsChild>
                    <w:div w:id="56979120">
                      <w:marLeft w:val="0"/>
                      <w:marRight w:val="0"/>
                      <w:marTop w:val="0"/>
                      <w:marBottom w:val="0"/>
                      <w:divBdr>
                        <w:top w:val="none" w:sz="0" w:space="0" w:color="auto"/>
                        <w:left w:val="none" w:sz="0" w:space="0" w:color="auto"/>
                        <w:bottom w:val="none" w:sz="0" w:space="0" w:color="auto"/>
                        <w:right w:val="none" w:sz="0" w:space="0" w:color="auto"/>
                      </w:divBdr>
                    </w:div>
                  </w:divsChild>
                </w:div>
                <w:div w:id="1142770147">
                  <w:marLeft w:val="0"/>
                  <w:marRight w:val="0"/>
                  <w:marTop w:val="0"/>
                  <w:marBottom w:val="0"/>
                  <w:divBdr>
                    <w:top w:val="single" w:sz="2" w:space="1" w:color="FFFFFF"/>
                    <w:left w:val="single" w:sz="2" w:space="11" w:color="FFFFFF"/>
                    <w:bottom w:val="single" w:sz="2" w:space="1" w:color="FFFFFF"/>
                    <w:right w:val="single" w:sz="2" w:space="4" w:color="FFFFFF"/>
                  </w:divBdr>
                  <w:divsChild>
                    <w:div w:id="283198624">
                      <w:marLeft w:val="0"/>
                      <w:marRight w:val="0"/>
                      <w:marTop w:val="0"/>
                      <w:marBottom w:val="0"/>
                      <w:divBdr>
                        <w:top w:val="none" w:sz="0" w:space="0" w:color="auto"/>
                        <w:left w:val="none" w:sz="0" w:space="0" w:color="auto"/>
                        <w:bottom w:val="none" w:sz="0" w:space="0" w:color="auto"/>
                        <w:right w:val="none" w:sz="0" w:space="0" w:color="auto"/>
                      </w:divBdr>
                    </w:div>
                  </w:divsChild>
                </w:div>
                <w:div w:id="362484523">
                  <w:marLeft w:val="0"/>
                  <w:marRight w:val="0"/>
                  <w:marTop w:val="0"/>
                  <w:marBottom w:val="0"/>
                  <w:divBdr>
                    <w:top w:val="single" w:sz="2" w:space="1" w:color="FFFFFF"/>
                    <w:left w:val="single" w:sz="2" w:space="11" w:color="FFFFFF"/>
                    <w:bottom w:val="single" w:sz="2" w:space="1" w:color="FFFFFF"/>
                    <w:right w:val="single" w:sz="2" w:space="4" w:color="FFFFFF"/>
                  </w:divBdr>
                  <w:divsChild>
                    <w:div w:id="425731849">
                      <w:marLeft w:val="0"/>
                      <w:marRight w:val="0"/>
                      <w:marTop w:val="0"/>
                      <w:marBottom w:val="0"/>
                      <w:divBdr>
                        <w:top w:val="none" w:sz="0" w:space="0" w:color="auto"/>
                        <w:left w:val="none" w:sz="0" w:space="0" w:color="auto"/>
                        <w:bottom w:val="none" w:sz="0" w:space="0" w:color="auto"/>
                        <w:right w:val="none" w:sz="0" w:space="0" w:color="auto"/>
                      </w:divBdr>
                    </w:div>
                  </w:divsChild>
                </w:div>
                <w:div w:id="894395271">
                  <w:marLeft w:val="0"/>
                  <w:marRight w:val="0"/>
                  <w:marTop w:val="0"/>
                  <w:marBottom w:val="0"/>
                  <w:divBdr>
                    <w:top w:val="single" w:sz="2" w:space="1" w:color="FFFFFF"/>
                    <w:left w:val="single" w:sz="2" w:space="11" w:color="FFFFFF"/>
                    <w:bottom w:val="single" w:sz="2" w:space="1" w:color="FFFFFF"/>
                    <w:right w:val="single" w:sz="2" w:space="4" w:color="FFFFFF"/>
                  </w:divBdr>
                  <w:divsChild>
                    <w:div w:id="2015953154">
                      <w:marLeft w:val="0"/>
                      <w:marRight w:val="0"/>
                      <w:marTop w:val="0"/>
                      <w:marBottom w:val="0"/>
                      <w:divBdr>
                        <w:top w:val="none" w:sz="0" w:space="0" w:color="auto"/>
                        <w:left w:val="none" w:sz="0" w:space="0" w:color="auto"/>
                        <w:bottom w:val="none" w:sz="0" w:space="0" w:color="auto"/>
                        <w:right w:val="none" w:sz="0" w:space="0" w:color="auto"/>
                      </w:divBdr>
                    </w:div>
                  </w:divsChild>
                </w:div>
                <w:div w:id="1660814664">
                  <w:marLeft w:val="0"/>
                  <w:marRight w:val="0"/>
                  <w:marTop w:val="0"/>
                  <w:marBottom w:val="0"/>
                  <w:divBdr>
                    <w:top w:val="single" w:sz="2" w:space="1" w:color="FFFFFF"/>
                    <w:left w:val="single" w:sz="2" w:space="11" w:color="FFFFFF"/>
                    <w:bottom w:val="single" w:sz="2" w:space="1" w:color="FFFFFF"/>
                    <w:right w:val="single" w:sz="2" w:space="4" w:color="FFFFFF"/>
                  </w:divBdr>
                  <w:divsChild>
                    <w:div w:id="1203136135">
                      <w:marLeft w:val="0"/>
                      <w:marRight w:val="0"/>
                      <w:marTop w:val="0"/>
                      <w:marBottom w:val="0"/>
                      <w:divBdr>
                        <w:top w:val="none" w:sz="0" w:space="0" w:color="auto"/>
                        <w:left w:val="none" w:sz="0" w:space="0" w:color="auto"/>
                        <w:bottom w:val="none" w:sz="0" w:space="0" w:color="auto"/>
                        <w:right w:val="none" w:sz="0" w:space="0" w:color="auto"/>
                      </w:divBdr>
                    </w:div>
                  </w:divsChild>
                </w:div>
                <w:div w:id="863247002">
                  <w:marLeft w:val="0"/>
                  <w:marRight w:val="0"/>
                  <w:marTop w:val="0"/>
                  <w:marBottom w:val="0"/>
                  <w:divBdr>
                    <w:top w:val="single" w:sz="2" w:space="1" w:color="FFFFFF"/>
                    <w:left w:val="single" w:sz="2" w:space="11" w:color="FFFFFF"/>
                    <w:bottom w:val="single" w:sz="2" w:space="1" w:color="FFFFFF"/>
                    <w:right w:val="single" w:sz="2" w:space="4" w:color="FFFFFF"/>
                  </w:divBdr>
                  <w:divsChild>
                    <w:div w:id="887572022">
                      <w:marLeft w:val="0"/>
                      <w:marRight w:val="0"/>
                      <w:marTop w:val="0"/>
                      <w:marBottom w:val="0"/>
                      <w:divBdr>
                        <w:top w:val="none" w:sz="0" w:space="0" w:color="auto"/>
                        <w:left w:val="none" w:sz="0" w:space="0" w:color="auto"/>
                        <w:bottom w:val="none" w:sz="0" w:space="0" w:color="auto"/>
                        <w:right w:val="none" w:sz="0" w:space="0" w:color="auto"/>
                      </w:divBdr>
                    </w:div>
                  </w:divsChild>
                </w:div>
                <w:div w:id="870722853">
                  <w:marLeft w:val="0"/>
                  <w:marRight w:val="0"/>
                  <w:marTop w:val="0"/>
                  <w:marBottom w:val="0"/>
                  <w:divBdr>
                    <w:top w:val="single" w:sz="2" w:space="1" w:color="FFFFFF"/>
                    <w:left w:val="single" w:sz="2" w:space="11" w:color="FFFFFF"/>
                    <w:bottom w:val="single" w:sz="2" w:space="1" w:color="FFFFFF"/>
                    <w:right w:val="single" w:sz="2" w:space="4" w:color="FFFFFF"/>
                  </w:divBdr>
                  <w:divsChild>
                    <w:div w:id="98720349">
                      <w:marLeft w:val="0"/>
                      <w:marRight w:val="0"/>
                      <w:marTop w:val="0"/>
                      <w:marBottom w:val="0"/>
                      <w:divBdr>
                        <w:top w:val="none" w:sz="0" w:space="0" w:color="auto"/>
                        <w:left w:val="none" w:sz="0" w:space="0" w:color="auto"/>
                        <w:bottom w:val="none" w:sz="0" w:space="0" w:color="auto"/>
                        <w:right w:val="none" w:sz="0" w:space="0" w:color="auto"/>
                      </w:divBdr>
                    </w:div>
                  </w:divsChild>
                </w:div>
                <w:div w:id="1836414496">
                  <w:marLeft w:val="0"/>
                  <w:marRight w:val="0"/>
                  <w:marTop w:val="0"/>
                  <w:marBottom w:val="0"/>
                  <w:divBdr>
                    <w:top w:val="single" w:sz="2" w:space="1" w:color="FFFFFF"/>
                    <w:left w:val="single" w:sz="2" w:space="11" w:color="FFFFFF"/>
                    <w:bottom w:val="single" w:sz="2" w:space="1" w:color="FFFFFF"/>
                    <w:right w:val="single" w:sz="2" w:space="4" w:color="FFFFFF"/>
                  </w:divBdr>
                  <w:divsChild>
                    <w:div w:id="191653611">
                      <w:marLeft w:val="0"/>
                      <w:marRight w:val="0"/>
                      <w:marTop w:val="0"/>
                      <w:marBottom w:val="0"/>
                      <w:divBdr>
                        <w:top w:val="none" w:sz="0" w:space="0" w:color="auto"/>
                        <w:left w:val="none" w:sz="0" w:space="0" w:color="auto"/>
                        <w:bottom w:val="none" w:sz="0" w:space="0" w:color="auto"/>
                        <w:right w:val="none" w:sz="0" w:space="0" w:color="auto"/>
                      </w:divBdr>
                    </w:div>
                  </w:divsChild>
                </w:div>
                <w:div w:id="736394284">
                  <w:marLeft w:val="0"/>
                  <w:marRight w:val="0"/>
                  <w:marTop w:val="0"/>
                  <w:marBottom w:val="0"/>
                  <w:divBdr>
                    <w:top w:val="single" w:sz="2" w:space="1" w:color="FFFFFF"/>
                    <w:left w:val="single" w:sz="2" w:space="11" w:color="FFFFFF"/>
                    <w:bottom w:val="single" w:sz="2" w:space="1" w:color="FFFFFF"/>
                    <w:right w:val="single" w:sz="2" w:space="4" w:color="FFFFFF"/>
                  </w:divBdr>
                  <w:divsChild>
                    <w:div w:id="1394349465">
                      <w:marLeft w:val="0"/>
                      <w:marRight w:val="0"/>
                      <w:marTop w:val="0"/>
                      <w:marBottom w:val="0"/>
                      <w:divBdr>
                        <w:top w:val="none" w:sz="0" w:space="0" w:color="auto"/>
                        <w:left w:val="none" w:sz="0" w:space="0" w:color="auto"/>
                        <w:bottom w:val="none" w:sz="0" w:space="0" w:color="auto"/>
                        <w:right w:val="none" w:sz="0" w:space="0" w:color="auto"/>
                      </w:divBdr>
                    </w:div>
                  </w:divsChild>
                </w:div>
                <w:div w:id="1418673147">
                  <w:marLeft w:val="0"/>
                  <w:marRight w:val="0"/>
                  <w:marTop w:val="0"/>
                  <w:marBottom w:val="0"/>
                  <w:divBdr>
                    <w:top w:val="single" w:sz="2" w:space="1" w:color="FFFFFF"/>
                    <w:left w:val="single" w:sz="2" w:space="11" w:color="FFFFFF"/>
                    <w:bottom w:val="single" w:sz="2" w:space="1" w:color="FFFFFF"/>
                    <w:right w:val="single" w:sz="2" w:space="4" w:color="FFFFFF"/>
                  </w:divBdr>
                  <w:divsChild>
                    <w:div w:id="1420832777">
                      <w:marLeft w:val="0"/>
                      <w:marRight w:val="0"/>
                      <w:marTop w:val="0"/>
                      <w:marBottom w:val="0"/>
                      <w:divBdr>
                        <w:top w:val="none" w:sz="0" w:space="0" w:color="auto"/>
                        <w:left w:val="none" w:sz="0" w:space="0" w:color="auto"/>
                        <w:bottom w:val="none" w:sz="0" w:space="0" w:color="auto"/>
                        <w:right w:val="none" w:sz="0" w:space="0" w:color="auto"/>
                      </w:divBdr>
                    </w:div>
                  </w:divsChild>
                </w:div>
                <w:div w:id="729963631">
                  <w:marLeft w:val="0"/>
                  <w:marRight w:val="0"/>
                  <w:marTop w:val="0"/>
                  <w:marBottom w:val="0"/>
                  <w:divBdr>
                    <w:top w:val="single" w:sz="2" w:space="1" w:color="FFFFFF"/>
                    <w:left w:val="single" w:sz="2" w:space="11" w:color="FFFFFF"/>
                    <w:bottom w:val="single" w:sz="2" w:space="1" w:color="FFFFFF"/>
                    <w:right w:val="single" w:sz="2" w:space="4" w:color="FFFFFF"/>
                  </w:divBdr>
                  <w:divsChild>
                    <w:div w:id="668027263">
                      <w:marLeft w:val="0"/>
                      <w:marRight w:val="0"/>
                      <w:marTop w:val="0"/>
                      <w:marBottom w:val="0"/>
                      <w:divBdr>
                        <w:top w:val="none" w:sz="0" w:space="0" w:color="auto"/>
                        <w:left w:val="none" w:sz="0" w:space="0" w:color="auto"/>
                        <w:bottom w:val="none" w:sz="0" w:space="0" w:color="auto"/>
                        <w:right w:val="none" w:sz="0" w:space="0" w:color="auto"/>
                      </w:divBdr>
                    </w:div>
                  </w:divsChild>
                </w:div>
                <w:div w:id="1948006546">
                  <w:marLeft w:val="0"/>
                  <w:marRight w:val="0"/>
                  <w:marTop w:val="0"/>
                  <w:marBottom w:val="0"/>
                  <w:divBdr>
                    <w:top w:val="single" w:sz="2" w:space="1" w:color="FFFFFF"/>
                    <w:left w:val="single" w:sz="2" w:space="11" w:color="FFFFFF"/>
                    <w:bottom w:val="single" w:sz="2" w:space="1" w:color="FFFFFF"/>
                    <w:right w:val="single" w:sz="2" w:space="4" w:color="FFFFFF"/>
                  </w:divBdr>
                  <w:divsChild>
                    <w:div w:id="938760628">
                      <w:marLeft w:val="0"/>
                      <w:marRight w:val="0"/>
                      <w:marTop w:val="0"/>
                      <w:marBottom w:val="0"/>
                      <w:divBdr>
                        <w:top w:val="none" w:sz="0" w:space="0" w:color="auto"/>
                        <w:left w:val="none" w:sz="0" w:space="0" w:color="auto"/>
                        <w:bottom w:val="none" w:sz="0" w:space="0" w:color="auto"/>
                        <w:right w:val="none" w:sz="0" w:space="0" w:color="auto"/>
                      </w:divBdr>
                    </w:div>
                  </w:divsChild>
                </w:div>
                <w:div w:id="285309876">
                  <w:marLeft w:val="0"/>
                  <w:marRight w:val="0"/>
                  <w:marTop w:val="0"/>
                  <w:marBottom w:val="0"/>
                  <w:divBdr>
                    <w:top w:val="single" w:sz="2" w:space="1" w:color="FFFFFF"/>
                    <w:left w:val="single" w:sz="2" w:space="11" w:color="FFFFFF"/>
                    <w:bottom w:val="single" w:sz="2" w:space="1" w:color="FFFFFF"/>
                    <w:right w:val="single" w:sz="2" w:space="4" w:color="FFFFFF"/>
                  </w:divBdr>
                  <w:divsChild>
                    <w:div w:id="1304384465">
                      <w:marLeft w:val="0"/>
                      <w:marRight w:val="0"/>
                      <w:marTop w:val="0"/>
                      <w:marBottom w:val="0"/>
                      <w:divBdr>
                        <w:top w:val="none" w:sz="0" w:space="0" w:color="auto"/>
                        <w:left w:val="none" w:sz="0" w:space="0" w:color="auto"/>
                        <w:bottom w:val="none" w:sz="0" w:space="0" w:color="auto"/>
                        <w:right w:val="none" w:sz="0" w:space="0" w:color="auto"/>
                      </w:divBdr>
                    </w:div>
                  </w:divsChild>
                </w:div>
                <w:div w:id="922641480">
                  <w:marLeft w:val="0"/>
                  <w:marRight w:val="0"/>
                  <w:marTop w:val="0"/>
                  <w:marBottom w:val="0"/>
                  <w:divBdr>
                    <w:top w:val="single" w:sz="2" w:space="1" w:color="FFFFFF"/>
                    <w:left w:val="single" w:sz="2" w:space="11" w:color="FFFFFF"/>
                    <w:bottom w:val="single" w:sz="2" w:space="1" w:color="FFFFFF"/>
                    <w:right w:val="single" w:sz="2" w:space="4" w:color="FFFFFF"/>
                  </w:divBdr>
                  <w:divsChild>
                    <w:div w:id="1129782892">
                      <w:marLeft w:val="0"/>
                      <w:marRight w:val="0"/>
                      <w:marTop w:val="0"/>
                      <w:marBottom w:val="0"/>
                      <w:divBdr>
                        <w:top w:val="none" w:sz="0" w:space="0" w:color="auto"/>
                        <w:left w:val="none" w:sz="0" w:space="0" w:color="auto"/>
                        <w:bottom w:val="none" w:sz="0" w:space="0" w:color="auto"/>
                        <w:right w:val="none" w:sz="0" w:space="0" w:color="auto"/>
                      </w:divBdr>
                    </w:div>
                  </w:divsChild>
                </w:div>
                <w:div w:id="1371806314">
                  <w:marLeft w:val="0"/>
                  <w:marRight w:val="0"/>
                  <w:marTop w:val="0"/>
                  <w:marBottom w:val="0"/>
                  <w:divBdr>
                    <w:top w:val="single" w:sz="2" w:space="1" w:color="FFFFFF"/>
                    <w:left w:val="single" w:sz="2" w:space="11" w:color="FFFFFF"/>
                    <w:bottom w:val="single" w:sz="2" w:space="4" w:color="FFFFFF"/>
                    <w:right w:val="single" w:sz="2" w:space="4" w:color="FFFFFF"/>
                  </w:divBdr>
                  <w:divsChild>
                    <w:div w:id="11149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1996">
          <w:marLeft w:val="0"/>
          <w:marRight w:val="0"/>
          <w:marTop w:val="0"/>
          <w:marBottom w:val="300"/>
          <w:divBdr>
            <w:top w:val="none" w:sz="0" w:space="0" w:color="auto"/>
            <w:left w:val="none" w:sz="0" w:space="0" w:color="auto"/>
            <w:bottom w:val="none" w:sz="0" w:space="0" w:color="auto"/>
            <w:right w:val="none" w:sz="0" w:space="0" w:color="auto"/>
          </w:divBdr>
          <w:divsChild>
            <w:div w:id="106195763">
              <w:marLeft w:val="0"/>
              <w:marRight w:val="0"/>
              <w:marTop w:val="0"/>
              <w:marBottom w:val="0"/>
              <w:divBdr>
                <w:top w:val="none" w:sz="0" w:space="0" w:color="auto"/>
                <w:left w:val="none" w:sz="0" w:space="0" w:color="auto"/>
                <w:bottom w:val="none" w:sz="0" w:space="0" w:color="auto"/>
                <w:right w:val="none" w:sz="0" w:space="0" w:color="auto"/>
              </w:divBdr>
              <w:divsChild>
                <w:div w:id="1729306699">
                  <w:marLeft w:val="0"/>
                  <w:marRight w:val="0"/>
                  <w:marTop w:val="0"/>
                  <w:marBottom w:val="0"/>
                  <w:divBdr>
                    <w:top w:val="single" w:sz="2" w:space="4" w:color="FFFFFF"/>
                    <w:left w:val="single" w:sz="2" w:space="11" w:color="FFFFFF"/>
                    <w:bottom w:val="single" w:sz="2" w:space="1" w:color="FFFFFF"/>
                    <w:right w:val="single" w:sz="2" w:space="4" w:color="FFFFFF"/>
                  </w:divBdr>
                  <w:divsChild>
                    <w:div w:id="1364940231">
                      <w:marLeft w:val="0"/>
                      <w:marRight w:val="0"/>
                      <w:marTop w:val="0"/>
                      <w:marBottom w:val="0"/>
                      <w:divBdr>
                        <w:top w:val="none" w:sz="0" w:space="0" w:color="auto"/>
                        <w:left w:val="none" w:sz="0" w:space="0" w:color="auto"/>
                        <w:bottom w:val="none" w:sz="0" w:space="0" w:color="auto"/>
                        <w:right w:val="none" w:sz="0" w:space="0" w:color="auto"/>
                      </w:divBdr>
                    </w:div>
                  </w:divsChild>
                </w:div>
                <w:div w:id="1529174922">
                  <w:marLeft w:val="0"/>
                  <w:marRight w:val="0"/>
                  <w:marTop w:val="0"/>
                  <w:marBottom w:val="0"/>
                  <w:divBdr>
                    <w:top w:val="single" w:sz="2" w:space="1" w:color="FFFFFF"/>
                    <w:left w:val="single" w:sz="2" w:space="11" w:color="FFFFFF"/>
                    <w:bottom w:val="single" w:sz="2" w:space="1" w:color="FFFFFF"/>
                    <w:right w:val="single" w:sz="2" w:space="4" w:color="FFFFFF"/>
                  </w:divBdr>
                  <w:divsChild>
                    <w:div w:id="1549607627">
                      <w:marLeft w:val="0"/>
                      <w:marRight w:val="0"/>
                      <w:marTop w:val="0"/>
                      <w:marBottom w:val="0"/>
                      <w:divBdr>
                        <w:top w:val="none" w:sz="0" w:space="0" w:color="auto"/>
                        <w:left w:val="none" w:sz="0" w:space="0" w:color="auto"/>
                        <w:bottom w:val="none" w:sz="0" w:space="0" w:color="auto"/>
                        <w:right w:val="none" w:sz="0" w:space="0" w:color="auto"/>
                      </w:divBdr>
                    </w:div>
                  </w:divsChild>
                </w:div>
                <w:div w:id="1106923365">
                  <w:marLeft w:val="0"/>
                  <w:marRight w:val="0"/>
                  <w:marTop w:val="0"/>
                  <w:marBottom w:val="0"/>
                  <w:divBdr>
                    <w:top w:val="single" w:sz="2" w:space="1" w:color="FFFFFF"/>
                    <w:left w:val="single" w:sz="2" w:space="11" w:color="FFFFFF"/>
                    <w:bottom w:val="single" w:sz="2" w:space="1" w:color="FFFFFF"/>
                    <w:right w:val="single" w:sz="2" w:space="4" w:color="FFFFFF"/>
                  </w:divBdr>
                  <w:divsChild>
                    <w:div w:id="1345133171">
                      <w:marLeft w:val="0"/>
                      <w:marRight w:val="0"/>
                      <w:marTop w:val="0"/>
                      <w:marBottom w:val="0"/>
                      <w:divBdr>
                        <w:top w:val="none" w:sz="0" w:space="0" w:color="auto"/>
                        <w:left w:val="none" w:sz="0" w:space="0" w:color="auto"/>
                        <w:bottom w:val="none" w:sz="0" w:space="0" w:color="auto"/>
                        <w:right w:val="none" w:sz="0" w:space="0" w:color="auto"/>
                      </w:divBdr>
                    </w:div>
                  </w:divsChild>
                </w:div>
                <w:div w:id="1819225073">
                  <w:marLeft w:val="0"/>
                  <w:marRight w:val="0"/>
                  <w:marTop w:val="0"/>
                  <w:marBottom w:val="0"/>
                  <w:divBdr>
                    <w:top w:val="single" w:sz="2" w:space="1" w:color="FFFFFF"/>
                    <w:left w:val="single" w:sz="2" w:space="11" w:color="FFFFFF"/>
                    <w:bottom w:val="single" w:sz="2" w:space="1" w:color="FFFFFF"/>
                    <w:right w:val="single" w:sz="2" w:space="4" w:color="FFFFFF"/>
                  </w:divBdr>
                  <w:divsChild>
                    <w:div w:id="14575950">
                      <w:marLeft w:val="0"/>
                      <w:marRight w:val="0"/>
                      <w:marTop w:val="0"/>
                      <w:marBottom w:val="0"/>
                      <w:divBdr>
                        <w:top w:val="none" w:sz="0" w:space="0" w:color="auto"/>
                        <w:left w:val="none" w:sz="0" w:space="0" w:color="auto"/>
                        <w:bottom w:val="none" w:sz="0" w:space="0" w:color="auto"/>
                        <w:right w:val="none" w:sz="0" w:space="0" w:color="auto"/>
                      </w:divBdr>
                    </w:div>
                  </w:divsChild>
                </w:div>
                <w:div w:id="1856383281">
                  <w:marLeft w:val="0"/>
                  <w:marRight w:val="0"/>
                  <w:marTop w:val="0"/>
                  <w:marBottom w:val="0"/>
                  <w:divBdr>
                    <w:top w:val="single" w:sz="2" w:space="1" w:color="FFFFFF"/>
                    <w:left w:val="single" w:sz="2" w:space="11" w:color="FFFFFF"/>
                    <w:bottom w:val="single" w:sz="2" w:space="1" w:color="FFFFFF"/>
                    <w:right w:val="single" w:sz="2" w:space="4" w:color="FFFFFF"/>
                  </w:divBdr>
                  <w:divsChild>
                    <w:div w:id="1125346701">
                      <w:marLeft w:val="0"/>
                      <w:marRight w:val="0"/>
                      <w:marTop w:val="0"/>
                      <w:marBottom w:val="0"/>
                      <w:divBdr>
                        <w:top w:val="none" w:sz="0" w:space="0" w:color="auto"/>
                        <w:left w:val="none" w:sz="0" w:space="0" w:color="auto"/>
                        <w:bottom w:val="none" w:sz="0" w:space="0" w:color="auto"/>
                        <w:right w:val="none" w:sz="0" w:space="0" w:color="auto"/>
                      </w:divBdr>
                    </w:div>
                  </w:divsChild>
                </w:div>
                <w:div w:id="2130121765">
                  <w:marLeft w:val="0"/>
                  <w:marRight w:val="0"/>
                  <w:marTop w:val="0"/>
                  <w:marBottom w:val="0"/>
                  <w:divBdr>
                    <w:top w:val="single" w:sz="2" w:space="1" w:color="FFFFFF"/>
                    <w:left w:val="single" w:sz="2" w:space="11" w:color="FFFFFF"/>
                    <w:bottom w:val="single" w:sz="2" w:space="1" w:color="FFFFFF"/>
                    <w:right w:val="single" w:sz="2" w:space="4" w:color="FFFFFF"/>
                  </w:divBdr>
                  <w:divsChild>
                    <w:div w:id="1657536629">
                      <w:marLeft w:val="0"/>
                      <w:marRight w:val="0"/>
                      <w:marTop w:val="0"/>
                      <w:marBottom w:val="0"/>
                      <w:divBdr>
                        <w:top w:val="none" w:sz="0" w:space="0" w:color="auto"/>
                        <w:left w:val="none" w:sz="0" w:space="0" w:color="auto"/>
                        <w:bottom w:val="none" w:sz="0" w:space="0" w:color="auto"/>
                        <w:right w:val="none" w:sz="0" w:space="0" w:color="auto"/>
                      </w:divBdr>
                    </w:div>
                  </w:divsChild>
                </w:div>
                <w:div w:id="697582992">
                  <w:marLeft w:val="0"/>
                  <w:marRight w:val="0"/>
                  <w:marTop w:val="0"/>
                  <w:marBottom w:val="0"/>
                  <w:divBdr>
                    <w:top w:val="single" w:sz="2" w:space="1" w:color="FFFFFF"/>
                    <w:left w:val="single" w:sz="2" w:space="11" w:color="FFFFFF"/>
                    <w:bottom w:val="single" w:sz="2" w:space="1" w:color="FFFFFF"/>
                    <w:right w:val="single" w:sz="2" w:space="4" w:color="FFFFFF"/>
                  </w:divBdr>
                  <w:divsChild>
                    <w:div w:id="1709446513">
                      <w:marLeft w:val="0"/>
                      <w:marRight w:val="0"/>
                      <w:marTop w:val="0"/>
                      <w:marBottom w:val="0"/>
                      <w:divBdr>
                        <w:top w:val="none" w:sz="0" w:space="0" w:color="auto"/>
                        <w:left w:val="none" w:sz="0" w:space="0" w:color="auto"/>
                        <w:bottom w:val="none" w:sz="0" w:space="0" w:color="auto"/>
                        <w:right w:val="none" w:sz="0" w:space="0" w:color="auto"/>
                      </w:divBdr>
                    </w:div>
                  </w:divsChild>
                </w:div>
                <w:div w:id="1660158882">
                  <w:marLeft w:val="0"/>
                  <w:marRight w:val="0"/>
                  <w:marTop w:val="0"/>
                  <w:marBottom w:val="0"/>
                  <w:divBdr>
                    <w:top w:val="single" w:sz="2" w:space="1" w:color="FFFFFF"/>
                    <w:left w:val="single" w:sz="2" w:space="11" w:color="FFFFFF"/>
                    <w:bottom w:val="single" w:sz="2" w:space="1" w:color="FFFFFF"/>
                    <w:right w:val="single" w:sz="2" w:space="4" w:color="FFFFFF"/>
                  </w:divBdr>
                  <w:divsChild>
                    <w:div w:id="1036470116">
                      <w:marLeft w:val="0"/>
                      <w:marRight w:val="0"/>
                      <w:marTop w:val="0"/>
                      <w:marBottom w:val="0"/>
                      <w:divBdr>
                        <w:top w:val="none" w:sz="0" w:space="0" w:color="auto"/>
                        <w:left w:val="none" w:sz="0" w:space="0" w:color="auto"/>
                        <w:bottom w:val="none" w:sz="0" w:space="0" w:color="auto"/>
                        <w:right w:val="none" w:sz="0" w:space="0" w:color="auto"/>
                      </w:divBdr>
                    </w:div>
                  </w:divsChild>
                </w:div>
                <w:div w:id="469245769">
                  <w:marLeft w:val="0"/>
                  <w:marRight w:val="0"/>
                  <w:marTop w:val="0"/>
                  <w:marBottom w:val="0"/>
                  <w:divBdr>
                    <w:top w:val="single" w:sz="2" w:space="1" w:color="FFFFFF"/>
                    <w:left w:val="single" w:sz="2" w:space="11" w:color="FFFFFF"/>
                    <w:bottom w:val="single" w:sz="2" w:space="1" w:color="FFFFFF"/>
                    <w:right w:val="single" w:sz="2" w:space="4" w:color="FFFFFF"/>
                  </w:divBdr>
                  <w:divsChild>
                    <w:div w:id="1934894066">
                      <w:marLeft w:val="0"/>
                      <w:marRight w:val="0"/>
                      <w:marTop w:val="0"/>
                      <w:marBottom w:val="0"/>
                      <w:divBdr>
                        <w:top w:val="none" w:sz="0" w:space="0" w:color="auto"/>
                        <w:left w:val="none" w:sz="0" w:space="0" w:color="auto"/>
                        <w:bottom w:val="none" w:sz="0" w:space="0" w:color="auto"/>
                        <w:right w:val="none" w:sz="0" w:space="0" w:color="auto"/>
                      </w:divBdr>
                    </w:div>
                  </w:divsChild>
                </w:div>
                <w:div w:id="1057819529">
                  <w:marLeft w:val="0"/>
                  <w:marRight w:val="0"/>
                  <w:marTop w:val="0"/>
                  <w:marBottom w:val="0"/>
                  <w:divBdr>
                    <w:top w:val="single" w:sz="2" w:space="1" w:color="FFFFFF"/>
                    <w:left w:val="single" w:sz="2" w:space="11" w:color="FFFFFF"/>
                    <w:bottom w:val="single" w:sz="2" w:space="1" w:color="FFFFFF"/>
                    <w:right w:val="single" w:sz="2" w:space="4" w:color="FFFFFF"/>
                  </w:divBdr>
                  <w:divsChild>
                    <w:div w:id="839929990">
                      <w:marLeft w:val="0"/>
                      <w:marRight w:val="0"/>
                      <w:marTop w:val="0"/>
                      <w:marBottom w:val="0"/>
                      <w:divBdr>
                        <w:top w:val="none" w:sz="0" w:space="0" w:color="auto"/>
                        <w:left w:val="none" w:sz="0" w:space="0" w:color="auto"/>
                        <w:bottom w:val="none" w:sz="0" w:space="0" w:color="auto"/>
                        <w:right w:val="none" w:sz="0" w:space="0" w:color="auto"/>
                      </w:divBdr>
                    </w:div>
                  </w:divsChild>
                </w:div>
                <w:div w:id="809516660">
                  <w:marLeft w:val="0"/>
                  <w:marRight w:val="0"/>
                  <w:marTop w:val="0"/>
                  <w:marBottom w:val="0"/>
                  <w:divBdr>
                    <w:top w:val="single" w:sz="2" w:space="1" w:color="FFFFFF"/>
                    <w:left w:val="single" w:sz="2" w:space="11" w:color="FFFFFF"/>
                    <w:bottom w:val="single" w:sz="2" w:space="1" w:color="FFFFFF"/>
                    <w:right w:val="single" w:sz="2" w:space="4" w:color="FFFFFF"/>
                  </w:divBdr>
                  <w:divsChild>
                    <w:div w:id="73206059">
                      <w:marLeft w:val="0"/>
                      <w:marRight w:val="0"/>
                      <w:marTop w:val="0"/>
                      <w:marBottom w:val="0"/>
                      <w:divBdr>
                        <w:top w:val="none" w:sz="0" w:space="0" w:color="auto"/>
                        <w:left w:val="none" w:sz="0" w:space="0" w:color="auto"/>
                        <w:bottom w:val="none" w:sz="0" w:space="0" w:color="auto"/>
                        <w:right w:val="none" w:sz="0" w:space="0" w:color="auto"/>
                      </w:divBdr>
                    </w:div>
                  </w:divsChild>
                </w:div>
                <w:div w:id="937718908">
                  <w:marLeft w:val="0"/>
                  <w:marRight w:val="0"/>
                  <w:marTop w:val="0"/>
                  <w:marBottom w:val="0"/>
                  <w:divBdr>
                    <w:top w:val="single" w:sz="2" w:space="1" w:color="FFFFFF"/>
                    <w:left w:val="single" w:sz="2" w:space="11" w:color="FFFFFF"/>
                    <w:bottom w:val="single" w:sz="2" w:space="1" w:color="FFFFFF"/>
                    <w:right w:val="single" w:sz="2" w:space="4" w:color="FFFFFF"/>
                  </w:divBdr>
                  <w:divsChild>
                    <w:div w:id="29258541">
                      <w:marLeft w:val="0"/>
                      <w:marRight w:val="0"/>
                      <w:marTop w:val="0"/>
                      <w:marBottom w:val="0"/>
                      <w:divBdr>
                        <w:top w:val="none" w:sz="0" w:space="0" w:color="auto"/>
                        <w:left w:val="none" w:sz="0" w:space="0" w:color="auto"/>
                        <w:bottom w:val="none" w:sz="0" w:space="0" w:color="auto"/>
                        <w:right w:val="none" w:sz="0" w:space="0" w:color="auto"/>
                      </w:divBdr>
                    </w:div>
                  </w:divsChild>
                </w:div>
                <w:div w:id="1740013217">
                  <w:marLeft w:val="0"/>
                  <w:marRight w:val="0"/>
                  <w:marTop w:val="0"/>
                  <w:marBottom w:val="0"/>
                  <w:divBdr>
                    <w:top w:val="single" w:sz="2" w:space="1" w:color="FFFFFF"/>
                    <w:left w:val="single" w:sz="2" w:space="11" w:color="FFFFFF"/>
                    <w:bottom w:val="single" w:sz="2" w:space="1" w:color="FFFFFF"/>
                    <w:right w:val="single" w:sz="2" w:space="4" w:color="FFFFFF"/>
                  </w:divBdr>
                  <w:divsChild>
                    <w:div w:id="1890409588">
                      <w:marLeft w:val="0"/>
                      <w:marRight w:val="0"/>
                      <w:marTop w:val="0"/>
                      <w:marBottom w:val="0"/>
                      <w:divBdr>
                        <w:top w:val="none" w:sz="0" w:space="0" w:color="auto"/>
                        <w:left w:val="none" w:sz="0" w:space="0" w:color="auto"/>
                        <w:bottom w:val="none" w:sz="0" w:space="0" w:color="auto"/>
                        <w:right w:val="none" w:sz="0" w:space="0" w:color="auto"/>
                      </w:divBdr>
                    </w:div>
                  </w:divsChild>
                </w:div>
                <w:div w:id="72514651">
                  <w:marLeft w:val="0"/>
                  <w:marRight w:val="0"/>
                  <w:marTop w:val="0"/>
                  <w:marBottom w:val="0"/>
                  <w:divBdr>
                    <w:top w:val="single" w:sz="2" w:space="1" w:color="FFFFFF"/>
                    <w:left w:val="single" w:sz="2" w:space="11" w:color="FFFFFF"/>
                    <w:bottom w:val="single" w:sz="2" w:space="1" w:color="FFFFFF"/>
                    <w:right w:val="single" w:sz="2" w:space="4" w:color="FFFFFF"/>
                  </w:divBdr>
                  <w:divsChild>
                    <w:div w:id="344214647">
                      <w:marLeft w:val="0"/>
                      <w:marRight w:val="0"/>
                      <w:marTop w:val="0"/>
                      <w:marBottom w:val="0"/>
                      <w:divBdr>
                        <w:top w:val="none" w:sz="0" w:space="0" w:color="auto"/>
                        <w:left w:val="none" w:sz="0" w:space="0" w:color="auto"/>
                        <w:bottom w:val="none" w:sz="0" w:space="0" w:color="auto"/>
                        <w:right w:val="none" w:sz="0" w:space="0" w:color="auto"/>
                      </w:divBdr>
                    </w:div>
                  </w:divsChild>
                </w:div>
                <w:div w:id="1850869004">
                  <w:marLeft w:val="0"/>
                  <w:marRight w:val="0"/>
                  <w:marTop w:val="0"/>
                  <w:marBottom w:val="0"/>
                  <w:divBdr>
                    <w:top w:val="single" w:sz="2" w:space="1" w:color="FFFFFF"/>
                    <w:left w:val="single" w:sz="2" w:space="11" w:color="FFFFFF"/>
                    <w:bottom w:val="single" w:sz="2" w:space="1" w:color="FFFFFF"/>
                    <w:right w:val="single" w:sz="2" w:space="4" w:color="FFFFFF"/>
                  </w:divBdr>
                  <w:divsChild>
                    <w:div w:id="1544751214">
                      <w:marLeft w:val="0"/>
                      <w:marRight w:val="0"/>
                      <w:marTop w:val="0"/>
                      <w:marBottom w:val="0"/>
                      <w:divBdr>
                        <w:top w:val="none" w:sz="0" w:space="0" w:color="auto"/>
                        <w:left w:val="none" w:sz="0" w:space="0" w:color="auto"/>
                        <w:bottom w:val="none" w:sz="0" w:space="0" w:color="auto"/>
                        <w:right w:val="none" w:sz="0" w:space="0" w:color="auto"/>
                      </w:divBdr>
                    </w:div>
                  </w:divsChild>
                </w:div>
                <w:div w:id="883446738">
                  <w:marLeft w:val="0"/>
                  <w:marRight w:val="0"/>
                  <w:marTop w:val="0"/>
                  <w:marBottom w:val="0"/>
                  <w:divBdr>
                    <w:top w:val="single" w:sz="2" w:space="1" w:color="FFFFFF"/>
                    <w:left w:val="single" w:sz="2" w:space="11" w:color="FFFFFF"/>
                    <w:bottom w:val="single" w:sz="2" w:space="1" w:color="FFFFFF"/>
                    <w:right w:val="single" w:sz="2" w:space="4" w:color="FFFFFF"/>
                  </w:divBdr>
                  <w:divsChild>
                    <w:div w:id="957292784">
                      <w:marLeft w:val="0"/>
                      <w:marRight w:val="0"/>
                      <w:marTop w:val="0"/>
                      <w:marBottom w:val="0"/>
                      <w:divBdr>
                        <w:top w:val="none" w:sz="0" w:space="0" w:color="auto"/>
                        <w:left w:val="none" w:sz="0" w:space="0" w:color="auto"/>
                        <w:bottom w:val="none" w:sz="0" w:space="0" w:color="auto"/>
                        <w:right w:val="none" w:sz="0" w:space="0" w:color="auto"/>
                      </w:divBdr>
                    </w:div>
                  </w:divsChild>
                </w:div>
                <w:div w:id="283274449">
                  <w:marLeft w:val="0"/>
                  <w:marRight w:val="0"/>
                  <w:marTop w:val="0"/>
                  <w:marBottom w:val="0"/>
                  <w:divBdr>
                    <w:top w:val="single" w:sz="2" w:space="1" w:color="FFFFFF"/>
                    <w:left w:val="single" w:sz="2" w:space="11" w:color="FFFFFF"/>
                    <w:bottom w:val="single" w:sz="2" w:space="1" w:color="FFFFFF"/>
                    <w:right w:val="single" w:sz="2" w:space="4" w:color="FFFFFF"/>
                  </w:divBdr>
                  <w:divsChild>
                    <w:div w:id="936181877">
                      <w:marLeft w:val="0"/>
                      <w:marRight w:val="0"/>
                      <w:marTop w:val="0"/>
                      <w:marBottom w:val="0"/>
                      <w:divBdr>
                        <w:top w:val="none" w:sz="0" w:space="0" w:color="auto"/>
                        <w:left w:val="none" w:sz="0" w:space="0" w:color="auto"/>
                        <w:bottom w:val="none" w:sz="0" w:space="0" w:color="auto"/>
                        <w:right w:val="none" w:sz="0" w:space="0" w:color="auto"/>
                      </w:divBdr>
                    </w:div>
                  </w:divsChild>
                </w:div>
                <w:div w:id="2017921982">
                  <w:marLeft w:val="0"/>
                  <w:marRight w:val="0"/>
                  <w:marTop w:val="0"/>
                  <w:marBottom w:val="0"/>
                  <w:divBdr>
                    <w:top w:val="single" w:sz="2" w:space="1" w:color="FFFFFF"/>
                    <w:left w:val="single" w:sz="2" w:space="11" w:color="FFFFFF"/>
                    <w:bottom w:val="single" w:sz="2" w:space="1" w:color="FFFFFF"/>
                    <w:right w:val="single" w:sz="2" w:space="4" w:color="FFFFFF"/>
                  </w:divBdr>
                  <w:divsChild>
                    <w:div w:id="858616593">
                      <w:marLeft w:val="0"/>
                      <w:marRight w:val="0"/>
                      <w:marTop w:val="0"/>
                      <w:marBottom w:val="0"/>
                      <w:divBdr>
                        <w:top w:val="none" w:sz="0" w:space="0" w:color="auto"/>
                        <w:left w:val="none" w:sz="0" w:space="0" w:color="auto"/>
                        <w:bottom w:val="none" w:sz="0" w:space="0" w:color="auto"/>
                        <w:right w:val="none" w:sz="0" w:space="0" w:color="auto"/>
                      </w:divBdr>
                    </w:div>
                  </w:divsChild>
                </w:div>
                <w:div w:id="1483886755">
                  <w:marLeft w:val="0"/>
                  <w:marRight w:val="0"/>
                  <w:marTop w:val="0"/>
                  <w:marBottom w:val="0"/>
                  <w:divBdr>
                    <w:top w:val="single" w:sz="2" w:space="1" w:color="FFFFFF"/>
                    <w:left w:val="single" w:sz="2" w:space="11" w:color="FFFFFF"/>
                    <w:bottom w:val="single" w:sz="2" w:space="1" w:color="FFFFFF"/>
                    <w:right w:val="single" w:sz="2" w:space="4" w:color="FFFFFF"/>
                  </w:divBdr>
                  <w:divsChild>
                    <w:div w:id="76751713">
                      <w:marLeft w:val="0"/>
                      <w:marRight w:val="0"/>
                      <w:marTop w:val="0"/>
                      <w:marBottom w:val="0"/>
                      <w:divBdr>
                        <w:top w:val="none" w:sz="0" w:space="0" w:color="auto"/>
                        <w:left w:val="none" w:sz="0" w:space="0" w:color="auto"/>
                        <w:bottom w:val="none" w:sz="0" w:space="0" w:color="auto"/>
                        <w:right w:val="none" w:sz="0" w:space="0" w:color="auto"/>
                      </w:divBdr>
                    </w:div>
                  </w:divsChild>
                </w:div>
                <w:div w:id="1500386691">
                  <w:marLeft w:val="0"/>
                  <w:marRight w:val="0"/>
                  <w:marTop w:val="0"/>
                  <w:marBottom w:val="0"/>
                  <w:divBdr>
                    <w:top w:val="single" w:sz="2" w:space="1" w:color="FFFFFF"/>
                    <w:left w:val="single" w:sz="2" w:space="11" w:color="FFFFFF"/>
                    <w:bottom w:val="single" w:sz="2" w:space="1" w:color="FFFFFF"/>
                    <w:right w:val="single" w:sz="2" w:space="4" w:color="FFFFFF"/>
                  </w:divBdr>
                  <w:divsChild>
                    <w:div w:id="458647725">
                      <w:marLeft w:val="0"/>
                      <w:marRight w:val="0"/>
                      <w:marTop w:val="0"/>
                      <w:marBottom w:val="0"/>
                      <w:divBdr>
                        <w:top w:val="none" w:sz="0" w:space="0" w:color="auto"/>
                        <w:left w:val="none" w:sz="0" w:space="0" w:color="auto"/>
                        <w:bottom w:val="none" w:sz="0" w:space="0" w:color="auto"/>
                        <w:right w:val="none" w:sz="0" w:space="0" w:color="auto"/>
                      </w:divBdr>
                    </w:div>
                  </w:divsChild>
                </w:div>
                <w:div w:id="697511687">
                  <w:marLeft w:val="0"/>
                  <w:marRight w:val="0"/>
                  <w:marTop w:val="0"/>
                  <w:marBottom w:val="0"/>
                  <w:divBdr>
                    <w:top w:val="single" w:sz="2" w:space="1" w:color="FFFFFF"/>
                    <w:left w:val="single" w:sz="2" w:space="11" w:color="FFFFFF"/>
                    <w:bottom w:val="single" w:sz="2" w:space="1" w:color="FFFFFF"/>
                    <w:right w:val="single" w:sz="2" w:space="4" w:color="FFFFFF"/>
                  </w:divBdr>
                  <w:divsChild>
                    <w:div w:id="1292443054">
                      <w:marLeft w:val="0"/>
                      <w:marRight w:val="0"/>
                      <w:marTop w:val="0"/>
                      <w:marBottom w:val="0"/>
                      <w:divBdr>
                        <w:top w:val="none" w:sz="0" w:space="0" w:color="auto"/>
                        <w:left w:val="none" w:sz="0" w:space="0" w:color="auto"/>
                        <w:bottom w:val="none" w:sz="0" w:space="0" w:color="auto"/>
                        <w:right w:val="none" w:sz="0" w:space="0" w:color="auto"/>
                      </w:divBdr>
                    </w:div>
                  </w:divsChild>
                </w:div>
                <w:div w:id="1928810841">
                  <w:marLeft w:val="0"/>
                  <w:marRight w:val="0"/>
                  <w:marTop w:val="0"/>
                  <w:marBottom w:val="0"/>
                  <w:divBdr>
                    <w:top w:val="single" w:sz="2" w:space="1" w:color="FFFFFF"/>
                    <w:left w:val="single" w:sz="2" w:space="11" w:color="FFFFFF"/>
                    <w:bottom w:val="single" w:sz="2" w:space="1" w:color="FFFFFF"/>
                    <w:right w:val="single" w:sz="2" w:space="4" w:color="FFFFFF"/>
                  </w:divBdr>
                  <w:divsChild>
                    <w:div w:id="641930181">
                      <w:marLeft w:val="0"/>
                      <w:marRight w:val="0"/>
                      <w:marTop w:val="0"/>
                      <w:marBottom w:val="0"/>
                      <w:divBdr>
                        <w:top w:val="none" w:sz="0" w:space="0" w:color="auto"/>
                        <w:left w:val="none" w:sz="0" w:space="0" w:color="auto"/>
                        <w:bottom w:val="none" w:sz="0" w:space="0" w:color="auto"/>
                        <w:right w:val="none" w:sz="0" w:space="0" w:color="auto"/>
                      </w:divBdr>
                    </w:div>
                  </w:divsChild>
                </w:div>
                <w:div w:id="1998533440">
                  <w:marLeft w:val="0"/>
                  <w:marRight w:val="0"/>
                  <w:marTop w:val="0"/>
                  <w:marBottom w:val="0"/>
                  <w:divBdr>
                    <w:top w:val="single" w:sz="2" w:space="1" w:color="FFFFFF"/>
                    <w:left w:val="single" w:sz="2" w:space="11" w:color="FFFFFF"/>
                    <w:bottom w:val="single" w:sz="2" w:space="1" w:color="FFFFFF"/>
                    <w:right w:val="single" w:sz="2" w:space="4" w:color="FFFFFF"/>
                  </w:divBdr>
                  <w:divsChild>
                    <w:div w:id="1541816244">
                      <w:marLeft w:val="0"/>
                      <w:marRight w:val="0"/>
                      <w:marTop w:val="0"/>
                      <w:marBottom w:val="0"/>
                      <w:divBdr>
                        <w:top w:val="none" w:sz="0" w:space="0" w:color="auto"/>
                        <w:left w:val="none" w:sz="0" w:space="0" w:color="auto"/>
                        <w:bottom w:val="none" w:sz="0" w:space="0" w:color="auto"/>
                        <w:right w:val="none" w:sz="0" w:space="0" w:color="auto"/>
                      </w:divBdr>
                    </w:div>
                  </w:divsChild>
                </w:div>
                <w:div w:id="706179251">
                  <w:marLeft w:val="0"/>
                  <w:marRight w:val="0"/>
                  <w:marTop w:val="0"/>
                  <w:marBottom w:val="0"/>
                  <w:divBdr>
                    <w:top w:val="single" w:sz="2" w:space="1" w:color="FFFFFF"/>
                    <w:left w:val="single" w:sz="2" w:space="11" w:color="FFFFFF"/>
                    <w:bottom w:val="single" w:sz="2" w:space="1" w:color="FFFFFF"/>
                    <w:right w:val="single" w:sz="2" w:space="4" w:color="FFFFFF"/>
                  </w:divBdr>
                  <w:divsChild>
                    <w:div w:id="1204442362">
                      <w:marLeft w:val="0"/>
                      <w:marRight w:val="0"/>
                      <w:marTop w:val="0"/>
                      <w:marBottom w:val="0"/>
                      <w:divBdr>
                        <w:top w:val="none" w:sz="0" w:space="0" w:color="auto"/>
                        <w:left w:val="none" w:sz="0" w:space="0" w:color="auto"/>
                        <w:bottom w:val="none" w:sz="0" w:space="0" w:color="auto"/>
                        <w:right w:val="none" w:sz="0" w:space="0" w:color="auto"/>
                      </w:divBdr>
                    </w:div>
                  </w:divsChild>
                </w:div>
                <w:div w:id="1609387454">
                  <w:marLeft w:val="0"/>
                  <w:marRight w:val="0"/>
                  <w:marTop w:val="0"/>
                  <w:marBottom w:val="0"/>
                  <w:divBdr>
                    <w:top w:val="single" w:sz="2" w:space="1" w:color="FFFFFF"/>
                    <w:left w:val="single" w:sz="2" w:space="11" w:color="FFFFFF"/>
                    <w:bottom w:val="single" w:sz="2" w:space="1" w:color="FFFFFF"/>
                    <w:right w:val="single" w:sz="2" w:space="4" w:color="FFFFFF"/>
                  </w:divBdr>
                  <w:divsChild>
                    <w:div w:id="899245883">
                      <w:marLeft w:val="0"/>
                      <w:marRight w:val="0"/>
                      <w:marTop w:val="0"/>
                      <w:marBottom w:val="0"/>
                      <w:divBdr>
                        <w:top w:val="none" w:sz="0" w:space="0" w:color="auto"/>
                        <w:left w:val="none" w:sz="0" w:space="0" w:color="auto"/>
                        <w:bottom w:val="none" w:sz="0" w:space="0" w:color="auto"/>
                        <w:right w:val="none" w:sz="0" w:space="0" w:color="auto"/>
                      </w:divBdr>
                    </w:div>
                  </w:divsChild>
                </w:div>
                <w:div w:id="1638946829">
                  <w:marLeft w:val="0"/>
                  <w:marRight w:val="0"/>
                  <w:marTop w:val="0"/>
                  <w:marBottom w:val="0"/>
                  <w:divBdr>
                    <w:top w:val="single" w:sz="2" w:space="1" w:color="FFFFFF"/>
                    <w:left w:val="single" w:sz="2" w:space="11" w:color="FFFFFF"/>
                    <w:bottom w:val="single" w:sz="2" w:space="1" w:color="FFFFFF"/>
                    <w:right w:val="single" w:sz="2" w:space="4" w:color="FFFFFF"/>
                  </w:divBdr>
                  <w:divsChild>
                    <w:div w:id="238294774">
                      <w:marLeft w:val="0"/>
                      <w:marRight w:val="0"/>
                      <w:marTop w:val="0"/>
                      <w:marBottom w:val="0"/>
                      <w:divBdr>
                        <w:top w:val="none" w:sz="0" w:space="0" w:color="auto"/>
                        <w:left w:val="none" w:sz="0" w:space="0" w:color="auto"/>
                        <w:bottom w:val="none" w:sz="0" w:space="0" w:color="auto"/>
                        <w:right w:val="none" w:sz="0" w:space="0" w:color="auto"/>
                      </w:divBdr>
                    </w:div>
                  </w:divsChild>
                </w:div>
                <w:div w:id="1194539622">
                  <w:marLeft w:val="0"/>
                  <w:marRight w:val="0"/>
                  <w:marTop w:val="0"/>
                  <w:marBottom w:val="0"/>
                  <w:divBdr>
                    <w:top w:val="single" w:sz="2" w:space="1" w:color="FFFFFF"/>
                    <w:left w:val="single" w:sz="2" w:space="11" w:color="FFFFFF"/>
                    <w:bottom w:val="single" w:sz="2" w:space="1" w:color="FFFFFF"/>
                    <w:right w:val="single" w:sz="2" w:space="4" w:color="FFFFFF"/>
                  </w:divBdr>
                  <w:divsChild>
                    <w:div w:id="516768711">
                      <w:marLeft w:val="0"/>
                      <w:marRight w:val="0"/>
                      <w:marTop w:val="0"/>
                      <w:marBottom w:val="0"/>
                      <w:divBdr>
                        <w:top w:val="none" w:sz="0" w:space="0" w:color="auto"/>
                        <w:left w:val="none" w:sz="0" w:space="0" w:color="auto"/>
                        <w:bottom w:val="none" w:sz="0" w:space="0" w:color="auto"/>
                        <w:right w:val="none" w:sz="0" w:space="0" w:color="auto"/>
                      </w:divBdr>
                    </w:div>
                  </w:divsChild>
                </w:div>
                <w:div w:id="263197643">
                  <w:marLeft w:val="0"/>
                  <w:marRight w:val="0"/>
                  <w:marTop w:val="0"/>
                  <w:marBottom w:val="0"/>
                  <w:divBdr>
                    <w:top w:val="single" w:sz="2" w:space="1" w:color="FFFFFF"/>
                    <w:left w:val="single" w:sz="2" w:space="11" w:color="FFFFFF"/>
                    <w:bottom w:val="single" w:sz="2" w:space="1" w:color="FFFFFF"/>
                    <w:right w:val="single" w:sz="2" w:space="4" w:color="FFFFFF"/>
                  </w:divBdr>
                  <w:divsChild>
                    <w:div w:id="1906645197">
                      <w:marLeft w:val="0"/>
                      <w:marRight w:val="0"/>
                      <w:marTop w:val="0"/>
                      <w:marBottom w:val="0"/>
                      <w:divBdr>
                        <w:top w:val="none" w:sz="0" w:space="0" w:color="auto"/>
                        <w:left w:val="none" w:sz="0" w:space="0" w:color="auto"/>
                        <w:bottom w:val="none" w:sz="0" w:space="0" w:color="auto"/>
                        <w:right w:val="none" w:sz="0" w:space="0" w:color="auto"/>
                      </w:divBdr>
                    </w:div>
                  </w:divsChild>
                </w:div>
                <w:div w:id="1137064337">
                  <w:marLeft w:val="0"/>
                  <w:marRight w:val="0"/>
                  <w:marTop w:val="0"/>
                  <w:marBottom w:val="0"/>
                  <w:divBdr>
                    <w:top w:val="single" w:sz="2" w:space="1" w:color="FFFFFF"/>
                    <w:left w:val="single" w:sz="2" w:space="11" w:color="FFFFFF"/>
                    <w:bottom w:val="single" w:sz="2" w:space="1" w:color="FFFFFF"/>
                    <w:right w:val="single" w:sz="2" w:space="4" w:color="FFFFFF"/>
                  </w:divBdr>
                  <w:divsChild>
                    <w:div w:id="1520896526">
                      <w:marLeft w:val="0"/>
                      <w:marRight w:val="0"/>
                      <w:marTop w:val="0"/>
                      <w:marBottom w:val="0"/>
                      <w:divBdr>
                        <w:top w:val="none" w:sz="0" w:space="0" w:color="auto"/>
                        <w:left w:val="none" w:sz="0" w:space="0" w:color="auto"/>
                        <w:bottom w:val="none" w:sz="0" w:space="0" w:color="auto"/>
                        <w:right w:val="none" w:sz="0" w:space="0" w:color="auto"/>
                      </w:divBdr>
                    </w:div>
                  </w:divsChild>
                </w:div>
                <w:div w:id="1901213445">
                  <w:marLeft w:val="0"/>
                  <w:marRight w:val="0"/>
                  <w:marTop w:val="0"/>
                  <w:marBottom w:val="0"/>
                  <w:divBdr>
                    <w:top w:val="single" w:sz="2" w:space="1" w:color="FFFFFF"/>
                    <w:left w:val="single" w:sz="2" w:space="11" w:color="FFFFFF"/>
                    <w:bottom w:val="single" w:sz="2" w:space="1" w:color="FFFFFF"/>
                    <w:right w:val="single" w:sz="2" w:space="4" w:color="FFFFFF"/>
                  </w:divBdr>
                  <w:divsChild>
                    <w:div w:id="357393424">
                      <w:marLeft w:val="0"/>
                      <w:marRight w:val="0"/>
                      <w:marTop w:val="0"/>
                      <w:marBottom w:val="0"/>
                      <w:divBdr>
                        <w:top w:val="none" w:sz="0" w:space="0" w:color="auto"/>
                        <w:left w:val="none" w:sz="0" w:space="0" w:color="auto"/>
                        <w:bottom w:val="none" w:sz="0" w:space="0" w:color="auto"/>
                        <w:right w:val="none" w:sz="0" w:space="0" w:color="auto"/>
                      </w:divBdr>
                    </w:div>
                  </w:divsChild>
                </w:div>
                <w:div w:id="1772777831">
                  <w:marLeft w:val="0"/>
                  <w:marRight w:val="0"/>
                  <w:marTop w:val="0"/>
                  <w:marBottom w:val="0"/>
                  <w:divBdr>
                    <w:top w:val="single" w:sz="2" w:space="1" w:color="FFFFFF"/>
                    <w:left w:val="single" w:sz="2" w:space="11" w:color="FFFFFF"/>
                    <w:bottom w:val="single" w:sz="2" w:space="1" w:color="FFFFFF"/>
                    <w:right w:val="single" w:sz="2" w:space="4" w:color="FFFFFF"/>
                  </w:divBdr>
                  <w:divsChild>
                    <w:div w:id="1520700573">
                      <w:marLeft w:val="0"/>
                      <w:marRight w:val="0"/>
                      <w:marTop w:val="0"/>
                      <w:marBottom w:val="0"/>
                      <w:divBdr>
                        <w:top w:val="none" w:sz="0" w:space="0" w:color="auto"/>
                        <w:left w:val="none" w:sz="0" w:space="0" w:color="auto"/>
                        <w:bottom w:val="none" w:sz="0" w:space="0" w:color="auto"/>
                        <w:right w:val="none" w:sz="0" w:space="0" w:color="auto"/>
                      </w:divBdr>
                    </w:div>
                  </w:divsChild>
                </w:div>
                <w:div w:id="320159095">
                  <w:marLeft w:val="0"/>
                  <w:marRight w:val="0"/>
                  <w:marTop w:val="0"/>
                  <w:marBottom w:val="0"/>
                  <w:divBdr>
                    <w:top w:val="single" w:sz="2" w:space="1" w:color="FFFFFF"/>
                    <w:left w:val="single" w:sz="2" w:space="11" w:color="FFFFFF"/>
                    <w:bottom w:val="single" w:sz="2" w:space="1" w:color="FFFFFF"/>
                    <w:right w:val="single" w:sz="2" w:space="4" w:color="FFFFFF"/>
                  </w:divBdr>
                  <w:divsChild>
                    <w:div w:id="628708372">
                      <w:marLeft w:val="0"/>
                      <w:marRight w:val="0"/>
                      <w:marTop w:val="0"/>
                      <w:marBottom w:val="0"/>
                      <w:divBdr>
                        <w:top w:val="none" w:sz="0" w:space="0" w:color="auto"/>
                        <w:left w:val="none" w:sz="0" w:space="0" w:color="auto"/>
                        <w:bottom w:val="none" w:sz="0" w:space="0" w:color="auto"/>
                        <w:right w:val="none" w:sz="0" w:space="0" w:color="auto"/>
                      </w:divBdr>
                    </w:div>
                  </w:divsChild>
                </w:div>
                <w:div w:id="753668229">
                  <w:marLeft w:val="0"/>
                  <w:marRight w:val="0"/>
                  <w:marTop w:val="0"/>
                  <w:marBottom w:val="0"/>
                  <w:divBdr>
                    <w:top w:val="single" w:sz="2" w:space="1" w:color="FFFFFF"/>
                    <w:left w:val="single" w:sz="2" w:space="11" w:color="FFFFFF"/>
                    <w:bottom w:val="single" w:sz="2" w:space="1" w:color="FFFFFF"/>
                    <w:right w:val="single" w:sz="2" w:space="4" w:color="FFFFFF"/>
                  </w:divBdr>
                  <w:divsChild>
                    <w:div w:id="565846550">
                      <w:marLeft w:val="0"/>
                      <w:marRight w:val="0"/>
                      <w:marTop w:val="0"/>
                      <w:marBottom w:val="0"/>
                      <w:divBdr>
                        <w:top w:val="none" w:sz="0" w:space="0" w:color="auto"/>
                        <w:left w:val="none" w:sz="0" w:space="0" w:color="auto"/>
                        <w:bottom w:val="none" w:sz="0" w:space="0" w:color="auto"/>
                        <w:right w:val="none" w:sz="0" w:space="0" w:color="auto"/>
                      </w:divBdr>
                    </w:div>
                  </w:divsChild>
                </w:div>
                <w:div w:id="530268588">
                  <w:marLeft w:val="0"/>
                  <w:marRight w:val="0"/>
                  <w:marTop w:val="0"/>
                  <w:marBottom w:val="0"/>
                  <w:divBdr>
                    <w:top w:val="single" w:sz="2" w:space="1" w:color="FFFFFF"/>
                    <w:left w:val="single" w:sz="2" w:space="11" w:color="FFFFFF"/>
                    <w:bottom w:val="single" w:sz="2" w:space="1" w:color="FFFFFF"/>
                    <w:right w:val="single" w:sz="2" w:space="4" w:color="FFFFFF"/>
                  </w:divBdr>
                  <w:divsChild>
                    <w:div w:id="1558470019">
                      <w:marLeft w:val="0"/>
                      <w:marRight w:val="0"/>
                      <w:marTop w:val="0"/>
                      <w:marBottom w:val="0"/>
                      <w:divBdr>
                        <w:top w:val="none" w:sz="0" w:space="0" w:color="auto"/>
                        <w:left w:val="none" w:sz="0" w:space="0" w:color="auto"/>
                        <w:bottom w:val="none" w:sz="0" w:space="0" w:color="auto"/>
                        <w:right w:val="none" w:sz="0" w:space="0" w:color="auto"/>
                      </w:divBdr>
                    </w:div>
                  </w:divsChild>
                </w:div>
                <w:div w:id="376127422">
                  <w:marLeft w:val="0"/>
                  <w:marRight w:val="0"/>
                  <w:marTop w:val="0"/>
                  <w:marBottom w:val="0"/>
                  <w:divBdr>
                    <w:top w:val="single" w:sz="2" w:space="1" w:color="FFFFFF"/>
                    <w:left w:val="single" w:sz="2" w:space="11" w:color="FFFFFF"/>
                    <w:bottom w:val="single" w:sz="2" w:space="4" w:color="FFFFFF"/>
                    <w:right w:val="single" w:sz="2" w:space="4" w:color="FFFFFF"/>
                  </w:divBdr>
                  <w:divsChild>
                    <w:div w:id="19222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3109">
          <w:marLeft w:val="0"/>
          <w:marRight w:val="0"/>
          <w:marTop w:val="0"/>
          <w:marBottom w:val="300"/>
          <w:divBdr>
            <w:top w:val="none" w:sz="0" w:space="0" w:color="auto"/>
            <w:left w:val="none" w:sz="0" w:space="0" w:color="auto"/>
            <w:bottom w:val="none" w:sz="0" w:space="0" w:color="auto"/>
            <w:right w:val="none" w:sz="0" w:space="0" w:color="auto"/>
          </w:divBdr>
          <w:divsChild>
            <w:div w:id="1997803146">
              <w:marLeft w:val="0"/>
              <w:marRight w:val="0"/>
              <w:marTop w:val="0"/>
              <w:marBottom w:val="0"/>
              <w:divBdr>
                <w:top w:val="none" w:sz="0" w:space="0" w:color="auto"/>
                <w:left w:val="none" w:sz="0" w:space="0" w:color="auto"/>
                <w:bottom w:val="none" w:sz="0" w:space="0" w:color="auto"/>
                <w:right w:val="none" w:sz="0" w:space="0" w:color="auto"/>
              </w:divBdr>
              <w:divsChild>
                <w:div w:id="1439257779">
                  <w:marLeft w:val="0"/>
                  <w:marRight w:val="0"/>
                  <w:marTop w:val="0"/>
                  <w:marBottom w:val="0"/>
                  <w:divBdr>
                    <w:top w:val="single" w:sz="2" w:space="4" w:color="FFFFFF"/>
                    <w:left w:val="single" w:sz="2" w:space="11" w:color="FFFFFF"/>
                    <w:bottom w:val="single" w:sz="2" w:space="1" w:color="FFFFFF"/>
                    <w:right w:val="single" w:sz="2" w:space="4" w:color="FFFFFF"/>
                  </w:divBdr>
                  <w:divsChild>
                    <w:div w:id="1458184340">
                      <w:marLeft w:val="0"/>
                      <w:marRight w:val="0"/>
                      <w:marTop w:val="0"/>
                      <w:marBottom w:val="0"/>
                      <w:divBdr>
                        <w:top w:val="none" w:sz="0" w:space="0" w:color="auto"/>
                        <w:left w:val="none" w:sz="0" w:space="0" w:color="auto"/>
                        <w:bottom w:val="none" w:sz="0" w:space="0" w:color="auto"/>
                        <w:right w:val="none" w:sz="0" w:space="0" w:color="auto"/>
                      </w:divBdr>
                    </w:div>
                  </w:divsChild>
                </w:div>
                <w:div w:id="89471968">
                  <w:marLeft w:val="0"/>
                  <w:marRight w:val="0"/>
                  <w:marTop w:val="0"/>
                  <w:marBottom w:val="0"/>
                  <w:divBdr>
                    <w:top w:val="single" w:sz="2" w:space="1" w:color="FFFFFF"/>
                    <w:left w:val="single" w:sz="2" w:space="11" w:color="FFFFFF"/>
                    <w:bottom w:val="single" w:sz="2" w:space="1" w:color="FFFFFF"/>
                    <w:right w:val="single" w:sz="2" w:space="4" w:color="FFFFFF"/>
                  </w:divBdr>
                  <w:divsChild>
                    <w:div w:id="52317500">
                      <w:marLeft w:val="0"/>
                      <w:marRight w:val="0"/>
                      <w:marTop w:val="0"/>
                      <w:marBottom w:val="0"/>
                      <w:divBdr>
                        <w:top w:val="none" w:sz="0" w:space="0" w:color="auto"/>
                        <w:left w:val="none" w:sz="0" w:space="0" w:color="auto"/>
                        <w:bottom w:val="none" w:sz="0" w:space="0" w:color="auto"/>
                        <w:right w:val="none" w:sz="0" w:space="0" w:color="auto"/>
                      </w:divBdr>
                    </w:div>
                  </w:divsChild>
                </w:div>
                <w:div w:id="715472941">
                  <w:marLeft w:val="0"/>
                  <w:marRight w:val="0"/>
                  <w:marTop w:val="0"/>
                  <w:marBottom w:val="0"/>
                  <w:divBdr>
                    <w:top w:val="single" w:sz="2" w:space="1" w:color="FFFFFF"/>
                    <w:left w:val="single" w:sz="2" w:space="11" w:color="FFFFFF"/>
                    <w:bottom w:val="single" w:sz="2" w:space="1" w:color="FFFFFF"/>
                    <w:right w:val="single" w:sz="2" w:space="4" w:color="FFFFFF"/>
                  </w:divBdr>
                  <w:divsChild>
                    <w:div w:id="340664790">
                      <w:marLeft w:val="0"/>
                      <w:marRight w:val="0"/>
                      <w:marTop w:val="0"/>
                      <w:marBottom w:val="0"/>
                      <w:divBdr>
                        <w:top w:val="none" w:sz="0" w:space="0" w:color="auto"/>
                        <w:left w:val="none" w:sz="0" w:space="0" w:color="auto"/>
                        <w:bottom w:val="none" w:sz="0" w:space="0" w:color="auto"/>
                        <w:right w:val="none" w:sz="0" w:space="0" w:color="auto"/>
                      </w:divBdr>
                    </w:div>
                  </w:divsChild>
                </w:div>
                <w:div w:id="2061174277">
                  <w:marLeft w:val="0"/>
                  <w:marRight w:val="0"/>
                  <w:marTop w:val="0"/>
                  <w:marBottom w:val="0"/>
                  <w:divBdr>
                    <w:top w:val="single" w:sz="2" w:space="1" w:color="FFFFFF"/>
                    <w:left w:val="single" w:sz="2" w:space="11" w:color="FFFFFF"/>
                    <w:bottom w:val="single" w:sz="2" w:space="1" w:color="FFFFFF"/>
                    <w:right w:val="single" w:sz="2" w:space="4" w:color="FFFFFF"/>
                  </w:divBdr>
                  <w:divsChild>
                    <w:div w:id="421607511">
                      <w:marLeft w:val="0"/>
                      <w:marRight w:val="0"/>
                      <w:marTop w:val="0"/>
                      <w:marBottom w:val="0"/>
                      <w:divBdr>
                        <w:top w:val="none" w:sz="0" w:space="0" w:color="auto"/>
                        <w:left w:val="none" w:sz="0" w:space="0" w:color="auto"/>
                        <w:bottom w:val="none" w:sz="0" w:space="0" w:color="auto"/>
                        <w:right w:val="none" w:sz="0" w:space="0" w:color="auto"/>
                      </w:divBdr>
                    </w:div>
                  </w:divsChild>
                </w:div>
                <w:div w:id="343244331">
                  <w:marLeft w:val="0"/>
                  <w:marRight w:val="0"/>
                  <w:marTop w:val="0"/>
                  <w:marBottom w:val="0"/>
                  <w:divBdr>
                    <w:top w:val="single" w:sz="2" w:space="1" w:color="FFFFFF"/>
                    <w:left w:val="single" w:sz="2" w:space="11" w:color="FFFFFF"/>
                    <w:bottom w:val="single" w:sz="2" w:space="1" w:color="FFFFFF"/>
                    <w:right w:val="single" w:sz="2" w:space="4" w:color="FFFFFF"/>
                  </w:divBdr>
                  <w:divsChild>
                    <w:div w:id="1706708508">
                      <w:marLeft w:val="0"/>
                      <w:marRight w:val="0"/>
                      <w:marTop w:val="0"/>
                      <w:marBottom w:val="0"/>
                      <w:divBdr>
                        <w:top w:val="none" w:sz="0" w:space="0" w:color="auto"/>
                        <w:left w:val="none" w:sz="0" w:space="0" w:color="auto"/>
                        <w:bottom w:val="none" w:sz="0" w:space="0" w:color="auto"/>
                        <w:right w:val="none" w:sz="0" w:space="0" w:color="auto"/>
                      </w:divBdr>
                    </w:div>
                  </w:divsChild>
                </w:div>
                <w:div w:id="91632919">
                  <w:marLeft w:val="0"/>
                  <w:marRight w:val="0"/>
                  <w:marTop w:val="0"/>
                  <w:marBottom w:val="0"/>
                  <w:divBdr>
                    <w:top w:val="single" w:sz="2" w:space="1" w:color="FFFFFF"/>
                    <w:left w:val="single" w:sz="2" w:space="11" w:color="FFFFFF"/>
                    <w:bottom w:val="single" w:sz="2" w:space="1" w:color="FFFFFF"/>
                    <w:right w:val="single" w:sz="2" w:space="4" w:color="FFFFFF"/>
                  </w:divBdr>
                  <w:divsChild>
                    <w:div w:id="1456294821">
                      <w:marLeft w:val="0"/>
                      <w:marRight w:val="0"/>
                      <w:marTop w:val="0"/>
                      <w:marBottom w:val="0"/>
                      <w:divBdr>
                        <w:top w:val="none" w:sz="0" w:space="0" w:color="auto"/>
                        <w:left w:val="none" w:sz="0" w:space="0" w:color="auto"/>
                        <w:bottom w:val="none" w:sz="0" w:space="0" w:color="auto"/>
                        <w:right w:val="none" w:sz="0" w:space="0" w:color="auto"/>
                      </w:divBdr>
                    </w:div>
                  </w:divsChild>
                </w:div>
                <w:div w:id="1117749043">
                  <w:marLeft w:val="0"/>
                  <w:marRight w:val="0"/>
                  <w:marTop w:val="0"/>
                  <w:marBottom w:val="0"/>
                  <w:divBdr>
                    <w:top w:val="single" w:sz="2" w:space="1" w:color="FFFFFF"/>
                    <w:left w:val="single" w:sz="2" w:space="11" w:color="FFFFFF"/>
                    <w:bottom w:val="single" w:sz="2" w:space="1" w:color="FFFFFF"/>
                    <w:right w:val="single" w:sz="2" w:space="4" w:color="FFFFFF"/>
                  </w:divBdr>
                  <w:divsChild>
                    <w:div w:id="1484619276">
                      <w:marLeft w:val="0"/>
                      <w:marRight w:val="0"/>
                      <w:marTop w:val="0"/>
                      <w:marBottom w:val="0"/>
                      <w:divBdr>
                        <w:top w:val="none" w:sz="0" w:space="0" w:color="auto"/>
                        <w:left w:val="none" w:sz="0" w:space="0" w:color="auto"/>
                        <w:bottom w:val="none" w:sz="0" w:space="0" w:color="auto"/>
                        <w:right w:val="none" w:sz="0" w:space="0" w:color="auto"/>
                      </w:divBdr>
                    </w:div>
                  </w:divsChild>
                </w:div>
                <w:div w:id="1157771407">
                  <w:marLeft w:val="0"/>
                  <w:marRight w:val="0"/>
                  <w:marTop w:val="0"/>
                  <w:marBottom w:val="0"/>
                  <w:divBdr>
                    <w:top w:val="single" w:sz="2" w:space="1" w:color="FFFFFF"/>
                    <w:left w:val="single" w:sz="2" w:space="11" w:color="FFFFFF"/>
                    <w:bottom w:val="single" w:sz="2" w:space="1" w:color="FFFFFF"/>
                    <w:right w:val="single" w:sz="2" w:space="4" w:color="FFFFFF"/>
                  </w:divBdr>
                  <w:divsChild>
                    <w:div w:id="1703167469">
                      <w:marLeft w:val="0"/>
                      <w:marRight w:val="0"/>
                      <w:marTop w:val="0"/>
                      <w:marBottom w:val="0"/>
                      <w:divBdr>
                        <w:top w:val="none" w:sz="0" w:space="0" w:color="auto"/>
                        <w:left w:val="none" w:sz="0" w:space="0" w:color="auto"/>
                        <w:bottom w:val="none" w:sz="0" w:space="0" w:color="auto"/>
                        <w:right w:val="none" w:sz="0" w:space="0" w:color="auto"/>
                      </w:divBdr>
                    </w:div>
                  </w:divsChild>
                </w:div>
                <w:div w:id="2012491945">
                  <w:marLeft w:val="0"/>
                  <w:marRight w:val="0"/>
                  <w:marTop w:val="0"/>
                  <w:marBottom w:val="0"/>
                  <w:divBdr>
                    <w:top w:val="single" w:sz="2" w:space="1" w:color="FFFFFF"/>
                    <w:left w:val="single" w:sz="2" w:space="11" w:color="FFFFFF"/>
                    <w:bottom w:val="single" w:sz="2" w:space="1" w:color="FFFFFF"/>
                    <w:right w:val="single" w:sz="2" w:space="4" w:color="FFFFFF"/>
                  </w:divBdr>
                  <w:divsChild>
                    <w:div w:id="1974169094">
                      <w:marLeft w:val="0"/>
                      <w:marRight w:val="0"/>
                      <w:marTop w:val="0"/>
                      <w:marBottom w:val="0"/>
                      <w:divBdr>
                        <w:top w:val="none" w:sz="0" w:space="0" w:color="auto"/>
                        <w:left w:val="none" w:sz="0" w:space="0" w:color="auto"/>
                        <w:bottom w:val="none" w:sz="0" w:space="0" w:color="auto"/>
                        <w:right w:val="none" w:sz="0" w:space="0" w:color="auto"/>
                      </w:divBdr>
                    </w:div>
                  </w:divsChild>
                </w:div>
                <w:div w:id="292684010">
                  <w:marLeft w:val="0"/>
                  <w:marRight w:val="0"/>
                  <w:marTop w:val="0"/>
                  <w:marBottom w:val="0"/>
                  <w:divBdr>
                    <w:top w:val="single" w:sz="2" w:space="1" w:color="FFFFFF"/>
                    <w:left w:val="single" w:sz="2" w:space="11" w:color="FFFFFF"/>
                    <w:bottom w:val="single" w:sz="2" w:space="1" w:color="FFFFFF"/>
                    <w:right w:val="single" w:sz="2" w:space="4" w:color="FFFFFF"/>
                  </w:divBdr>
                  <w:divsChild>
                    <w:div w:id="1569077816">
                      <w:marLeft w:val="0"/>
                      <w:marRight w:val="0"/>
                      <w:marTop w:val="0"/>
                      <w:marBottom w:val="0"/>
                      <w:divBdr>
                        <w:top w:val="none" w:sz="0" w:space="0" w:color="auto"/>
                        <w:left w:val="none" w:sz="0" w:space="0" w:color="auto"/>
                        <w:bottom w:val="none" w:sz="0" w:space="0" w:color="auto"/>
                        <w:right w:val="none" w:sz="0" w:space="0" w:color="auto"/>
                      </w:divBdr>
                    </w:div>
                  </w:divsChild>
                </w:div>
                <w:div w:id="586303313">
                  <w:marLeft w:val="0"/>
                  <w:marRight w:val="0"/>
                  <w:marTop w:val="0"/>
                  <w:marBottom w:val="0"/>
                  <w:divBdr>
                    <w:top w:val="single" w:sz="2" w:space="1" w:color="FFFFFF"/>
                    <w:left w:val="single" w:sz="2" w:space="11" w:color="FFFFFF"/>
                    <w:bottom w:val="single" w:sz="2" w:space="1" w:color="FFFFFF"/>
                    <w:right w:val="single" w:sz="2" w:space="4" w:color="FFFFFF"/>
                  </w:divBdr>
                  <w:divsChild>
                    <w:div w:id="308021947">
                      <w:marLeft w:val="0"/>
                      <w:marRight w:val="0"/>
                      <w:marTop w:val="0"/>
                      <w:marBottom w:val="0"/>
                      <w:divBdr>
                        <w:top w:val="none" w:sz="0" w:space="0" w:color="auto"/>
                        <w:left w:val="none" w:sz="0" w:space="0" w:color="auto"/>
                        <w:bottom w:val="none" w:sz="0" w:space="0" w:color="auto"/>
                        <w:right w:val="none" w:sz="0" w:space="0" w:color="auto"/>
                      </w:divBdr>
                    </w:div>
                  </w:divsChild>
                </w:div>
                <w:div w:id="210191184">
                  <w:marLeft w:val="0"/>
                  <w:marRight w:val="0"/>
                  <w:marTop w:val="0"/>
                  <w:marBottom w:val="0"/>
                  <w:divBdr>
                    <w:top w:val="single" w:sz="2" w:space="1" w:color="FFFFFF"/>
                    <w:left w:val="single" w:sz="2" w:space="11" w:color="FFFFFF"/>
                    <w:bottom w:val="single" w:sz="2" w:space="1" w:color="FFFFFF"/>
                    <w:right w:val="single" w:sz="2" w:space="4" w:color="FFFFFF"/>
                  </w:divBdr>
                  <w:divsChild>
                    <w:div w:id="251134302">
                      <w:marLeft w:val="0"/>
                      <w:marRight w:val="0"/>
                      <w:marTop w:val="0"/>
                      <w:marBottom w:val="0"/>
                      <w:divBdr>
                        <w:top w:val="none" w:sz="0" w:space="0" w:color="auto"/>
                        <w:left w:val="none" w:sz="0" w:space="0" w:color="auto"/>
                        <w:bottom w:val="none" w:sz="0" w:space="0" w:color="auto"/>
                        <w:right w:val="none" w:sz="0" w:space="0" w:color="auto"/>
                      </w:divBdr>
                    </w:div>
                  </w:divsChild>
                </w:div>
                <w:div w:id="1619407110">
                  <w:marLeft w:val="0"/>
                  <w:marRight w:val="0"/>
                  <w:marTop w:val="0"/>
                  <w:marBottom w:val="0"/>
                  <w:divBdr>
                    <w:top w:val="single" w:sz="2" w:space="1" w:color="FFFFFF"/>
                    <w:left w:val="single" w:sz="2" w:space="11" w:color="FFFFFF"/>
                    <w:bottom w:val="single" w:sz="2" w:space="1" w:color="FFFFFF"/>
                    <w:right w:val="single" w:sz="2" w:space="4" w:color="FFFFFF"/>
                  </w:divBdr>
                  <w:divsChild>
                    <w:div w:id="2066292977">
                      <w:marLeft w:val="0"/>
                      <w:marRight w:val="0"/>
                      <w:marTop w:val="0"/>
                      <w:marBottom w:val="0"/>
                      <w:divBdr>
                        <w:top w:val="none" w:sz="0" w:space="0" w:color="auto"/>
                        <w:left w:val="none" w:sz="0" w:space="0" w:color="auto"/>
                        <w:bottom w:val="none" w:sz="0" w:space="0" w:color="auto"/>
                        <w:right w:val="none" w:sz="0" w:space="0" w:color="auto"/>
                      </w:divBdr>
                    </w:div>
                  </w:divsChild>
                </w:div>
                <w:div w:id="150946924">
                  <w:marLeft w:val="0"/>
                  <w:marRight w:val="0"/>
                  <w:marTop w:val="0"/>
                  <w:marBottom w:val="0"/>
                  <w:divBdr>
                    <w:top w:val="single" w:sz="2" w:space="1" w:color="FFFFFF"/>
                    <w:left w:val="single" w:sz="2" w:space="11" w:color="FFFFFF"/>
                    <w:bottom w:val="single" w:sz="2" w:space="1" w:color="FFFFFF"/>
                    <w:right w:val="single" w:sz="2" w:space="4" w:color="FFFFFF"/>
                  </w:divBdr>
                  <w:divsChild>
                    <w:div w:id="1503205835">
                      <w:marLeft w:val="0"/>
                      <w:marRight w:val="0"/>
                      <w:marTop w:val="0"/>
                      <w:marBottom w:val="0"/>
                      <w:divBdr>
                        <w:top w:val="none" w:sz="0" w:space="0" w:color="auto"/>
                        <w:left w:val="none" w:sz="0" w:space="0" w:color="auto"/>
                        <w:bottom w:val="none" w:sz="0" w:space="0" w:color="auto"/>
                        <w:right w:val="none" w:sz="0" w:space="0" w:color="auto"/>
                      </w:divBdr>
                    </w:div>
                  </w:divsChild>
                </w:div>
                <w:div w:id="1020813448">
                  <w:marLeft w:val="0"/>
                  <w:marRight w:val="0"/>
                  <w:marTop w:val="0"/>
                  <w:marBottom w:val="0"/>
                  <w:divBdr>
                    <w:top w:val="single" w:sz="2" w:space="1" w:color="FFFFFF"/>
                    <w:left w:val="single" w:sz="2" w:space="11" w:color="FFFFFF"/>
                    <w:bottom w:val="single" w:sz="2" w:space="1" w:color="FFFFFF"/>
                    <w:right w:val="single" w:sz="2" w:space="4" w:color="FFFFFF"/>
                  </w:divBdr>
                  <w:divsChild>
                    <w:div w:id="193467068">
                      <w:marLeft w:val="0"/>
                      <w:marRight w:val="0"/>
                      <w:marTop w:val="0"/>
                      <w:marBottom w:val="0"/>
                      <w:divBdr>
                        <w:top w:val="none" w:sz="0" w:space="0" w:color="auto"/>
                        <w:left w:val="none" w:sz="0" w:space="0" w:color="auto"/>
                        <w:bottom w:val="none" w:sz="0" w:space="0" w:color="auto"/>
                        <w:right w:val="none" w:sz="0" w:space="0" w:color="auto"/>
                      </w:divBdr>
                    </w:div>
                  </w:divsChild>
                </w:div>
                <w:div w:id="1742633690">
                  <w:marLeft w:val="0"/>
                  <w:marRight w:val="0"/>
                  <w:marTop w:val="0"/>
                  <w:marBottom w:val="0"/>
                  <w:divBdr>
                    <w:top w:val="single" w:sz="2" w:space="1" w:color="FFFFFF"/>
                    <w:left w:val="single" w:sz="2" w:space="11" w:color="FFFFFF"/>
                    <w:bottom w:val="single" w:sz="2" w:space="1" w:color="FFFFFF"/>
                    <w:right w:val="single" w:sz="2" w:space="4" w:color="FFFFFF"/>
                  </w:divBdr>
                  <w:divsChild>
                    <w:div w:id="1967466351">
                      <w:marLeft w:val="0"/>
                      <w:marRight w:val="0"/>
                      <w:marTop w:val="0"/>
                      <w:marBottom w:val="0"/>
                      <w:divBdr>
                        <w:top w:val="none" w:sz="0" w:space="0" w:color="auto"/>
                        <w:left w:val="none" w:sz="0" w:space="0" w:color="auto"/>
                        <w:bottom w:val="none" w:sz="0" w:space="0" w:color="auto"/>
                        <w:right w:val="none" w:sz="0" w:space="0" w:color="auto"/>
                      </w:divBdr>
                    </w:div>
                  </w:divsChild>
                </w:div>
                <w:div w:id="1774282094">
                  <w:marLeft w:val="0"/>
                  <w:marRight w:val="0"/>
                  <w:marTop w:val="0"/>
                  <w:marBottom w:val="0"/>
                  <w:divBdr>
                    <w:top w:val="single" w:sz="2" w:space="1" w:color="FFFFFF"/>
                    <w:left w:val="single" w:sz="2" w:space="11" w:color="FFFFFF"/>
                    <w:bottom w:val="single" w:sz="2" w:space="1" w:color="FFFFFF"/>
                    <w:right w:val="single" w:sz="2" w:space="4" w:color="FFFFFF"/>
                  </w:divBdr>
                  <w:divsChild>
                    <w:div w:id="938214850">
                      <w:marLeft w:val="0"/>
                      <w:marRight w:val="0"/>
                      <w:marTop w:val="0"/>
                      <w:marBottom w:val="0"/>
                      <w:divBdr>
                        <w:top w:val="none" w:sz="0" w:space="0" w:color="auto"/>
                        <w:left w:val="none" w:sz="0" w:space="0" w:color="auto"/>
                        <w:bottom w:val="none" w:sz="0" w:space="0" w:color="auto"/>
                        <w:right w:val="none" w:sz="0" w:space="0" w:color="auto"/>
                      </w:divBdr>
                    </w:div>
                  </w:divsChild>
                </w:div>
                <w:div w:id="867063874">
                  <w:marLeft w:val="0"/>
                  <w:marRight w:val="0"/>
                  <w:marTop w:val="0"/>
                  <w:marBottom w:val="0"/>
                  <w:divBdr>
                    <w:top w:val="single" w:sz="2" w:space="1" w:color="FFFFFF"/>
                    <w:left w:val="single" w:sz="2" w:space="11" w:color="FFFFFF"/>
                    <w:bottom w:val="single" w:sz="2" w:space="1" w:color="FFFFFF"/>
                    <w:right w:val="single" w:sz="2" w:space="4" w:color="FFFFFF"/>
                  </w:divBdr>
                  <w:divsChild>
                    <w:div w:id="1693648924">
                      <w:marLeft w:val="0"/>
                      <w:marRight w:val="0"/>
                      <w:marTop w:val="0"/>
                      <w:marBottom w:val="0"/>
                      <w:divBdr>
                        <w:top w:val="none" w:sz="0" w:space="0" w:color="auto"/>
                        <w:left w:val="none" w:sz="0" w:space="0" w:color="auto"/>
                        <w:bottom w:val="none" w:sz="0" w:space="0" w:color="auto"/>
                        <w:right w:val="none" w:sz="0" w:space="0" w:color="auto"/>
                      </w:divBdr>
                    </w:div>
                  </w:divsChild>
                </w:div>
                <w:div w:id="1103840935">
                  <w:marLeft w:val="0"/>
                  <w:marRight w:val="0"/>
                  <w:marTop w:val="0"/>
                  <w:marBottom w:val="0"/>
                  <w:divBdr>
                    <w:top w:val="single" w:sz="2" w:space="1" w:color="FFFFFF"/>
                    <w:left w:val="single" w:sz="2" w:space="11" w:color="FFFFFF"/>
                    <w:bottom w:val="single" w:sz="2" w:space="1" w:color="FFFFFF"/>
                    <w:right w:val="single" w:sz="2" w:space="4" w:color="FFFFFF"/>
                  </w:divBdr>
                  <w:divsChild>
                    <w:div w:id="2113668421">
                      <w:marLeft w:val="0"/>
                      <w:marRight w:val="0"/>
                      <w:marTop w:val="0"/>
                      <w:marBottom w:val="0"/>
                      <w:divBdr>
                        <w:top w:val="none" w:sz="0" w:space="0" w:color="auto"/>
                        <w:left w:val="none" w:sz="0" w:space="0" w:color="auto"/>
                        <w:bottom w:val="none" w:sz="0" w:space="0" w:color="auto"/>
                        <w:right w:val="none" w:sz="0" w:space="0" w:color="auto"/>
                      </w:divBdr>
                    </w:div>
                  </w:divsChild>
                </w:div>
                <w:div w:id="1150828244">
                  <w:marLeft w:val="0"/>
                  <w:marRight w:val="0"/>
                  <w:marTop w:val="0"/>
                  <w:marBottom w:val="0"/>
                  <w:divBdr>
                    <w:top w:val="single" w:sz="2" w:space="1" w:color="FFFFFF"/>
                    <w:left w:val="single" w:sz="2" w:space="11" w:color="FFFFFF"/>
                    <w:bottom w:val="single" w:sz="2" w:space="1" w:color="FFFFFF"/>
                    <w:right w:val="single" w:sz="2" w:space="4" w:color="FFFFFF"/>
                  </w:divBdr>
                  <w:divsChild>
                    <w:div w:id="203913500">
                      <w:marLeft w:val="0"/>
                      <w:marRight w:val="0"/>
                      <w:marTop w:val="0"/>
                      <w:marBottom w:val="0"/>
                      <w:divBdr>
                        <w:top w:val="none" w:sz="0" w:space="0" w:color="auto"/>
                        <w:left w:val="none" w:sz="0" w:space="0" w:color="auto"/>
                        <w:bottom w:val="none" w:sz="0" w:space="0" w:color="auto"/>
                        <w:right w:val="none" w:sz="0" w:space="0" w:color="auto"/>
                      </w:divBdr>
                    </w:div>
                  </w:divsChild>
                </w:div>
                <w:div w:id="1605108613">
                  <w:marLeft w:val="0"/>
                  <w:marRight w:val="0"/>
                  <w:marTop w:val="0"/>
                  <w:marBottom w:val="0"/>
                  <w:divBdr>
                    <w:top w:val="single" w:sz="2" w:space="1" w:color="FFFFFF"/>
                    <w:left w:val="single" w:sz="2" w:space="11" w:color="FFFFFF"/>
                    <w:bottom w:val="single" w:sz="2" w:space="1" w:color="FFFFFF"/>
                    <w:right w:val="single" w:sz="2" w:space="4" w:color="FFFFFF"/>
                  </w:divBdr>
                  <w:divsChild>
                    <w:div w:id="1943493801">
                      <w:marLeft w:val="0"/>
                      <w:marRight w:val="0"/>
                      <w:marTop w:val="0"/>
                      <w:marBottom w:val="0"/>
                      <w:divBdr>
                        <w:top w:val="none" w:sz="0" w:space="0" w:color="auto"/>
                        <w:left w:val="none" w:sz="0" w:space="0" w:color="auto"/>
                        <w:bottom w:val="none" w:sz="0" w:space="0" w:color="auto"/>
                        <w:right w:val="none" w:sz="0" w:space="0" w:color="auto"/>
                      </w:divBdr>
                    </w:div>
                  </w:divsChild>
                </w:div>
                <w:div w:id="82730566">
                  <w:marLeft w:val="0"/>
                  <w:marRight w:val="0"/>
                  <w:marTop w:val="0"/>
                  <w:marBottom w:val="0"/>
                  <w:divBdr>
                    <w:top w:val="single" w:sz="2" w:space="1" w:color="FFFFFF"/>
                    <w:left w:val="single" w:sz="2" w:space="11" w:color="FFFFFF"/>
                    <w:bottom w:val="single" w:sz="2" w:space="1" w:color="FFFFFF"/>
                    <w:right w:val="single" w:sz="2" w:space="4" w:color="FFFFFF"/>
                  </w:divBdr>
                  <w:divsChild>
                    <w:div w:id="438185830">
                      <w:marLeft w:val="0"/>
                      <w:marRight w:val="0"/>
                      <w:marTop w:val="0"/>
                      <w:marBottom w:val="0"/>
                      <w:divBdr>
                        <w:top w:val="none" w:sz="0" w:space="0" w:color="auto"/>
                        <w:left w:val="none" w:sz="0" w:space="0" w:color="auto"/>
                        <w:bottom w:val="none" w:sz="0" w:space="0" w:color="auto"/>
                        <w:right w:val="none" w:sz="0" w:space="0" w:color="auto"/>
                      </w:divBdr>
                    </w:div>
                  </w:divsChild>
                </w:div>
                <w:div w:id="111439498">
                  <w:marLeft w:val="0"/>
                  <w:marRight w:val="0"/>
                  <w:marTop w:val="0"/>
                  <w:marBottom w:val="0"/>
                  <w:divBdr>
                    <w:top w:val="single" w:sz="2" w:space="1" w:color="FFFFFF"/>
                    <w:left w:val="single" w:sz="2" w:space="11" w:color="FFFFFF"/>
                    <w:bottom w:val="single" w:sz="2" w:space="1" w:color="FFFFFF"/>
                    <w:right w:val="single" w:sz="2" w:space="4" w:color="FFFFFF"/>
                  </w:divBdr>
                  <w:divsChild>
                    <w:div w:id="1152139365">
                      <w:marLeft w:val="0"/>
                      <w:marRight w:val="0"/>
                      <w:marTop w:val="0"/>
                      <w:marBottom w:val="0"/>
                      <w:divBdr>
                        <w:top w:val="none" w:sz="0" w:space="0" w:color="auto"/>
                        <w:left w:val="none" w:sz="0" w:space="0" w:color="auto"/>
                        <w:bottom w:val="none" w:sz="0" w:space="0" w:color="auto"/>
                        <w:right w:val="none" w:sz="0" w:space="0" w:color="auto"/>
                      </w:divBdr>
                    </w:div>
                  </w:divsChild>
                </w:div>
                <w:div w:id="1297878828">
                  <w:marLeft w:val="0"/>
                  <w:marRight w:val="0"/>
                  <w:marTop w:val="0"/>
                  <w:marBottom w:val="0"/>
                  <w:divBdr>
                    <w:top w:val="single" w:sz="2" w:space="1" w:color="FFFFFF"/>
                    <w:left w:val="single" w:sz="2" w:space="11" w:color="FFFFFF"/>
                    <w:bottom w:val="single" w:sz="2" w:space="1" w:color="FFFFFF"/>
                    <w:right w:val="single" w:sz="2" w:space="4" w:color="FFFFFF"/>
                  </w:divBdr>
                  <w:divsChild>
                    <w:div w:id="1053457455">
                      <w:marLeft w:val="0"/>
                      <w:marRight w:val="0"/>
                      <w:marTop w:val="0"/>
                      <w:marBottom w:val="0"/>
                      <w:divBdr>
                        <w:top w:val="none" w:sz="0" w:space="0" w:color="auto"/>
                        <w:left w:val="none" w:sz="0" w:space="0" w:color="auto"/>
                        <w:bottom w:val="none" w:sz="0" w:space="0" w:color="auto"/>
                        <w:right w:val="none" w:sz="0" w:space="0" w:color="auto"/>
                      </w:divBdr>
                    </w:div>
                  </w:divsChild>
                </w:div>
                <w:div w:id="854228364">
                  <w:marLeft w:val="0"/>
                  <w:marRight w:val="0"/>
                  <w:marTop w:val="0"/>
                  <w:marBottom w:val="0"/>
                  <w:divBdr>
                    <w:top w:val="single" w:sz="2" w:space="1" w:color="FFFFFF"/>
                    <w:left w:val="single" w:sz="2" w:space="11" w:color="FFFFFF"/>
                    <w:bottom w:val="single" w:sz="2" w:space="1" w:color="FFFFFF"/>
                    <w:right w:val="single" w:sz="2" w:space="4" w:color="FFFFFF"/>
                  </w:divBdr>
                  <w:divsChild>
                    <w:div w:id="388767497">
                      <w:marLeft w:val="0"/>
                      <w:marRight w:val="0"/>
                      <w:marTop w:val="0"/>
                      <w:marBottom w:val="0"/>
                      <w:divBdr>
                        <w:top w:val="none" w:sz="0" w:space="0" w:color="auto"/>
                        <w:left w:val="none" w:sz="0" w:space="0" w:color="auto"/>
                        <w:bottom w:val="none" w:sz="0" w:space="0" w:color="auto"/>
                        <w:right w:val="none" w:sz="0" w:space="0" w:color="auto"/>
                      </w:divBdr>
                    </w:div>
                  </w:divsChild>
                </w:div>
                <w:div w:id="1854032194">
                  <w:marLeft w:val="0"/>
                  <w:marRight w:val="0"/>
                  <w:marTop w:val="0"/>
                  <w:marBottom w:val="0"/>
                  <w:divBdr>
                    <w:top w:val="single" w:sz="2" w:space="1" w:color="FFFFFF"/>
                    <w:left w:val="single" w:sz="2" w:space="11" w:color="FFFFFF"/>
                    <w:bottom w:val="single" w:sz="2" w:space="1" w:color="FFFFFF"/>
                    <w:right w:val="single" w:sz="2" w:space="4" w:color="FFFFFF"/>
                  </w:divBdr>
                  <w:divsChild>
                    <w:div w:id="67926504">
                      <w:marLeft w:val="0"/>
                      <w:marRight w:val="0"/>
                      <w:marTop w:val="0"/>
                      <w:marBottom w:val="0"/>
                      <w:divBdr>
                        <w:top w:val="none" w:sz="0" w:space="0" w:color="auto"/>
                        <w:left w:val="none" w:sz="0" w:space="0" w:color="auto"/>
                        <w:bottom w:val="none" w:sz="0" w:space="0" w:color="auto"/>
                        <w:right w:val="none" w:sz="0" w:space="0" w:color="auto"/>
                      </w:divBdr>
                    </w:div>
                  </w:divsChild>
                </w:div>
                <w:div w:id="1239024769">
                  <w:marLeft w:val="0"/>
                  <w:marRight w:val="0"/>
                  <w:marTop w:val="0"/>
                  <w:marBottom w:val="0"/>
                  <w:divBdr>
                    <w:top w:val="single" w:sz="2" w:space="1" w:color="FFFFFF"/>
                    <w:left w:val="single" w:sz="2" w:space="11" w:color="FFFFFF"/>
                    <w:bottom w:val="single" w:sz="2" w:space="1" w:color="FFFFFF"/>
                    <w:right w:val="single" w:sz="2" w:space="4" w:color="FFFFFF"/>
                  </w:divBdr>
                  <w:divsChild>
                    <w:div w:id="1957787351">
                      <w:marLeft w:val="0"/>
                      <w:marRight w:val="0"/>
                      <w:marTop w:val="0"/>
                      <w:marBottom w:val="0"/>
                      <w:divBdr>
                        <w:top w:val="none" w:sz="0" w:space="0" w:color="auto"/>
                        <w:left w:val="none" w:sz="0" w:space="0" w:color="auto"/>
                        <w:bottom w:val="none" w:sz="0" w:space="0" w:color="auto"/>
                        <w:right w:val="none" w:sz="0" w:space="0" w:color="auto"/>
                      </w:divBdr>
                    </w:div>
                  </w:divsChild>
                </w:div>
                <w:div w:id="1891064364">
                  <w:marLeft w:val="0"/>
                  <w:marRight w:val="0"/>
                  <w:marTop w:val="0"/>
                  <w:marBottom w:val="0"/>
                  <w:divBdr>
                    <w:top w:val="single" w:sz="2" w:space="1" w:color="FFFFFF"/>
                    <w:left w:val="single" w:sz="2" w:space="11" w:color="FFFFFF"/>
                    <w:bottom w:val="single" w:sz="2" w:space="1" w:color="FFFFFF"/>
                    <w:right w:val="single" w:sz="2" w:space="4" w:color="FFFFFF"/>
                  </w:divBdr>
                  <w:divsChild>
                    <w:div w:id="1544098627">
                      <w:marLeft w:val="0"/>
                      <w:marRight w:val="0"/>
                      <w:marTop w:val="0"/>
                      <w:marBottom w:val="0"/>
                      <w:divBdr>
                        <w:top w:val="none" w:sz="0" w:space="0" w:color="auto"/>
                        <w:left w:val="none" w:sz="0" w:space="0" w:color="auto"/>
                        <w:bottom w:val="none" w:sz="0" w:space="0" w:color="auto"/>
                        <w:right w:val="none" w:sz="0" w:space="0" w:color="auto"/>
                      </w:divBdr>
                    </w:div>
                  </w:divsChild>
                </w:div>
                <w:div w:id="1285306544">
                  <w:marLeft w:val="0"/>
                  <w:marRight w:val="0"/>
                  <w:marTop w:val="0"/>
                  <w:marBottom w:val="0"/>
                  <w:divBdr>
                    <w:top w:val="single" w:sz="2" w:space="1" w:color="FFFFFF"/>
                    <w:left w:val="single" w:sz="2" w:space="11" w:color="FFFFFF"/>
                    <w:bottom w:val="single" w:sz="2" w:space="1" w:color="FFFFFF"/>
                    <w:right w:val="single" w:sz="2" w:space="4" w:color="FFFFFF"/>
                  </w:divBdr>
                  <w:divsChild>
                    <w:div w:id="1763338926">
                      <w:marLeft w:val="0"/>
                      <w:marRight w:val="0"/>
                      <w:marTop w:val="0"/>
                      <w:marBottom w:val="0"/>
                      <w:divBdr>
                        <w:top w:val="none" w:sz="0" w:space="0" w:color="auto"/>
                        <w:left w:val="none" w:sz="0" w:space="0" w:color="auto"/>
                        <w:bottom w:val="none" w:sz="0" w:space="0" w:color="auto"/>
                        <w:right w:val="none" w:sz="0" w:space="0" w:color="auto"/>
                      </w:divBdr>
                    </w:div>
                  </w:divsChild>
                </w:div>
                <w:div w:id="1177113035">
                  <w:marLeft w:val="0"/>
                  <w:marRight w:val="0"/>
                  <w:marTop w:val="0"/>
                  <w:marBottom w:val="0"/>
                  <w:divBdr>
                    <w:top w:val="single" w:sz="2" w:space="1" w:color="FFFFFF"/>
                    <w:left w:val="single" w:sz="2" w:space="11" w:color="FFFFFF"/>
                    <w:bottom w:val="single" w:sz="2" w:space="1" w:color="FFFFFF"/>
                    <w:right w:val="single" w:sz="2" w:space="4" w:color="FFFFFF"/>
                  </w:divBdr>
                  <w:divsChild>
                    <w:div w:id="1605697688">
                      <w:marLeft w:val="0"/>
                      <w:marRight w:val="0"/>
                      <w:marTop w:val="0"/>
                      <w:marBottom w:val="0"/>
                      <w:divBdr>
                        <w:top w:val="none" w:sz="0" w:space="0" w:color="auto"/>
                        <w:left w:val="none" w:sz="0" w:space="0" w:color="auto"/>
                        <w:bottom w:val="none" w:sz="0" w:space="0" w:color="auto"/>
                        <w:right w:val="none" w:sz="0" w:space="0" w:color="auto"/>
                      </w:divBdr>
                    </w:div>
                  </w:divsChild>
                </w:div>
                <w:div w:id="1925913251">
                  <w:marLeft w:val="0"/>
                  <w:marRight w:val="0"/>
                  <w:marTop w:val="0"/>
                  <w:marBottom w:val="0"/>
                  <w:divBdr>
                    <w:top w:val="single" w:sz="2" w:space="1" w:color="FFFFFF"/>
                    <w:left w:val="single" w:sz="2" w:space="11" w:color="FFFFFF"/>
                    <w:bottom w:val="single" w:sz="2" w:space="1" w:color="FFFFFF"/>
                    <w:right w:val="single" w:sz="2" w:space="4" w:color="FFFFFF"/>
                  </w:divBdr>
                  <w:divsChild>
                    <w:div w:id="125004056">
                      <w:marLeft w:val="0"/>
                      <w:marRight w:val="0"/>
                      <w:marTop w:val="0"/>
                      <w:marBottom w:val="0"/>
                      <w:divBdr>
                        <w:top w:val="none" w:sz="0" w:space="0" w:color="auto"/>
                        <w:left w:val="none" w:sz="0" w:space="0" w:color="auto"/>
                        <w:bottom w:val="none" w:sz="0" w:space="0" w:color="auto"/>
                        <w:right w:val="none" w:sz="0" w:space="0" w:color="auto"/>
                      </w:divBdr>
                    </w:div>
                  </w:divsChild>
                </w:div>
                <w:div w:id="1312128819">
                  <w:marLeft w:val="0"/>
                  <w:marRight w:val="0"/>
                  <w:marTop w:val="0"/>
                  <w:marBottom w:val="0"/>
                  <w:divBdr>
                    <w:top w:val="single" w:sz="2" w:space="1" w:color="FFFFFF"/>
                    <w:left w:val="single" w:sz="2" w:space="11" w:color="FFFFFF"/>
                    <w:bottom w:val="single" w:sz="2" w:space="1" w:color="FFFFFF"/>
                    <w:right w:val="single" w:sz="2" w:space="4" w:color="FFFFFF"/>
                  </w:divBdr>
                  <w:divsChild>
                    <w:div w:id="1906185076">
                      <w:marLeft w:val="0"/>
                      <w:marRight w:val="0"/>
                      <w:marTop w:val="0"/>
                      <w:marBottom w:val="0"/>
                      <w:divBdr>
                        <w:top w:val="none" w:sz="0" w:space="0" w:color="auto"/>
                        <w:left w:val="none" w:sz="0" w:space="0" w:color="auto"/>
                        <w:bottom w:val="none" w:sz="0" w:space="0" w:color="auto"/>
                        <w:right w:val="none" w:sz="0" w:space="0" w:color="auto"/>
                      </w:divBdr>
                    </w:div>
                  </w:divsChild>
                </w:div>
                <w:div w:id="149493432">
                  <w:marLeft w:val="0"/>
                  <w:marRight w:val="0"/>
                  <w:marTop w:val="0"/>
                  <w:marBottom w:val="0"/>
                  <w:divBdr>
                    <w:top w:val="single" w:sz="2" w:space="1" w:color="FFFFFF"/>
                    <w:left w:val="single" w:sz="2" w:space="11" w:color="FFFFFF"/>
                    <w:bottom w:val="single" w:sz="2" w:space="1" w:color="FFFFFF"/>
                    <w:right w:val="single" w:sz="2" w:space="4" w:color="FFFFFF"/>
                  </w:divBdr>
                  <w:divsChild>
                    <w:div w:id="1791825405">
                      <w:marLeft w:val="0"/>
                      <w:marRight w:val="0"/>
                      <w:marTop w:val="0"/>
                      <w:marBottom w:val="0"/>
                      <w:divBdr>
                        <w:top w:val="none" w:sz="0" w:space="0" w:color="auto"/>
                        <w:left w:val="none" w:sz="0" w:space="0" w:color="auto"/>
                        <w:bottom w:val="none" w:sz="0" w:space="0" w:color="auto"/>
                        <w:right w:val="none" w:sz="0" w:space="0" w:color="auto"/>
                      </w:divBdr>
                    </w:div>
                  </w:divsChild>
                </w:div>
                <w:div w:id="726683286">
                  <w:marLeft w:val="0"/>
                  <w:marRight w:val="0"/>
                  <w:marTop w:val="0"/>
                  <w:marBottom w:val="0"/>
                  <w:divBdr>
                    <w:top w:val="single" w:sz="2" w:space="1" w:color="FFFFFF"/>
                    <w:left w:val="single" w:sz="2" w:space="11" w:color="FFFFFF"/>
                    <w:bottom w:val="single" w:sz="2" w:space="1" w:color="FFFFFF"/>
                    <w:right w:val="single" w:sz="2" w:space="4" w:color="FFFFFF"/>
                  </w:divBdr>
                  <w:divsChild>
                    <w:div w:id="571893865">
                      <w:marLeft w:val="0"/>
                      <w:marRight w:val="0"/>
                      <w:marTop w:val="0"/>
                      <w:marBottom w:val="0"/>
                      <w:divBdr>
                        <w:top w:val="none" w:sz="0" w:space="0" w:color="auto"/>
                        <w:left w:val="none" w:sz="0" w:space="0" w:color="auto"/>
                        <w:bottom w:val="none" w:sz="0" w:space="0" w:color="auto"/>
                        <w:right w:val="none" w:sz="0" w:space="0" w:color="auto"/>
                      </w:divBdr>
                    </w:div>
                  </w:divsChild>
                </w:div>
                <w:div w:id="355690981">
                  <w:marLeft w:val="0"/>
                  <w:marRight w:val="0"/>
                  <w:marTop w:val="0"/>
                  <w:marBottom w:val="0"/>
                  <w:divBdr>
                    <w:top w:val="single" w:sz="2" w:space="1" w:color="FFFFFF"/>
                    <w:left w:val="single" w:sz="2" w:space="11" w:color="FFFFFF"/>
                    <w:bottom w:val="single" w:sz="2" w:space="1" w:color="FFFFFF"/>
                    <w:right w:val="single" w:sz="2" w:space="4" w:color="FFFFFF"/>
                  </w:divBdr>
                  <w:divsChild>
                    <w:div w:id="1655795787">
                      <w:marLeft w:val="0"/>
                      <w:marRight w:val="0"/>
                      <w:marTop w:val="0"/>
                      <w:marBottom w:val="0"/>
                      <w:divBdr>
                        <w:top w:val="none" w:sz="0" w:space="0" w:color="auto"/>
                        <w:left w:val="none" w:sz="0" w:space="0" w:color="auto"/>
                        <w:bottom w:val="none" w:sz="0" w:space="0" w:color="auto"/>
                        <w:right w:val="none" w:sz="0" w:space="0" w:color="auto"/>
                      </w:divBdr>
                    </w:div>
                  </w:divsChild>
                </w:div>
                <w:div w:id="132255936">
                  <w:marLeft w:val="0"/>
                  <w:marRight w:val="0"/>
                  <w:marTop w:val="0"/>
                  <w:marBottom w:val="0"/>
                  <w:divBdr>
                    <w:top w:val="single" w:sz="2" w:space="1" w:color="FFFFFF"/>
                    <w:left w:val="single" w:sz="2" w:space="11" w:color="FFFFFF"/>
                    <w:bottom w:val="single" w:sz="2" w:space="1" w:color="FFFFFF"/>
                    <w:right w:val="single" w:sz="2" w:space="4" w:color="FFFFFF"/>
                  </w:divBdr>
                  <w:divsChild>
                    <w:div w:id="277371814">
                      <w:marLeft w:val="0"/>
                      <w:marRight w:val="0"/>
                      <w:marTop w:val="0"/>
                      <w:marBottom w:val="0"/>
                      <w:divBdr>
                        <w:top w:val="none" w:sz="0" w:space="0" w:color="auto"/>
                        <w:left w:val="none" w:sz="0" w:space="0" w:color="auto"/>
                        <w:bottom w:val="none" w:sz="0" w:space="0" w:color="auto"/>
                        <w:right w:val="none" w:sz="0" w:space="0" w:color="auto"/>
                      </w:divBdr>
                    </w:div>
                  </w:divsChild>
                </w:div>
                <w:div w:id="1669484081">
                  <w:marLeft w:val="0"/>
                  <w:marRight w:val="0"/>
                  <w:marTop w:val="0"/>
                  <w:marBottom w:val="0"/>
                  <w:divBdr>
                    <w:top w:val="single" w:sz="2" w:space="1" w:color="FFFFFF"/>
                    <w:left w:val="single" w:sz="2" w:space="11" w:color="FFFFFF"/>
                    <w:bottom w:val="single" w:sz="2" w:space="1" w:color="FFFFFF"/>
                    <w:right w:val="single" w:sz="2" w:space="4" w:color="FFFFFF"/>
                  </w:divBdr>
                  <w:divsChild>
                    <w:div w:id="320736997">
                      <w:marLeft w:val="0"/>
                      <w:marRight w:val="0"/>
                      <w:marTop w:val="0"/>
                      <w:marBottom w:val="0"/>
                      <w:divBdr>
                        <w:top w:val="none" w:sz="0" w:space="0" w:color="auto"/>
                        <w:left w:val="none" w:sz="0" w:space="0" w:color="auto"/>
                        <w:bottom w:val="none" w:sz="0" w:space="0" w:color="auto"/>
                        <w:right w:val="none" w:sz="0" w:space="0" w:color="auto"/>
                      </w:divBdr>
                    </w:div>
                  </w:divsChild>
                </w:div>
                <w:div w:id="251664079">
                  <w:marLeft w:val="0"/>
                  <w:marRight w:val="0"/>
                  <w:marTop w:val="0"/>
                  <w:marBottom w:val="0"/>
                  <w:divBdr>
                    <w:top w:val="single" w:sz="2" w:space="1" w:color="FFFFFF"/>
                    <w:left w:val="single" w:sz="2" w:space="11" w:color="FFFFFF"/>
                    <w:bottom w:val="single" w:sz="2" w:space="1" w:color="FFFFFF"/>
                    <w:right w:val="single" w:sz="2" w:space="4" w:color="FFFFFF"/>
                  </w:divBdr>
                  <w:divsChild>
                    <w:div w:id="1189029964">
                      <w:marLeft w:val="0"/>
                      <w:marRight w:val="0"/>
                      <w:marTop w:val="0"/>
                      <w:marBottom w:val="0"/>
                      <w:divBdr>
                        <w:top w:val="none" w:sz="0" w:space="0" w:color="auto"/>
                        <w:left w:val="none" w:sz="0" w:space="0" w:color="auto"/>
                        <w:bottom w:val="none" w:sz="0" w:space="0" w:color="auto"/>
                        <w:right w:val="none" w:sz="0" w:space="0" w:color="auto"/>
                      </w:divBdr>
                    </w:div>
                  </w:divsChild>
                </w:div>
                <w:div w:id="2144349159">
                  <w:marLeft w:val="0"/>
                  <w:marRight w:val="0"/>
                  <w:marTop w:val="0"/>
                  <w:marBottom w:val="0"/>
                  <w:divBdr>
                    <w:top w:val="single" w:sz="2" w:space="1" w:color="FFFFFF"/>
                    <w:left w:val="single" w:sz="2" w:space="11" w:color="FFFFFF"/>
                    <w:bottom w:val="single" w:sz="2" w:space="1" w:color="FFFFFF"/>
                    <w:right w:val="single" w:sz="2" w:space="4" w:color="FFFFFF"/>
                  </w:divBdr>
                  <w:divsChild>
                    <w:div w:id="407001985">
                      <w:marLeft w:val="0"/>
                      <w:marRight w:val="0"/>
                      <w:marTop w:val="0"/>
                      <w:marBottom w:val="0"/>
                      <w:divBdr>
                        <w:top w:val="none" w:sz="0" w:space="0" w:color="auto"/>
                        <w:left w:val="none" w:sz="0" w:space="0" w:color="auto"/>
                        <w:bottom w:val="none" w:sz="0" w:space="0" w:color="auto"/>
                        <w:right w:val="none" w:sz="0" w:space="0" w:color="auto"/>
                      </w:divBdr>
                    </w:div>
                  </w:divsChild>
                </w:div>
                <w:div w:id="1315334553">
                  <w:marLeft w:val="0"/>
                  <w:marRight w:val="0"/>
                  <w:marTop w:val="0"/>
                  <w:marBottom w:val="0"/>
                  <w:divBdr>
                    <w:top w:val="single" w:sz="2" w:space="1" w:color="FFFFFF"/>
                    <w:left w:val="single" w:sz="2" w:space="11" w:color="FFFFFF"/>
                    <w:bottom w:val="single" w:sz="2" w:space="1" w:color="FFFFFF"/>
                    <w:right w:val="single" w:sz="2" w:space="4" w:color="FFFFFF"/>
                  </w:divBdr>
                  <w:divsChild>
                    <w:div w:id="1332026178">
                      <w:marLeft w:val="0"/>
                      <w:marRight w:val="0"/>
                      <w:marTop w:val="0"/>
                      <w:marBottom w:val="0"/>
                      <w:divBdr>
                        <w:top w:val="none" w:sz="0" w:space="0" w:color="auto"/>
                        <w:left w:val="none" w:sz="0" w:space="0" w:color="auto"/>
                        <w:bottom w:val="none" w:sz="0" w:space="0" w:color="auto"/>
                        <w:right w:val="none" w:sz="0" w:space="0" w:color="auto"/>
                      </w:divBdr>
                    </w:div>
                  </w:divsChild>
                </w:div>
                <w:div w:id="1957250267">
                  <w:marLeft w:val="0"/>
                  <w:marRight w:val="0"/>
                  <w:marTop w:val="0"/>
                  <w:marBottom w:val="0"/>
                  <w:divBdr>
                    <w:top w:val="single" w:sz="2" w:space="1" w:color="FFFFFF"/>
                    <w:left w:val="single" w:sz="2" w:space="11" w:color="FFFFFF"/>
                    <w:bottom w:val="single" w:sz="2" w:space="1" w:color="FFFFFF"/>
                    <w:right w:val="single" w:sz="2" w:space="4" w:color="FFFFFF"/>
                  </w:divBdr>
                  <w:divsChild>
                    <w:div w:id="769817448">
                      <w:marLeft w:val="0"/>
                      <w:marRight w:val="0"/>
                      <w:marTop w:val="0"/>
                      <w:marBottom w:val="0"/>
                      <w:divBdr>
                        <w:top w:val="none" w:sz="0" w:space="0" w:color="auto"/>
                        <w:left w:val="none" w:sz="0" w:space="0" w:color="auto"/>
                        <w:bottom w:val="none" w:sz="0" w:space="0" w:color="auto"/>
                        <w:right w:val="none" w:sz="0" w:space="0" w:color="auto"/>
                      </w:divBdr>
                    </w:div>
                  </w:divsChild>
                </w:div>
                <w:div w:id="757212736">
                  <w:marLeft w:val="0"/>
                  <w:marRight w:val="0"/>
                  <w:marTop w:val="0"/>
                  <w:marBottom w:val="0"/>
                  <w:divBdr>
                    <w:top w:val="single" w:sz="2" w:space="1" w:color="FFFFFF"/>
                    <w:left w:val="single" w:sz="2" w:space="11" w:color="FFFFFF"/>
                    <w:bottom w:val="single" w:sz="2" w:space="4" w:color="FFFFFF"/>
                    <w:right w:val="single" w:sz="2" w:space="4" w:color="FFFFFF"/>
                  </w:divBdr>
                  <w:divsChild>
                    <w:div w:id="7646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4653">
          <w:marLeft w:val="0"/>
          <w:marRight w:val="0"/>
          <w:marTop w:val="0"/>
          <w:marBottom w:val="300"/>
          <w:divBdr>
            <w:top w:val="none" w:sz="0" w:space="0" w:color="auto"/>
            <w:left w:val="none" w:sz="0" w:space="0" w:color="auto"/>
            <w:bottom w:val="none" w:sz="0" w:space="0" w:color="auto"/>
            <w:right w:val="none" w:sz="0" w:space="0" w:color="auto"/>
          </w:divBdr>
          <w:divsChild>
            <w:div w:id="944922968">
              <w:marLeft w:val="0"/>
              <w:marRight w:val="0"/>
              <w:marTop w:val="0"/>
              <w:marBottom w:val="0"/>
              <w:divBdr>
                <w:top w:val="none" w:sz="0" w:space="0" w:color="auto"/>
                <w:left w:val="none" w:sz="0" w:space="0" w:color="auto"/>
                <w:bottom w:val="none" w:sz="0" w:space="0" w:color="auto"/>
                <w:right w:val="none" w:sz="0" w:space="0" w:color="auto"/>
              </w:divBdr>
              <w:divsChild>
                <w:div w:id="107697549">
                  <w:marLeft w:val="0"/>
                  <w:marRight w:val="0"/>
                  <w:marTop w:val="0"/>
                  <w:marBottom w:val="0"/>
                  <w:divBdr>
                    <w:top w:val="single" w:sz="2" w:space="4" w:color="FFFFFF"/>
                    <w:left w:val="single" w:sz="2" w:space="11" w:color="FFFFFF"/>
                    <w:bottom w:val="single" w:sz="2" w:space="1" w:color="FFFFFF"/>
                    <w:right w:val="single" w:sz="2" w:space="4" w:color="FFFFFF"/>
                  </w:divBdr>
                  <w:divsChild>
                    <w:div w:id="1838032065">
                      <w:marLeft w:val="0"/>
                      <w:marRight w:val="0"/>
                      <w:marTop w:val="0"/>
                      <w:marBottom w:val="0"/>
                      <w:divBdr>
                        <w:top w:val="none" w:sz="0" w:space="0" w:color="auto"/>
                        <w:left w:val="none" w:sz="0" w:space="0" w:color="auto"/>
                        <w:bottom w:val="none" w:sz="0" w:space="0" w:color="auto"/>
                        <w:right w:val="none" w:sz="0" w:space="0" w:color="auto"/>
                      </w:divBdr>
                    </w:div>
                  </w:divsChild>
                </w:div>
                <w:div w:id="881214565">
                  <w:marLeft w:val="0"/>
                  <w:marRight w:val="0"/>
                  <w:marTop w:val="0"/>
                  <w:marBottom w:val="0"/>
                  <w:divBdr>
                    <w:top w:val="single" w:sz="2" w:space="1" w:color="FFFFFF"/>
                    <w:left w:val="single" w:sz="2" w:space="11" w:color="FFFFFF"/>
                    <w:bottom w:val="single" w:sz="2" w:space="1" w:color="FFFFFF"/>
                    <w:right w:val="single" w:sz="2" w:space="4" w:color="FFFFFF"/>
                  </w:divBdr>
                  <w:divsChild>
                    <w:div w:id="304939420">
                      <w:marLeft w:val="0"/>
                      <w:marRight w:val="0"/>
                      <w:marTop w:val="0"/>
                      <w:marBottom w:val="0"/>
                      <w:divBdr>
                        <w:top w:val="none" w:sz="0" w:space="0" w:color="auto"/>
                        <w:left w:val="none" w:sz="0" w:space="0" w:color="auto"/>
                        <w:bottom w:val="none" w:sz="0" w:space="0" w:color="auto"/>
                        <w:right w:val="none" w:sz="0" w:space="0" w:color="auto"/>
                      </w:divBdr>
                    </w:div>
                  </w:divsChild>
                </w:div>
                <w:div w:id="1421366568">
                  <w:marLeft w:val="0"/>
                  <w:marRight w:val="0"/>
                  <w:marTop w:val="0"/>
                  <w:marBottom w:val="0"/>
                  <w:divBdr>
                    <w:top w:val="single" w:sz="2" w:space="1" w:color="FFFFFF"/>
                    <w:left w:val="single" w:sz="2" w:space="11" w:color="FFFFFF"/>
                    <w:bottom w:val="single" w:sz="2" w:space="1" w:color="FFFFFF"/>
                    <w:right w:val="single" w:sz="2" w:space="4" w:color="FFFFFF"/>
                  </w:divBdr>
                  <w:divsChild>
                    <w:div w:id="2051105354">
                      <w:marLeft w:val="0"/>
                      <w:marRight w:val="0"/>
                      <w:marTop w:val="0"/>
                      <w:marBottom w:val="0"/>
                      <w:divBdr>
                        <w:top w:val="none" w:sz="0" w:space="0" w:color="auto"/>
                        <w:left w:val="none" w:sz="0" w:space="0" w:color="auto"/>
                        <w:bottom w:val="none" w:sz="0" w:space="0" w:color="auto"/>
                        <w:right w:val="none" w:sz="0" w:space="0" w:color="auto"/>
                      </w:divBdr>
                    </w:div>
                  </w:divsChild>
                </w:div>
                <w:div w:id="2043825839">
                  <w:marLeft w:val="0"/>
                  <w:marRight w:val="0"/>
                  <w:marTop w:val="0"/>
                  <w:marBottom w:val="0"/>
                  <w:divBdr>
                    <w:top w:val="single" w:sz="2" w:space="1" w:color="FFFFFF"/>
                    <w:left w:val="single" w:sz="2" w:space="11" w:color="FFFFFF"/>
                    <w:bottom w:val="single" w:sz="2" w:space="1" w:color="FFFFFF"/>
                    <w:right w:val="single" w:sz="2" w:space="4" w:color="FFFFFF"/>
                  </w:divBdr>
                  <w:divsChild>
                    <w:div w:id="78329800">
                      <w:marLeft w:val="0"/>
                      <w:marRight w:val="0"/>
                      <w:marTop w:val="0"/>
                      <w:marBottom w:val="0"/>
                      <w:divBdr>
                        <w:top w:val="none" w:sz="0" w:space="0" w:color="auto"/>
                        <w:left w:val="none" w:sz="0" w:space="0" w:color="auto"/>
                        <w:bottom w:val="none" w:sz="0" w:space="0" w:color="auto"/>
                        <w:right w:val="none" w:sz="0" w:space="0" w:color="auto"/>
                      </w:divBdr>
                    </w:div>
                  </w:divsChild>
                </w:div>
                <w:div w:id="165752748">
                  <w:marLeft w:val="0"/>
                  <w:marRight w:val="0"/>
                  <w:marTop w:val="0"/>
                  <w:marBottom w:val="0"/>
                  <w:divBdr>
                    <w:top w:val="single" w:sz="2" w:space="1" w:color="FFFFFF"/>
                    <w:left w:val="single" w:sz="2" w:space="11" w:color="FFFFFF"/>
                    <w:bottom w:val="single" w:sz="2" w:space="1" w:color="FFFFFF"/>
                    <w:right w:val="single" w:sz="2" w:space="4" w:color="FFFFFF"/>
                  </w:divBdr>
                  <w:divsChild>
                    <w:div w:id="615337239">
                      <w:marLeft w:val="0"/>
                      <w:marRight w:val="0"/>
                      <w:marTop w:val="0"/>
                      <w:marBottom w:val="0"/>
                      <w:divBdr>
                        <w:top w:val="none" w:sz="0" w:space="0" w:color="auto"/>
                        <w:left w:val="none" w:sz="0" w:space="0" w:color="auto"/>
                        <w:bottom w:val="none" w:sz="0" w:space="0" w:color="auto"/>
                        <w:right w:val="none" w:sz="0" w:space="0" w:color="auto"/>
                      </w:divBdr>
                    </w:div>
                  </w:divsChild>
                </w:div>
                <w:div w:id="815797711">
                  <w:marLeft w:val="0"/>
                  <w:marRight w:val="0"/>
                  <w:marTop w:val="0"/>
                  <w:marBottom w:val="0"/>
                  <w:divBdr>
                    <w:top w:val="single" w:sz="2" w:space="1" w:color="FFFFFF"/>
                    <w:left w:val="single" w:sz="2" w:space="11" w:color="FFFFFF"/>
                    <w:bottom w:val="single" w:sz="2" w:space="1" w:color="FFFFFF"/>
                    <w:right w:val="single" w:sz="2" w:space="4" w:color="FFFFFF"/>
                  </w:divBdr>
                  <w:divsChild>
                    <w:div w:id="1876889896">
                      <w:marLeft w:val="0"/>
                      <w:marRight w:val="0"/>
                      <w:marTop w:val="0"/>
                      <w:marBottom w:val="0"/>
                      <w:divBdr>
                        <w:top w:val="none" w:sz="0" w:space="0" w:color="auto"/>
                        <w:left w:val="none" w:sz="0" w:space="0" w:color="auto"/>
                        <w:bottom w:val="none" w:sz="0" w:space="0" w:color="auto"/>
                        <w:right w:val="none" w:sz="0" w:space="0" w:color="auto"/>
                      </w:divBdr>
                    </w:div>
                  </w:divsChild>
                </w:div>
                <w:div w:id="210504768">
                  <w:marLeft w:val="0"/>
                  <w:marRight w:val="0"/>
                  <w:marTop w:val="0"/>
                  <w:marBottom w:val="0"/>
                  <w:divBdr>
                    <w:top w:val="single" w:sz="2" w:space="1" w:color="FFFFFF"/>
                    <w:left w:val="single" w:sz="2" w:space="11" w:color="FFFFFF"/>
                    <w:bottom w:val="single" w:sz="2" w:space="1" w:color="FFFFFF"/>
                    <w:right w:val="single" w:sz="2" w:space="4" w:color="FFFFFF"/>
                  </w:divBdr>
                  <w:divsChild>
                    <w:div w:id="891497919">
                      <w:marLeft w:val="0"/>
                      <w:marRight w:val="0"/>
                      <w:marTop w:val="0"/>
                      <w:marBottom w:val="0"/>
                      <w:divBdr>
                        <w:top w:val="none" w:sz="0" w:space="0" w:color="auto"/>
                        <w:left w:val="none" w:sz="0" w:space="0" w:color="auto"/>
                        <w:bottom w:val="none" w:sz="0" w:space="0" w:color="auto"/>
                        <w:right w:val="none" w:sz="0" w:space="0" w:color="auto"/>
                      </w:divBdr>
                    </w:div>
                  </w:divsChild>
                </w:div>
                <w:div w:id="932477533">
                  <w:marLeft w:val="0"/>
                  <w:marRight w:val="0"/>
                  <w:marTop w:val="0"/>
                  <w:marBottom w:val="0"/>
                  <w:divBdr>
                    <w:top w:val="single" w:sz="2" w:space="1" w:color="FFFFFF"/>
                    <w:left w:val="single" w:sz="2" w:space="11" w:color="FFFFFF"/>
                    <w:bottom w:val="single" w:sz="2" w:space="1" w:color="FFFFFF"/>
                    <w:right w:val="single" w:sz="2" w:space="4" w:color="FFFFFF"/>
                  </w:divBdr>
                  <w:divsChild>
                    <w:div w:id="2119400001">
                      <w:marLeft w:val="0"/>
                      <w:marRight w:val="0"/>
                      <w:marTop w:val="0"/>
                      <w:marBottom w:val="0"/>
                      <w:divBdr>
                        <w:top w:val="none" w:sz="0" w:space="0" w:color="auto"/>
                        <w:left w:val="none" w:sz="0" w:space="0" w:color="auto"/>
                        <w:bottom w:val="none" w:sz="0" w:space="0" w:color="auto"/>
                        <w:right w:val="none" w:sz="0" w:space="0" w:color="auto"/>
                      </w:divBdr>
                    </w:div>
                  </w:divsChild>
                </w:div>
                <w:div w:id="391200202">
                  <w:marLeft w:val="0"/>
                  <w:marRight w:val="0"/>
                  <w:marTop w:val="0"/>
                  <w:marBottom w:val="0"/>
                  <w:divBdr>
                    <w:top w:val="single" w:sz="2" w:space="1" w:color="FFFFFF"/>
                    <w:left w:val="single" w:sz="2" w:space="11" w:color="FFFFFF"/>
                    <w:bottom w:val="single" w:sz="2" w:space="1" w:color="FFFFFF"/>
                    <w:right w:val="single" w:sz="2" w:space="4" w:color="FFFFFF"/>
                  </w:divBdr>
                  <w:divsChild>
                    <w:div w:id="1569417661">
                      <w:marLeft w:val="0"/>
                      <w:marRight w:val="0"/>
                      <w:marTop w:val="0"/>
                      <w:marBottom w:val="0"/>
                      <w:divBdr>
                        <w:top w:val="none" w:sz="0" w:space="0" w:color="auto"/>
                        <w:left w:val="none" w:sz="0" w:space="0" w:color="auto"/>
                        <w:bottom w:val="none" w:sz="0" w:space="0" w:color="auto"/>
                        <w:right w:val="none" w:sz="0" w:space="0" w:color="auto"/>
                      </w:divBdr>
                    </w:div>
                  </w:divsChild>
                </w:div>
                <w:div w:id="782651697">
                  <w:marLeft w:val="0"/>
                  <w:marRight w:val="0"/>
                  <w:marTop w:val="0"/>
                  <w:marBottom w:val="0"/>
                  <w:divBdr>
                    <w:top w:val="single" w:sz="2" w:space="1" w:color="FFFFFF"/>
                    <w:left w:val="single" w:sz="2" w:space="11" w:color="FFFFFF"/>
                    <w:bottom w:val="single" w:sz="2" w:space="1" w:color="FFFFFF"/>
                    <w:right w:val="single" w:sz="2" w:space="4" w:color="FFFFFF"/>
                  </w:divBdr>
                  <w:divsChild>
                    <w:div w:id="2084133922">
                      <w:marLeft w:val="0"/>
                      <w:marRight w:val="0"/>
                      <w:marTop w:val="0"/>
                      <w:marBottom w:val="0"/>
                      <w:divBdr>
                        <w:top w:val="none" w:sz="0" w:space="0" w:color="auto"/>
                        <w:left w:val="none" w:sz="0" w:space="0" w:color="auto"/>
                        <w:bottom w:val="none" w:sz="0" w:space="0" w:color="auto"/>
                        <w:right w:val="none" w:sz="0" w:space="0" w:color="auto"/>
                      </w:divBdr>
                    </w:div>
                  </w:divsChild>
                </w:div>
                <w:div w:id="951127346">
                  <w:marLeft w:val="0"/>
                  <w:marRight w:val="0"/>
                  <w:marTop w:val="0"/>
                  <w:marBottom w:val="0"/>
                  <w:divBdr>
                    <w:top w:val="single" w:sz="2" w:space="1" w:color="FFFFFF"/>
                    <w:left w:val="single" w:sz="2" w:space="11" w:color="FFFFFF"/>
                    <w:bottom w:val="single" w:sz="2" w:space="1" w:color="FFFFFF"/>
                    <w:right w:val="single" w:sz="2" w:space="4" w:color="FFFFFF"/>
                  </w:divBdr>
                  <w:divsChild>
                    <w:div w:id="2007587711">
                      <w:marLeft w:val="0"/>
                      <w:marRight w:val="0"/>
                      <w:marTop w:val="0"/>
                      <w:marBottom w:val="0"/>
                      <w:divBdr>
                        <w:top w:val="none" w:sz="0" w:space="0" w:color="auto"/>
                        <w:left w:val="none" w:sz="0" w:space="0" w:color="auto"/>
                        <w:bottom w:val="none" w:sz="0" w:space="0" w:color="auto"/>
                        <w:right w:val="none" w:sz="0" w:space="0" w:color="auto"/>
                      </w:divBdr>
                    </w:div>
                  </w:divsChild>
                </w:div>
                <w:div w:id="1691108104">
                  <w:marLeft w:val="0"/>
                  <w:marRight w:val="0"/>
                  <w:marTop w:val="0"/>
                  <w:marBottom w:val="0"/>
                  <w:divBdr>
                    <w:top w:val="single" w:sz="2" w:space="1" w:color="FFFFFF"/>
                    <w:left w:val="single" w:sz="2" w:space="11" w:color="FFFFFF"/>
                    <w:bottom w:val="single" w:sz="2" w:space="1" w:color="FFFFFF"/>
                    <w:right w:val="single" w:sz="2" w:space="4" w:color="FFFFFF"/>
                  </w:divBdr>
                  <w:divsChild>
                    <w:div w:id="1017579193">
                      <w:marLeft w:val="0"/>
                      <w:marRight w:val="0"/>
                      <w:marTop w:val="0"/>
                      <w:marBottom w:val="0"/>
                      <w:divBdr>
                        <w:top w:val="none" w:sz="0" w:space="0" w:color="auto"/>
                        <w:left w:val="none" w:sz="0" w:space="0" w:color="auto"/>
                        <w:bottom w:val="none" w:sz="0" w:space="0" w:color="auto"/>
                        <w:right w:val="none" w:sz="0" w:space="0" w:color="auto"/>
                      </w:divBdr>
                    </w:div>
                  </w:divsChild>
                </w:div>
                <w:div w:id="1785998858">
                  <w:marLeft w:val="0"/>
                  <w:marRight w:val="0"/>
                  <w:marTop w:val="0"/>
                  <w:marBottom w:val="0"/>
                  <w:divBdr>
                    <w:top w:val="single" w:sz="2" w:space="1" w:color="FFFFFF"/>
                    <w:left w:val="single" w:sz="2" w:space="11" w:color="FFFFFF"/>
                    <w:bottom w:val="single" w:sz="2" w:space="1" w:color="FFFFFF"/>
                    <w:right w:val="single" w:sz="2" w:space="4" w:color="FFFFFF"/>
                  </w:divBdr>
                  <w:divsChild>
                    <w:div w:id="688215739">
                      <w:marLeft w:val="0"/>
                      <w:marRight w:val="0"/>
                      <w:marTop w:val="0"/>
                      <w:marBottom w:val="0"/>
                      <w:divBdr>
                        <w:top w:val="none" w:sz="0" w:space="0" w:color="auto"/>
                        <w:left w:val="none" w:sz="0" w:space="0" w:color="auto"/>
                        <w:bottom w:val="none" w:sz="0" w:space="0" w:color="auto"/>
                        <w:right w:val="none" w:sz="0" w:space="0" w:color="auto"/>
                      </w:divBdr>
                    </w:div>
                  </w:divsChild>
                </w:div>
                <w:div w:id="786433112">
                  <w:marLeft w:val="0"/>
                  <w:marRight w:val="0"/>
                  <w:marTop w:val="0"/>
                  <w:marBottom w:val="0"/>
                  <w:divBdr>
                    <w:top w:val="single" w:sz="2" w:space="1" w:color="FFFFFF"/>
                    <w:left w:val="single" w:sz="2" w:space="11" w:color="FFFFFF"/>
                    <w:bottom w:val="single" w:sz="2" w:space="1" w:color="FFFFFF"/>
                    <w:right w:val="single" w:sz="2" w:space="4" w:color="FFFFFF"/>
                  </w:divBdr>
                  <w:divsChild>
                    <w:div w:id="1020856669">
                      <w:marLeft w:val="0"/>
                      <w:marRight w:val="0"/>
                      <w:marTop w:val="0"/>
                      <w:marBottom w:val="0"/>
                      <w:divBdr>
                        <w:top w:val="none" w:sz="0" w:space="0" w:color="auto"/>
                        <w:left w:val="none" w:sz="0" w:space="0" w:color="auto"/>
                        <w:bottom w:val="none" w:sz="0" w:space="0" w:color="auto"/>
                        <w:right w:val="none" w:sz="0" w:space="0" w:color="auto"/>
                      </w:divBdr>
                    </w:div>
                  </w:divsChild>
                </w:div>
                <w:div w:id="1673608076">
                  <w:marLeft w:val="0"/>
                  <w:marRight w:val="0"/>
                  <w:marTop w:val="0"/>
                  <w:marBottom w:val="0"/>
                  <w:divBdr>
                    <w:top w:val="single" w:sz="2" w:space="1" w:color="FFFFFF"/>
                    <w:left w:val="single" w:sz="2" w:space="11" w:color="FFFFFF"/>
                    <w:bottom w:val="single" w:sz="2" w:space="1" w:color="FFFFFF"/>
                    <w:right w:val="single" w:sz="2" w:space="4" w:color="FFFFFF"/>
                  </w:divBdr>
                  <w:divsChild>
                    <w:div w:id="436490275">
                      <w:marLeft w:val="0"/>
                      <w:marRight w:val="0"/>
                      <w:marTop w:val="0"/>
                      <w:marBottom w:val="0"/>
                      <w:divBdr>
                        <w:top w:val="none" w:sz="0" w:space="0" w:color="auto"/>
                        <w:left w:val="none" w:sz="0" w:space="0" w:color="auto"/>
                        <w:bottom w:val="none" w:sz="0" w:space="0" w:color="auto"/>
                        <w:right w:val="none" w:sz="0" w:space="0" w:color="auto"/>
                      </w:divBdr>
                    </w:div>
                  </w:divsChild>
                </w:div>
                <w:div w:id="816872064">
                  <w:marLeft w:val="0"/>
                  <w:marRight w:val="0"/>
                  <w:marTop w:val="0"/>
                  <w:marBottom w:val="0"/>
                  <w:divBdr>
                    <w:top w:val="single" w:sz="2" w:space="1" w:color="FFFFFF"/>
                    <w:left w:val="single" w:sz="2" w:space="11" w:color="FFFFFF"/>
                    <w:bottom w:val="single" w:sz="2" w:space="1" w:color="FFFFFF"/>
                    <w:right w:val="single" w:sz="2" w:space="4" w:color="FFFFFF"/>
                  </w:divBdr>
                  <w:divsChild>
                    <w:div w:id="2009744190">
                      <w:marLeft w:val="0"/>
                      <w:marRight w:val="0"/>
                      <w:marTop w:val="0"/>
                      <w:marBottom w:val="0"/>
                      <w:divBdr>
                        <w:top w:val="none" w:sz="0" w:space="0" w:color="auto"/>
                        <w:left w:val="none" w:sz="0" w:space="0" w:color="auto"/>
                        <w:bottom w:val="none" w:sz="0" w:space="0" w:color="auto"/>
                        <w:right w:val="none" w:sz="0" w:space="0" w:color="auto"/>
                      </w:divBdr>
                    </w:div>
                  </w:divsChild>
                </w:div>
                <w:div w:id="1527526097">
                  <w:marLeft w:val="0"/>
                  <w:marRight w:val="0"/>
                  <w:marTop w:val="0"/>
                  <w:marBottom w:val="0"/>
                  <w:divBdr>
                    <w:top w:val="single" w:sz="2" w:space="1" w:color="FFFFFF"/>
                    <w:left w:val="single" w:sz="2" w:space="11" w:color="FFFFFF"/>
                    <w:bottom w:val="single" w:sz="2" w:space="1" w:color="FFFFFF"/>
                    <w:right w:val="single" w:sz="2" w:space="4" w:color="FFFFFF"/>
                  </w:divBdr>
                  <w:divsChild>
                    <w:div w:id="538594025">
                      <w:marLeft w:val="0"/>
                      <w:marRight w:val="0"/>
                      <w:marTop w:val="0"/>
                      <w:marBottom w:val="0"/>
                      <w:divBdr>
                        <w:top w:val="none" w:sz="0" w:space="0" w:color="auto"/>
                        <w:left w:val="none" w:sz="0" w:space="0" w:color="auto"/>
                        <w:bottom w:val="none" w:sz="0" w:space="0" w:color="auto"/>
                        <w:right w:val="none" w:sz="0" w:space="0" w:color="auto"/>
                      </w:divBdr>
                    </w:div>
                  </w:divsChild>
                </w:div>
                <w:div w:id="44917581">
                  <w:marLeft w:val="0"/>
                  <w:marRight w:val="0"/>
                  <w:marTop w:val="0"/>
                  <w:marBottom w:val="0"/>
                  <w:divBdr>
                    <w:top w:val="single" w:sz="2" w:space="1" w:color="FFFFFF"/>
                    <w:left w:val="single" w:sz="2" w:space="11" w:color="FFFFFF"/>
                    <w:bottom w:val="single" w:sz="2" w:space="1" w:color="FFFFFF"/>
                    <w:right w:val="single" w:sz="2" w:space="4" w:color="FFFFFF"/>
                  </w:divBdr>
                  <w:divsChild>
                    <w:div w:id="91363550">
                      <w:marLeft w:val="0"/>
                      <w:marRight w:val="0"/>
                      <w:marTop w:val="0"/>
                      <w:marBottom w:val="0"/>
                      <w:divBdr>
                        <w:top w:val="none" w:sz="0" w:space="0" w:color="auto"/>
                        <w:left w:val="none" w:sz="0" w:space="0" w:color="auto"/>
                        <w:bottom w:val="none" w:sz="0" w:space="0" w:color="auto"/>
                        <w:right w:val="none" w:sz="0" w:space="0" w:color="auto"/>
                      </w:divBdr>
                    </w:div>
                  </w:divsChild>
                </w:div>
                <w:div w:id="1643778256">
                  <w:marLeft w:val="0"/>
                  <w:marRight w:val="0"/>
                  <w:marTop w:val="0"/>
                  <w:marBottom w:val="0"/>
                  <w:divBdr>
                    <w:top w:val="single" w:sz="2" w:space="1" w:color="FFFFFF"/>
                    <w:left w:val="single" w:sz="2" w:space="11" w:color="FFFFFF"/>
                    <w:bottom w:val="single" w:sz="2" w:space="1" w:color="FFFFFF"/>
                    <w:right w:val="single" w:sz="2" w:space="4" w:color="FFFFFF"/>
                  </w:divBdr>
                  <w:divsChild>
                    <w:div w:id="336228693">
                      <w:marLeft w:val="0"/>
                      <w:marRight w:val="0"/>
                      <w:marTop w:val="0"/>
                      <w:marBottom w:val="0"/>
                      <w:divBdr>
                        <w:top w:val="none" w:sz="0" w:space="0" w:color="auto"/>
                        <w:left w:val="none" w:sz="0" w:space="0" w:color="auto"/>
                        <w:bottom w:val="none" w:sz="0" w:space="0" w:color="auto"/>
                        <w:right w:val="none" w:sz="0" w:space="0" w:color="auto"/>
                      </w:divBdr>
                    </w:div>
                  </w:divsChild>
                </w:div>
                <w:div w:id="881358728">
                  <w:marLeft w:val="0"/>
                  <w:marRight w:val="0"/>
                  <w:marTop w:val="0"/>
                  <w:marBottom w:val="0"/>
                  <w:divBdr>
                    <w:top w:val="single" w:sz="2" w:space="1" w:color="FFFFFF"/>
                    <w:left w:val="single" w:sz="2" w:space="11" w:color="FFFFFF"/>
                    <w:bottom w:val="single" w:sz="2" w:space="1" w:color="FFFFFF"/>
                    <w:right w:val="single" w:sz="2" w:space="4" w:color="FFFFFF"/>
                  </w:divBdr>
                  <w:divsChild>
                    <w:div w:id="56901548">
                      <w:marLeft w:val="0"/>
                      <w:marRight w:val="0"/>
                      <w:marTop w:val="0"/>
                      <w:marBottom w:val="0"/>
                      <w:divBdr>
                        <w:top w:val="none" w:sz="0" w:space="0" w:color="auto"/>
                        <w:left w:val="none" w:sz="0" w:space="0" w:color="auto"/>
                        <w:bottom w:val="none" w:sz="0" w:space="0" w:color="auto"/>
                        <w:right w:val="none" w:sz="0" w:space="0" w:color="auto"/>
                      </w:divBdr>
                    </w:div>
                  </w:divsChild>
                </w:div>
                <w:div w:id="445588629">
                  <w:marLeft w:val="0"/>
                  <w:marRight w:val="0"/>
                  <w:marTop w:val="0"/>
                  <w:marBottom w:val="0"/>
                  <w:divBdr>
                    <w:top w:val="single" w:sz="2" w:space="1" w:color="FFFFFF"/>
                    <w:left w:val="single" w:sz="2" w:space="11" w:color="FFFFFF"/>
                    <w:bottom w:val="single" w:sz="2" w:space="1" w:color="FFFFFF"/>
                    <w:right w:val="single" w:sz="2" w:space="4" w:color="FFFFFF"/>
                  </w:divBdr>
                  <w:divsChild>
                    <w:div w:id="1478962163">
                      <w:marLeft w:val="0"/>
                      <w:marRight w:val="0"/>
                      <w:marTop w:val="0"/>
                      <w:marBottom w:val="0"/>
                      <w:divBdr>
                        <w:top w:val="none" w:sz="0" w:space="0" w:color="auto"/>
                        <w:left w:val="none" w:sz="0" w:space="0" w:color="auto"/>
                        <w:bottom w:val="none" w:sz="0" w:space="0" w:color="auto"/>
                        <w:right w:val="none" w:sz="0" w:space="0" w:color="auto"/>
                      </w:divBdr>
                    </w:div>
                  </w:divsChild>
                </w:div>
                <w:div w:id="371075496">
                  <w:marLeft w:val="0"/>
                  <w:marRight w:val="0"/>
                  <w:marTop w:val="0"/>
                  <w:marBottom w:val="0"/>
                  <w:divBdr>
                    <w:top w:val="single" w:sz="2" w:space="1" w:color="FFFFFF"/>
                    <w:left w:val="single" w:sz="2" w:space="11" w:color="FFFFFF"/>
                    <w:bottom w:val="single" w:sz="2" w:space="1" w:color="FFFFFF"/>
                    <w:right w:val="single" w:sz="2" w:space="4" w:color="FFFFFF"/>
                  </w:divBdr>
                  <w:divsChild>
                    <w:div w:id="1931351379">
                      <w:marLeft w:val="0"/>
                      <w:marRight w:val="0"/>
                      <w:marTop w:val="0"/>
                      <w:marBottom w:val="0"/>
                      <w:divBdr>
                        <w:top w:val="none" w:sz="0" w:space="0" w:color="auto"/>
                        <w:left w:val="none" w:sz="0" w:space="0" w:color="auto"/>
                        <w:bottom w:val="none" w:sz="0" w:space="0" w:color="auto"/>
                        <w:right w:val="none" w:sz="0" w:space="0" w:color="auto"/>
                      </w:divBdr>
                    </w:div>
                  </w:divsChild>
                </w:div>
                <w:div w:id="983973033">
                  <w:marLeft w:val="0"/>
                  <w:marRight w:val="0"/>
                  <w:marTop w:val="0"/>
                  <w:marBottom w:val="0"/>
                  <w:divBdr>
                    <w:top w:val="single" w:sz="2" w:space="1" w:color="FFFFFF"/>
                    <w:left w:val="single" w:sz="2" w:space="11" w:color="FFFFFF"/>
                    <w:bottom w:val="single" w:sz="2" w:space="1" w:color="FFFFFF"/>
                    <w:right w:val="single" w:sz="2" w:space="4" w:color="FFFFFF"/>
                  </w:divBdr>
                  <w:divsChild>
                    <w:div w:id="816648301">
                      <w:marLeft w:val="0"/>
                      <w:marRight w:val="0"/>
                      <w:marTop w:val="0"/>
                      <w:marBottom w:val="0"/>
                      <w:divBdr>
                        <w:top w:val="none" w:sz="0" w:space="0" w:color="auto"/>
                        <w:left w:val="none" w:sz="0" w:space="0" w:color="auto"/>
                        <w:bottom w:val="none" w:sz="0" w:space="0" w:color="auto"/>
                        <w:right w:val="none" w:sz="0" w:space="0" w:color="auto"/>
                      </w:divBdr>
                    </w:div>
                  </w:divsChild>
                </w:div>
                <w:div w:id="2034305858">
                  <w:marLeft w:val="0"/>
                  <w:marRight w:val="0"/>
                  <w:marTop w:val="0"/>
                  <w:marBottom w:val="0"/>
                  <w:divBdr>
                    <w:top w:val="single" w:sz="2" w:space="1" w:color="FFFFFF"/>
                    <w:left w:val="single" w:sz="2" w:space="11" w:color="FFFFFF"/>
                    <w:bottom w:val="single" w:sz="2" w:space="1" w:color="FFFFFF"/>
                    <w:right w:val="single" w:sz="2" w:space="4" w:color="FFFFFF"/>
                  </w:divBdr>
                  <w:divsChild>
                    <w:div w:id="731736922">
                      <w:marLeft w:val="0"/>
                      <w:marRight w:val="0"/>
                      <w:marTop w:val="0"/>
                      <w:marBottom w:val="0"/>
                      <w:divBdr>
                        <w:top w:val="none" w:sz="0" w:space="0" w:color="auto"/>
                        <w:left w:val="none" w:sz="0" w:space="0" w:color="auto"/>
                        <w:bottom w:val="none" w:sz="0" w:space="0" w:color="auto"/>
                        <w:right w:val="none" w:sz="0" w:space="0" w:color="auto"/>
                      </w:divBdr>
                    </w:div>
                  </w:divsChild>
                </w:div>
                <w:div w:id="1094320815">
                  <w:marLeft w:val="0"/>
                  <w:marRight w:val="0"/>
                  <w:marTop w:val="0"/>
                  <w:marBottom w:val="0"/>
                  <w:divBdr>
                    <w:top w:val="single" w:sz="2" w:space="1" w:color="FFFFFF"/>
                    <w:left w:val="single" w:sz="2" w:space="11" w:color="FFFFFF"/>
                    <w:bottom w:val="single" w:sz="2" w:space="1" w:color="FFFFFF"/>
                    <w:right w:val="single" w:sz="2" w:space="4" w:color="FFFFFF"/>
                  </w:divBdr>
                  <w:divsChild>
                    <w:div w:id="1633634965">
                      <w:marLeft w:val="0"/>
                      <w:marRight w:val="0"/>
                      <w:marTop w:val="0"/>
                      <w:marBottom w:val="0"/>
                      <w:divBdr>
                        <w:top w:val="none" w:sz="0" w:space="0" w:color="auto"/>
                        <w:left w:val="none" w:sz="0" w:space="0" w:color="auto"/>
                        <w:bottom w:val="none" w:sz="0" w:space="0" w:color="auto"/>
                        <w:right w:val="none" w:sz="0" w:space="0" w:color="auto"/>
                      </w:divBdr>
                    </w:div>
                  </w:divsChild>
                </w:div>
                <w:div w:id="185563867">
                  <w:marLeft w:val="0"/>
                  <w:marRight w:val="0"/>
                  <w:marTop w:val="0"/>
                  <w:marBottom w:val="0"/>
                  <w:divBdr>
                    <w:top w:val="single" w:sz="2" w:space="1" w:color="FFFFFF"/>
                    <w:left w:val="single" w:sz="2" w:space="11" w:color="FFFFFF"/>
                    <w:bottom w:val="single" w:sz="2" w:space="1" w:color="FFFFFF"/>
                    <w:right w:val="single" w:sz="2" w:space="4" w:color="FFFFFF"/>
                  </w:divBdr>
                  <w:divsChild>
                    <w:div w:id="37971048">
                      <w:marLeft w:val="0"/>
                      <w:marRight w:val="0"/>
                      <w:marTop w:val="0"/>
                      <w:marBottom w:val="0"/>
                      <w:divBdr>
                        <w:top w:val="none" w:sz="0" w:space="0" w:color="auto"/>
                        <w:left w:val="none" w:sz="0" w:space="0" w:color="auto"/>
                        <w:bottom w:val="none" w:sz="0" w:space="0" w:color="auto"/>
                        <w:right w:val="none" w:sz="0" w:space="0" w:color="auto"/>
                      </w:divBdr>
                    </w:div>
                  </w:divsChild>
                </w:div>
                <w:div w:id="954216639">
                  <w:marLeft w:val="0"/>
                  <w:marRight w:val="0"/>
                  <w:marTop w:val="0"/>
                  <w:marBottom w:val="0"/>
                  <w:divBdr>
                    <w:top w:val="single" w:sz="2" w:space="1" w:color="FFFFFF"/>
                    <w:left w:val="single" w:sz="2" w:space="11" w:color="FFFFFF"/>
                    <w:bottom w:val="single" w:sz="2" w:space="1" w:color="FFFFFF"/>
                    <w:right w:val="single" w:sz="2" w:space="4" w:color="FFFFFF"/>
                  </w:divBdr>
                  <w:divsChild>
                    <w:div w:id="1095983222">
                      <w:marLeft w:val="0"/>
                      <w:marRight w:val="0"/>
                      <w:marTop w:val="0"/>
                      <w:marBottom w:val="0"/>
                      <w:divBdr>
                        <w:top w:val="none" w:sz="0" w:space="0" w:color="auto"/>
                        <w:left w:val="none" w:sz="0" w:space="0" w:color="auto"/>
                        <w:bottom w:val="none" w:sz="0" w:space="0" w:color="auto"/>
                        <w:right w:val="none" w:sz="0" w:space="0" w:color="auto"/>
                      </w:divBdr>
                    </w:div>
                  </w:divsChild>
                </w:div>
                <w:div w:id="102697709">
                  <w:marLeft w:val="0"/>
                  <w:marRight w:val="0"/>
                  <w:marTop w:val="0"/>
                  <w:marBottom w:val="0"/>
                  <w:divBdr>
                    <w:top w:val="single" w:sz="2" w:space="1" w:color="FFFFFF"/>
                    <w:left w:val="single" w:sz="2" w:space="11" w:color="FFFFFF"/>
                    <w:bottom w:val="single" w:sz="2" w:space="1" w:color="FFFFFF"/>
                    <w:right w:val="single" w:sz="2" w:space="4" w:color="FFFFFF"/>
                  </w:divBdr>
                  <w:divsChild>
                    <w:div w:id="330908810">
                      <w:marLeft w:val="0"/>
                      <w:marRight w:val="0"/>
                      <w:marTop w:val="0"/>
                      <w:marBottom w:val="0"/>
                      <w:divBdr>
                        <w:top w:val="none" w:sz="0" w:space="0" w:color="auto"/>
                        <w:left w:val="none" w:sz="0" w:space="0" w:color="auto"/>
                        <w:bottom w:val="none" w:sz="0" w:space="0" w:color="auto"/>
                        <w:right w:val="none" w:sz="0" w:space="0" w:color="auto"/>
                      </w:divBdr>
                    </w:div>
                  </w:divsChild>
                </w:div>
                <w:div w:id="442768663">
                  <w:marLeft w:val="0"/>
                  <w:marRight w:val="0"/>
                  <w:marTop w:val="0"/>
                  <w:marBottom w:val="0"/>
                  <w:divBdr>
                    <w:top w:val="single" w:sz="2" w:space="1" w:color="FFFFFF"/>
                    <w:left w:val="single" w:sz="2" w:space="11" w:color="FFFFFF"/>
                    <w:bottom w:val="single" w:sz="2" w:space="1" w:color="FFFFFF"/>
                    <w:right w:val="single" w:sz="2" w:space="4" w:color="FFFFFF"/>
                  </w:divBdr>
                  <w:divsChild>
                    <w:div w:id="689648467">
                      <w:marLeft w:val="0"/>
                      <w:marRight w:val="0"/>
                      <w:marTop w:val="0"/>
                      <w:marBottom w:val="0"/>
                      <w:divBdr>
                        <w:top w:val="none" w:sz="0" w:space="0" w:color="auto"/>
                        <w:left w:val="none" w:sz="0" w:space="0" w:color="auto"/>
                        <w:bottom w:val="none" w:sz="0" w:space="0" w:color="auto"/>
                        <w:right w:val="none" w:sz="0" w:space="0" w:color="auto"/>
                      </w:divBdr>
                    </w:div>
                  </w:divsChild>
                </w:div>
                <w:div w:id="413010540">
                  <w:marLeft w:val="0"/>
                  <w:marRight w:val="0"/>
                  <w:marTop w:val="0"/>
                  <w:marBottom w:val="0"/>
                  <w:divBdr>
                    <w:top w:val="single" w:sz="2" w:space="1" w:color="FFFFFF"/>
                    <w:left w:val="single" w:sz="2" w:space="11" w:color="FFFFFF"/>
                    <w:bottom w:val="single" w:sz="2" w:space="1" w:color="FFFFFF"/>
                    <w:right w:val="single" w:sz="2" w:space="4" w:color="FFFFFF"/>
                  </w:divBdr>
                  <w:divsChild>
                    <w:div w:id="160241433">
                      <w:marLeft w:val="0"/>
                      <w:marRight w:val="0"/>
                      <w:marTop w:val="0"/>
                      <w:marBottom w:val="0"/>
                      <w:divBdr>
                        <w:top w:val="none" w:sz="0" w:space="0" w:color="auto"/>
                        <w:left w:val="none" w:sz="0" w:space="0" w:color="auto"/>
                        <w:bottom w:val="none" w:sz="0" w:space="0" w:color="auto"/>
                        <w:right w:val="none" w:sz="0" w:space="0" w:color="auto"/>
                      </w:divBdr>
                    </w:div>
                  </w:divsChild>
                </w:div>
                <w:div w:id="1803379180">
                  <w:marLeft w:val="0"/>
                  <w:marRight w:val="0"/>
                  <w:marTop w:val="0"/>
                  <w:marBottom w:val="0"/>
                  <w:divBdr>
                    <w:top w:val="single" w:sz="2" w:space="1" w:color="FFFFFF"/>
                    <w:left w:val="single" w:sz="2" w:space="11" w:color="FFFFFF"/>
                    <w:bottom w:val="single" w:sz="2" w:space="1" w:color="FFFFFF"/>
                    <w:right w:val="single" w:sz="2" w:space="4" w:color="FFFFFF"/>
                  </w:divBdr>
                  <w:divsChild>
                    <w:div w:id="1852063571">
                      <w:marLeft w:val="0"/>
                      <w:marRight w:val="0"/>
                      <w:marTop w:val="0"/>
                      <w:marBottom w:val="0"/>
                      <w:divBdr>
                        <w:top w:val="none" w:sz="0" w:space="0" w:color="auto"/>
                        <w:left w:val="none" w:sz="0" w:space="0" w:color="auto"/>
                        <w:bottom w:val="none" w:sz="0" w:space="0" w:color="auto"/>
                        <w:right w:val="none" w:sz="0" w:space="0" w:color="auto"/>
                      </w:divBdr>
                    </w:div>
                  </w:divsChild>
                </w:div>
                <w:div w:id="1863011704">
                  <w:marLeft w:val="0"/>
                  <w:marRight w:val="0"/>
                  <w:marTop w:val="0"/>
                  <w:marBottom w:val="0"/>
                  <w:divBdr>
                    <w:top w:val="single" w:sz="2" w:space="1" w:color="FFFFFF"/>
                    <w:left w:val="single" w:sz="2" w:space="11" w:color="FFFFFF"/>
                    <w:bottom w:val="single" w:sz="2" w:space="1" w:color="FFFFFF"/>
                    <w:right w:val="single" w:sz="2" w:space="4" w:color="FFFFFF"/>
                  </w:divBdr>
                  <w:divsChild>
                    <w:div w:id="1339429168">
                      <w:marLeft w:val="0"/>
                      <w:marRight w:val="0"/>
                      <w:marTop w:val="0"/>
                      <w:marBottom w:val="0"/>
                      <w:divBdr>
                        <w:top w:val="none" w:sz="0" w:space="0" w:color="auto"/>
                        <w:left w:val="none" w:sz="0" w:space="0" w:color="auto"/>
                        <w:bottom w:val="none" w:sz="0" w:space="0" w:color="auto"/>
                        <w:right w:val="none" w:sz="0" w:space="0" w:color="auto"/>
                      </w:divBdr>
                    </w:div>
                  </w:divsChild>
                </w:div>
                <w:div w:id="1101880206">
                  <w:marLeft w:val="0"/>
                  <w:marRight w:val="0"/>
                  <w:marTop w:val="0"/>
                  <w:marBottom w:val="0"/>
                  <w:divBdr>
                    <w:top w:val="single" w:sz="2" w:space="1" w:color="FFFFFF"/>
                    <w:left w:val="single" w:sz="2" w:space="11" w:color="FFFFFF"/>
                    <w:bottom w:val="single" w:sz="2" w:space="1" w:color="FFFFFF"/>
                    <w:right w:val="single" w:sz="2" w:space="4" w:color="FFFFFF"/>
                  </w:divBdr>
                  <w:divsChild>
                    <w:div w:id="320933604">
                      <w:marLeft w:val="0"/>
                      <w:marRight w:val="0"/>
                      <w:marTop w:val="0"/>
                      <w:marBottom w:val="0"/>
                      <w:divBdr>
                        <w:top w:val="none" w:sz="0" w:space="0" w:color="auto"/>
                        <w:left w:val="none" w:sz="0" w:space="0" w:color="auto"/>
                        <w:bottom w:val="none" w:sz="0" w:space="0" w:color="auto"/>
                        <w:right w:val="none" w:sz="0" w:space="0" w:color="auto"/>
                      </w:divBdr>
                    </w:div>
                  </w:divsChild>
                </w:div>
                <w:div w:id="1237714420">
                  <w:marLeft w:val="0"/>
                  <w:marRight w:val="0"/>
                  <w:marTop w:val="0"/>
                  <w:marBottom w:val="0"/>
                  <w:divBdr>
                    <w:top w:val="single" w:sz="2" w:space="1" w:color="FFFFFF"/>
                    <w:left w:val="single" w:sz="2" w:space="11" w:color="FFFFFF"/>
                    <w:bottom w:val="single" w:sz="2" w:space="1" w:color="FFFFFF"/>
                    <w:right w:val="single" w:sz="2" w:space="4" w:color="FFFFFF"/>
                  </w:divBdr>
                  <w:divsChild>
                    <w:div w:id="3827497">
                      <w:marLeft w:val="0"/>
                      <w:marRight w:val="0"/>
                      <w:marTop w:val="0"/>
                      <w:marBottom w:val="0"/>
                      <w:divBdr>
                        <w:top w:val="none" w:sz="0" w:space="0" w:color="auto"/>
                        <w:left w:val="none" w:sz="0" w:space="0" w:color="auto"/>
                        <w:bottom w:val="none" w:sz="0" w:space="0" w:color="auto"/>
                        <w:right w:val="none" w:sz="0" w:space="0" w:color="auto"/>
                      </w:divBdr>
                    </w:div>
                  </w:divsChild>
                </w:div>
                <w:div w:id="759721326">
                  <w:marLeft w:val="0"/>
                  <w:marRight w:val="0"/>
                  <w:marTop w:val="0"/>
                  <w:marBottom w:val="0"/>
                  <w:divBdr>
                    <w:top w:val="single" w:sz="2" w:space="1" w:color="FFFFFF"/>
                    <w:left w:val="single" w:sz="2" w:space="11" w:color="FFFFFF"/>
                    <w:bottom w:val="single" w:sz="2" w:space="1" w:color="FFFFFF"/>
                    <w:right w:val="single" w:sz="2" w:space="4" w:color="FFFFFF"/>
                  </w:divBdr>
                  <w:divsChild>
                    <w:div w:id="1613046848">
                      <w:marLeft w:val="0"/>
                      <w:marRight w:val="0"/>
                      <w:marTop w:val="0"/>
                      <w:marBottom w:val="0"/>
                      <w:divBdr>
                        <w:top w:val="none" w:sz="0" w:space="0" w:color="auto"/>
                        <w:left w:val="none" w:sz="0" w:space="0" w:color="auto"/>
                        <w:bottom w:val="none" w:sz="0" w:space="0" w:color="auto"/>
                        <w:right w:val="none" w:sz="0" w:space="0" w:color="auto"/>
                      </w:divBdr>
                    </w:div>
                  </w:divsChild>
                </w:div>
                <w:div w:id="1691639065">
                  <w:marLeft w:val="0"/>
                  <w:marRight w:val="0"/>
                  <w:marTop w:val="0"/>
                  <w:marBottom w:val="0"/>
                  <w:divBdr>
                    <w:top w:val="single" w:sz="2" w:space="1" w:color="FFFFFF"/>
                    <w:left w:val="single" w:sz="2" w:space="11" w:color="FFFFFF"/>
                    <w:bottom w:val="single" w:sz="2" w:space="1" w:color="FFFFFF"/>
                    <w:right w:val="single" w:sz="2" w:space="4" w:color="FFFFFF"/>
                  </w:divBdr>
                  <w:divsChild>
                    <w:div w:id="1280599743">
                      <w:marLeft w:val="0"/>
                      <w:marRight w:val="0"/>
                      <w:marTop w:val="0"/>
                      <w:marBottom w:val="0"/>
                      <w:divBdr>
                        <w:top w:val="none" w:sz="0" w:space="0" w:color="auto"/>
                        <w:left w:val="none" w:sz="0" w:space="0" w:color="auto"/>
                        <w:bottom w:val="none" w:sz="0" w:space="0" w:color="auto"/>
                        <w:right w:val="none" w:sz="0" w:space="0" w:color="auto"/>
                      </w:divBdr>
                    </w:div>
                  </w:divsChild>
                </w:div>
                <w:div w:id="1273244445">
                  <w:marLeft w:val="0"/>
                  <w:marRight w:val="0"/>
                  <w:marTop w:val="0"/>
                  <w:marBottom w:val="0"/>
                  <w:divBdr>
                    <w:top w:val="single" w:sz="2" w:space="1" w:color="FFFFFF"/>
                    <w:left w:val="single" w:sz="2" w:space="11" w:color="FFFFFF"/>
                    <w:bottom w:val="single" w:sz="2" w:space="1" w:color="FFFFFF"/>
                    <w:right w:val="single" w:sz="2" w:space="4" w:color="FFFFFF"/>
                  </w:divBdr>
                  <w:divsChild>
                    <w:div w:id="819728884">
                      <w:marLeft w:val="0"/>
                      <w:marRight w:val="0"/>
                      <w:marTop w:val="0"/>
                      <w:marBottom w:val="0"/>
                      <w:divBdr>
                        <w:top w:val="none" w:sz="0" w:space="0" w:color="auto"/>
                        <w:left w:val="none" w:sz="0" w:space="0" w:color="auto"/>
                        <w:bottom w:val="none" w:sz="0" w:space="0" w:color="auto"/>
                        <w:right w:val="none" w:sz="0" w:space="0" w:color="auto"/>
                      </w:divBdr>
                    </w:div>
                  </w:divsChild>
                </w:div>
                <w:div w:id="968627151">
                  <w:marLeft w:val="0"/>
                  <w:marRight w:val="0"/>
                  <w:marTop w:val="0"/>
                  <w:marBottom w:val="0"/>
                  <w:divBdr>
                    <w:top w:val="single" w:sz="2" w:space="1" w:color="FFFFFF"/>
                    <w:left w:val="single" w:sz="2" w:space="11" w:color="FFFFFF"/>
                    <w:bottom w:val="single" w:sz="2" w:space="1" w:color="FFFFFF"/>
                    <w:right w:val="single" w:sz="2" w:space="4" w:color="FFFFFF"/>
                  </w:divBdr>
                  <w:divsChild>
                    <w:div w:id="57175636">
                      <w:marLeft w:val="0"/>
                      <w:marRight w:val="0"/>
                      <w:marTop w:val="0"/>
                      <w:marBottom w:val="0"/>
                      <w:divBdr>
                        <w:top w:val="none" w:sz="0" w:space="0" w:color="auto"/>
                        <w:left w:val="none" w:sz="0" w:space="0" w:color="auto"/>
                        <w:bottom w:val="none" w:sz="0" w:space="0" w:color="auto"/>
                        <w:right w:val="none" w:sz="0" w:space="0" w:color="auto"/>
                      </w:divBdr>
                    </w:div>
                  </w:divsChild>
                </w:div>
                <w:div w:id="1609698827">
                  <w:marLeft w:val="0"/>
                  <w:marRight w:val="0"/>
                  <w:marTop w:val="0"/>
                  <w:marBottom w:val="0"/>
                  <w:divBdr>
                    <w:top w:val="single" w:sz="2" w:space="1" w:color="FFFFFF"/>
                    <w:left w:val="single" w:sz="2" w:space="11" w:color="FFFFFF"/>
                    <w:bottom w:val="single" w:sz="2" w:space="1" w:color="FFFFFF"/>
                    <w:right w:val="single" w:sz="2" w:space="4" w:color="FFFFFF"/>
                  </w:divBdr>
                  <w:divsChild>
                    <w:div w:id="172300759">
                      <w:marLeft w:val="0"/>
                      <w:marRight w:val="0"/>
                      <w:marTop w:val="0"/>
                      <w:marBottom w:val="0"/>
                      <w:divBdr>
                        <w:top w:val="none" w:sz="0" w:space="0" w:color="auto"/>
                        <w:left w:val="none" w:sz="0" w:space="0" w:color="auto"/>
                        <w:bottom w:val="none" w:sz="0" w:space="0" w:color="auto"/>
                        <w:right w:val="none" w:sz="0" w:space="0" w:color="auto"/>
                      </w:divBdr>
                    </w:div>
                  </w:divsChild>
                </w:div>
                <w:div w:id="1083725026">
                  <w:marLeft w:val="0"/>
                  <w:marRight w:val="0"/>
                  <w:marTop w:val="0"/>
                  <w:marBottom w:val="0"/>
                  <w:divBdr>
                    <w:top w:val="single" w:sz="2" w:space="1" w:color="FFFFFF"/>
                    <w:left w:val="single" w:sz="2" w:space="11" w:color="FFFFFF"/>
                    <w:bottom w:val="single" w:sz="2" w:space="1" w:color="FFFFFF"/>
                    <w:right w:val="single" w:sz="2" w:space="4" w:color="FFFFFF"/>
                  </w:divBdr>
                  <w:divsChild>
                    <w:div w:id="1490555924">
                      <w:marLeft w:val="0"/>
                      <w:marRight w:val="0"/>
                      <w:marTop w:val="0"/>
                      <w:marBottom w:val="0"/>
                      <w:divBdr>
                        <w:top w:val="none" w:sz="0" w:space="0" w:color="auto"/>
                        <w:left w:val="none" w:sz="0" w:space="0" w:color="auto"/>
                        <w:bottom w:val="none" w:sz="0" w:space="0" w:color="auto"/>
                        <w:right w:val="none" w:sz="0" w:space="0" w:color="auto"/>
                      </w:divBdr>
                    </w:div>
                  </w:divsChild>
                </w:div>
                <w:div w:id="2107073596">
                  <w:marLeft w:val="0"/>
                  <w:marRight w:val="0"/>
                  <w:marTop w:val="0"/>
                  <w:marBottom w:val="0"/>
                  <w:divBdr>
                    <w:top w:val="single" w:sz="2" w:space="1" w:color="FFFFFF"/>
                    <w:left w:val="single" w:sz="2" w:space="11" w:color="FFFFFF"/>
                    <w:bottom w:val="single" w:sz="2" w:space="1" w:color="FFFFFF"/>
                    <w:right w:val="single" w:sz="2" w:space="4" w:color="FFFFFF"/>
                  </w:divBdr>
                  <w:divsChild>
                    <w:div w:id="151140996">
                      <w:marLeft w:val="0"/>
                      <w:marRight w:val="0"/>
                      <w:marTop w:val="0"/>
                      <w:marBottom w:val="0"/>
                      <w:divBdr>
                        <w:top w:val="none" w:sz="0" w:space="0" w:color="auto"/>
                        <w:left w:val="none" w:sz="0" w:space="0" w:color="auto"/>
                        <w:bottom w:val="none" w:sz="0" w:space="0" w:color="auto"/>
                        <w:right w:val="none" w:sz="0" w:space="0" w:color="auto"/>
                      </w:divBdr>
                    </w:div>
                  </w:divsChild>
                </w:div>
                <w:div w:id="1501772258">
                  <w:marLeft w:val="0"/>
                  <w:marRight w:val="0"/>
                  <w:marTop w:val="0"/>
                  <w:marBottom w:val="0"/>
                  <w:divBdr>
                    <w:top w:val="single" w:sz="2" w:space="1" w:color="FFFFFF"/>
                    <w:left w:val="single" w:sz="2" w:space="11" w:color="FFFFFF"/>
                    <w:bottom w:val="single" w:sz="2" w:space="4" w:color="FFFFFF"/>
                    <w:right w:val="single" w:sz="2" w:space="4" w:color="FFFFFF"/>
                  </w:divBdr>
                  <w:divsChild>
                    <w:div w:id="20841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6597">
          <w:marLeft w:val="0"/>
          <w:marRight w:val="0"/>
          <w:marTop w:val="0"/>
          <w:marBottom w:val="300"/>
          <w:divBdr>
            <w:top w:val="none" w:sz="0" w:space="0" w:color="auto"/>
            <w:left w:val="none" w:sz="0" w:space="0" w:color="auto"/>
            <w:bottom w:val="none" w:sz="0" w:space="0" w:color="auto"/>
            <w:right w:val="none" w:sz="0" w:space="0" w:color="auto"/>
          </w:divBdr>
          <w:divsChild>
            <w:div w:id="175274617">
              <w:marLeft w:val="0"/>
              <w:marRight w:val="0"/>
              <w:marTop w:val="0"/>
              <w:marBottom w:val="0"/>
              <w:divBdr>
                <w:top w:val="none" w:sz="0" w:space="0" w:color="auto"/>
                <w:left w:val="none" w:sz="0" w:space="0" w:color="auto"/>
                <w:bottom w:val="none" w:sz="0" w:space="0" w:color="auto"/>
                <w:right w:val="none" w:sz="0" w:space="0" w:color="auto"/>
              </w:divBdr>
              <w:divsChild>
                <w:div w:id="2087259801">
                  <w:marLeft w:val="0"/>
                  <w:marRight w:val="0"/>
                  <w:marTop w:val="0"/>
                  <w:marBottom w:val="0"/>
                  <w:divBdr>
                    <w:top w:val="single" w:sz="2" w:space="4" w:color="FFFFFF"/>
                    <w:left w:val="single" w:sz="2" w:space="11" w:color="FFFFFF"/>
                    <w:bottom w:val="single" w:sz="2" w:space="1" w:color="FFFFFF"/>
                    <w:right w:val="single" w:sz="2" w:space="4" w:color="FFFFFF"/>
                  </w:divBdr>
                  <w:divsChild>
                    <w:div w:id="41099323">
                      <w:marLeft w:val="0"/>
                      <w:marRight w:val="0"/>
                      <w:marTop w:val="0"/>
                      <w:marBottom w:val="0"/>
                      <w:divBdr>
                        <w:top w:val="none" w:sz="0" w:space="0" w:color="auto"/>
                        <w:left w:val="none" w:sz="0" w:space="0" w:color="auto"/>
                        <w:bottom w:val="none" w:sz="0" w:space="0" w:color="auto"/>
                        <w:right w:val="none" w:sz="0" w:space="0" w:color="auto"/>
                      </w:divBdr>
                    </w:div>
                  </w:divsChild>
                </w:div>
                <w:div w:id="934093800">
                  <w:marLeft w:val="0"/>
                  <w:marRight w:val="0"/>
                  <w:marTop w:val="0"/>
                  <w:marBottom w:val="0"/>
                  <w:divBdr>
                    <w:top w:val="single" w:sz="2" w:space="1" w:color="FFFFFF"/>
                    <w:left w:val="single" w:sz="2" w:space="11" w:color="FFFFFF"/>
                    <w:bottom w:val="single" w:sz="2" w:space="1" w:color="FFFFFF"/>
                    <w:right w:val="single" w:sz="2" w:space="4" w:color="FFFFFF"/>
                  </w:divBdr>
                  <w:divsChild>
                    <w:div w:id="256251353">
                      <w:marLeft w:val="0"/>
                      <w:marRight w:val="0"/>
                      <w:marTop w:val="0"/>
                      <w:marBottom w:val="0"/>
                      <w:divBdr>
                        <w:top w:val="none" w:sz="0" w:space="0" w:color="auto"/>
                        <w:left w:val="none" w:sz="0" w:space="0" w:color="auto"/>
                        <w:bottom w:val="none" w:sz="0" w:space="0" w:color="auto"/>
                        <w:right w:val="none" w:sz="0" w:space="0" w:color="auto"/>
                      </w:divBdr>
                    </w:div>
                  </w:divsChild>
                </w:div>
                <w:div w:id="1094285789">
                  <w:marLeft w:val="0"/>
                  <w:marRight w:val="0"/>
                  <w:marTop w:val="0"/>
                  <w:marBottom w:val="0"/>
                  <w:divBdr>
                    <w:top w:val="single" w:sz="2" w:space="1" w:color="FFFFFF"/>
                    <w:left w:val="single" w:sz="2" w:space="11" w:color="FFFFFF"/>
                    <w:bottom w:val="single" w:sz="2" w:space="1" w:color="FFFFFF"/>
                    <w:right w:val="single" w:sz="2" w:space="4" w:color="FFFFFF"/>
                  </w:divBdr>
                  <w:divsChild>
                    <w:div w:id="406071110">
                      <w:marLeft w:val="0"/>
                      <w:marRight w:val="0"/>
                      <w:marTop w:val="0"/>
                      <w:marBottom w:val="0"/>
                      <w:divBdr>
                        <w:top w:val="none" w:sz="0" w:space="0" w:color="auto"/>
                        <w:left w:val="none" w:sz="0" w:space="0" w:color="auto"/>
                        <w:bottom w:val="none" w:sz="0" w:space="0" w:color="auto"/>
                        <w:right w:val="none" w:sz="0" w:space="0" w:color="auto"/>
                      </w:divBdr>
                    </w:div>
                  </w:divsChild>
                </w:div>
                <w:div w:id="1384060639">
                  <w:marLeft w:val="0"/>
                  <w:marRight w:val="0"/>
                  <w:marTop w:val="0"/>
                  <w:marBottom w:val="0"/>
                  <w:divBdr>
                    <w:top w:val="single" w:sz="2" w:space="1" w:color="FFFFFF"/>
                    <w:left w:val="single" w:sz="2" w:space="11" w:color="FFFFFF"/>
                    <w:bottom w:val="single" w:sz="2" w:space="1" w:color="FFFFFF"/>
                    <w:right w:val="single" w:sz="2" w:space="4" w:color="FFFFFF"/>
                  </w:divBdr>
                  <w:divsChild>
                    <w:div w:id="783113922">
                      <w:marLeft w:val="0"/>
                      <w:marRight w:val="0"/>
                      <w:marTop w:val="0"/>
                      <w:marBottom w:val="0"/>
                      <w:divBdr>
                        <w:top w:val="none" w:sz="0" w:space="0" w:color="auto"/>
                        <w:left w:val="none" w:sz="0" w:space="0" w:color="auto"/>
                        <w:bottom w:val="none" w:sz="0" w:space="0" w:color="auto"/>
                        <w:right w:val="none" w:sz="0" w:space="0" w:color="auto"/>
                      </w:divBdr>
                    </w:div>
                  </w:divsChild>
                </w:div>
                <w:div w:id="1216888356">
                  <w:marLeft w:val="0"/>
                  <w:marRight w:val="0"/>
                  <w:marTop w:val="0"/>
                  <w:marBottom w:val="0"/>
                  <w:divBdr>
                    <w:top w:val="single" w:sz="2" w:space="1" w:color="FFFFFF"/>
                    <w:left w:val="single" w:sz="2" w:space="11" w:color="FFFFFF"/>
                    <w:bottom w:val="single" w:sz="2" w:space="1" w:color="FFFFFF"/>
                    <w:right w:val="single" w:sz="2" w:space="4" w:color="FFFFFF"/>
                  </w:divBdr>
                  <w:divsChild>
                    <w:div w:id="1910073787">
                      <w:marLeft w:val="0"/>
                      <w:marRight w:val="0"/>
                      <w:marTop w:val="0"/>
                      <w:marBottom w:val="0"/>
                      <w:divBdr>
                        <w:top w:val="none" w:sz="0" w:space="0" w:color="auto"/>
                        <w:left w:val="none" w:sz="0" w:space="0" w:color="auto"/>
                        <w:bottom w:val="none" w:sz="0" w:space="0" w:color="auto"/>
                        <w:right w:val="none" w:sz="0" w:space="0" w:color="auto"/>
                      </w:divBdr>
                    </w:div>
                  </w:divsChild>
                </w:div>
                <w:div w:id="1547252392">
                  <w:marLeft w:val="0"/>
                  <w:marRight w:val="0"/>
                  <w:marTop w:val="0"/>
                  <w:marBottom w:val="0"/>
                  <w:divBdr>
                    <w:top w:val="single" w:sz="2" w:space="1" w:color="FFFFFF"/>
                    <w:left w:val="single" w:sz="2" w:space="11" w:color="FFFFFF"/>
                    <w:bottom w:val="single" w:sz="2" w:space="1" w:color="FFFFFF"/>
                    <w:right w:val="single" w:sz="2" w:space="4" w:color="FFFFFF"/>
                  </w:divBdr>
                  <w:divsChild>
                    <w:div w:id="1998260227">
                      <w:marLeft w:val="0"/>
                      <w:marRight w:val="0"/>
                      <w:marTop w:val="0"/>
                      <w:marBottom w:val="0"/>
                      <w:divBdr>
                        <w:top w:val="none" w:sz="0" w:space="0" w:color="auto"/>
                        <w:left w:val="none" w:sz="0" w:space="0" w:color="auto"/>
                        <w:bottom w:val="none" w:sz="0" w:space="0" w:color="auto"/>
                        <w:right w:val="none" w:sz="0" w:space="0" w:color="auto"/>
                      </w:divBdr>
                    </w:div>
                  </w:divsChild>
                </w:div>
                <w:div w:id="939409804">
                  <w:marLeft w:val="0"/>
                  <w:marRight w:val="0"/>
                  <w:marTop w:val="0"/>
                  <w:marBottom w:val="0"/>
                  <w:divBdr>
                    <w:top w:val="single" w:sz="2" w:space="1" w:color="FFFFFF"/>
                    <w:left w:val="single" w:sz="2" w:space="11" w:color="FFFFFF"/>
                    <w:bottom w:val="single" w:sz="2" w:space="1" w:color="FFFFFF"/>
                    <w:right w:val="single" w:sz="2" w:space="4" w:color="FFFFFF"/>
                  </w:divBdr>
                  <w:divsChild>
                    <w:div w:id="1985741869">
                      <w:marLeft w:val="0"/>
                      <w:marRight w:val="0"/>
                      <w:marTop w:val="0"/>
                      <w:marBottom w:val="0"/>
                      <w:divBdr>
                        <w:top w:val="none" w:sz="0" w:space="0" w:color="auto"/>
                        <w:left w:val="none" w:sz="0" w:space="0" w:color="auto"/>
                        <w:bottom w:val="none" w:sz="0" w:space="0" w:color="auto"/>
                        <w:right w:val="none" w:sz="0" w:space="0" w:color="auto"/>
                      </w:divBdr>
                    </w:div>
                  </w:divsChild>
                </w:div>
                <w:div w:id="1005085675">
                  <w:marLeft w:val="0"/>
                  <w:marRight w:val="0"/>
                  <w:marTop w:val="0"/>
                  <w:marBottom w:val="0"/>
                  <w:divBdr>
                    <w:top w:val="single" w:sz="2" w:space="1" w:color="FFFFFF"/>
                    <w:left w:val="single" w:sz="2" w:space="11" w:color="FFFFFF"/>
                    <w:bottom w:val="single" w:sz="2" w:space="1" w:color="FFFFFF"/>
                    <w:right w:val="single" w:sz="2" w:space="4" w:color="FFFFFF"/>
                  </w:divBdr>
                  <w:divsChild>
                    <w:div w:id="1074469721">
                      <w:marLeft w:val="0"/>
                      <w:marRight w:val="0"/>
                      <w:marTop w:val="0"/>
                      <w:marBottom w:val="0"/>
                      <w:divBdr>
                        <w:top w:val="none" w:sz="0" w:space="0" w:color="auto"/>
                        <w:left w:val="none" w:sz="0" w:space="0" w:color="auto"/>
                        <w:bottom w:val="none" w:sz="0" w:space="0" w:color="auto"/>
                        <w:right w:val="none" w:sz="0" w:space="0" w:color="auto"/>
                      </w:divBdr>
                    </w:div>
                  </w:divsChild>
                </w:div>
                <w:div w:id="773207421">
                  <w:marLeft w:val="0"/>
                  <w:marRight w:val="0"/>
                  <w:marTop w:val="0"/>
                  <w:marBottom w:val="0"/>
                  <w:divBdr>
                    <w:top w:val="single" w:sz="2" w:space="1" w:color="FFFFFF"/>
                    <w:left w:val="single" w:sz="2" w:space="11" w:color="FFFFFF"/>
                    <w:bottom w:val="single" w:sz="2" w:space="1" w:color="FFFFFF"/>
                    <w:right w:val="single" w:sz="2" w:space="4" w:color="FFFFFF"/>
                  </w:divBdr>
                  <w:divsChild>
                    <w:div w:id="1638682694">
                      <w:marLeft w:val="0"/>
                      <w:marRight w:val="0"/>
                      <w:marTop w:val="0"/>
                      <w:marBottom w:val="0"/>
                      <w:divBdr>
                        <w:top w:val="none" w:sz="0" w:space="0" w:color="auto"/>
                        <w:left w:val="none" w:sz="0" w:space="0" w:color="auto"/>
                        <w:bottom w:val="none" w:sz="0" w:space="0" w:color="auto"/>
                        <w:right w:val="none" w:sz="0" w:space="0" w:color="auto"/>
                      </w:divBdr>
                    </w:div>
                  </w:divsChild>
                </w:div>
                <w:div w:id="267931810">
                  <w:marLeft w:val="0"/>
                  <w:marRight w:val="0"/>
                  <w:marTop w:val="0"/>
                  <w:marBottom w:val="0"/>
                  <w:divBdr>
                    <w:top w:val="single" w:sz="2" w:space="1" w:color="FFFFFF"/>
                    <w:left w:val="single" w:sz="2" w:space="11" w:color="FFFFFF"/>
                    <w:bottom w:val="single" w:sz="2" w:space="1" w:color="FFFFFF"/>
                    <w:right w:val="single" w:sz="2" w:space="4" w:color="FFFFFF"/>
                  </w:divBdr>
                  <w:divsChild>
                    <w:div w:id="528571649">
                      <w:marLeft w:val="0"/>
                      <w:marRight w:val="0"/>
                      <w:marTop w:val="0"/>
                      <w:marBottom w:val="0"/>
                      <w:divBdr>
                        <w:top w:val="none" w:sz="0" w:space="0" w:color="auto"/>
                        <w:left w:val="none" w:sz="0" w:space="0" w:color="auto"/>
                        <w:bottom w:val="none" w:sz="0" w:space="0" w:color="auto"/>
                        <w:right w:val="none" w:sz="0" w:space="0" w:color="auto"/>
                      </w:divBdr>
                    </w:div>
                  </w:divsChild>
                </w:div>
                <w:div w:id="1168331302">
                  <w:marLeft w:val="0"/>
                  <w:marRight w:val="0"/>
                  <w:marTop w:val="0"/>
                  <w:marBottom w:val="0"/>
                  <w:divBdr>
                    <w:top w:val="single" w:sz="2" w:space="1" w:color="FFFFFF"/>
                    <w:left w:val="single" w:sz="2" w:space="11" w:color="FFFFFF"/>
                    <w:bottom w:val="single" w:sz="2" w:space="1" w:color="FFFFFF"/>
                    <w:right w:val="single" w:sz="2" w:space="4" w:color="FFFFFF"/>
                  </w:divBdr>
                  <w:divsChild>
                    <w:div w:id="2004702082">
                      <w:marLeft w:val="0"/>
                      <w:marRight w:val="0"/>
                      <w:marTop w:val="0"/>
                      <w:marBottom w:val="0"/>
                      <w:divBdr>
                        <w:top w:val="none" w:sz="0" w:space="0" w:color="auto"/>
                        <w:left w:val="none" w:sz="0" w:space="0" w:color="auto"/>
                        <w:bottom w:val="none" w:sz="0" w:space="0" w:color="auto"/>
                        <w:right w:val="none" w:sz="0" w:space="0" w:color="auto"/>
                      </w:divBdr>
                    </w:div>
                  </w:divsChild>
                </w:div>
                <w:div w:id="1890067508">
                  <w:marLeft w:val="0"/>
                  <w:marRight w:val="0"/>
                  <w:marTop w:val="0"/>
                  <w:marBottom w:val="0"/>
                  <w:divBdr>
                    <w:top w:val="single" w:sz="2" w:space="1" w:color="FFFFFF"/>
                    <w:left w:val="single" w:sz="2" w:space="11" w:color="FFFFFF"/>
                    <w:bottom w:val="single" w:sz="2" w:space="1" w:color="FFFFFF"/>
                    <w:right w:val="single" w:sz="2" w:space="4" w:color="FFFFFF"/>
                  </w:divBdr>
                  <w:divsChild>
                    <w:div w:id="334309802">
                      <w:marLeft w:val="0"/>
                      <w:marRight w:val="0"/>
                      <w:marTop w:val="0"/>
                      <w:marBottom w:val="0"/>
                      <w:divBdr>
                        <w:top w:val="none" w:sz="0" w:space="0" w:color="auto"/>
                        <w:left w:val="none" w:sz="0" w:space="0" w:color="auto"/>
                        <w:bottom w:val="none" w:sz="0" w:space="0" w:color="auto"/>
                        <w:right w:val="none" w:sz="0" w:space="0" w:color="auto"/>
                      </w:divBdr>
                    </w:div>
                  </w:divsChild>
                </w:div>
                <w:div w:id="141893184">
                  <w:marLeft w:val="0"/>
                  <w:marRight w:val="0"/>
                  <w:marTop w:val="0"/>
                  <w:marBottom w:val="0"/>
                  <w:divBdr>
                    <w:top w:val="single" w:sz="2" w:space="1" w:color="FFFFFF"/>
                    <w:left w:val="single" w:sz="2" w:space="11" w:color="FFFFFF"/>
                    <w:bottom w:val="single" w:sz="2" w:space="1" w:color="FFFFFF"/>
                    <w:right w:val="single" w:sz="2" w:space="4" w:color="FFFFFF"/>
                  </w:divBdr>
                  <w:divsChild>
                    <w:div w:id="1810786228">
                      <w:marLeft w:val="0"/>
                      <w:marRight w:val="0"/>
                      <w:marTop w:val="0"/>
                      <w:marBottom w:val="0"/>
                      <w:divBdr>
                        <w:top w:val="none" w:sz="0" w:space="0" w:color="auto"/>
                        <w:left w:val="none" w:sz="0" w:space="0" w:color="auto"/>
                        <w:bottom w:val="none" w:sz="0" w:space="0" w:color="auto"/>
                        <w:right w:val="none" w:sz="0" w:space="0" w:color="auto"/>
                      </w:divBdr>
                    </w:div>
                  </w:divsChild>
                </w:div>
                <w:div w:id="1603105602">
                  <w:marLeft w:val="0"/>
                  <w:marRight w:val="0"/>
                  <w:marTop w:val="0"/>
                  <w:marBottom w:val="0"/>
                  <w:divBdr>
                    <w:top w:val="single" w:sz="2" w:space="1" w:color="FFFFFF"/>
                    <w:left w:val="single" w:sz="2" w:space="11" w:color="FFFFFF"/>
                    <w:bottom w:val="single" w:sz="2" w:space="1" w:color="FFFFFF"/>
                    <w:right w:val="single" w:sz="2" w:space="4" w:color="FFFFFF"/>
                  </w:divBdr>
                  <w:divsChild>
                    <w:div w:id="520045588">
                      <w:marLeft w:val="0"/>
                      <w:marRight w:val="0"/>
                      <w:marTop w:val="0"/>
                      <w:marBottom w:val="0"/>
                      <w:divBdr>
                        <w:top w:val="none" w:sz="0" w:space="0" w:color="auto"/>
                        <w:left w:val="none" w:sz="0" w:space="0" w:color="auto"/>
                        <w:bottom w:val="none" w:sz="0" w:space="0" w:color="auto"/>
                        <w:right w:val="none" w:sz="0" w:space="0" w:color="auto"/>
                      </w:divBdr>
                    </w:div>
                  </w:divsChild>
                </w:div>
                <w:div w:id="673187042">
                  <w:marLeft w:val="0"/>
                  <w:marRight w:val="0"/>
                  <w:marTop w:val="0"/>
                  <w:marBottom w:val="0"/>
                  <w:divBdr>
                    <w:top w:val="single" w:sz="2" w:space="1" w:color="FFFFFF"/>
                    <w:left w:val="single" w:sz="2" w:space="11" w:color="FFFFFF"/>
                    <w:bottom w:val="single" w:sz="2" w:space="1" w:color="FFFFFF"/>
                    <w:right w:val="single" w:sz="2" w:space="4" w:color="FFFFFF"/>
                  </w:divBdr>
                  <w:divsChild>
                    <w:div w:id="1614166418">
                      <w:marLeft w:val="0"/>
                      <w:marRight w:val="0"/>
                      <w:marTop w:val="0"/>
                      <w:marBottom w:val="0"/>
                      <w:divBdr>
                        <w:top w:val="none" w:sz="0" w:space="0" w:color="auto"/>
                        <w:left w:val="none" w:sz="0" w:space="0" w:color="auto"/>
                        <w:bottom w:val="none" w:sz="0" w:space="0" w:color="auto"/>
                        <w:right w:val="none" w:sz="0" w:space="0" w:color="auto"/>
                      </w:divBdr>
                    </w:div>
                  </w:divsChild>
                </w:div>
                <w:div w:id="1716856711">
                  <w:marLeft w:val="0"/>
                  <w:marRight w:val="0"/>
                  <w:marTop w:val="0"/>
                  <w:marBottom w:val="0"/>
                  <w:divBdr>
                    <w:top w:val="single" w:sz="2" w:space="1" w:color="FFFFFF"/>
                    <w:left w:val="single" w:sz="2" w:space="11" w:color="FFFFFF"/>
                    <w:bottom w:val="single" w:sz="2" w:space="1" w:color="FFFFFF"/>
                    <w:right w:val="single" w:sz="2" w:space="4" w:color="FFFFFF"/>
                  </w:divBdr>
                  <w:divsChild>
                    <w:div w:id="1282958466">
                      <w:marLeft w:val="0"/>
                      <w:marRight w:val="0"/>
                      <w:marTop w:val="0"/>
                      <w:marBottom w:val="0"/>
                      <w:divBdr>
                        <w:top w:val="none" w:sz="0" w:space="0" w:color="auto"/>
                        <w:left w:val="none" w:sz="0" w:space="0" w:color="auto"/>
                        <w:bottom w:val="none" w:sz="0" w:space="0" w:color="auto"/>
                        <w:right w:val="none" w:sz="0" w:space="0" w:color="auto"/>
                      </w:divBdr>
                    </w:div>
                  </w:divsChild>
                </w:div>
                <w:div w:id="1267276680">
                  <w:marLeft w:val="0"/>
                  <w:marRight w:val="0"/>
                  <w:marTop w:val="0"/>
                  <w:marBottom w:val="0"/>
                  <w:divBdr>
                    <w:top w:val="single" w:sz="2" w:space="1" w:color="FFFFFF"/>
                    <w:left w:val="single" w:sz="2" w:space="11" w:color="FFFFFF"/>
                    <w:bottom w:val="single" w:sz="2" w:space="1" w:color="FFFFFF"/>
                    <w:right w:val="single" w:sz="2" w:space="4" w:color="FFFFFF"/>
                  </w:divBdr>
                  <w:divsChild>
                    <w:div w:id="2031832828">
                      <w:marLeft w:val="0"/>
                      <w:marRight w:val="0"/>
                      <w:marTop w:val="0"/>
                      <w:marBottom w:val="0"/>
                      <w:divBdr>
                        <w:top w:val="none" w:sz="0" w:space="0" w:color="auto"/>
                        <w:left w:val="none" w:sz="0" w:space="0" w:color="auto"/>
                        <w:bottom w:val="none" w:sz="0" w:space="0" w:color="auto"/>
                        <w:right w:val="none" w:sz="0" w:space="0" w:color="auto"/>
                      </w:divBdr>
                    </w:div>
                  </w:divsChild>
                </w:div>
                <w:div w:id="1971475408">
                  <w:marLeft w:val="0"/>
                  <w:marRight w:val="0"/>
                  <w:marTop w:val="0"/>
                  <w:marBottom w:val="0"/>
                  <w:divBdr>
                    <w:top w:val="single" w:sz="2" w:space="1" w:color="FFFFFF"/>
                    <w:left w:val="single" w:sz="2" w:space="11" w:color="FFFFFF"/>
                    <w:bottom w:val="single" w:sz="2" w:space="1" w:color="FFFFFF"/>
                    <w:right w:val="single" w:sz="2" w:space="4" w:color="FFFFFF"/>
                  </w:divBdr>
                  <w:divsChild>
                    <w:div w:id="765229608">
                      <w:marLeft w:val="0"/>
                      <w:marRight w:val="0"/>
                      <w:marTop w:val="0"/>
                      <w:marBottom w:val="0"/>
                      <w:divBdr>
                        <w:top w:val="none" w:sz="0" w:space="0" w:color="auto"/>
                        <w:left w:val="none" w:sz="0" w:space="0" w:color="auto"/>
                        <w:bottom w:val="none" w:sz="0" w:space="0" w:color="auto"/>
                        <w:right w:val="none" w:sz="0" w:space="0" w:color="auto"/>
                      </w:divBdr>
                    </w:div>
                  </w:divsChild>
                </w:div>
                <w:div w:id="639309557">
                  <w:marLeft w:val="0"/>
                  <w:marRight w:val="0"/>
                  <w:marTop w:val="0"/>
                  <w:marBottom w:val="0"/>
                  <w:divBdr>
                    <w:top w:val="single" w:sz="2" w:space="1" w:color="FFFFFF"/>
                    <w:left w:val="single" w:sz="2" w:space="11" w:color="FFFFFF"/>
                    <w:bottom w:val="single" w:sz="2" w:space="1" w:color="FFFFFF"/>
                    <w:right w:val="single" w:sz="2" w:space="4" w:color="FFFFFF"/>
                  </w:divBdr>
                  <w:divsChild>
                    <w:div w:id="1765299891">
                      <w:marLeft w:val="0"/>
                      <w:marRight w:val="0"/>
                      <w:marTop w:val="0"/>
                      <w:marBottom w:val="0"/>
                      <w:divBdr>
                        <w:top w:val="none" w:sz="0" w:space="0" w:color="auto"/>
                        <w:left w:val="none" w:sz="0" w:space="0" w:color="auto"/>
                        <w:bottom w:val="none" w:sz="0" w:space="0" w:color="auto"/>
                        <w:right w:val="none" w:sz="0" w:space="0" w:color="auto"/>
                      </w:divBdr>
                    </w:div>
                  </w:divsChild>
                </w:div>
                <w:div w:id="927622086">
                  <w:marLeft w:val="0"/>
                  <w:marRight w:val="0"/>
                  <w:marTop w:val="0"/>
                  <w:marBottom w:val="0"/>
                  <w:divBdr>
                    <w:top w:val="single" w:sz="2" w:space="1" w:color="FFFFFF"/>
                    <w:left w:val="single" w:sz="2" w:space="11" w:color="FFFFFF"/>
                    <w:bottom w:val="single" w:sz="2" w:space="1" w:color="FFFFFF"/>
                    <w:right w:val="single" w:sz="2" w:space="4" w:color="FFFFFF"/>
                  </w:divBdr>
                  <w:divsChild>
                    <w:div w:id="1102146372">
                      <w:marLeft w:val="0"/>
                      <w:marRight w:val="0"/>
                      <w:marTop w:val="0"/>
                      <w:marBottom w:val="0"/>
                      <w:divBdr>
                        <w:top w:val="none" w:sz="0" w:space="0" w:color="auto"/>
                        <w:left w:val="none" w:sz="0" w:space="0" w:color="auto"/>
                        <w:bottom w:val="none" w:sz="0" w:space="0" w:color="auto"/>
                        <w:right w:val="none" w:sz="0" w:space="0" w:color="auto"/>
                      </w:divBdr>
                    </w:div>
                  </w:divsChild>
                </w:div>
                <w:div w:id="1326318696">
                  <w:marLeft w:val="0"/>
                  <w:marRight w:val="0"/>
                  <w:marTop w:val="0"/>
                  <w:marBottom w:val="0"/>
                  <w:divBdr>
                    <w:top w:val="single" w:sz="2" w:space="1" w:color="FFFFFF"/>
                    <w:left w:val="single" w:sz="2" w:space="11" w:color="FFFFFF"/>
                    <w:bottom w:val="single" w:sz="2" w:space="1" w:color="FFFFFF"/>
                    <w:right w:val="single" w:sz="2" w:space="4" w:color="FFFFFF"/>
                  </w:divBdr>
                  <w:divsChild>
                    <w:div w:id="1314527492">
                      <w:marLeft w:val="0"/>
                      <w:marRight w:val="0"/>
                      <w:marTop w:val="0"/>
                      <w:marBottom w:val="0"/>
                      <w:divBdr>
                        <w:top w:val="none" w:sz="0" w:space="0" w:color="auto"/>
                        <w:left w:val="none" w:sz="0" w:space="0" w:color="auto"/>
                        <w:bottom w:val="none" w:sz="0" w:space="0" w:color="auto"/>
                        <w:right w:val="none" w:sz="0" w:space="0" w:color="auto"/>
                      </w:divBdr>
                    </w:div>
                  </w:divsChild>
                </w:div>
                <w:div w:id="389495721">
                  <w:marLeft w:val="0"/>
                  <w:marRight w:val="0"/>
                  <w:marTop w:val="0"/>
                  <w:marBottom w:val="0"/>
                  <w:divBdr>
                    <w:top w:val="single" w:sz="2" w:space="1" w:color="FFFFFF"/>
                    <w:left w:val="single" w:sz="2" w:space="11" w:color="FFFFFF"/>
                    <w:bottom w:val="single" w:sz="2" w:space="1" w:color="FFFFFF"/>
                    <w:right w:val="single" w:sz="2" w:space="4" w:color="FFFFFF"/>
                  </w:divBdr>
                  <w:divsChild>
                    <w:div w:id="316571224">
                      <w:marLeft w:val="0"/>
                      <w:marRight w:val="0"/>
                      <w:marTop w:val="0"/>
                      <w:marBottom w:val="0"/>
                      <w:divBdr>
                        <w:top w:val="none" w:sz="0" w:space="0" w:color="auto"/>
                        <w:left w:val="none" w:sz="0" w:space="0" w:color="auto"/>
                        <w:bottom w:val="none" w:sz="0" w:space="0" w:color="auto"/>
                        <w:right w:val="none" w:sz="0" w:space="0" w:color="auto"/>
                      </w:divBdr>
                    </w:div>
                  </w:divsChild>
                </w:div>
                <w:div w:id="1623074149">
                  <w:marLeft w:val="0"/>
                  <w:marRight w:val="0"/>
                  <w:marTop w:val="0"/>
                  <w:marBottom w:val="0"/>
                  <w:divBdr>
                    <w:top w:val="single" w:sz="2" w:space="1" w:color="FFFFFF"/>
                    <w:left w:val="single" w:sz="2" w:space="11" w:color="FFFFFF"/>
                    <w:bottom w:val="single" w:sz="2" w:space="1" w:color="FFFFFF"/>
                    <w:right w:val="single" w:sz="2" w:space="4" w:color="FFFFFF"/>
                  </w:divBdr>
                  <w:divsChild>
                    <w:div w:id="1706783591">
                      <w:marLeft w:val="0"/>
                      <w:marRight w:val="0"/>
                      <w:marTop w:val="0"/>
                      <w:marBottom w:val="0"/>
                      <w:divBdr>
                        <w:top w:val="none" w:sz="0" w:space="0" w:color="auto"/>
                        <w:left w:val="none" w:sz="0" w:space="0" w:color="auto"/>
                        <w:bottom w:val="none" w:sz="0" w:space="0" w:color="auto"/>
                        <w:right w:val="none" w:sz="0" w:space="0" w:color="auto"/>
                      </w:divBdr>
                    </w:div>
                  </w:divsChild>
                </w:div>
                <w:div w:id="2045209174">
                  <w:marLeft w:val="0"/>
                  <w:marRight w:val="0"/>
                  <w:marTop w:val="0"/>
                  <w:marBottom w:val="0"/>
                  <w:divBdr>
                    <w:top w:val="single" w:sz="2" w:space="1" w:color="FFFFFF"/>
                    <w:left w:val="single" w:sz="2" w:space="11" w:color="FFFFFF"/>
                    <w:bottom w:val="single" w:sz="2" w:space="1" w:color="FFFFFF"/>
                    <w:right w:val="single" w:sz="2" w:space="4" w:color="FFFFFF"/>
                  </w:divBdr>
                  <w:divsChild>
                    <w:div w:id="544295501">
                      <w:marLeft w:val="0"/>
                      <w:marRight w:val="0"/>
                      <w:marTop w:val="0"/>
                      <w:marBottom w:val="0"/>
                      <w:divBdr>
                        <w:top w:val="none" w:sz="0" w:space="0" w:color="auto"/>
                        <w:left w:val="none" w:sz="0" w:space="0" w:color="auto"/>
                        <w:bottom w:val="none" w:sz="0" w:space="0" w:color="auto"/>
                        <w:right w:val="none" w:sz="0" w:space="0" w:color="auto"/>
                      </w:divBdr>
                    </w:div>
                  </w:divsChild>
                </w:div>
                <w:div w:id="1534222972">
                  <w:marLeft w:val="0"/>
                  <w:marRight w:val="0"/>
                  <w:marTop w:val="0"/>
                  <w:marBottom w:val="0"/>
                  <w:divBdr>
                    <w:top w:val="single" w:sz="2" w:space="1" w:color="FFFFFF"/>
                    <w:left w:val="single" w:sz="2" w:space="11" w:color="FFFFFF"/>
                    <w:bottom w:val="single" w:sz="2" w:space="1" w:color="FFFFFF"/>
                    <w:right w:val="single" w:sz="2" w:space="4" w:color="FFFFFF"/>
                  </w:divBdr>
                  <w:divsChild>
                    <w:div w:id="2081637350">
                      <w:marLeft w:val="0"/>
                      <w:marRight w:val="0"/>
                      <w:marTop w:val="0"/>
                      <w:marBottom w:val="0"/>
                      <w:divBdr>
                        <w:top w:val="none" w:sz="0" w:space="0" w:color="auto"/>
                        <w:left w:val="none" w:sz="0" w:space="0" w:color="auto"/>
                        <w:bottom w:val="none" w:sz="0" w:space="0" w:color="auto"/>
                        <w:right w:val="none" w:sz="0" w:space="0" w:color="auto"/>
                      </w:divBdr>
                    </w:div>
                  </w:divsChild>
                </w:div>
                <w:div w:id="388573013">
                  <w:marLeft w:val="0"/>
                  <w:marRight w:val="0"/>
                  <w:marTop w:val="0"/>
                  <w:marBottom w:val="0"/>
                  <w:divBdr>
                    <w:top w:val="single" w:sz="2" w:space="1" w:color="FFFFFF"/>
                    <w:left w:val="single" w:sz="2" w:space="11" w:color="FFFFFF"/>
                    <w:bottom w:val="single" w:sz="2" w:space="1" w:color="FFFFFF"/>
                    <w:right w:val="single" w:sz="2" w:space="4" w:color="FFFFFF"/>
                  </w:divBdr>
                  <w:divsChild>
                    <w:div w:id="1417089032">
                      <w:marLeft w:val="0"/>
                      <w:marRight w:val="0"/>
                      <w:marTop w:val="0"/>
                      <w:marBottom w:val="0"/>
                      <w:divBdr>
                        <w:top w:val="none" w:sz="0" w:space="0" w:color="auto"/>
                        <w:left w:val="none" w:sz="0" w:space="0" w:color="auto"/>
                        <w:bottom w:val="none" w:sz="0" w:space="0" w:color="auto"/>
                        <w:right w:val="none" w:sz="0" w:space="0" w:color="auto"/>
                      </w:divBdr>
                    </w:div>
                  </w:divsChild>
                </w:div>
                <w:div w:id="990643752">
                  <w:marLeft w:val="0"/>
                  <w:marRight w:val="0"/>
                  <w:marTop w:val="0"/>
                  <w:marBottom w:val="0"/>
                  <w:divBdr>
                    <w:top w:val="single" w:sz="2" w:space="1" w:color="FFFFFF"/>
                    <w:left w:val="single" w:sz="2" w:space="11" w:color="FFFFFF"/>
                    <w:bottom w:val="single" w:sz="2" w:space="1" w:color="FFFFFF"/>
                    <w:right w:val="single" w:sz="2" w:space="4" w:color="FFFFFF"/>
                  </w:divBdr>
                  <w:divsChild>
                    <w:div w:id="234126366">
                      <w:marLeft w:val="0"/>
                      <w:marRight w:val="0"/>
                      <w:marTop w:val="0"/>
                      <w:marBottom w:val="0"/>
                      <w:divBdr>
                        <w:top w:val="none" w:sz="0" w:space="0" w:color="auto"/>
                        <w:left w:val="none" w:sz="0" w:space="0" w:color="auto"/>
                        <w:bottom w:val="none" w:sz="0" w:space="0" w:color="auto"/>
                        <w:right w:val="none" w:sz="0" w:space="0" w:color="auto"/>
                      </w:divBdr>
                    </w:div>
                  </w:divsChild>
                </w:div>
                <w:div w:id="1170944096">
                  <w:marLeft w:val="0"/>
                  <w:marRight w:val="0"/>
                  <w:marTop w:val="0"/>
                  <w:marBottom w:val="0"/>
                  <w:divBdr>
                    <w:top w:val="single" w:sz="2" w:space="1" w:color="FFFFFF"/>
                    <w:left w:val="single" w:sz="2" w:space="11" w:color="FFFFFF"/>
                    <w:bottom w:val="single" w:sz="2" w:space="1" w:color="FFFFFF"/>
                    <w:right w:val="single" w:sz="2" w:space="4" w:color="FFFFFF"/>
                  </w:divBdr>
                  <w:divsChild>
                    <w:div w:id="1113595528">
                      <w:marLeft w:val="0"/>
                      <w:marRight w:val="0"/>
                      <w:marTop w:val="0"/>
                      <w:marBottom w:val="0"/>
                      <w:divBdr>
                        <w:top w:val="none" w:sz="0" w:space="0" w:color="auto"/>
                        <w:left w:val="none" w:sz="0" w:space="0" w:color="auto"/>
                        <w:bottom w:val="none" w:sz="0" w:space="0" w:color="auto"/>
                        <w:right w:val="none" w:sz="0" w:space="0" w:color="auto"/>
                      </w:divBdr>
                    </w:div>
                  </w:divsChild>
                </w:div>
                <w:div w:id="1939680608">
                  <w:marLeft w:val="0"/>
                  <w:marRight w:val="0"/>
                  <w:marTop w:val="0"/>
                  <w:marBottom w:val="0"/>
                  <w:divBdr>
                    <w:top w:val="single" w:sz="2" w:space="1" w:color="FFFFFF"/>
                    <w:left w:val="single" w:sz="2" w:space="11" w:color="FFFFFF"/>
                    <w:bottom w:val="single" w:sz="2" w:space="1" w:color="FFFFFF"/>
                    <w:right w:val="single" w:sz="2" w:space="4" w:color="FFFFFF"/>
                  </w:divBdr>
                  <w:divsChild>
                    <w:div w:id="1995839823">
                      <w:marLeft w:val="0"/>
                      <w:marRight w:val="0"/>
                      <w:marTop w:val="0"/>
                      <w:marBottom w:val="0"/>
                      <w:divBdr>
                        <w:top w:val="none" w:sz="0" w:space="0" w:color="auto"/>
                        <w:left w:val="none" w:sz="0" w:space="0" w:color="auto"/>
                        <w:bottom w:val="none" w:sz="0" w:space="0" w:color="auto"/>
                        <w:right w:val="none" w:sz="0" w:space="0" w:color="auto"/>
                      </w:divBdr>
                    </w:div>
                  </w:divsChild>
                </w:div>
                <w:div w:id="982198268">
                  <w:marLeft w:val="0"/>
                  <w:marRight w:val="0"/>
                  <w:marTop w:val="0"/>
                  <w:marBottom w:val="0"/>
                  <w:divBdr>
                    <w:top w:val="single" w:sz="2" w:space="1" w:color="FFFFFF"/>
                    <w:left w:val="single" w:sz="2" w:space="11" w:color="FFFFFF"/>
                    <w:bottom w:val="single" w:sz="2" w:space="1" w:color="FFFFFF"/>
                    <w:right w:val="single" w:sz="2" w:space="4" w:color="FFFFFF"/>
                  </w:divBdr>
                  <w:divsChild>
                    <w:div w:id="1420714439">
                      <w:marLeft w:val="0"/>
                      <w:marRight w:val="0"/>
                      <w:marTop w:val="0"/>
                      <w:marBottom w:val="0"/>
                      <w:divBdr>
                        <w:top w:val="none" w:sz="0" w:space="0" w:color="auto"/>
                        <w:left w:val="none" w:sz="0" w:space="0" w:color="auto"/>
                        <w:bottom w:val="none" w:sz="0" w:space="0" w:color="auto"/>
                        <w:right w:val="none" w:sz="0" w:space="0" w:color="auto"/>
                      </w:divBdr>
                    </w:div>
                  </w:divsChild>
                </w:div>
                <w:div w:id="2126075319">
                  <w:marLeft w:val="0"/>
                  <w:marRight w:val="0"/>
                  <w:marTop w:val="0"/>
                  <w:marBottom w:val="0"/>
                  <w:divBdr>
                    <w:top w:val="single" w:sz="2" w:space="1" w:color="FFFFFF"/>
                    <w:left w:val="single" w:sz="2" w:space="11" w:color="FFFFFF"/>
                    <w:bottom w:val="single" w:sz="2" w:space="1" w:color="FFFFFF"/>
                    <w:right w:val="single" w:sz="2" w:space="4" w:color="FFFFFF"/>
                  </w:divBdr>
                  <w:divsChild>
                    <w:div w:id="1942225293">
                      <w:marLeft w:val="0"/>
                      <w:marRight w:val="0"/>
                      <w:marTop w:val="0"/>
                      <w:marBottom w:val="0"/>
                      <w:divBdr>
                        <w:top w:val="none" w:sz="0" w:space="0" w:color="auto"/>
                        <w:left w:val="none" w:sz="0" w:space="0" w:color="auto"/>
                        <w:bottom w:val="none" w:sz="0" w:space="0" w:color="auto"/>
                        <w:right w:val="none" w:sz="0" w:space="0" w:color="auto"/>
                      </w:divBdr>
                    </w:div>
                  </w:divsChild>
                </w:div>
                <w:div w:id="1534534865">
                  <w:marLeft w:val="0"/>
                  <w:marRight w:val="0"/>
                  <w:marTop w:val="0"/>
                  <w:marBottom w:val="0"/>
                  <w:divBdr>
                    <w:top w:val="single" w:sz="2" w:space="1" w:color="FFFFFF"/>
                    <w:left w:val="single" w:sz="2" w:space="11" w:color="FFFFFF"/>
                    <w:bottom w:val="single" w:sz="2" w:space="1" w:color="FFFFFF"/>
                    <w:right w:val="single" w:sz="2" w:space="4" w:color="FFFFFF"/>
                  </w:divBdr>
                  <w:divsChild>
                    <w:div w:id="1771702315">
                      <w:marLeft w:val="0"/>
                      <w:marRight w:val="0"/>
                      <w:marTop w:val="0"/>
                      <w:marBottom w:val="0"/>
                      <w:divBdr>
                        <w:top w:val="none" w:sz="0" w:space="0" w:color="auto"/>
                        <w:left w:val="none" w:sz="0" w:space="0" w:color="auto"/>
                        <w:bottom w:val="none" w:sz="0" w:space="0" w:color="auto"/>
                        <w:right w:val="none" w:sz="0" w:space="0" w:color="auto"/>
                      </w:divBdr>
                    </w:div>
                  </w:divsChild>
                </w:div>
                <w:div w:id="1981415957">
                  <w:marLeft w:val="0"/>
                  <w:marRight w:val="0"/>
                  <w:marTop w:val="0"/>
                  <w:marBottom w:val="0"/>
                  <w:divBdr>
                    <w:top w:val="single" w:sz="2" w:space="1" w:color="FFFFFF"/>
                    <w:left w:val="single" w:sz="2" w:space="11" w:color="FFFFFF"/>
                    <w:bottom w:val="single" w:sz="2" w:space="1" w:color="FFFFFF"/>
                    <w:right w:val="single" w:sz="2" w:space="4" w:color="FFFFFF"/>
                  </w:divBdr>
                  <w:divsChild>
                    <w:div w:id="1856117258">
                      <w:marLeft w:val="0"/>
                      <w:marRight w:val="0"/>
                      <w:marTop w:val="0"/>
                      <w:marBottom w:val="0"/>
                      <w:divBdr>
                        <w:top w:val="none" w:sz="0" w:space="0" w:color="auto"/>
                        <w:left w:val="none" w:sz="0" w:space="0" w:color="auto"/>
                        <w:bottom w:val="none" w:sz="0" w:space="0" w:color="auto"/>
                        <w:right w:val="none" w:sz="0" w:space="0" w:color="auto"/>
                      </w:divBdr>
                    </w:div>
                  </w:divsChild>
                </w:div>
                <w:div w:id="1852405842">
                  <w:marLeft w:val="0"/>
                  <w:marRight w:val="0"/>
                  <w:marTop w:val="0"/>
                  <w:marBottom w:val="0"/>
                  <w:divBdr>
                    <w:top w:val="single" w:sz="2" w:space="1" w:color="FFFFFF"/>
                    <w:left w:val="single" w:sz="2" w:space="11" w:color="FFFFFF"/>
                    <w:bottom w:val="single" w:sz="2" w:space="1" w:color="FFFFFF"/>
                    <w:right w:val="single" w:sz="2" w:space="4" w:color="FFFFFF"/>
                  </w:divBdr>
                  <w:divsChild>
                    <w:div w:id="2052222456">
                      <w:marLeft w:val="0"/>
                      <w:marRight w:val="0"/>
                      <w:marTop w:val="0"/>
                      <w:marBottom w:val="0"/>
                      <w:divBdr>
                        <w:top w:val="none" w:sz="0" w:space="0" w:color="auto"/>
                        <w:left w:val="none" w:sz="0" w:space="0" w:color="auto"/>
                        <w:bottom w:val="none" w:sz="0" w:space="0" w:color="auto"/>
                        <w:right w:val="none" w:sz="0" w:space="0" w:color="auto"/>
                      </w:divBdr>
                    </w:div>
                  </w:divsChild>
                </w:div>
                <w:div w:id="1617639167">
                  <w:marLeft w:val="0"/>
                  <w:marRight w:val="0"/>
                  <w:marTop w:val="0"/>
                  <w:marBottom w:val="0"/>
                  <w:divBdr>
                    <w:top w:val="single" w:sz="2" w:space="1" w:color="FFFFFF"/>
                    <w:left w:val="single" w:sz="2" w:space="11" w:color="FFFFFF"/>
                    <w:bottom w:val="single" w:sz="2" w:space="1" w:color="FFFFFF"/>
                    <w:right w:val="single" w:sz="2" w:space="4" w:color="FFFFFF"/>
                  </w:divBdr>
                  <w:divsChild>
                    <w:div w:id="190530974">
                      <w:marLeft w:val="0"/>
                      <w:marRight w:val="0"/>
                      <w:marTop w:val="0"/>
                      <w:marBottom w:val="0"/>
                      <w:divBdr>
                        <w:top w:val="none" w:sz="0" w:space="0" w:color="auto"/>
                        <w:left w:val="none" w:sz="0" w:space="0" w:color="auto"/>
                        <w:bottom w:val="none" w:sz="0" w:space="0" w:color="auto"/>
                        <w:right w:val="none" w:sz="0" w:space="0" w:color="auto"/>
                      </w:divBdr>
                    </w:div>
                  </w:divsChild>
                </w:div>
                <w:div w:id="1591818539">
                  <w:marLeft w:val="0"/>
                  <w:marRight w:val="0"/>
                  <w:marTop w:val="0"/>
                  <w:marBottom w:val="0"/>
                  <w:divBdr>
                    <w:top w:val="single" w:sz="2" w:space="1" w:color="FFFFFF"/>
                    <w:left w:val="single" w:sz="2" w:space="11" w:color="FFFFFF"/>
                    <w:bottom w:val="single" w:sz="2" w:space="1" w:color="FFFFFF"/>
                    <w:right w:val="single" w:sz="2" w:space="4" w:color="FFFFFF"/>
                  </w:divBdr>
                  <w:divsChild>
                    <w:div w:id="1883010779">
                      <w:marLeft w:val="0"/>
                      <w:marRight w:val="0"/>
                      <w:marTop w:val="0"/>
                      <w:marBottom w:val="0"/>
                      <w:divBdr>
                        <w:top w:val="none" w:sz="0" w:space="0" w:color="auto"/>
                        <w:left w:val="none" w:sz="0" w:space="0" w:color="auto"/>
                        <w:bottom w:val="none" w:sz="0" w:space="0" w:color="auto"/>
                        <w:right w:val="none" w:sz="0" w:space="0" w:color="auto"/>
                      </w:divBdr>
                    </w:div>
                  </w:divsChild>
                </w:div>
                <w:div w:id="697509149">
                  <w:marLeft w:val="0"/>
                  <w:marRight w:val="0"/>
                  <w:marTop w:val="0"/>
                  <w:marBottom w:val="0"/>
                  <w:divBdr>
                    <w:top w:val="single" w:sz="2" w:space="1" w:color="FFFFFF"/>
                    <w:left w:val="single" w:sz="2" w:space="11" w:color="FFFFFF"/>
                    <w:bottom w:val="single" w:sz="2" w:space="1" w:color="FFFFFF"/>
                    <w:right w:val="single" w:sz="2" w:space="4" w:color="FFFFFF"/>
                  </w:divBdr>
                  <w:divsChild>
                    <w:div w:id="958293681">
                      <w:marLeft w:val="0"/>
                      <w:marRight w:val="0"/>
                      <w:marTop w:val="0"/>
                      <w:marBottom w:val="0"/>
                      <w:divBdr>
                        <w:top w:val="none" w:sz="0" w:space="0" w:color="auto"/>
                        <w:left w:val="none" w:sz="0" w:space="0" w:color="auto"/>
                        <w:bottom w:val="none" w:sz="0" w:space="0" w:color="auto"/>
                        <w:right w:val="none" w:sz="0" w:space="0" w:color="auto"/>
                      </w:divBdr>
                    </w:div>
                  </w:divsChild>
                </w:div>
                <w:div w:id="1768496454">
                  <w:marLeft w:val="0"/>
                  <w:marRight w:val="0"/>
                  <w:marTop w:val="0"/>
                  <w:marBottom w:val="0"/>
                  <w:divBdr>
                    <w:top w:val="single" w:sz="2" w:space="1" w:color="FFFFFF"/>
                    <w:left w:val="single" w:sz="2" w:space="11" w:color="FFFFFF"/>
                    <w:bottom w:val="single" w:sz="2" w:space="1" w:color="FFFFFF"/>
                    <w:right w:val="single" w:sz="2" w:space="4" w:color="FFFFFF"/>
                  </w:divBdr>
                  <w:divsChild>
                    <w:div w:id="1784376090">
                      <w:marLeft w:val="0"/>
                      <w:marRight w:val="0"/>
                      <w:marTop w:val="0"/>
                      <w:marBottom w:val="0"/>
                      <w:divBdr>
                        <w:top w:val="none" w:sz="0" w:space="0" w:color="auto"/>
                        <w:left w:val="none" w:sz="0" w:space="0" w:color="auto"/>
                        <w:bottom w:val="none" w:sz="0" w:space="0" w:color="auto"/>
                        <w:right w:val="none" w:sz="0" w:space="0" w:color="auto"/>
                      </w:divBdr>
                    </w:div>
                  </w:divsChild>
                </w:div>
                <w:div w:id="1360231115">
                  <w:marLeft w:val="0"/>
                  <w:marRight w:val="0"/>
                  <w:marTop w:val="0"/>
                  <w:marBottom w:val="0"/>
                  <w:divBdr>
                    <w:top w:val="single" w:sz="2" w:space="1" w:color="FFFFFF"/>
                    <w:left w:val="single" w:sz="2" w:space="11" w:color="FFFFFF"/>
                    <w:bottom w:val="single" w:sz="2" w:space="1" w:color="FFFFFF"/>
                    <w:right w:val="single" w:sz="2" w:space="4" w:color="FFFFFF"/>
                  </w:divBdr>
                  <w:divsChild>
                    <w:div w:id="673729323">
                      <w:marLeft w:val="0"/>
                      <w:marRight w:val="0"/>
                      <w:marTop w:val="0"/>
                      <w:marBottom w:val="0"/>
                      <w:divBdr>
                        <w:top w:val="none" w:sz="0" w:space="0" w:color="auto"/>
                        <w:left w:val="none" w:sz="0" w:space="0" w:color="auto"/>
                        <w:bottom w:val="none" w:sz="0" w:space="0" w:color="auto"/>
                        <w:right w:val="none" w:sz="0" w:space="0" w:color="auto"/>
                      </w:divBdr>
                    </w:div>
                  </w:divsChild>
                </w:div>
                <w:div w:id="917397017">
                  <w:marLeft w:val="0"/>
                  <w:marRight w:val="0"/>
                  <w:marTop w:val="0"/>
                  <w:marBottom w:val="0"/>
                  <w:divBdr>
                    <w:top w:val="single" w:sz="2" w:space="1" w:color="FFFFFF"/>
                    <w:left w:val="single" w:sz="2" w:space="11" w:color="FFFFFF"/>
                    <w:bottom w:val="single" w:sz="2" w:space="1" w:color="FFFFFF"/>
                    <w:right w:val="single" w:sz="2" w:space="4" w:color="FFFFFF"/>
                  </w:divBdr>
                  <w:divsChild>
                    <w:div w:id="1665863629">
                      <w:marLeft w:val="0"/>
                      <w:marRight w:val="0"/>
                      <w:marTop w:val="0"/>
                      <w:marBottom w:val="0"/>
                      <w:divBdr>
                        <w:top w:val="none" w:sz="0" w:space="0" w:color="auto"/>
                        <w:left w:val="none" w:sz="0" w:space="0" w:color="auto"/>
                        <w:bottom w:val="none" w:sz="0" w:space="0" w:color="auto"/>
                        <w:right w:val="none" w:sz="0" w:space="0" w:color="auto"/>
                      </w:divBdr>
                    </w:div>
                  </w:divsChild>
                </w:div>
                <w:div w:id="1587885373">
                  <w:marLeft w:val="0"/>
                  <w:marRight w:val="0"/>
                  <w:marTop w:val="0"/>
                  <w:marBottom w:val="0"/>
                  <w:divBdr>
                    <w:top w:val="single" w:sz="2" w:space="1" w:color="FFFFFF"/>
                    <w:left w:val="single" w:sz="2" w:space="11" w:color="FFFFFF"/>
                    <w:bottom w:val="single" w:sz="2" w:space="1" w:color="FFFFFF"/>
                    <w:right w:val="single" w:sz="2" w:space="4" w:color="FFFFFF"/>
                  </w:divBdr>
                  <w:divsChild>
                    <w:div w:id="370543272">
                      <w:marLeft w:val="0"/>
                      <w:marRight w:val="0"/>
                      <w:marTop w:val="0"/>
                      <w:marBottom w:val="0"/>
                      <w:divBdr>
                        <w:top w:val="none" w:sz="0" w:space="0" w:color="auto"/>
                        <w:left w:val="none" w:sz="0" w:space="0" w:color="auto"/>
                        <w:bottom w:val="none" w:sz="0" w:space="0" w:color="auto"/>
                        <w:right w:val="none" w:sz="0" w:space="0" w:color="auto"/>
                      </w:divBdr>
                    </w:div>
                  </w:divsChild>
                </w:div>
                <w:div w:id="1958903048">
                  <w:marLeft w:val="0"/>
                  <w:marRight w:val="0"/>
                  <w:marTop w:val="0"/>
                  <w:marBottom w:val="0"/>
                  <w:divBdr>
                    <w:top w:val="single" w:sz="2" w:space="1" w:color="FFFFFF"/>
                    <w:left w:val="single" w:sz="2" w:space="11" w:color="FFFFFF"/>
                    <w:bottom w:val="single" w:sz="2" w:space="1" w:color="FFFFFF"/>
                    <w:right w:val="single" w:sz="2" w:space="4" w:color="FFFFFF"/>
                  </w:divBdr>
                  <w:divsChild>
                    <w:div w:id="216937398">
                      <w:marLeft w:val="0"/>
                      <w:marRight w:val="0"/>
                      <w:marTop w:val="0"/>
                      <w:marBottom w:val="0"/>
                      <w:divBdr>
                        <w:top w:val="none" w:sz="0" w:space="0" w:color="auto"/>
                        <w:left w:val="none" w:sz="0" w:space="0" w:color="auto"/>
                        <w:bottom w:val="none" w:sz="0" w:space="0" w:color="auto"/>
                        <w:right w:val="none" w:sz="0" w:space="0" w:color="auto"/>
                      </w:divBdr>
                    </w:div>
                  </w:divsChild>
                </w:div>
                <w:div w:id="1473522259">
                  <w:marLeft w:val="0"/>
                  <w:marRight w:val="0"/>
                  <w:marTop w:val="0"/>
                  <w:marBottom w:val="0"/>
                  <w:divBdr>
                    <w:top w:val="single" w:sz="2" w:space="1" w:color="FFFFFF"/>
                    <w:left w:val="single" w:sz="2" w:space="11" w:color="FFFFFF"/>
                    <w:bottom w:val="single" w:sz="2" w:space="1" w:color="FFFFFF"/>
                    <w:right w:val="single" w:sz="2" w:space="4" w:color="FFFFFF"/>
                  </w:divBdr>
                  <w:divsChild>
                    <w:div w:id="1499687092">
                      <w:marLeft w:val="0"/>
                      <w:marRight w:val="0"/>
                      <w:marTop w:val="0"/>
                      <w:marBottom w:val="0"/>
                      <w:divBdr>
                        <w:top w:val="none" w:sz="0" w:space="0" w:color="auto"/>
                        <w:left w:val="none" w:sz="0" w:space="0" w:color="auto"/>
                        <w:bottom w:val="none" w:sz="0" w:space="0" w:color="auto"/>
                        <w:right w:val="none" w:sz="0" w:space="0" w:color="auto"/>
                      </w:divBdr>
                    </w:div>
                  </w:divsChild>
                </w:div>
                <w:div w:id="645821670">
                  <w:marLeft w:val="0"/>
                  <w:marRight w:val="0"/>
                  <w:marTop w:val="0"/>
                  <w:marBottom w:val="0"/>
                  <w:divBdr>
                    <w:top w:val="single" w:sz="2" w:space="1" w:color="FFFFFF"/>
                    <w:left w:val="single" w:sz="2" w:space="11" w:color="FFFFFF"/>
                    <w:bottom w:val="single" w:sz="2" w:space="1" w:color="FFFFFF"/>
                    <w:right w:val="single" w:sz="2" w:space="4" w:color="FFFFFF"/>
                  </w:divBdr>
                  <w:divsChild>
                    <w:div w:id="1142190609">
                      <w:marLeft w:val="0"/>
                      <w:marRight w:val="0"/>
                      <w:marTop w:val="0"/>
                      <w:marBottom w:val="0"/>
                      <w:divBdr>
                        <w:top w:val="none" w:sz="0" w:space="0" w:color="auto"/>
                        <w:left w:val="none" w:sz="0" w:space="0" w:color="auto"/>
                        <w:bottom w:val="none" w:sz="0" w:space="0" w:color="auto"/>
                        <w:right w:val="none" w:sz="0" w:space="0" w:color="auto"/>
                      </w:divBdr>
                    </w:div>
                  </w:divsChild>
                </w:div>
                <w:div w:id="826242901">
                  <w:marLeft w:val="0"/>
                  <w:marRight w:val="0"/>
                  <w:marTop w:val="0"/>
                  <w:marBottom w:val="0"/>
                  <w:divBdr>
                    <w:top w:val="single" w:sz="2" w:space="1" w:color="FFFFFF"/>
                    <w:left w:val="single" w:sz="2" w:space="11" w:color="FFFFFF"/>
                    <w:bottom w:val="single" w:sz="2" w:space="1" w:color="FFFFFF"/>
                    <w:right w:val="single" w:sz="2" w:space="4" w:color="FFFFFF"/>
                  </w:divBdr>
                  <w:divsChild>
                    <w:div w:id="1415739388">
                      <w:marLeft w:val="0"/>
                      <w:marRight w:val="0"/>
                      <w:marTop w:val="0"/>
                      <w:marBottom w:val="0"/>
                      <w:divBdr>
                        <w:top w:val="none" w:sz="0" w:space="0" w:color="auto"/>
                        <w:left w:val="none" w:sz="0" w:space="0" w:color="auto"/>
                        <w:bottom w:val="none" w:sz="0" w:space="0" w:color="auto"/>
                        <w:right w:val="none" w:sz="0" w:space="0" w:color="auto"/>
                      </w:divBdr>
                    </w:div>
                  </w:divsChild>
                </w:div>
                <w:div w:id="12346051">
                  <w:marLeft w:val="0"/>
                  <w:marRight w:val="0"/>
                  <w:marTop w:val="0"/>
                  <w:marBottom w:val="0"/>
                  <w:divBdr>
                    <w:top w:val="single" w:sz="2" w:space="1" w:color="FFFFFF"/>
                    <w:left w:val="single" w:sz="2" w:space="11" w:color="FFFFFF"/>
                    <w:bottom w:val="single" w:sz="2" w:space="4" w:color="FFFFFF"/>
                    <w:right w:val="single" w:sz="2" w:space="4" w:color="FFFFFF"/>
                  </w:divBdr>
                  <w:divsChild>
                    <w:div w:id="7650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89342">
      <w:bodyDiv w:val="1"/>
      <w:marLeft w:val="0"/>
      <w:marRight w:val="0"/>
      <w:marTop w:val="0"/>
      <w:marBottom w:val="0"/>
      <w:divBdr>
        <w:top w:val="none" w:sz="0" w:space="0" w:color="auto"/>
        <w:left w:val="none" w:sz="0" w:space="0" w:color="auto"/>
        <w:bottom w:val="none" w:sz="0" w:space="0" w:color="auto"/>
        <w:right w:val="none" w:sz="0" w:space="0" w:color="auto"/>
      </w:divBdr>
      <w:divsChild>
        <w:div w:id="1905411861">
          <w:marLeft w:val="0"/>
          <w:marRight w:val="0"/>
          <w:marTop w:val="0"/>
          <w:marBottom w:val="0"/>
          <w:divBdr>
            <w:top w:val="none" w:sz="0" w:space="0" w:color="auto"/>
            <w:left w:val="none" w:sz="0" w:space="0" w:color="auto"/>
            <w:bottom w:val="none" w:sz="0" w:space="0" w:color="auto"/>
            <w:right w:val="none" w:sz="0" w:space="0" w:color="auto"/>
          </w:divBdr>
        </w:div>
        <w:div w:id="386533598">
          <w:marLeft w:val="0"/>
          <w:marRight w:val="0"/>
          <w:marTop w:val="0"/>
          <w:marBottom w:val="300"/>
          <w:divBdr>
            <w:top w:val="none" w:sz="0" w:space="0" w:color="auto"/>
            <w:left w:val="none" w:sz="0" w:space="0" w:color="auto"/>
            <w:bottom w:val="none" w:sz="0" w:space="0" w:color="auto"/>
            <w:right w:val="none" w:sz="0" w:space="0" w:color="auto"/>
          </w:divBdr>
          <w:divsChild>
            <w:div w:id="1240990687">
              <w:marLeft w:val="0"/>
              <w:marRight w:val="0"/>
              <w:marTop w:val="0"/>
              <w:marBottom w:val="0"/>
              <w:divBdr>
                <w:top w:val="none" w:sz="0" w:space="0" w:color="auto"/>
                <w:left w:val="none" w:sz="0" w:space="0" w:color="auto"/>
                <w:bottom w:val="none" w:sz="0" w:space="0" w:color="auto"/>
                <w:right w:val="none" w:sz="0" w:space="0" w:color="auto"/>
              </w:divBdr>
              <w:divsChild>
                <w:div w:id="2091581987">
                  <w:marLeft w:val="0"/>
                  <w:marRight w:val="0"/>
                  <w:marTop w:val="0"/>
                  <w:marBottom w:val="0"/>
                  <w:divBdr>
                    <w:top w:val="single" w:sz="2" w:space="4" w:color="FFFFFF"/>
                    <w:left w:val="single" w:sz="2" w:space="11" w:color="FFFFFF"/>
                    <w:bottom w:val="single" w:sz="2" w:space="1" w:color="FFFFFF"/>
                    <w:right w:val="single" w:sz="2" w:space="4" w:color="FFFFFF"/>
                  </w:divBdr>
                  <w:divsChild>
                    <w:div w:id="316150178">
                      <w:marLeft w:val="0"/>
                      <w:marRight w:val="0"/>
                      <w:marTop w:val="0"/>
                      <w:marBottom w:val="0"/>
                      <w:divBdr>
                        <w:top w:val="none" w:sz="0" w:space="0" w:color="auto"/>
                        <w:left w:val="none" w:sz="0" w:space="0" w:color="auto"/>
                        <w:bottom w:val="none" w:sz="0" w:space="0" w:color="auto"/>
                        <w:right w:val="none" w:sz="0" w:space="0" w:color="auto"/>
                      </w:divBdr>
                    </w:div>
                  </w:divsChild>
                </w:div>
                <w:div w:id="986395176">
                  <w:marLeft w:val="0"/>
                  <w:marRight w:val="0"/>
                  <w:marTop w:val="0"/>
                  <w:marBottom w:val="0"/>
                  <w:divBdr>
                    <w:top w:val="single" w:sz="2" w:space="1" w:color="FFFFFF"/>
                    <w:left w:val="single" w:sz="2" w:space="11" w:color="FFFFFF"/>
                    <w:bottom w:val="single" w:sz="2" w:space="1" w:color="FFFFFF"/>
                    <w:right w:val="single" w:sz="2" w:space="4" w:color="FFFFFF"/>
                  </w:divBdr>
                  <w:divsChild>
                    <w:div w:id="1936010451">
                      <w:marLeft w:val="0"/>
                      <w:marRight w:val="0"/>
                      <w:marTop w:val="0"/>
                      <w:marBottom w:val="0"/>
                      <w:divBdr>
                        <w:top w:val="none" w:sz="0" w:space="0" w:color="auto"/>
                        <w:left w:val="none" w:sz="0" w:space="0" w:color="auto"/>
                        <w:bottom w:val="none" w:sz="0" w:space="0" w:color="auto"/>
                        <w:right w:val="none" w:sz="0" w:space="0" w:color="auto"/>
                      </w:divBdr>
                    </w:div>
                  </w:divsChild>
                </w:div>
                <w:div w:id="1911579292">
                  <w:marLeft w:val="0"/>
                  <w:marRight w:val="0"/>
                  <w:marTop w:val="0"/>
                  <w:marBottom w:val="0"/>
                  <w:divBdr>
                    <w:top w:val="single" w:sz="2" w:space="1" w:color="FFFFFF"/>
                    <w:left w:val="single" w:sz="2" w:space="11" w:color="FFFFFF"/>
                    <w:bottom w:val="single" w:sz="2" w:space="1" w:color="FFFFFF"/>
                    <w:right w:val="single" w:sz="2" w:space="4" w:color="FFFFFF"/>
                  </w:divBdr>
                  <w:divsChild>
                    <w:div w:id="972979555">
                      <w:marLeft w:val="0"/>
                      <w:marRight w:val="0"/>
                      <w:marTop w:val="0"/>
                      <w:marBottom w:val="0"/>
                      <w:divBdr>
                        <w:top w:val="none" w:sz="0" w:space="0" w:color="auto"/>
                        <w:left w:val="none" w:sz="0" w:space="0" w:color="auto"/>
                        <w:bottom w:val="none" w:sz="0" w:space="0" w:color="auto"/>
                        <w:right w:val="none" w:sz="0" w:space="0" w:color="auto"/>
                      </w:divBdr>
                    </w:div>
                  </w:divsChild>
                </w:div>
                <w:div w:id="623969442">
                  <w:marLeft w:val="0"/>
                  <w:marRight w:val="0"/>
                  <w:marTop w:val="0"/>
                  <w:marBottom w:val="0"/>
                  <w:divBdr>
                    <w:top w:val="single" w:sz="2" w:space="1" w:color="FFFFFF"/>
                    <w:left w:val="single" w:sz="2" w:space="11" w:color="FFFFFF"/>
                    <w:bottom w:val="single" w:sz="2" w:space="1" w:color="FFFFFF"/>
                    <w:right w:val="single" w:sz="2" w:space="4" w:color="FFFFFF"/>
                  </w:divBdr>
                  <w:divsChild>
                    <w:div w:id="581110322">
                      <w:marLeft w:val="0"/>
                      <w:marRight w:val="0"/>
                      <w:marTop w:val="0"/>
                      <w:marBottom w:val="0"/>
                      <w:divBdr>
                        <w:top w:val="none" w:sz="0" w:space="0" w:color="auto"/>
                        <w:left w:val="none" w:sz="0" w:space="0" w:color="auto"/>
                        <w:bottom w:val="none" w:sz="0" w:space="0" w:color="auto"/>
                        <w:right w:val="none" w:sz="0" w:space="0" w:color="auto"/>
                      </w:divBdr>
                    </w:div>
                  </w:divsChild>
                </w:div>
                <w:div w:id="1445493581">
                  <w:marLeft w:val="0"/>
                  <w:marRight w:val="0"/>
                  <w:marTop w:val="0"/>
                  <w:marBottom w:val="0"/>
                  <w:divBdr>
                    <w:top w:val="single" w:sz="2" w:space="1" w:color="FFFFFF"/>
                    <w:left w:val="single" w:sz="2" w:space="11" w:color="FFFFFF"/>
                    <w:bottom w:val="single" w:sz="2" w:space="1" w:color="FFFFFF"/>
                    <w:right w:val="single" w:sz="2" w:space="4" w:color="FFFFFF"/>
                  </w:divBdr>
                  <w:divsChild>
                    <w:div w:id="1312179047">
                      <w:marLeft w:val="0"/>
                      <w:marRight w:val="0"/>
                      <w:marTop w:val="0"/>
                      <w:marBottom w:val="0"/>
                      <w:divBdr>
                        <w:top w:val="none" w:sz="0" w:space="0" w:color="auto"/>
                        <w:left w:val="none" w:sz="0" w:space="0" w:color="auto"/>
                        <w:bottom w:val="none" w:sz="0" w:space="0" w:color="auto"/>
                        <w:right w:val="none" w:sz="0" w:space="0" w:color="auto"/>
                      </w:divBdr>
                    </w:div>
                  </w:divsChild>
                </w:div>
                <w:div w:id="376128982">
                  <w:marLeft w:val="0"/>
                  <w:marRight w:val="0"/>
                  <w:marTop w:val="0"/>
                  <w:marBottom w:val="0"/>
                  <w:divBdr>
                    <w:top w:val="single" w:sz="2" w:space="1" w:color="FFFFFF"/>
                    <w:left w:val="single" w:sz="2" w:space="11" w:color="FFFFFF"/>
                    <w:bottom w:val="single" w:sz="2" w:space="1" w:color="FFFFFF"/>
                    <w:right w:val="single" w:sz="2" w:space="4" w:color="FFFFFF"/>
                  </w:divBdr>
                  <w:divsChild>
                    <w:div w:id="1723863322">
                      <w:marLeft w:val="0"/>
                      <w:marRight w:val="0"/>
                      <w:marTop w:val="0"/>
                      <w:marBottom w:val="0"/>
                      <w:divBdr>
                        <w:top w:val="none" w:sz="0" w:space="0" w:color="auto"/>
                        <w:left w:val="none" w:sz="0" w:space="0" w:color="auto"/>
                        <w:bottom w:val="none" w:sz="0" w:space="0" w:color="auto"/>
                        <w:right w:val="none" w:sz="0" w:space="0" w:color="auto"/>
                      </w:divBdr>
                    </w:div>
                  </w:divsChild>
                </w:div>
                <w:div w:id="695472695">
                  <w:marLeft w:val="0"/>
                  <w:marRight w:val="0"/>
                  <w:marTop w:val="0"/>
                  <w:marBottom w:val="0"/>
                  <w:divBdr>
                    <w:top w:val="single" w:sz="2" w:space="1" w:color="FFFFFF"/>
                    <w:left w:val="single" w:sz="2" w:space="11" w:color="FFFFFF"/>
                    <w:bottom w:val="single" w:sz="2" w:space="1" w:color="FFFFFF"/>
                    <w:right w:val="single" w:sz="2" w:space="4" w:color="FFFFFF"/>
                  </w:divBdr>
                  <w:divsChild>
                    <w:div w:id="1070420532">
                      <w:marLeft w:val="0"/>
                      <w:marRight w:val="0"/>
                      <w:marTop w:val="0"/>
                      <w:marBottom w:val="0"/>
                      <w:divBdr>
                        <w:top w:val="none" w:sz="0" w:space="0" w:color="auto"/>
                        <w:left w:val="none" w:sz="0" w:space="0" w:color="auto"/>
                        <w:bottom w:val="none" w:sz="0" w:space="0" w:color="auto"/>
                        <w:right w:val="none" w:sz="0" w:space="0" w:color="auto"/>
                      </w:divBdr>
                    </w:div>
                  </w:divsChild>
                </w:div>
                <w:div w:id="1935016590">
                  <w:marLeft w:val="0"/>
                  <w:marRight w:val="0"/>
                  <w:marTop w:val="0"/>
                  <w:marBottom w:val="0"/>
                  <w:divBdr>
                    <w:top w:val="single" w:sz="2" w:space="1" w:color="FFFFFF"/>
                    <w:left w:val="single" w:sz="2" w:space="11" w:color="FFFFFF"/>
                    <w:bottom w:val="single" w:sz="2" w:space="1" w:color="FFFFFF"/>
                    <w:right w:val="single" w:sz="2" w:space="4" w:color="FFFFFF"/>
                  </w:divBdr>
                  <w:divsChild>
                    <w:div w:id="1471900506">
                      <w:marLeft w:val="0"/>
                      <w:marRight w:val="0"/>
                      <w:marTop w:val="0"/>
                      <w:marBottom w:val="0"/>
                      <w:divBdr>
                        <w:top w:val="none" w:sz="0" w:space="0" w:color="auto"/>
                        <w:left w:val="none" w:sz="0" w:space="0" w:color="auto"/>
                        <w:bottom w:val="none" w:sz="0" w:space="0" w:color="auto"/>
                        <w:right w:val="none" w:sz="0" w:space="0" w:color="auto"/>
                      </w:divBdr>
                    </w:div>
                  </w:divsChild>
                </w:div>
                <w:div w:id="1908101954">
                  <w:marLeft w:val="0"/>
                  <w:marRight w:val="0"/>
                  <w:marTop w:val="0"/>
                  <w:marBottom w:val="0"/>
                  <w:divBdr>
                    <w:top w:val="single" w:sz="2" w:space="1" w:color="FFFFFF"/>
                    <w:left w:val="single" w:sz="2" w:space="11" w:color="FFFFFF"/>
                    <w:bottom w:val="single" w:sz="2" w:space="1" w:color="FFFFFF"/>
                    <w:right w:val="single" w:sz="2" w:space="4" w:color="FFFFFF"/>
                  </w:divBdr>
                  <w:divsChild>
                    <w:div w:id="175120019">
                      <w:marLeft w:val="0"/>
                      <w:marRight w:val="0"/>
                      <w:marTop w:val="0"/>
                      <w:marBottom w:val="0"/>
                      <w:divBdr>
                        <w:top w:val="none" w:sz="0" w:space="0" w:color="auto"/>
                        <w:left w:val="none" w:sz="0" w:space="0" w:color="auto"/>
                        <w:bottom w:val="none" w:sz="0" w:space="0" w:color="auto"/>
                        <w:right w:val="none" w:sz="0" w:space="0" w:color="auto"/>
                      </w:divBdr>
                    </w:div>
                  </w:divsChild>
                </w:div>
                <w:div w:id="1314144462">
                  <w:marLeft w:val="0"/>
                  <w:marRight w:val="0"/>
                  <w:marTop w:val="0"/>
                  <w:marBottom w:val="0"/>
                  <w:divBdr>
                    <w:top w:val="single" w:sz="2" w:space="1" w:color="FFFFFF"/>
                    <w:left w:val="single" w:sz="2" w:space="11" w:color="FFFFFF"/>
                    <w:bottom w:val="single" w:sz="2" w:space="4" w:color="FFFFFF"/>
                    <w:right w:val="single" w:sz="2" w:space="4" w:color="FFFFFF"/>
                  </w:divBdr>
                  <w:divsChild>
                    <w:div w:id="10023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3744">
          <w:marLeft w:val="0"/>
          <w:marRight w:val="0"/>
          <w:marTop w:val="0"/>
          <w:marBottom w:val="300"/>
          <w:divBdr>
            <w:top w:val="none" w:sz="0" w:space="0" w:color="auto"/>
            <w:left w:val="none" w:sz="0" w:space="0" w:color="auto"/>
            <w:bottom w:val="none" w:sz="0" w:space="0" w:color="auto"/>
            <w:right w:val="none" w:sz="0" w:space="0" w:color="auto"/>
          </w:divBdr>
          <w:divsChild>
            <w:div w:id="1027757274">
              <w:marLeft w:val="0"/>
              <w:marRight w:val="0"/>
              <w:marTop w:val="0"/>
              <w:marBottom w:val="0"/>
              <w:divBdr>
                <w:top w:val="none" w:sz="0" w:space="0" w:color="auto"/>
                <w:left w:val="none" w:sz="0" w:space="0" w:color="auto"/>
                <w:bottom w:val="none" w:sz="0" w:space="0" w:color="auto"/>
                <w:right w:val="none" w:sz="0" w:space="0" w:color="auto"/>
              </w:divBdr>
              <w:divsChild>
                <w:div w:id="1957833791">
                  <w:marLeft w:val="0"/>
                  <w:marRight w:val="0"/>
                  <w:marTop w:val="0"/>
                  <w:marBottom w:val="0"/>
                  <w:divBdr>
                    <w:top w:val="single" w:sz="2" w:space="4" w:color="FFFFFF"/>
                    <w:left w:val="single" w:sz="2" w:space="11" w:color="FFFFFF"/>
                    <w:bottom w:val="single" w:sz="2" w:space="1" w:color="FFFFFF"/>
                    <w:right w:val="single" w:sz="2" w:space="4" w:color="FFFFFF"/>
                  </w:divBdr>
                  <w:divsChild>
                    <w:div w:id="1032072181">
                      <w:marLeft w:val="0"/>
                      <w:marRight w:val="0"/>
                      <w:marTop w:val="0"/>
                      <w:marBottom w:val="0"/>
                      <w:divBdr>
                        <w:top w:val="none" w:sz="0" w:space="0" w:color="auto"/>
                        <w:left w:val="none" w:sz="0" w:space="0" w:color="auto"/>
                        <w:bottom w:val="none" w:sz="0" w:space="0" w:color="auto"/>
                        <w:right w:val="none" w:sz="0" w:space="0" w:color="auto"/>
                      </w:divBdr>
                    </w:div>
                  </w:divsChild>
                </w:div>
                <w:div w:id="2133087266">
                  <w:marLeft w:val="0"/>
                  <w:marRight w:val="0"/>
                  <w:marTop w:val="0"/>
                  <w:marBottom w:val="0"/>
                  <w:divBdr>
                    <w:top w:val="single" w:sz="2" w:space="1" w:color="FFFFFF"/>
                    <w:left w:val="single" w:sz="2" w:space="11" w:color="FFFFFF"/>
                    <w:bottom w:val="single" w:sz="2" w:space="1" w:color="FFFFFF"/>
                    <w:right w:val="single" w:sz="2" w:space="4" w:color="FFFFFF"/>
                  </w:divBdr>
                  <w:divsChild>
                    <w:div w:id="185873004">
                      <w:marLeft w:val="0"/>
                      <w:marRight w:val="0"/>
                      <w:marTop w:val="0"/>
                      <w:marBottom w:val="0"/>
                      <w:divBdr>
                        <w:top w:val="none" w:sz="0" w:space="0" w:color="auto"/>
                        <w:left w:val="none" w:sz="0" w:space="0" w:color="auto"/>
                        <w:bottom w:val="none" w:sz="0" w:space="0" w:color="auto"/>
                        <w:right w:val="none" w:sz="0" w:space="0" w:color="auto"/>
                      </w:divBdr>
                    </w:div>
                  </w:divsChild>
                </w:div>
                <w:div w:id="165176686">
                  <w:marLeft w:val="0"/>
                  <w:marRight w:val="0"/>
                  <w:marTop w:val="0"/>
                  <w:marBottom w:val="0"/>
                  <w:divBdr>
                    <w:top w:val="single" w:sz="2" w:space="1" w:color="FFFFFF"/>
                    <w:left w:val="single" w:sz="2" w:space="11" w:color="FFFFFF"/>
                    <w:bottom w:val="single" w:sz="2" w:space="1" w:color="FFFFFF"/>
                    <w:right w:val="single" w:sz="2" w:space="4" w:color="FFFFFF"/>
                  </w:divBdr>
                  <w:divsChild>
                    <w:div w:id="1004893469">
                      <w:marLeft w:val="0"/>
                      <w:marRight w:val="0"/>
                      <w:marTop w:val="0"/>
                      <w:marBottom w:val="0"/>
                      <w:divBdr>
                        <w:top w:val="none" w:sz="0" w:space="0" w:color="auto"/>
                        <w:left w:val="none" w:sz="0" w:space="0" w:color="auto"/>
                        <w:bottom w:val="none" w:sz="0" w:space="0" w:color="auto"/>
                        <w:right w:val="none" w:sz="0" w:space="0" w:color="auto"/>
                      </w:divBdr>
                    </w:div>
                  </w:divsChild>
                </w:div>
                <w:div w:id="509639536">
                  <w:marLeft w:val="0"/>
                  <w:marRight w:val="0"/>
                  <w:marTop w:val="0"/>
                  <w:marBottom w:val="0"/>
                  <w:divBdr>
                    <w:top w:val="single" w:sz="2" w:space="1" w:color="FFFFFF"/>
                    <w:left w:val="single" w:sz="2" w:space="11" w:color="FFFFFF"/>
                    <w:bottom w:val="single" w:sz="2" w:space="1" w:color="FFFFFF"/>
                    <w:right w:val="single" w:sz="2" w:space="4" w:color="FFFFFF"/>
                  </w:divBdr>
                  <w:divsChild>
                    <w:div w:id="1688210710">
                      <w:marLeft w:val="0"/>
                      <w:marRight w:val="0"/>
                      <w:marTop w:val="0"/>
                      <w:marBottom w:val="0"/>
                      <w:divBdr>
                        <w:top w:val="none" w:sz="0" w:space="0" w:color="auto"/>
                        <w:left w:val="none" w:sz="0" w:space="0" w:color="auto"/>
                        <w:bottom w:val="none" w:sz="0" w:space="0" w:color="auto"/>
                        <w:right w:val="none" w:sz="0" w:space="0" w:color="auto"/>
                      </w:divBdr>
                    </w:div>
                  </w:divsChild>
                </w:div>
                <w:div w:id="861282617">
                  <w:marLeft w:val="0"/>
                  <w:marRight w:val="0"/>
                  <w:marTop w:val="0"/>
                  <w:marBottom w:val="0"/>
                  <w:divBdr>
                    <w:top w:val="single" w:sz="2" w:space="1" w:color="FFFFFF"/>
                    <w:left w:val="single" w:sz="2" w:space="11" w:color="FFFFFF"/>
                    <w:bottom w:val="single" w:sz="2" w:space="1" w:color="FFFFFF"/>
                    <w:right w:val="single" w:sz="2" w:space="4" w:color="FFFFFF"/>
                  </w:divBdr>
                  <w:divsChild>
                    <w:div w:id="430273786">
                      <w:marLeft w:val="0"/>
                      <w:marRight w:val="0"/>
                      <w:marTop w:val="0"/>
                      <w:marBottom w:val="0"/>
                      <w:divBdr>
                        <w:top w:val="none" w:sz="0" w:space="0" w:color="auto"/>
                        <w:left w:val="none" w:sz="0" w:space="0" w:color="auto"/>
                        <w:bottom w:val="none" w:sz="0" w:space="0" w:color="auto"/>
                        <w:right w:val="none" w:sz="0" w:space="0" w:color="auto"/>
                      </w:divBdr>
                    </w:div>
                  </w:divsChild>
                </w:div>
                <w:div w:id="87509380">
                  <w:marLeft w:val="0"/>
                  <w:marRight w:val="0"/>
                  <w:marTop w:val="0"/>
                  <w:marBottom w:val="0"/>
                  <w:divBdr>
                    <w:top w:val="single" w:sz="2" w:space="1" w:color="FFFFFF"/>
                    <w:left w:val="single" w:sz="2" w:space="11" w:color="FFFFFF"/>
                    <w:bottom w:val="single" w:sz="2" w:space="1" w:color="FFFFFF"/>
                    <w:right w:val="single" w:sz="2" w:space="4" w:color="FFFFFF"/>
                  </w:divBdr>
                  <w:divsChild>
                    <w:div w:id="359741531">
                      <w:marLeft w:val="0"/>
                      <w:marRight w:val="0"/>
                      <w:marTop w:val="0"/>
                      <w:marBottom w:val="0"/>
                      <w:divBdr>
                        <w:top w:val="none" w:sz="0" w:space="0" w:color="auto"/>
                        <w:left w:val="none" w:sz="0" w:space="0" w:color="auto"/>
                        <w:bottom w:val="none" w:sz="0" w:space="0" w:color="auto"/>
                        <w:right w:val="none" w:sz="0" w:space="0" w:color="auto"/>
                      </w:divBdr>
                    </w:div>
                  </w:divsChild>
                </w:div>
                <w:div w:id="1972242488">
                  <w:marLeft w:val="0"/>
                  <w:marRight w:val="0"/>
                  <w:marTop w:val="0"/>
                  <w:marBottom w:val="0"/>
                  <w:divBdr>
                    <w:top w:val="single" w:sz="2" w:space="1" w:color="FFFFFF"/>
                    <w:left w:val="single" w:sz="2" w:space="11" w:color="FFFFFF"/>
                    <w:bottom w:val="single" w:sz="2" w:space="1" w:color="FFFFFF"/>
                    <w:right w:val="single" w:sz="2" w:space="4" w:color="FFFFFF"/>
                  </w:divBdr>
                  <w:divsChild>
                    <w:div w:id="2067296410">
                      <w:marLeft w:val="0"/>
                      <w:marRight w:val="0"/>
                      <w:marTop w:val="0"/>
                      <w:marBottom w:val="0"/>
                      <w:divBdr>
                        <w:top w:val="none" w:sz="0" w:space="0" w:color="auto"/>
                        <w:left w:val="none" w:sz="0" w:space="0" w:color="auto"/>
                        <w:bottom w:val="none" w:sz="0" w:space="0" w:color="auto"/>
                        <w:right w:val="none" w:sz="0" w:space="0" w:color="auto"/>
                      </w:divBdr>
                    </w:div>
                  </w:divsChild>
                </w:div>
                <w:div w:id="194123232">
                  <w:marLeft w:val="0"/>
                  <w:marRight w:val="0"/>
                  <w:marTop w:val="0"/>
                  <w:marBottom w:val="0"/>
                  <w:divBdr>
                    <w:top w:val="single" w:sz="2" w:space="1" w:color="FFFFFF"/>
                    <w:left w:val="single" w:sz="2" w:space="11" w:color="FFFFFF"/>
                    <w:bottom w:val="single" w:sz="2" w:space="1" w:color="FFFFFF"/>
                    <w:right w:val="single" w:sz="2" w:space="4" w:color="FFFFFF"/>
                  </w:divBdr>
                  <w:divsChild>
                    <w:div w:id="1151798910">
                      <w:marLeft w:val="0"/>
                      <w:marRight w:val="0"/>
                      <w:marTop w:val="0"/>
                      <w:marBottom w:val="0"/>
                      <w:divBdr>
                        <w:top w:val="none" w:sz="0" w:space="0" w:color="auto"/>
                        <w:left w:val="none" w:sz="0" w:space="0" w:color="auto"/>
                        <w:bottom w:val="none" w:sz="0" w:space="0" w:color="auto"/>
                        <w:right w:val="none" w:sz="0" w:space="0" w:color="auto"/>
                      </w:divBdr>
                    </w:div>
                  </w:divsChild>
                </w:div>
                <w:div w:id="592977787">
                  <w:marLeft w:val="0"/>
                  <w:marRight w:val="0"/>
                  <w:marTop w:val="0"/>
                  <w:marBottom w:val="0"/>
                  <w:divBdr>
                    <w:top w:val="single" w:sz="2" w:space="1" w:color="FFFFFF"/>
                    <w:left w:val="single" w:sz="2" w:space="11" w:color="FFFFFF"/>
                    <w:bottom w:val="single" w:sz="2" w:space="1" w:color="FFFFFF"/>
                    <w:right w:val="single" w:sz="2" w:space="4" w:color="FFFFFF"/>
                  </w:divBdr>
                  <w:divsChild>
                    <w:div w:id="1351107586">
                      <w:marLeft w:val="0"/>
                      <w:marRight w:val="0"/>
                      <w:marTop w:val="0"/>
                      <w:marBottom w:val="0"/>
                      <w:divBdr>
                        <w:top w:val="none" w:sz="0" w:space="0" w:color="auto"/>
                        <w:left w:val="none" w:sz="0" w:space="0" w:color="auto"/>
                        <w:bottom w:val="none" w:sz="0" w:space="0" w:color="auto"/>
                        <w:right w:val="none" w:sz="0" w:space="0" w:color="auto"/>
                      </w:divBdr>
                    </w:div>
                  </w:divsChild>
                </w:div>
                <w:div w:id="543175899">
                  <w:marLeft w:val="0"/>
                  <w:marRight w:val="0"/>
                  <w:marTop w:val="0"/>
                  <w:marBottom w:val="0"/>
                  <w:divBdr>
                    <w:top w:val="single" w:sz="2" w:space="1" w:color="FFFFFF"/>
                    <w:left w:val="single" w:sz="2" w:space="11" w:color="FFFFFF"/>
                    <w:bottom w:val="single" w:sz="2" w:space="1" w:color="FFFFFF"/>
                    <w:right w:val="single" w:sz="2" w:space="4" w:color="FFFFFF"/>
                  </w:divBdr>
                  <w:divsChild>
                    <w:div w:id="1309550035">
                      <w:marLeft w:val="0"/>
                      <w:marRight w:val="0"/>
                      <w:marTop w:val="0"/>
                      <w:marBottom w:val="0"/>
                      <w:divBdr>
                        <w:top w:val="none" w:sz="0" w:space="0" w:color="auto"/>
                        <w:left w:val="none" w:sz="0" w:space="0" w:color="auto"/>
                        <w:bottom w:val="none" w:sz="0" w:space="0" w:color="auto"/>
                        <w:right w:val="none" w:sz="0" w:space="0" w:color="auto"/>
                      </w:divBdr>
                    </w:div>
                  </w:divsChild>
                </w:div>
                <w:div w:id="1620182023">
                  <w:marLeft w:val="0"/>
                  <w:marRight w:val="0"/>
                  <w:marTop w:val="0"/>
                  <w:marBottom w:val="0"/>
                  <w:divBdr>
                    <w:top w:val="single" w:sz="2" w:space="1" w:color="FFFFFF"/>
                    <w:left w:val="single" w:sz="2" w:space="11" w:color="FFFFFF"/>
                    <w:bottom w:val="single" w:sz="2" w:space="1" w:color="FFFFFF"/>
                    <w:right w:val="single" w:sz="2" w:space="4" w:color="FFFFFF"/>
                  </w:divBdr>
                  <w:divsChild>
                    <w:div w:id="1103260091">
                      <w:marLeft w:val="0"/>
                      <w:marRight w:val="0"/>
                      <w:marTop w:val="0"/>
                      <w:marBottom w:val="0"/>
                      <w:divBdr>
                        <w:top w:val="none" w:sz="0" w:space="0" w:color="auto"/>
                        <w:left w:val="none" w:sz="0" w:space="0" w:color="auto"/>
                        <w:bottom w:val="none" w:sz="0" w:space="0" w:color="auto"/>
                        <w:right w:val="none" w:sz="0" w:space="0" w:color="auto"/>
                      </w:divBdr>
                    </w:div>
                  </w:divsChild>
                </w:div>
                <w:div w:id="1161236955">
                  <w:marLeft w:val="0"/>
                  <w:marRight w:val="0"/>
                  <w:marTop w:val="0"/>
                  <w:marBottom w:val="0"/>
                  <w:divBdr>
                    <w:top w:val="single" w:sz="2" w:space="1" w:color="FFFFFF"/>
                    <w:left w:val="single" w:sz="2" w:space="11" w:color="FFFFFF"/>
                    <w:bottom w:val="single" w:sz="2" w:space="1" w:color="FFFFFF"/>
                    <w:right w:val="single" w:sz="2" w:space="4" w:color="FFFFFF"/>
                  </w:divBdr>
                  <w:divsChild>
                    <w:div w:id="264726467">
                      <w:marLeft w:val="0"/>
                      <w:marRight w:val="0"/>
                      <w:marTop w:val="0"/>
                      <w:marBottom w:val="0"/>
                      <w:divBdr>
                        <w:top w:val="none" w:sz="0" w:space="0" w:color="auto"/>
                        <w:left w:val="none" w:sz="0" w:space="0" w:color="auto"/>
                        <w:bottom w:val="none" w:sz="0" w:space="0" w:color="auto"/>
                        <w:right w:val="none" w:sz="0" w:space="0" w:color="auto"/>
                      </w:divBdr>
                    </w:div>
                  </w:divsChild>
                </w:div>
                <w:div w:id="102694970">
                  <w:marLeft w:val="0"/>
                  <w:marRight w:val="0"/>
                  <w:marTop w:val="0"/>
                  <w:marBottom w:val="0"/>
                  <w:divBdr>
                    <w:top w:val="single" w:sz="2" w:space="1" w:color="FFFFFF"/>
                    <w:left w:val="single" w:sz="2" w:space="11" w:color="FFFFFF"/>
                    <w:bottom w:val="single" w:sz="2" w:space="1" w:color="FFFFFF"/>
                    <w:right w:val="single" w:sz="2" w:space="4" w:color="FFFFFF"/>
                  </w:divBdr>
                  <w:divsChild>
                    <w:div w:id="387649140">
                      <w:marLeft w:val="0"/>
                      <w:marRight w:val="0"/>
                      <w:marTop w:val="0"/>
                      <w:marBottom w:val="0"/>
                      <w:divBdr>
                        <w:top w:val="none" w:sz="0" w:space="0" w:color="auto"/>
                        <w:left w:val="none" w:sz="0" w:space="0" w:color="auto"/>
                        <w:bottom w:val="none" w:sz="0" w:space="0" w:color="auto"/>
                        <w:right w:val="none" w:sz="0" w:space="0" w:color="auto"/>
                      </w:divBdr>
                    </w:div>
                  </w:divsChild>
                </w:div>
                <w:div w:id="1169176863">
                  <w:marLeft w:val="0"/>
                  <w:marRight w:val="0"/>
                  <w:marTop w:val="0"/>
                  <w:marBottom w:val="0"/>
                  <w:divBdr>
                    <w:top w:val="single" w:sz="2" w:space="1" w:color="FFFFFF"/>
                    <w:left w:val="single" w:sz="2" w:space="11" w:color="FFFFFF"/>
                    <w:bottom w:val="single" w:sz="2" w:space="1" w:color="FFFFFF"/>
                    <w:right w:val="single" w:sz="2" w:space="4" w:color="FFFFFF"/>
                  </w:divBdr>
                  <w:divsChild>
                    <w:div w:id="1268849401">
                      <w:marLeft w:val="0"/>
                      <w:marRight w:val="0"/>
                      <w:marTop w:val="0"/>
                      <w:marBottom w:val="0"/>
                      <w:divBdr>
                        <w:top w:val="none" w:sz="0" w:space="0" w:color="auto"/>
                        <w:left w:val="none" w:sz="0" w:space="0" w:color="auto"/>
                        <w:bottom w:val="none" w:sz="0" w:space="0" w:color="auto"/>
                        <w:right w:val="none" w:sz="0" w:space="0" w:color="auto"/>
                      </w:divBdr>
                    </w:div>
                  </w:divsChild>
                </w:div>
                <w:div w:id="405760747">
                  <w:marLeft w:val="0"/>
                  <w:marRight w:val="0"/>
                  <w:marTop w:val="0"/>
                  <w:marBottom w:val="0"/>
                  <w:divBdr>
                    <w:top w:val="single" w:sz="2" w:space="1" w:color="FFFFFF"/>
                    <w:left w:val="single" w:sz="2" w:space="11" w:color="FFFFFF"/>
                    <w:bottom w:val="single" w:sz="2" w:space="1" w:color="FFFFFF"/>
                    <w:right w:val="single" w:sz="2" w:space="4" w:color="FFFFFF"/>
                  </w:divBdr>
                  <w:divsChild>
                    <w:div w:id="2097971193">
                      <w:marLeft w:val="0"/>
                      <w:marRight w:val="0"/>
                      <w:marTop w:val="0"/>
                      <w:marBottom w:val="0"/>
                      <w:divBdr>
                        <w:top w:val="none" w:sz="0" w:space="0" w:color="auto"/>
                        <w:left w:val="none" w:sz="0" w:space="0" w:color="auto"/>
                        <w:bottom w:val="none" w:sz="0" w:space="0" w:color="auto"/>
                        <w:right w:val="none" w:sz="0" w:space="0" w:color="auto"/>
                      </w:divBdr>
                    </w:div>
                  </w:divsChild>
                </w:div>
                <w:div w:id="1955163329">
                  <w:marLeft w:val="0"/>
                  <w:marRight w:val="0"/>
                  <w:marTop w:val="0"/>
                  <w:marBottom w:val="0"/>
                  <w:divBdr>
                    <w:top w:val="single" w:sz="2" w:space="1" w:color="FFFFFF"/>
                    <w:left w:val="single" w:sz="2" w:space="11" w:color="FFFFFF"/>
                    <w:bottom w:val="single" w:sz="2" w:space="1" w:color="FFFFFF"/>
                    <w:right w:val="single" w:sz="2" w:space="4" w:color="FFFFFF"/>
                  </w:divBdr>
                  <w:divsChild>
                    <w:div w:id="1897157868">
                      <w:marLeft w:val="0"/>
                      <w:marRight w:val="0"/>
                      <w:marTop w:val="0"/>
                      <w:marBottom w:val="0"/>
                      <w:divBdr>
                        <w:top w:val="none" w:sz="0" w:space="0" w:color="auto"/>
                        <w:left w:val="none" w:sz="0" w:space="0" w:color="auto"/>
                        <w:bottom w:val="none" w:sz="0" w:space="0" w:color="auto"/>
                        <w:right w:val="none" w:sz="0" w:space="0" w:color="auto"/>
                      </w:divBdr>
                    </w:div>
                  </w:divsChild>
                </w:div>
                <w:div w:id="1944415336">
                  <w:marLeft w:val="0"/>
                  <w:marRight w:val="0"/>
                  <w:marTop w:val="0"/>
                  <w:marBottom w:val="0"/>
                  <w:divBdr>
                    <w:top w:val="single" w:sz="2" w:space="1" w:color="FFFFFF"/>
                    <w:left w:val="single" w:sz="2" w:space="11" w:color="FFFFFF"/>
                    <w:bottom w:val="single" w:sz="2" w:space="1" w:color="FFFFFF"/>
                    <w:right w:val="single" w:sz="2" w:space="4" w:color="FFFFFF"/>
                  </w:divBdr>
                  <w:divsChild>
                    <w:div w:id="1582566487">
                      <w:marLeft w:val="0"/>
                      <w:marRight w:val="0"/>
                      <w:marTop w:val="0"/>
                      <w:marBottom w:val="0"/>
                      <w:divBdr>
                        <w:top w:val="none" w:sz="0" w:space="0" w:color="auto"/>
                        <w:left w:val="none" w:sz="0" w:space="0" w:color="auto"/>
                        <w:bottom w:val="none" w:sz="0" w:space="0" w:color="auto"/>
                        <w:right w:val="none" w:sz="0" w:space="0" w:color="auto"/>
                      </w:divBdr>
                    </w:div>
                  </w:divsChild>
                </w:div>
                <w:div w:id="1862089330">
                  <w:marLeft w:val="0"/>
                  <w:marRight w:val="0"/>
                  <w:marTop w:val="0"/>
                  <w:marBottom w:val="0"/>
                  <w:divBdr>
                    <w:top w:val="single" w:sz="2" w:space="1" w:color="FFFFFF"/>
                    <w:left w:val="single" w:sz="2" w:space="11" w:color="FFFFFF"/>
                    <w:bottom w:val="single" w:sz="2" w:space="1" w:color="FFFFFF"/>
                    <w:right w:val="single" w:sz="2" w:space="4" w:color="FFFFFF"/>
                  </w:divBdr>
                  <w:divsChild>
                    <w:div w:id="1821118875">
                      <w:marLeft w:val="0"/>
                      <w:marRight w:val="0"/>
                      <w:marTop w:val="0"/>
                      <w:marBottom w:val="0"/>
                      <w:divBdr>
                        <w:top w:val="none" w:sz="0" w:space="0" w:color="auto"/>
                        <w:left w:val="none" w:sz="0" w:space="0" w:color="auto"/>
                        <w:bottom w:val="none" w:sz="0" w:space="0" w:color="auto"/>
                        <w:right w:val="none" w:sz="0" w:space="0" w:color="auto"/>
                      </w:divBdr>
                    </w:div>
                  </w:divsChild>
                </w:div>
                <w:div w:id="533929231">
                  <w:marLeft w:val="0"/>
                  <w:marRight w:val="0"/>
                  <w:marTop w:val="0"/>
                  <w:marBottom w:val="0"/>
                  <w:divBdr>
                    <w:top w:val="single" w:sz="2" w:space="1" w:color="FFFFFF"/>
                    <w:left w:val="single" w:sz="2" w:space="11" w:color="FFFFFF"/>
                    <w:bottom w:val="single" w:sz="2" w:space="1" w:color="FFFFFF"/>
                    <w:right w:val="single" w:sz="2" w:space="4" w:color="FFFFFF"/>
                  </w:divBdr>
                  <w:divsChild>
                    <w:div w:id="933242670">
                      <w:marLeft w:val="0"/>
                      <w:marRight w:val="0"/>
                      <w:marTop w:val="0"/>
                      <w:marBottom w:val="0"/>
                      <w:divBdr>
                        <w:top w:val="none" w:sz="0" w:space="0" w:color="auto"/>
                        <w:left w:val="none" w:sz="0" w:space="0" w:color="auto"/>
                        <w:bottom w:val="none" w:sz="0" w:space="0" w:color="auto"/>
                        <w:right w:val="none" w:sz="0" w:space="0" w:color="auto"/>
                      </w:divBdr>
                    </w:div>
                  </w:divsChild>
                </w:div>
                <w:div w:id="726075941">
                  <w:marLeft w:val="0"/>
                  <w:marRight w:val="0"/>
                  <w:marTop w:val="0"/>
                  <w:marBottom w:val="0"/>
                  <w:divBdr>
                    <w:top w:val="single" w:sz="2" w:space="1" w:color="FFFFFF"/>
                    <w:left w:val="single" w:sz="2" w:space="11" w:color="FFFFFF"/>
                    <w:bottom w:val="single" w:sz="2" w:space="1" w:color="FFFFFF"/>
                    <w:right w:val="single" w:sz="2" w:space="4" w:color="FFFFFF"/>
                  </w:divBdr>
                  <w:divsChild>
                    <w:div w:id="1794135744">
                      <w:marLeft w:val="0"/>
                      <w:marRight w:val="0"/>
                      <w:marTop w:val="0"/>
                      <w:marBottom w:val="0"/>
                      <w:divBdr>
                        <w:top w:val="none" w:sz="0" w:space="0" w:color="auto"/>
                        <w:left w:val="none" w:sz="0" w:space="0" w:color="auto"/>
                        <w:bottom w:val="none" w:sz="0" w:space="0" w:color="auto"/>
                        <w:right w:val="none" w:sz="0" w:space="0" w:color="auto"/>
                      </w:divBdr>
                    </w:div>
                  </w:divsChild>
                </w:div>
                <w:div w:id="546139635">
                  <w:marLeft w:val="0"/>
                  <w:marRight w:val="0"/>
                  <w:marTop w:val="0"/>
                  <w:marBottom w:val="0"/>
                  <w:divBdr>
                    <w:top w:val="single" w:sz="2" w:space="1" w:color="FFFFFF"/>
                    <w:left w:val="single" w:sz="2" w:space="11" w:color="FFFFFF"/>
                    <w:bottom w:val="single" w:sz="2" w:space="1" w:color="FFFFFF"/>
                    <w:right w:val="single" w:sz="2" w:space="4" w:color="FFFFFF"/>
                  </w:divBdr>
                  <w:divsChild>
                    <w:div w:id="759789003">
                      <w:marLeft w:val="0"/>
                      <w:marRight w:val="0"/>
                      <w:marTop w:val="0"/>
                      <w:marBottom w:val="0"/>
                      <w:divBdr>
                        <w:top w:val="none" w:sz="0" w:space="0" w:color="auto"/>
                        <w:left w:val="none" w:sz="0" w:space="0" w:color="auto"/>
                        <w:bottom w:val="none" w:sz="0" w:space="0" w:color="auto"/>
                        <w:right w:val="none" w:sz="0" w:space="0" w:color="auto"/>
                      </w:divBdr>
                    </w:div>
                  </w:divsChild>
                </w:div>
                <w:div w:id="1358312526">
                  <w:marLeft w:val="0"/>
                  <w:marRight w:val="0"/>
                  <w:marTop w:val="0"/>
                  <w:marBottom w:val="0"/>
                  <w:divBdr>
                    <w:top w:val="single" w:sz="2" w:space="1" w:color="FFFFFF"/>
                    <w:left w:val="single" w:sz="2" w:space="11" w:color="FFFFFF"/>
                    <w:bottom w:val="single" w:sz="2" w:space="1" w:color="FFFFFF"/>
                    <w:right w:val="single" w:sz="2" w:space="4" w:color="FFFFFF"/>
                  </w:divBdr>
                  <w:divsChild>
                    <w:div w:id="628243182">
                      <w:marLeft w:val="0"/>
                      <w:marRight w:val="0"/>
                      <w:marTop w:val="0"/>
                      <w:marBottom w:val="0"/>
                      <w:divBdr>
                        <w:top w:val="none" w:sz="0" w:space="0" w:color="auto"/>
                        <w:left w:val="none" w:sz="0" w:space="0" w:color="auto"/>
                        <w:bottom w:val="none" w:sz="0" w:space="0" w:color="auto"/>
                        <w:right w:val="none" w:sz="0" w:space="0" w:color="auto"/>
                      </w:divBdr>
                    </w:div>
                  </w:divsChild>
                </w:div>
                <w:div w:id="309210348">
                  <w:marLeft w:val="0"/>
                  <w:marRight w:val="0"/>
                  <w:marTop w:val="0"/>
                  <w:marBottom w:val="0"/>
                  <w:divBdr>
                    <w:top w:val="single" w:sz="2" w:space="1" w:color="FFFFFF"/>
                    <w:left w:val="single" w:sz="2" w:space="11" w:color="FFFFFF"/>
                    <w:bottom w:val="single" w:sz="2" w:space="1" w:color="FFFFFF"/>
                    <w:right w:val="single" w:sz="2" w:space="4" w:color="FFFFFF"/>
                  </w:divBdr>
                  <w:divsChild>
                    <w:div w:id="638926242">
                      <w:marLeft w:val="0"/>
                      <w:marRight w:val="0"/>
                      <w:marTop w:val="0"/>
                      <w:marBottom w:val="0"/>
                      <w:divBdr>
                        <w:top w:val="none" w:sz="0" w:space="0" w:color="auto"/>
                        <w:left w:val="none" w:sz="0" w:space="0" w:color="auto"/>
                        <w:bottom w:val="none" w:sz="0" w:space="0" w:color="auto"/>
                        <w:right w:val="none" w:sz="0" w:space="0" w:color="auto"/>
                      </w:divBdr>
                    </w:div>
                  </w:divsChild>
                </w:div>
                <w:div w:id="594939198">
                  <w:marLeft w:val="0"/>
                  <w:marRight w:val="0"/>
                  <w:marTop w:val="0"/>
                  <w:marBottom w:val="0"/>
                  <w:divBdr>
                    <w:top w:val="single" w:sz="2" w:space="1" w:color="FFFFFF"/>
                    <w:left w:val="single" w:sz="2" w:space="11" w:color="FFFFFF"/>
                    <w:bottom w:val="single" w:sz="2" w:space="1" w:color="FFFFFF"/>
                    <w:right w:val="single" w:sz="2" w:space="4" w:color="FFFFFF"/>
                  </w:divBdr>
                  <w:divsChild>
                    <w:div w:id="2093745070">
                      <w:marLeft w:val="0"/>
                      <w:marRight w:val="0"/>
                      <w:marTop w:val="0"/>
                      <w:marBottom w:val="0"/>
                      <w:divBdr>
                        <w:top w:val="none" w:sz="0" w:space="0" w:color="auto"/>
                        <w:left w:val="none" w:sz="0" w:space="0" w:color="auto"/>
                        <w:bottom w:val="none" w:sz="0" w:space="0" w:color="auto"/>
                        <w:right w:val="none" w:sz="0" w:space="0" w:color="auto"/>
                      </w:divBdr>
                    </w:div>
                  </w:divsChild>
                </w:div>
                <w:div w:id="217016200">
                  <w:marLeft w:val="0"/>
                  <w:marRight w:val="0"/>
                  <w:marTop w:val="0"/>
                  <w:marBottom w:val="0"/>
                  <w:divBdr>
                    <w:top w:val="single" w:sz="2" w:space="1" w:color="FFFFFF"/>
                    <w:left w:val="single" w:sz="2" w:space="11" w:color="FFFFFF"/>
                    <w:bottom w:val="single" w:sz="2" w:space="1" w:color="FFFFFF"/>
                    <w:right w:val="single" w:sz="2" w:space="4" w:color="FFFFFF"/>
                  </w:divBdr>
                  <w:divsChild>
                    <w:div w:id="252863458">
                      <w:marLeft w:val="0"/>
                      <w:marRight w:val="0"/>
                      <w:marTop w:val="0"/>
                      <w:marBottom w:val="0"/>
                      <w:divBdr>
                        <w:top w:val="none" w:sz="0" w:space="0" w:color="auto"/>
                        <w:left w:val="none" w:sz="0" w:space="0" w:color="auto"/>
                        <w:bottom w:val="none" w:sz="0" w:space="0" w:color="auto"/>
                        <w:right w:val="none" w:sz="0" w:space="0" w:color="auto"/>
                      </w:divBdr>
                    </w:div>
                  </w:divsChild>
                </w:div>
                <w:div w:id="1727409393">
                  <w:marLeft w:val="0"/>
                  <w:marRight w:val="0"/>
                  <w:marTop w:val="0"/>
                  <w:marBottom w:val="0"/>
                  <w:divBdr>
                    <w:top w:val="single" w:sz="2" w:space="1" w:color="FFFFFF"/>
                    <w:left w:val="single" w:sz="2" w:space="11" w:color="FFFFFF"/>
                    <w:bottom w:val="single" w:sz="2" w:space="1" w:color="FFFFFF"/>
                    <w:right w:val="single" w:sz="2" w:space="4" w:color="FFFFFF"/>
                  </w:divBdr>
                  <w:divsChild>
                    <w:div w:id="1771125516">
                      <w:marLeft w:val="0"/>
                      <w:marRight w:val="0"/>
                      <w:marTop w:val="0"/>
                      <w:marBottom w:val="0"/>
                      <w:divBdr>
                        <w:top w:val="none" w:sz="0" w:space="0" w:color="auto"/>
                        <w:left w:val="none" w:sz="0" w:space="0" w:color="auto"/>
                        <w:bottom w:val="none" w:sz="0" w:space="0" w:color="auto"/>
                        <w:right w:val="none" w:sz="0" w:space="0" w:color="auto"/>
                      </w:divBdr>
                    </w:div>
                  </w:divsChild>
                </w:div>
                <w:div w:id="316956593">
                  <w:marLeft w:val="0"/>
                  <w:marRight w:val="0"/>
                  <w:marTop w:val="0"/>
                  <w:marBottom w:val="0"/>
                  <w:divBdr>
                    <w:top w:val="single" w:sz="2" w:space="1" w:color="FFFFFF"/>
                    <w:left w:val="single" w:sz="2" w:space="11" w:color="FFFFFF"/>
                    <w:bottom w:val="single" w:sz="2" w:space="1" w:color="FFFFFF"/>
                    <w:right w:val="single" w:sz="2" w:space="4" w:color="FFFFFF"/>
                  </w:divBdr>
                  <w:divsChild>
                    <w:div w:id="1099645403">
                      <w:marLeft w:val="0"/>
                      <w:marRight w:val="0"/>
                      <w:marTop w:val="0"/>
                      <w:marBottom w:val="0"/>
                      <w:divBdr>
                        <w:top w:val="none" w:sz="0" w:space="0" w:color="auto"/>
                        <w:left w:val="none" w:sz="0" w:space="0" w:color="auto"/>
                        <w:bottom w:val="none" w:sz="0" w:space="0" w:color="auto"/>
                        <w:right w:val="none" w:sz="0" w:space="0" w:color="auto"/>
                      </w:divBdr>
                    </w:div>
                  </w:divsChild>
                </w:div>
                <w:div w:id="961499182">
                  <w:marLeft w:val="0"/>
                  <w:marRight w:val="0"/>
                  <w:marTop w:val="0"/>
                  <w:marBottom w:val="0"/>
                  <w:divBdr>
                    <w:top w:val="single" w:sz="2" w:space="1" w:color="FFFFFF"/>
                    <w:left w:val="single" w:sz="2" w:space="11" w:color="FFFFFF"/>
                    <w:bottom w:val="single" w:sz="2" w:space="1" w:color="FFFFFF"/>
                    <w:right w:val="single" w:sz="2" w:space="4" w:color="FFFFFF"/>
                  </w:divBdr>
                  <w:divsChild>
                    <w:div w:id="569074509">
                      <w:marLeft w:val="0"/>
                      <w:marRight w:val="0"/>
                      <w:marTop w:val="0"/>
                      <w:marBottom w:val="0"/>
                      <w:divBdr>
                        <w:top w:val="none" w:sz="0" w:space="0" w:color="auto"/>
                        <w:left w:val="none" w:sz="0" w:space="0" w:color="auto"/>
                        <w:bottom w:val="none" w:sz="0" w:space="0" w:color="auto"/>
                        <w:right w:val="none" w:sz="0" w:space="0" w:color="auto"/>
                      </w:divBdr>
                    </w:div>
                  </w:divsChild>
                </w:div>
                <w:div w:id="197592070">
                  <w:marLeft w:val="0"/>
                  <w:marRight w:val="0"/>
                  <w:marTop w:val="0"/>
                  <w:marBottom w:val="0"/>
                  <w:divBdr>
                    <w:top w:val="single" w:sz="2" w:space="1" w:color="FFFFFF"/>
                    <w:left w:val="single" w:sz="2" w:space="11" w:color="FFFFFF"/>
                    <w:bottom w:val="single" w:sz="2" w:space="1" w:color="FFFFFF"/>
                    <w:right w:val="single" w:sz="2" w:space="4" w:color="FFFFFF"/>
                  </w:divBdr>
                  <w:divsChild>
                    <w:div w:id="561720937">
                      <w:marLeft w:val="0"/>
                      <w:marRight w:val="0"/>
                      <w:marTop w:val="0"/>
                      <w:marBottom w:val="0"/>
                      <w:divBdr>
                        <w:top w:val="none" w:sz="0" w:space="0" w:color="auto"/>
                        <w:left w:val="none" w:sz="0" w:space="0" w:color="auto"/>
                        <w:bottom w:val="none" w:sz="0" w:space="0" w:color="auto"/>
                        <w:right w:val="none" w:sz="0" w:space="0" w:color="auto"/>
                      </w:divBdr>
                    </w:div>
                  </w:divsChild>
                </w:div>
                <w:div w:id="1861120689">
                  <w:marLeft w:val="0"/>
                  <w:marRight w:val="0"/>
                  <w:marTop w:val="0"/>
                  <w:marBottom w:val="0"/>
                  <w:divBdr>
                    <w:top w:val="single" w:sz="2" w:space="1" w:color="FFFFFF"/>
                    <w:left w:val="single" w:sz="2" w:space="11" w:color="FFFFFF"/>
                    <w:bottom w:val="single" w:sz="2" w:space="1" w:color="FFFFFF"/>
                    <w:right w:val="single" w:sz="2" w:space="4" w:color="FFFFFF"/>
                  </w:divBdr>
                  <w:divsChild>
                    <w:div w:id="1377194263">
                      <w:marLeft w:val="0"/>
                      <w:marRight w:val="0"/>
                      <w:marTop w:val="0"/>
                      <w:marBottom w:val="0"/>
                      <w:divBdr>
                        <w:top w:val="none" w:sz="0" w:space="0" w:color="auto"/>
                        <w:left w:val="none" w:sz="0" w:space="0" w:color="auto"/>
                        <w:bottom w:val="none" w:sz="0" w:space="0" w:color="auto"/>
                        <w:right w:val="none" w:sz="0" w:space="0" w:color="auto"/>
                      </w:divBdr>
                    </w:div>
                  </w:divsChild>
                </w:div>
                <w:div w:id="1518882252">
                  <w:marLeft w:val="0"/>
                  <w:marRight w:val="0"/>
                  <w:marTop w:val="0"/>
                  <w:marBottom w:val="0"/>
                  <w:divBdr>
                    <w:top w:val="single" w:sz="2" w:space="1" w:color="FFFFFF"/>
                    <w:left w:val="single" w:sz="2" w:space="11" w:color="FFFFFF"/>
                    <w:bottom w:val="single" w:sz="2" w:space="1" w:color="FFFFFF"/>
                    <w:right w:val="single" w:sz="2" w:space="4" w:color="FFFFFF"/>
                  </w:divBdr>
                  <w:divsChild>
                    <w:div w:id="579481122">
                      <w:marLeft w:val="0"/>
                      <w:marRight w:val="0"/>
                      <w:marTop w:val="0"/>
                      <w:marBottom w:val="0"/>
                      <w:divBdr>
                        <w:top w:val="none" w:sz="0" w:space="0" w:color="auto"/>
                        <w:left w:val="none" w:sz="0" w:space="0" w:color="auto"/>
                        <w:bottom w:val="none" w:sz="0" w:space="0" w:color="auto"/>
                        <w:right w:val="none" w:sz="0" w:space="0" w:color="auto"/>
                      </w:divBdr>
                    </w:div>
                  </w:divsChild>
                </w:div>
                <w:div w:id="2064061579">
                  <w:marLeft w:val="0"/>
                  <w:marRight w:val="0"/>
                  <w:marTop w:val="0"/>
                  <w:marBottom w:val="0"/>
                  <w:divBdr>
                    <w:top w:val="single" w:sz="2" w:space="1" w:color="FFFFFF"/>
                    <w:left w:val="single" w:sz="2" w:space="11" w:color="FFFFFF"/>
                    <w:bottom w:val="single" w:sz="2" w:space="1" w:color="FFFFFF"/>
                    <w:right w:val="single" w:sz="2" w:space="4" w:color="FFFFFF"/>
                  </w:divBdr>
                  <w:divsChild>
                    <w:div w:id="763767334">
                      <w:marLeft w:val="0"/>
                      <w:marRight w:val="0"/>
                      <w:marTop w:val="0"/>
                      <w:marBottom w:val="0"/>
                      <w:divBdr>
                        <w:top w:val="none" w:sz="0" w:space="0" w:color="auto"/>
                        <w:left w:val="none" w:sz="0" w:space="0" w:color="auto"/>
                        <w:bottom w:val="none" w:sz="0" w:space="0" w:color="auto"/>
                        <w:right w:val="none" w:sz="0" w:space="0" w:color="auto"/>
                      </w:divBdr>
                    </w:div>
                  </w:divsChild>
                </w:div>
                <w:div w:id="1246496487">
                  <w:marLeft w:val="0"/>
                  <w:marRight w:val="0"/>
                  <w:marTop w:val="0"/>
                  <w:marBottom w:val="0"/>
                  <w:divBdr>
                    <w:top w:val="single" w:sz="2" w:space="1" w:color="FFFFFF"/>
                    <w:left w:val="single" w:sz="2" w:space="11" w:color="FFFFFF"/>
                    <w:bottom w:val="single" w:sz="2" w:space="1" w:color="FFFFFF"/>
                    <w:right w:val="single" w:sz="2" w:space="4" w:color="FFFFFF"/>
                  </w:divBdr>
                  <w:divsChild>
                    <w:div w:id="609314104">
                      <w:marLeft w:val="0"/>
                      <w:marRight w:val="0"/>
                      <w:marTop w:val="0"/>
                      <w:marBottom w:val="0"/>
                      <w:divBdr>
                        <w:top w:val="none" w:sz="0" w:space="0" w:color="auto"/>
                        <w:left w:val="none" w:sz="0" w:space="0" w:color="auto"/>
                        <w:bottom w:val="none" w:sz="0" w:space="0" w:color="auto"/>
                        <w:right w:val="none" w:sz="0" w:space="0" w:color="auto"/>
                      </w:divBdr>
                    </w:div>
                  </w:divsChild>
                </w:div>
                <w:div w:id="764493456">
                  <w:marLeft w:val="0"/>
                  <w:marRight w:val="0"/>
                  <w:marTop w:val="0"/>
                  <w:marBottom w:val="0"/>
                  <w:divBdr>
                    <w:top w:val="single" w:sz="2" w:space="1" w:color="FFFFFF"/>
                    <w:left w:val="single" w:sz="2" w:space="11" w:color="FFFFFF"/>
                    <w:bottom w:val="single" w:sz="2" w:space="1" w:color="FFFFFF"/>
                    <w:right w:val="single" w:sz="2" w:space="4" w:color="FFFFFF"/>
                  </w:divBdr>
                  <w:divsChild>
                    <w:div w:id="1609966602">
                      <w:marLeft w:val="0"/>
                      <w:marRight w:val="0"/>
                      <w:marTop w:val="0"/>
                      <w:marBottom w:val="0"/>
                      <w:divBdr>
                        <w:top w:val="none" w:sz="0" w:space="0" w:color="auto"/>
                        <w:left w:val="none" w:sz="0" w:space="0" w:color="auto"/>
                        <w:bottom w:val="none" w:sz="0" w:space="0" w:color="auto"/>
                        <w:right w:val="none" w:sz="0" w:space="0" w:color="auto"/>
                      </w:divBdr>
                    </w:div>
                  </w:divsChild>
                </w:div>
                <w:div w:id="180095313">
                  <w:marLeft w:val="0"/>
                  <w:marRight w:val="0"/>
                  <w:marTop w:val="0"/>
                  <w:marBottom w:val="0"/>
                  <w:divBdr>
                    <w:top w:val="single" w:sz="2" w:space="1" w:color="FFFFFF"/>
                    <w:left w:val="single" w:sz="2" w:space="11" w:color="FFFFFF"/>
                    <w:bottom w:val="single" w:sz="2" w:space="1" w:color="FFFFFF"/>
                    <w:right w:val="single" w:sz="2" w:space="4" w:color="FFFFFF"/>
                  </w:divBdr>
                  <w:divsChild>
                    <w:div w:id="917859249">
                      <w:marLeft w:val="0"/>
                      <w:marRight w:val="0"/>
                      <w:marTop w:val="0"/>
                      <w:marBottom w:val="0"/>
                      <w:divBdr>
                        <w:top w:val="none" w:sz="0" w:space="0" w:color="auto"/>
                        <w:left w:val="none" w:sz="0" w:space="0" w:color="auto"/>
                        <w:bottom w:val="none" w:sz="0" w:space="0" w:color="auto"/>
                        <w:right w:val="none" w:sz="0" w:space="0" w:color="auto"/>
                      </w:divBdr>
                    </w:div>
                  </w:divsChild>
                </w:div>
                <w:div w:id="364327457">
                  <w:marLeft w:val="0"/>
                  <w:marRight w:val="0"/>
                  <w:marTop w:val="0"/>
                  <w:marBottom w:val="0"/>
                  <w:divBdr>
                    <w:top w:val="single" w:sz="2" w:space="1" w:color="FFFFFF"/>
                    <w:left w:val="single" w:sz="2" w:space="11" w:color="FFFFFF"/>
                    <w:bottom w:val="single" w:sz="2" w:space="1" w:color="FFFFFF"/>
                    <w:right w:val="single" w:sz="2" w:space="4" w:color="FFFFFF"/>
                  </w:divBdr>
                  <w:divsChild>
                    <w:div w:id="1870681288">
                      <w:marLeft w:val="0"/>
                      <w:marRight w:val="0"/>
                      <w:marTop w:val="0"/>
                      <w:marBottom w:val="0"/>
                      <w:divBdr>
                        <w:top w:val="none" w:sz="0" w:space="0" w:color="auto"/>
                        <w:left w:val="none" w:sz="0" w:space="0" w:color="auto"/>
                        <w:bottom w:val="none" w:sz="0" w:space="0" w:color="auto"/>
                        <w:right w:val="none" w:sz="0" w:space="0" w:color="auto"/>
                      </w:divBdr>
                    </w:div>
                  </w:divsChild>
                </w:div>
                <w:div w:id="1652755727">
                  <w:marLeft w:val="0"/>
                  <w:marRight w:val="0"/>
                  <w:marTop w:val="0"/>
                  <w:marBottom w:val="0"/>
                  <w:divBdr>
                    <w:top w:val="single" w:sz="2" w:space="1" w:color="FFFFFF"/>
                    <w:left w:val="single" w:sz="2" w:space="11" w:color="FFFFFF"/>
                    <w:bottom w:val="single" w:sz="2" w:space="1" w:color="FFFFFF"/>
                    <w:right w:val="single" w:sz="2" w:space="4" w:color="FFFFFF"/>
                  </w:divBdr>
                  <w:divsChild>
                    <w:div w:id="1044791473">
                      <w:marLeft w:val="0"/>
                      <w:marRight w:val="0"/>
                      <w:marTop w:val="0"/>
                      <w:marBottom w:val="0"/>
                      <w:divBdr>
                        <w:top w:val="none" w:sz="0" w:space="0" w:color="auto"/>
                        <w:left w:val="none" w:sz="0" w:space="0" w:color="auto"/>
                        <w:bottom w:val="none" w:sz="0" w:space="0" w:color="auto"/>
                        <w:right w:val="none" w:sz="0" w:space="0" w:color="auto"/>
                      </w:divBdr>
                    </w:div>
                  </w:divsChild>
                </w:div>
                <w:div w:id="1572539030">
                  <w:marLeft w:val="0"/>
                  <w:marRight w:val="0"/>
                  <w:marTop w:val="0"/>
                  <w:marBottom w:val="0"/>
                  <w:divBdr>
                    <w:top w:val="single" w:sz="2" w:space="1" w:color="FFFFFF"/>
                    <w:left w:val="single" w:sz="2" w:space="11" w:color="FFFFFF"/>
                    <w:bottom w:val="single" w:sz="2" w:space="1" w:color="FFFFFF"/>
                    <w:right w:val="single" w:sz="2" w:space="4" w:color="FFFFFF"/>
                  </w:divBdr>
                  <w:divsChild>
                    <w:div w:id="194512829">
                      <w:marLeft w:val="0"/>
                      <w:marRight w:val="0"/>
                      <w:marTop w:val="0"/>
                      <w:marBottom w:val="0"/>
                      <w:divBdr>
                        <w:top w:val="none" w:sz="0" w:space="0" w:color="auto"/>
                        <w:left w:val="none" w:sz="0" w:space="0" w:color="auto"/>
                        <w:bottom w:val="none" w:sz="0" w:space="0" w:color="auto"/>
                        <w:right w:val="none" w:sz="0" w:space="0" w:color="auto"/>
                      </w:divBdr>
                    </w:div>
                  </w:divsChild>
                </w:div>
                <w:div w:id="1180584252">
                  <w:marLeft w:val="0"/>
                  <w:marRight w:val="0"/>
                  <w:marTop w:val="0"/>
                  <w:marBottom w:val="0"/>
                  <w:divBdr>
                    <w:top w:val="single" w:sz="2" w:space="1" w:color="FFFFFF"/>
                    <w:left w:val="single" w:sz="2" w:space="11" w:color="FFFFFF"/>
                    <w:bottom w:val="single" w:sz="2" w:space="1" w:color="FFFFFF"/>
                    <w:right w:val="single" w:sz="2" w:space="4" w:color="FFFFFF"/>
                  </w:divBdr>
                  <w:divsChild>
                    <w:div w:id="510802763">
                      <w:marLeft w:val="0"/>
                      <w:marRight w:val="0"/>
                      <w:marTop w:val="0"/>
                      <w:marBottom w:val="0"/>
                      <w:divBdr>
                        <w:top w:val="none" w:sz="0" w:space="0" w:color="auto"/>
                        <w:left w:val="none" w:sz="0" w:space="0" w:color="auto"/>
                        <w:bottom w:val="none" w:sz="0" w:space="0" w:color="auto"/>
                        <w:right w:val="none" w:sz="0" w:space="0" w:color="auto"/>
                      </w:divBdr>
                    </w:div>
                  </w:divsChild>
                </w:div>
                <w:div w:id="1623488660">
                  <w:marLeft w:val="0"/>
                  <w:marRight w:val="0"/>
                  <w:marTop w:val="0"/>
                  <w:marBottom w:val="0"/>
                  <w:divBdr>
                    <w:top w:val="single" w:sz="2" w:space="1" w:color="FFFFFF"/>
                    <w:left w:val="single" w:sz="2" w:space="11" w:color="FFFFFF"/>
                    <w:bottom w:val="single" w:sz="2" w:space="1" w:color="FFFFFF"/>
                    <w:right w:val="single" w:sz="2" w:space="4" w:color="FFFFFF"/>
                  </w:divBdr>
                  <w:divsChild>
                    <w:div w:id="345402248">
                      <w:marLeft w:val="0"/>
                      <w:marRight w:val="0"/>
                      <w:marTop w:val="0"/>
                      <w:marBottom w:val="0"/>
                      <w:divBdr>
                        <w:top w:val="none" w:sz="0" w:space="0" w:color="auto"/>
                        <w:left w:val="none" w:sz="0" w:space="0" w:color="auto"/>
                        <w:bottom w:val="none" w:sz="0" w:space="0" w:color="auto"/>
                        <w:right w:val="none" w:sz="0" w:space="0" w:color="auto"/>
                      </w:divBdr>
                    </w:div>
                  </w:divsChild>
                </w:div>
                <w:div w:id="1048917469">
                  <w:marLeft w:val="0"/>
                  <w:marRight w:val="0"/>
                  <w:marTop w:val="0"/>
                  <w:marBottom w:val="0"/>
                  <w:divBdr>
                    <w:top w:val="single" w:sz="2" w:space="1" w:color="FFFFFF"/>
                    <w:left w:val="single" w:sz="2" w:space="11" w:color="FFFFFF"/>
                    <w:bottom w:val="single" w:sz="2" w:space="1" w:color="FFFFFF"/>
                    <w:right w:val="single" w:sz="2" w:space="4" w:color="FFFFFF"/>
                  </w:divBdr>
                  <w:divsChild>
                    <w:div w:id="1863127920">
                      <w:marLeft w:val="0"/>
                      <w:marRight w:val="0"/>
                      <w:marTop w:val="0"/>
                      <w:marBottom w:val="0"/>
                      <w:divBdr>
                        <w:top w:val="none" w:sz="0" w:space="0" w:color="auto"/>
                        <w:left w:val="none" w:sz="0" w:space="0" w:color="auto"/>
                        <w:bottom w:val="none" w:sz="0" w:space="0" w:color="auto"/>
                        <w:right w:val="none" w:sz="0" w:space="0" w:color="auto"/>
                      </w:divBdr>
                    </w:div>
                  </w:divsChild>
                </w:div>
                <w:div w:id="305161215">
                  <w:marLeft w:val="0"/>
                  <w:marRight w:val="0"/>
                  <w:marTop w:val="0"/>
                  <w:marBottom w:val="0"/>
                  <w:divBdr>
                    <w:top w:val="single" w:sz="2" w:space="1" w:color="FFFFFF"/>
                    <w:left w:val="single" w:sz="2" w:space="11" w:color="FFFFFF"/>
                    <w:bottom w:val="single" w:sz="2" w:space="1" w:color="FFFFFF"/>
                    <w:right w:val="single" w:sz="2" w:space="4" w:color="FFFFFF"/>
                  </w:divBdr>
                  <w:divsChild>
                    <w:div w:id="94328004">
                      <w:marLeft w:val="0"/>
                      <w:marRight w:val="0"/>
                      <w:marTop w:val="0"/>
                      <w:marBottom w:val="0"/>
                      <w:divBdr>
                        <w:top w:val="none" w:sz="0" w:space="0" w:color="auto"/>
                        <w:left w:val="none" w:sz="0" w:space="0" w:color="auto"/>
                        <w:bottom w:val="none" w:sz="0" w:space="0" w:color="auto"/>
                        <w:right w:val="none" w:sz="0" w:space="0" w:color="auto"/>
                      </w:divBdr>
                    </w:div>
                  </w:divsChild>
                </w:div>
                <w:div w:id="817847456">
                  <w:marLeft w:val="0"/>
                  <w:marRight w:val="0"/>
                  <w:marTop w:val="0"/>
                  <w:marBottom w:val="0"/>
                  <w:divBdr>
                    <w:top w:val="single" w:sz="2" w:space="1" w:color="FFFFFF"/>
                    <w:left w:val="single" w:sz="2" w:space="11" w:color="FFFFFF"/>
                    <w:bottom w:val="single" w:sz="2" w:space="1" w:color="FFFFFF"/>
                    <w:right w:val="single" w:sz="2" w:space="4" w:color="FFFFFF"/>
                  </w:divBdr>
                  <w:divsChild>
                    <w:div w:id="1380979835">
                      <w:marLeft w:val="0"/>
                      <w:marRight w:val="0"/>
                      <w:marTop w:val="0"/>
                      <w:marBottom w:val="0"/>
                      <w:divBdr>
                        <w:top w:val="none" w:sz="0" w:space="0" w:color="auto"/>
                        <w:left w:val="none" w:sz="0" w:space="0" w:color="auto"/>
                        <w:bottom w:val="none" w:sz="0" w:space="0" w:color="auto"/>
                        <w:right w:val="none" w:sz="0" w:space="0" w:color="auto"/>
                      </w:divBdr>
                    </w:div>
                  </w:divsChild>
                </w:div>
                <w:div w:id="1418357668">
                  <w:marLeft w:val="0"/>
                  <w:marRight w:val="0"/>
                  <w:marTop w:val="0"/>
                  <w:marBottom w:val="0"/>
                  <w:divBdr>
                    <w:top w:val="single" w:sz="2" w:space="1" w:color="FFFFFF"/>
                    <w:left w:val="single" w:sz="2" w:space="11" w:color="FFFFFF"/>
                    <w:bottom w:val="single" w:sz="2" w:space="1" w:color="FFFFFF"/>
                    <w:right w:val="single" w:sz="2" w:space="4" w:color="FFFFFF"/>
                  </w:divBdr>
                  <w:divsChild>
                    <w:div w:id="319694950">
                      <w:marLeft w:val="0"/>
                      <w:marRight w:val="0"/>
                      <w:marTop w:val="0"/>
                      <w:marBottom w:val="0"/>
                      <w:divBdr>
                        <w:top w:val="none" w:sz="0" w:space="0" w:color="auto"/>
                        <w:left w:val="none" w:sz="0" w:space="0" w:color="auto"/>
                        <w:bottom w:val="none" w:sz="0" w:space="0" w:color="auto"/>
                        <w:right w:val="none" w:sz="0" w:space="0" w:color="auto"/>
                      </w:divBdr>
                    </w:div>
                  </w:divsChild>
                </w:div>
                <w:div w:id="1042175506">
                  <w:marLeft w:val="0"/>
                  <w:marRight w:val="0"/>
                  <w:marTop w:val="0"/>
                  <w:marBottom w:val="0"/>
                  <w:divBdr>
                    <w:top w:val="single" w:sz="2" w:space="1" w:color="FFFFFF"/>
                    <w:left w:val="single" w:sz="2" w:space="11" w:color="FFFFFF"/>
                    <w:bottom w:val="single" w:sz="2" w:space="1" w:color="FFFFFF"/>
                    <w:right w:val="single" w:sz="2" w:space="4" w:color="FFFFFF"/>
                  </w:divBdr>
                  <w:divsChild>
                    <w:div w:id="339546325">
                      <w:marLeft w:val="0"/>
                      <w:marRight w:val="0"/>
                      <w:marTop w:val="0"/>
                      <w:marBottom w:val="0"/>
                      <w:divBdr>
                        <w:top w:val="none" w:sz="0" w:space="0" w:color="auto"/>
                        <w:left w:val="none" w:sz="0" w:space="0" w:color="auto"/>
                        <w:bottom w:val="none" w:sz="0" w:space="0" w:color="auto"/>
                        <w:right w:val="none" w:sz="0" w:space="0" w:color="auto"/>
                      </w:divBdr>
                    </w:div>
                  </w:divsChild>
                </w:div>
                <w:div w:id="1374034361">
                  <w:marLeft w:val="0"/>
                  <w:marRight w:val="0"/>
                  <w:marTop w:val="0"/>
                  <w:marBottom w:val="0"/>
                  <w:divBdr>
                    <w:top w:val="single" w:sz="2" w:space="1" w:color="FFFFFF"/>
                    <w:left w:val="single" w:sz="2" w:space="11" w:color="FFFFFF"/>
                    <w:bottom w:val="single" w:sz="2" w:space="1" w:color="FFFFFF"/>
                    <w:right w:val="single" w:sz="2" w:space="4" w:color="FFFFFF"/>
                  </w:divBdr>
                  <w:divsChild>
                    <w:div w:id="611283254">
                      <w:marLeft w:val="0"/>
                      <w:marRight w:val="0"/>
                      <w:marTop w:val="0"/>
                      <w:marBottom w:val="0"/>
                      <w:divBdr>
                        <w:top w:val="none" w:sz="0" w:space="0" w:color="auto"/>
                        <w:left w:val="none" w:sz="0" w:space="0" w:color="auto"/>
                        <w:bottom w:val="none" w:sz="0" w:space="0" w:color="auto"/>
                        <w:right w:val="none" w:sz="0" w:space="0" w:color="auto"/>
                      </w:divBdr>
                    </w:div>
                  </w:divsChild>
                </w:div>
                <w:div w:id="2126463980">
                  <w:marLeft w:val="0"/>
                  <w:marRight w:val="0"/>
                  <w:marTop w:val="0"/>
                  <w:marBottom w:val="0"/>
                  <w:divBdr>
                    <w:top w:val="single" w:sz="2" w:space="1" w:color="FFFFFF"/>
                    <w:left w:val="single" w:sz="2" w:space="11" w:color="FFFFFF"/>
                    <w:bottom w:val="single" w:sz="2" w:space="1" w:color="FFFFFF"/>
                    <w:right w:val="single" w:sz="2" w:space="4" w:color="FFFFFF"/>
                  </w:divBdr>
                  <w:divsChild>
                    <w:div w:id="1503811076">
                      <w:marLeft w:val="0"/>
                      <w:marRight w:val="0"/>
                      <w:marTop w:val="0"/>
                      <w:marBottom w:val="0"/>
                      <w:divBdr>
                        <w:top w:val="none" w:sz="0" w:space="0" w:color="auto"/>
                        <w:left w:val="none" w:sz="0" w:space="0" w:color="auto"/>
                        <w:bottom w:val="none" w:sz="0" w:space="0" w:color="auto"/>
                        <w:right w:val="none" w:sz="0" w:space="0" w:color="auto"/>
                      </w:divBdr>
                    </w:div>
                  </w:divsChild>
                </w:div>
                <w:div w:id="335814757">
                  <w:marLeft w:val="0"/>
                  <w:marRight w:val="0"/>
                  <w:marTop w:val="0"/>
                  <w:marBottom w:val="0"/>
                  <w:divBdr>
                    <w:top w:val="single" w:sz="2" w:space="1" w:color="FFFFFF"/>
                    <w:left w:val="single" w:sz="2" w:space="11" w:color="FFFFFF"/>
                    <w:bottom w:val="single" w:sz="2" w:space="1" w:color="FFFFFF"/>
                    <w:right w:val="single" w:sz="2" w:space="4" w:color="FFFFFF"/>
                  </w:divBdr>
                  <w:divsChild>
                    <w:div w:id="1455903190">
                      <w:marLeft w:val="0"/>
                      <w:marRight w:val="0"/>
                      <w:marTop w:val="0"/>
                      <w:marBottom w:val="0"/>
                      <w:divBdr>
                        <w:top w:val="none" w:sz="0" w:space="0" w:color="auto"/>
                        <w:left w:val="none" w:sz="0" w:space="0" w:color="auto"/>
                        <w:bottom w:val="none" w:sz="0" w:space="0" w:color="auto"/>
                        <w:right w:val="none" w:sz="0" w:space="0" w:color="auto"/>
                      </w:divBdr>
                    </w:div>
                  </w:divsChild>
                </w:div>
                <w:div w:id="1560823755">
                  <w:marLeft w:val="0"/>
                  <w:marRight w:val="0"/>
                  <w:marTop w:val="0"/>
                  <w:marBottom w:val="0"/>
                  <w:divBdr>
                    <w:top w:val="single" w:sz="2" w:space="1" w:color="FFFFFF"/>
                    <w:left w:val="single" w:sz="2" w:space="11" w:color="FFFFFF"/>
                    <w:bottom w:val="single" w:sz="2" w:space="1" w:color="FFFFFF"/>
                    <w:right w:val="single" w:sz="2" w:space="4" w:color="FFFFFF"/>
                  </w:divBdr>
                  <w:divsChild>
                    <w:div w:id="1453786081">
                      <w:marLeft w:val="0"/>
                      <w:marRight w:val="0"/>
                      <w:marTop w:val="0"/>
                      <w:marBottom w:val="0"/>
                      <w:divBdr>
                        <w:top w:val="none" w:sz="0" w:space="0" w:color="auto"/>
                        <w:left w:val="none" w:sz="0" w:space="0" w:color="auto"/>
                        <w:bottom w:val="none" w:sz="0" w:space="0" w:color="auto"/>
                        <w:right w:val="none" w:sz="0" w:space="0" w:color="auto"/>
                      </w:divBdr>
                    </w:div>
                  </w:divsChild>
                </w:div>
                <w:div w:id="1176574436">
                  <w:marLeft w:val="0"/>
                  <w:marRight w:val="0"/>
                  <w:marTop w:val="0"/>
                  <w:marBottom w:val="0"/>
                  <w:divBdr>
                    <w:top w:val="single" w:sz="2" w:space="1" w:color="FFFFFF"/>
                    <w:left w:val="single" w:sz="2" w:space="11" w:color="FFFFFF"/>
                    <w:bottom w:val="single" w:sz="2" w:space="1" w:color="FFFFFF"/>
                    <w:right w:val="single" w:sz="2" w:space="4" w:color="FFFFFF"/>
                  </w:divBdr>
                  <w:divsChild>
                    <w:div w:id="1543710124">
                      <w:marLeft w:val="0"/>
                      <w:marRight w:val="0"/>
                      <w:marTop w:val="0"/>
                      <w:marBottom w:val="0"/>
                      <w:divBdr>
                        <w:top w:val="none" w:sz="0" w:space="0" w:color="auto"/>
                        <w:left w:val="none" w:sz="0" w:space="0" w:color="auto"/>
                        <w:bottom w:val="none" w:sz="0" w:space="0" w:color="auto"/>
                        <w:right w:val="none" w:sz="0" w:space="0" w:color="auto"/>
                      </w:divBdr>
                    </w:div>
                  </w:divsChild>
                </w:div>
                <w:div w:id="919487960">
                  <w:marLeft w:val="0"/>
                  <w:marRight w:val="0"/>
                  <w:marTop w:val="0"/>
                  <w:marBottom w:val="0"/>
                  <w:divBdr>
                    <w:top w:val="single" w:sz="2" w:space="1" w:color="FFFFFF"/>
                    <w:left w:val="single" w:sz="2" w:space="11" w:color="FFFFFF"/>
                    <w:bottom w:val="single" w:sz="2" w:space="1" w:color="FFFFFF"/>
                    <w:right w:val="single" w:sz="2" w:space="4" w:color="FFFFFF"/>
                  </w:divBdr>
                  <w:divsChild>
                    <w:div w:id="1032996720">
                      <w:marLeft w:val="0"/>
                      <w:marRight w:val="0"/>
                      <w:marTop w:val="0"/>
                      <w:marBottom w:val="0"/>
                      <w:divBdr>
                        <w:top w:val="none" w:sz="0" w:space="0" w:color="auto"/>
                        <w:left w:val="none" w:sz="0" w:space="0" w:color="auto"/>
                        <w:bottom w:val="none" w:sz="0" w:space="0" w:color="auto"/>
                        <w:right w:val="none" w:sz="0" w:space="0" w:color="auto"/>
                      </w:divBdr>
                    </w:div>
                  </w:divsChild>
                </w:div>
                <w:div w:id="963996301">
                  <w:marLeft w:val="0"/>
                  <w:marRight w:val="0"/>
                  <w:marTop w:val="0"/>
                  <w:marBottom w:val="0"/>
                  <w:divBdr>
                    <w:top w:val="single" w:sz="2" w:space="1" w:color="FFFFFF"/>
                    <w:left w:val="single" w:sz="2" w:space="11" w:color="FFFFFF"/>
                    <w:bottom w:val="single" w:sz="2" w:space="1" w:color="FFFFFF"/>
                    <w:right w:val="single" w:sz="2" w:space="4" w:color="FFFFFF"/>
                  </w:divBdr>
                  <w:divsChild>
                    <w:div w:id="250431127">
                      <w:marLeft w:val="0"/>
                      <w:marRight w:val="0"/>
                      <w:marTop w:val="0"/>
                      <w:marBottom w:val="0"/>
                      <w:divBdr>
                        <w:top w:val="none" w:sz="0" w:space="0" w:color="auto"/>
                        <w:left w:val="none" w:sz="0" w:space="0" w:color="auto"/>
                        <w:bottom w:val="none" w:sz="0" w:space="0" w:color="auto"/>
                        <w:right w:val="none" w:sz="0" w:space="0" w:color="auto"/>
                      </w:divBdr>
                    </w:div>
                  </w:divsChild>
                </w:div>
                <w:div w:id="1266310081">
                  <w:marLeft w:val="0"/>
                  <w:marRight w:val="0"/>
                  <w:marTop w:val="0"/>
                  <w:marBottom w:val="0"/>
                  <w:divBdr>
                    <w:top w:val="single" w:sz="2" w:space="1" w:color="FFFFFF"/>
                    <w:left w:val="single" w:sz="2" w:space="11" w:color="FFFFFF"/>
                    <w:bottom w:val="single" w:sz="2" w:space="1" w:color="FFFFFF"/>
                    <w:right w:val="single" w:sz="2" w:space="4" w:color="FFFFFF"/>
                  </w:divBdr>
                  <w:divsChild>
                    <w:div w:id="958415949">
                      <w:marLeft w:val="0"/>
                      <w:marRight w:val="0"/>
                      <w:marTop w:val="0"/>
                      <w:marBottom w:val="0"/>
                      <w:divBdr>
                        <w:top w:val="none" w:sz="0" w:space="0" w:color="auto"/>
                        <w:left w:val="none" w:sz="0" w:space="0" w:color="auto"/>
                        <w:bottom w:val="none" w:sz="0" w:space="0" w:color="auto"/>
                        <w:right w:val="none" w:sz="0" w:space="0" w:color="auto"/>
                      </w:divBdr>
                    </w:div>
                  </w:divsChild>
                </w:div>
                <w:div w:id="714501376">
                  <w:marLeft w:val="0"/>
                  <w:marRight w:val="0"/>
                  <w:marTop w:val="0"/>
                  <w:marBottom w:val="0"/>
                  <w:divBdr>
                    <w:top w:val="single" w:sz="2" w:space="1" w:color="FFFFFF"/>
                    <w:left w:val="single" w:sz="2" w:space="11" w:color="FFFFFF"/>
                    <w:bottom w:val="single" w:sz="2" w:space="1" w:color="FFFFFF"/>
                    <w:right w:val="single" w:sz="2" w:space="4" w:color="FFFFFF"/>
                  </w:divBdr>
                  <w:divsChild>
                    <w:div w:id="714743531">
                      <w:marLeft w:val="0"/>
                      <w:marRight w:val="0"/>
                      <w:marTop w:val="0"/>
                      <w:marBottom w:val="0"/>
                      <w:divBdr>
                        <w:top w:val="none" w:sz="0" w:space="0" w:color="auto"/>
                        <w:left w:val="none" w:sz="0" w:space="0" w:color="auto"/>
                        <w:bottom w:val="none" w:sz="0" w:space="0" w:color="auto"/>
                        <w:right w:val="none" w:sz="0" w:space="0" w:color="auto"/>
                      </w:divBdr>
                    </w:div>
                  </w:divsChild>
                </w:div>
                <w:div w:id="335426603">
                  <w:marLeft w:val="0"/>
                  <w:marRight w:val="0"/>
                  <w:marTop w:val="0"/>
                  <w:marBottom w:val="0"/>
                  <w:divBdr>
                    <w:top w:val="single" w:sz="2" w:space="1" w:color="FFFFFF"/>
                    <w:left w:val="single" w:sz="2" w:space="11" w:color="FFFFFF"/>
                    <w:bottom w:val="single" w:sz="2" w:space="1" w:color="FFFFFF"/>
                    <w:right w:val="single" w:sz="2" w:space="4" w:color="FFFFFF"/>
                  </w:divBdr>
                  <w:divsChild>
                    <w:div w:id="1113208389">
                      <w:marLeft w:val="0"/>
                      <w:marRight w:val="0"/>
                      <w:marTop w:val="0"/>
                      <w:marBottom w:val="0"/>
                      <w:divBdr>
                        <w:top w:val="none" w:sz="0" w:space="0" w:color="auto"/>
                        <w:left w:val="none" w:sz="0" w:space="0" w:color="auto"/>
                        <w:bottom w:val="none" w:sz="0" w:space="0" w:color="auto"/>
                        <w:right w:val="none" w:sz="0" w:space="0" w:color="auto"/>
                      </w:divBdr>
                    </w:div>
                  </w:divsChild>
                </w:div>
                <w:div w:id="1605919492">
                  <w:marLeft w:val="0"/>
                  <w:marRight w:val="0"/>
                  <w:marTop w:val="0"/>
                  <w:marBottom w:val="0"/>
                  <w:divBdr>
                    <w:top w:val="single" w:sz="2" w:space="1" w:color="FFFFFF"/>
                    <w:left w:val="single" w:sz="2" w:space="11" w:color="FFFFFF"/>
                    <w:bottom w:val="single" w:sz="2" w:space="1" w:color="FFFFFF"/>
                    <w:right w:val="single" w:sz="2" w:space="4" w:color="FFFFFF"/>
                  </w:divBdr>
                  <w:divsChild>
                    <w:div w:id="1908152594">
                      <w:marLeft w:val="0"/>
                      <w:marRight w:val="0"/>
                      <w:marTop w:val="0"/>
                      <w:marBottom w:val="0"/>
                      <w:divBdr>
                        <w:top w:val="none" w:sz="0" w:space="0" w:color="auto"/>
                        <w:left w:val="none" w:sz="0" w:space="0" w:color="auto"/>
                        <w:bottom w:val="none" w:sz="0" w:space="0" w:color="auto"/>
                        <w:right w:val="none" w:sz="0" w:space="0" w:color="auto"/>
                      </w:divBdr>
                    </w:div>
                  </w:divsChild>
                </w:div>
                <w:div w:id="14500933">
                  <w:marLeft w:val="0"/>
                  <w:marRight w:val="0"/>
                  <w:marTop w:val="0"/>
                  <w:marBottom w:val="0"/>
                  <w:divBdr>
                    <w:top w:val="single" w:sz="2" w:space="1" w:color="FFFFFF"/>
                    <w:left w:val="single" w:sz="2" w:space="11" w:color="FFFFFF"/>
                    <w:bottom w:val="single" w:sz="2" w:space="1" w:color="FFFFFF"/>
                    <w:right w:val="single" w:sz="2" w:space="4" w:color="FFFFFF"/>
                  </w:divBdr>
                  <w:divsChild>
                    <w:div w:id="1028719096">
                      <w:marLeft w:val="0"/>
                      <w:marRight w:val="0"/>
                      <w:marTop w:val="0"/>
                      <w:marBottom w:val="0"/>
                      <w:divBdr>
                        <w:top w:val="none" w:sz="0" w:space="0" w:color="auto"/>
                        <w:left w:val="none" w:sz="0" w:space="0" w:color="auto"/>
                        <w:bottom w:val="none" w:sz="0" w:space="0" w:color="auto"/>
                        <w:right w:val="none" w:sz="0" w:space="0" w:color="auto"/>
                      </w:divBdr>
                    </w:div>
                  </w:divsChild>
                </w:div>
                <w:div w:id="967583712">
                  <w:marLeft w:val="0"/>
                  <w:marRight w:val="0"/>
                  <w:marTop w:val="0"/>
                  <w:marBottom w:val="0"/>
                  <w:divBdr>
                    <w:top w:val="single" w:sz="2" w:space="1" w:color="FFFFFF"/>
                    <w:left w:val="single" w:sz="2" w:space="11" w:color="FFFFFF"/>
                    <w:bottom w:val="single" w:sz="2" w:space="1" w:color="FFFFFF"/>
                    <w:right w:val="single" w:sz="2" w:space="4" w:color="FFFFFF"/>
                  </w:divBdr>
                  <w:divsChild>
                    <w:div w:id="382757186">
                      <w:marLeft w:val="0"/>
                      <w:marRight w:val="0"/>
                      <w:marTop w:val="0"/>
                      <w:marBottom w:val="0"/>
                      <w:divBdr>
                        <w:top w:val="none" w:sz="0" w:space="0" w:color="auto"/>
                        <w:left w:val="none" w:sz="0" w:space="0" w:color="auto"/>
                        <w:bottom w:val="none" w:sz="0" w:space="0" w:color="auto"/>
                        <w:right w:val="none" w:sz="0" w:space="0" w:color="auto"/>
                      </w:divBdr>
                    </w:div>
                  </w:divsChild>
                </w:div>
                <w:div w:id="1137915667">
                  <w:marLeft w:val="0"/>
                  <w:marRight w:val="0"/>
                  <w:marTop w:val="0"/>
                  <w:marBottom w:val="0"/>
                  <w:divBdr>
                    <w:top w:val="single" w:sz="2" w:space="1" w:color="FFFFFF"/>
                    <w:left w:val="single" w:sz="2" w:space="11" w:color="FFFFFF"/>
                    <w:bottom w:val="single" w:sz="2" w:space="1" w:color="FFFFFF"/>
                    <w:right w:val="single" w:sz="2" w:space="4" w:color="FFFFFF"/>
                  </w:divBdr>
                  <w:divsChild>
                    <w:div w:id="1204632372">
                      <w:marLeft w:val="0"/>
                      <w:marRight w:val="0"/>
                      <w:marTop w:val="0"/>
                      <w:marBottom w:val="0"/>
                      <w:divBdr>
                        <w:top w:val="none" w:sz="0" w:space="0" w:color="auto"/>
                        <w:left w:val="none" w:sz="0" w:space="0" w:color="auto"/>
                        <w:bottom w:val="none" w:sz="0" w:space="0" w:color="auto"/>
                        <w:right w:val="none" w:sz="0" w:space="0" w:color="auto"/>
                      </w:divBdr>
                    </w:div>
                  </w:divsChild>
                </w:div>
                <w:div w:id="56249174">
                  <w:marLeft w:val="0"/>
                  <w:marRight w:val="0"/>
                  <w:marTop w:val="0"/>
                  <w:marBottom w:val="0"/>
                  <w:divBdr>
                    <w:top w:val="single" w:sz="2" w:space="1" w:color="FFFFFF"/>
                    <w:left w:val="single" w:sz="2" w:space="11" w:color="FFFFFF"/>
                    <w:bottom w:val="single" w:sz="2" w:space="1" w:color="FFFFFF"/>
                    <w:right w:val="single" w:sz="2" w:space="4" w:color="FFFFFF"/>
                  </w:divBdr>
                  <w:divsChild>
                    <w:div w:id="1988822260">
                      <w:marLeft w:val="0"/>
                      <w:marRight w:val="0"/>
                      <w:marTop w:val="0"/>
                      <w:marBottom w:val="0"/>
                      <w:divBdr>
                        <w:top w:val="none" w:sz="0" w:space="0" w:color="auto"/>
                        <w:left w:val="none" w:sz="0" w:space="0" w:color="auto"/>
                        <w:bottom w:val="none" w:sz="0" w:space="0" w:color="auto"/>
                        <w:right w:val="none" w:sz="0" w:space="0" w:color="auto"/>
                      </w:divBdr>
                    </w:div>
                  </w:divsChild>
                </w:div>
                <w:div w:id="672150051">
                  <w:marLeft w:val="0"/>
                  <w:marRight w:val="0"/>
                  <w:marTop w:val="0"/>
                  <w:marBottom w:val="0"/>
                  <w:divBdr>
                    <w:top w:val="single" w:sz="2" w:space="1" w:color="FFFFFF"/>
                    <w:left w:val="single" w:sz="2" w:space="11" w:color="FFFFFF"/>
                    <w:bottom w:val="single" w:sz="2" w:space="1" w:color="FFFFFF"/>
                    <w:right w:val="single" w:sz="2" w:space="4" w:color="FFFFFF"/>
                  </w:divBdr>
                  <w:divsChild>
                    <w:div w:id="978463017">
                      <w:marLeft w:val="0"/>
                      <w:marRight w:val="0"/>
                      <w:marTop w:val="0"/>
                      <w:marBottom w:val="0"/>
                      <w:divBdr>
                        <w:top w:val="none" w:sz="0" w:space="0" w:color="auto"/>
                        <w:left w:val="none" w:sz="0" w:space="0" w:color="auto"/>
                        <w:bottom w:val="none" w:sz="0" w:space="0" w:color="auto"/>
                        <w:right w:val="none" w:sz="0" w:space="0" w:color="auto"/>
                      </w:divBdr>
                    </w:div>
                  </w:divsChild>
                </w:div>
                <w:div w:id="962882122">
                  <w:marLeft w:val="0"/>
                  <w:marRight w:val="0"/>
                  <w:marTop w:val="0"/>
                  <w:marBottom w:val="0"/>
                  <w:divBdr>
                    <w:top w:val="single" w:sz="2" w:space="1" w:color="FFFFFF"/>
                    <w:left w:val="single" w:sz="2" w:space="11" w:color="FFFFFF"/>
                    <w:bottom w:val="single" w:sz="2" w:space="1" w:color="FFFFFF"/>
                    <w:right w:val="single" w:sz="2" w:space="4" w:color="FFFFFF"/>
                  </w:divBdr>
                  <w:divsChild>
                    <w:div w:id="1832019816">
                      <w:marLeft w:val="0"/>
                      <w:marRight w:val="0"/>
                      <w:marTop w:val="0"/>
                      <w:marBottom w:val="0"/>
                      <w:divBdr>
                        <w:top w:val="none" w:sz="0" w:space="0" w:color="auto"/>
                        <w:left w:val="none" w:sz="0" w:space="0" w:color="auto"/>
                        <w:bottom w:val="none" w:sz="0" w:space="0" w:color="auto"/>
                        <w:right w:val="none" w:sz="0" w:space="0" w:color="auto"/>
                      </w:divBdr>
                    </w:div>
                  </w:divsChild>
                </w:div>
                <w:div w:id="1851404310">
                  <w:marLeft w:val="0"/>
                  <w:marRight w:val="0"/>
                  <w:marTop w:val="0"/>
                  <w:marBottom w:val="0"/>
                  <w:divBdr>
                    <w:top w:val="single" w:sz="2" w:space="1" w:color="FFFFFF"/>
                    <w:left w:val="single" w:sz="2" w:space="11" w:color="FFFFFF"/>
                    <w:bottom w:val="single" w:sz="2" w:space="1" w:color="FFFFFF"/>
                    <w:right w:val="single" w:sz="2" w:space="4" w:color="FFFFFF"/>
                  </w:divBdr>
                  <w:divsChild>
                    <w:div w:id="974674306">
                      <w:marLeft w:val="0"/>
                      <w:marRight w:val="0"/>
                      <w:marTop w:val="0"/>
                      <w:marBottom w:val="0"/>
                      <w:divBdr>
                        <w:top w:val="none" w:sz="0" w:space="0" w:color="auto"/>
                        <w:left w:val="none" w:sz="0" w:space="0" w:color="auto"/>
                        <w:bottom w:val="none" w:sz="0" w:space="0" w:color="auto"/>
                        <w:right w:val="none" w:sz="0" w:space="0" w:color="auto"/>
                      </w:divBdr>
                    </w:div>
                  </w:divsChild>
                </w:div>
                <w:div w:id="600645188">
                  <w:marLeft w:val="0"/>
                  <w:marRight w:val="0"/>
                  <w:marTop w:val="0"/>
                  <w:marBottom w:val="0"/>
                  <w:divBdr>
                    <w:top w:val="single" w:sz="2" w:space="1" w:color="FFFFFF"/>
                    <w:left w:val="single" w:sz="2" w:space="11" w:color="FFFFFF"/>
                    <w:bottom w:val="single" w:sz="2" w:space="1" w:color="FFFFFF"/>
                    <w:right w:val="single" w:sz="2" w:space="4" w:color="FFFFFF"/>
                  </w:divBdr>
                  <w:divsChild>
                    <w:div w:id="1273367480">
                      <w:marLeft w:val="0"/>
                      <w:marRight w:val="0"/>
                      <w:marTop w:val="0"/>
                      <w:marBottom w:val="0"/>
                      <w:divBdr>
                        <w:top w:val="none" w:sz="0" w:space="0" w:color="auto"/>
                        <w:left w:val="none" w:sz="0" w:space="0" w:color="auto"/>
                        <w:bottom w:val="none" w:sz="0" w:space="0" w:color="auto"/>
                        <w:right w:val="none" w:sz="0" w:space="0" w:color="auto"/>
                      </w:divBdr>
                    </w:div>
                  </w:divsChild>
                </w:div>
                <w:div w:id="1910919070">
                  <w:marLeft w:val="0"/>
                  <w:marRight w:val="0"/>
                  <w:marTop w:val="0"/>
                  <w:marBottom w:val="0"/>
                  <w:divBdr>
                    <w:top w:val="single" w:sz="2" w:space="1" w:color="FFFFFF"/>
                    <w:left w:val="single" w:sz="2" w:space="11" w:color="FFFFFF"/>
                    <w:bottom w:val="single" w:sz="2" w:space="1" w:color="FFFFFF"/>
                    <w:right w:val="single" w:sz="2" w:space="4" w:color="FFFFFF"/>
                  </w:divBdr>
                  <w:divsChild>
                    <w:div w:id="893738804">
                      <w:marLeft w:val="0"/>
                      <w:marRight w:val="0"/>
                      <w:marTop w:val="0"/>
                      <w:marBottom w:val="0"/>
                      <w:divBdr>
                        <w:top w:val="none" w:sz="0" w:space="0" w:color="auto"/>
                        <w:left w:val="none" w:sz="0" w:space="0" w:color="auto"/>
                        <w:bottom w:val="none" w:sz="0" w:space="0" w:color="auto"/>
                        <w:right w:val="none" w:sz="0" w:space="0" w:color="auto"/>
                      </w:divBdr>
                    </w:div>
                  </w:divsChild>
                </w:div>
                <w:div w:id="779569639">
                  <w:marLeft w:val="0"/>
                  <w:marRight w:val="0"/>
                  <w:marTop w:val="0"/>
                  <w:marBottom w:val="0"/>
                  <w:divBdr>
                    <w:top w:val="single" w:sz="2" w:space="1" w:color="FFFFFF"/>
                    <w:left w:val="single" w:sz="2" w:space="11" w:color="FFFFFF"/>
                    <w:bottom w:val="single" w:sz="2" w:space="4" w:color="FFFFFF"/>
                    <w:right w:val="single" w:sz="2" w:space="4" w:color="FFFFFF"/>
                  </w:divBdr>
                  <w:divsChild>
                    <w:div w:id="2424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0387">
          <w:marLeft w:val="0"/>
          <w:marRight w:val="0"/>
          <w:marTop w:val="0"/>
          <w:marBottom w:val="300"/>
          <w:divBdr>
            <w:top w:val="none" w:sz="0" w:space="0" w:color="auto"/>
            <w:left w:val="none" w:sz="0" w:space="0" w:color="auto"/>
            <w:bottom w:val="none" w:sz="0" w:space="0" w:color="auto"/>
            <w:right w:val="none" w:sz="0" w:space="0" w:color="auto"/>
          </w:divBdr>
          <w:divsChild>
            <w:div w:id="56898742">
              <w:marLeft w:val="0"/>
              <w:marRight w:val="0"/>
              <w:marTop w:val="0"/>
              <w:marBottom w:val="0"/>
              <w:divBdr>
                <w:top w:val="none" w:sz="0" w:space="0" w:color="auto"/>
                <w:left w:val="none" w:sz="0" w:space="0" w:color="auto"/>
                <w:bottom w:val="none" w:sz="0" w:space="0" w:color="auto"/>
                <w:right w:val="none" w:sz="0" w:space="0" w:color="auto"/>
              </w:divBdr>
              <w:divsChild>
                <w:div w:id="748037643">
                  <w:marLeft w:val="0"/>
                  <w:marRight w:val="0"/>
                  <w:marTop w:val="0"/>
                  <w:marBottom w:val="0"/>
                  <w:divBdr>
                    <w:top w:val="single" w:sz="2" w:space="4" w:color="FFFFFF"/>
                    <w:left w:val="single" w:sz="2" w:space="11" w:color="FFFFFF"/>
                    <w:bottom w:val="single" w:sz="2" w:space="1" w:color="FFFFFF"/>
                    <w:right w:val="single" w:sz="2" w:space="4" w:color="FFFFFF"/>
                  </w:divBdr>
                  <w:divsChild>
                    <w:div w:id="1090807106">
                      <w:marLeft w:val="0"/>
                      <w:marRight w:val="0"/>
                      <w:marTop w:val="0"/>
                      <w:marBottom w:val="0"/>
                      <w:divBdr>
                        <w:top w:val="none" w:sz="0" w:space="0" w:color="auto"/>
                        <w:left w:val="none" w:sz="0" w:space="0" w:color="auto"/>
                        <w:bottom w:val="none" w:sz="0" w:space="0" w:color="auto"/>
                        <w:right w:val="none" w:sz="0" w:space="0" w:color="auto"/>
                      </w:divBdr>
                    </w:div>
                  </w:divsChild>
                </w:div>
                <w:div w:id="261884868">
                  <w:marLeft w:val="0"/>
                  <w:marRight w:val="0"/>
                  <w:marTop w:val="0"/>
                  <w:marBottom w:val="0"/>
                  <w:divBdr>
                    <w:top w:val="single" w:sz="2" w:space="1" w:color="FFFFFF"/>
                    <w:left w:val="single" w:sz="2" w:space="11" w:color="FFFFFF"/>
                    <w:bottom w:val="single" w:sz="2" w:space="1" w:color="FFFFFF"/>
                    <w:right w:val="single" w:sz="2" w:space="4" w:color="FFFFFF"/>
                  </w:divBdr>
                  <w:divsChild>
                    <w:div w:id="2105415151">
                      <w:marLeft w:val="0"/>
                      <w:marRight w:val="0"/>
                      <w:marTop w:val="0"/>
                      <w:marBottom w:val="0"/>
                      <w:divBdr>
                        <w:top w:val="none" w:sz="0" w:space="0" w:color="auto"/>
                        <w:left w:val="none" w:sz="0" w:space="0" w:color="auto"/>
                        <w:bottom w:val="none" w:sz="0" w:space="0" w:color="auto"/>
                        <w:right w:val="none" w:sz="0" w:space="0" w:color="auto"/>
                      </w:divBdr>
                    </w:div>
                  </w:divsChild>
                </w:div>
                <w:div w:id="1632133415">
                  <w:marLeft w:val="0"/>
                  <w:marRight w:val="0"/>
                  <w:marTop w:val="0"/>
                  <w:marBottom w:val="0"/>
                  <w:divBdr>
                    <w:top w:val="single" w:sz="2" w:space="1" w:color="FFFFFF"/>
                    <w:left w:val="single" w:sz="2" w:space="11" w:color="FFFFFF"/>
                    <w:bottom w:val="single" w:sz="2" w:space="1" w:color="FFFFFF"/>
                    <w:right w:val="single" w:sz="2" w:space="4" w:color="FFFFFF"/>
                  </w:divBdr>
                  <w:divsChild>
                    <w:div w:id="1782919911">
                      <w:marLeft w:val="0"/>
                      <w:marRight w:val="0"/>
                      <w:marTop w:val="0"/>
                      <w:marBottom w:val="0"/>
                      <w:divBdr>
                        <w:top w:val="none" w:sz="0" w:space="0" w:color="auto"/>
                        <w:left w:val="none" w:sz="0" w:space="0" w:color="auto"/>
                        <w:bottom w:val="none" w:sz="0" w:space="0" w:color="auto"/>
                        <w:right w:val="none" w:sz="0" w:space="0" w:color="auto"/>
                      </w:divBdr>
                    </w:div>
                  </w:divsChild>
                </w:div>
                <w:div w:id="1364860309">
                  <w:marLeft w:val="0"/>
                  <w:marRight w:val="0"/>
                  <w:marTop w:val="0"/>
                  <w:marBottom w:val="0"/>
                  <w:divBdr>
                    <w:top w:val="single" w:sz="2" w:space="1" w:color="FFFFFF"/>
                    <w:left w:val="single" w:sz="2" w:space="11" w:color="FFFFFF"/>
                    <w:bottom w:val="single" w:sz="2" w:space="1" w:color="FFFFFF"/>
                    <w:right w:val="single" w:sz="2" w:space="4" w:color="FFFFFF"/>
                  </w:divBdr>
                  <w:divsChild>
                    <w:div w:id="1073354012">
                      <w:marLeft w:val="0"/>
                      <w:marRight w:val="0"/>
                      <w:marTop w:val="0"/>
                      <w:marBottom w:val="0"/>
                      <w:divBdr>
                        <w:top w:val="none" w:sz="0" w:space="0" w:color="auto"/>
                        <w:left w:val="none" w:sz="0" w:space="0" w:color="auto"/>
                        <w:bottom w:val="none" w:sz="0" w:space="0" w:color="auto"/>
                        <w:right w:val="none" w:sz="0" w:space="0" w:color="auto"/>
                      </w:divBdr>
                    </w:div>
                  </w:divsChild>
                </w:div>
                <w:div w:id="151139603">
                  <w:marLeft w:val="0"/>
                  <w:marRight w:val="0"/>
                  <w:marTop w:val="0"/>
                  <w:marBottom w:val="0"/>
                  <w:divBdr>
                    <w:top w:val="single" w:sz="2" w:space="1" w:color="FFFFFF"/>
                    <w:left w:val="single" w:sz="2" w:space="11" w:color="FFFFFF"/>
                    <w:bottom w:val="single" w:sz="2" w:space="1" w:color="FFFFFF"/>
                    <w:right w:val="single" w:sz="2" w:space="4" w:color="FFFFFF"/>
                  </w:divBdr>
                  <w:divsChild>
                    <w:div w:id="1904827459">
                      <w:marLeft w:val="0"/>
                      <w:marRight w:val="0"/>
                      <w:marTop w:val="0"/>
                      <w:marBottom w:val="0"/>
                      <w:divBdr>
                        <w:top w:val="none" w:sz="0" w:space="0" w:color="auto"/>
                        <w:left w:val="none" w:sz="0" w:space="0" w:color="auto"/>
                        <w:bottom w:val="none" w:sz="0" w:space="0" w:color="auto"/>
                        <w:right w:val="none" w:sz="0" w:space="0" w:color="auto"/>
                      </w:divBdr>
                    </w:div>
                  </w:divsChild>
                </w:div>
                <w:div w:id="1005936070">
                  <w:marLeft w:val="0"/>
                  <w:marRight w:val="0"/>
                  <w:marTop w:val="0"/>
                  <w:marBottom w:val="0"/>
                  <w:divBdr>
                    <w:top w:val="single" w:sz="2" w:space="1" w:color="FFFFFF"/>
                    <w:left w:val="single" w:sz="2" w:space="11" w:color="FFFFFF"/>
                    <w:bottom w:val="single" w:sz="2" w:space="1" w:color="FFFFFF"/>
                    <w:right w:val="single" w:sz="2" w:space="4" w:color="FFFFFF"/>
                  </w:divBdr>
                  <w:divsChild>
                    <w:div w:id="1033533443">
                      <w:marLeft w:val="0"/>
                      <w:marRight w:val="0"/>
                      <w:marTop w:val="0"/>
                      <w:marBottom w:val="0"/>
                      <w:divBdr>
                        <w:top w:val="none" w:sz="0" w:space="0" w:color="auto"/>
                        <w:left w:val="none" w:sz="0" w:space="0" w:color="auto"/>
                        <w:bottom w:val="none" w:sz="0" w:space="0" w:color="auto"/>
                        <w:right w:val="none" w:sz="0" w:space="0" w:color="auto"/>
                      </w:divBdr>
                    </w:div>
                  </w:divsChild>
                </w:div>
                <w:div w:id="992486959">
                  <w:marLeft w:val="0"/>
                  <w:marRight w:val="0"/>
                  <w:marTop w:val="0"/>
                  <w:marBottom w:val="0"/>
                  <w:divBdr>
                    <w:top w:val="single" w:sz="2" w:space="1" w:color="FFFFFF"/>
                    <w:left w:val="single" w:sz="2" w:space="11" w:color="FFFFFF"/>
                    <w:bottom w:val="single" w:sz="2" w:space="1" w:color="FFFFFF"/>
                    <w:right w:val="single" w:sz="2" w:space="4" w:color="FFFFFF"/>
                  </w:divBdr>
                  <w:divsChild>
                    <w:div w:id="356394882">
                      <w:marLeft w:val="0"/>
                      <w:marRight w:val="0"/>
                      <w:marTop w:val="0"/>
                      <w:marBottom w:val="0"/>
                      <w:divBdr>
                        <w:top w:val="none" w:sz="0" w:space="0" w:color="auto"/>
                        <w:left w:val="none" w:sz="0" w:space="0" w:color="auto"/>
                        <w:bottom w:val="none" w:sz="0" w:space="0" w:color="auto"/>
                        <w:right w:val="none" w:sz="0" w:space="0" w:color="auto"/>
                      </w:divBdr>
                    </w:div>
                  </w:divsChild>
                </w:div>
                <w:div w:id="580143650">
                  <w:marLeft w:val="0"/>
                  <w:marRight w:val="0"/>
                  <w:marTop w:val="0"/>
                  <w:marBottom w:val="0"/>
                  <w:divBdr>
                    <w:top w:val="single" w:sz="2" w:space="1" w:color="FFFFFF"/>
                    <w:left w:val="single" w:sz="2" w:space="11" w:color="FFFFFF"/>
                    <w:bottom w:val="single" w:sz="2" w:space="1" w:color="FFFFFF"/>
                    <w:right w:val="single" w:sz="2" w:space="4" w:color="FFFFFF"/>
                  </w:divBdr>
                  <w:divsChild>
                    <w:div w:id="2135319183">
                      <w:marLeft w:val="0"/>
                      <w:marRight w:val="0"/>
                      <w:marTop w:val="0"/>
                      <w:marBottom w:val="0"/>
                      <w:divBdr>
                        <w:top w:val="none" w:sz="0" w:space="0" w:color="auto"/>
                        <w:left w:val="none" w:sz="0" w:space="0" w:color="auto"/>
                        <w:bottom w:val="none" w:sz="0" w:space="0" w:color="auto"/>
                        <w:right w:val="none" w:sz="0" w:space="0" w:color="auto"/>
                      </w:divBdr>
                    </w:div>
                  </w:divsChild>
                </w:div>
                <w:div w:id="1829444660">
                  <w:marLeft w:val="0"/>
                  <w:marRight w:val="0"/>
                  <w:marTop w:val="0"/>
                  <w:marBottom w:val="0"/>
                  <w:divBdr>
                    <w:top w:val="single" w:sz="2" w:space="1" w:color="FFFFFF"/>
                    <w:left w:val="single" w:sz="2" w:space="11" w:color="FFFFFF"/>
                    <w:bottom w:val="single" w:sz="2" w:space="1" w:color="FFFFFF"/>
                    <w:right w:val="single" w:sz="2" w:space="4" w:color="FFFFFF"/>
                  </w:divBdr>
                  <w:divsChild>
                    <w:div w:id="360015071">
                      <w:marLeft w:val="0"/>
                      <w:marRight w:val="0"/>
                      <w:marTop w:val="0"/>
                      <w:marBottom w:val="0"/>
                      <w:divBdr>
                        <w:top w:val="none" w:sz="0" w:space="0" w:color="auto"/>
                        <w:left w:val="none" w:sz="0" w:space="0" w:color="auto"/>
                        <w:bottom w:val="none" w:sz="0" w:space="0" w:color="auto"/>
                        <w:right w:val="none" w:sz="0" w:space="0" w:color="auto"/>
                      </w:divBdr>
                    </w:div>
                  </w:divsChild>
                </w:div>
                <w:div w:id="676155249">
                  <w:marLeft w:val="0"/>
                  <w:marRight w:val="0"/>
                  <w:marTop w:val="0"/>
                  <w:marBottom w:val="0"/>
                  <w:divBdr>
                    <w:top w:val="single" w:sz="2" w:space="1" w:color="FFFFFF"/>
                    <w:left w:val="single" w:sz="2" w:space="11" w:color="FFFFFF"/>
                    <w:bottom w:val="single" w:sz="2" w:space="1" w:color="FFFFFF"/>
                    <w:right w:val="single" w:sz="2" w:space="4" w:color="FFFFFF"/>
                  </w:divBdr>
                  <w:divsChild>
                    <w:div w:id="1982032114">
                      <w:marLeft w:val="0"/>
                      <w:marRight w:val="0"/>
                      <w:marTop w:val="0"/>
                      <w:marBottom w:val="0"/>
                      <w:divBdr>
                        <w:top w:val="none" w:sz="0" w:space="0" w:color="auto"/>
                        <w:left w:val="none" w:sz="0" w:space="0" w:color="auto"/>
                        <w:bottom w:val="none" w:sz="0" w:space="0" w:color="auto"/>
                        <w:right w:val="none" w:sz="0" w:space="0" w:color="auto"/>
                      </w:divBdr>
                    </w:div>
                  </w:divsChild>
                </w:div>
                <w:div w:id="135223559">
                  <w:marLeft w:val="0"/>
                  <w:marRight w:val="0"/>
                  <w:marTop w:val="0"/>
                  <w:marBottom w:val="0"/>
                  <w:divBdr>
                    <w:top w:val="single" w:sz="2" w:space="1" w:color="FFFFFF"/>
                    <w:left w:val="single" w:sz="2" w:space="11" w:color="FFFFFF"/>
                    <w:bottom w:val="single" w:sz="2" w:space="1" w:color="FFFFFF"/>
                    <w:right w:val="single" w:sz="2" w:space="4" w:color="FFFFFF"/>
                  </w:divBdr>
                  <w:divsChild>
                    <w:div w:id="1201363631">
                      <w:marLeft w:val="0"/>
                      <w:marRight w:val="0"/>
                      <w:marTop w:val="0"/>
                      <w:marBottom w:val="0"/>
                      <w:divBdr>
                        <w:top w:val="none" w:sz="0" w:space="0" w:color="auto"/>
                        <w:left w:val="none" w:sz="0" w:space="0" w:color="auto"/>
                        <w:bottom w:val="none" w:sz="0" w:space="0" w:color="auto"/>
                        <w:right w:val="none" w:sz="0" w:space="0" w:color="auto"/>
                      </w:divBdr>
                    </w:div>
                  </w:divsChild>
                </w:div>
                <w:div w:id="1069499699">
                  <w:marLeft w:val="0"/>
                  <w:marRight w:val="0"/>
                  <w:marTop w:val="0"/>
                  <w:marBottom w:val="0"/>
                  <w:divBdr>
                    <w:top w:val="single" w:sz="2" w:space="1" w:color="FFFFFF"/>
                    <w:left w:val="single" w:sz="2" w:space="11" w:color="FFFFFF"/>
                    <w:bottom w:val="single" w:sz="2" w:space="1" w:color="FFFFFF"/>
                    <w:right w:val="single" w:sz="2" w:space="4" w:color="FFFFFF"/>
                  </w:divBdr>
                  <w:divsChild>
                    <w:div w:id="45221737">
                      <w:marLeft w:val="0"/>
                      <w:marRight w:val="0"/>
                      <w:marTop w:val="0"/>
                      <w:marBottom w:val="0"/>
                      <w:divBdr>
                        <w:top w:val="none" w:sz="0" w:space="0" w:color="auto"/>
                        <w:left w:val="none" w:sz="0" w:space="0" w:color="auto"/>
                        <w:bottom w:val="none" w:sz="0" w:space="0" w:color="auto"/>
                        <w:right w:val="none" w:sz="0" w:space="0" w:color="auto"/>
                      </w:divBdr>
                    </w:div>
                  </w:divsChild>
                </w:div>
                <w:div w:id="1862429351">
                  <w:marLeft w:val="0"/>
                  <w:marRight w:val="0"/>
                  <w:marTop w:val="0"/>
                  <w:marBottom w:val="0"/>
                  <w:divBdr>
                    <w:top w:val="single" w:sz="2" w:space="1" w:color="FFFFFF"/>
                    <w:left w:val="single" w:sz="2" w:space="11" w:color="FFFFFF"/>
                    <w:bottom w:val="single" w:sz="2" w:space="1" w:color="FFFFFF"/>
                    <w:right w:val="single" w:sz="2" w:space="4" w:color="FFFFFF"/>
                  </w:divBdr>
                  <w:divsChild>
                    <w:div w:id="1330254141">
                      <w:marLeft w:val="0"/>
                      <w:marRight w:val="0"/>
                      <w:marTop w:val="0"/>
                      <w:marBottom w:val="0"/>
                      <w:divBdr>
                        <w:top w:val="none" w:sz="0" w:space="0" w:color="auto"/>
                        <w:left w:val="none" w:sz="0" w:space="0" w:color="auto"/>
                        <w:bottom w:val="none" w:sz="0" w:space="0" w:color="auto"/>
                        <w:right w:val="none" w:sz="0" w:space="0" w:color="auto"/>
                      </w:divBdr>
                    </w:div>
                  </w:divsChild>
                </w:div>
                <w:div w:id="273560001">
                  <w:marLeft w:val="0"/>
                  <w:marRight w:val="0"/>
                  <w:marTop w:val="0"/>
                  <w:marBottom w:val="0"/>
                  <w:divBdr>
                    <w:top w:val="single" w:sz="2" w:space="1" w:color="FFFFFF"/>
                    <w:left w:val="single" w:sz="2" w:space="11" w:color="FFFFFF"/>
                    <w:bottom w:val="single" w:sz="2" w:space="1" w:color="FFFFFF"/>
                    <w:right w:val="single" w:sz="2" w:space="4" w:color="FFFFFF"/>
                  </w:divBdr>
                  <w:divsChild>
                    <w:div w:id="773791840">
                      <w:marLeft w:val="0"/>
                      <w:marRight w:val="0"/>
                      <w:marTop w:val="0"/>
                      <w:marBottom w:val="0"/>
                      <w:divBdr>
                        <w:top w:val="none" w:sz="0" w:space="0" w:color="auto"/>
                        <w:left w:val="none" w:sz="0" w:space="0" w:color="auto"/>
                        <w:bottom w:val="none" w:sz="0" w:space="0" w:color="auto"/>
                        <w:right w:val="none" w:sz="0" w:space="0" w:color="auto"/>
                      </w:divBdr>
                    </w:div>
                  </w:divsChild>
                </w:div>
                <w:div w:id="1465393691">
                  <w:marLeft w:val="0"/>
                  <w:marRight w:val="0"/>
                  <w:marTop w:val="0"/>
                  <w:marBottom w:val="0"/>
                  <w:divBdr>
                    <w:top w:val="single" w:sz="2" w:space="1" w:color="FFFFFF"/>
                    <w:left w:val="single" w:sz="2" w:space="11" w:color="FFFFFF"/>
                    <w:bottom w:val="single" w:sz="2" w:space="1" w:color="FFFFFF"/>
                    <w:right w:val="single" w:sz="2" w:space="4" w:color="FFFFFF"/>
                  </w:divBdr>
                  <w:divsChild>
                    <w:div w:id="1509978259">
                      <w:marLeft w:val="0"/>
                      <w:marRight w:val="0"/>
                      <w:marTop w:val="0"/>
                      <w:marBottom w:val="0"/>
                      <w:divBdr>
                        <w:top w:val="none" w:sz="0" w:space="0" w:color="auto"/>
                        <w:left w:val="none" w:sz="0" w:space="0" w:color="auto"/>
                        <w:bottom w:val="none" w:sz="0" w:space="0" w:color="auto"/>
                        <w:right w:val="none" w:sz="0" w:space="0" w:color="auto"/>
                      </w:divBdr>
                    </w:div>
                  </w:divsChild>
                </w:div>
                <w:div w:id="877159960">
                  <w:marLeft w:val="0"/>
                  <w:marRight w:val="0"/>
                  <w:marTop w:val="0"/>
                  <w:marBottom w:val="0"/>
                  <w:divBdr>
                    <w:top w:val="single" w:sz="2" w:space="1" w:color="FFFFFF"/>
                    <w:left w:val="single" w:sz="2" w:space="11" w:color="FFFFFF"/>
                    <w:bottom w:val="single" w:sz="2" w:space="1" w:color="FFFFFF"/>
                    <w:right w:val="single" w:sz="2" w:space="4" w:color="FFFFFF"/>
                  </w:divBdr>
                  <w:divsChild>
                    <w:div w:id="1816754332">
                      <w:marLeft w:val="0"/>
                      <w:marRight w:val="0"/>
                      <w:marTop w:val="0"/>
                      <w:marBottom w:val="0"/>
                      <w:divBdr>
                        <w:top w:val="none" w:sz="0" w:space="0" w:color="auto"/>
                        <w:left w:val="none" w:sz="0" w:space="0" w:color="auto"/>
                        <w:bottom w:val="none" w:sz="0" w:space="0" w:color="auto"/>
                        <w:right w:val="none" w:sz="0" w:space="0" w:color="auto"/>
                      </w:divBdr>
                    </w:div>
                  </w:divsChild>
                </w:div>
                <w:div w:id="1354723056">
                  <w:marLeft w:val="0"/>
                  <w:marRight w:val="0"/>
                  <w:marTop w:val="0"/>
                  <w:marBottom w:val="0"/>
                  <w:divBdr>
                    <w:top w:val="single" w:sz="2" w:space="1" w:color="FFFFFF"/>
                    <w:left w:val="single" w:sz="2" w:space="11" w:color="FFFFFF"/>
                    <w:bottom w:val="single" w:sz="2" w:space="1" w:color="FFFFFF"/>
                    <w:right w:val="single" w:sz="2" w:space="4" w:color="FFFFFF"/>
                  </w:divBdr>
                  <w:divsChild>
                    <w:div w:id="1356033574">
                      <w:marLeft w:val="0"/>
                      <w:marRight w:val="0"/>
                      <w:marTop w:val="0"/>
                      <w:marBottom w:val="0"/>
                      <w:divBdr>
                        <w:top w:val="none" w:sz="0" w:space="0" w:color="auto"/>
                        <w:left w:val="none" w:sz="0" w:space="0" w:color="auto"/>
                        <w:bottom w:val="none" w:sz="0" w:space="0" w:color="auto"/>
                        <w:right w:val="none" w:sz="0" w:space="0" w:color="auto"/>
                      </w:divBdr>
                    </w:div>
                  </w:divsChild>
                </w:div>
                <w:div w:id="1689135425">
                  <w:marLeft w:val="0"/>
                  <w:marRight w:val="0"/>
                  <w:marTop w:val="0"/>
                  <w:marBottom w:val="0"/>
                  <w:divBdr>
                    <w:top w:val="single" w:sz="2" w:space="1" w:color="FFFFFF"/>
                    <w:left w:val="single" w:sz="2" w:space="11" w:color="FFFFFF"/>
                    <w:bottom w:val="single" w:sz="2" w:space="1" w:color="FFFFFF"/>
                    <w:right w:val="single" w:sz="2" w:space="4" w:color="FFFFFF"/>
                  </w:divBdr>
                  <w:divsChild>
                    <w:div w:id="432215044">
                      <w:marLeft w:val="0"/>
                      <w:marRight w:val="0"/>
                      <w:marTop w:val="0"/>
                      <w:marBottom w:val="0"/>
                      <w:divBdr>
                        <w:top w:val="none" w:sz="0" w:space="0" w:color="auto"/>
                        <w:left w:val="none" w:sz="0" w:space="0" w:color="auto"/>
                        <w:bottom w:val="none" w:sz="0" w:space="0" w:color="auto"/>
                        <w:right w:val="none" w:sz="0" w:space="0" w:color="auto"/>
                      </w:divBdr>
                    </w:div>
                  </w:divsChild>
                </w:div>
                <w:div w:id="1821195863">
                  <w:marLeft w:val="0"/>
                  <w:marRight w:val="0"/>
                  <w:marTop w:val="0"/>
                  <w:marBottom w:val="0"/>
                  <w:divBdr>
                    <w:top w:val="single" w:sz="2" w:space="1" w:color="FFFFFF"/>
                    <w:left w:val="single" w:sz="2" w:space="11" w:color="FFFFFF"/>
                    <w:bottom w:val="single" w:sz="2" w:space="1" w:color="FFFFFF"/>
                    <w:right w:val="single" w:sz="2" w:space="4" w:color="FFFFFF"/>
                  </w:divBdr>
                  <w:divsChild>
                    <w:div w:id="654725745">
                      <w:marLeft w:val="0"/>
                      <w:marRight w:val="0"/>
                      <w:marTop w:val="0"/>
                      <w:marBottom w:val="0"/>
                      <w:divBdr>
                        <w:top w:val="none" w:sz="0" w:space="0" w:color="auto"/>
                        <w:left w:val="none" w:sz="0" w:space="0" w:color="auto"/>
                        <w:bottom w:val="none" w:sz="0" w:space="0" w:color="auto"/>
                        <w:right w:val="none" w:sz="0" w:space="0" w:color="auto"/>
                      </w:divBdr>
                    </w:div>
                  </w:divsChild>
                </w:div>
                <w:div w:id="872958678">
                  <w:marLeft w:val="0"/>
                  <w:marRight w:val="0"/>
                  <w:marTop w:val="0"/>
                  <w:marBottom w:val="0"/>
                  <w:divBdr>
                    <w:top w:val="single" w:sz="2" w:space="1" w:color="FFFFFF"/>
                    <w:left w:val="single" w:sz="2" w:space="11" w:color="FFFFFF"/>
                    <w:bottom w:val="single" w:sz="2" w:space="1" w:color="FFFFFF"/>
                    <w:right w:val="single" w:sz="2" w:space="4" w:color="FFFFFF"/>
                  </w:divBdr>
                  <w:divsChild>
                    <w:div w:id="767625288">
                      <w:marLeft w:val="0"/>
                      <w:marRight w:val="0"/>
                      <w:marTop w:val="0"/>
                      <w:marBottom w:val="0"/>
                      <w:divBdr>
                        <w:top w:val="none" w:sz="0" w:space="0" w:color="auto"/>
                        <w:left w:val="none" w:sz="0" w:space="0" w:color="auto"/>
                        <w:bottom w:val="none" w:sz="0" w:space="0" w:color="auto"/>
                        <w:right w:val="none" w:sz="0" w:space="0" w:color="auto"/>
                      </w:divBdr>
                    </w:div>
                  </w:divsChild>
                </w:div>
                <w:div w:id="1641113881">
                  <w:marLeft w:val="0"/>
                  <w:marRight w:val="0"/>
                  <w:marTop w:val="0"/>
                  <w:marBottom w:val="0"/>
                  <w:divBdr>
                    <w:top w:val="single" w:sz="2" w:space="1" w:color="FFFFFF"/>
                    <w:left w:val="single" w:sz="2" w:space="11" w:color="FFFFFF"/>
                    <w:bottom w:val="single" w:sz="2" w:space="1" w:color="FFFFFF"/>
                    <w:right w:val="single" w:sz="2" w:space="4" w:color="FFFFFF"/>
                  </w:divBdr>
                  <w:divsChild>
                    <w:div w:id="591428272">
                      <w:marLeft w:val="0"/>
                      <w:marRight w:val="0"/>
                      <w:marTop w:val="0"/>
                      <w:marBottom w:val="0"/>
                      <w:divBdr>
                        <w:top w:val="none" w:sz="0" w:space="0" w:color="auto"/>
                        <w:left w:val="none" w:sz="0" w:space="0" w:color="auto"/>
                        <w:bottom w:val="none" w:sz="0" w:space="0" w:color="auto"/>
                        <w:right w:val="none" w:sz="0" w:space="0" w:color="auto"/>
                      </w:divBdr>
                    </w:div>
                  </w:divsChild>
                </w:div>
                <w:div w:id="1136407851">
                  <w:marLeft w:val="0"/>
                  <w:marRight w:val="0"/>
                  <w:marTop w:val="0"/>
                  <w:marBottom w:val="0"/>
                  <w:divBdr>
                    <w:top w:val="single" w:sz="2" w:space="1" w:color="FFFFFF"/>
                    <w:left w:val="single" w:sz="2" w:space="11" w:color="FFFFFF"/>
                    <w:bottom w:val="single" w:sz="2" w:space="1" w:color="FFFFFF"/>
                    <w:right w:val="single" w:sz="2" w:space="4" w:color="FFFFFF"/>
                  </w:divBdr>
                  <w:divsChild>
                    <w:div w:id="156774021">
                      <w:marLeft w:val="0"/>
                      <w:marRight w:val="0"/>
                      <w:marTop w:val="0"/>
                      <w:marBottom w:val="0"/>
                      <w:divBdr>
                        <w:top w:val="none" w:sz="0" w:space="0" w:color="auto"/>
                        <w:left w:val="none" w:sz="0" w:space="0" w:color="auto"/>
                        <w:bottom w:val="none" w:sz="0" w:space="0" w:color="auto"/>
                        <w:right w:val="none" w:sz="0" w:space="0" w:color="auto"/>
                      </w:divBdr>
                    </w:div>
                  </w:divsChild>
                </w:div>
                <w:div w:id="1983120548">
                  <w:marLeft w:val="0"/>
                  <w:marRight w:val="0"/>
                  <w:marTop w:val="0"/>
                  <w:marBottom w:val="0"/>
                  <w:divBdr>
                    <w:top w:val="single" w:sz="2" w:space="1" w:color="FFFFFF"/>
                    <w:left w:val="single" w:sz="2" w:space="11" w:color="FFFFFF"/>
                    <w:bottom w:val="single" w:sz="2" w:space="1" w:color="FFFFFF"/>
                    <w:right w:val="single" w:sz="2" w:space="4" w:color="FFFFFF"/>
                  </w:divBdr>
                  <w:divsChild>
                    <w:div w:id="1495104444">
                      <w:marLeft w:val="0"/>
                      <w:marRight w:val="0"/>
                      <w:marTop w:val="0"/>
                      <w:marBottom w:val="0"/>
                      <w:divBdr>
                        <w:top w:val="none" w:sz="0" w:space="0" w:color="auto"/>
                        <w:left w:val="none" w:sz="0" w:space="0" w:color="auto"/>
                        <w:bottom w:val="none" w:sz="0" w:space="0" w:color="auto"/>
                        <w:right w:val="none" w:sz="0" w:space="0" w:color="auto"/>
                      </w:divBdr>
                    </w:div>
                  </w:divsChild>
                </w:div>
                <w:div w:id="83306468">
                  <w:marLeft w:val="0"/>
                  <w:marRight w:val="0"/>
                  <w:marTop w:val="0"/>
                  <w:marBottom w:val="0"/>
                  <w:divBdr>
                    <w:top w:val="single" w:sz="2" w:space="1" w:color="FFFFFF"/>
                    <w:left w:val="single" w:sz="2" w:space="11" w:color="FFFFFF"/>
                    <w:bottom w:val="single" w:sz="2" w:space="1" w:color="FFFFFF"/>
                    <w:right w:val="single" w:sz="2" w:space="4" w:color="FFFFFF"/>
                  </w:divBdr>
                  <w:divsChild>
                    <w:div w:id="219831509">
                      <w:marLeft w:val="0"/>
                      <w:marRight w:val="0"/>
                      <w:marTop w:val="0"/>
                      <w:marBottom w:val="0"/>
                      <w:divBdr>
                        <w:top w:val="none" w:sz="0" w:space="0" w:color="auto"/>
                        <w:left w:val="none" w:sz="0" w:space="0" w:color="auto"/>
                        <w:bottom w:val="none" w:sz="0" w:space="0" w:color="auto"/>
                        <w:right w:val="none" w:sz="0" w:space="0" w:color="auto"/>
                      </w:divBdr>
                    </w:div>
                  </w:divsChild>
                </w:div>
                <w:div w:id="1575117307">
                  <w:marLeft w:val="0"/>
                  <w:marRight w:val="0"/>
                  <w:marTop w:val="0"/>
                  <w:marBottom w:val="0"/>
                  <w:divBdr>
                    <w:top w:val="single" w:sz="2" w:space="1" w:color="FFFFFF"/>
                    <w:left w:val="single" w:sz="2" w:space="11" w:color="FFFFFF"/>
                    <w:bottom w:val="single" w:sz="2" w:space="1" w:color="FFFFFF"/>
                    <w:right w:val="single" w:sz="2" w:space="4" w:color="FFFFFF"/>
                  </w:divBdr>
                  <w:divsChild>
                    <w:div w:id="1935817654">
                      <w:marLeft w:val="0"/>
                      <w:marRight w:val="0"/>
                      <w:marTop w:val="0"/>
                      <w:marBottom w:val="0"/>
                      <w:divBdr>
                        <w:top w:val="none" w:sz="0" w:space="0" w:color="auto"/>
                        <w:left w:val="none" w:sz="0" w:space="0" w:color="auto"/>
                        <w:bottom w:val="none" w:sz="0" w:space="0" w:color="auto"/>
                        <w:right w:val="none" w:sz="0" w:space="0" w:color="auto"/>
                      </w:divBdr>
                    </w:div>
                  </w:divsChild>
                </w:div>
                <w:div w:id="1608543437">
                  <w:marLeft w:val="0"/>
                  <w:marRight w:val="0"/>
                  <w:marTop w:val="0"/>
                  <w:marBottom w:val="0"/>
                  <w:divBdr>
                    <w:top w:val="single" w:sz="2" w:space="1" w:color="FFFFFF"/>
                    <w:left w:val="single" w:sz="2" w:space="11" w:color="FFFFFF"/>
                    <w:bottom w:val="single" w:sz="2" w:space="1" w:color="FFFFFF"/>
                    <w:right w:val="single" w:sz="2" w:space="4" w:color="FFFFFF"/>
                  </w:divBdr>
                  <w:divsChild>
                    <w:div w:id="277110072">
                      <w:marLeft w:val="0"/>
                      <w:marRight w:val="0"/>
                      <w:marTop w:val="0"/>
                      <w:marBottom w:val="0"/>
                      <w:divBdr>
                        <w:top w:val="none" w:sz="0" w:space="0" w:color="auto"/>
                        <w:left w:val="none" w:sz="0" w:space="0" w:color="auto"/>
                        <w:bottom w:val="none" w:sz="0" w:space="0" w:color="auto"/>
                        <w:right w:val="none" w:sz="0" w:space="0" w:color="auto"/>
                      </w:divBdr>
                    </w:div>
                  </w:divsChild>
                </w:div>
                <w:div w:id="1443955243">
                  <w:marLeft w:val="0"/>
                  <w:marRight w:val="0"/>
                  <w:marTop w:val="0"/>
                  <w:marBottom w:val="0"/>
                  <w:divBdr>
                    <w:top w:val="single" w:sz="2" w:space="1" w:color="FFFFFF"/>
                    <w:left w:val="single" w:sz="2" w:space="11" w:color="FFFFFF"/>
                    <w:bottom w:val="single" w:sz="2" w:space="1" w:color="FFFFFF"/>
                    <w:right w:val="single" w:sz="2" w:space="4" w:color="FFFFFF"/>
                  </w:divBdr>
                  <w:divsChild>
                    <w:div w:id="192038355">
                      <w:marLeft w:val="0"/>
                      <w:marRight w:val="0"/>
                      <w:marTop w:val="0"/>
                      <w:marBottom w:val="0"/>
                      <w:divBdr>
                        <w:top w:val="none" w:sz="0" w:space="0" w:color="auto"/>
                        <w:left w:val="none" w:sz="0" w:space="0" w:color="auto"/>
                        <w:bottom w:val="none" w:sz="0" w:space="0" w:color="auto"/>
                        <w:right w:val="none" w:sz="0" w:space="0" w:color="auto"/>
                      </w:divBdr>
                    </w:div>
                  </w:divsChild>
                </w:div>
                <w:div w:id="1708333762">
                  <w:marLeft w:val="0"/>
                  <w:marRight w:val="0"/>
                  <w:marTop w:val="0"/>
                  <w:marBottom w:val="0"/>
                  <w:divBdr>
                    <w:top w:val="single" w:sz="2" w:space="1" w:color="FFFFFF"/>
                    <w:left w:val="single" w:sz="2" w:space="11" w:color="FFFFFF"/>
                    <w:bottom w:val="single" w:sz="2" w:space="1" w:color="FFFFFF"/>
                    <w:right w:val="single" w:sz="2" w:space="4" w:color="FFFFFF"/>
                  </w:divBdr>
                  <w:divsChild>
                    <w:div w:id="712926328">
                      <w:marLeft w:val="0"/>
                      <w:marRight w:val="0"/>
                      <w:marTop w:val="0"/>
                      <w:marBottom w:val="0"/>
                      <w:divBdr>
                        <w:top w:val="none" w:sz="0" w:space="0" w:color="auto"/>
                        <w:left w:val="none" w:sz="0" w:space="0" w:color="auto"/>
                        <w:bottom w:val="none" w:sz="0" w:space="0" w:color="auto"/>
                        <w:right w:val="none" w:sz="0" w:space="0" w:color="auto"/>
                      </w:divBdr>
                    </w:div>
                  </w:divsChild>
                </w:div>
                <w:div w:id="125440378">
                  <w:marLeft w:val="0"/>
                  <w:marRight w:val="0"/>
                  <w:marTop w:val="0"/>
                  <w:marBottom w:val="0"/>
                  <w:divBdr>
                    <w:top w:val="single" w:sz="2" w:space="1" w:color="FFFFFF"/>
                    <w:left w:val="single" w:sz="2" w:space="11" w:color="FFFFFF"/>
                    <w:bottom w:val="single" w:sz="2" w:space="1" w:color="FFFFFF"/>
                    <w:right w:val="single" w:sz="2" w:space="4" w:color="FFFFFF"/>
                  </w:divBdr>
                  <w:divsChild>
                    <w:div w:id="97214341">
                      <w:marLeft w:val="0"/>
                      <w:marRight w:val="0"/>
                      <w:marTop w:val="0"/>
                      <w:marBottom w:val="0"/>
                      <w:divBdr>
                        <w:top w:val="none" w:sz="0" w:space="0" w:color="auto"/>
                        <w:left w:val="none" w:sz="0" w:space="0" w:color="auto"/>
                        <w:bottom w:val="none" w:sz="0" w:space="0" w:color="auto"/>
                        <w:right w:val="none" w:sz="0" w:space="0" w:color="auto"/>
                      </w:divBdr>
                    </w:div>
                  </w:divsChild>
                </w:div>
                <w:div w:id="1394541281">
                  <w:marLeft w:val="0"/>
                  <w:marRight w:val="0"/>
                  <w:marTop w:val="0"/>
                  <w:marBottom w:val="0"/>
                  <w:divBdr>
                    <w:top w:val="single" w:sz="2" w:space="1" w:color="FFFFFF"/>
                    <w:left w:val="single" w:sz="2" w:space="11" w:color="FFFFFF"/>
                    <w:bottom w:val="single" w:sz="2" w:space="1" w:color="FFFFFF"/>
                    <w:right w:val="single" w:sz="2" w:space="4" w:color="FFFFFF"/>
                  </w:divBdr>
                  <w:divsChild>
                    <w:div w:id="2087217061">
                      <w:marLeft w:val="0"/>
                      <w:marRight w:val="0"/>
                      <w:marTop w:val="0"/>
                      <w:marBottom w:val="0"/>
                      <w:divBdr>
                        <w:top w:val="none" w:sz="0" w:space="0" w:color="auto"/>
                        <w:left w:val="none" w:sz="0" w:space="0" w:color="auto"/>
                        <w:bottom w:val="none" w:sz="0" w:space="0" w:color="auto"/>
                        <w:right w:val="none" w:sz="0" w:space="0" w:color="auto"/>
                      </w:divBdr>
                    </w:div>
                  </w:divsChild>
                </w:div>
                <w:div w:id="825753949">
                  <w:marLeft w:val="0"/>
                  <w:marRight w:val="0"/>
                  <w:marTop w:val="0"/>
                  <w:marBottom w:val="0"/>
                  <w:divBdr>
                    <w:top w:val="single" w:sz="2" w:space="1" w:color="FFFFFF"/>
                    <w:left w:val="single" w:sz="2" w:space="11" w:color="FFFFFF"/>
                    <w:bottom w:val="single" w:sz="2" w:space="1" w:color="FFFFFF"/>
                    <w:right w:val="single" w:sz="2" w:space="4" w:color="FFFFFF"/>
                  </w:divBdr>
                  <w:divsChild>
                    <w:div w:id="1830171262">
                      <w:marLeft w:val="0"/>
                      <w:marRight w:val="0"/>
                      <w:marTop w:val="0"/>
                      <w:marBottom w:val="0"/>
                      <w:divBdr>
                        <w:top w:val="none" w:sz="0" w:space="0" w:color="auto"/>
                        <w:left w:val="none" w:sz="0" w:space="0" w:color="auto"/>
                        <w:bottom w:val="none" w:sz="0" w:space="0" w:color="auto"/>
                        <w:right w:val="none" w:sz="0" w:space="0" w:color="auto"/>
                      </w:divBdr>
                    </w:div>
                  </w:divsChild>
                </w:div>
                <w:div w:id="2030522538">
                  <w:marLeft w:val="0"/>
                  <w:marRight w:val="0"/>
                  <w:marTop w:val="0"/>
                  <w:marBottom w:val="0"/>
                  <w:divBdr>
                    <w:top w:val="single" w:sz="2" w:space="1" w:color="FFFFFF"/>
                    <w:left w:val="single" w:sz="2" w:space="11" w:color="FFFFFF"/>
                    <w:bottom w:val="single" w:sz="2" w:space="1" w:color="FFFFFF"/>
                    <w:right w:val="single" w:sz="2" w:space="4" w:color="FFFFFF"/>
                  </w:divBdr>
                  <w:divsChild>
                    <w:div w:id="1327780819">
                      <w:marLeft w:val="0"/>
                      <w:marRight w:val="0"/>
                      <w:marTop w:val="0"/>
                      <w:marBottom w:val="0"/>
                      <w:divBdr>
                        <w:top w:val="none" w:sz="0" w:space="0" w:color="auto"/>
                        <w:left w:val="none" w:sz="0" w:space="0" w:color="auto"/>
                        <w:bottom w:val="none" w:sz="0" w:space="0" w:color="auto"/>
                        <w:right w:val="none" w:sz="0" w:space="0" w:color="auto"/>
                      </w:divBdr>
                    </w:div>
                  </w:divsChild>
                </w:div>
                <w:div w:id="762528740">
                  <w:marLeft w:val="0"/>
                  <w:marRight w:val="0"/>
                  <w:marTop w:val="0"/>
                  <w:marBottom w:val="0"/>
                  <w:divBdr>
                    <w:top w:val="single" w:sz="2" w:space="1" w:color="FFFFFF"/>
                    <w:left w:val="single" w:sz="2" w:space="11" w:color="FFFFFF"/>
                    <w:bottom w:val="single" w:sz="2" w:space="1" w:color="FFFFFF"/>
                    <w:right w:val="single" w:sz="2" w:space="4" w:color="FFFFFF"/>
                  </w:divBdr>
                  <w:divsChild>
                    <w:div w:id="535390206">
                      <w:marLeft w:val="0"/>
                      <w:marRight w:val="0"/>
                      <w:marTop w:val="0"/>
                      <w:marBottom w:val="0"/>
                      <w:divBdr>
                        <w:top w:val="none" w:sz="0" w:space="0" w:color="auto"/>
                        <w:left w:val="none" w:sz="0" w:space="0" w:color="auto"/>
                        <w:bottom w:val="none" w:sz="0" w:space="0" w:color="auto"/>
                        <w:right w:val="none" w:sz="0" w:space="0" w:color="auto"/>
                      </w:divBdr>
                    </w:div>
                  </w:divsChild>
                </w:div>
                <w:div w:id="1858613147">
                  <w:marLeft w:val="0"/>
                  <w:marRight w:val="0"/>
                  <w:marTop w:val="0"/>
                  <w:marBottom w:val="0"/>
                  <w:divBdr>
                    <w:top w:val="single" w:sz="2" w:space="1" w:color="FFFFFF"/>
                    <w:left w:val="single" w:sz="2" w:space="11" w:color="FFFFFF"/>
                    <w:bottom w:val="single" w:sz="2" w:space="1" w:color="FFFFFF"/>
                    <w:right w:val="single" w:sz="2" w:space="4" w:color="FFFFFF"/>
                  </w:divBdr>
                  <w:divsChild>
                    <w:div w:id="206458515">
                      <w:marLeft w:val="0"/>
                      <w:marRight w:val="0"/>
                      <w:marTop w:val="0"/>
                      <w:marBottom w:val="0"/>
                      <w:divBdr>
                        <w:top w:val="none" w:sz="0" w:space="0" w:color="auto"/>
                        <w:left w:val="none" w:sz="0" w:space="0" w:color="auto"/>
                        <w:bottom w:val="none" w:sz="0" w:space="0" w:color="auto"/>
                        <w:right w:val="none" w:sz="0" w:space="0" w:color="auto"/>
                      </w:divBdr>
                    </w:div>
                  </w:divsChild>
                </w:div>
                <w:div w:id="826017789">
                  <w:marLeft w:val="0"/>
                  <w:marRight w:val="0"/>
                  <w:marTop w:val="0"/>
                  <w:marBottom w:val="0"/>
                  <w:divBdr>
                    <w:top w:val="single" w:sz="2" w:space="1" w:color="FFFFFF"/>
                    <w:left w:val="single" w:sz="2" w:space="11" w:color="FFFFFF"/>
                    <w:bottom w:val="single" w:sz="2" w:space="1" w:color="FFFFFF"/>
                    <w:right w:val="single" w:sz="2" w:space="4" w:color="FFFFFF"/>
                  </w:divBdr>
                  <w:divsChild>
                    <w:div w:id="1572039495">
                      <w:marLeft w:val="0"/>
                      <w:marRight w:val="0"/>
                      <w:marTop w:val="0"/>
                      <w:marBottom w:val="0"/>
                      <w:divBdr>
                        <w:top w:val="none" w:sz="0" w:space="0" w:color="auto"/>
                        <w:left w:val="none" w:sz="0" w:space="0" w:color="auto"/>
                        <w:bottom w:val="none" w:sz="0" w:space="0" w:color="auto"/>
                        <w:right w:val="none" w:sz="0" w:space="0" w:color="auto"/>
                      </w:divBdr>
                    </w:div>
                  </w:divsChild>
                </w:div>
                <w:div w:id="602958402">
                  <w:marLeft w:val="0"/>
                  <w:marRight w:val="0"/>
                  <w:marTop w:val="0"/>
                  <w:marBottom w:val="0"/>
                  <w:divBdr>
                    <w:top w:val="single" w:sz="2" w:space="1" w:color="FFFFFF"/>
                    <w:left w:val="single" w:sz="2" w:space="11" w:color="FFFFFF"/>
                    <w:bottom w:val="single" w:sz="2" w:space="1" w:color="FFFFFF"/>
                    <w:right w:val="single" w:sz="2" w:space="4" w:color="FFFFFF"/>
                  </w:divBdr>
                  <w:divsChild>
                    <w:div w:id="259027226">
                      <w:marLeft w:val="0"/>
                      <w:marRight w:val="0"/>
                      <w:marTop w:val="0"/>
                      <w:marBottom w:val="0"/>
                      <w:divBdr>
                        <w:top w:val="none" w:sz="0" w:space="0" w:color="auto"/>
                        <w:left w:val="none" w:sz="0" w:space="0" w:color="auto"/>
                        <w:bottom w:val="none" w:sz="0" w:space="0" w:color="auto"/>
                        <w:right w:val="none" w:sz="0" w:space="0" w:color="auto"/>
                      </w:divBdr>
                    </w:div>
                  </w:divsChild>
                </w:div>
                <w:div w:id="131563366">
                  <w:marLeft w:val="0"/>
                  <w:marRight w:val="0"/>
                  <w:marTop w:val="0"/>
                  <w:marBottom w:val="0"/>
                  <w:divBdr>
                    <w:top w:val="single" w:sz="2" w:space="1" w:color="FFFFFF"/>
                    <w:left w:val="single" w:sz="2" w:space="11" w:color="FFFFFF"/>
                    <w:bottom w:val="single" w:sz="2" w:space="1" w:color="FFFFFF"/>
                    <w:right w:val="single" w:sz="2" w:space="4" w:color="FFFFFF"/>
                  </w:divBdr>
                  <w:divsChild>
                    <w:div w:id="2106609466">
                      <w:marLeft w:val="0"/>
                      <w:marRight w:val="0"/>
                      <w:marTop w:val="0"/>
                      <w:marBottom w:val="0"/>
                      <w:divBdr>
                        <w:top w:val="none" w:sz="0" w:space="0" w:color="auto"/>
                        <w:left w:val="none" w:sz="0" w:space="0" w:color="auto"/>
                        <w:bottom w:val="none" w:sz="0" w:space="0" w:color="auto"/>
                        <w:right w:val="none" w:sz="0" w:space="0" w:color="auto"/>
                      </w:divBdr>
                    </w:div>
                  </w:divsChild>
                </w:div>
                <w:div w:id="315574054">
                  <w:marLeft w:val="0"/>
                  <w:marRight w:val="0"/>
                  <w:marTop w:val="0"/>
                  <w:marBottom w:val="0"/>
                  <w:divBdr>
                    <w:top w:val="single" w:sz="2" w:space="1" w:color="FFFFFF"/>
                    <w:left w:val="single" w:sz="2" w:space="11" w:color="FFFFFF"/>
                    <w:bottom w:val="single" w:sz="2" w:space="1" w:color="FFFFFF"/>
                    <w:right w:val="single" w:sz="2" w:space="4" w:color="FFFFFF"/>
                  </w:divBdr>
                  <w:divsChild>
                    <w:div w:id="406003171">
                      <w:marLeft w:val="0"/>
                      <w:marRight w:val="0"/>
                      <w:marTop w:val="0"/>
                      <w:marBottom w:val="0"/>
                      <w:divBdr>
                        <w:top w:val="none" w:sz="0" w:space="0" w:color="auto"/>
                        <w:left w:val="none" w:sz="0" w:space="0" w:color="auto"/>
                        <w:bottom w:val="none" w:sz="0" w:space="0" w:color="auto"/>
                        <w:right w:val="none" w:sz="0" w:space="0" w:color="auto"/>
                      </w:divBdr>
                    </w:div>
                  </w:divsChild>
                </w:div>
                <w:div w:id="12073342">
                  <w:marLeft w:val="0"/>
                  <w:marRight w:val="0"/>
                  <w:marTop w:val="0"/>
                  <w:marBottom w:val="0"/>
                  <w:divBdr>
                    <w:top w:val="single" w:sz="2" w:space="1" w:color="FFFFFF"/>
                    <w:left w:val="single" w:sz="2" w:space="11" w:color="FFFFFF"/>
                    <w:bottom w:val="single" w:sz="2" w:space="1" w:color="FFFFFF"/>
                    <w:right w:val="single" w:sz="2" w:space="4" w:color="FFFFFF"/>
                  </w:divBdr>
                  <w:divsChild>
                    <w:div w:id="589198621">
                      <w:marLeft w:val="0"/>
                      <w:marRight w:val="0"/>
                      <w:marTop w:val="0"/>
                      <w:marBottom w:val="0"/>
                      <w:divBdr>
                        <w:top w:val="none" w:sz="0" w:space="0" w:color="auto"/>
                        <w:left w:val="none" w:sz="0" w:space="0" w:color="auto"/>
                        <w:bottom w:val="none" w:sz="0" w:space="0" w:color="auto"/>
                        <w:right w:val="none" w:sz="0" w:space="0" w:color="auto"/>
                      </w:divBdr>
                    </w:div>
                  </w:divsChild>
                </w:div>
                <w:div w:id="137843093">
                  <w:marLeft w:val="0"/>
                  <w:marRight w:val="0"/>
                  <w:marTop w:val="0"/>
                  <w:marBottom w:val="0"/>
                  <w:divBdr>
                    <w:top w:val="single" w:sz="2" w:space="1" w:color="FFFFFF"/>
                    <w:left w:val="single" w:sz="2" w:space="11" w:color="FFFFFF"/>
                    <w:bottom w:val="single" w:sz="2" w:space="1" w:color="FFFFFF"/>
                    <w:right w:val="single" w:sz="2" w:space="4" w:color="FFFFFF"/>
                  </w:divBdr>
                  <w:divsChild>
                    <w:div w:id="1012992391">
                      <w:marLeft w:val="0"/>
                      <w:marRight w:val="0"/>
                      <w:marTop w:val="0"/>
                      <w:marBottom w:val="0"/>
                      <w:divBdr>
                        <w:top w:val="none" w:sz="0" w:space="0" w:color="auto"/>
                        <w:left w:val="none" w:sz="0" w:space="0" w:color="auto"/>
                        <w:bottom w:val="none" w:sz="0" w:space="0" w:color="auto"/>
                        <w:right w:val="none" w:sz="0" w:space="0" w:color="auto"/>
                      </w:divBdr>
                    </w:div>
                  </w:divsChild>
                </w:div>
                <w:div w:id="1799883014">
                  <w:marLeft w:val="0"/>
                  <w:marRight w:val="0"/>
                  <w:marTop w:val="0"/>
                  <w:marBottom w:val="0"/>
                  <w:divBdr>
                    <w:top w:val="single" w:sz="2" w:space="1" w:color="FFFFFF"/>
                    <w:left w:val="single" w:sz="2" w:space="11" w:color="FFFFFF"/>
                    <w:bottom w:val="single" w:sz="2" w:space="1" w:color="FFFFFF"/>
                    <w:right w:val="single" w:sz="2" w:space="4" w:color="FFFFFF"/>
                  </w:divBdr>
                  <w:divsChild>
                    <w:div w:id="1774011890">
                      <w:marLeft w:val="0"/>
                      <w:marRight w:val="0"/>
                      <w:marTop w:val="0"/>
                      <w:marBottom w:val="0"/>
                      <w:divBdr>
                        <w:top w:val="none" w:sz="0" w:space="0" w:color="auto"/>
                        <w:left w:val="none" w:sz="0" w:space="0" w:color="auto"/>
                        <w:bottom w:val="none" w:sz="0" w:space="0" w:color="auto"/>
                        <w:right w:val="none" w:sz="0" w:space="0" w:color="auto"/>
                      </w:divBdr>
                    </w:div>
                  </w:divsChild>
                </w:div>
                <w:div w:id="1715036319">
                  <w:marLeft w:val="0"/>
                  <w:marRight w:val="0"/>
                  <w:marTop w:val="0"/>
                  <w:marBottom w:val="0"/>
                  <w:divBdr>
                    <w:top w:val="single" w:sz="2" w:space="1" w:color="FFFFFF"/>
                    <w:left w:val="single" w:sz="2" w:space="11" w:color="FFFFFF"/>
                    <w:bottom w:val="single" w:sz="2" w:space="1" w:color="FFFFFF"/>
                    <w:right w:val="single" w:sz="2" w:space="4" w:color="FFFFFF"/>
                  </w:divBdr>
                  <w:divsChild>
                    <w:div w:id="686060098">
                      <w:marLeft w:val="0"/>
                      <w:marRight w:val="0"/>
                      <w:marTop w:val="0"/>
                      <w:marBottom w:val="0"/>
                      <w:divBdr>
                        <w:top w:val="none" w:sz="0" w:space="0" w:color="auto"/>
                        <w:left w:val="none" w:sz="0" w:space="0" w:color="auto"/>
                        <w:bottom w:val="none" w:sz="0" w:space="0" w:color="auto"/>
                        <w:right w:val="none" w:sz="0" w:space="0" w:color="auto"/>
                      </w:divBdr>
                    </w:div>
                  </w:divsChild>
                </w:div>
                <w:div w:id="263149307">
                  <w:marLeft w:val="0"/>
                  <w:marRight w:val="0"/>
                  <w:marTop w:val="0"/>
                  <w:marBottom w:val="0"/>
                  <w:divBdr>
                    <w:top w:val="single" w:sz="2" w:space="1" w:color="FFFFFF"/>
                    <w:left w:val="single" w:sz="2" w:space="11" w:color="FFFFFF"/>
                    <w:bottom w:val="single" w:sz="2" w:space="1" w:color="FFFFFF"/>
                    <w:right w:val="single" w:sz="2" w:space="4" w:color="FFFFFF"/>
                  </w:divBdr>
                  <w:divsChild>
                    <w:div w:id="1714311447">
                      <w:marLeft w:val="0"/>
                      <w:marRight w:val="0"/>
                      <w:marTop w:val="0"/>
                      <w:marBottom w:val="0"/>
                      <w:divBdr>
                        <w:top w:val="none" w:sz="0" w:space="0" w:color="auto"/>
                        <w:left w:val="none" w:sz="0" w:space="0" w:color="auto"/>
                        <w:bottom w:val="none" w:sz="0" w:space="0" w:color="auto"/>
                        <w:right w:val="none" w:sz="0" w:space="0" w:color="auto"/>
                      </w:divBdr>
                    </w:div>
                  </w:divsChild>
                </w:div>
                <w:div w:id="1449425438">
                  <w:marLeft w:val="0"/>
                  <w:marRight w:val="0"/>
                  <w:marTop w:val="0"/>
                  <w:marBottom w:val="0"/>
                  <w:divBdr>
                    <w:top w:val="single" w:sz="2" w:space="1" w:color="FFFFFF"/>
                    <w:left w:val="single" w:sz="2" w:space="11" w:color="FFFFFF"/>
                    <w:bottom w:val="single" w:sz="2" w:space="1" w:color="FFFFFF"/>
                    <w:right w:val="single" w:sz="2" w:space="4" w:color="FFFFFF"/>
                  </w:divBdr>
                  <w:divsChild>
                    <w:div w:id="2016106988">
                      <w:marLeft w:val="0"/>
                      <w:marRight w:val="0"/>
                      <w:marTop w:val="0"/>
                      <w:marBottom w:val="0"/>
                      <w:divBdr>
                        <w:top w:val="none" w:sz="0" w:space="0" w:color="auto"/>
                        <w:left w:val="none" w:sz="0" w:space="0" w:color="auto"/>
                        <w:bottom w:val="none" w:sz="0" w:space="0" w:color="auto"/>
                        <w:right w:val="none" w:sz="0" w:space="0" w:color="auto"/>
                      </w:divBdr>
                    </w:div>
                  </w:divsChild>
                </w:div>
                <w:div w:id="1573078022">
                  <w:marLeft w:val="0"/>
                  <w:marRight w:val="0"/>
                  <w:marTop w:val="0"/>
                  <w:marBottom w:val="0"/>
                  <w:divBdr>
                    <w:top w:val="single" w:sz="2" w:space="1" w:color="FFFFFF"/>
                    <w:left w:val="single" w:sz="2" w:space="11" w:color="FFFFFF"/>
                    <w:bottom w:val="single" w:sz="2" w:space="1" w:color="FFFFFF"/>
                    <w:right w:val="single" w:sz="2" w:space="4" w:color="FFFFFF"/>
                  </w:divBdr>
                  <w:divsChild>
                    <w:div w:id="44793340">
                      <w:marLeft w:val="0"/>
                      <w:marRight w:val="0"/>
                      <w:marTop w:val="0"/>
                      <w:marBottom w:val="0"/>
                      <w:divBdr>
                        <w:top w:val="none" w:sz="0" w:space="0" w:color="auto"/>
                        <w:left w:val="none" w:sz="0" w:space="0" w:color="auto"/>
                        <w:bottom w:val="none" w:sz="0" w:space="0" w:color="auto"/>
                        <w:right w:val="none" w:sz="0" w:space="0" w:color="auto"/>
                      </w:divBdr>
                    </w:div>
                  </w:divsChild>
                </w:div>
                <w:div w:id="799347507">
                  <w:marLeft w:val="0"/>
                  <w:marRight w:val="0"/>
                  <w:marTop w:val="0"/>
                  <w:marBottom w:val="0"/>
                  <w:divBdr>
                    <w:top w:val="single" w:sz="2" w:space="1" w:color="FFFFFF"/>
                    <w:left w:val="single" w:sz="2" w:space="11" w:color="FFFFFF"/>
                    <w:bottom w:val="single" w:sz="2" w:space="1" w:color="FFFFFF"/>
                    <w:right w:val="single" w:sz="2" w:space="4" w:color="FFFFFF"/>
                  </w:divBdr>
                  <w:divsChild>
                    <w:div w:id="1227646427">
                      <w:marLeft w:val="0"/>
                      <w:marRight w:val="0"/>
                      <w:marTop w:val="0"/>
                      <w:marBottom w:val="0"/>
                      <w:divBdr>
                        <w:top w:val="none" w:sz="0" w:space="0" w:color="auto"/>
                        <w:left w:val="none" w:sz="0" w:space="0" w:color="auto"/>
                        <w:bottom w:val="none" w:sz="0" w:space="0" w:color="auto"/>
                        <w:right w:val="none" w:sz="0" w:space="0" w:color="auto"/>
                      </w:divBdr>
                    </w:div>
                  </w:divsChild>
                </w:div>
                <w:div w:id="2040277128">
                  <w:marLeft w:val="0"/>
                  <w:marRight w:val="0"/>
                  <w:marTop w:val="0"/>
                  <w:marBottom w:val="0"/>
                  <w:divBdr>
                    <w:top w:val="single" w:sz="2" w:space="1" w:color="FFFFFF"/>
                    <w:left w:val="single" w:sz="2" w:space="11" w:color="FFFFFF"/>
                    <w:bottom w:val="single" w:sz="2" w:space="1" w:color="FFFFFF"/>
                    <w:right w:val="single" w:sz="2" w:space="4" w:color="FFFFFF"/>
                  </w:divBdr>
                  <w:divsChild>
                    <w:div w:id="404961591">
                      <w:marLeft w:val="0"/>
                      <w:marRight w:val="0"/>
                      <w:marTop w:val="0"/>
                      <w:marBottom w:val="0"/>
                      <w:divBdr>
                        <w:top w:val="none" w:sz="0" w:space="0" w:color="auto"/>
                        <w:left w:val="none" w:sz="0" w:space="0" w:color="auto"/>
                        <w:bottom w:val="none" w:sz="0" w:space="0" w:color="auto"/>
                        <w:right w:val="none" w:sz="0" w:space="0" w:color="auto"/>
                      </w:divBdr>
                    </w:div>
                  </w:divsChild>
                </w:div>
                <w:div w:id="1641688350">
                  <w:marLeft w:val="0"/>
                  <w:marRight w:val="0"/>
                  <w:marTop w:val="0"/>
                  <w:marBottom w:val="0"/>
                  <w:divBdr>
                    <w:top w:val="single" w:sz="2" w:space="1" w:color="FFFFFF"/>
                    <w:left w:val="single" w:sz="2" w:space="11" w:color="FFFFFF"/>
                    <w:bottom w:val="single" w:sz="2" w:space="1" w:color="FFFFFF"/>
                    <w:right w:val="single" w:sz="2" w:space="4" w:color="FFFFFF"/>
                  </w:divBdr>
                  <w:divsChild>
                    <w:div w:id="62222970">
                      <w:marLeft w:val="0"/>
                      <w:marRight w:val="0"/>
                      <w:marTop w:val="0"/>
                      <w:marBottom w:val="0"/>
                      <w:divBdr>
                        <w:top w:val="none" w:sz="0" w:space="0" w:color="auto"/>
                        <w:left w:val="none" w:sz="0" w:space="0" w:color="auto"/>
                        <w:bottom w:val="none" w:sz="0" w:space="0" w:color="auto"/>
                        <w:right w:val="none" w:sz="0" w:space="0" w:color="auto"/>
                      </w:divBdr>
                    </w:div>
                  </w:divsChild>
                </w:div>
                <w:div w:id="1761413534">
                  <w:marLeft w:val="0"/>
                  <w:marRight w:val="0"/>
                  <w:marTop w:val="0"/>
                  <w:marBottom w:val="0"/>
                  <w:divBdr>
                    <w:top w:val="single" w:sz="2" w:space="1" w:color="FFFFFF"/>
                    <w:left w:val="single" w:sz="2" w:space="11" w:color="FFFFFF"/>
                    <w:bottom w:val="single" w:sz="2" w:space="1" w:color="FFFFFF"/>
                    <w:right w:val="single" w:sz="2" w:space="4" w:color="FFFFFF"/>
                  </w:divBdr>
                  <w:divsChild>
                    <w:div w:id="1983734053">
                      <w:marLeft w:val="0"/>
                      <w:marRight w:val="0"/>
                      <w:marTop w:val="0"/>
                      <w:marBottom w:val="0"/>
                      <w:divBdr>
                        <w:top w:val="none" w:sz="0" w:space="0" w:color="auto"/>
                        <w:left w:val="none" w:sz="0" w:space="0" w:color="auto"/>
                        <w:bottom w:val="none" w:sz="0" w:space="0" w:color="auto"/>
                        <w:right w:val="none" w:sz="0" w:space="0" w:color="auto"/>
                      </w:divBdr>
                    </w:div>
                  </w:divsChild>
                </w:div>
                <w:div w:id="61024378">
                  <w:marLeft w:val="0"/>
                  <w:marRight w:val="0"/>
                  <w:marTop w:val="0"/>
                  <w:marBottom w:val="0"/>
                  <w:divBdr>
                    <w:top w:val="single" w:sz="2" w:space="1" w:color="FFFFFF"/>
                    <w:left w:val="single" w:sz="2" w:space="11" w:color="FFFFFF"/>
                    <w:bottom w:val="single" w:sz="2" w:space="1" w:color="FFFFFF"/>
                    <w:right w:val="single" w:sz="2" w:space="4" w:color="FFFFFF"/>
                  </w:divBdr>
                  <w:divsChild>
                    <w:div w:id="166752207">
                      <w:marLeft w:val="0"/>
                      <w:marRight w:val="0"/>
                      <w:marTop w:val="0"/>
                      <w:marBottom w:val="0"/>
                      <w:divBdr>
                        <w:top w:val="none" w:sz="0" w:space="0" w:color="auto"/>
                        <w:left w:val="none" w:sz="0" w:space="0" w:color="auto"/>
                        <w:bottom w:val="none" w:sz="0" w:space="0" w:color="auto"/>
                        <w:right w:val="none" w:sz="0" w:space="0" w:color="auto"/>
                      </w:divBdr>
                    </w:div>
                  </w:divsChild>
                </w:div>
                <w:div w:id="621814091">
                  <w:marLeft w:val="0"/>
                  <w:marRight w:val="0"/>
                  <w:marTop w:val="0"/>
                  <w:marBottom w:val="0"/>
                  <w:divBdr>
                    <w:top w:val="single" w:sz="2" w:space="1" w:color="FFFFFF"/>
                    <w:left w:val="single" w:sz="2" w:space="11" w:color="FFFFFF"/>
                    <w:bottom w:val="single" w:sz="2" w:space="1" w:color="FFFFFF"/>
                    <w:right w:val="single" w:sz="2" w:space="4" w:color="FFFFFF"/>
                  </w:divBdr>
                  <w:divsChild>
                    <w:div w:id="1575117238">
                      <w:marLeft w:val="0"/>
                      <w:marRight w:val="0"/>
                      <w:marTop w:val="0"/>
                      <w:marBottom w:val="0"/>
                      <w:divBdr>
                        <w:top w:val="none" w:sz="0" w:space="0" w:color="auto"/>
                        <w:left w:val="none" w:sz="0" w:space="0" w:color="auto"/>
                        <w:bottom w:val="none" w:sz="0" w:space="0" w:color="auto"/>
                        <w:right w:val="none" w:sz="0" w:space="0" w:color="auto"/>
                      </w:divBdr>
                    </w:div>
                  </w:divsChild>
                </w:div>
                <w:div w:id="1404332757">
                  <w:marLeft w:val="0"/>
                  <w:marRight w:val="0"/>
                  <w:marTop w:val="0"/>
                  <w:marBottom w:val="0"/>
                  <w:divBdr>
                    <w:top w:val="single" w:sz="2" w:space="1" w:color="FFFFFF"/>
                    <w:left w:val="single" w:sz="2" w:space="11" w:color="FFFFFF"/>
                    <w:bottom w:val="single" w:sz="2" w:space="1" w:color="FFFFFF"/>
                    <w:right w:val="single" w:sz="2" w:space="4" w:color="FFFFFF"/>
                  </w:divBdr>
                  <w:divsChild>
                    <w:div w:id="1413090941">
                      <w:marLeft w:val="0"/>
                      <w:marRight w:val="0"/>
                      <w:marTop w:val="0"/>
                      <w:marBottom w:val="0"/>
                      <w:divBdr>
                        <w:top w:val="none" w:sz="0" w:space="0" w:color="auto"/>
                        <w:left w:val="none" w:sz="0" w:space="0" w:color="auto"/>
                        <w:bottom w:val="none" w:sz="0" w:space="0" w:color="auto"/>
                        <w:right w:val="none" w:sz="0" w:space="0" w:color="auto"/>
                      </w:divBdr>
                    </w:div>
                  </w:divsChild>
                </w:div>
                <w:div w:id="1560357414">
                  <w:marLeft w:val="0"/>
                  <w:marRight w:val="0"/>
                  <w:marTop w:val="0"/>
                  <w:marBottom w:val="0"/>
                  <w:divBdr>
                    <w:top w:val="single" w:sz="2" w:space="1" w:color="FFFFFF"/>
                    <w:left w:val="single" w:sz="2" w:space="11" w:color="FFFFFF"/>
                    <w:bottom w:val="single" w:sz="2" w:space="1" w:color="FFFFFF"/>
                    <w:right w:val="single" w:sz="2" w:space="4" w:color="FFFFFF"/>
                  </w:divBdr>
                  <w:divsChild>
                    <w:div w:id="279149929">
                      <w:marLeft w:val="0"/>
                      <w:marRight w:val="0"/>
                      <w:marTop w:val="0"/>
                      <w:marBottom w:val="0"/>
                      <w:divBdr>
                        <w:top w:val="none" w:sz="0" w:space="0" w:color="auto"/>
                        <w:left w:val="none" w:sz="0" w:space="0" w:color="auto"/>
                        <w:bottom w:val="none" w:sz="0" w:space="0" w:color="auto"/>
                        <w:right w:val="none" w:sz="0" w:space="0" w:color="auto"/>
                      </w:divBdr>
                    </w:div>
                  </w:divsChild>
                </w:div>
                <w:div w:id="470291620">
                  <w:marLeft w:val="0"/>
                  <w:marRight w:val="0"/>
                  <w:marTop w:val="0"/>
                  <w:marBottom w:val="0"/>
                  <w:divBdr>
                    <w:top w:val="single" w:sz="2" w:space="1" w:color="FFFFFF"/>
                    <w:left w:val="single" w:sz="2" w:space="11" w:color="FFFFFF"/>
                    <w:bottom w:val="single" w:sz="2" w:space="1" w:color="FFFFFF"/>
                    <w:right w:val="single" w:sz="2" w:space="4" w:color="FFFFFF"/>
                  </w:divBdr>
                  <w:divsChild>
                    <w:div w:id="2136175675">
                      <w:marLeft w:val="0"/>
                      <w:marRight w:val="0"/>
                      <w:marTop w:val="0"/>
                      <w:marBottom w:val="0"/>
                      <w:divBdr>
                        <w:top w:val="none" w:sz="0" w:space="0" w:color="auto"/>
                        <w:left w:val="none" w:sz="0" w:space="0" w:color="auto"/>
                        <w:bottom w:val="none" w:sz="0" w:space="0" w:color="auto"/>
                        <w:right w:val="none" w:sz="0" w:space="0" w:color="auto"/>
                      </w:divBdr>
                    </w:div>
                  </w:divsChild>
                </w:div>
                <w:div w:id="51540438">
                  <w:marLeft w:val="0"/>
                  <w:marRight w:val="0"/>
                  <w:marTop w:val="0"/>
                  <w:marBottom w:val="0"/>
                  <w:divBdr>
                    <w:top w:val="single" w:sz="2" w:space="1" w:color="FFFFFF"/>
                    <w:left w:val="single" w:sz="2" w:space="11" w:color="FFFFFF"/>
                    <w:bottom w:val="single" w:sz="2" w:space="1" w:color="FFFFFF"/>
                    <w:right w:val="single" w:sz="2" w:space="4" w:color="FFFFFF"/>
                  </w:divBdr>
                  <w:divsChild>
                    <w:div w:id="1440024923">
                      <w:marLeft w:val="0"/>
                      <w:marRight w:val="0"/>
                      <w:marTop w:val="0"/>
                      <w:marBottom w:val="0"/>
                      <w:divBdr>
                        <w:top w:val="none" w:sz="0" w:space="0" w:color="auto"/>
                        <w:left w:val="none" w:sz="0" w:space="0" w:color="auto"/>
                        <w:bottom w:val="none" w:sz="0" w:space="0" w:color="auto"/>
                        <w:right w:val="none" w:sz="0" w:space="0" w:color="auto"/>
                      </w:divBdr>
                    </w:div>
                  </w:divsChild>
                </w:div>
                <w:div w:id="1303392450">
                  <w:marLeft w:val="0"/>
                  <w:marRight w:val="0"/>
                  <w:marTop w:val="0"/>
                  <w:marBottom w:val="0"/>
                  <w:divBdr>
                    <w:top w:val="single" w:sz="2" w:space="1" w:color="FFFFFF"/>
                    <w:left w:val="single" w:sz="2" w:space="11" w:color="FFFFFF"/>
                    <w:bottom w:val="single" w:sz="2" w:space="1" w:color="FFFFFF"/>
                    <w:right w:val="single" w:sz="2" w:space="4" w:color="FFFFFF"/>
                  </w:divBdr>
                  <w:divsChild>
                    <w:div w:id="906452931">
                      <w:marLeft w:val="0"/>
                      <w:marRight w:val="0"/>
                      <w:marTop w:val="0"/>
                      <w:marBottom w:val="0"/>
                      <w:divBdr>
                        <w:top w:val="none" w:sz="0" w:space="0" w:color="auto"/>
                        <w:left w:val="none" w:sz="0" w:space="0" w:color="auto"/>
                        <w:bottom w:val="none" w:sz="0" w:space="0" w:color="auto"/>
                        <w:right w:val="none" w:sz="0" w:space="0" w:color="auto"/>
                      </w:divBdr>
                    </w:div>
                  </w:divsChild>
                </w:div>
                <w:div w:id="14043680">
                  <w:marLeft w:val="0"/>
                  <w:marRight w:val="0"/>
                  <w:marTop w:val="0"/>
                  <w:marBottom w:val="0"/>
                  <w:divBdr>
                    <w:top w:val="single" w:sz="2" w:space="1" w:color="FFFFFF"/>
                    <w:left w:val="single" w:sz="2" w:space="11" w:color="FFFFFF"/>
                    <w:bottom w:val="single" w:sz="2" w:space="1" w:color="FFFFFF"/>
                    <w:right w:val="single" w:sz="2" w:space="4" w:color="FFFFFF"/>
                  </w:divBdr>
                  <w:divsChild>
                    <w:div w:id="462357457">
                      <w:marLeft w:val="0"/>
                      <w:marRight w:val="0"/>
                      <w:marTop w:val="0"/>
                      <w:marBottom w:val="0"/>
                      <w:divBdr>
                        <w:top w:val="none" w:sz="0" w:space="0" w:color="auto"/>
                        <w:left w:val="none" w:sz="0" w:space="0" w:color="auto"/>
                        <w:bottom w:val="none" w:sz="0" w:space="0" w:color="auto"/>
                        <w:right w:val="none" w:sz="0" w:space="0" w:color="auto"/>
                      </w:divBdr>
                    </w:div>
                  </w:divsChild>
                </w:div>
                <w:div w:id="1282958050">
                  <w:marLeft w:val="0"/>
                  <w:marRight w:val="0"/>
                  <w:marTop w:val="0"/>
                  <w:marBottom w:val="0"/>
                  <w:divBdr>
                    <w:top w:val="single" w:sz="2" w:space="1" w:color="FFFFFF"/>
                    <w:left w:val="single" w:sz="2" w:space="11" w:color="FFFFFF"/>
                    <w:bottom w:val="single" w:sz="2" w:space="1" w:color="FFFFFF"/>
                    <w:right w:val="single" w:sz="2" w:space="4" w:color="FFFFFF"/>
                  </w:divBdr>
                  <w:divsChild>
                    <w:div w:id="1295482500">
                      <w:marLeft w:val="0"/>
                      <w:marRight w:val="0"/>
                      <w:marTop w:val="0"/>
                      <w:marBottom w:val="0"/>
                      <w:divBdr>
                        <w:top w:val="none" w:sz="0" w:space="0" w:color="auto"/>
                        <w:left w:val="none" w:sz="0" w:space="0" w:color="auto"/>
                        <w:bottom w:val="none" w:sz="0" w:space="0" w:color="auto"/>
                        <w:right w:val="none" w:sz="0" w:space="0" w:color="auto"/>
                      </w:divBdr>
                    </w:div>
                  </w:divsChild>
                </w:div>
                <w:div w:id="1341812370">
                  <w:marLeft w:val="0"/>
                  <w:marRight w:val="0"/>
                  <w:marTop w:val="0"/>
                  <w:marBottom w:val="0"/>
                  <w:divBdr>
                    <w:top w:val="single" w:sz="2" w:space="1" w:color="FFFFFF"/>
                    <w:left w:val="single" w:sz="2" w:space="11" w:color="FFFFFF"/>
                    <w:bottom w:val="single" w:sz="2" w:space="1" w:color="FFFFFF"/>
                    <w:right w:val="single" w:sz="2" w:space="4" w:color="FFFFFF"/>
                  </w:divBdr>
                  <w:divsChild>
                    <w:div w:id="405881015">
                      <w:marLeft w:val="0"/>
                      <w:marRight w:val="0"/>
                      <w:marTop w:val="0"/>
                      <w:marBottom w:val="0"/>
                      <w:divBdr>
                        <w:top w:val="none" w:sz="0" w:space="0" w:color="auto"/>
                        <w:left w:val="none" w:sz="0" w:space="0" w:color="auto"/>
                        <w:bottom w:val="none" w:sz="0" w:space="0" w:color="auto"/>
                        <w:right w:val="none" w:sz="0" w:space="0" w:color="auto"/>
                      </w:divBdr>
                    </w:div>
                  </w:divsChild>
                </w:div>
                <w:div w:id="477188137">
                  <w:marLeft w:val="0"/>
                  <w:marRight w:val="0"/>
                  <w:marTop w:val="0"/>
                  <w:marBottom w:val="0"/>
                  <w:divBdr>
                    <w:top w:val="single" w:sz="2" w:space="1" w:color="FFFFFF"/>
                    <w:left w:val="single" w:sz="2" w:space="11" w:color="FFFFFF"/>
                    <w:bottom w:val="single" w:sz="2" w:space="1" w:color="FFFFFF"/>
                    <w:right w:val="single" w:sz="2" w:space="4" w:color="FFFFFF"/>
                  </w:divBdr>
                  <w:divsChild>
                    <w:div w:id="1920407424">
                      <w:marLeft w:val="0"/>
                      <w:marRight w:val="0"/>
                      <w:marTop w:val="0"/>
                      <w:marBottom w:val="0"/>
                      <w:divBdr>
                        <w:top w:val="none" w:sz="0" w:space="0" w:color="auto"/>
                        <w:left w:val="none" w:sz="0" w:space="0" w:color="auto"/>
                        <w:bottom w:val="none" w:sz="0" w:space="0" w:color="auto"/>
                        <w:right w:val="none" w:sz="0" w:space="0" w:color="auto"/>
                      </w:divBdr>
                    </w:div>
                  </w:divsChild>
                </w:div>
                <w:div w:id="664018419">
                  <w:marLeft w:val="0"/>
                  <w:marRight w:val="0"/>
                  <w:marTop w:val="0"/>
                  <w:marBottom w:val="0"/>
                  <w:divBdr>
                    <w:top w:val="single" w:sz="2" w:space="1" w:color="FFFFFF"/>
                    <w:left w:val="single" w:sz="2" w:space="11" w:color="FFFFFF"/>
                    <w:bottom w:val="single" w:sz="2" w:space="1" w:color="FFFFFF"/>
                    <w:right w:val="single" w:sz="2" w:space="4" w:color="FFFFFF"/>
                  </w:divBdr>
                  <w:divsChild>
                    <w:div w:id="1731685711">
                      <w:marLeft w:val="0"/>
                      <w:marRight w:val="0"/>
                      <w:marTop w:val="0"/>
                      <w:marBottom w:val="0"/>
                      <w:divBdr>
                        <w:top w:val="none" w:sz="0" w:space="0" w:color="auto"/>
                        <w:left w:val="none" w:sz="0" w:space="0" w:color="auto"/>
                        <w:bottom w:val="none" w:sz="0" w:space="0" w:color="auto"/>
                        <w:right w:val="none" w:sz="0" w:space="0" w:color="auto"/>
                      </w:divBdr>
                    </w:div>
                  </w:divsChild>
                </w:div>
                <w:div w:id="1635286353">
                  <w:marLeft w:val="0"/>
                  <w:marRight w:val="0"/>
                  <w:marTop w:val="0"/>
                  <w:marBottom w:val="0"/>
                  <w:divBdr>
                    <w:top w:val="single" w:sz="2" w:space="1" w:color="FFFFFF"/>
                    <w:left w:val="single" w:sz="2" w:space="11" w:color="FFFFFF"/>
                    <w:bottom w:val="single" w:sz="2" w:space="1" w:color="FFFFFF"/>
                    <w:right w:val="single" w:sz="2" w:space="4" w:color="FFFFFF"/>
                  </w:divBdr>
                  <w:divsChild>
                    <w:div w:id="1983802928">
                      <w:marLeft w:val="0"/>
                      <w:marRight w:val="0"/>
                      <w:marTop w:val="0"/>
                      <w:marBottom w:val="0"/>
                      <w:divBdr>
                        <w:top w:val="none" w:sz="0" w:space="0" w:color="auto"/>
                        <w:left w:val="none" w:sz="0" w:space="0" w:color="auto"/>
                        <w:bottom w:val="none" w:sz="0" w:space="0" w:color="auto"/>
                        <w:right w:val="none" w:sz="0" w:space="0" w:color="auto"/>
                      </w:divBdr>
                    </w:div>
                  </w:divsChild>
                </w:div>
                <w:div w:id="1248928291">
                  <w:marLeft w:val="0"/>
                  <w:marRight w:val="0"/>
                  <w:marTop w:val="0"/>
                  <w:marBottom w:val="0"/>
                  <w:divBdr>
                    <w:top w:val="single" w:sz="2" w:space="1" w:color="FFFFFF"/>
                    <w:left w:val="single" w:sz="2" w:space="11" w:color="FFFFFF"/>
                    <w:bottom w:val="single" w:sz="2" w:space="1" w:color="FFFFFF"/>
                    <w:right w:val="single" w:sz="2" w:space="4" w:color="FFFFFF"/>
                  </w:divBdr>
                  <w:divsChild>
                    <w:div w:id="739139496">
                      <w:marLeft w:val="0"/>
                      <w:marRight w:val="0"/>
                      <w:marTop w:val="0"/>
                      <w:marBottom w:val="0"/>
                      <w:divBdr>
                        <w:top w:val="none" w:sz="0" w:space="0" w:color="auto"/>
                        <w:left w:val="none" w:sz="0" w:space="0" w:color="auto"/>
                        <w:bottom w:val="none" w:sz="0" w:space="0" w:color="auto"/>
                        <w:right w:val="none" w:sz="0" w:space="0" w:color="auto"/>
                      </w:divBdr>
                    </w:div>
                  </w:divsChild>
                </w:div>
                <w:div w:id="752700148">
                  <w:marLeft w:val="0"/>
                  <w:marRight w:val="0"/>
                  <w:marTop w:val="0"/>
                  <w:marBottom w:val="0"/>
                  <w:divBdr>
                    <w:top w:val="single" w:sz="2" w:space="1" w:color="FFFFFF"/>
                    <w:left w:val="single" w:sz="2" w:space="11" w:color="FFFFFF"/>
                    <w:bottom w:val="single" w:sz="2" w:space="1" w:color="FFFFFF"/>
                    <w:right w:val="single" w:sz="2" w:space="4" w:color="FFFFFF"/>
                  </w:divBdr>
                  <w:divsChild>
                    <w:div w:id="463079385">
                      <w:marLeft w:val="0"/>
                      <w:marRight w:val="0"/>
                      <w:marTop w:val="0"/>
                      <w:marBottom w:val="0"/>
                      <w:divBdr>
                        <w:top w:val="none" w:sz="0" w:space="0" w:color="auto"/>
                        <w:left w:val="none" w:sz="0" w:space="0" w:color="auto"/>
                        <w:bottom w:val="none" w:sz="0" w:space="0" w:color="auto"/>
                        <w:right w:val="none" w:sz="0" w:space="0" w:color="auto"/>
                      </w:divBdr>
                    </w:div>
                  </w:divsChild>
                </w:div>
                <w:div w:id="1931699325">
                  <w:marLeft w:val="0"/>
                  <w:marRight w:val="0"/>
                  <w:marTop w:val="0"/>
                  <w:marBottom w:val="0"/>
                  <w:divBdr>
                    <w:top w:val="single" w:sz="2" w:space="1" w:color="FFFFFF"/>
                    <w:left w:val="single" w:sz="2" w:space="11" w:color="FFFFFF"/>
                    <w:bottom w:val="single" w:sz="2" w:space="1" w:color="FFFFFF"/>
                    <w:right w:val="single" w:sz="2" w:space="4" w:color="FFFFFF"/>
                  </w:divBdr>
                  <w:divsChild>
                    <w:div w:id="349182300">
                      <w:marLeft w:val="0"/>
                      <w:marRight w:val="0"/>
                      <w:marTop w:val="0"/>
                      <w:marBottom w:val="0"/>
                      <w:divBdr>
                        <w:top w:val="none" w:sz="0" w:space="0" w:color="auto"/>
                        <w:left w:val="none" w:sz="0" w:space="0" w:color="auto"/>
                        <w:bottom w:val="none" w:sz="0" w:space="0" w:color="auto"/>
                        <w:right w:val="none" w:sz="0" w:space="0" w:color="auto"/>
                      </w:divBdr>
                    </w:div>
                  </w:divsChild>
                </w:div>
                <w:div w:id="294482033">
                  <w:marLeft w:val="0"/>
                  <w:marRight w:val="0"/>
                  <w:marTop w:val="0"/>
                  <w:marBottom w:val="0"/>
                  <w:divBdr>
                    <w:top w:val="single" w:sz="2" w:space="1" w:color="FFFFFF"/>
                    <w:left w:val="single" w:sz="2" w:space="11" w:color="FFFFFF"/>
                    <w:bottom w:val="single" w:sz="2" w:space="1" w:color="FFFFFF"/>
                    <w:right w:val="single" w:sz="2" w:space="4" w:color="FFFFFF"/>
                  </w:divBdr>
                  <w:divsChild>
                    <w:div w:id="876698868">
                      <w:marLeft w:val="0"/>
                      <w:marRight w:val="0"/>
                      <w:marTop w:val="0"/>
                      <w:marBottom w:val="0"/>
                      <w:divBdr>
                        <w:top w:val="none" w:sz="0" w:space="0" w:color="auto"/>
                        <w:left w:val="none" w:sz="0" w:space="0" w:color="auto"/>
                        <w:bottom w:val="none" w:sz="0" w:space="0" w:color="auto"/>
                        <w:right w:val="none" w:sz="0" w:space="0" w:color="auto"/>
                      </w:divBdr>
                    </w:div>
                  </w:divsChild>
                </w:div>
                <w:div w:id="1254900343">
                  <w:marLeft w:val="0"/>
                  <w:marRight w:val="0"/>
                  <w:marTop w:val="0"/>
                  <w:marBottom w:val="0"/>
                  <w:divBdr>
                    <w:top w:val="single" w:sz="2" w:space="1" w:color="FFFFFF"/>
                    <w:left w:val="single" w:sz="2" w:space="11" w:color="FFFFFF"/>
                    <w:bottom w:val="single" w:sz="2" w:space="1" w:color="FFFFFF"/>
                    <w:right w:val="single" w:sz="2" w:space="4" w:color="FFFFFF"/>
                  </w:divBdr>
                  <w:divsChild>
                    <w:div w:id="1010110363">
                      <w:marLeft w:val="0"/>
                      <w:marRight w:val="0"/>
                      <w:marTop w:val="0"/>
                      <w:marBottom w:val="0"/>
                      <w:divBdr>
                        <w:top w:val="none" w:sz="0" w:space="0" w:color="auto"/>
                        <w:left w:val="none" w:sz="0" w:space="0" w:color="auto"/>
                        <w:bottom w:val="none" w:sz="0" w:space="0" w:color="auto"/>
                        <w:right w:val="none" w:sz="0" w:space="0" w:color="auto"/>
                      </w:divBdr>
                    </w:div>
                  </w:divsChild>
                </w:div>
                <w:div w:id="324482792">
                  <w:marLeft w:val="0"/>
                  <w:marRight w:val="0"/>
                  <w:marTop w:val="0"/>
                  <w:marBottom w:val="0"/>
                  <w:divBdr>
                    <w:top w:val="single" w:sz="2" w:space="1" w:color="FFFFFF"/>
                    <w:left w:val="single" w:sz="2" w:space="11" w:color="FFFFFF"/>
                    <w:bottom w:val="single" w:sz="2" w:space="4" w:color="FFFFFF"/>
                    <w:right w:val="single" w:sz="2" w:space="4" w:color="FFFFFF"/>
                  </w:divBdr>
                  <w:divsChild>
                    <w:div w:id="15632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9971">
      <w:bodyDiv w:val="1"/>
      <w:marLeft w:val="0"/>
      <w:marRight w:val="0"/>
      <w:marTop w:val="0"/>
      <w:marBottom w:val="0"/>
      <w:divBdr>
        <w:top w:val="none" w:sz="0" w:space="0" w:color="auto"/>
        <w:left w:val="none" w:sz="0" w:space="0" w:color="auto"/>
        <w:bottom w:val="none" w:sz="0" w:space="0" w:color="auto"/>
        <w:right w:val="none" w:sz="0" w:space="0" w:color="auto"/>
      </w:divBdr>
      <w:divsChild>
        <w:div w:id="1971128117">
          <w:marLeft w:val="0"/>
          <w:marRight w:val="0"/>
          <w:marTop w:val="0"/>
          <w:marBottom w:val="0"/>
          <w:divBdr>
            <w:top w:val="none" w:sz="0" w:space="0" w:color="auto"/>
            <w:left w:val="none" w:sz="0" w:space="0" w:color="auto"/>
            <w:bottom w:val="none" w:sz="0" w:space="0" w:color="auto"/>
            <w:right w:val="none" w:sz="0" w:space="0" w:color="auto"/>
          </w:divBdr>
        </w:div>
      </w:divsChild>
    </w:div>
    <w:div w:id="445582218">
      <w:bodyDiv w:val="1"/>
      <w:marLeft w:val="0"/>
      <w:marRight w:val="0"/>
      <w:marTop w:val="0"/>
      <w:marBottom w:val="0"/>
      <w:divBdr>
        <w:top w:val="none" w:sz="0" w:space="0" w:color="auto"/>
        <w:left w:val="none" w:sz="0" w:space="0" w:color="auto"/>
        <w:bottom w:val="none" w:sz="0" w:space="0" w:color="auto"/>
        <w:right w:val="none" w:sz="0" w:space="0" w:color="auto"/>
      </w:divBdr>
      <w:divsChild>
        <w:div w:id="1217669052">
          <w:marLeft w:val="0"/>
          <w:marRight w:val="0"/>
          <w:marTop w:val="0"/>
          <w:marBottom w:val="0"/>
          <w:divBdr>
            <w:top w:val="none" w:sz="0" w:space="0" w:color="auto"/>
            <w:left w:val="none" w:sz="0" w:space="0" w:color="auto"/>
            <w:bottom w:val="none" w:sz="0" w:space="0" w:color="auto"/>
            <w:right w:val="none" w:sz="0" w:space="0" w:color="auto"/>
          </w:divBdr>
        </w:div>
        <w:div w:id="294335626">
          <w:marLeft w:val="0"/>
          <w:marRight w:val="0"/>
          <w:marTop w:val="0"/>
          <w:marBottom w:val="300"/>
          <w:divBdr>
            <w:top w:val="none" w:sz="0" w:space="0" w:color="auto"/>
            <w:left w:val="none" w:sz="0" w:space="0" w:color="auto"/>
            <w:bottom w:val="none" w:sz="0" w:space="0" w:color="auto"/>
            <w:right w:val="none" w:sz="0" w:space="0" w:color="auto"/>
          </w:divBdr>
          <w:divsChild>
            <w:div w:id="578255441">
              <w:marLeft w:val="0"/>
              <w:marRight w:val="0"/>
              <w:marTop w:val="0"/>
              <w:marBottom w:val="0"/>
              <w:divBdr>
                <w:top w:val="none" w:sz="0" w:space="0" w:color="auto"/>
                <w:left w:val="none" w:sz="0" w:space="0" w:color="auto"/>
                <w:bottom w:val="none" w:sz="0" w:space="0" w:color="auto"/>
                <w:right w:val="none" w:sz="0" w:space="0" w:color="auto"/>
              </w:divBdr>
              <w:divsChild>
                <w:div w:id="884368904">
                  <w:marLeft w:val="0"/>
                  <w:marRight w:val="0"/>
                  <w:marTop w:val="0"/>
                  <w:marBottom w:val="0"/>
                  <w:divBdr>
                    <w:top w:val="single" w:sz="2" w:space="4" w:color="FFFFFF"/>
                    <w:left w:val="single" w:sz="2" w:space="11" w:color="FFFFFF"/>
                    <w:bottom w:val="single" w:sz="2" w:space="1" w:color="FFFFFF"/>
                    <w:right w:val="single" w:sz="2" w:space="4" w:color="FFFFFF"/>
                  </w:divBdr>
                  <w:divsChild>
                    <w:div w:id="693464793">
                      <w:marLeft w:val="0"/>
                      <w:marRight w:val="0"/>
                      <w:marTop w:val="0"/>
                      <w:marBottom w:val="0"/>
                      <w:divBdr>
                        <w:top w:val="none" w:sz="0" w:space="0" w:color="auto"/>
                        <w:left w:val="none" w:sz="0" w:space="0" w:color="auto"/>
                        <w:bottom w:val="none" w:sz="0" w:space="0" w:color="auto"/>
                        <w:right w:val="none" w:sz="0" w:space="0" w:color="auto"/>
                      </w:divBdr>
                    </w:div>
                  </w:divsChild>
                </w:div>
                <w:div w:id="812605037">
                  <w:marLeft w:val="0"/>
                  <w:marRight w:val="0"/>
                  <w:marTop w:val="0"/>
                  <w:marBottom w:val="0"/>
                  <w:divBdr>
                    <w:top w:val="single" w:sz="2" w:space="1" w:color="FFFFFF"/>
                    <w:left w:val="single" w:sz="2" w:space="11" w:color="FFFFFF"/>
                    <w:bottom w:val="single" w:sz="2" w:space="1" w:color="FFFFFF"/>
                    <w:right w:val="single" w:sz="2" w:space="4" w:color="FFFFFF"/>
                  </w:divBdr>
                  <w:divsChild>
                    <w:div w:id="1433085402">
                      <w:marLeft w:val="0"/>
                      <w:marRight w:val="0"/>
                      <w:marTop w:val="0"/>
                      <w:marBottom w:val="0"/>
                      <w:divBdr>
                        <w:top w:val="none" w:sz="0" w:space="0" w:color="auto"/>
                        <w:left w:val="none" w:sz="0" w:space="0" w:color="auto"/>
                        <w:bottom w:val="none" w:sz="0" w:space="0" w:color="auto"/>
                        <w:right w:val="none" w:sz="0" w:space="0" w:color="auto"/>
                      </w:divBdr>
                    </w:div>
                  </w:divsChild>
                </w:div>
                <w:div w:id="1504199909">
                  <w:marLeft w:val="0"/>
                  <w:marRight w:val="0"/>
                  <w:marTop w:val="0"/>
                  <w:marBottom w:val="0"/>
                  <w:divBdr>
                    <w:top w:val="single" w:sz="2" w:space="1" w:color="FFFFFF"/>
                    <w:left w:val="single" w:sz="2" w:space="11" w:color="FFFFFF"/>
                    <w:bottom w:val="single" w:sz="2" w:space="1" w:color="FFFFFF"/>
                    <w:right w:val="single" w:sz="2" w:space="4" w:color="FFFFFF"/>
                  </w:divBdr>
                  <w:divsChild>
                    <w:div w:id="809126666">
                      <w:marLeft w:val="0"/>
                      <w:marRight w:val="0"/>
                      <w:marTop w:val="0"/>
                      <w:marBottom w:val="0"/>
                      <w:divBdr>
                        <w:top w:val="none" w:sz="0" w:space="0" w:color="auto"/>
                        <w:left w:val="none" w:sz="0" w:space="0" w:color="auto"/>
                        <w:bottom w:val="none" w:sz="0" w:space="0" w:color="auto"/>
                        <w:right w:val="none" w:sz="0" w:space="0" w:color="auto"/>
                      </w:divBdr>
                    </w:div>
                  </w:divsChild>
                </w:div>
                <w:div w:id="1135873459">
                  <w:marLeft w:val="0"/>
                  <w:marRight w:val="0"/>
                  <w:marTop w:val="0"/>
                  <w:marBottom w:val="0"/>
                  <w:divBdr>
                    <w:top w:val="single" w:sz="2" w:space="1" w:color="FFFFFF"/>
                    <w:left w:val="single" w:sz="2" w:space="11" w:color="FFFFFF"/>
                    <w:bottom w:val="single" w:sz="2" w:space="1" w:color="FFFFFF"/>
                    <w:right w:val="single" w:sz="2" w:space="4" w:color="FFFFFF"/>
                  </w:divBdr>
                  <w:divsChild>
                    <w:div w:id="881095026">
                      <w:marLeft w:val="0"/>
                      <w:marRight w:val="0"/>
                      <w:marTop w:val="0"/>
                      <w:marBottom w:val="0"/>
                      <w:divBdr>
                        <w:top w:val="none" w:sz="0" w:space="0" w:color="auto"/>
                        <w:left w:val="none" w:sz="0" w:space="0" w:color="auto"/>
                        <w:bottom w:val="none" w:sz="0" w:space="0" w:color="auto"/>
                        <w:right w:val="none" w:sz="0" w:space="0" w:color="auto"/>
                      </w:divBdr>
                    </w:div>
                  </w:divsChild>
                </w:div>
                <w:div w:id="150370342">
                  <w:marLeft w:val="0"/>
                  <w:marRight w:val="0"/>
                  <w:marTop w:val="0"/>
                  <w:marBottom w:val="0"/>
                  <w:divBdr>
                    <w:top w:val="single" w:sz="2" w:space="1" w:color="FFFFFF"/>
                    <w:left w:val="single" w:sz="2" w:space="11" w:color="FFFFFF"/>
                    <w:bottom w:val="single" w:sz="2" w:space="1" w:color="FFFFFF"/>
                    <w:right w:val="single" w:sz="2" w:space="4" w:color="FFFFFF"/>
                  </w:divBdr>
                  <w:divsChild>
                    <w:div w:id="515734123">
                      <w:marLeft w:val="0"/>
                      <w:marRight w:val="0"/>
                      <w:marTop w:val="0"/>
                      <w:marBottom w:val="0"/>
                      <w:divBdr>
                        <w:top w:val="none" w:sz="0" w:space="0" w:color="auto"/>
                        <w:left w:val="none" w:sz="0" w:space="0" w:color="auto"/>
                        <w:bottom w:val="none" w:sz="0" w:space="0" w:color="auto"/>
                        <w:right w:val="none" w:sz="0" w:space="0" w:color="auto"/>
                      </w:divBdr>
                    </w:div>
                  </w:divsChild>
                </w:div>
                <w:div w:id="105927000">
                  <w:marLeft w:val="0"/>
                  <w:marRight w:val="0"/>
                  <w:marTop w:val="0"/>
                  <w:marBottom w:val="0"/>
                  <w:divBdr>
                    <w:top w:val="single" w:sz="2" w:space="1" w:color="FFFFFF"/>
                    <w:left w:val="single" w:sz="2" w:space="11" w:color="FFFFFF"/>
                    <w:bottom w:val="single" w:sz="2" w:space="1" w:color="FFFFFF"/>
                    <w:right w:val="single" w:sz="2" w:space="4" w:color="FFFFFF"/>
                  </w:divBdr>
                  <w:divsChild>
                    <w:div w:id="1961715786">
                      <w:marLeft w:val="0"/>
                      <w:marRight w:val="0"/>
                      <w:marTop w:val="0"/>
                      <w:marBottom w:val="0"/>
                      <w:divBdr>
                        <w:top w:val="none" w:sz="0" w:space="0" w:color="auto"/>
                        <w:left w:val="none" w:sz="0" w:space="0" w:color="auto"/>
                        <w:bottom w:val="none" w:sz="0" w:space="0" w:color="auto"/>
                        <w:right w:val="none" w:sz="0" w:space="0" w:color="auto"/>
                      </w:divBdr>
                    </w:div>
                  </w:divsChild>
                </w:div>
                <w:div w:id="1777214536">
                  <w:marLeft w:val="0"/>
                  <w:marRight w:val="0"/>
                  <w:marTop w:val="0"/>
                  <w:marBottom w:val="0"/>
                  <w:divBdr>
                    <w:top w:val="single" w:sz="2" w:space="1" w:color="FFFFFF"/>
                    <w:left w:val="single" w:sz="2" w:space="11" w:color="FFFFFF"/>
                    <w:bottom w:val="single" w:sz="2" w:space="1" w:color="FFFFFF"/>
                    <w:right w:val="single" w:sz="2" w:space="4" w:color="FFFFFF"/>
                  </w:divBdr>
                  <w:divsChild>
                    <w:div w:id="893809011">
                      <w:marLeft w:val="0"/>
                      <w:marRight w:val="0"/>
                      <w:marTop w:val="0"/>
                      <w:marBottom w:val="0"/>
                      <w:divBdr>
                        <w:top w:val="none" w:sz="0" w:space="0" w:color="auto"/>
                        <w:left w:val="none" w:sz="0" w:space="0" w:color="auto"/>
                        <w:bottom w:val="none" w:sz="0" w:space="0" w:color="auto"/>
                        <w:right w:val="none" w:sz="0" w:space="0" w:color="auto"/>
                      </w:divBdr>
                    </w:div>
                  </w:divsChild>
                </w:div>
                <w:div w:id="1360934518">
                  <w:marLeft w:val="0"/>
                  <w:marRight w:val="0"/>
                  <w:marTop w:val="0"/>
                  <w:marBottom w:val="0"/>
                  <w:divBdr>
                    <w:top w:val="single" w:sz="2" w:space="1" w:color="FFFFFF"/>
                    <w:left w:val="single" w:sz="2" w:space="11" w:color="FFFFFF"/>
                    <w:bottom w:val="single" w:sz="2" w:space="1" w:color="FFFFFF"/>
                    <w:right w:val="single" w:sz="2" w:space="4" w:color="FFFFFF"/>
                  </w:divBdr>
                  <w:divsChild>
                    <w:div w:id="2039502906">
                      <w:marLeft w:val="0"/>
                      <w:marRight w:val="0"/>
                      <w:marTop w:val="0"/>
                      <w:marBottom w:val="0"/>
                      <w:divBdr>
                        <w:top w:val="none" w:sz="0" w:space="0" w:color="auto"/>
                        <w:left w:val="none" w:sz="0" w:space="0" w:color="auto"/>
                        <w:bottom w:val="none" w:sz="0" w:space="0" w:color="auto"/>
                        <w:right w:val="none" w:sz="0" w:space="0" w:color="auto"/>
                      </w:divBdr>
                    </w:div>
                  </w:divsChild>
                </w:div>
                <w:div w:id="1753047605">
                  <w:marLeft w:val="0"/>
                  <w:marRight w:val="0"/>
                  <w:marTop w:val="0"/>
                  <w:marBottom w:val="0"/>
                  <w:divBdr>
                    <w:top w:val="single" w:sz="2" w:space="1" w:color="FFFFFF"/>
                    <w:left w:val="single" w:sz="2" w:space="11" w:color="FFFFFF"/>
                    <w:bottom w:val="single" w:sz="2" w:space="1" w:color="FFFFFF"/>
                    <w:right w:val="single" w:sz="2" w:space="4" w:color="FFFFFF"/>
                  </w:divBdr>
                  <w:divsChild>
                    <w:div w:id="1639721506">
                      <w:marLeft w:val="0"/>
                      <w:marRight w:val="0"/>
                      <w:marTop w:val="0"/>
                      <w:marBottom w:val="0"/>
                      <w:divBdr>
                        <w:top w:val="none" w:sz="0" w:space="0" w:color="auto"/>
                        <w:left w:val="none" w:sz="0" w:space="0" w:color="auto"/>
                        <w:bottom w:val="none" w:sz="0" w:space="0" w:color="auto"/>
                        <w:right w:val="none" w:sz="0" w:space="0" w:color="auto"/>
                      </w:divBdr>
                    </w:div>
                  </w:divsChild>
                </w:div>
                <w:div w:id="238708566">
                  <w:marLeft w:val="0"/>
                  <w:marRight w:val="0"/>
                  <w:marTop w:val="0"/>
                  <w:marBottom w:val="0"/>
                  <w:divBdr>
                    <w:top w:val="single" w:sz="2" w:space="1" w:color="FFFFFF"/>
                    <w:left w:val="single" w:sz="2" w:space="11" w:color="FFFFFF"/>
                    <w:bottom w:val="single" w:sz="2" w:space="1" w:color="FFFFFF"/>
                    <w:right w:val="single" w:sz="2" w:space="4" w:color="FFFFFF"/>
                  </w:divBdr>
                  <w:divsChild>
                    <w:div w:id="613944925">
                      <w:marLeft w:val="0"/>
                      <w:marRight w:val="0"/>
                      <w:marTop w:val="0"/>
                      <w:marBottom w:val="0"/>
                      <w:divBdr>
                        <w:top w:val="none" w:sz="0" w:space="0" w:color="auto"/>
                        <w:left w:val="none" w:sz="0" w:space="0" w:color="auto"/>
                        <w:bottom w:val="none" w:sz="0" w:space="0" w:color="auto"/>
                        <w:right w:val="none" w:sz="0" w:space="0" w:color="auto"/>
                      </w:divBdr>
                    </w:div>
                  </w:divsChild>
                </w:div>
                <w:div w:id="1187981616">
                  <w:marLeft w:val="0"/>
                  <w:marRight w:val="0"/>
                  <w:marTop w:val="0"/>
                  <w:marBottom w:val="0"/>
                  <w:divBdr>
                    <w:top w:val="single" w:sz="2" w:space="1" w:color="FFFFFF"/>
                    <w:left w:val="single" w:sz="2" w:space="11" w:color="FFFFFF"/>
                    <w:bottom w:val="single" w:sz="2" w:space="1" w:color="FFFFFF"/>
                    <w:right w:val="single" w:sz="2" w:space="4" w:color="FFFFFF"/>
                  </w:divBdr>
                  <w:divsChild>
                    <w:div w:id="114522412">
                      <w:marLeft w:val="0"/>
                      <w:marRight w:val="0"/>
                      <w:marTop w:val="0"/>
                      <w:marBottom w:val="0"/>
                      <w:divBdr>
                        <w:top w:val="none" w:sz="0" w:space="0" w:color="auto"/>
                        <w:left w:val="none" w:sz="0" w:space="0" w:color="auto"/>
                        <w:bottom w:val="none" w:sz="0" w:space="0" w:color="auto"/>
                        <w:right w:val="none" w:sz="0" w:space="0" w:color="auto"/>
                      </w:divBdr>
                    </w:div>
                  </w:divsChild>
                </w:div>
                <w:div w:id="324672186">
                  <w:marLeft w:val="0"/>
                  <w:marRight w:val="0"/>
                  <w:marTop w:val="0"/>
                  <w:marBottom w:val="0"/>
                  <w:divBdr>
                    <w:top w:val="single" w:sz="2" w:space="1" w:color="FFFFFF"/>
                    <w:left w:val="single" w:sz="2" w:space="11" w:color="FFFFFF"/>
                    <w:bottom w:val="single" w:sz="2" w:space="1" w:color="FFFFFF"/>
                    <w:right w:val="single" w:sz="2" w:space="4" w:color="FFFFFF"/>
                  </w:divBdr>
                  <w:divsChild>
                    <w:div w:id="997617806">
                      <w:marLeft w:val="0"/>
                      <w:marRight w:val="0"/>
                      <w:marTop w:val="0"/>
                      <w:marBottom w:val="0"/>
                      <w:divBdr>
                        <w:top w:val="none" w:sz="0" w:space="0" w:color="auto"/>
                        <w:left w:val="none" w:sz="0" w:space="0" w:color="auto"/>
                        <w:bottom w:val="none" w:sz="0" w:space="0" w:color="auto"/>
                        <w:right w:val="none" w:sz="0" w:space="0" w:color="auto"/>
                      </w:divBdr>
                    </w:div>
                  </w:divsChild>
                </w:div>
                <w:div w:id="1708486103">
                  <w:marLeft w:val="0"/>
                  <w:marRight w:val="0"/>
                  <w:marTop w:val="0"/>
                  <w:marBottom w:val="0"/>
                  <w:divBdr>
                    <w:top w:val="single" w:sz="2" w:space="1" w:color="FFFFFF"/>
                    <w:left w:val="single" w:sz="2" w:space="11" w:color="FFFFFF"/>
                    <w:bottom w:val="single" w:sz="2" w:space="1" w:color="FFFFFF"/>
                    <w:right w:val="single" w:sz="2" w:space="4" w:color="FFFFFF"/>
                  </w:divBdr>
                  <w:divsChild>
                    <w:div w:id="1579361432">
                      <w:marLeft w:val="0"/>
                      <w:marRight w:val="0"/>
                      <w:marTop w:val="0"/>
                      <w:marBottom w:val="0"/>
                      <w:divBdr>
                        <w:top w:val="none" w:sz="0" w:space="0" w:color="auto"/>
                        <w:left w:val="none" w:sz="0" w:space="0" w:color="auto"/>
                        <w:bottom w:val="none" w:sz="0" w:space="0" w:color="auto"/>
                        <w:right w:val="none" w:sz="0" w:space="0" w:color="auto"/>
                      </w:divBdr>
                    </w:div>
                  </w:divsChild>
                </w:div>
                <w:div w:id="1500198582">
                  <w:marLeft w:val="0"/>
                  <w:marRight w:val="0"/>
                  <w:marTop w:val="0"/>
                  <w:marBottom w:val="0"/>
                  <w:divBdr>
                    <w:top w:val="single" w:sz="2" w:space="1" w:color="FFFFFF"/>
                    <w:left w:val="single" w:sz="2" w:space="11" w:color="FFFFFF"/>
                    <w:bottom w:val="single" w:sz="2" w:space="1" w:color="FFFFFF"/>
                    <w:right w:val="single" w:sz="2" w:space="4" w:color="FFFFFF"/>
                  </w:divBdr>
                  <w:divsChild>
                    <w:div w:id="6954172">
                      <w:marLeft w:val="0"/>
                      <w:marRight w:val="0"/>
                      <w:marTop w:val="0"/>
                      <w:marBottom w:val="0"/>
                      <w:divBdr>
                        <w:top w:val="none" w:sz="0" w:space="0" w:color="auto"/>
                        <w:left w:val="none" w:sz="0" w:space="0" w:color="auto"/>
                        <w:bottom w:val="none" w:sz="0" w:space="0" w:color="auto"/>
                        <w:right w:val="none" w:sz="0" w:space="0" w:color="auto"/>
                      </w:divBdr>
                    </w:div>
                  </w:divsChild>
                </w:div>
                <w:div w:id="1867329555">
                  <w:marLeft w:val="0"/>
                  <w:marRight w:val="0"/>
                  <w:marTop w:val="0"/>
                  <w:marBottom w:val="0"/>
                  <w:divBdr>
                    <w:top w:val="single" w:sz="2" w:space="1" w:color="FFFFFF"/>
                    <w:left w:val="single" w:sz="2" w:space="11" w:color="FFFFFF"/>
                    <w:bottom w:val="single" w:sz="2" w:space="1" w:color="FFFFFF"/>
                    <w:right w:val="single" w:sz="2" w:space="4" w:color="FFFFFF"/>
                  </w:divBdr>
                  <w:divsChild>
                    <w:div w:id="1914508783">
                      <w:marLeft w:val="0"/>
                      <w:marRight w:val="0"/>
                      <w:marTop w:val="0"/>
                      <w:marBottom w:val="0"/>
                      <w:divBdr>
                        <w:top w:val="none" w:sz="0" w:space="0" w:color="auto"/>
                        <w:left w:val="none" w:sz="0" w:space="0" w:color="auto"/>
                        <w:bottom w:val="none" w:sz="0" w:space="0" w:color="auto"/>
                        <w:right w:val="none" w:sz="0" w:space="0" w:color="auto"/>
                      </w:divBdr>
                    </w:div>
                  </w:divsChild>
                </w:div>
                <w:div w:id="2063825060">
                  <w:marLeft w:val="0"/>
                  <w:marRight w:val="0"/>
                  <w:marTop w:val="0"/>
                  <w:marBottom w:val="0"/>
                  <w:divBdr>
                    <w:top w:val="single" w:sz="2" w:space="1" w:color="FFFFFF"/>
                    <w:left w:val="single" w:sz="2" w:space="11" w:color="FFFFFF"/>
                    <w:bottom w:val="single" w:sz="2" w:space="1" w:color="FFFFFF"/>
                    <w:right w:val="single" w:sz="2" w:space="4" w:color="FFFFFF"/>
                  </w:divBdr>
                  <w:divsChild>
                    <w:div w:id="1742289684">
                      <w:marLeft w:val="0"/>
                      <w:marRight w:val="0"/>
                      <w:marTop w:val="0"/>
                      <w:marBottom w:val="0"/>
                      <w:divBdr>
                        <w:top w:val="none" w:sz="0" w:space="0" w:color="auto"/>
                        <w:left w:val="none" w:sz="0" w:space="0" w:color="auto"/>
                        <w:bottom w:val="none" w:sz="0" w:space="0" w:color="auto"/>
                        <w:right w:val="none" w:sz="0" w:space="0" w:color="auto"/>
                      </w:divBdr>
                    </w:div>
                  </w:divsChild>
                </w:div>
                <w:div w:id="306015944">
                  <w:marLeft w:val="0"/>
                  <w:marRight w:val="0"/>
                  <w:marTop w:val="0"/>
                  <w:marBottom w:val="0"/>
                  <w:divBdr>
                    <w:top w:val="single" w:sz="2" w:space="1" w:color="FFFFFF"/>
                    <w:left w:val="single" w:sz="2" w:space="11" w:color="FFFFFF"/>
                    <w:bottom w:val="single" w:sz="2" w:space="1" w:color="FFFFFF"/>
                    <w:right w:val="single" w:sz="2" w:space="4" w:color="FFFFFF"/>
                  </w:divBdr>
                  <w:divsChild>
                    <w:div w:id="1365595796">
                      <w:marLeft w:val="0"/>
                      <w:marRight w:val="0"/>
                      <w:marTop w:val="0"/>
                      <w:marBottom w:val="0"/>
                      <w:divBdr>
                        <w:top w:val="none" w:sz="0" w:space="0" w:color="auto"/>
                        <w:left w:val="none" w:sz="0" w:space="0" w:color="auto"/>
                        <w:bottom w:val="none" w:sz="0" w:space="0" w:color="auto"/>
                        <w:right w:val="none" w:sz="0" w:space="0" w:color="auto"/>
                      </w:divBdr>
                    </w:div>
                  </w:divsChild>
                </w:div>
                <w:div w:id="2058503471">
                  <w:marLeft w:val="0"/>
                  <w:marRight w:val="0"/>
                  <w:marTop w:val="0"/>
                  <w:marBottom w:val="0"/>
                  <w:divBdr>
                    <w:top w:val="single" w:sz="2" w:space="1" w:color="FFFFFF"/>
                    <w:left w:val="single" w:sz="2" w:space="11" w:color="FFFFFF"/>
                    <w:bottom w:val="single" w:sz="2" w:space="1" w:color="FFFFFF"/>
                    <w:right w:val="single" w:sz="2" w:space="4" w:color="FFFFFF"/>
                  </w:divBdr>
                  <w:divsChild>
                    <w:div w:id="637297033">
                      <w:marLeft w:val="0"/>
                      <w:marRight w:val="0"/>
                      <w:marTop w:val="0"/>
                      <w:marBottom w:val="0"/>
                      <w:divBdr>
                        <w:top w:val="none" w:sz="0" w:space="0" w:color="auto"/>
                        <w:left w:val="none" w:sz="0" w:space="0" w:color="auto"/>
                        <w:bottom w:val="none" w:sz="0" w:space="0" w:color="auto"/>
                        <w:right w:val="none" w:sz="0" w:space="0" w:color="auto"/>
                      </w:divBdr>
                    </w:div>
                  </w:divsChild>
                </w:div>
                <w:div w:id="897130591">
                  <w:marLeft w:val="0"/>
                  <w:marRight w:val="0"/>
                  <w:marTop w:val="0"/>
                  <w:marBottom w:val="0"/>
                  <w:divBdr>
                    <w:top w:val="single" w:sz="2" w:space="1" w:color="FFFFFF"/>
                    <w:left w:val="single" w:sz="2" w:space="11" w:color="FFFFFF"/>
                    <w:bottom w:val="single" w:sz="2" w:space="1" w:color="FFFFFF"/>
                    <w:right w:val="single" w:sz="2" w:space="4" w:color="FFFFFF"/>
                  </w:divBdr>
                  <w:divsChild>
                    <w:div w:id="882598803">
                      <w:marLeft w:val="0"/>
                      <w:marRight w:val="0"/>
                      <w:marTop w:val="0"/>
                      <w:marBottom w:val="0"/>
                      <w:divBdr>
                        <w:top w:val="none" w:sz="0" w:space="0" w:color="auto"/>
                        <w:left w:val="none" w:sz="0" w:space="0" w:color="auto"/>
                        <w:bottom w:val="none" w:sz="0" w:space="0" w:color="auto"/>
                        <w:right w:val="none" w:sz="0" w:space="0" w:color="auto"/>
                      </w:divBdr>
                    </w:div>
                  </w:divsChild>
                </w:div>
                <w:div w:id="1303273350">
                  <w:marLeft w:val="0"/>
                  <w:marRight w:val="0"/>
                  <w:marTop w:val="0"/>
                  <w:marBottom w:val="0"/>
                  <w:divBdr>
                    <w:top w:val="single" w:sz="2" w:space="1" w:color="FFFFFF"/>
                    <w:left w:val="single" w:sz="2" w:space="11" w:color="FFFFFF"/>
                    <w:bottom w:val="single" w:sz="2" w:space="1" w:color="FFFFFF"/>
                    <w:right w:val="single" w:sz="2" w:space="4" w:color="FFFFFF"/>
                  </w:divBdr>
                  <w:divsChild>
                    <w:div w:id="2007435507">
                      <w:marLeft w:val="0"/>
                      <w:marRight w:val="0"/>
                      <w:marTop w:val="0"/>
                      <w:marBottom w:val="0"/>
                      <w:divBdr>
                        <w:top w:val="none" w:sz="0" w:space="0" w:color="auto"/>
                        <w:left w:val="none" w:sz="0" w:space="0" w:color="auto"/>
                        <w:bottom w:val="none" w:sz="0" w:space="0" w:color="auto"/>
                        <w:right w:val="none" w:sz="0" w:space="0" w:color="auto"/>
                      </w:divBdr>
                    </w:div>
                  </w:divsChild>
                </w:div>
                <w:div w:id="1455060373">
                  <w:marLeft w:val="0"/>
                  <w:marRight w:val="0"/>
                  <w:marTop w:val="0"/>
                  <w:marBottom w:val="0"/>
                  <w:divBdr>
                    <w:top w:val="single" w:sz="2" w:space="1" w:color="FFFFFF"/>
                    <w:left w:val="single" w:sz="2" w:space="11" w:color="FFFFFF"/>
                    <w:bottom w:val="single" w:sz="2" w:space="1" w:color="FFFFFF"/>
                    <w:right w:val="single" w:sz="2" w:space="4" w:color="FFFFFF"/>
                  </w:divBdr>
                  <w:divsChild>
                    <w:div w:id="912660397">
                      <w:marLeft w:val="0"/>
                      <w:marRight w:val="0"/>
                      <w:marTop w:val="0"/>
                      <w:marBottom w:val="0"/>
                      <w:divBdr>
                        <w:top w:val="none" w:sz="0" w:space="0" w:color="auto"/>
                        <w:left w:val="none" w:sz="0" w:space="0" w:color="auto"/>
                        <w:bottom w:val="none" w:sz="0" w:space="0" w:color="auto"/>
                        <w:right w:val="none" w:sz="0" w:space="0" w:color="auto"/>
                      </w:divBdr>
                    </w:div>
                  </w:divsChild>
                </w:div>
                <w:div w:id="586884337">
                  <w:marLeft w:val="0"/>
                  <w:marRight w:val="0"/>
                  <w:marTop w:val="0"/>
                  <w:marBottom w:val="0"/>
                  <w:divBdr>
                    <w:top w:val="single" w:sz="2" w:space="1" w:color="FFFFFF"/>
                    <w:left w:val="single" w:sz="2" w:space="11" w:color="FFFFFF"/>
                    <w:bottom w:val="single" w:sz="2" w:space="1" w:color="FFFFFF"/>
                    <w:right w:val="single" w:sz="2" w:space="4" w:color="FFFFFF"/>
                  </w:divBdr>
                  <w:divsChild>
                    <w:div w:id="102387665">
                      <w:marLeft w:val="0"/>
                      <w:marRight w:val="0"/>
                      <w:marTop w:val="0"/>
                      <w:marBottom w:val="0"/>
                      <w:divBdr>
                        <w:top w:val="none" w:sz="0" w:space="0" w:color="auto"/>
                        <w:left w:val="none" w:sz="0" w:space="0" w:color="auto"/>
                        <w:bottom w:val="none" w:sz="0" w:space="0" w:color="auto"/>
                        <w:right w:val="none" w:sz="0" w:space="0" w:color="auto"/>
                      </w:divBdr>
                    </w:div>
                  </w:divsChild>
                </w:div>
                <w:div w:id="1993677580">
                  <w:marLeft w:val="0"/>
                  <w:marRight w:val="0"/>
                  <w:marTop w:val="0"/>
                  <w:marBottom w:val="0"/>
                  <w:divBdr>
                    <w:top w:val="single" w:sz="2" w:space="1" w:color="FFFFFF"/>
                    <w:left w:val="single" w:sz="2" w:space="11" w:color="FFFFFF"/>
                    <w:bottom w:val="single" w:sz="2" w:space="1" w:color="FFFFFF"/>
                    <w:right w:val="single" w:sz="2" w:space="4" w:color="FFFFFF"/>
                  </w:divBdr>
                  <w:divsChild>
                    <w:div w:id="1192373878">
                      <w:marLeft w:val="0"/>
                      <w:marRight w:val="0"/>
                      <w:marTop w:val="0"/>
                      <w:marBottom w:val="0"/>
                      <w:divBdr>
                        <w:top w:val="none" w:sz="0" w:space="0" w:color="auto"/>
                        <w:left w:val="none" w:sz="0" w:space="0" w:color="auto"/>
                        <w:bottom w:val="none" w:sz="0" w:space="0" w:color="auto"/>
                        <w:right w:val="none" w:sz="0" w:space="0" w:color="auto"/>
                      </w:divBdr>
                    </w:div>
                  </w:divsChild>
                </w:div>
                <w:div w:id="1755083184">
                  <w:marLeft w:val="0"/>
                  <w:marRight w:val="0"/>
                  <w:marTop w:val="0"/>
                  <w:marBottom w:val="0"/>
                  <w:divBdr>
                    <w:top w:val="single" w:sz="2" w:space="1" w:color="FFFFFF"/>
                    <w:left w:val="single" w:sz="2" w:space="11" w:color="FFFFFF"/>
                    <w:bottom w:val="single" w:sz="2" w:space="1" w:color="FFFFFF"/>
                    <w:right w:val="single" w:sz="2" w:space="4" w:color="FFFFFF"/>
                  </w:divBdr>
                  <w:divsChild>
                    <w:div w:id="716978723">
                      <w:marLeft w:val="0"/>
                      <w:marRight w:val="0"/>
                      <w:marTop w:val="0"/>
                      <w:marBottom w:val="0"/>
                      <w:divBdr>
                        <w:top w:val="none" w:sz="0" w:space="0" w:color="auto"/>
                        <w:left w:val="none" w:sz="0" w:space="0" w:color="auto"/>
                        <w:bottom w:val="none" w:sz="0" w:space="0" w:color="auto"/>
                        <w:right w:val="none" w:sz="0" w:space="0" w:color="auto"/>
                      </w:divBdr>
                    </w:div>
                  </w:divsChild>
                </w:div>
                <w:div w:id="1325550511">
                  <w:marLeft w:val="0"/>
                  <w:marRight w:val="0"/>
                  <w:marTop w:val="0"/>
                  <w:marBottom w:val="0"/>
                  <w:divBdr>
                    <w:top w:val="single" w:sz="2" w:space="1" w:color="FFFFFF"/>
                    <w:left w:val="single" w:sz="2" w:space="11" w:color="FFFFFF"/>
                    <w:bottom w:val="single" w:sz="2" w:space="1" w:color="FFFFFF"/>
                    <w:right w:val="single" w:sz="2" w:space="4" w:color="FFFFFF"/>
                  </w:divBdr>
                  <w:divsChild>
                    <w:div w:id="390814241">
                      <w:marLeft w:val="0"/>
                      <w:marRight w:val="0"/>
                      <w:marTop w:val="0"/>
                      <w:marBottom w:val="0"/>
                      <w:divBdr>
                        <w:top w:val="none" w:sz="0" w:space="0" w:color="auto"/>
                        <w:left w:val="none" w:sz="0" w:space="0" w:color="auto"/>
                        <w:bottom w:val="none" w:sz="0" w:space="0" w:color="auto"/>
                        <w:right w:val="none" w:sz="0" w:space="0" w:color="auto"/>
                      </w:divBdr>
                    </w:div>
                  </w:divsChild>
                </w:div>
                <w:div w:id="1749690458">
                  <w:marLeft w:val="0"/>
                  <w:marRight w:val="0"/>
                  <w:marTop w:val="0"/>
                  <w:marBottom w:val="0"/>
                  <w:divBdr>
                    <w:top w:val="single" w:sz="2" w:space="1" w:color="FFFFFF"/>
                    <w:left w:val="single" w:sz="2" w:space="11" w:color="FFFFFF"/>
                    <w:bottom w:val="single" w:sz="2" w:space="1" w:color="FFFFFF"/>
                    <w:right w:val="single" w:sz="2" w:space="4" w:color="FFFFFF"/>
                  </w:divBdr>
                  <w:divsChild>
                    <w:div w:id="116031333">
                      <w:marLeft w:val="0"/>
                      <w:marRight w:val="0"/>
                      <w:marTop w:val="0"/>
                      <w:marBottom w:val="0"/>
                      <w:divBdr>
                        <w:top w:val="none" w:sz="0" w:space="0" w:color="auto"/>
                        <w:left w:val="none" w:sz="0" w:space="0" w:color="auto"/>
                        <w:bottom w:val="none" w:sz="0" w:space="0" w:color="auto"/>
                        <w:right w:val="none" w:sz="0" w:space="0" w:color="auto"/>
                      </w:divBdr>
                    </w:div>
                  </w:divsChild>
                </w:div>
                <w:div w:id="525486595">
                  <w:marLeft w:val="0"/>
                  <w:marRight w:val="0"/>
                  <w:marTop w:val="0"/>
                  <w:marBottom w:val="0"/>
                  <w:divBdr>
                    <w:top w:val="single" w:sz="2" w:space="1" w:color="FFFFFF"/>
                    <w:left w:val="single" w:sz="2" w:space="11" w:color="FFFFFF"/>
                    <w:bottom w:val="single" w:sz="2" w:space="1" w:color="FFFFFF"/>
                    <w:right w:val="single" w:sz="2" w:space="4" w:color="FFFFFF"/>
                  </w:divBdr>
                  <w:divsChild>
                    <w:div w:id="228274664">
                      <w:marLeft w:val="0"/>
                      <w:marRight w:val="0"/>
                      <w:marTop w:val="0"/>
                      <w:marBottom w:val="0"/>
                      <w:divBdr>
                        <w:top w:val="none" w:sz="0" w:space="0" w:color="auto"/>
                        <w:left w:val="none" w:sz="0" w:space="0" w:color="auto"/>
                        <w:bottom w:val="none" w:sz="0" w:space="0" w:color="auto"/>
                        <w:right w:val="none" w:sz="0" w:space="0" w:color="auto"/>
                      </w:divBdr>
                    </w:div>
                  </w:divsChild>
                </w:div>
                <w:div w:id="853618577">
                  <w:marLeft w:val="0"/>
                  <w:marRight w:val="0"/>
                  <w:marTop w:val="0"/>
                  <w:marBottom w:val="0"/>
                  <w:divBdr>
                    <w:top w:val="single" w:sz="2" w:space="1" w:color="FFFFFF"/>
                    <w:left w:val="single" w:sz="2" w:space="11" w:color="FFFFFF"/>
                    <w:bottom w:val="single" w:sz="2" w:space="1" w:color="FFFFFF"/>
                    <w:right w:val="single" w:sz="2" w:space="4" w:color="FFFFFF"/>
                  </w:divBdr>
                  <w:divsChild>
                    <w:div w:id="2036342934">
                      <w:marLeft w:val="0"/>
                      <w:marRight w:val="0"/>
                      <w:marTop w:val="0"/>
                      <w:marBottom w:val="0"/>
                      <w:divBdr>
                        <w:top w:val="none" w:sz="0" w:space="0" w:color="auto"/>
                        <w:left w:val="none" w:sz="0" w:space="0" w:color="auto"/>
                        <w:bottom w:val="none" w:sz="0" w:space="0" w:color="auto"/>
                        <w:right w:val="none" w:sz="0" w:space="0" w:color="auto"/>
                      </w:divBdr>
                    </w:div>
                  </w:divsChild>
                </w:div>
                <w:div w:id="1620407617">
                  <w:marLeft w:val="0"/>
                  <w:marRight w:val="0"/>
                  <w:marTop w:val="0"/>
                  <w:marBottom w:val="0"/>
                  <w:divBdr>
                    <w:top w:val="single" w:sz="2" w:space="1" w:color="FFFFFF"/>
                    <w:left w:val="single" w:sz="2" w:space="11" w:color="FFFFFF"/>
                    <w:bottom w:val="single" w:sz="2" w:space="1" w:color="FFFFFF"/>
                    <w:right w:val="single" w:sz="2" w:space="4" w:color="FFFFFF"/>
                  </w:divBdr>
                  <w:divsChild>
                    <w:div w:id="1568564160">
                      <w:marLeft w:val="0"/>
                      <w:marRight w:val="0"/>
                      <w:marTop w:val="0"/>
                      <w:marBottom w:val="0"/>
                      <w:divBdr>
                        <w:top w:val="none" w:sz="0" w:space="0" w:color="auto"/>
                        <w:left w:val="none" w:sz="0" w:space="0" w:color="auto"/>
                        <w:bottom w:val="none" w:sz="0" w:space="0" w:color="auto"/>
                        <w:right w:val="none" w:sz="0" w:space="0" w:color="auto"/>
                      </w:divBdr>
                    </w:div>
                  </w:divsChild>
                </w:div>
                <w:div w:id="49111246">
                  <w:marLeft w:val="0"/>
                  <w:marRight w:val="0"/>
                  <w:marTop w:val="0"/>
                  <w:marBottom w:val="0"/>
                  <w:divBdr>
                    <w:top w:val="single" w:sz="2" w:space="1" w:color="FFFFFF"/>
                    <w:left w:val="single" w:sz="2" w:space="11" w:color="FFFFFF"/>
                    <w:bottom w:val="single" w:sz="2" w:space="1" w:color="FFFFFF"/>
                    <w:right w:val="single" w:sz="2" w:space="4" w:color="FFFFFF"/>
                  </w:divBdr>
                  <w:divsChild>
                    <w:div w:id="1898322262">
                      <w:marLeft w:val="0"/>
                      <w:marRight w:val="0"/>
                      <w:marTop w:val="0"/>
                      <w:marBottom w:val="0"/>
                      <w:divBdr>
                        <w:top w:val="none" w:sz="0" w:space="0" w:color="auto"/>
                        <w:left w:val="none" w:sz="0" w:space="0" w:color="auto"/>
                        <w:bottom w:val="none" w:sz="0" w:space="0" w:color="auto"/>
                        <w:right w:val="none" w:sz="0" w:space="0" w:color="auto"/>
                      </w:divBdr>
                    </w:div>
                  </w:divsChild>
                </w:div>
                <w:div w:id="2039041565">
                  <w:marLeft w:val="0"/>
                  <w:marRight w:val="0"/>
                  <w:marTop w:val="0"/>
                  <w:marBottom w:val="0"/>
                  <w:divBdr>
                    <w:top w:val="single" w:sz="2" w:space="1" w:color="FFFFFF"/>
                    <w:left w:val="single" w:sz="2" w:space="11" w:color="FFFFFF"/>
                    <w:bottom w:val="single" w:sz="2" w:space="1" w:color="FFFFFF"/>
                    <w:right w:val="single" w:sz="2" w:space="4" w:color="FFFFFF"/>
                  </w:divBdr>
                  <w:divsChild>
                    <w:div w:id="1951204952">
                      <w:marLeft w:val="0"/>
                      <w:marRight w:val="0"/>
                      <w:marTop w:val="0"/>
                      <w:marBottom w:val="0"/>
                      <w:divBdr>
                        <w:top w:val="none" w:sz="0" w:space="0" w:color="auto"/>
                        <w:left w:val="none" w:sz="0" w:space="0" w:color="auto"/>
                        <w:bottom w:val="none" w:sz="0" w:space="0" w:color="auto"/>
                        <w:right w:val="none" w:sz="0" w:space="0" w:color="auto"/>
                      </w:divBdr>
                    </w:div>
                  </w:divsChild>
                </w:div>
                <w:div w:id="1635791823">
                  <w:marLeft w:val="0"/>
                  <w:marRight w:val="0"/>
                  <w:marTop w:val="0"/>
                  <w:marBottom w:val="0"/>
                  <w:divBdr>
                    <w:top w:val="single" w:sz="2" w:space="1" w:color="FFFFFF"/>
                    <w:left w:val="single" w:sz="2" w:space="11" w:color="FFFFFF"/>
                    <w:bottom w:val="single" w:sz="2" w:space="1" w:color="FFFFFF"/>
                    <w:right w:val="single" w:sz="2" w:space="4" w:color="FFFFFF"/>
                  </w:divBdr>
                  <w:divsChild>
                    <w:div w:id="1452551911">
                      <w:marLeft w:val="0"/>
                      <w:marRight w:val="0"/>
                      <w:marTop w:val="0"/>
                      <w:marBottom w:val="0"/>
                      <w:divBdr>
                        <w:top w:val="none" w:sz="0" w:space="0" w:color="auto"/>
                        <w:left w:val="none" w:sz="0" w:space="0" w:color="auto"/>
                        <w:bottom w:val="none" w:sz="0" w:space="0" w:color="auto"/>
                        <w:right w:val="none" w:sz="0" w:space="0" w:color="auto"/>
                      </w:divBdr>
                    </w:div>
                  </w:divsChild>
                </w:div>
                <w:div w:id="950666859">
                  <w:marLeft w:val="0"/>
                  <w:marRight w:val="0"/>
                  <w:marTop w:val="0"/>
                  <w:marBottom w:val="0"/>
                  <w:divBdr>
                    <w:top w:val="single" w:sz="2" w:space="1" w:color="FFFFFF"/>
                    <w:left w:val="single" w:sz="2" w:space="11" w:color="FFFFFF"/>
                    <w:bottom w:val="single" w:sz="2" w:space="1" w:color="FFFFFF"/>
                    <w:right w:val="single" w:sz="2" w:space="4" w:color="FFFFFF"/>
                  </w:divBdr>
                  <w:divsChild>
                    <w:div w:id="696125539">
                      <w:marLeft w:val="0"/>
                      <w:marRight w:val="0"/>
                      <w:marTop w:val="0"/>
                      <w:marBottom w:val="0"/>
                      <w:divBdr>
                        <w:top w:val="none" w:sz="0" w:space="0" w:color="auto"/>
                        <w:left w:val="none" w:sz="0" w:space="0" w:color="auto"/>
                        <w:bottom w:val="none" w:sz="0" w:space="0" w:color="auto"/>
                        <w:right w:val="none" w:sz="0" w:space="0" w:color="auto"/>
                      </w:divBdr>
                    </w:div>
                  </w:divsChild>
                </w:div>
                <w:div w:id="1169053407">
                  <w:marLeft w:val="0"/>
                  <w:marRight w:val="0"/>
                  <w:marTop w:val="0"/>
                  <w:marBottom w:val="0"/>
                  <w:divBdr>
                    <w:top w:val="single" w:sz="2" w:space="1" w:color="FFFFFF"/>
                    <w:left w:val="single" w:sz="2" w:space="11" w:color="FFFFFF"/>
                    <w:bottom w:val="single" w:sz="2" w:space="1" w:color="FFFFFF"/>
                    <w:right w:val="single" w:sz="2" w:space="4" w:color="FFFFFF"/>
                  </w:divBdr>
                  <w:divsChild>
                    <w:div w:id="1312490271">
                      <w:marLeft w:val="0"/>
                      <w:marRight w:val="0"/>
                      <w:marTop w:val="0"/>
                      <w:marBottom w:val="0"/>
                      <w:divBdr>
                        <w:top w:val="none" w:sz="0" w:space="0" w:color="auto"/>
                        <w:left w:val="none" w:sz="0" w:space="0" w:color="auto"/>
                        <w:bottom w:val="none" w:sz="0" w:space="0" w:color="auto"/>
                        <w:right w:val="none" w:sz="0" w:space="0" w:color="auto"/>
                      </w:divBdr>
                    </w:div>
                  </w:divsChild>
                </w:div>
                <w:div w:id="1823694941">
                  <w:marLeft w:val="0"/>
                  <w:marRight w:val="0"/>
                  <w:marTop w:val="0"/>
                  <w:marBottom w:val="0"/>
                  <w:divBdr>
                    <w:top w:val="single" w:sz="2" w:space="1" w:color="FFFFFF"/>
                    <w:left w:val="single" w:sz="2" w:space="11" w:color="FFFFFF"/>
                    <w:bottom w:val="single" w:sz="2" w:space="1" w:color="FFFFFF"/>
                    <w:right w:val="single" w:sz="2" w:space="4" w:color="FFFFFF"/>
                  </w:divBdr>
                  <w:divsChild>
                    <w:div w:id="1105536609">
                      <w:marLeft w:val="0"/>
                      <w:marRight w:val="0"/>
                      <w:marTop w:val="0"/>
                      <w:marBottom w:val="0"/>
                      <w:divBdr>
                        <w:top w:val="none" w:sz="0" w:space="0" w:color="auto"/>
                        <w:left w:val="none" w:sz="0" w:space="0" w:color="auto"/>
                        <w:bottom w:val="none" w:sz="0" w:space="0" w:color="auto"/>
                        <w:right w:val="none" w:sz="0" w:space="0" w:color="auto"/>
                      </w:divBdr>
                    </w:div>
                  </w:divsChild>
                </w:div>
                <w:div w:id="8723143">
                  <w:marLeft w:val="0"/>
                  <w:marRight w:val="0"/>
                  <w:marTop w:val="0"/>
                  <w:marBottom w:val="0"/>
                  <w:divBdr>
                    <w:top w:val="single" w:sz="2" w:space="1" w:color="FFFFFF"/>
                    <w:left w:val="single" w:sz="2" w:space="11" w:color="FFFFFF"/>
                    <w:bottom w:val="single" w:sz="2" w:space="1" w:color="FFFFFF"/>
                    <w:right w:val="single" w:sz="2" w:space="4" w:color="FFFFFF"/>
                  </w:divBdr>
                  <w:divsChild>
                    <w:div w:id="2078623959">
                      <w:marLeft w:val="0"/>
                      <w:marRight w:val="0"/>
                      <w:marTop w:val="0"/>
                      <w:marBottom w:val="0"/>
                      <w:divBdr>
                        <w:top w:val="none" w:sz="0" w:space="0" w:color="auto"/>
                        <w:left w:val="none" w:sz="0" w:space="0" w:color="auto"/>
                        <w:bottom w:val="none" w:sz="0" w:space="0" w:color="auto"/>
                        <w:right w:val="none" w:sz="0" w:space="0" w:color="auto"/>
                      </w:divBdr>
                    </w:div>
                  </w:divsChild>
                </w:div>
                <w:div w:id="1354646188">
                  <w:marLeft w:val="0"/>
                  <w:marRight w:val="0"/>
                  <w:marTop w:val="0"/>
                  <w:marBottom w:val="0"/>
                  <w:divBdr>
                    <w:top w:val="single" w:sz="2" w:space="1" w:color="FFFFFF"/>
                    <w:left w:val="single" w:sz="2" w:space="11" w:color="FFFFFF"/>
                    <w:bottom w:val="single" w:sz="2" w:space="1" w:color="FFFFFF"/>
                    <w:right w:val="single" w:sz="2" w:space="4" w:color="FFFFFF"/>
                  </w:divBdr>
                  <w:divsChild>
                    <w:div w:id="1302267266">
                      <w:marLeft w:val="0"/>
                      <w:marRight w:val="0"/>
                      <w:marTop w:val="0"/>
                      <w:marBottom w:val="0"/>
                      <w:divBdr>
                        <w:top w:val="none" w:sz="0" w:space="0" w:color="auto"/>
                        <w:left w:val="none" w:sz="0" w:space="0" w:color="auto"/>
                        <w:bottom w:val="none" w:sz="0" w:space="0" w:color="auto"/>
                        <w:right w:val="none" w:sz="0" w:space="0" w:color="auto"/>
                      </w:divBdr>
                    </w:div>
                  </w:divsChild>
                </w:div>
                <w:div w:id="974867717">
                  <w:marLeft w:val="0"/>
                  <w:marRight w:val="0"/>
                  <w:marTop w:val="0"/>
                  <w:marBottom w:val="0"/>
                  <w:divBdr>
                    <w:top w:val="single" w:sz="2" w:space="1" w:color="FFFFFF"/>
                    <w:left w:val="single" w:sz="2" w:space="11" w:color="FFFFFF"/>
                    <w:bottom w:val="single" w:sz="2" w:space="1" w:color="FFFFFF"/>
                    <w:right w:val="single" w:sz="2" w:space="4" w:color="FFFFFF"/>
                  </w:divBdr>
                  <w:divsChild>
                    <w:div w:id="1618177360">
                      <w:marLeft w:val="0"/>
                      <w:marRight w:val="0"/>
                      <w:marTop w:val="0"/>
                      <w:marBottom w:val="0"/>
                      <w:divBdr>
                        <w:top w:val="none" w:sz="0" w:space="0" w:color="auto"/>
                        <w:left w:val="none" w:sz="0" w:space="0" w:color="auto"/>
                        <w:bottom w:val="none" w:sz="0" w:space="0" w:color="auto"/>
                        <w:right w:val="none" w:sz="0" w:space="0" w:color="auto"/>
                      </w:divBdr>
                    </w:div>
                  </w:divsChild>
                </w:div>
                <w:div w:id="1140997167">
                  <w:marLeft w:val="0"/>
                  <w:marRight w:val="0"/>
                  <w:marTop w:val="0"/>
                  <w:marBottom w:val="0"/>
                  <w:divBdr>
                    <w:top w:val="single" w:sz="2" w:space="1" w:color="FFFFFF"/>
                    <w:left w:val="single" w:sz="2" w:space="11" w:color="FFFFFF"/>
                    <w:bottom w:val="single" w:sz="2" w:space="1" w:color="FFFFFF"/>
                    <w:right w:val="single" w:sz="2" w:space="4" w:color="FFFFFF"/>
                  </w:divBdr>
                  <w:divsChild>
                    <w:div w:id="1786777092">
                      <w:marLeft w:val="0"/>
                      <w:marRight w:val="0"/>
                      <w:marTop w:val="0"/>
                      <w:marBottom w:val="0"/>
                      <w:divBdr>
                        <w:top w:val="none" w:sz="0" w:space="0" w:color="auto"/>
                        <w:left w:val="none" w:sz="0" w:space="0" w:color="auto"/>
                        <w:bottom w:val="none" w:sz="0" w:space="0" w:color="auto"/>
                        <w:right w:val="none" w:sz="0" w:space="0" w:color="auto"/>
                      </w:divBdr>
                    </w:div>
                  </w:divsChild>
                </w:div>
                <w:div w:id="601883835">
                  <w:marLeft w:val="0"/>
                  <w:marRight w:val="0"/>
                  <w:marTop w:val="0"/>
                  <w:marBottom w:val="0"/>
                  <w:divBdr>
                    <w:top w:val="single" w:sz="2" w:space="1" w:color="FFFFFF"/>
                    <w:left w:val="single" w:sz="2" w:space="11" w:color="FFFFFF"/>
                    <w:bottom w:val="single" w:sz="2" w:space="1" w:color="FFFFFF"/>
                    <w:right w:val="single" w:sz="2" w:space="4" w:color="FFFFFF"/>
                  </w:divBdr>
                  <w:divsChild>
                    <w:div w:id="1824619673">
                      <w:marLeft w:val="0"/>
                      <w:marRight w:val="0"/>
                      <w:marTop w:val="0"/>
                      <w:marBottom w:val="0"/>
                      <w:divBdr>
                        <w:top w:val="none" w:sz="0" w:space="0" w:color="auto"/>
                        <w:left w:val="none" w:sz="0" w:space="0" w:color="auto"/>
                        <w:bottom w:val="none" w:sz="0" w:space="0" w:color="auto"/>
                        <w:right w:val="none" w:sz="0" w:space="0" w:color="auto"/>
                      </w:divBdr>
                    </w:div>
                  </w:divsChild>
                </w:div>
                <w:div w:id="429661907">
                  <w:marLeft w:val="0"/>
                  <w:marRight w:val="0"/>
                  <w:marTop w:val="0"/>
                  <w:marBottom w:val="0"/>
                  <w:divBdr>
                    <w:top w:val="single" w:sz="2" w:space="1" w:color="FFFFFF"/>
                    <w:left w:val="single" w:sz="2" w:space="11" w:color="FFFFFF"/>
                    <w:bottom w:val="single" w:sz="2" w:space="1" w:color="FFFFFF"/>
                    <w:right w:val="single" w:sz="2" w:space="4" w:color="FFFFFF"/>
                  </w:divBdr>
                  <w:divsChild>
                    <w:div w:id="372004447">
                      <w:marLeft w:val="0"/>
                      <w:marRight w:val="0"/>
                      <w:marTop w:val="0"/>
                      <w:marBottom w:val="0"/>
                      <w:divBdr>
                        <w:top w:val="none" w:sz="0" w:space="0" w:color="auto"/>
                        <w:left w:val="none" w:sz="0" w:space="0" w:color="auto"/>
                        <w:bottom w:val="none" w:sz="0" w:space="0" w:color="auto"/>
                        <w:right w:val="none" w:sz="0" w:space="0" w:color="auto"/>
                      </w:divBdr>
                    </w:div>
                  </w:divsChild>
                </w:div>
                <w:div w:id="2039044577">
                  <w:marLeft w:val="0"/>
                  <w:marRight w:val="0"/>
                  <w:marTop w:val="0"/>
                  <w:marBottom w:val="0"/>
                  <w:divBdr>
                    <w:top w:val="single" w:sz="2" w:space="1" w:color="FFFFFF"/>
                    <w:left w:val="single" w:sz="2" w:space="11" w:color="FFFFFF"/>
                    <w:bottom w:val="single" w:sz="2" w:space="1" w:color="FFFFFF"/>
                    <w:right w:val="single" w:sz="2" w:space="4" w:color="FFFFFF"/>
                  </w:divBdr>
                  <w:divsChild>
                    <w:div w:id="192305518">
                      <w:marLeft w:val="0"/>
                      <w:marRight w:val="0"/>
                      <w:marTop w:val="0"/>
                      <w:marBottom w:val="0"/>
                      <w:divBdr>
                        <w:top w:val="none" w:sz="0" w:space="0" w:color="auto"/>
                        <w:left w:val="none" w:sz="0" w:space="0" w:color="auto"/>
                        <w:bottom w:val="none" w:sz="0" w:space="0" w:color="auto"/>
                        <w:right w:val="none" w:sz="0" w:space="0" w:color="auto"/>
                      </w:divBdr>
                    </w:div>
                  </w:divsChild>
                </w:div>
                <w:div w:id="1060714006">
                  <w:marLeft w:val="0"/>
                  <w:marRight w:val="0"/>
                  <w:marTop w:val="0"/>
                  <w:marBottom w:val="0"/>
                  <w:divBdr>
                    <w:top w:val="single" w:sz="2" w:space="1" w:color="FFFFFF"/>
                    <w:left w:val="single" w:sz="2" w:space="11" w:color="FFFFFF"/>
                    <w:bottom w:val="single" w:sz="2" w:space="1" w:color="FFFFFF"/>
                    <w:right w:val="single" w:sz="2" w:space="4" w:color="FFFFFF"/>
                  </w:divBdr>
                  <w:divsChild>
                    <w:div w:id="905649266">
                      <w:marLeft w:val="0"/>
                      <w:marRight w:val="0"/>
                      <w:marTop w:val="0"/>
                      <w:marBottom w:val="0"/>
                      <w:divBdr>
                        <w:top w:val="none" w:sz="0" w:space="0" w:color="auto"/>
                        <w:left w:val="none" w:sz="0" w:space="0" w:color="auto"/>
                        <w:bottom w:val="none" w:sz="0" w:space="0" w:color="auto"/>
                        <w:right w:val="none" w:sz="0" w:space="0" w:color="auto"/>
                      </w:divBdr>
                    </w:div>
                  </w:divsChild>
                </w:div>
                <w:div w:id="1593388665">
                  <w:marLeft w:val="0"/>
                  <w:marRight w:val="0"/>
                  <w:marTop w:val="0"/>
                  <w:marBottom w:val="0"/>
                  <w:divBdr>
                    <w:top w:val="single" w:sz="2" w:space="1" w:color="FFFFFF"/>
                    <w:left w:val="single" w:sz="2" w:space="11" w:color="FFFFFF"/>
                    <w:bottom w:val="single" w:sz="2" w:space="1" w:color="FFFFFF"/>
                    <w:right w:val="single" w:sz="2" w:space="4" w:color="FFFFFF"/>
                  </w:divBdr>
                  <w:divsChild>
                    <w:div w:id="3825533">
                      <w:marLeft w:val="0"/>
                      <w:marRight w:val="0"/>
                      <w:marTop w:val="0"/>
                      <w:marBottom w:val="0"/>
                      <w:divBdr>
                        <w:top w:val="none" w:sz="0" w:space="0" w:color="auto"/>
                        <w:left w:val="none" w:sz="0" w:space="0" w:color="auto"/>
                        <w:bottom w:val="none" w:sz="0" w:space="0" w:color="auto"/>
                        <w:right w:val="none" w:sz="0" w:space="0" w:color="auto"/>
                      </w:divBdr>
                    </w:div>
                  </w:divsChild>
                </w:div>
                <w:div w:id="1501119341">
                  <w:marLeft w:val="0"/>
                  <w:marRight w:val="0"/>
                  <w:marTop w:val="0"/>
                  <w:marBottom w:val="0"/>
                  <w:divBdr>
                    <w:top w:val="single" w:sz="2" w:space="1" w:color="FFFFFF"/>
                    <w:left w:val="single" w:sz="2" w:space="11" w:color="FFFFFF"/>
                    <w:bottom w:val="single" w:sz="2" w:space="1" w:color="FFFFFF"/>
                    <w:right w:val="single" w:sz="2" w:space="4" w:color="FFFFFF"/>
                  </w:divBdr>
                  <w:divsChild>
                    <w:div w:id="1920821004">
                      <w:marLeft w:val="0"/>
                      <w:marRight w:val="0"/>
                      <w:marTop w:val="0"/>
                      <w:marBottom w:val="0"/>
                      <w:divBdr>
                        <w:top w:val="none" w:sz="0" w:space="0" w:color="auto"/>
                        <w:left w:val="none" w:sz="0" w:space="0" w:color="auto"/>
                        <w:bottom w:val="none" w:sz="0" w:space="0" w:color="auto"/>
                        <w:right w:val="none" w:sz="0" w:space="0" w:color="auto"/>
                      </w:divBdr>
                    </w:div>
                  </w:divsChild>
                </w:div>
                <w:div w:id="1569926392">
                  <w:marLeft w:val="0"/>
                  <w:marRight w:val="0"/>
                  <w:marTop w:val="0"/>
                  <w:marBottom w:val="0"/>
                  <w:divBdr>
                    <w:top w:val="single" w:sz="2" w:space="1" w:color="FFFFFF"/>
                    <w:left w:val="single" w:sz="2" w:space="11" w:color="FFFFFF"/>
                    <w:bottom w:val="single" w:sz="2" w:space="1" w:color="FFFFFF"/>
                    <w:right w:val="single" w:sz="2" w:space="4" w:color="FFFFFF"/>
                  </w:divBdr>
                  <w:divsChild>
                    <w:div w:id="1388643417">
                      <w:marLeft w:val="0"/>
                      <w:marRight w:val="0"/>
                      <w:marTop w:val="0"/>
                      <w:marBottom w:val="0"/>
                      <w:divBdr>
                        <w:top w:val="none" w:sz="0" w:space="0" w:color="auto"/>
                        <w:left w:val="none" w:sz="0" w:space="0" w:color="auto"/>
                        <w:bottom w:val="none" w:sz="0" w:space="0" w:color="auto"/>
                        <w:right w:val="none" w:sz="0" w:space="0" w:color="auto"/>
                      </w:divBdr>
                    </w:div>
                  </w:divsChild>
                </w:div>
                <w:div w:id="1351682958">
                  <w:marLeft w:val="0"/>
                  <w:marRight w:val="0"/>
                  <w:marTop w:val="0"/>
                  <w:marBottom w:val="0"/>
                  <w:divBdr>
                    <w:top w:val="single" w:sz="2" w:space="1" w:color="FFFFFF"/>
                    <w:left w:val="single" w:sz="2" w:space="11" w:color="FFFFFF"/>
                    <w:bottom w:val="single" w:sz="2" w:space="1" w:color="FFFFFF"/>
                    <w:right w:val="single" w:sz="2" w:space="4" w:color="FFFFFF"/>
                  </w:divBdr>
                  <w:divsChild>
                    <w:div w:id="1047799866">
                      <w:marLeft w:val="0"/>
                      <w:marRight w:val="0"/>
                      <w:marTop w:val="0"/>
                      <w:marBottom w:val="0"/>
                      <w:divBdr>
                        <w:top w:val="none" w:sz="0" w:space="0" w:color="auto"/>
                        <w:left w:val="none" w:sz="0" w:space="0" w:color="auto"/>
                        <w:bottom w:val="none" w:sz="0" w:space="0" w:color="auto"/>
                        <w:right w:val="none" w:sz="0" w:space="0" w:color="auto"/>
                      </w:divBdr>
                    </w:div>
                  </w:divsChild>
                </w:div>
                <w:div w:id="1097487254">
                  <w:marLeft w:val="0"/>
                  <w:marRight w:val="0"/>
                  <w:marTop w:val="0"/>
                  <w:marBottom w:val="0"/>
                  <w:divBdr>
                    <w:top w:val="single" w:sz="2" w:space="1" w:color="FFFFFF"/>
                    <w:left w:val="single" w:sz="2" w:space="11" w:color="FFFFFF"/>
                    <w:bottom w:val="single" w:sz="2" w:space="1" w:color="FFFFFF"/>
                    <w:right w:val="single" w:sz="2" w:space="4" w:color="FFFFFF"/>
                  </w:divBdr>
                  <w:divsChild>
                    <w:div w:id="1680961649">
                      <w:marLeft w:val="0"/>
                      <w:marRight w:val="0"/>
                      <w:marTop w:val="0"/>
                      <w:marBottom w:val="0"/>
                      <w:divBdr>
                        <w:top w:val="none" w:sz="0" w:space="0" w:color="auto"/>
                        <w:left w:val="none" w:sz="0" w:space="0" w:color="auto"/>
                        <w:bottom w:val="none" w:sz="0" w:space="0" w:color="auto"/>
                        <w:right w:val="none" w:sz="0" w:space="0" w:color="auto"/>
                      </w:divBdr>
                    </w:div>
                  </w:divsChild>
                </w:div>
                <w:div w:id="1471172523">
                  <w:marLeft w:val="0"/>
                  <w:marRight w:val="0"/>
                  <w:marTop w:val="0"/>
                  <w:marBottom w:val="0"/>
                  <w:divBdr>
                    <w:top w:val="single" w:sz="2" w:space="1" w:color="FFFFFF"/>
                    <w:left w:val="single" w:sz="2" w:space="11" w:color="FFFFFF"/>
                    <w:bottom w:val="single" w:sz="2" w:space="1" w:color="FFFFFF"/>
                    <w:right w:val="single" w:sz="2" w:space="4" w:color="FFFFFF"/>
                  </w:divBdr>
                  <w:divsChild>
                    <w:div w:id="1005522450">
                      <w:marLeft w:val="0"/>
                      <w:marRight w:val="0"/>
                      <w:marTop w:val="0"/>
                      <w:marBottom w:val="0"/>
                      <w:divBdr>
                        <w:top w:val="none" w:sz="0" w:space="0" w:color="auto"/>
                        <w:left w:val="none" w:sz="0" w:space="0" w:color="auto"/>
                        <w:bottom w:val="none" w:sz="0" w:space="0" w:color="auto"/>
                        <w:right w:val="none" w:sz="0" w:space="0" w:color="auto"/>
                      </w:divBdr>
                    </w:div>
                  </w:divsChild>
                </w:div>
                <w:div w:id="878470200">
                  <w:marLeft w:val="0"/>
                  <w:marRight w:val="0"/>
                  <w:marTop w:val="0"/>
                  <w:marBottom w:val="0"/>
                  <w:divBdr>
                    <w:top w:val="single" w:sz="2" w:space="1" w:color="FFFFFF"/>
                    <w:left w:val="single" w:sz="2" w:space="11" w:color="FFFFFF"/>
                    <w:bottom w:val="single" w:sz="2" w:space="1" w:color="FFFFFF"/>
                    <w:right w:val="single" w:sz="2" w:space="4" w:color="FFFFFF"/>
                  </w:divBdr>
                  <w:divsChild>
                    <w:div w:id="1848671879">
                      <w:marLeft w:val="0"/>
                      <w:marRight w:val="0"/>
                      <w:marTop w:val="0"/>
                      <w:marBottom w:val="0"/>
                      <w:divBdr>
                        <w:top w:val="none" w:sz="0" w:space="0" w:color="auto"/>
                        <w:left w:val="none" w:sz="0" w:space="0" w:color="auto"/>
                        <w:bottom w:val="none" w:sz="0" w:space="0" w:color="auto"/>
                        <w:right w:val="none" w:sz="0" w:space="0" w:color="auto"/>
                      </w:divBdr>
                    </w:div>
                  </w:divsChild>
                </w:div>
                <w:div w:id="2033410493">
                  <w:marLeft w:val="0"/>
                  <w:marRight w:val="0"/>
                  <w:marTop w:val="0"/>
                  <w:marBottom w:val="0"/>
                  <w:divBdr>
                    <w:top w:val="single" w:sz="2" w:space="1" w:color="FFFFFF"/>
                    <w:left w:val="single" w:sz="2" w:space="11" w:color="FFFFFF"/>
                    <w:bottom w:val="single" w:sz="2" w:space="4" w:color="FFFFFF"/>
                    <w:right w:val="single" w:sz="2" w:space="4" w:color="FFFFFF"/>
                  </w:divBdr>
                  <w:divsChild>
                    <w:div w:id="18701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2089">
          <w:marLeft w:val="0"/>
          <w:marRight w:val="0"/>
          <w:marTop w:val="0"/>
          <w:marBottom w:val="300"/>
          <w:divBdr>
            <w:top w:val="none" w:sz="0" w:space="0" w:color="auto"/>
            <w:left w:val="none" w:sz="0" w:space="0" w:color="auto"/>
            <w:bottom w:val="none" w:sz="0" w:space="0" w:color="auto"/>
            <w:right w:val="none" w:sz="0" w:space="0" w:color="auto"/>
          </w:divBdr>
          <w:divsChild>
            <w:div w:id="1333292191">
              <w:marLeft w:val="0"/>
              <w:marRight w:val="0"/>
              <w:marTop w:val="0"/>
              <w:marBottom w:val="0"/>
              <w:divBdr>
                <w:top w:val="none" w:sz="0" w:space="0" w:color="auto"/>
                <w:left w:val="none" w:sz="0" w:space="0" w:color="auto"/>
                <w:bottom w:val="none" w:sz="0" w:space="0" w:color="auto"/>
                <w:right w:val="none" w:sz="0" w:space="0" w:color="auto"/>
              </w:divBdr>
              <w:divsChild>
                <w:div w:id="803086894">
                  <w:marLeft w:val="0"/>
                  <w:marRight w:val="0"/>
                  <w:marTop w:val="0"/>
                  <w:marBottom w:val="0"/>
                  <w:divBdr>
                    <w:top w:val="single" w:sz="2" w:space="4" w:color="FFFFFF"/>
                    <w:left w:val="single" w:sz="2" w:space="11" w:color="FFFFFF"/>
                    <w:bottom w:val="single" w:sz="2" w:space="1" w:color="FFFFFF"/>
                    <w:right w:val="single" w:sz="2" w:space="4" w:color="FFFFFF"/>
                  </w:divBdr>
                  <w:divsChild>
                    <w:div w:id="583689508">
                      <w:marLeft w:val="0"/>
                      <w:marRight w:val="0"/>
                      <w:marTop w:val="0"/>
                      <w:marBottom w:val="0"/>
                      <w:divBdr>
                        <w:top w:val="none" w:sz="0" w:space="0" w:color="auto"/>
                        <w:left w:val="none" w:sz="0" w:space="0" w:color="auto"/>
                        <w:bottom w:val="none" w:sz="0" w:space="0" w:color="auto"/>
                        <w:right w:val="none" w:sz="0" w:space="0" w:color="auto"/>
                      </w:divBdr>
                    </w:div>
                  </w:divsChild>
                </w:div>
                <w:div w:id="1243760996">
                  <w:marLeft w:val="0"/>
                  <w:marRight w:val="0"/>
                  <w:marTop w:val="0"/>
                  <w:marBottom w:val="0"/>
                  <w:divBdr>
                    <w:top w:val="single" w:sz="2" w:space="1" w:color="FFFFFF"/>
                    <w:left w:val="single" w:sz="2" w:space="11" w:color="FFFFFF"/>
                    <w:bottom w:val="single" w:sz="2" w:space="1" w:color="FFFFFF"/>
                    <w:right w:val="single" w:sz="2" w:space="4" w:color="FFFFFF"/>
                  </w:divBdr>
                  <w:divsChild>
                    <w:div w:id="1488664602">
                      <w:marLeft w:val="0"/>
                      <w:marRight w:val="0"/>
                      <w:marTop w:val="0"/>
                      <w:marBottom w:val="0"/>
                      <w:divBdr>
                        <w:top w:val="none" w:sz="0" w:space="0" w:color="auto"/>
                        <w:left w:val="none" w:sz="0" w:space="0" w:color="auto"/>
                        <w:bottom w:val="none" w:sz="0" w:space="0" w:color="auto"/>
                        <w:right w:val="none" w:sz="0" w:space="0" w:color="auto"/>
                      </w:divBdr>
                    </w:div>
                  </w:divsChild>
                </w:div>
                <w:div w:id="2036998916">
                  <w:marLeft w:val="0"/>
                  <w:marRight w:val="0"/>
                  <w:marTop w:val="0"/>
                  <w:marBottom w:val="0"/>
                  <w:divBdr>
                    <w:top w:val="single" w:sz="2" w:space="1" w:color="FFFFFF"/>
                    <w:left w:val="single" w:sz="2" w:space="11" w:color="FFFFFF"/>
                    <w:bottom w:val="single" w:sz="2" w:space="1" w:color="FFFFFF"/>
                    <w:right w:val="single" w:sz="2" w:space="4" w:color="FFFFFF"/>
                  </w:divBdr>
                  <w:divsChild>
                    <w:div w:id="642544584">
                      <w:marLeft w:val="0"/>
                      <w:marRight w:val="0"/>
                      <w:marTop w:val="0"/>
                      <w:marBottom w:val="0"/>
                      <w:divBdr>
                        <w:top w:val="none" w:sz="0" w:space="0" w:color="auto"/>
                        <w:left w:val="none" w:sz="0" w:space="0" w:color="auto"/>
                        <w:bottom w:val="none" w:sz="0" w:space="0" w:color="auto"/>
                        <w:right w:val="none" w:sz="0" w:space="0" w:color="auto"/>
                      </w:divBdr>
                    </w:div>
                  </w:divsChild>
                </w:div>
                <w:div w:id="1471677255">
                  <w:marLeft w:val="0"/>
                  <w:marRight w:val="0"/>
                  <w:marTop w:val="0"/>
                  <w:marBottom w:val="0"/>
                  <w:divBdr>
                    <w:top w:val="single" w:sz="2" w:space="1" w:color="FFFFFF"/>
                    <w:left w:val="single" w:sz="2" w:space="11" w:color="FFFFFF"/>
                    <w:bottom w:val="single" w:sz="2" w:space="1" w:color="FFFFFF"/>
                    <w:right w:val="single" w:sz="2" w:space="4" w:color="FFFFFF"/>
                  </w:divBdr>
                  <w:divsChild>
                    <w:div w:id="1407071465">
                      <w:marLeft w:val="0"/>
                      <w:marRight w:val="0"/>
                      <w:marTop w:val="0"/>
                      <w:marBottom w:val="0"/>
                      <w:divBdr>
                        <w:top w:val="none" w:sz="0" w:space="0" w:color="auto"/>
                        <w:left w:val="none" w:sz="0" w:space="0" w:color="auto"/>
                        <w:bottom w:val="none" w:sz="0" w:space="0" w:color="auto"/>
                        <w:right w:val="none" w:sz="0" w:space="0" w:color="auto"/>
                      </w:divBdr>
                    </w:div>
                  </w:divsChild>
                </w:div>
                <w:div w:id="719666068">
                  <w:marLeft w:val="0"/>
                  <w:marRight w:val="0"/>
                  <w:marTop w:val="0"/>
                  <w:marBottom w:val="0"/>
                  <w:divBdr>
                    <w:top w:val="single" w:sz="2" w:space="1" w:color="FFFFFF"/>
                    <w:left w:val="single" w:sz="2" w:space="11" w:color="FFFFFF"/>
                    <w:bottom w:val="single" w:sz="2" w:space="1" w:color="FFFFFF"/>
                    <w:right w:val="single" w:sz="2" w:space="4" w:color="FFFFFF"/>
                  </w:divBdr>
                  <w:divsChild>
                    <w:div w:id="1290042207">
                      <w:marLeft w:val="0"/>
                      <w:marRight w:val="0"/>
                      <w:marTop w:val="0"/>
                      <w:marBottom w:val="0"/>
                      <w:divBdr>
                        <w:top w:val="none" w:sz="0" w:space="0" w:color="auto"/>
                        <w:left w:val="none" w:sz="0" w:space="0" w:color="auto"/>
                        <w:bottom w:val="none" w:sz="0" w:space="0" w:color="auto"/>
                        <w:right w:val="none" w:sz="0" w:space="0" w:color="auto"/>
                      </w:divBdr>
                    </w:div>
                  </w:divsChild>
                </w:div>
                <w:div w:id="1047297798">
                  <w:marLeft w:val="0"/>
                  <w:marRight w:val="0"/>
                  <w:marTop w:val="0"/>
                  <w:marBottom w:val="0"/>
                  <w:divBdr>
                    <w:top w:val="single" w:sz="2" w:space="1" w:color="FFFFFF"/>
                    <w:left w:val="single" w:sz="2" w:space="11" w:color="FFFFFF"/>
                    <w:bottom w:val="single" w:sz="2" w:space="1" w:color="FFFFFF"/>
                    <w:right w:val="single" w:sz="2" w:space="4" w:color="FFFFFF"/>
                  </w:divBdr>
                  <w:divsChild>
                    <w:div w:id="1197279798">
                      <w:marLeft w:val="0"/>
                      <w:marRight w:val="0"/>
                      <w:marTop w:val="0"/>
                      <w:marBottom w:val="0"/>
                      <w:divBdr>
                        <w:top w:val="none" w:sz="0" w:space="0" w:color="auto"/>
                        <w:left w:val="none" w:sz="0" w:space="0" w:color="auto"/>
                        <w:bottom w:val="none" w:sz="0" w:space="0" w:color="auto"/>
                        <w:right w:val="none" w:sz="0" w:space="0" w:color="auto"/>
                      </w:divBdr>
                    </w:div>
                  </w:divsChild>
                </w:div>
                <w:div w:id="681275351">
                  <w:marLeft w:val="0"/>
                  <w:marRight w:val="0"/>
                  <w:marTop w:val="0"/>
                  <w:marBottom w:val="0"/>
                  <w:divBdr>
                    <w:top w:val="single" w:sz="2" w:space="1" w:color="FFFFFF"/>
                    <w:left w:val="single" w:sz="2" w:space="11" w:color="FFFFFF"/>
                    <w:bottom w:val="single" w:sz="2" w:space="1" w:color="FFFFFF"/>
                    <w:right w:val="single" w:sz="2" w:space="4" w:color="FFFFFF"/>
                  </w:divBdr>
                  <w:divsChild>
                    <w:div w:id="883520167">
                      <w:marLeft w:val="0"/>
                      <w:marRight w:val="0"/>
                      <w:marTop w:val="0"/>
                      <w:marBottom w:val="0"/>
                      <w:divBdr>
                        <w:top w:val="none" w:sz="0" w:space="0" w:color="auto"/>
                        <w:left w:val="none" w:sz="0" w:space="0" w:color="auto"/>
                        <w:bottom w:val="none" w:sz="0" w:space="0" w:color="auto"/>
                        <w:right w:val="none" w:sz="0" w:space="0" w:color="auto"/>
                      </w:divBdr>
                    </w:div>
                  </w:divsChild>
                </w:div>
                <w:div w:id="1562447018">
                  <w:marLeft w:val="0"/>
                  <w:marRight w:val="0"/>
                  <w:marTop w:val="0"/>
                  <w:marBottom w:val="0"/>
                  <w:divBdr>
                    <w:top w:val="single" w:sz="2" w:space="1" w:color="FFFFFF"/>
                    <w:left w:val="single" w:sz="2" w:space="11" w:color="FFFFFF"/>
                    <w:bottom w:val="single" w:sz="2" w:space="1" w:color="FFFFFF"/>
                    <w:right w:val="single" w:sz="2" w:space="4" w:color="FFFFFF"/>
                  </w:divBdr>
                  <w:divsChild>
                    <w:div w:id="1072316359">
                      <w:marLeft w:val="0"/>
                      <w:marRight w:val="0"/>
                      <w:marTop w:val="0"/>
                      <w:marBottom w:val="0"/>
                      <w:divBdr>
                        <w:top w:val="none" w:sz="0" w:space="0" w:color="auto"/>
                        <w:left w:val="none" w:sz="0" w:space="0" w:color="auto"/>
                        <w:bottom w:val="none" w:sz="0" w:space="0" w:color="auto"/>
                        <w:right w:val="none" w:sz="0" w:space="0" w:color="auto"/>
                      </w:divBdr>
                    </w:div>
                  </w:divsChild>
                </w:div>
                <w:div w:id="1231892827">
                  <w:marLeft w:val="0"/>
                  <w:marRight w:val="0"/>
                  <w:marTop w:val="0"/>
                  <w:marBottom w:val="0"/>
                  <w:divBdr>
                    <w:top w:val="single" w:sz="2" w:space="1" w:color="FFFFFF"/>
                    <w:left w:val="single" w:sz="2" w:space="11" w:color="FFFFFF"/>
                    <w:bottom w:val="single" w:sz="2" w:space="1" w:color="FFFFFF"/>
                    <w:right w:val="single" w:sz="2" w:space="4" w:color="FFFFFF"/>
                  </w:divBdr>
                  <w:divsChild>
                    <w:div w:id="1633562856">
                      <w:marLeft w:val="0"/>
                      <w:marRight w:val="0"/>
                      <w:marTop w:val="0"/>
                      <w:marBottom w:val="0"/>
                      <w:divBdr>
                        <w:top w:val="none" w:sz="0" w:space="0" w:color="auto"/>
                        <w:left w:val="none" w:sz="0" w:space="0" w:color="auto"/>
                        <w:bottom w:val="none" w:sz="0" w:space="0" w:color="auto"/>
                        <w:right w:val="none" w:sz="0" w:space="0" w:color="auto"/>
                      </w:divBdr>
                    </w:div>
                  </w:divsChild>
                </w:div>
                <w:div w:id="228199286">
                  <w:marLeft w:val="0"/>
                  <w:marRight w:val="0"/>
                  <w:marTop w:val="0"/>
                  <w:marBottom w:val="0"/>
                  <w:divBdr>
                    <w:top w:val="single" w:sz="2" w:space="1" w:color="FFFFFF"/>
                    <w:left w:val="single" w:sz="2" w:space="11" w:color="FFFFFF"/>
                    <w:bottom w:val="single" w:sz="2" w:space="1" w:color="FFFFFF"/>
                    <w:right w:val="single" w:sz="2" w:space="4" w:color="FFFFFF"/>
                  </w:divBdr>
                  <w:divsChild>
                    <w:div w:id="29691565">
                      <w:marLeft w:val="0"/>
                      <w:marRight w:val="0"/>
                      <w:marTop w:val="0"/>
                      <w:marBottom w:val="0"/>
                      <w:divBdr>
                        <w:top w:val="none" w:sz="0" w:space="0" w:color="auto"/>
                        <w:left w:val="none" w:sz="0" w:space="0" w:color="auto"/>
                        <w:bottom w:val="none" w:sz="0" w:space="0" w:color="auto"/>
                        <w:right w:val="none" w:sz="0" w:space="0" w:color="auto"/>
                      </w:divBdr>
                    </w:div>
                  </w:divsChild>
                </w:div>
                <w:div w:id="1556312932">
                  <w:marLeft w:val="0"/>
                  <w:marRight w:val="0"/>
                  <w:marTop w:val="0"/>
                  <w:marBottom w:val="0"/>
                  <w:divBdr>
                    <w:top w:val="single" w:sz="2" w:space="1" w:color="FFFFFF"/>
                    <w:left w:val="single" w:sz="2" w:space="11" w:color="FFFFFF"/>
                    <w:bottom w:val="single" w:sz="2" w:space="1" w:color="FFFFFF"/>
                    <w:right w:val="single" w:sz="2" w:space="4" w:color="FFFFFF"/>
                  </w:divBdr>
                  <w:divsChild>
                    <w:div w:id="955991471">
                      <w:marLeft w:val="0"/>
                      <w:marRight w:val="0"/>
                      <w:marTop w:val="0"/>
                      <w:marBottom w:val="0"/>
                      <w:divBdr>
                        <w:top w:val="none" w:sz="0" w:space="0" w:color="auto"/>
                        <w:left w:val="none" w:sz="0" w:space="0" w:color="auto"/>
                        <w:bottom w:val="none" w:sz="0" w:space="0" w:color="auto"/>
                        <w:right w:val="none" w:sz="0" w:space="0" w:color="auto"/>
                      </w:divBdr>
                    </w:div>
                  </w:divsChild>
                </w:div>
                <w:div w:id="2052148101">
                  <w:marLeft w:val="0"/>
                  <w:marRight w:val="0"/>
                  <w:marTop w:val="0"/>
                  <w:marBottom w:val="0"/>
                  <w:divBdr>
                    <w:top w:val="single" w:sz="2" w:space="1" w:color="FFFFFF"/>
                    <w:left w:val="single" w:sz="2" w:space="11" w:color="FFFFFF"/>
                    <w:bottom w:val="single" w:sz="2" w:space="1" w:color="FFFFFF"/>
                    <w:right w:val="single" w:sz="2" w:space="4" w:color="FFFFFF"/>
                  </w:divBdr>
                  <w:divsChild>
                    <w:div w:id="2116944035">
                      <w:marLeft w:val="0"/>
                      <w:marRight w:val="0"/>
                      <w:marTop w:val="0"/>
                      <w:marBottom w:val="0"/>
                      <w:divBdr>
                        <w:top w:val="none" w:sz="0" w:space="0" w:color="auto"/>
                        <w:left w:val="none" w:sz="0" w:space="0" w:color="auto"/>
                        <w:bottom w:val="none" w:sz="0" w:space="0" w:color="auto"/>
                        <w:right w:val="none" w:sz="0" w:space="0" w:color="auto"/>
                      </w:divBdr>
                    </w:div>
                  </w:divsChild>
                </w:div>
                <w:div w:id="1230191365">
                  <w:marLeft w:val="0"/>
                  <w:marRight w:val="0"/>
                  <w:marTop w:val="0"/>
                  <w:marBottom w:val="0"/>
                  <w:divBdr>
                    <w:top w:val="single" w:sz="2" w:space="1" w:color="FFFFFF"/>
                    <w:left w:val="single" w:sz="2" w:space="11" w:color="FFFFFF"/>
                    <w:bottom w:val="single" w:sz="2" w:space="1" w:color="FFFFFF"/>
                    <w:right w:val="single" w:sz="2" w:space="4" w:color="FFFFFF"/>
                  </w:divBdr>
                  <w:divsChild>
                    <w:div w:id="1526672135">
                      <w:marLeft w:val="0"/>
                      <w:marRight w:val="0"/>
                      <w:marTop w:val="0"/>
                      <w:marBottom w:val="0"/>
                      <w:divBdr>
                        <w:top w:val="none" w:sz="0" w:space="0" w:color="auto"/>
                        <w:left w:val="none" w:sz="0" w:space="0" w:color="auto"/>
                        <w:bottom w:val="none" w:sz="0" w:space="0" w:color="auto"/>
                        <w:right w:val="none" w:sz="0" w:space="0" w:color="auto"/>
                      </w:divBdr>
                    </w:div>
                  </w:divsChild>
                </w:div>
                <w:div w:id="1418597807">
                  <w:marLeft w:val="0"/>
                  <w:marRight w:val="0"/>
                  <w:marTop w:val="0"/>
                  <w:marBottom w:val="0"/>
                  <w:divBdr>
                    <w:top w:val="single" w:sz="2" w:space="1" w:color="FFFFFF"/>
                    <w:left w:val="single" w:sz="2" w:space="11" w:color="FFFFFF"/>
                    <w:bottom w:val="single" w:sz="2" w:space="1" w:color="FFFFFF"/>
                    <w:right w:val="single" w:sz="2" w:space="4" w:color="FFFFFF"/>
                  </w:divBdr>
                  <w:divsChild>
                    <w:div w:id="895507625">
                      <w:marLeft w:val="0"/>
                      <w:marRight w:val="0"/>
                      <w:marTop w:val="0"/>
                      <w:marBottom w:val="0"/>
                      <w:divBdr>
                        <w:top w:val="none" w:sz="0" w:space="0" w:color="auto"/>
                        <w:left w:val="none" w:sz="0" w:space="0" w:color="auto"/>
                        <w:bottom w:val="none" w:sz="0" w:space="0" w:color="auto"/>
                        <w:right w:val="none" w:sz="0" w:space="0" w:color="auto"/>
                      </w:divBdr>
                    </w:div>
                  </w:divsChild>
                </w:div>
                <w:div w:id="1935362595">
                  <w:marLeft w:val="0"/>
                  <w:marRight w:val="0"/>
                  <w:marTop w:val="0"/>
                  <w:marBottom w:val="0"/>
                  <w:divBdr>
                    <w:top w:val="single" w:sz="2" w:space="1" w:color="FFFFFF"/>
                    <w:left w:val="single" w:sz="2" w:space="11" w:color="FFFFFF"/>
                    <w:bottom w:val="single" w:sz="2" w:space="1" w:color="FFFFFF"/>
                    <w:right w:val="single" w:sz="2" w:space="4" w:color="FFFFFF"/>
                  </w:divBdr>
                  <w:divsChild>
                    <w:div w:id="2003728665">
                      <w:marLeft w:val="0"/>
                      <w:marRight w:val="0"/>
                      <w:marTop w:val="0"/>
                      <w:marBottom w:val="0"/>
                      <w:divBdr>
                        <w:top w:val="none" w:sz="0" w:space="0" w:color="auto"/>
                        <w:left w:val="none" w:sz="0" w:space="0" w:color="auto"/>
                        <w:bottom w:val="none" w:sz="0" w:space="0" w:color="auto"/>
                        <w:right w:val="none" w:sz="0" w:space="0" w:color="auto"/>
                      </w:divBdr>
                    </w:div>
                  </w:divsChild>
                </w:div>
                <w:div w:id="712777534">
                  <w:marLeft w:val="0"/>
                  <w:marRight w:val="0"/>
                  <w:marTop w:val="0"/>
                  <w:marBottom w:val="0"/>
                  <w:divBdr>
                    <w:top w:val="single" w:sz="2" w:space="1" w:color="FFFFFF"/>
                    <w:left w:val="single" w:sz="2" w:space="11" w:color="FFFFFF"/>
                    <w:bottom w:val="single" w:sz="2" w:space="1" w:color="FFFFFF"/>
                    <w:right w:val="single" w:sz="2" w:space="4" w:color="FFFFFF"/>
                  </w:divBdr>
                  <w:divsChild>
                    <w:div w:id="1229807947">
                      <w:marLeft w:val="0"/>
                      <w:marRight w:val="0"/>
                      <w:marTop w:val="0"/>
                      <w:marBottom w:val="0"/>
                      <w:divBdr>
                        <w:top w:val="none" w:sz="0" w:space="0" w:color="auto"/>
                        <w:left w:val="none" w:sz="0" w:space="0" w:color="auto"/>
                        <w:bottom w:val="none" w:sz="0" w:space="0" w:color="auto"/>
                        <w:right w:val="none" w:sz="0" w:space="0" w:color="auto"/>
                      </w:divBdr>
                    </w:div>
                  </w:divsChild>
                </w:div>
                <w:div w:id="392318133">
                  <w:marLeft w:val="0"/>
                  <w:marRight w:val="0"/>
                  <w:marTop w:val="0"/>
                  <w:marBottom w:val="0"/>
                  <w:divBdr>
                    <w:top w:val="single" w:sz="2" w:space="1" w:color="FFFFFF"/>
                    <w:left w:val="single" w:sz="2" w:space="11" w:color="FFFFFF"/>
                    <w:bottom w:val="single" w:sz="2" w:space="1" w:color="FFFFFF"/>
                    <w:right w:val="single" w:sz="2" w:space="4" w:color="FFFFFF"/>
                  </w:divBdr>
                  <w:divsChild>
                    <w:div w:id="380324616">
                      <w:marLeft w:val="0"/>
                      <w:marRight w:val="0"/>
                      <w:marTop w:val="0"/>
                      <w:marBottom w:val="0"/>
                      <w:divBdr>
                        <w:top w:val="none" w:sz="0" w:space="0" w:color="auto"/>
                        <w:left w:val="none" w:sz="0" w:space="0" w:color="auto"/>
                        <w:bottom w:val="none" w:sz="0" w:space="0" w:color="auto"/>
                        <w:right w:val="none" w:sz="0" w:space="0" w:color="auto"/>
                      </w:divBdr>
                    </w:div>
                  </w:divsChild>
                </w:div>
                <w:div w:id="659192803">
                  <w:marLeft w:val="0"/>
                  <w:marRight w:val="0"/>
                  <w:marTop w:val="0"/>
                  <w:marBottom w:val="0"/>
                  <w:divBdr>
                    <w:top w:val="single" w:sz="2" w:space="1" w:color="FFFFFF"/>
                    <w:left w:val="single" w:sz="2" w:space="11" w:color="FFFFFF"/>
                    <w:bottom w:val="single" w:sz="2" w:space="1" w:color="FFFFFF"/>
                    <w:right w:val="single" w:sz="2" w:space="4" w:color="FFFFFF"/>
                  </w:divBdr>
                  <w:divsChild>
                    <w:div w:id="1729302293">
                      <w:marLeft w:val="0"/>
                      <w:marRight w:val="0"/>
                      <w:marTop w:val="0"/>
                      <w:marBottom w:val="0"/>
                      <w:divBdr>
                        <w:top w:val="none" w:sz="0" w:space="0" w:color="auto"/>
                        <w:left w:val="none" w:sz="0" w:space="0" w:color="auto"/>
                        <w:bottom w:val="none" w:sz="0" w:space="0" w:color="auto"/>
                        <w:right w:val="none" w:sz="0" w:space="0" w:color="auto"/>
                      </w:divBdr>
                    </w:div>
                  </w:divsChild>
                </w:div>
                <w:div w:id="24643169">
                  <w:marLeft w:val="0"/>
                  <w:marRight w:val="0"/>
                  <w:marTop w:val="0"/>
                  <w:marBottom w:val="0"/>
                  <w:divBdr>
                    <w:top w:val="single" w:sz="2" w:space="1" w:color="FFFFFF"/>
                    <w:left w:val="single" w:sz="2" w:space="11" w:color="FFFFFF"/>
                    <w:bottom w:val="single" w:sz="2" w:space="1" w:color="FFFFFF"/>
                    <w:right w:val="single" w:sz="2" w:space="4" w:color="FFFFFF"/>
                  </w:divBdr>
                  <w:divsChild>
                    <w:div w:id="1849640438">
                      <w:marLeft w:val="0"/>
                      <w:marRight w:val="0"/>
                      <w:marTop w:val="0"/>
                      <w:marBottom w:val="0"/>
                      <w:divBdr>
                        <w:top w:val="none" w:sz="0" w:space="0" w:color="auto"/>
                        <w:left w:val="none" w:sz="0" w:space="0" w:color="auto"/>
                        <w:bottom w:val="none" w:sz="0" w:space="0" w:color="auto"/>
                        <w:right w:val="none" w:sz="0" w:space="0" w:color="auto"/>
                      </w:divBdr>
                    </w:div>
                  </w:divsChild>
                </w:div>
                <w:div w:id="1564364669">
                  <w:marLeft w:val="0"/>
                  <w:marRight w:val="0"/>
                  <w:marTop w:val="0"/>
                  <w:marBottom w:val="0"/>
                  <w:divBdr>
                    <w:top w:val="single" w:sz="2" w:space="1" w:color="FFFFFF"/>
                    <w:left w:val="single" w:sz="2" w:space="11" w:color="FFFFFF"/>
                    <w:bottom w:val="single" w:sz="2" w:space="1" w:color="FFFFFF"/>
                    <w:right w:val="single" w:sz="2" w:space="4" w:color="FFFFFF"/>
                  </w:divBdr>
                  <w:divsChild>
                    <w:div w:id="1168448760">
                      <w:marLeft w:val="0"/>
                      <w:marRight w:val="0"/>
                      <w:marTop w:val="0"/>
                      <w:marBottom w:val="0"/>
                      <w:divBdr>
                        <w:top w:val="none" w:sz="0" w:space="0" w:color="auto"/>
                        <w:left w:val="none" w:sz="0" w:space="0" w:color="auto"/>
                        <w:bottom w:val="none" w:sz="0" w:space="0" w:color="auto"/>
                        <w:right w:val="none" w:sz="0" w:space="0" w:color="auto"/>
                      </w:divBdr>
                    </w:div>
                  </w:divsChild>
                </w:div>
                <w:div w:id="679239237">
                  <w:marLeft w:val="0"/>
                  <w:marRight w:val="0"/>
                  <w:marTop w:val="0"/>
                  <w:marBottom w:val="0"/>
                  <w:divBdr>
                    <w:top w:val="single" w:sz="2" w:space="1" w:color="FFFFFF"/>
                    <w:left w:val="single" w:sz="2" w:space="11" w:color="FFFFFF"/>
                    <w:bottom w:val="single" w:sz="2" w:space="1" w:color="FFFFFF"/>
                    <w:right w:val="single" w:sz="2" w:space="4" w:color="FFFFFF"/>
                  </w:divBdr>
                  <w:divsChild>
                    <w:div w:id="369917872">
                      <w:marLeft w:val="0"/>
                      <w:marRight w:val="0"/>
                      <w:marTop w:val="0"/>
                      <w:marBottom w:val="0"/>
                      <w:divBdr>
                        <w:top w:val="none" w:sz="0" w:space="0" w:color="auto"/>
                        <w:left w:val="none" w:sz="0" w:space="0" w:color="auto"/>
                        <w:bottom w:val="none" w:sz="0" w:space="0" w:color="auto"/>
                        <w:right w:val="none" w:sz="0" w:space="0" w:color="auto"/>
                      </w:divBdr>
                    </w:div>
                  </w:divsChild>
                </w:div>
                <w:div w:id="259415465">
                  <w:marLeft w:val="0"/>
                  <w:marRight w:val="0"/>
                  <w:marTop w:val="0"/>
                  <w:marBottom w:val="0"/>
                  <w:divBdr>
                    <w:top w:val="single" w:sz="2" w:space="1" w:color="FFFFFF"/>
                    <w:left w:val="single" w:sz="2" w:space="11" w:color="FFFFFF"/>
                    <w:bottom w:val="single" w:sz="2" w:space="1" w:color="FFFFFF"/>
                    <w:right w:val="single" w:sz="2" w:space="4" w:color="FFFFFF"/>
                  </w:divBdr>
                  <w:divsChild>
                    <w:div w:id="337927101">
                      <w:marLeft w:val="0"/>
                      <w:marRight w:val="0"/>
                      <w:marTop w:val="0"/>
                      <w:marBottom w:val="0"/>
                      <w:divBdr>
                        <w:top w:val="none" w:sz="0" w:space="0" w:color="auto"/>
                        <w:left w:val="none" w:sz="0" w:space="0" w:color="auto"/>
                        <w:bottom w:val="none" w:sz="0" w:space="0" w:color="auto"/>
                        <w:right w:val="none" w:sz="0" w:space="0" w:color="auto"/>
                      </w:divBdr>
                    </w:div>
                  </w:divsChild>
                </w:div>
                <w:div w:id="1924727779">
                  <w:marLeft w:val="0"/>
                  <w:marRight w:val="0"/>
                  <w:marTop w:val="0"/>
                  <w:marBottom w:val="0"/>
                  <w:divBdr>
                    <w:top w:val="single" w:sz="2" w:space="1" w:color="FFFFFF"/>
                    <w:left w:val="single" w:sz="2" w:space="11" w:color="FFFFFF"/>
                    <w:bottom w:val="single" w:sz="2" w:space="1" w:color="FFFFFF"/>
                    <w:right w:val="single" w:sz="2" w:space="4" w:color="FFFFFF"/>
                  </w:divBdr>
                  <w:divsChild>
                    <w:div w:id="921990038">
                      <w:marLeft w:val="0"/>
                      <w:marRight w:val="0"/>
                      <w:marTop w:val="0"/>
                      <w:marBottom w:val="0"/>
                      <w:divBdr>
                        <w:top w:val="none" w:sz="0" w:space="0" w:color="auto"/>
                        <w:left w:val="none" w:sz="0" w:space="0" w:color="auto"/>
                        <w:bottom w:val="none" w:sz="0" w:space="0" w:color="auto"/>
                        <w:right w:val="none" w:sz="0" w:space="0" w:color="auto"/>
                      </w:divBdr>
                    </w:div>
                  </w:divsChild>
                </w:div>
                <w:div w:id="1289504309">
                  <w:marLeft w:val="0"/>
                  <w:marRight w:val="0"/>
                  <w:marTop w:val="0"/>
                  <w:marBottom w:val="0"/>
                  <w:divBdr>
                    <w:top w:val="single" w:sz="2" w:space="1" w:color="FFFFFF"/>
                    <w:left w:val="single" w:sz="2" w:space="11" w:color="FFFFFF"/>
                    <w:bottom w:val="single" w:sz="2" w:space="1" w:color="FFFFFF"/>
                    <w:right w:val="single" w:sz="2" w:space="4" w:color="FFFFFF"/>
                  </w:divBdr>
                  <w:divsChild>
                    <w:div w:id="531307490">
                      <w:marLeft w:val="0"/>
                      <w:marRight w:val="0"/>
                      <w:marTop w:val="0"/>
                      <w:marBottom w:val="0"/>
                      <w:divBdr>
                        <w:top w:val="none" w:sz="0" w:space="0" w:color="auto"/>
                        <w:left w:val="none" w:sz="0" w:space="0" w:color="auto"/>
                        <w:bottom w:val="none" w:sz="0" w:space="0" w:color="auto"/>
                        <w:right w:val="none" w:sz="0" w:space="0" w:color="auto"/>
                      </w:divBdr>
                    </w:div>
                  </w:divsChild>
                </w:div>
                <w:div w:id="551578147">
                  <w:marLeft w:val="0"/>
                  <w:marRight w:val="0"/>
                  <w:marTop w:val="0"/>
                  <w:marBottom w:val="0"/>
                  <w:divBdr>
                    <w:top w:val="single" w:sz="2" w:space="1" w:color="FFFFFF"/>
                    <w:left w:val="single" w:sz="2" w:space="11" w:color="FFFFFF"/>
                    <w:bottom w:val="single" w:sz="2" w:space="1" w:color="FFFFFF"/>
                    <w:right w:val="single" w:sz="2" w:space="4" w:color="FFFFFF"/>
                  </w:divBdr>
                  <w:divsChild>
                    <w:div w:id="2047483333">
                      <w:marLeft w:val="0"/>
                      <w:marRight w:val="0"/>
                      <w:marTop w:val="0"/>
                      <w:marBottom w:val="0"/>
                      <w:divBdr>
                        <w:top w:val="none" w:sz="0" w:space="0" w:color="auto"/>
                        <w:left w:val="none" w:sz="0" w:space="0" w:color="auto"/>
                        <w:bottom w:val="none" w:sz="0" w:space="0" w:color="auto"/>
                        <w:right w:val="none" w:sz="0" w:space="0" w:color="auto"/>
                      </w:divBdr>
                    </w:div>
                  </w:divsChild>
                </w:div>
                <w:div w:id="1075594412">
                  <w:marLeft w:val="0"/>
                  <w:marRight w:val="0"/>
                  <w:marTop w:val="0"/>
                  <w:marBottom w:val="0"/>
                  <w:divBdr>
                    <w:top w:val="single" w:sz="2" w:space="1" w:color="FFFFFF"/>
                    <w:left w:val="single" w:sz="2" w:space="11" w:color="FFFFFF"/>
                    <w:bottom w:val="single" w:sz="2" w:space="1" w:color="FFFFFF"/>
                    <w:right w:val="single" w:sz="2" w:space="4" w:color="FFFFFF"/>
                  </w:divBdr>
                  <w:divsChild>
                    <w:div w:id="1895778591">
                      <w:marLeft w:val="0"/>
                      <w:marRight w:val="0"/>
                      <w:marTop w:val="0"/>
                      <w:marBottom w:val="0"/>
                      <w:divBdr>
                        <w:top w:val="none" w:sz="0" w:space="0" w:color="auto"/>
                        <w:left w:val="none" w:sz="0" w:space="0" w:color="auto"/>
                        <w:bottom w:val="none" w:sz="0" w:space="0" w:color="auto"/>
                        <w:right w:val="none" w:sz="0" w:space="0" w:color="auto"/>
                      </w:divBdr>
                    </w:div>
                  </w:divsChild>
                </w:div>
                <w:div w:id="686516112">
                  <w:marLeft w:val="0"/>
                  <w:marRight w:val="0"/>
                  <w:marTop w:val="0"/>
                  <w:marBottom w:val="0"/>
                  <w:divBdr>
                    <w:top w:val="single" w:sz="2" w:space="1" w:color="FFFFFF"/>
                    <w:left w:val="single" w:sz="2" w:space="11" w:color="FFFFFF"/>
                    <w:bottom w:val="single" w:sz="2" w:space="1" w:color="FFFFFF"/>
                    <w:right w:val="single" w:sz="2" w:space="4" w:color="FFFFFF"/>
                  </w:divBdr>
                  <w:divsChild>
                    <w:div w:id="453907912">
                      <w:marLeft w:val="0"/>
                      <w:marRight w:val="0"/>
                      <w:marTop w:val="0"/>
                      <w:marBottom w:val="0"/>
                      <w:divBdr>
                        <w:top w:val="none" w:sz="0" w:space="0" w:color="auto"/>
                        <w:left w:val="none" w:sz="0" w:space="0" w:color="auto"/>
                        <w:bottom w:val="none" w:sz="0" w:space="0" w:color="auto"/>
                        <w:right w:val="none" w:sz="0" w:space="0" w:color="auto"/>
                      </w:divBdr>
                    </w:div>
                  </w:divsChild>
                </w:div>
                <w:div w:id="827131769">
                  <w:marLeft w:val="0"/>
                  <w:marRight w:val="0"/>
                  <w:marTop w:val="0"/>
                  <w:marBottom w:val="0"/>
                  <w:divBdr>
                    <w:top w:val="single" w:sz="2" w:space="1" w:color="FFFFFF"/>
                    <w:left w:val="single" w:sz="2" w:space="11" w:color="FFFFFF"/>
                    <w:bottom w:val="single" w:sz="2" w:space="1" w:color="FFFFFF"/>
                    <w:right w:val="single" w:sz="2" w:space="4" w:color="FFFFFF"/>
                  </w:divBdr>
                  <w:divsChild>
                    <w:div w:id="812672712">
                      <w:marLeft w:val="0"/>
                      <w:marRight w:val="0"/>
                      <w:marTop w:val="0"/>
                      <w:marBottom w:val="0"/>
                      <w:divBdr>
                        <w:top w:val="none" w:sz="0" w:space="0" w:color="auto"/>
                        <w:left w:val="none" w:sz="0" w:space="0" w:color="auto"/>
                        <w:bottom w:val="none" w:sz="0" w:space="0" w:color="auto"/>
                        <w:right w:val="none" w:sz="0" w:space="0" w:color="auto"/>
                      </w:divBdr>
                    </w:div>
                  </w:divsChild>
                </w:div>
                <w:div w:id="513540102">
                  <w:marLeft w:val="0"/>
                  <w:marRight w:val="0"/>
                  <w:marTop w:val="0"/>
                  <w:marBottom w:val="0"/>
                  <w:divBdr>
                    <w:top w:val="single" w:sz="2" w:space="1" w:color="FFFFFF"/>
                    <w:left w:val="single" w:sz="2" w:space="11" w:color="FFFFFF"/>
                    <w:bottom w:val="single" w:sz="2" w:space="1" w:color="FFFFFF"/>
                    <w:right w:val="single" w:sz="2" w:space="4" w:color="FFFFFF"/>
                  </w:divBdr>
                  <w:divsChild>
                    <w:div w:id="869951556">
                      <w:marLeft w:val="0"/>
                      <w:marRight w:val="0"/>
                      <w:marTop w:val="0"/>
                      <w:marBottom w:val="0"/>
                      <w:divBdr>
                        <w:top w:val="none" w:sz="0" w:space="0" w:color="auto"/>
                        <w:left w:val="none" w:sz="0" w:space="0" w:color="auto"/>
                        <w:bottom w:val="none" w:sz="0" w:space="0" w:color="auto"/>
                        <w:right w:val="none" w:sz="0" w:space="0" w:color="auto"/>
                      </w:divBdr>
                    </w:div>
                  </w:divsChild>
                </w:div>
                <w:div w:id="1612054556">
                  <w:marLeft w:val="0"/>
                  <w:marRight w:val="0"/>
                  <w:marTop w:val="0"/>
                  <w:marBottom w:val="0"/>
                  <w:divBdr>
                    <w:top w:val="single" w:sz="2" w:space="1" w:color="FFFFFF"/>
                    <w:left w:val="single" w:sz="2" w:space="11" w:color="FFFFFF"/>
                    <w:bottom w:val="single" w:sz="2" w:space="1" w:color="FFFFFF"/>
                    <w:right w:val="single" w:sz="2" w:space="4" w:color="FFFFFF"/>
                  </w:divBdr>
                  <w:divsChild>
                    <w:div w:id="1658805203">
                      <w:marLeft w:val="0"/>
                      <w:marRight w:val="0"/>
                      <w:marTop w:val="0"/>
                      <w:marBottom w:val="0"/>
                      <w:divBdr>
                        <w:top w:val="none" w:sz="0" w:space="0" w:color="auto"/>
                        <w:left w:val="none" w:sz="0" w:space="0" w:color="auto"/>
                        <w:bottom w:val="none" w:sz="0" w:space="0" w:color="auto"/>
                        <w:right w:val="none" w:sz="0" w:space="0" w:color="auto"/>
                      </w:divBdr>
                    </w:div>
                  </w:divsChild>
                </w:div>
                <w:div w:id="1664551437">
                  <w:marLeft w:val="0"/>
                  <w:marRight w:val="0"/>
                  <w:marTop w:val="0"/>
                  <w:marBottom w:val="0"/>
                  <w:divBdr>
                    <w:top w:val="single" w:sz="2" w:space="1" w:color="FFFFFF"/>
                    <w:left w:val="single" w:sz="2" w:space="11" w:color="FFFFFF"/>
                    <w:bottom w:val="single" w:sz="2" w:space="1" w:color="FFFFFF"/>
                    <w:right w:val="single" w:sz="2" w:space="4" w:color="FFFFFF"/>
                  </w:divBdr>
                  <w:divsChild>
                    <w:div w:id="724378058">
                      <w:marLeft w:val="0"/>
                      <w:marRight w:val="0"/>
                      <w:marTop w:val="0"/>
                      <w:marBottom w:val="0"/>
                      <w:divBdr>
                        <w:top w:val="none" w:sz="0" w:space="0" w:color="auto"/>
                        <w:left w:val="none" w:sz="0" w:space="0" w:color="auto"/>
                        <w:bottom w:val="none" w:sz="0" w:space="0" w:color="auto"/>
                        <w:right w:val="none" w:sz="0" w:space="0" w:color="auto"/>
                      </w:divBdr>
                    </w:div>
                  </w:divsChild>
                </w:div>
                <w:div w:id="685793392">
                  <w:marLeft w:val="0"/>
                  <w:marRight w:val="0"/>
                  <w:marTop w:val="0"/>
                  <w:marBottom w:val="0"/>
                  <w:divBdr>
                    <w:top w:val="single" w:sz="2" w:space="1" w:color="FFFFFF"/>
                    <w:left w:val="single" w:sz="2" w:space="11" w:color="FFFFFF"/>
                    <w:bottom w:val="single" w:sz="2" w:space="1" w:color="FFFFFF"/>
                    <w:right w:val="single" w:sz="2" w:space="4" w:color="FFFFFF"/>
                  </w:divBdr>
                  <w:divsChild>
                    <w:div w:id="739986402">
                      <w:marLeft w:val="0"/>
                      <w:marRight w:val="0"/>
                      <w:marTop w:val="0"/>
                      <w:marBottom w:val="0"/>
                      <w:divBdr>
                        <w:top w:val="none" w:sz="0" w:space="0" w:color="auto"/>
                        <w:left w:val="none" w:sz="0" w:space="0" w:color="auto"/>
                        <w:bottom w:val="none" w:sz="0" w:space="0" w:color="auto"/>
                        <w:right w:val="none" w:sz="0" w:space="0" w:color="auto"/>
                      </w:divBdr>
                    </w:div>
                  </w:divsChild>
                </w:div>
                <w:div w:id="940186860">
                  <w:marLeft w:val="0"/>
                  <w:marRight w:val="0"/>
                  <w:marTop w:val="0"/>
                  <w:marBottom w:val="0"/>
                  <w:divBdr>
                    <w:top w:val="single" w:sz="2" w:space="1" w:color="FFFFFF"/>
                    <w:left w:val="single" w:sz="2" w:space="11" w:color="FFFFFF"/>
                    <w:bottom w:val="single" w:sz="2" w:space="1" w:color="FFFFFF"/>
                    <w:right w:val="single" w:sz="2" w:space="4" w:color="FFFFFF"/>
                  </w:divBdr>
                  <w:divsChild>
                    <w:div w:id="1056276454">
                      <w:marLeft w:val="0"/>
                      <w:marRight w:val="0"/>
                      <w:marTop w:val="0"/>
                      <w:marBottom w:val="0"/>
                      <w:divBdr>
                        <w:top w:val="none" w:sz="0" w:space="0" w:color="auto"/>
                        <w:left w:val="none" w:sz="0" w:space="0" w:color="auto"/>
                        <w:bottom w:val="none" w:sz="0" w:space="0" w:color="auto"/>
                        <w:right w:val="none" w:sz="0" w:space="0" w:color="auto"/>
                      </w:divBdr>
                    </w:div>
                  </w:divsChild>
                </w:div>
                <w:div w:id="1055196908">
                  <w:marLeft w:val="0"/>
                  <w:marRight w:val="0"/>
                  <w:marTop w:val="0"/>
                  <w:marBottom w:val="0"/>
                  <w:divBdr>
                    <w:top w:val="single" w:sz="2" w:space="1" w:color="FFFFFF"/>
                    <w:left w:val="single" w:sz="2" w:space="11" w:color="FFFFFF"/>
                    <w:bottom w:val="single" w:sz="2" w:space="1" w:color="FFFFFF"/>
                    <w:right w:val="single" w:sz="2" w:space="4" w:color="FFFFFF"/>
                  </w:divBdr>
                  <w:divsChild>
                    <w:div w:id="483618965">
                      <w:marLeft w:val="0"/>
                      <w:marRight w:val="0"/>
                      <w:marTop w:val="0"/>
                      <w:marBottom w:val="0"/>
                      <w:divBdr>
                        <w:top w:val="none" w:sz="0" w:space="0" w:color="auto"/>
                        <w:left w:val="none" w:sz="0" w:space="0" w:color="auto"/>
                        <w:bottom w:val="none" w:sz="0" w:space="0" w:color="auto"/>
                        <w:right w:val="none" w:sz="0" w:space="0" w:color="auto"/>
                      </w:divBdr>
                    </w:div>
                  </w:divsChild>
                </w:div>
                <w:div w:id="255334633">
                  <w:marLeft w:val="0"/>
                  <w:marRight w:val="0"/>
                  <w:marTop w:val="0"/>
                  <w:marBottom w:val="0"/>
                  <w:divBdr>
                    <w:top w:val="single" w:sz="2" w:space="1" w:color="FFFFFF"/>
                    <w:left w:val="single" w:sz="2" w:space="11" w:color="FFFFFF"/>
                    <w:bottom w:val="single" w:sz="2" w:space="1" w:color="FFFFFF"/>
                    <w:right w:val="single" w:sz="2" w:space="4" w:color="FFFFFF"/>
                  </w:divBdr>
                  <w:divsChild>
                    <w:div w:id="136845187">
                      <w:marLeft w:val="0"/>
                      <w:marRight w:val="0"/>
                      <w:marTop w:val="0"/>
                      <w:marBottom w:val="0"/>
                      <w:divBdr>
                        <w:top w:val="none" w:sz="0" w:space="0" w:color="auto"/>
                        <w:left w:val="none" w:sz="0" w:space="0" w:color="auto"/>
                        <w:bottom w:val="none" w:sz="0" w:space="0" w:color="auto"/>
                        <w:right w:val="none" w:sz="0" w:space="0" w:color="auto"/>
                      </w:divBdr>
                    </w:div>
                  </w:divsChild>
                </w:div>
                <w:div w:id="619065874">
                  <w:marLeft w:val="0"/>
                  <w:marRight w:val="0"/>
                  <w:marTop w:val="0"/>
                  <w:marBottom w:val="0"/>
                  <w:divBdr>
                    <w:top w:val="single" w:sz="2" w:space="1" w:color="FFFFFF"/>
                    <w:left w:val="single" w:sz="2" w:space="11" w:color="FFFFFF"/>
                    <w:bottom w:val="single" w:sz="2" w:space="1" w:color="FFFFFF"/>
                    <w:right w:val="single" w:sz="2" w:space="4" w:color="FFFFFF"/>
                  </w:divBdr>
                  <w:divsChild>
                    <w:div w:id="713889691">
                      <w:marLeft w:val="0"/>
                      <w:marRight w:val="0"/>
                      <w:marTop w:val="0"/>
                      <w:marBottom w:val="0"/>
                      <w:divBdr>
                        <w:top w:val="none" w:sz="0" w:space="0" w:color="auto"/>
                        <w:left w:val="none" w:sz="0" w:space="0" w:color="auto"/>
                        <w:bottom w:val="none" w:sz="0" w:space="0" w:color="auto"/>
                        <w:right w:val="none" w:sz="0" w:space="0" w:color="auto"/>
                      </w:divBdr>
                    </w:div>
                  </w:divsChild>
                </w:div>
                <w:div w:id="1080714172">
                  <w:marLeft w:val="0"/>
                  <w:marRight w:val="0"/>
                  <w:marTop w:val="0"/>
                  <w:marBottom w:val="0"/>
                  <w:divBdr>
                    <w:top w:val="single" w:sz="2" w:space="1" w:color="FFFFFF"/>
                    <w:left w:val="single" w:sz="2" w:space="11" w:color="FFFFFF"/>
                    <w:bottom w:val="single" w:sz="2" w:space="1" w:color="FFFFFF"/>
                    <w:right w:val="single" w:sz="2" w:space="4" w:color="FFFFFF"/>
                  </w:divBdr>
                  <w:divsChild>
                    <w:div w:id="2033534002">
                      <w:marLeft w:val="0"/>
                      <w:marRight w:val="0"/>
                      <w:marTop w:val="0"/>
                      <w:marBottom w:val="0"/>
                      <w:divBdr>
                        <w:top w:val="none" w:sz="0" w:space="0" w:color="auto"/>
                        <w:left w:val="none" w:sz="0" w:space="0" w:color="auto"/>
                        <w:bottom w:val="none" w:sz="0" w:space="0" w:color="auto"/>
                        <w:right w:val="none" w:sz="0" w:space="0" w:color="auto"/>
                      </w:divBdr>
                    </w:div>
                  </w:divsChild>
                </w:div>
                <w:div w:id="603877853">
                  <w:marLeft w:val="0"/>
                  <w:marRight w:val="0"/>
                  <w:marTop w:val="0"/>
                  <w:marBottom w:val="0"/>
                  <w:divBdr>
                    <w:top w:val="single" w:sz="2" w:space="1" w:color="FFFFFF"/>
                    <w:left w:val="single" w:sz="2" w:space="11" w:color="FFFFFF"/>
                    <w:bottom w:val="single" w:sz="2" w:space="1" w:color="FFFFFF"/>
                    <w:right w:val="single" w:sz="2" w:space="4" w:color="FFFFFF"/>
                  </w:divBdr>
                  <w:divsChild>
                    <w:div w:id="1195267189">
                      <w:marLeft w:val="0"/>
                      <w:marRight w:val="0"/>
                      <w:marTop w:val="0"/>
                      <w:marBottom w:val="0"/>
                      <w:divBdr>
                        <w:top w:val="none" w:sz="0" w:space="0" w:color="auto"/>
                        <w:left w:val="none" w:sz="0" w:space="0" w:color="auto"/>
                        <w:bottom w:val="none" w:sz="0" w:space="0" w:color="auto"/>
                        <w:right w:val="none" w:sz="0" w:space="0" w:color="auto"/>
                      </w:divBdr>
                    </w:div>
                  </w:divsChild>
                </w:div>
                <w:div w:id="936522035">
                  <w:marLeft w:val="0"/>
                  <w:marRight w:val="0"/>
                  <w:marTop w:val="0"/>
                  <w:marBottom w:val="0"/>
                  <w:divBdr>
                    <w:top w:val="single" w:sz="2" w:space="1" w:color="FFFFFF"/>
                    <w:left w:val="single" w:sz="2" w:space="11" w:color="FFFFFF"/>
                    <w:bottom w:val="single" w:sz="2" w:space="1" w:color="FFFFFF"/>
                    <w:right w:val="single" w:sz="2" w:space="4" w:color="FFFFFF"/>
                  </w:divBdr>
                  <w:divsChild>
                    <w:div w:id="1676422906">
                      <w:marLeft w:val="0"/>
                      <w:marRight w:val="0"/>
                      <w:marTop w:val="0"/>
                      <w:marBottom w:val="0"/>
                      <w:divBdr>
                        <w:top w:val="none" w:sz="0" w:space="0" w:color="auto"/>
                        <w:left w:val="none" w:sz="0" w:space="0" w:color="auto"/>
                        <w:bottom w:val="none" w:sz="0" w:space="0" w:color="auto"/>
                        <w:right w:val="none" w:sz="0" w:space="0" w:color="auto"/>
                      </w:divBdr>
                    </w:div>
                  </w:divsChild>
                </w:div>
                <w:div w:id="230047817">
                  <w:marLeft w:val="0"/>
                  <w:marRight w:val="0"/>
                  <w:marTop w:val="0"/>
                  <w:marBottom w:val="0"/>
                  <w:divBdr>
                    <w:top w:val="single" w:sz="2" w:space="1" w:color="FFFFFF"/>
                    <w:left w:val="single" w:sz="2" w:space="11" w:color="FFFFFF"/>
                    <w:bottom w:val="single" w:sz="2" w:space="1" w:color="FFFFFF"/>
                    <w:right w:val="single" w:sz="2" w:space="4" w:color="FFFFFF"/>
                  </w:divBdr>
                  <w:divsChild>
                    <w:div w:id="72170901">
                      <w:marLeft w:val="0"/>
                      <w:marRight w:val="0"/>
                      <w:marTop w:val="0"/>
                      <w:marBottom w:val="0"/>
                      <w:divBdr>
                        <w:top w:val="none" w:sz="0" w:space="0" w:color="auto"/>
                        <w:left w:val="none" w:sz="0" w:space="0" w:color="auto"/>
                        <w:bottom w:val="none" w:sz="0" w:space="0" w:color="auto"/>
                        <w:right w:val="none" w:sz="0" w:space="0" w:color="auto"/>
                      </w:divBdr>
                    </w:div>
                  </w:divsChild>
                </w:div>
                <w:div w:id="1028292058">
                  <w:marLeft w:val="0"/>
                  <w:marRight w:val="0"/>
                  <w:marTop w:val="0"/>
                  <w:marBottom w:val="0"/>
                  <w:divBdr>
                    <w:top w:val="single" w:sz="2" w:space="1" w:color="FFFFFF"/>
                    <w:left w:val="single" w:sz="2" w:space="11" w:color="FFFFFF"/>
                    <w:bottom w:val="single" w:sz="2" w:space="1" w:color="FFFFFF"/>
                    <w:right w:val="single" w:sz="2" w:space="4" w:color="FFFFFF"/>
                  </w:divBdr>
                  <w:divsChild>
                    <w:div w:id="1068576739">
                      <w:marLeft w:val="0"/>
                      <w:marRight w:val="0"/>
                      <w:marTop w:val="0"/>
                      <w:marBottom w:val="0"/>
                      <w:divBdr>
                        <w:top w:val="none" w:sz="0" w:space="0" w:color="auto"/>
                        <w:left w:val="none" w:sz="0" w:space="0" w:color="auto"/>
                        <w:bottom w:val="none" w:sz="0" w:space="0" w:color="auto"/>
                        <w:right w:val="none" w:sz="0" w:space="0" w:color="auto"/>
                      </w:divBdr>
                    </w:div>
                  </w:divsChild>
                </w:div>
                <w:div w:id="1748653156">
                  <w:marLeft w:val="0"/>
                  <w:marRight w:val="0"/>
                  <w:marTop w:val="0"/>
                  <w:marBottom w:val="0"/>
                  <w:divBdr>
                    <w:top w:val="single" w:sz="2" w:space="1" w:color="FFFFFF"/>
                    <w:left w:val="single" w:sz="2" w:space="11" w:color="FFFFFF"/>
                    <w:bottom w:val="single" w:sz="2" w:space="1" w:color="FFFFFF"/>
                    <w:right w:val="single" w:sz="2" w:space="4" w:color="FFFFFF"/>
                  </w:divBdr>
                  <w:divsChild>
                    <w:div w:id="1031881001">
                      <w:marLeft w:val="0"/>
                      <w:marRight w:val="0"/>
                      <w:marTop w:val="0"/>
                      <w:marBottom w:val="0"/>
                      <w:divBdr>
                        <w:top w:val="none" w:sz="0" w:space="0" w:color="auto"/>
                        <w:left w:val="none" w:sz="0" w:space="0" w:color="auto"/>
                        <w:bottom w:val="none" w:sz="0" w:space="0" w:color="auto"/>
                        <w:right w:val="none" w:sz="0" w:space="0" w:color="auto"/>
                      </w:divBdr>
                    </w:div>
                  </w:divsChild>
                </w:div>
                <w:div w:id="46147344">
                  <w:marLeft w:val="0"/>
                  <w:marRight w:val="0"/>
                  <w:marTop w:val="0"/>
                  <w:marBottom w:val="0"/>
                  <w:divBdr>
                    <w:top w:val="single" w:sz="2" w:space="1" w:color="FFFFFF"/>
                    <w:left w:val="single" w:sz="2" w:space="11" w:color="FFFFFF"/>
                    <w:bottom w:val="single" w:sz="2" w:space="1" w:color="FFFFFF"/>
                    <w:right w:val="single" w:sz="2" w:space="4" w:color="FFFFFF"/>
                  </w:divBdr>
                  <w:divsChild>
                    <w:div w:id="569925505">
                      <w:marLeft w:val="0"/>
                      <w:marRight w:val="0"/>
                      <w:marTop w:val="0"/>
                      <w:marBottom w:val="0"/>
                      <w:divBdr>
                        <w:top w:val="none" w:sz="0" w:space="0" w:color="auto"/>
                        <w:left w:val="none" w:sz="0" w:space="0" w:color="auto"/>
                        <w:bottom w:val="none" w:sz="0" w:space="0" w:color="auto"/>
                        <w:right w:val="none" w:sz="0" w:space="0" w:color="auto"/>
                      </w:divBdr>
                    </w:div>
                  </w:divsChild>
                </w:div>
                <w:div w:id="849638053">
                  <w:marLeft w:val="0"/>
                  <w:marRight w:val="0"/>
                  <w:marTop w:val="0"/>
                  <w:marBottom w:val="0"/>
                  <w:divBdr>
                    <w:top w:val="single" w:sz="2" w:space="1" w:color="FFFFFF"/>
                    <w:left w:val="single" w:sz="2" w:space="11" w:color="FFFFFF"/>
                    <w:bottom w:val="single" w:sz="2" w:space="1" w:color="FFFFFF"/>
                    <w:right w:val="single" w:sz="2" w:space="4" w:color="FFFFFF"/>
                  </w:divBdr>
                  <w:divsChild>
                    <w:div w:id="414934381">
                      <w:marLeft w:val="0"/>
                      <w:marRight w:val="0"/>
                      <w:marTop w:val="0"/>
                      <w:marBottom w:val="0"/>
                      <w:divBdr>
                        <w:top w:val="none" w:sz="0" w:space="0" w:color="auto"/>
                        <w:left w:val="none" w:sz="0" w:space="0" w:color="auto"/>
                        <w:bottom w:val="none" w:sz="0" w:space="0" w:color="auto"/>
                        <w:right w:val="none" w:sz="0" w:space="0" w:color="auto"/>
                      </w:divBdr>
                    </w:div>
                  </w:divsChild>
                </w:div>
                <w:div w:id="1628045760">
                  <w:marLeft w:val="0"/>
                  <w:marRight w:val="0"/>
                  <w:marTop w:val="0"/>
                  <w:marBottom w:val="0"/>
                  <w:divBdr>
                    <w:top w:val="single" w:sz="2" w:space="1" w:color="FFFFFF"/>
                    <w:left w:val="single" w:sz="2" w:space="11" w:color="FFFFFF"/>
                    <w:bottom w:val="single" w:sz="2" w:space="1" w:color="FFFFFF"/>
                    <w:right w:val="single" w:sz="2" w:space="4" w:color="FFFFFF"/>
                  </w:divBdr>
                  <w:divsChild>
                    <w:div w:id="1451125953">
                      <w:marLeft w:val="0"/>
                      <w:marRight w:val="0"/>
                      <w:marTop w:val="0"/>
                      <w:marBottom w:val="0"/>
                      <w:divBdr>
                        <w:top w:val="none" w:sz="0" w:space="0" w:color="auto"/>
                        <w:left w:val="none" w:sz="0" w:space="0" w:color="auto"/>
                        <w:bottom w:val="none" w:sz="0" w:space="0" w:color="auto"/>
                        <w:right w:val="none" w:sz="0" w:space="0" w:color="auto"/>
                      </w:divBdr>
                    </w:div>
                  </w:divsChild>
                </w:div>
                <w:div w:id="825979599">
                  <w:marLeft w:val="0"/>
                  <w:marRight w:val="0"/>
                  <w:marTop w:val="0"/>
                  <w:marBottom w:val="0"/>
                  <w:divBdr>
                    <w:top w:val="single" w:sz="2" w:space="1" w:color="FFFFFF"/>
                    <w:left w:val="single" w:sz="2" w:space="11" w:color="FFFFFF"/>
                    <w:bottom w:val="single" w:sz="2" w:space="1" w:color="FFFFFF"/>
                    <w:right w:val="single" w:sz="2" w:space="4" w:color="FFFFFF"/>
                  </w:divBdr>
                  <w:divsChild>
                    <w:div w:id="672411549">
                      <w:marLeft w:val="0"/>
                      <w:marRight w:val="0"/>
                      <w:marTop w:val="0"/>
                      <w:marBottom w:val="0"/>
                      <w:divBdr>
                        <w:top w:val="none" w:sz="0" w:space="0" w:color="auto"/>
                        <w:left w:val="none" w:sz="0" w:space="0" w:color="auto"/>
                        <w:bottom w:val="none" w:sz="0" w:space="0" w:color="auto"/>
                        <w:right w:val="none" w:sz="0" w:space="0" w:color="auto"/>
                      </w:divBdr>
                    </w:div>
                  </w:divsChild>
                </w:div>
                <w:div w:id="1593584117">
                  <w:marLeft w:val="0"/>
                  <w:marRight w:val="0"/>
                  <w:marTop w:val="0"/>
                  <w:marBottom w:val="0"/>
                  <w:divBdr>
                    <w:top w:val="single" w:sz="2" w:space="1" w:color="FFFFFF"/>
                    <w:left w:val="single" w:sz="2" w:space="11" w:color="FFFFFF"/>
                    <w:bottom w:val="single" w:sz="2" w:space="1" w:color="FFFFFF"/>
                    <w:right w:val="single" w:sz="2" w:space="4" w:color="FFFFFF"/>
                  </w:divBdr>
                  <w:divsChild>
                    <w:div w:id="726073433">
                      <w:marLeft w:val="0"/>
                      <w:marRight w:val="0"/>
                      <w:marTop w:val="0"/>
                      <w:marBottom w:val="0"/>
                      <w:divBdr>
                        <w:top w:val="none" w:sz="0" w:space="0" w:color="auto"/>
                        <w:left w:val="none" w:sz="0" w:space="0" w:color="auto"/>
                        <w:bottom w:val="none" w:sz="0" w:space="0" w:color="auto"/>
                        <w:right w:val="none" w:sz="0" w:space="0" w:color="auto"/>
                      </w:divBdr>
                    </w:div>
                  </w:divsChild>
                </w:div>
                <w:div w:id="520164906">
                  <w:marLeft w:val="0"/>
                  <w:marRight w:val="0"/>
                  <w:marTop w:val="0"/>
                  <w:marBottom w:val="0"/>
                  <w:divBdr>
                    <w:top w:val="single" w:sz="2" w:space="1" w:color="FFFFFF"/>
                    <w:left w:val="single" w:sz="2" w:space="11" w:color="FFFFFF"/>
                    <w:bottom w:val="single" w:sz="2" w:space="1" w:color="FFFFFF"/>
                    <w:right w:val="single" w:sz="2" w:space="4" w:color="FFFFFF"/>
                  </w:divBdr>
                  <w:divsChild>
                    <w:div w:id="1081292431">
                      <w:marLeft w:val="0"/>
                      <w:marRight w:val="0"/>
                      <w:marTop w:val="0"/>
                      <w:marBottom w:val="0"/>
                      <w:divBdr>
                        <w:top w:val="none" w:sz="0" w:space="0" w:color="auto"/>
                        <w:left w:val="none" w:sz="0" w:space="0" w:color="auto"/>
                        <w:bottom w:val="none" w:sz="0" w:space="0" w:color="auto"/>
                        <w:right w:val="none" w:sz="0" w:space="0" w:color="auto"/>
                      </w:divBdr>
                    </w:div>
                  </w:divsChild>
                </w:div>
                <w:div w:id="616837517">
                  <w:marLeft w:val="0"/>
                  <w:marRight w:val="0"/>
                  <w:marTop w:val="0"/>
                  <w:marBottom w:val="0"/>
                  <w:divBdr>
                    <w:top w:val="single" w:sz="2" w:space="1" w:color="FFFFFF"/>
                    <w:left w:val="single" w:sz="2" w:space="11" w:color="FFFFFF"/>
                    <w:bottom w:val="single" w:sz="2" w:space="1" w:color="FFFFFF"/>
                    <w:right w:val="single" w:sz="2" w:space="4" w:color="FFFFFF"/>
                  </w:divBdr>
                  <w:divsChild>
                    <w:div w:id="1233470436">
                      <w:marLeft w:val="0"/>
                      <w:marRight w:val="0"/>
                      <w:marTop w:val="0"/>
                      <w:marBottom w:val="0"/>
                      <w:divBdr>
                        <w:top w:val="none" w:sz="0" w:space="0" w:color="auto"/>
                        <w:left w:val="none" w:sz="0" w:space="0" w:color="auto"/>
                        <w:bottom w:val="none" w:sz="0" w:space="0" w:color="auto"/>
                        <w:right w:val="none" w:sz="0" w:space="0" w:color="auto"/>
                      </w:divBdr>
                    </w:div>
                  </w:divsChild>
                </w:div>
                <w:div w:id="1318998607">
                  <w:marLeft w:val="0"/>
                  <w:marRight w:val="0"/>
                  <w:marTop w:val="0"/>
                  <w:marBottom w:val="0"/>
                  <w:divBdr>
                    <w:top w:val="single" w:sz="2" w:space="1" w:color="FFFFFF"/>
                    <w:left w:val="single" w:sz="2" w:space="11" w:color="FFFFFF"/>
                    <w:bottom w:val="single" w:sz="2" w:space="4" w:color="FFFFFF"/>
                    <w:right w:val="single" w:sz="2" w:space="4" w:color="FFFFFF"/>
                  </w:divBdr>
                  <w:divsChild>
                    <w:div w:id="2297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53921">
      <w:bodyDiv w:val="1"/>
      <w:marLeft w:val="0"/>
      <w:marRight w:val="0"/>
      <w:marTop w:val="0"/>
      <w:marBottom w:val="0"/>
      <w:divBdr>
        <w:top w:val="none" w:sz="0" w:space="0" w:color="auto"/>
        <w:left w:val="none" w:sz="0" w:space="0" w:color="auto"/>
        <w:bottom w:val="none" w:sz="0" w:space="0" w:color="auto"/>
        <w:right w:val="none" w:sz="0" w:space="0" w:color="auto"/>
      </w:divBdr>
      <w:divsChild>
        <w:div w:id="622466373">
          <w:marLeft w:val="0"/>
          <w:marRight w:val="0"/>
          <w:marTop w:val="0"/>
          <w:marBottom w:val="0"/>
          <w:divBdr>
            <w:top w:val="none" w:sz="0" w:space="0" w:color="auto"/>
            <w:left w:val="none" w:sz="0" w:space="0" w:color="auto"/>
            <w:bottom w:val="none" w:sz="0" w:space="0" w:color="auto"/>
            <w:right w:val="none" w:sz="0" w:space="0" w:color="auto"/>
          </w:divBdr>
        </w:div>
        <w:div w:id="1969192780">
          <w:marLeft w:val="0"/>
          <w:marRight w:val="0"/>
          <w:marTop w:val="0"/>
          <w:marBottom w:val="300"/>
          <w:divBdr>
            <w:top w:val="none" w:sz="0" w:space="0" w:color="auto"/>
            <w:left w:val="none" w:sz="0" w:space="0" w:color="auto"/>
            <w:bottom w:val="none" w:sz="0" w:space="0" w:color="auto"/>
            <w:right w:val="none" w:sz="0" w:space="0" w:color="auto"/>
          </w:divBdr>
          <w:divsChild>
            <w:div w:id="334458617">
              <w:marLeft w:val="0"/>
              <w:marRight w:val="0"/>
              <w:marTop w:val="0"/>
              <w:marBottom w:val="0"/>
              <w:divBdr>
                <w:top w:val="none" w:sz="0" w:space="0" w:color="auto"/>
                <w:left w:val="none" w:sz="0" w:space="0" w:color="auto"/>
                <w:bottom w:val="none" w:sz="0" w:space="0" w:color="auto"/>
                <w:right w:val="none" w:sz="0" w:space="0" w:color="auto"/>
              </w:divBdr>
              <w:divsChild>
                <w:div w:id="447163159">
                  <w:marLeft w:val="0"/>
                  <w:marRight w:val="0"/>
                  <w:marTop w:val="0"/>
                  <w:marBottom w:val="0"/>
                  <w:divBdr>
                    <w:top w:val="single" w:sz="2" w:space="4" w:color="FFFFFF"/>
                    <w:left w:val="single" w:sz="2" w:space="11" w:color="FFFFFF"/>
                    <w:bottom w:val="single" w:sz="2" w:space="1" w:color="FFFFFF"/>
                    <w:right w:val="single" w:sz="2" w:space="4" w:color="FFFFFF"/>
                  </w:divBdr>
                  <w:divsChild>
                    <w:div w:id="78791735">
                      <w:marLeft w:val="0"/>
                      <w:marRight w:val="0"/>
                      <w:marTop w:val="0"/>
                      <w:marBottom w:val="0"/>
                      <w:divBdr>
                        <w:top w:val="none" w:sz="0" w:space="0" w:color="auto"/>
                        <w:left w:val="none" w:sz="0" w:space="0" w:color="auto"/>
                        <w:bottom w:val="none" w:sz="0" w:space="0" w:color="auto"/>
                        <w:right w:val="none" w:sz="0" w:space="0" w:color="auto"/>
                      </w:divBdr>
                    </w:div>
                  </w:divsChild>
                </w:div>
                <w:div w:id="1666937194">
                  <w:marLeft w:val="0"/>
                  <w:marRight w:val="0"/>
                  <w:marTop w:val="0"/>
                  <w:marBottom w:val="0"/>
                  <w:divBdr>
                    <w:top w:val="single" w:sz="2" w:space="1" w:color="FFFFFF"/>
                    <w:left w:val="single" w:sz="2" w:space="11" w:color="FFFFFF"/>
                    <w:bottom w:val="single" w:sz="2" w:space="1" w:color="FFFFFF"/>
                    <w:right w:val="single" w:sz="2" w:space="4" w:color="FFFFFF"/>
                  </w:divBdr>
                  <w:divsChild>
                    <w:div w:id="433330500">
                      <w:marLeft w:val="0"/>
                      <w:marRight w:val="0"/>
                      <w:marTop w:val="0"/>
                      <w:marBottom w:val="0"/>
                      <w:divBdr>
                        <w:top w:val="none" w:sz="0" w:space="0" w:color="auto"/>
                        <w:left w:val="none" w:sz="0" w:space="0" w:color="auto"/>
                        <w:bottom w:val="none" w:sz="0" w:space="0" w:color="auto"/>
                        <w:right w:val="none" w:sz="0" w:space="0" w:color="auto"/>
                      </w:divBdr>
                    </w:div>
                  </w:divsChild>
                </w:div>
                <w:div w:id="1206134819">
                  <w:marLeft w:val="0"/>
                  <w:marRight w:val="0"/>
                  <w:marTop w:val="0"/>
                  <w:marBottom w:val="0"/>
                  <w:divBdr>
                    <w:top w:val="single" w:sz="2" w:space="1" w:color="FFFFFF"/>
                    <w:left w:val="single" w:sz="2" w:space="11" w:color="FFFFFF"/>
                    <w:bottom w:val="single" w:sz="2" w:space="1" w:color="FFFFFF"/>
                    <w:right w:val="single" w:sz="2" w:space="4" w:color="FFFFFF"/>
                  </w:divBdr>
                  <w:divsChild>
                    <w:div w:id="426077147">
                      <w:marLeft w:val="0"/>
                      <w:marRight w:val="0"/>
                      <w:marTop w:val="0"/>
                      <w:marBottom w:val="0"/>
                      <w:divBdr>
                        <w:top w:val="none" w:sz="0" w:space="0" w:color="auto"/>
                        <w:left w:val="none" w:sz="0" w:space="0" w:color="auto"/>
                        <w:bottom w:val="none" w:sz="0" w:space="0" w:color="auto"/>
                        <w:right w:val="none" w:sz="0" w:space="0" w:color="auto"/>
                      </w:divBdr>
                    </w:div>
                  </w:divsChild>
                </w:div>
                <w:div w:id="448935610">
                  <w:marLeft w:val="0"/>
                  <w:marRight w:val="0"/>
                  <w:marTop w:val="0"/>
                  <w:marBottom w:val="0"/>
                  <w:divBdr>
                    <w:top w:val="single" w:sz="2" w:space="1" w:color="FFFFFF"/>
                    <w:left w:val="single" w:sz="2" w:space="11" w:color="FFFFFF"/>
                    <w:bottom w:val="single" w:sz="2" w:space="1" w:color="FFFFFF"/>
                    <w:right w:val="single" w:sz="2" w:space="4" w:color="FFFFFF"/>
                  </w:divBdr>
                  <w:divsChild>
                    <w:div w:id="1375732140">
                      <w:marLeft w:val="0"/>
                      <w:marRight w:val="0"/>
                      <w:marTop w:val="0"/>
                      <w:marBottom w:val="0"/>
                      <w:divBdr>
                        <w:top w:val="none" w:sz="0" w:space="0" w:color="auto"/>
                        <w:left w:val="none" w:sz="0" w:space="0" w:color="auto"/>
                        <w:bottom w:val="none" w:sz="0" w:space="0" w:color="auto"/>
                        <w:right w:val="none" w:sz="0" w:space="0" w:color="auto"/>
                      </w:divBdr>
                    </w:div>
                  </w:divsChild>
                </w:div>
                <w:div w:id="1762098489">
                  <w:marLeft w:val="0"/>
                  <w:marRight w:val="0"/>
                  <w:marTop w:val="0"/>
                  <w:marBottom w:val="0"/>
                  <w:divBdr>
                    <w:top w:val="single" w:sz="2" w:space="1" w:color="FFFFFF"/>
                    <w:left w:val="single" w:sz="2" w:space="11" w:color="FFFFFF"/>
                    <w:bottom w:val="single" w:sz="2" w:space="1" w:color="FFFFFF"/>
                    <w:right w:val="single" w:sz="2" w:space="4" w:color="FFFFFF"/>
                  </w:divBdr>
                  <w:divsChild>
                    <w:div w:id="628783195">
                      <w:marLeft w:val="0"/>
                      <w:marRight w:val="0"/>
                      <w:marTop w:val="0"/>
                      <w:marBottom w:val="0"/>
                      <w:divBdr>
                        <w:top w:val="none" w:sz="0" w:space="0" w:color="auto"/>
                        <w:left w:val="none" w:sz="0" w:space="0" w:color="auto"/>
                        <w:bottom w:val="none" w:sz="0" w:space="0" w:color="auto"/>
                        <w:right w:val="none" w:sz="0" w:space="0" w:color="auto"/>
                      </w:divBdr>
                    </w:div>
                  </w:divsChild>
                </w:div>
                <w:div w:id="2070154691">
                  <w:marLeft w:val="0"/>
                  <w:marRight w:val="0"/>
                  <w:marTop w:val="0"/>
                  <w:marBottom w:val="0"/>
                  <w:divBdr>
                    <w:top w:val="single" w:sz="2" w:space="1" w:color="FFFFFF"/>
                    <w:left w:val="single" w:sz="2" w:space="11" w:color="FFFFFF"/>
                    <w:bottom w:val="single" w:sz="2" w:space="1" w:color="FFFFFF"/>
                    <w:right w:val="single" w:sz="2" w:space="4" w:color="FFFFFF"/>
                  </w:divBdr>
                  <w:divsChild>
                    <w:div w:id="846021773">
                      <w:marLeft w:val="0"/>
                      <w:marRight w:val="0"/>
                      <w:marTop w:val="0"/>
                      <w:marBottom w:val="0"/>
                      <w:divBdr>
                        <w:top w:val="none" w:sz="0" w:space="0" w:color="auto"/>
                        <w:left w:val="none" w:sz="0" w:space="0" w:color="auto"/>
                        <w:bottom w:val="none" w:sz="0" w:space="0" w:color="auto"/>
                        <w:right w:val="none" w:sz="0" w:space="0" w:color="auto"/>
                      </w:divBdr>
                    </w:div>
                  </w:divsChild>
                </w:div>
                <w:div w:id="85807846">
                  <w:marLeft w:val="0"/>
                  <w:marRight w:val="0"/>
                  <w:marTop w:val="0"/>
                  <w:marBottom w:val="0"/>
                  <w:divBdr>
                    <w:top w:val="single" w:sz="2" w:space="1" w:color="FFFFFF"/>
                    <w:left w:val="single" w:sz="2" w:space="11" w:color="FFFFFF"/>
                    <w:bottom w:val="single" w:sz="2" w:space="1" w:color="FFFFFF"/>
                    <w:right w:val="single" w:sz="2" w:space="4" w:color="FFFFFF"/>
                  </w:divBdr>
                  <w:divsChild>
                    <w:div w:id="1941329042">
                      <w:marLeft w:val="0"/>
                      <w:marRight w:val="0"/>
                      <w:marTop w:val="0"/>
                      <w:marBottom w:val="0"/>
                      <w:divBdr>
                        <w:top w:val="none" w:sz="0" w:space="0" w:color="auto"/>
                        <w:left w:val="none" w:sz="0" w:space="0" w:color="auto"/>
                        <w:bottom w:val="none" w:sz="0" w:space="0" w:color="auto"/>
                        <w:right w:val="none" w:sz="0" w:space="0" w:color="auto"/>
                      </w:divBdr>
                    </w:div>
                  </w:divsChild>
                </w:div>
                <w:div w:id="795441626">
                  <w:marLeft w:val="0"/>
                  <w:marRight w:val="0"/>
                  <w:marTop w:val="0"/>
                  <w:marBottom w:val="0"/>
                  <w:divBdr>
                    <w:top w:val="single" w:sz="2" w:space="1" w:color="FFFFFF"/>
                    <w:left w:val="single" w:sz="2" w:space="11" w:color="FFFFFF"/>
                    <w:bottom w:val="single" w:sz="2" w:space="1" w:color="FFFFFF"/>
                    <w:right w:val="single" w:sz="2" w:space="4" w:color="FFFFFF"/>
                  </w:divBdr>
                  <w:divsChild>
                    <w:div w:id="1450005458">
                      <w:marLeft w:val="0"/>
                      <w:marRight w:val="0"/>
                      <w:marTop w:val="0"/>
                      <w:marBottom w:val="0"/>
                      <w:divBdr>
                        <w:top w:val="none" w:sz="0" w:space="0" w:color="auto"/>
                        <w:left w:val="none" w:sz="0" w:space="0" w:color="auto"/>
                        <w:bottom w:val="none" w:sz="0" w:space="0" w:color="auto"/>
                        <w:right w:val="none" w:sz="0" w:space="0" w:color="auto"/>
                      </w:divBdr>
                    </w:div>
                  </w:divsChild>
                </w:div>
                <w:div w:id="1508867050">
                  <w:marLeft w:val="0"/>
                  <w:marRight w:val="0"/>
                  <w:marTop w:val="0"/>
                  <w:marBottom w:val="0"/>
                  <w:divBdr>
                    <w:top w:val="single" w:sz="2" w:space="1" w:color="FFFFFF"/>
                    <w:left w:val="single" w:sz="2" w:space="11" w:color="FFFFFF"/>
                    <w:bottom w:val="single" w:sz="2" w:space="1" w:color="FFFFFF"/>
                    <w:right w:val="single" w:sz="2" w:space="4" w:color="FFFFFF"/>
                  </w:divBdr>
                  <w:divsChild>
                    <w:div w:id="1150559303">
                      <w:marLeft w:val="0"/>
                      <w:marRight w:val="0"/>
                      <w:marTop w:val="0"/>
                      <w:marBottom w:val="0"/>
                      <w:divBdr>
                        <w:top w:val="none" w:sz="0" w:space="0" w:color="auto"/>
                        <w:left w:val="none" w:sz="0" w:space="0" w:color="auto"/>
                        <w:bottom w:val="none" w:sz="0" w:space="0" w:color="auto"/>
                        <w:right w:val="none" w:sz="0" w:space="0" w:color="auto"/>
                      </w:divBdr>
                    </w:div>
                  </w:divsChild>
                </w:div>
                <w:div w:id="1271006225">
                  <w:marLeft w:val="0"/>
                  <w:marRight w:val="0"/>
                  <w:marTop w:val="0"/>
                  <w:marBottom w:val="0"/>
                  <w:divBdr>
                    <w:top w:val="single" w:sz="2" w:space="1" w:color="FFFFFF"/>
                    <w:left w:val="single" w:sz="2" w:space="11" w:color="FFFFFF"/>
                    <w:bottom w:val="single" w:sz="2" w:space="1" w:color="FFFFFF"/>
                    <w:right w:val="single" w:sz="2" w:space="4" w:color="FFFFFF"/>
                  </w:divBdr>
                  <w:divsChild>
                    <w:div w:id="1624270417">
                      <w:marLeft w:val="0"/>
                      <w:marRight w:val="0"/>
                      <w:marTop w:val="0"/>
                      <w:marBottom w:val="0"/>
                      <w:divBdr>
                        <w:top w:val="none" w:sz="0" w:space="0" w:color="auto"/>
                        <w:left w:val="none" w:sz="0" w:space="0" w:color="auto"/>
                        <w:bottom w:val="none" w:sz="0" w:space="0" w:color="auto"/>
                        <w:right w:val="none" w:sz="0" w:space="0" w:color="auto"/>
                      </w:divBdr>
                    </w:div>
                  </w:divsChild>
                </w:div>
                <w:div w:id="1691755712">
                  <w:marLeft w:val="0"/>
                  <w:marRight w:val="0"/>
                  <w:marTop w:val="0"/>
                  <w:marBottom w:val="0"/>
                  <w:divBdr>
                    <w:top w:val="single" w:sz="2" w:space="1" w:color="FFFFFF"/>
                    <w:left w:val="single" w:sz="2" w:space="11" w:color="FFFFFF"/>
                    <w:bottom w:val="single" w:sz="2" w:space="1" w:color="FFFFFF"/>
                    <w:right w:val="single" w:sz="2" w:space="4" w:color="FFFFFF"/>
                  </w:divBdr>
                  <w:divsChild>
                    <w:div w:id="2129273728">
                      <w:marLeft w:val="0"/>
                      <w:marRight w:val="0"/>
                      <w:marTop w:val="0"/>
                      <w:marBottom w:val="0"/>
                      <w:divBdr>
                        <w:top w:val="none" w:sz="0" w:space="0" w:color="auto"/>
                        <w:left w:val="none" w:sz="0" w:space="0" w:color="auto"/>
                        <w:bottom w:val="none" w:sz="0" w:space="0" w:color="auto"/>
                        <w:right w:val="none" w:sz="0" w:space="0" w:color="auto"/>
                      </w:divBdr>
                    </w:div>
                  </w:divsChild>
                </w:div>
                <w:div w:id="474640944">
                  <w:marLeft w:val="0"/>
                  <w:marRight w:val="0"/>
                  <w:marTop w:val="0"/>
                  <w:marBottom w:val="0"/>
                  <w:divBdr>
                    <w:top w:val="single" w:sz="2" w:space="1" w:color="FFFFFF"/>
                    <w:left w:val="single" w:sz="2" w:space="11" w:color="FFFFFF"/>
                    <w:bottom w:val="single" w:sz="2" w:space="1" w:color="FFFFFF"/>
                    <w:right w:val="single" w:sz="2" w:space="4" w:color="FFFFFF"/>
                  </w:divBdr>
                  <w:divsChild>
                    <w:div w:id="1593970306">
                      <w:marLeft w:val="0"/>
                      <w:marRight w:val="0"/>
                      <w:marTop w:val="0"/>
                      <w:marBottom w:val="0"/>
                      <w:divBdr>
                        <w:top w:val="none" w:sz="0" w:space="0" w:color="auto"/>
                        <w:left w:val="none" w:sz="0" w:space="0" w:color="auto"/>
                        <w:bottom w:val="none" w:sz="0" w:space="0" w:color="auto"/>
                        <w:right w:val="none" w:sz="0" w:space="0" w:color="auto"/>
                      </w:divBdr>
                    </w:div>
                  </w:divsChild>
                </w:div>
                <w:div w:id="354430960">
                  <w:marLeft w:val="0"/>
                  <w:marRight w:val="0"/>
                  <w:marTop w:val="0"/>
                  <w:marBottom w:val="0"/>
                  <w:divBdr>
                    <w:top w:val="single" w:sz="2" w:space="1" w:color="FFFFFF"/>
                    <w:left w:val="single" w:sz="2" w:space="11" w:color="FFFFFF"/>
                    <w:bottom w:val="single" w:sz="2" w:space="1" w:color="FFFFFF"/>
                    <w:right w:val="single" w:sz="2" w:space="4" w:color="FFFFFF"/>
                  </w:divBdr>
                  <w:divsChild>
                    <w:div w:id="1043166887">
                      <w:marLeft w:val="0"/>
                      <w:marRight w:val="0"/>
                      <w:marTop w:val="0"/>
                      <w:marBottom w:val="0"/>
                      <w:divBdr>
                        <w:top w:val="none" w:sz="0" w:space="0" w:color="auto"/>
                        <w:left w:val="none" w:sz="0" w:space="0" w:color="auto"/>
                        <w:bottom w:val="none" w:sz="0" w:space="0" w:color="auto"/>
                        <w:right w:val="none" w:sz="0" w:space="0" w:color="auto"/>
                      </w:divBdr>
                    </w:div>
                  </w:divsChild>
                </w:div>
                <w:div w:id="138688847">
                  <w:marLeft w:val="0"/>
                  <w:marRight w:val="0"/>
                  <w:marTop w:val="0"/>
                  <w:marBottom w:val="0"/>
                  <w:divBdr>
                    <w:top w:val="single" w:sz="2" w:space="1" w:color="FFFFFF"/>
                    <w:left w:val="single" w:sz="2" w:space="11" w:color="FFFFFF"/>
                    <w:bottom w:val="single" w:sz="2" w:space="1" w:color="FFFFFF"/>
                    <w:right w:val="single" w:sz="2" w:space="4" w:color="FFFFFF"/>
                  </w:divBdr>
                  <w:divsChild>
                    <w:div w:id="767694262">
                      <w:marLeft w:val="0"/>
                      <w:marRight w:val="0"/>
                      <w:marTop w:val="0"/>
                      <w:marBottom w:val="0"/>
                      <w:divBdr>
                        <w:top w:val="none" w:sz="0" w:space="0" w:color="auto"/>
                        <w:left w:val="none" w:sz="0" w:space="0" w:color="auto"/>
                        <w:bottom w:val="none" w:sz="0" w:space="0" w:color="auto"/>
                        <w:right w:val="none" w:sz="0" w:space="0" w:color="auto"/>
                      </w:divBdr>
                    </w:div>
                  </w:divsChild>
                </w:div>
                <w:div w:id="896941039">
                  <w:marLeft w:val="0"/>
                  <w:marRight w:val="0"/>
                  <w:marTop w:val="0"/>
                  <w:marBottom w:val="0"/>
                  <w:divBdr>
                    <w:top w:val="single" w:sz="2" w:space="1" w:color="FFFFFF"/>
                    <w:left w:val="single" w:sz="2" w:space="11" w:color="FFFFFF"/>
                    <w:bottom w:val="single" w:sz="2" w:space="1" w:color="FFFFFF"/>
                    <w:right w:val="single" w:sz="2" w:space="4" w:color="FFFFFF"/>
                  </w:divBdr>
                  <w:divsChild>
                    <w:div w:id="302124004">
                      <w:marLeft w:val="0"/>
                      <w:marRight w:val="0"/>
                      <w:marTop w:val="0"/>
                      <w:marBottom w:val="0"/>
                      <w:divBdr>
                        <w:top w:val="none" w:sz="0" w:space="0" w:color="auto"/>
                        <w:left w:val="none" w:sz="0" w:space="0" w:color="auto"/>
                        <w:bottom w:val="none" w:sz="0" w:space="0" w:color="auto"/>
                        <w:right w:val="none" w:sz="0" w:space="0" w:color="auto"/>
                      </w:divBdr>
                    </w:div>
                  </w:divsChild>
                </w:div>
                <w:div w:id="1546060465">
                  <w:marLeft w:val="0"/>
                  <w:marRight w:val="0"/>
                  <w:marTop w:val="0"/>
                  <w:marBottom w:val="0"/>
                  <w:divBdr>
                    <w:top w:val="single" w:sz="2" w:space="1" w:color="FFFFFF"/>
                    <w:left w:val="single" w:sz="2" w:space="11" w:color="FFFFFF"/>
                    <w:bottom w:val="single" w:sz="2" w:space="1" w:color="FFFFFF"/>
                    <w:right w:val="single" w:sz="2" w:space="4" w:color="FFFFFF"/>
                  </w:divBdr>
                  <w:divsChild>
                    <w:div w:id="1386951406">
                      <w:marLeft w:val="0"/>
                      <w:marRight w:val="0"/>
                      <w:marTop w:val="0"/>
                      <w:marBottom w:val="0"/>
                      <w:divBdr>
                        <w:top w:val="none" w:sz="0" w:space="0" w:color="auto"/>
                        <w:left w:val="none" w:sz="0" w:space="0" w:color="auto"/>
                        <w:bottom w:val="none" w:sz="0" w:space="0" w:color="auto"/>
                        <w:right w:val="none" w:sz="0" w:space="0" w:color="auto"/>
                      </w:divBdr>
                    </w:div>
                  </w:divsChild>
                </w:div>
                <w:div w:id="939918186">
                  <w:marLeft w:val="0"/>
                  <w:marRight w:val="0"/>
                  <w:marTop w:val="0"/>
                  <w:marBottom w:val="0"/>
                  <w:divBdr>
                    <w:top w:val="single" w:sz="2" w:space="1" w:color="FFFFFF"/>
                    <w:left w:val="single" w:sz="2" w:space="11" w:color="FFFFFF"/>
                    <w:bottom w:val="single" w:sz="2" w:space="1" w:color="FFFFFF"/>
                    <w:right w:val="single" w:sz="2" w:space="4" w:color="FFFFFF"/>
                  </w:divBdr>
                  <w:divsChild>
                    <w:div w:id="1162357170">
                      <w:marLeft w:val="0"/>
                      <w:marRight w:val="0"/>
                      <w:marTop w:val="0"/>
                      <w:marBottom w:val="0"/>
                      <w:divBdr>
                        <w:top w:val="none" w:sz="0" w:space="0" w:color="auto"/>
                        <w:left w:val="none" w:sz="0" w:space="0" w:color="auto"/>
                        <w:bottom w:val="none" w:sz="0" w:space="0" w:color="auto"/>
                        <w:right w:val="none" w:sz="0" w:space="0" w:color="auto"/>
                      </w:divBdr>
                    </w:div>
                  </w:divsChild>
                </w:div>
                <w:div w:id="836113447">
                  <w:marLeft w:val="0"/>
                  <w:marRight w:val="0"/>
                  <w:marTop w:val="0"/>
                  <w:marBottom w:val="0"/>
                  <w:divBdr>
                    <w:top w:val="single" w:sz="2" w:space="1" w:color="FFFFFF"/>
                    <w:left w:val="single" w:sz="2" w:space="11" w:color="FFFFFF"/>
                    <w:bottom w:val="single" w:sz="2" w:space="1" w:color="FFFFFF"/>
                    <w:right w:val="single" w:sz="2" w:space="4" w:color="FFFFFF"/>
                  </w:divBdr>
                  <w:divsChild>
                    <w:div w:id="2143886419">
                      <w:marLeft w:val="0"/>
                      <w:marRight w:val="0"/>
                      <w:marTop w:val="0"/>
                      <w:marBottom w:val="0"/>
                      <w:divBdr>
                        <w:top w:val="none" w:sz="0" w:space="0" w:color="auto"/>
                        <w:left w:val="none" w:sz="0" w:space="0" w:color="auto"/>
                        <w:bottom w:val="none" w:sz="0" w:space="0" w:color="auto"/>
                        <w:right w:val="none" w:sz="0" w:space="0" w:color="auto"/>
                      </w:divBdr>
                    </w:div>
                  </w:divsChild>
                </w:div>
                <w:div w:id="1727533968">
                  <w:marLeft w:val="0"/>
                  <w:marRight w:val="0"/>
                  <w:marTop w:val="0"/>
                  <w:marBottom w:val="0"/>
                  <w:divBdr>
                    <w:top w:val="single" w:sz="2" w:space="1" w:color="FFFFFF"/>
                    <w:left w:val="single" w:sz="2" w:space="11" w:color="FFFFFF"/>
                    <w:bottom w:val="single" w:sz="2" w:space="1" w:color="FFFFFF"/>
                    <w:right w:val="single" w:sz="2" w:space="4" w:color="FFFFFF"/>
                  </w:divBdr>
                  <w:divsChild>
                    <w:div w:id="890657427">
                      <w:marLeft w:val="0"/>
                      <w:marRight w:val="0"/>
                      <w:marTop w:val="0"/>
                      <w:marBottom w:val="0"/>
                      <w:divBdr>
                        <w:top w:val="none" w:sz="0" w:space="0" w:color="auto"/>
                        <w:left w:val="none" w:sz="0" w:space="0" w:color="auto"/>
                        <w:bottom w:val="none" w:sz="0" w:space="0" w:color="auto"/>
                        <w:right w:val="none" w:sz="0" w:space="0" w:color="auto"/>
                      </w:divBdr>
                    </w:div>
                  </w:divsChild>
                </w:div>
                <w:div w:id="1561400904">
                  <w:marLeft w:val="0"/>
                  <w:marRight w:val="0"/>
                  <w:marTop w:val="0"/>
                  <w:marBottom w:val="0"/>
                  <w:divBdr>
                    <w:top w:val="single" w:sz="2" w:space="1" w:color="FFFFFF"/>
                    <w:left w:val="single" w:sz="2" w:space="11" w:color="FFFFFF"/>
                    <w:bottom w:val="single" w:sz="2" w:space="1" w:color="FFFFFF"/>
                    <w:right w:val="single" w:sz="2" w:space="4" w:color="FFFFFF"/>
                  </w:divBdr>
                  <w:divsChild>
                    <w:div w:id="373190956">
                      <w:marLeft w:val="0"/>
                      <w:marRight w:val="0"/>
                      <w:marTop w:val="0"/>
                      <w:marBottom w:val="0"/>
                      <w:divBdr>
                        <w:top w:val="none" w:sz="0" w:space="0" w:color="auto"/>
                        <w:left w:val="none" w:sz="0" w:space="0" w:color="auto"/>
                        <w:bottom w:val="none" w:sz="0" w:space="0" w:color="auto"/>
                        <w:right w:val="none" w:sz="0" w:space="0" w:color="auto"/>
                      </w:divBdr>
                    </w:div>
                  </w:divsChild>
                </w:div>
                <w:div w:id="1547253213">
                  <w:marLeft w:val="0"/>
                  <w:marRight w:val="0"/>
                  <w:marTop w:val="0"/>
                  <w:marBottom w:val="0"/>
                  <w:divBdr>
                    <w:top w:val="single" w:sz="2" w:space="1" w:color="FFFFFF"/>
                    <w:left w:val="single" w:sz="2" w:space="11" w:color="FFFFFF"/>
                    <w:bottom w:val="single" w:sz="2" w:space="1" w:color="FFFFFF"/>
                    <w:right w:val="single" w:sz="2" w:space="4" w:color="FFFFFF"/>
                  </w:divBdr>
                  <w:divsChild>
                    <w:div w:id="1216426377">
                      <w:marLeft w:val="0"/>
                      <w:marRight w:val="0"/>
                      <w:marTop w:val="0"/>
                      <w:marBottom w:val="0"/>
                      <w:divBdr>
                        <w:top w:val="none" w:sz="0" w:space="0" w:color="auto"/>
                        <w:left w:val="none" w:sz="0" w:space="0" w:color="auto"/>
                        <w:bottom w:val="none" w:sz="0" w:space="0" w:color="auto"/>
                        <w:right w:val="none" w:sz="0" w:space="0" w:color="auto"/>
                      </w:divBdr>
                    </w:div>
                  </w:divsChild>
                </w:div>
                <w:div w:id="240062348">
                  <w:marLeft w:val="0"/>
                  <w:marRight w:val="0"/>
                  <w:marTop w:val="0"/>
                  <w:marBottom w:val="0"/>
                  <w:divBdr>
                    <w:top w:val="single" w:sz="2" w:space="1" w:color="FFFFFF"/>
                    <w:left w:val="single" w:sz="2" w:space="11" w:color="FFFFFF"/>
                    <w:bottom w:val="single" w:sz="2" w:space="1" w:color="FFFFFF"/>
                    <w:right w:val="single" w:sz="2" w:space="4" w:color="FFFFFF"/>
                  </w:divBdr>
                  <w:divsChild>
                    <w:div w:id="22026385">
                      <w:marLeft w:val="0"/>
                      <w:marRight w:val="0"/>
                      <w:marTop w:val="0"/>
                      <w:marBottom w:val="0"/>
                      <w:divBdr>
                        <w:top w:val="none" w:sz="0" w:space="0" w:color="auto"/>
                        <w:left w:val="none" w:sz="0" w:space="0" w:color="auto"/>
                        <w:bottom w:val="none" w:sz="0" w:space="0" w:color="auto"/>
                        <w:right w:val="none" w:sz="0" w:space="0" w:color="auto"/>
                      </w:divBdr>
                    </w:div>
                  </w:divsChild>
                </w:div>
                <w:div w:id="442388844">
                  <w:marLeft w:val="0"/>
                  <w:marRight w:val="0"/>
                  <w:marTop w:val="0"/>
                  <w:marBottom w:val="0"/>
                  <w:divBdr>
                    <w:top w:val="single" w:sz="2" w:space="1" w:color="FFFFFF"/>
                    <w:left w:val="single" w:sz="2" w:space="11" w:color="FFFFFF"/>
                    <w:bottom w:val="single" w:sz="2" w:space="1" w:color="FFFFFF"/>
                    <w:right w:val="single" w:sz="2" w:space="4" w:color="FFFFFF"/>
                  </w:divBdr>
                  <w:divsChild>
                    <w:div w:id="1980763234">
                      <w:marLeft w:val="0"/>
                      <w:marRight w:val="0"/>
                      <w:marTop w:val="0"/>
                      <w:marBottom w:val="0"/>
                      <w:divBdr>
                        <w:top w:val="none" w:sz="0" w:space="0" w:color="auto"/>
                        <w:left w:val="none" w:sz="0" w:space="0" w:color="auto"/>
                        <w:bottom w:val="none" w:sz="0" w:space="0" w:color="auto"/>
                        <w:right w:val="none" w:sz="0" w:space="0" w:color="auto"/>
                      </w:divBdr>
                    </w:div>
                  </w:divsChild>
                </w:div>
                <w:div w:id="979186973">
                  <w:marLeft w:val="0"/>
                  <w:marRight w:val="0"/>
                  <w:marTop w:val="0"/>
                  <w:marBottom w:val="0"/>
                  <w:divBdr>
                    <w:top w:val="single" w:sz="2" w:space="1" w:color="FFFFFF"/>
                    <w:left w:val="single" w:sz="2" w:space="11" w:color="FFFFFF"/>
                    <w:bottom w:val="single" w:sz="2" w:space="1" w:color="FFFFFF"/>
                    <w:right w:val="single" w:sz="2" w:space="4" w:color="FFFFFF"/>
                  </w:divBdr>
                  <w:divsChild>
                    <w:div w:id="1274021186">
                      <w:marLeft w:val="0"/>
                      <w:marRight w:val="0"/>
                      <w:marTop w:val="0"/>
                      <w:marBottom w:val="0"/>
                      <w:divBdr>
                        <w:top w:val="none" w:sz="0" w:space="0" w:color="auto"/>
                        <w:left w:val="none" w:sz="0" w:space="0" w:color="auto"/>
                        <w:bottom w:val="none" w:sz="0" w:space="0" w:color="auto"/>
                        <w:right w:val="none" w:sz="0" w:space="0" w:color="auto"/>
                      </w:divBdr>
                    </w:div>
                  </w:divsChild>
                </w:div>
                <w:div w:id="1672567306">
                  <w:marLeft w:val="0"/>
                  <w:marRight w:val="0"/>
                  <w:marTop w:val="0"/>
                  <w:marBottom w:val="0"/>
                  <w:divBdr>
                    <w:top w:val="single" w:sz="2" w:space="1" w:color="FFFFFF"/>
                    <w:left w:val="single" w:sz="2" w:space="11" w:color="FFFFFF"/>
                    <w:bottom w:val="single" w:sz="2" w:space="1" w:color="FFFFFF"/>
                    <w:right w:val="single" w:sz="2" w:space="4" w:color="FFFFFF"/>
                  </w:divBdr>
                  <w:divsChild>
                    <w:div w:id="972715085">
                      <w:marLeft w:val="0"/>
                      <w:marRight w:val="0"/>
                      <w:marTop w:val="0"/>
                      <w:marBottom w:val="0"/>
                      <w:divBdr>
                        <w:top w:val="none" w:sz="0" w:space="0" w:color="auto"/>
                        <w:left w:val="none" w:sz="0" w:space="0" w:color="auto"/>
                        <w:bottom w:val="none" w:sz="0" w:space="0" w:color="auto"/>
                        <w:right w:val="none" w:sz="0" w:space="0" w:color="auto"/>
                      </w:divBdr>
                    </w:div>
                  </w:divsChild>
                </w:div>
                <w:div w:id="1564481905">
                  <w:marLeft w:val="0"/>
                  <w:marRight w:val="0"/>
                  <w:marTop w:val="0"/>
                  <w:marBottom w:val="0"/>
                  <w:divBdr>
                    <w:top w:val="single" w:sz="2" w:space="1" w:color="FFFFFF"/>
                    <w:left w:val="single" w:sz="2" w:space="11" w:color="FFFFFF"/>
                    <w:bottom w:val="single" w:sz="2" w:space="1" w:color="FFFFFF"/>
                    <w:right w:val="single" w:sz="2" w:space="4" w:color="FFFFFF"/>
                  </w:divBdr>
                  <w:divsChild>
                    <w:div w:id="1310792465">
                      <w:marLeft w:val="0"/>
                      <w:marRight w:val="0"/>
                      <w:marTop w:val="0"/>
                      <w:marBottom w:val="0"/>
                      <w:divBdr>
                        <w:top w:val="none" w:sz="0" w:space="0" w:color="auto"/>
                        <w:left w:val="none" w:sz="0" w:space="0" w:color="auto"/>
                        <w:bottom w:val="none" w:sz="0" w:space="0" w:color="auto"/>
                        <w:right w:val="none" w:sz="0" w:space="0" w:color="auto"/>
                      </w:divBdr>
                    </w:div>
                  </w:divsChild>
                </w:div>
                <w:div w:id="250627611">
                  <w:marLeft w:val="0"/>
                  <w:marRight w:val="0"/>
                  <w:marTop w:val="0"/>
                  <w:marBottom w:val="0"/>
                  <w:divBdr>
                    <w:top w:val="single" w:sz="2" w:space="1" w:color="FFFFFF"/>
                    <w:left w:val="single" w:sz="2" w:space="11" w:color="FFFFFF"/>
                    <w:bottom w:val="single" w:sz="2" w:space="1" w:color="FFFFFF"/>
                    <w:right w:val="single" w:sz="2" w:space="4" w:color="FFFFFF"/>
                  </w:divBdr>
                  <w:divsChild>
                    <w:div w:id="454759199">
                      <w:marLeft w:val="0"/>
                      <w:marRight w:val="0"/>
                      <w:marTop w:val="0"/>
                      <w:marBottom w:val="0"/>
                      <w:divBdr>
                        <w:top w:val="none" w:sz="0" w:space="0" w:color="auto"/>
                        <w:left w:val="none" w:sz="0" w:space="0" w:color="auto"/>
                        <w:bottom w:val="none" w:sz="0" w:space="0" w:color="auto"/>
                        <w:right w:val="none" w:sz="0" w:space="0" w:color="auto"/>
                      </w:divBdr>
                    </w:div>
                  </w:divsChild>
                </w:div>
                <w:div w:id="1969780562">
                  <w:marLeft w:val="0"/>
                  <w:marRight w:val="0"/>
                  <w:marTop w:val="0"/>
                  <w:marBottom w:val="0"/>
                  <w:divBdr>
                    <w:top w:val="single" w:sz="2" w:space="1" w:color="FFFFFF"/>
                    <w:left w:val="single" w:sz="2" w:space="11" w:color="FFFFFF"/>
                    <w:bottom w:val="single" w:sz="2" w:space="1" w:color="FFFFFF"/>
                    <w:right w:val="single" w:sz="2" w:space="4" w:color="FFFFFF"/>
                  </w:divBdr>
                  <w:divsChild>
                    <w:div w:id="95714269">
                      <w:marLeft w:val="0"/>
                      <w:marRight w:val="0"/>
                      <w:marTop w:val="0"/>
                      <w:marBottom w:val="0"/>
                      <w:divBdr>
                        <w:top w:val="none" w:sz="0" w:space="0" w:color="auto"/>
                        <w:left w:val="none" w:sz="0" w:space="0" w:color="auto"/>
                        <w:bottom w:val="none" w:sz="0" w:space="0" w:color="auto"/>
                        <w:right w:val="none" w:sz="0" w:space="0" w:color="auto"/>
                      </w:divBdr>
                    </w:div>
                  </w:divsChild>
                </w:div>
                <w:div w:id="78261488">
                  <w:marLeft w:val="0"/>
                  <w:marRight w:val="0"/>
                  <w:marTop w:val="0"/>
                  <w:marBottom w:val="0"/>
                  <w:divBdr>
                    <w:top w:val="single" w:sz="2" w:space="1" w:color="FFFFFF"/>
                    <w:left w:val="single" w:sz="2" w:space="11" w:color="FFFFFF"/>
                    <w:bottom w:val="single" w:sz="2" w:space="1" w:color="FFFFFF"/>
                    <w:right w:val="single" w:sz="2" w:space="4" w:color="FFFFFF"/>
                  </w:divBdr>
                  <w:divsChild>
                    <w:div w:id="1133788551">
                      <w:marLeft w:val="0"/>
                      <w:marRight w:val="0"/>
                      <w:marTop w:val="0"/>
                      <w:marBottom w:val="0"/>
                      <w:divBdr>
                        <w:top w:val="none" w:sz="0" w:space="0" w:color="auto"/>
                        <w:left w:val="none" w:sz="0" w:space="0" w:color="auto"/>
                        <w:bottom w:val="none" w:sz="0" w:space="0" w:color="auto"/>
                        <w:right w:val="none" w:sz="0" w:space="0" w:color="auto"/>
                      </w:divBdr>
                    </w:div>
                  </w:divsChild>
                </w:div>
                <w:div w:id="962807929">
                  <w:marLeft w:val="0"/>
                  <w:marRight w:val="0"/>
                  <w:marTop w:val="0"/>
                  <w:marBottom w:val="0"/>
                  <w:divBdr>
                    <w:top w:val="single" w:sz="2" w:space="1" w:color="FFFFFF"/>
                    <w:left w:val="single" w:sz="2" w:space="11" w:color="FFFFFF"/>
                    <w:bottom w:val="single" w:sz="2" w:space="1" w:color="FFFFFF"/>
                    <w:right w:val="single" w:sz="2" w:space="4" w:color="FFFFFF"/>
                  </w:divBdr>
                  <w:divsChild>
                    <w:div w:id="137918170">
                      <w:marLeft w:val="0"/>
                      <w:marRight w:val="0"/>
                      <w:marTop w:val="0"/>
                      <w:marBottom w:val="0"/>
                      <w:divBdr>
                        <w:top w:val="none" w:sz="0" w:space="0" w:color="auto"/>
                        <w:left w:val="none" w:sz="0" w:space="0" w:color="auto"/>
                        <w:bottom w:val="none" w:sz="0" w:space="0" w:color="auto"/>
                        <w:right w:val="none" w:sz="0" w:space="0" w:color="auto"/>
                      </w:divBdr>
                    </w:div>
                  </w:divsChild>
                </w:div>
                <w:div w:id="1747023680">
                  <w:marLeft w:val="0"/>
                  <w:marRight w:val="0"/>
                  <w:marTop w:val="0"/>
                  <w:marBottom w:val="0"/>
                  <w:divBdr>
                    <w:top w:val="single" w:sz="2" w:space="1" w:color="FFFFFF"/>
                    <w:left w:val="single" w:sz="2" w:space="11" w:color="FFFFFF"/>
                    <w:bottom w:val="single" w:sz="2" w:space="1" w:color="FFFFFF"/>
                    <w:right w:val="single" w:sz="2" w:space="4" w:color="FFFFFF"/>
                  </w:divBdr>
                  <w:divsChild>
                    <w:div w:id="1438208969">
                      <w:marLeft w:val="0"/>
                      <w:marRight w:val="0"/>
                      <w:marTop w:val="0"/>
                      <w:marBottom w:val="0"/>
                      <w:divBdr>
                        <w:top w:val="none" w:sz="0" w:space="0" w:color="auto"/>
                        <w:left w:val="none" w:sz="0" w:space="0" w:color="auto"/>
                        <w:bottom w:val="none" w:sz="0" w:space="0" w:color="auto"/>
                        <w:right w:val="none" w:sz="0" w:space="0" w:color="auto"/>
                      </w:divBdr>
                    </w:div>
                  </w:divsChild>
                </w:div>
                <w:div w:id="1292201515">
                  <w:marLeft w:val="0"/>
                  <w:marRight w:val="0"/>
                  <w:marTop w:val="0"/>
                  <w:marBottom w:val="0"/>
                  <w:divBdr>
                    <w:top w:val="single" w:sz="2" w:space="1" w:color="FFFFFF"/>
                    <w:left w:val="single" w:sz="2" w:space="11" w:color="FFFFFF"/>
                    <w:bottom w:val="single" w:sz="2" w:space="1" w:color="FFFFFF"/>
                    <w:right w:val="single" w:sz="2" w:space="4" w:color="FFFFFF"/>
                  </w:divBdr>
                  <w:divsChild>
                    <w:div w:id="1882087019">
                      <w:marLeft w:val="0"/>
                      <w:marRight w:val="0"/>
                      <w:marTop w:val="0"/>
                      <w:marBottom w:val="0"/>
                      <w:divBdr>
                        <w:top w:val="none" w:sz="0" w:space="0" w:color="auto"/>
                        <w:left w:val="none" w:sz="0" w:space="0" w:color="auto"/>
                        <w:bottom w:val="none" w:sz="0" w:space="0" w:color="auto"/>
                        <w:right w:val="none" w:sz="0" w:space="0" w:color="auto"/>
                      </w:divBdr>
                    </w:div>
                  </w:divsChild>
                </w:div>
                <w:div w:id="754741141">
                  <w:marLeft w:val="0"/>
                  <w:marRight w:val="0"/>
                  <w:marTop w:val="0"/>
                  <w:marBottom w:val="0"/>
                  <w:divBdr>
                    <w:top w:val="single" w:sz="2" w:space="1" w:color="FFFFFF"/>
                    <w:left w:val="single" w:sz="2" w:space="11" w:color="FFFFFF"/>
                    <w:bottom w:val="single" w:sz="2" w:space="1" w:color="FFFFFF"/>
                    <w:right w:val="single" w:sz="2" w:space="4" w:color="FFFFFF"/>
                  </w:divBdr>
                  <w:divsChild>
                    <w:div w:id="505097857">
                      <w:marLeft w:val="0"/>
                      <w:marRight w:val="0"/>
                      <w:marTop w:val="0"/>
                      <w:marBottom w:val="0"/>
                      <w:divBdr>
                        <w:top w:val="none" w:sz="0" w:space="0" w:color="auto"/>
                        <w:left w:val="none" w:sz="0" w:space="0" w:color="auto"/>
                        <w:bottom w:val="none" w:sz="0" w:space="0" w:color="auto"/>
                        <w:right w:val="none" w:sz="0" w:space="0" w:color="auto"/>
                      </w:divBdr>
                    </w:div>
                  </w:divsChild>
                </w:div>
                <w:div w:id="1294823939">
                  <w:marLeft w:val="0"/>
                  <w:marRight w:val="0"/>
                  <w:marTop w:val="0"/>
                  <w:marBottom w:val="0"/>
                  <w:divBdr>
                    <w:top w:val="single" w:sz="2" w:space="1" w:color="FFFFFF"/>
                    <w:left w:val="single" w:sz="2" w:space="11" w:color="FFFFFF"/>
                    <w:bottom w:val="single" w:sz="2" w:space="1" w:color="FFFFFF"/>
                    <w:right w:val="single" w:sz="2" w:space="4" w:color="FFFFFF"/>
                  </w:divBdr>
                  <w:divsChild>
                    <w:div w:id="1427068669">
                      <w:marLeft w:val="0"/>
                      <w:marRight w:val="0"/>
                      <w:marTop w:val="0"/>
                      <w:marBottom w:val="0"/>
                      <w:divBdr>
                        <w:top w:val="none" w:sz="0" w:space="0" w:color="auto"/>
                        <w:left w:val="none" w:sz="0" w:space="0" w:color="auto"/>
                        <w:bottom w:val="none" w:sz="0" w:space="0" w:color="auto"/>
                        <w:right w:val="none" w:sz="0" w:space="0" w:color="auto"/>
                      </w:divBdr>
                    </w:div>
                  </w:divsChild>
                </w:div>
                <w:div w:id="239096703">
                  <w:marLeft w:val="0"/>
                  <w:marRight w:val="0"/>
                  <w:marTop w:val="0"/>
                  <w:marBottom w:val="0"/>
                  <w:divBdr>
                    <w:top w:val="single" w:sz="2" w:space="1" w:color="FFFFFF"/>
                    <w:left w:val="single" w:sz="2" w:space="11" w:color="FFFFFF"/>
                    <w:bottom w:val="single" w:sz="2" w:space="1" w:color="FFFFFF"/>
                    <w:right w:val="single" w:sz="2" w:space="4" w:color="FFFFFF"/>
                  </w:divBdr>
                  <w:divsChild>
                    <w:div w:id="407270508">
                      <w:marLeft w:val="0"/>
                      <w:marRight w:val="0"/>
                      <w:marTop w:val="0"/>
                      <w:marBottom w:val="0"/>
                      <w:divBdr>
                        <w:top w:val="none" w:sz="0" w:space="0" w:color="auto"/>
                        <w:left w:val="none" w:sz="0" w:space="0" w:color="auto"/>
                        <w:bottom w:val="none" w:sz="0" w:space="0" w:color="auto"/>
                        <w:right w:val="none" w:sz="0" w:space="0" w:color="auto"/>
                      </w:divBdr>
                    </w:div>
                  </w:divsChild>
                </w:div>
                <w:div w:id="938174308">
                  <w:marLeft w:val="0"/>
                  <w:marRight w:val="0"/>
                  <w:marTop w:val="0"/>
                  <w:marBottom w:val="0"/>
                  <w:divBdr>
                    <w:top w:val="single" w:sz="2" w:space="1" w:color="FFFFFF"/>
                    <w:left w:val="single" w:sz="2" w:space="11" w:color="FFFFFF"/>
                    <w:bottom w:val="single" w:sz="2" w:space="1" w:color="FFFFFF"/>
                    <w:right w:val="single" w:sz="2" w:space="4" w:color="FFFFFF"/>
                  </w:divBdr>
                  <w:divsChild>
                    <w:div w:id="1190021343">
                      <w:marLeft w:val="0"/>
                      <w:marRight w:val="0"/>
                      <w:marTop w:val="0"/>
                      <w:marBottom w:val="0"/>
                      <w:divBdr>
                        <w:top w:val="none" w:sz="0" w:space="0" w:color="auto"/>
                        <w:left w:val="none" w:sz="0" w:space="0" w:color="auto"/>
                        <w:bottom w:val="none" w:sz="0" w:space="0" w:color="auto"/>
                        <w:right w:val="none" w:sz="0" w:space="0" w:color="auto"/>
                      </w:divBdr>
                    </w:div>
                  </w:divsChild>
                </w:div>
                <w:div w:id="1964728595">
                  <w:marLeft w:val="0"/>
                  <w:marRight w:val="0"/>
                  <w:marTop w:val="0"/>
                  <w:marBottom w:val="0"/>
                  <w:divBdr>
                    <w:top w:val="single" w:sz="2" w:space="1" w:color="FFFFFF"/>
                    <w:left w:val="single" w:sz="2" w:space="11" w:color="FFFFFF"/>
                    <w:bottom w:val="single" w:sz="2" w:space="1" w:color="FFFFFF"/>
                    <w:right w:val="single" w:sz="2" w:space="4" w:color="FFFFFF"/>
                  </w:divBdr>
                  <w:divsChild>
                    <w:div w:id="447436669">
                      <w:marLeft w:val="0"/>
                      <w:marRight w:val="0"/>
                      <w:marTop w:val="0"/>
                      <w:marBottom w:val="0"/>
                      <w:divBdr>
                        <w:top w:val="none" w:sz="0" w:space="0" w:color="auto"/>
                        <w:left w:val="none" w:sz="0" w:space="0" w:color="auto"/>
                        <w:bottom w:val="none" w:sz="0" w:space="0" w:color="auto"/>
                        <w:right w:val="none" w:sz="0" w:space="0" w:color="auto"/>
                      </w:divBdr>
                    </w:div>
                  </w:divsChild>
                </w:div>
                <w:div w:id="1425803679">
                  <w:marLeft w:val="0"/>
                  <w:marRight w:val="0"/>
                  <w:marTop w:val="0"/>
                  <w:marBottom w:val="0"/>
                  <w:divBdr>
                    <w:top w:val="single" w:sz="2" w:space="1" w:color="FFFFFF"/>
                    <w:left w:val="single" w:sz="2" w:space="11" w:color="FFFFFF"/>
                    <w:bottom w:val="single" w:sz="2" w:space="1" w:color="FFFFFF"/>
                    <w:right w:val="single" w:sz="2" w:space="4" w:color="FFFFFF"/>
                  </w:divBdr>
                  <w:divsChild>
                    <w:div w:id="859902896">
                      <w:marLeft w:val="0"/>
                      <w:marRight w:val="0"/>
                      <w:marTop w:val="0"/>
                      <w:marBottom w:val="0"/>
                      <w:divBdr>
                        <w:top w:val="none" w:sz="0" w:space="0" w:color="auto"/>
                        <w:left w:val="none" w:sz="0" w:space="0" w:color="auto"/>
                        <w:bottom w:val="none" w:sz="0" w:space="0" w:color="auto"/>
                        <w:right w:val="none" w:sz="0" w:space="0" w:color="auto"/>
                      </w:divBdr>
                    </w:div>
                  </w:divsChild>
                </w:div>
                <w:div w:id="864639526">
                  <w:marLeft w:val="0"/>
                  <w:marRight w:val="0"/>
                  <w:marTop w:val="0"/>
                  <w:marBottom w:val="0"/>
                  <w:divBdr>
                    <w:top w:val="single" w:sz="2" w:space="1" w:color="FFFFFF"/>
                    <w:left w:val="single" w:sz="2" w:space="11" w:color="FFFFFF"/>
                    <w:bottom w:val="single" w:sz="2" w:space="1" w:color="FFFFFF"/>
                    <w:right w:val="single" w:sz="2" w:space="4" w:color="FFFFFF"/>
                  </w:divBdr>
                  <w:divsChild>
                    <w:div w:id="512492942">
                      <w:marLeft w:val="0"/>
                      <w:marRight w:val="0"/>
                      <w:marTop w:val="0"/>
                      <w:marBottom w:val="0"/>
                      <w:divBdr>
                        <w:top w:val="none" w:sz="0" w:space="0" w:color="auto"/>
                        <w:left w:val="none" w:sz="0" w:space="0" w:color="auto"/>
                        <w:bottom w:val="none" w:sz="0" w:space="0" w:color="auto"/>
                        <w:right w:val="none" w:sz="0" w:space="0" w:color="auto"/>
                      </w:divBdr>
                    </w:div>
                  </w:divsChild>
                </w:div>
                <w:div w:id="1022509193">
                  <w:marLeft w:val="0"/>
                  <w:marRight w:val="0"/>
                  <w:marTop w:val="0"/>
                  <w:marBottom w:val="0"/>
                  <w:divBdr>
                    <w:top w:val="single" w:sz="2" w:space="1" w:color="FFFFFF"/>
                    <w:left w:val="single" w:sz="2" w:space="11" w:color="FFFFFF"/>
                    <w:bottom w:val="single" w:sz="2" w:space="1" w:color="FFFFFF"/>
                    <w:right w:val="single" w:sz="2" w:space="4" w:color="FFFFFF"/>
                  </w:divBdr>
                  <w:divsChild>
                    <w:div w:id="344016662">
                      <w:marLeft w:val="0"/>
                      <w:marRight w:val="0"/>
                      <w:marTop w:val="0"/>
                      <w:marBottom w:val="0"/>
                      <w:divBdr>
                        <w:top w:val="none" w:sz="0" w:space="0" w:color="auto"/>
                        <w:left w:val="none" w:sz="0" w:space="0" w:color="auto"/>
                        <w:bottom w:val="none" w:sz="0" w:space="0" w:color="auto"/>
                        <w:right w:val="none" w:sz="0" w:space="0" w:color="auto"/>
                      </w:divBdr>
                    </w:div>
                  </w:divsChild>
                </w:div>
                <w:div w:id="1265570702">
                  <w:marLeft w:val="0"/>
                  <w:marRight w:val="0"/>
                  <w:marTop w:val="0"/>
                  <w:marBottom w:val="0"/>
                  <w:divBdr>
                    <w:top w:val="single" w:sz="2" w:space="1" w:color="FFFFFF"/>
                    <w:left w:val="single" w:sz="2" w:space="11" w:color="FFFFFF"/>
                    <w:bottom w:val="single" w:sz="2" w:space="1" w:color="FFFFFF"/>
                    <w:right w:val="single" w:sz="2" w:space="4" w:color="FFFFFF"/>
                  </w:divBdr>
                  <w:divsChild>
                    <w:div w:id="1747612518">
                      <w:marLeft w:val="0"/>
                      <w:marRight w:val="0"/>
                      <w:marTop w:val="0"/>
                      <w:marBottom w:val="0"/>
                      <w:divBdr>
                        <w:top w:val="none" w:sz="0" w:space="0" w:color="auto"/>
                        <w:left w:val="none" w:sz="0" w:space="0" w:color="auto"/>
                        <w:bottom w:val="none" w:sz="0" w:space="0" w:color="auto"/>
                        <w:right w:val="none" w:sz="0" w:space="0" w:color="auto"/>
                      </w:divBdr>
                    </w:div>
                  </w:divsChild>
                </w:div>
                <w:div w:id="1822652138">
                  <w:marLeft w:val="0"/>
                  <w:marRight w:val="0"/>
                  <w:marTop w:val="0"/>
                  <w:marBottom w:val="0"/>
                  <w:divBdr>
                    <w:top w:val="single" w:sz="2" w:space="1" w:color="FFFFFF"/>
                    <w:left w:val="single" w:sz="2" w:space="11" w:color="FFFFFF"/>
                    <w:bottom w:val="single" w:sz="2" w:space="1" w:color="FFFFFF"/>
                    <w:right w:val="single" w:sz="2" w:space="4" w:color="FFFFFF"/>
                  </w:divBdr>
                  <w:divsChild>
                    <w:div w:id="902719711">
                      <w:marLeft w:val="0"/>
                      <w:marRight w:val="0"/>
                      <w:marTop w:val="0"/>
                      <w:marBottom w:val="0"/>
                      <w:divBdr>
                        <w:top w:val="none" w:sz="0" w:space="0" w:color="auto"/>
                        <w:left w:val="none" w:sz="0" w:space="0" w:color="auto"/>
                        <w:bottom w:val="none" w:sz="0" w:space="0" w:color="auto"/>
                        <w:right w:val="none" w:sz="0" w:space="0" w:color="auto"/>
                      </w:divBdr>
                    </w:div>
                  </w:divsChild>
                </w:div>
                <w:div w:id="2063551840">
                  <w:marLeft w:val="0"/>
                  <w:marRight w:val="0"/>
                  <w:marTop w:val="0"/>
                  <w:marBottom w:val="0"/>
                  <w:divBdr>
                    <w:top w:val="single" w:sz="2" w:space="1" w:color="FFFFFF"/>
                    <w:left w:val="single" w:sz="2" w:space="11" w:color="FFFFFF"/>
                    <w:bottom w:val="single" w:sz="2" w:space="1" w:color="FFFFFF"/>
                    <w:right w:val="single" w:sz="2" w:space="4" w:color="FFFFFF"/>
                  </w:divBdr>
                  <w:divsChild>
                    <w:div w:id="229118513">
                      <w:marLeft w:val="0"/>
                      <w:marRight w:val="0"/>
                      <w:marTop w:val="0"/>
                      <w:marBottom w:val="0"/>
                      <w:divBdr>
                        <w:top w:val="none" w:sz="0" w:space="0" w:color="auto"/>
                        <w:left w:val="none" w:sz="0" w:space="0" w:color="auto"/>
                        <w:bottom w:val="none" w:sz="0" w:space="0" w:color="auto"/>
                        <w:right w:val="none" w:sz="0" w:space="0" w:color="auto"/>
                      </w:divBdr>
                    </w:div>
                  </w:divsChild>
                </w:div>
                <w:div w:id="1874683110">
                  <w:marLeft w:val="0"/>
                  <w:marRight w:val="0"/>
                  <w:marTop w:val="0"/>
                  <w:marBottom w:val="0"/>
                  <w:divBdr>
                    <w:top w:val="single" w:sz="2" w:space="1" w:color="FFFFFF"/>
                    <w:left w:val="single" w:sz="2" w:space="11" w:color="FFFFFF"/>
                    <w:bottom w:val="single" w:sz="2" w:space="1" w:color="FFFFFF"/>
                    <w:right w:val="single" w:sz="2" w:space="4" w:color="FFFFFF"/>
                  </w:divBdr>
                  <w:divsChild>
                    <w:div w:id="143788632">
                      <w:marLeft w:val="0"/>
                      <w:marRight w:val="0"/>
                      <w:marTop w:val="0"/>
                      <w:marBottom w:val="0"/>
                      <w:divBdr>
                        <w:top w:val="none" w:sz="0" w:space="0" w:color="auto"/>
                        <w:left w:val="none" w:sz="0" w:space="0" w:color="auto"/>
                        <w:bottom w:val="none" w:sz="0" w:space="0" w:color="auto"/>
                        <w:right w:val="none" w:sz="0" w:space="0" w:color="auto"/>
                      </w:divBdr>
                    </w:div>
                  </w:divsChild>
                </w:div>
                <w:div w:id="1676348023">
                  <w:marLeft w:val="0"/>
                  <w:marRight w:val="0"/>
                  <w:marTop w:val="0"/>
                  <w:marBottom w:val="0"/>
                  <w:divBdr>
                    <w:top w:val="single" w:sz="2" w:space="1" w:color="FFFFFF"/>
                    <w:left w:val="single" w:sz="2" w:space="11" w:color="FFFFFF"/>
                    <w:bottom w:val="single" w:sz="2" w:space="1" w:color="FFFFFF"/>
                    <w:right w:val="single" w:sz="2" w:space="4" w:color="FFFFFF"/>
                  </w:divBdr>
                  <w:divsChild>
                    <w:div w:id="1684086118">
                      <w:marLeft w:val="0"/>
                      <w:marRight w:val="0"/>
                      <w:marTop w:val="0"/>
                      <w:marBottom w:val="0"/>
                      <w:divBdr>
                        <w:top w:val="none" w:sz="0" w:space="0" w:color="auto"/>
                        <w:left w:val="none" w:sz="0" w:space="0" w:color="auto"/>
                        <w:bottom w:val="none" w:sz="0" w:space="0" w:color="auto"/>
                        <w:right w:val="none" w:sz="0" w:space="0" w:color="auto"/>
                      </w:divBdr>
                    </w:div>
                  </w:divsChild>
                </w:div>
                <w:div w:id="2017878588">
                  <w:marLeft w:val="0"/>
                  <w:marRight w:val="0"/>
                  <w:marTop w:val="0"/>
                  <w:marBottom w:val="0"/>
                  <w:divBdr>
                    <w:top w:val="single" w:sz="2" w:space="1" w:color="FFFFFF"/>
                    <w:left w:val="single" w:sz="2" w:space="11" w:color="FFFFFF"/>
                    <w:bottom w:val="single" w:sz="2" w:space="1" w:color="FFFFFF"/>
                    <w:right w:val="single" w:sz="2" w:space="4" w:color="FFFFFF"/>
                  </w:divBdr>
                  <w:divsChild>
                    <w:div w:id="292250440">
                      <w:marLeft w:val="0"/>
                      <w:marRight w:val="0"/>
                      <w:marTop w:val="0"/>
                      <w:marBottom w:val="0"/>
                      <w:divBdr>
                        <w:top w:val="none" w:sz="0" w:space="0" w:color="auto"/>
                        <w:left w:val="none" w:sz="0" w:space="0" w:color="auto"/>
                        <w:bottom w:val="none" w:sz="0" w:space="0" w:color="auto"/>
                        <w:right w:val="none" w:sz="0" w:space="0" w:color="auto"/>
                      </w:divBdr>
                    </w:div>
                  </w:divsChild>
                </w:div>
                <w:div w:id="2092700993">
                  <w:marLeft w:val="0"/>
                  <w:marRight w:val="0"/>
                  <w:marTop w:val="0"/>
                  <w:marBottom w:val="0"/>
                  <w:divBdr>
                    <w:top w:val="single" w:sz="2" w:space="1" w:color="FFFFFF"/>
                    <w:left w:val="single" w:sz="2" w:space="11" w:color="FFFFFF"/>
                    <w:bottom w:val="single" w:sz="2" w:space="1" w:color="FFFFFF"/>
                    <w:right w:val="single" w:sz="2" w:space="4" w:color="FFFFFF"/>
                  </w:divBdr>
                  <w:divsChild>
                    <w:div w:id="1077050153">
                      <w:marLeft w:val="0"/>
                      <w:marRight w:val="0"/>
                      <w:marTop w:val="0"/>
                      <w:marBottom w:val="0"/>
                      <w:divBdr>
                        <w:top w:val="none" w:sz="0" w:space="0" w:color="auto"/>
                        <w:left w:val="none" w:sz="0" w:space="0" w:color="auto"/>
                        <w:bottom w:val="none" w:sz="0" w:space="0" w:color="auto"/>
                        <w:right w:val="none" w:sz="0" w:space="0" w:color="auto"/>
                      </w:divBdr>
                    </w:div>
                  </w:divsChild>
                </w:div>
                <w:div w:id="1526140968">
                  <w:marLeft w:val="0"/>
                  <w:marRight w:val="0"/>
                  <w:marTop w:val="0"/>
                  <w:marBottom w:val="0"/>
                  <w:divBdr>
                    <w:top w:val="single" w:sz="2" w:space="1" w:color="FFFFFF"/>
                    <w:left w:val="single" w:sz="2" w:space="11" w:color="FFFFFF"/>
                    <w:bottom w:val="single" w:sz="2" w:space="1" w:color="FFFFFF"/>
                    <w:right w:val="single" w:sz="2" w:space="4" w:color="FFFFFF"/>
                  </w:divBdr>
                  <w:divsChild>
                    <w:div w:id="1805928245">
                      <w:marLeft w:val="0"/>
                      <w:marRight w:val="0"/>
                      <w:marTop w:val="0"/>
                      <w:marBottom w:val="0"/>
                      <w:divBdr>
                        <w:top w:val="none" w:sz="0" w:space="0" w:color="auto"/>
                        <w:left w:val="none" w:sz="0" w:space="0" w:color="auto"/>
                        <w:bottom w:val="none" w:sz="0" w:space="0" w:color="auto"/>
                        <w:right w:val="none" w:sz="0" w:space="0" w:color="auto"/>
                      </w:divBdr>
                    </w:div>
                  </w:divsChild>
                </w:div>
                <w:div w:id="19207576">
                  <w:marLeft w:val="0"/>
                  <w:marRight w:val="0"/>
                  <w:marTop w:val="0"/>
                  <w:marBottom w:val="0"/>
                  <w:divBdr>
                    <w:top w:val="single" w:sz="2" w:space="1" w:color="FFFFFF"/>
                    <w:left w:val="single" w:sz="2" w:space="11" w:color="FFFFFF"/>
                    <w:bottom w:val="single" w:sz="2" w:space="1" w:color="FFFFFF"/>
                    <w:right w:val="single" w:sz="2" w:space="4" w:color="FFFFFF"/>
                  </w:divBdr>
                  <w:divsChild>
                    <w:div w:id="1773892446">
                      <w:marLeft w:val="0"/>
                      <w:marRight w:val="0"/>
                      <w:marTop w:val="0"/>
                      <w:marBottom w:val="0"/>
                      <w:divBdr>
                        <w:top w:val="none" w:sz="0" w:space="0" w:color="auto"/>
                        <w:left w:val="none" w:sz="0" w:space="0" w:color="auto"/>
                        <w:bottom w:val="none" w:sz="0" w:space="0" w:color="auto"/>
                        <w:right w:val="none" w:sz="0" w:space="0" w:color="auto"/>
                      </w:divBdr>
                    </w:div>
                  </w:divsChild>
                </w:div>
                <w:div w:id="1487819073">
                  <w:marLeft w:val="0"/>
                  <w:marRight w:val="0"/>
                  <w:marTop w:val="0"/>
                  <w:marBottom w:val="0"/>
                  <w:divBdr>
                    <w:top w:val="single" w:sz="2" w:space="1" w:color="FFFFFF"/>
                    <w:left w:val="single" w:sz="2" w:space="11" w:color="FFFFFF"/>
                    <w:bottom w:val="single" w:sz="2" w:space="1" w:color="FFFFFF"/>
                    <w:right w:val="single" w:sz="2" w:space="4" w:color="FFFFFF"/>
                  </w:divBdr>
                  <w:divsChild>
                    <w:div w:id="1732190609">
                      <w:marLeft w:val="0"/>
                      <w:marRight w:val="0"/>
                      <w:marTop w:val="0"/>
                      <w:marBottom w:val="0"/>
                      <w:divBdr>
                        <w:top w:val="none" w:sz="0" w:space="0" w:color="auto"/>
                        <w:left w:val="none" w:sz="0" w:space="0" w:color="auto"/>
                        <w:bottom w:val="none" w:sz="0" w:space="0" w:color="auto"/>
                        <w:right w:val="none" w:sz="0" w:space="0" w:color="auto"/>
                      </w:divBdr>
                    </w:div>
                  </w:divsChild>
                </w:div>
                <w:div w:id="1102841595">
                  <w:marLeft w:val="0"/>
                  <w:marRight w:val="0"/>
                  <w:marTop w:val="0"/>
                  <w:marBottom w:val="0"/>
                  <w:divBdr>
                    <w:top w:val="single" w:sz="2" w:space="1" w:color="FFFFFF"/>
                    <w:left w:val="single" w:sz="2" w:space="11" w:color="FFFFFF"/>
                    <w:bottom w:val="single" w:sz="2" w:space="1" w:color="FFFFFF"/>
                    <w:right w:val="single" w:sz="2" w:space="4" w:color="FFFFFF"/>
                  </w:divBdr>
                  <w:divsChild>
                    <w:div w:id="934948015">
                      <w:marLeft w:val="0"/>
                      <w:marRight w:val="0"/>
                      <w:marTop w:val="0"/>
                      <w:marBottom w:val="0"/>
                      <w:divBdr>
                        <w:top w:val="none" w:sz="0" w:space="0" w:color="auto"/>
                        <w:left w:val="none" w:sz="0" w:space="0" w:color="auto"/>
                        <w:bottom w:val="none" w:sz="0" w:space="0" w:color="auto"/>
                        <w:right w:val="none" w:sz="0" w:space="0" w:color="auto"/>
                      </w:divBdr>
                    </w:div>
                  </w:divsChild>
                </w:div>
                <w:div w:id="1990401384">
                  <w:marLeft w:val="0"/>
                  <w:marRight w:val="0"/>
                  <w:marTop w:val="0"/>
                  <w:marBottom w:val="0"/>
                  <w:divBdr>
                    <w:top w:val="single" w:sz="2" w:space="1" w:color="FFFFFF"/>
                    <w:left w:val="single" w:sz="2" w:space="11" w:color="FFFFFF"/>
                    <w:bottom w:val="single" w:sz="2" w:space="1" w:color="FFFFFF"/>
                    <w:right w:val="single" w:sz="2" w:space="4" w:color="FFFFFF"/>
                  </w:divBdr>
                  <w:divsChild>
                    <w:div w:id="1344431918">
                      <w:marLeft w:val="0"/>
                      <w:marRight w:val="0"/>
                      <w:marTop w:val="0"/>
                      <w:marBottom w:val="0"/>
                      <w:divBdr>
                        <w:top w:val="none" w:sz="0" w:space="0" w:color="auto"/>
                        <w:left w:val="none" w:sz="0" w:space="0" w:color="auto"/>
                        <w:bottom w:val="none" w:sz="0" w:space="0" w:color="auto"/>
                        <w:right w:val="none" w:sz="0" w:space="0" w:color="auto"/>
                      </w:divBdr>
                    </w:div>
                  </w:divsChild>
                </w:div>
                <w:div w:id="1885172743">
                  <w:marLeft w:val="0"/>
                  <w:marRight w:val="0"/>
                  <w:marTop w:val="0"/>
                  <w:marBottom w:val="0"/>
                  <w:divBdr>
                    <w:top w:val="single" w:sz="2" w:space="1" w:color="FFFFFF"/>
                    <w:left w:val="single" w:sz="2" w:space="11" w:color="FFFFFF"/>
                    <w:bottom w:val="single" w:sz="2" w:space="1" w:color="FFFFFF"/>
                    <w:right w:val="single" w:sz="2" w:space="4" w:color="FFFFFF"/>
                  </w:divBdr>
                  <w:divsChild>
                    <w:div w:id="636452302">
                      <w:marLeft w:val="0"/>
                      <w:marRight w:val="0"/>
                      <w:marTop w:val="0"/>
                      <w:marBottom w:val="0"/>
                      <w:divBdr>
                        <w:top w:val="none" w:sz="0" w:space="0" w:color="auto"/>
                        <w:left w:val="none" w:sz="0" w:space="0" w:color="auto"/>
                        <w:bottom w:val="none" w:sz="0" w:space="0" w:color="auto"/>
                        <w:right w:val="none" w:sz="0" w:space="0" w:color="auto"/>
                      </w:divBdr>
                    </w:div>
                  </w:divsChild>
                </w:div>
                <w:div w:id="1911839589">
                  <w:marLeft w:val="0"/>
                  <w:marRight w:val="0"/>
                  <w:marTop w:val="0"/>
                  <w:marBottom w:val="0"/>
                  <w:divBdr>
                    <w:top w:val="single" w:sz="2" w:space="1" w:color="FFFFFF"/>
                    <w:left w:val="single" w:sz="2" w:space="11" w:color="FFFFFF"/>
                    <w:bottom w:val="single" w:sz="2" w:space="1" w:color="FFFFFF"/>
                    <w:right w:val="single" w:sz="2" w:space="4" w:color="FFFFFF"/>
                  </w:divBdr>
                  <w:divsChild>
                    <w:div w:id="1336573143">
                      <w:marLeft w:val="0"/>
                      <w:marRight w:val="0"/>
                      <w:marTop w:val="0"/>
                      <w:marBottom w:val="0"/>
                      <w:divBdr>
                        <w:top w:val="none" w:sz="0" w:space="0" w:color="auto"/>
                        <w:left w:val="none" w:sz="0" w:space="0" w:color="auto"/>
                        <w:bottom w:val="none" w:sz="0" w:space="0" w:color="auto"/>
                        <w:right w:val="none" w:sz="0" w:space="0" w:color="auto"/>
                      </w:divBdr>
                    </w:div>
                  </w:divsChild>
                </w:div>
                <w:div w:id="790712838">
                  <w:marLeft w:val="0"/>
                  <w:marRight w:val="0"/>
                  <w:marTop w:val="0"/>
                  <w:marBottom w:val="0"/>
                  <w:divBdr>
                    <w:top w:val="single" w:sz="2" w:space="1" w:color="FFFFFF"/>
                    <w:left w:val="single" w:sz="2" w:space="11" w:color="FFFFFF"/>
                    <w:bottom w:val="single" w:sz="2" w:space="1" w:color="FFFFFF"/>
                    <w:right w:val="single" w:sz="2" w:space="4" w:color="FFFFFF"/>
                  </w:divBdr>
                  <w:divsChild>
                    <w:div w:id="1568760767">
                      <w:marLeft w:val="0"/>
                      <w:marRight w:val="0"/>
                      <w:marTop w:val="0"/>
                      <w:marBottom w:val="0"/>
                      <w:divBdr>
                        <w:top w:val="none" w:sz="0" w:space="0" w:color="auto"/>
                        <w:left w:val="none" w:sz="0" w:space="0" w:color="auto"/>
                        <w:bottom w:val="none" w:sz="0" w:space="0" w:color="auto"/>
                        <w:right w:val="none" w:sz="0" w:space="0" w:color="auto"/>
                      </w:divBdr>
                    </w:div>
                  </w:divsChild>
                </w:div>
                <w:div w:id="1510677482">
                  <w:marLeft w:val="0"/>
                  <w:marRight w:val="0"/>
                  <w:marTop w:val="0"/>
                  <w:marBottom w:val="0"/>
                  <w:divBdr>
                    <w:top w:val="single" w:sz="2" w:space="1" w:color="FFFFFF"/>
                    <w:left w:val="single" w:sz="2" w:space="11" w:color="FFFFFF"/>
                    <w:bottom w:val="single" w:sz="2" w:space="1" w:color="FFFFFF"/>
                    <w:right w:val="single" w:sz="2" w:space="4" w:color="FFFFFF"/>
                  </w:divBdr>
                  <w:divsChild>
                    <w:div w:id="1054430273">
                      <w:marLeft w:val="0"/>
                      <w:marRight w:val="0"/>
                      <w:marTop w:val="0"/>
                      <w:marBottom w:val="0"/>
                      <w:divBdr>
                        <w:top w:val="none" w:sz="0" w:space="0" w:color="auto"/>
                        <w:left w:val="none" w:sz="0" w:space="0" w:color="auto"/>
                        <w:bottom w:val="none" w:sz="0" w:space="0" w:color="auto"/>
                        <w:right w:val="none" w:sz="0" w:space="0" w:color="auto"/>
                      </w:divBdr>
                    </w:div>
                  </w:divsChild>
                </w:div>
                <w:div w:id="67114266">
                  <w:marLeft w:val="0"/>
                  <w:marRight w:val="0"/>
                  <w:marTop w:val="0"/>
                  <w:marBottom w:val="0"/>
                  <w:divBdr>
                    <w:top w:val="single" w:sz="2" w:space="1" w:color="FFFFFF"/>
                    <w:left w:val="single" w:sz="2" w:space="11" w:color="FFFFFF"/>
                    <w:bottom w:val="single" w:sz="2" w:space="1" w:color="FFFFFF"/>
                    <w:right w:val="single" w:sz="2" w:space="4" w:color="FFFFFF"/>
                  </w:divBdr>
                  <w:divsChild>
                    <w:div w:id="1850290069">
                      <w:marLeft w:val="0"/>
                      <w:marRight w:val="0"/>
                      <w:marTop w:val="0"/>
                      <w:marBottom w:val="0"/>
                      <w:divBdr>
                        <w:top w:val="none" w:sz="0" w:space="0" w:color="auto"/>
                        <w:left w:val="none" w:sz="0" w:space="0" w:color="auto"/>
                        <w:bottom w:val="none" w:sz="0" w:space="0" w:color="auto"/>
                        <w:right w:val="none" w:sz="0" w:space="0" w:color="auto"/>
                      </w:divBdr>
                    </w:div>
                  </w:divsChild>
                </w:div>
                <w:div w:id="2020159403">
                  <w:marLeft w:val="0"/>
                  <w:marRight w:val="0"/>
                  <w:marTop w:val="0"/>
                  <w:marBottom w:val="0"/>
                  <w:divBdr>
                    <w:top w:val="single" w:sz="2" w:space="1" w:color="FFFFFF"/>
                    <w:left w:val="single" w:sz="2" w:space="11" w:color="FFFFFF"/>
                    <w:bottom w:val="single" w:sz="2" w:space="1" w:color="FFFFFF"/>
                    <w:right w:val="single" w:sz="2" w:space="4" w:color="FFFFFF"/>
                  </w:divBdr>
                  <w:divsChild>
                    <w:div w:id="579215796">
                      <w:marLeft w:val="0"/>
                      <w:marRight w:val="0"/>
                      <w:marTop w:val="0"/>
                      <w:marBottom w:val="0"/>
                      <w:divBdr>
                        <w:top w:val="none" w:sz="0" w:space="0" w:color="auto"/>
                        <w:left w:val="none" w:sz="0" w:space="0" w:color="auto"/>
                        <w:bottom w:val="none" w:sz="0" w:space="0" w:color="auto"/>
                        <w:right w:val="none" w:sz="0" w:space="0" w:color="auto"/>
                      </w:divBdr>
                    </w:div>
                  </w:divsChild>
                </w:div>
                <w:div w:id="1994329311">
                  <w:marLeft w:val="0"/>
                  <w:marRight w:val="0"/>
                  <w:marTop w:val="0"/>
                  <w:marBottom w:val="0"/>
                  <w:divBdr>
                    <w:top w:val="single" w:sz="2" w:space="1" w:color="FFFFFF"/>
                    <w:left w:val="single" w:sz="2" w:space="11" w:color="FFFFFF"/>
                    <w:bottom w:val="single" w:sz="2" w:space="1" w:color="FFFFFF"/>
                    <w:right w:val="single" w:sz="2" w:space="4" w:color="FFFFFF"/>
                  </w:divBdr>
                  <w:divsChild>
                    <w:div w:id="919026392">
                      <w:marLeft w:val="0"/>
                      <w:marRight w:val="0"/>
                      <w:marTop w:val="0"/>
                      <w:marBottom w:val="0"/>
                      <w:divBdr>
                        <w:top w:val="none" w:sz="0" w:space="0" w:color="auto"/>
                        <w:left w:val="none" w:sz="0" w:space="0" w:color="auto"/>
                        <w:bottom w:val="none" w:sz="0" w:space="0" w:color="auto"/>
                        <w:right w:val="none" w:sz="0" w:space="0" w:color="auto"/>
                      </w:divBdr>
                    </w:div>
                  </w:divsChild>
                </w:div>
                <w:div w:id="1361395453">
                  <w:marLeft w:val="0"/>
                  <w:marRight w:val="0"/>
                  <w:marTop w:val="0"/>
                  <w:marBottom w:val="0"/>
                  <w:divBdr>
                    <w:top w:val="single" w:sz="2" w:space="1" w:color="FFFFFF"/>
                    <w:left w:val="single" w:sz="2" w:space="11" w:color="FFFFFF"/>
                    <w:bottom w:val="single" w:sz="2" w:space="1" w:color="FFFFFF"/>
                    <w:right w:val="single" w:sz="2" w:space="4" w:color="FFFFFF"/>
                  </w:divBdr>
                  <w:divsChild>
                    <w:div w:id="1090543231">
                      <w:marLeft w:val="0"/>
                      <w:marRight w:val="0"/>
                      <w:marTop w:val="0"/>
                      <w:marBottom w:val="0"/>
                      <w:divBdr>
                        <w:top w:val="none" w:sz="0" w:space="0" w:color="auto"/>
                        <w:left w:val="none" w:sz="0" w:space="0" w:color="auto"/>
                        <w:bottom w:val="none" w:sz="0" w:space="0" w:color="auto"/>
                        <w:right w:val="none" w:sz="0" w:space="0" w:color="auto"/>
                      </w:divBdr>
                    </w:div>
                  </w:divsChild>
                </w:div>
                <w:div w:id="2076007768">
                  <w:marLeft w:val="0"/>
                  <w:marRight w:val="0"/>
                  <w:marTop w:val="0"/>
                  <w:marBottom w:val="0"/>
                  <w:divBdr>
                    <w:top w:val="single" w:sz="2" w:space="1" w:color="FFFFFF"/>
                    <w:left w:val="single" w:sz="2" w:space="11" w:color="FFFFFF"/>
                    <w:bottom w:val="single" w:sz="2" w:space="1" w:color="FFFFFF"/>
                    <w:right w:val="single" w:sz="2" w:space="4" w:color="FFFFFF"/>
                  </w:divBdr>
                  <w:divsChild>
                    <w:div w:id="218322927">
                      <w:marLeft w:val="0"/>
                      <w:marRight w:val="0"/>
                      <w:marTop w:val="0"/>
                      <w:marBottom w:val="0"/>
                      <w:divBdr>
                        <w:top w:val="none" w:sz="0" w:space="0" w:color="auto"/>
                        <w:left w:val="none" w:sz="0" w:space="0" w:color="auto"/>
                        <w:bottom w:val="none" w:sz="0" w:space="0" w:color="auto"/>
                        <w:right w:val="none" w:sz="0" w:space="0" w:color="auto"/>
                      </w:divBdr>
                    </w:div>
                  </w:divsChild>
                </w:div>
                <w:div w:id="1799836923">
                  <w:marLeft w:val="0"/>
                  <w:marRight w:val="0"/>
                  <w:marTop w:val="0"/>
                  <w:marBottom w:val="0"/>
                  <w:divBdr>
                    <w:top w:val="single" w:sz="2" w:space="1" w:color="FFFFFF"/>
                    <w:left w:val="single" w:sz="2" w:space="11" w:color="FFFFFF"/>
                    <w:bottom w:val="single" w:sz="2" w:space="1" w:color="FFFFFF"/>
                    <w:right w:val="single" w:sz="2" w:space="4" w:color="FFFFFF"/>
                  </w:divBdr>
                  <w:divsChild>
                    <w:div w:id="508066183">
                      <w:marLeft w:val="0"/>
                      <w:marRight w:val="0"/>
                      <w:marTop w:val="0"/>
                      <w:marBottom w:val="0"/>
                      <w:divBdr>
                        <w:top w:val="none" w:sz="0" w:space="0" w:color="auto"/>
                        <w:left w:val="none" w:sz="0" w:space="0" w:color="auto"/>
                        <w:bottom w:val="none" w:sz="0" w:space="0" w:color="auto"/>
                        <w:right w:val="none" w:sz="0" w:space="0" w:color="auto"/>
                      </w:divBdr>
                    </w:div>
                  </w:divsChild>
                </w:div>
                <w:div w:id="1600328489">
                  <w:marLeft w:val="0"/>
                  <w:marRight w:val="0"/>
                  <w:marTop w:val="0"/>
                  <w:marBottom w:val="0"/>
                  <w:divBdr>
                    <w:top w:val="single" w:sz="2" w:space="1" w:color="FFFFFF"/>
                    <w:left w:val="single" w:sz="2" w:space="11" w:color="FFFFFF"/>
                    <w:bottom w:val="single" w:sz="2" w:space="4" w:color="FFFFFF"/>
                    <w:right w:val="single" w:sz="2" w:space="4" w:color="FFFFFF"/>
                  </w:divBdr>
                  <w:divsChild>
                    <w:div w:id="9507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53169">
      <w:bodyDiv w:val="1"/>
      <w:marLeft w:val="0"/>
      <w:marRight w:val="0"/>
      <w:marTop w:val="0"/>
      <w:marBottom w:val="0"/>
      <w:divBdr>
        <w:top w:val="none" w:sz="0" w:space="0" w:color="auto"/>
        <w:left w:val="none" w:sz="0" w:space="0" w:color="auto"/>
        <w:bottom w:val="none" w:sz="0" w:space="0" w:color="auto"/>
        <w:right w:val="none" w:sz="0" w:space="0" w:color="auto"/>
      </w:divBdr>
      <w:divsChild>
        <w:div w:id="1441559720">
          <w:marLeft w:val="0"/>
          <w:marRight w:val="0"/>
          <w:marTop w:val="0"/>
          <w:marBottom w:val="0"/>
          <w:divBdr>
            <w:top w:val="none" w:sz="0" w:space="0" w:color="auto"/>
            <w:left w:val="none" w:sz="0" w:space="0" w:color="auto"/>
            <w:bottom w:val="none" w:sz="0" w:space="0" w:color="auto"/>
            <w:right w:val="none" w:sz="0" w:space="0" w:color="auto"/>
          </w:divBdr>
        </w:div>
        <w:div w:id="672953704">
          <w:marLeft w:val="0"/>
          <w:marRight w:val="0"/>
          <w:marTop w:val="0"/>
          <w:marBottom w:val="300"/>
          <w:divBdr>
            <w:top w:val="none" w:sz="0" w:space="0" w:color="auto"/>
            <w:left w:val="none" w:sz="0" w:space="0" w:color="auto"/>
            <w:bottom w:val="none" w:sz="0" w:space="0" w:color="auto"/>
            <w:right w:val="none" w:sz="0" w:space="0" w:color="auto"/>
          </w:divBdr>
          <w:divsChild>
            <w:div w:id="1411344375">
              <w:marLeft w:val="0"/>
              <w:marRight w:val="0"/>
              <w:marTop w:val="0"/>
              <w:marBottom w:val="0"/>
              <w:divBdr>
                <w:top w:val="none" w:sz="0" w:space="0" w:color="auto"/>
                <w:left w:val="none" w:sz="0" w:space="0" w:color="auto"/>
                <w:bottom w:val="none" w:sz="0" w:space="0" w:color="auto"/>
                <w:right w:val="none" w:sz="0" w:space="0" w:color="auto"/>
              </w:divBdr>
              <w:divsChild>
                <w:div w:id="1122114978">
                  <w:marLeft w:val="0"/>
                  <w:marRight w:val="0"/>
                  <w:marTop w:val="0"/>
                  <w:marBottom w:val="0"/>
                  <w:divBdr>
                    <w:top w:val="single" w:sz="2" w:space="4" w:color="FFFFFF"/>
                    <w:left w:val="single" w:sz="2" w:space="11" w:color="FFFFFF"/>
                    <w:bottom w:val="single" w:sz="2" w:space="1" w:color="FFFFFF"/>
                    <w:right w:val="single" w:sz="2" w:space="4" w:color="FFFFFF"/>
                  </w:divBdr>
                  <w:divsChild>
                    <w:div w:id="1752654810">
                      <w:marLeft w:val="0"/>
                      <w:marRight w:val="0"/>
                      <w:marTop w:val="0"/>
                      <w:marBottom w:val="0"/>
                      <w:divBdr>
                        <w:top w:val="none" w:sz="0" w:space="0" w:color="auto"/>
                        <w:left w:val="none" w:sz="0" w:space="0" w:color="auto"/>
                        <w:bottom w:val="none" w:sz="0" w:space="0" w:color="auto"/>
                        <w:right w:val="none" w:sz="0" w:space="0" w:color="auto"/>
                      </w:divBdr>
                    </w:div>
                  </w:divsChild>
                </w:div>
                <w:div w:id="670448134">
                  <w:marLeft w:val="0"/>
                  <w:marRight w:val="0"/>
                  <w:marTop w:val="0"/>
                  <w:marBottom w:val="0"/>
                  <w:divBdr>
                    <w:top w:val="single" w:sz="2" w:space="1" w:color="FFFFFF"/>
                    <w:left w:val="single" w:sz="2" w:space="11" w:color="FFFFFF"/>
                    <w:bottom w:val="single" w:sz="2" w:space="1" w:color="FFFFFF"/>
                    <w:right w:val="single" w:sz="2" w:space="4" w:color="FFFFFF"/>
                  </w:divBdr>
                  <w:divsChild>
                    <w:div w:id="1932081284">
                      <w:marLeft w:val="0"/>
                      <w:marRight w:val="0"/>
                      <w:marTop w:val="0"/>
                      <w:marBottom w:val="0"/>
                      <w:divBdr>
                        <w:top w:val="none" w:sz="0" w:space="0" w:color="auto"/>
                        <w:left w:val="none" w:sz="0" w:space="0" w:color="auto"/>
                        <w:bottom w:val="none" w:sz="0" w:space="0" w:color="auto"/>
                        <w:right w:val="none" w:sz="0" w:space="0" w:color="auto"/>
                      </w:divBdr>
                    </w:div>
                  </w:divsChild>
                </w:div>
                <w:div w:id="1224027636">
                  <w:marLeft w:val="0"/>
                  <w:marRight w:val="0"/>
                  <w:marTop w:val="0"/>
                  <w:marBottom w:val="0"/>
                  <w:divBdr>
                    <w:top w:val="single" w:sz="2" w:space="1" w:color="FFFFFF"/>
                    <w:left w:val="single" w:sz="2" w:space="11" w:color="FFFFFF"/>
                    <w:bottom w:val="single" w:sz="2" w:space="1" w:color="FFFFFF"/>
                    <w:right w:val="single" w:sz="2" w:space="4" w:color="FFFFFF"/>
                  </w:divBdr>
                  <w:divsChild>
                    <w:div w:id="530459619">
                      <w:marLeft w:val="0"/>
                      <w:marRight w:val="0"/>
                      <w:marTop w:val="0"/>
                      <w:marBottom w:val="0"/>
                      <w:divBdr>
                        <w:top w:val="none" w:sz="0" w:space="0" w:color="auto"/>
                        <w:left w:val="none" w:sz="0" w:space="0" w:color="auto"/>
                        <w:bottom w:val="none" w:sz="0" w:space="0" w:color="auto"/>
                        <w:right w:val="none" w:sz="0" w:space="0" w:color="auto"/>
                      </w:divBdr>
                    </w:div>
                  </w:divsChild>
                </w:div>
                <w:div w:id="452283713">
                  <w:marLeft w:val="0"/>
                  <w:marRight w:val="0"/>
                  <w:marTop w:val="0"/>
                  <w:marBottom w:val="0"/>
                  <w:divBdr>
                    <w:top w:val="single" w:sz="2" w:space="1" w:color="FFFFFF"/>
                    <w:left w:val="single" w:sz="2" w:space="11" w:color="FFFFFF"/>
                    <w:bottom w:val="single" w:sz="2" w:space="1" w:color="FFFFFF"/>
                    <w:right w:val="single" w:sz="2" w:space="4" w:color="FFFFFF"/>
                  </w:divBdr>
                  <w:divsChild>
                    <w:div w:id="2028211128">
                      <w:marLeft w:val="0"/>
                      <w:marRight w:val="0"/>
                      <w:marTop w:val="0"/>
                      <w:marBottom w:val="0"/>
                      <w:divBdr>
                        <w:top w:val="none" w:sz="0" w:space="0" w:color="auto"/>
                        <w:left w:val="none" w:sz="0" w:space="0" w:color="auto"/>
                        <w:bottom w:val="none" w:sz="0" w:space="0" w:color="auto"/>
                        <w:right w:val="none" w:sz="0" w:space="0" w:color="auto"/>
                      </w:divBdr>
                    </w:div>
                  </w:divsChild>
                </w:div>
                <w:div w:id="1118448798">
                  <w:marLeft w:val="0"/>
                  <w:marRight w:val="0"/>
                  <w:marTop w:val="0"/>
                  <w:marBottom w:val="0"/>
                  <w:divBdr>
                    <w:top w:val="single" w:sz="2" w:space="1" w:color="FFFFFF"/>
                    <w:left w:val="single" w:sz="2" w:space="11" w:color="FFFFFF"/>
                    <w:bottom w:val="single" w:sz="2" w:space="1" w:color="FFFFFF"/>
                    <w:right w:val="single" w:sz="2" w:space="4" w:color="FFFFFF"/>
                  </w:divBdr>
                  <w:divsChild>
                    <w:div w:id="1672175754">
                      <w:marLeft w:val="0"/>
                      <w:marRight w:val="0"/>
                      <w:marTop w:val="0"/>
                      <w:marBottom w:val="0"/>
                      <w:divBdr>
                        <w:top w:val="none" w:sz="0" w:space="0" w:color="auto"/>
                        <w:left w:val="none" w:sz="0" w:space="0" w:color="auto"/>
                        <w:bottom w:val="none" w:sz="0" w:space="0" w:color="auto"/>
                        <w:right w:val="none" w:sz="0" w:space="0" w:color="auto"/>
                      </w:divBdr>
                    </w:div>
                  </w:divsChild>
                </w:div>
                <w:div w:id="1063680056">
                  <w:marLeft w:val="0"/>
                  <w:marRight w:val="0"/>
                  <w:marTop w:val="0"/>
                  <w:marBottom w:val="0"/>
                  <w:divBdr>
                    <w:top w:val="single" w:sz="2" w:space="1" w:color="FFFFFF"/>
                    <w:left w:val="single" w:sz="2" w:space="11" w:color="FFFFFF"/>
                    <w:bottom w:val="single" w:sz="2" w:space="1" w:color="FFFFFF"/>
                    <w:right w:val="single" w:sz="2" w:space="4" w:color="FFFFFF"/>
                  </w:divBdr>
                  <w:divsChild>
                    <w:div w:id="893735870">
                      <w:marLeft w:val="0"/>
                      <w:marRight w:val="0"/>
                      <w:marTop w:val="0"/>
                      <w:marBottom w:val="0"/>
                      <w:divBdr>
                        <w:top w:val="none" w:sz="0" w:space="0" w:color="auto"/>
                        <w:left w:val="none" w:sz="0" w:space="0" w:color="auto"/>
                        <w:bottom w:val="none" w:sz="0" w:space="0" w:color="auto"/>
                        <w:right w:val="none" w:sz="0" w:space="0" w:color="auto"/>
                      </w:divBdr>
                    </w:div>
                  </w:divsChild>
                </w:div>
                <w:div w:id="1418551338">
                  <w:marLeft w:val="0"/>
                  <w:marRight w:val="0"/>
                  <w:marTop w:val="0"/>
                  <w:marBottom w:val="0"/>
                  <w:divBdr>
                    <w:top w:val="single" w:sz="2" w:space="1" w:color="FFFFFF"/>
                    <w:left w:val="single" w:sz="2" w:space="11" w:color="FFFFFF"/>
                    <w:bottom w:val="single" w:sz="2" w:space="1" w:color="FFFFFF"/>
                    <w:right w:val="single" w:sz="2" w:space="4" w:color="FFFFFF"/>
                  </w:divBdr>
                  <w:divsChild>
                    <w:div w:id="538200568">
                      <w:marLeft w:val="0"/>
                      <w:marRight w:val="0"/>
                      <w:marTop w:val="0"/>
                      <w:marBottom w:val="0"/>
                      <w:divBdr>
                        <w:top w:val="none" w:sz="0" w:space="0" w:color="auto"/>
                        <w:left w:val="none" w:sz="0" w:space="0" w:color="auto"/>
                        <w:bottom w:val="none" w:sz="0" w:space="0" w:color="auto"/>
                        <w:right w:val="none" w:sz="0" w:space="0" w:color="auto"/>
                      </w:divBdr>
                    </w:div>
                  </w:divsChild>
                </w:div>
                <w:div w:id="396243590">
                  <w:marLeft w:val="0"/>
                  <w:marRight w:val="0"/>
                  <w:marTop w:val="0"/>
                  <w:marBottom w:val="0"/>
                  <w:divBdr>
                    <w:top w:val="single" w:sz="2" w:space="1" w:color="FFFFFF"/>
                    <w:left w:val="single" w:sz="2" w:space="11" w:color="FFFFFF"/>
                    <w:bottom w:val="single" w:sz="2" w:space="1" w:color="FFFFFF"/>
                    <w:right w:val="single" w:sz="2" w:space="4" w:color="FFFFFF"/>
                  </w:divBdr>
                  <w:divsChild>
                    <w:div w:id="1502311272">
                      <w:marLeft w:val="0"/>
                      <w:marRight w:val="0"/>
                      <w:marTop w:val="0"/>
                      <w:marBottom w:val="0"/>
                      <w:divBdr>
                        <w:top w:val="none" w:sz="0" w:space="0" w:color="auto"/>
                        <w:left w:val="none" w:sz="0" w:space="0" w:color="auto"/>
                        <w:bottom w:val="none" w:sz="0" w:space="0" w:color="auto"/>
                        <w:right w:val="none" w:sz="0" w:space="0" w:color="auto"/>
                      </w:divBdr>
                    </w:div>
                  </w:divsChild>
                </w:div>
                <w:div w:id="101072506">
                  <w:marLeft w:val="0"/>
                  <w:marRight w:val="0"/>
                  <w:marTop w:val="0"/>
                  <w:marBottom w:val="0"/>
                  <w:divBdr>
                    <w:top w:val="single" w:sz="2" w:space="1" w:color="FFFFFF"/>
                    <w:left w:val="single" w:sz="2" w:space="11" w:color="FFFFFF"/>
                    <w:bottom w:val="single" w:sz="2" w:space="1" w:color="FFFFFF"/>
                    <w:right w:val="single" w:sz="2" w:space="4" w:color="FFFFFF"/>
                  </w:divBdr>
                  <w:divsChild>
                    <w:div w:id="1753623245">
                      <w:marLeft w:val="0"/>
                      <w:marRight w:val="0"/>
                      <w:marTop w:val="0"/>
                      <w:marBottom w:val="0"/>
                      <w:divBdr>
                        <w:top w:val="none" w:sz="0" w:space="0" w:color="auto"/>
                        <w:left w:val="none" w:sz="0" w:space="0" w:color="auto"/>
                        <w:bottom w:val="none" w:sz="0" w:space="0" w:color="auto"/>
                        <w:right w:val="none" w:sz="0" w:space="0" w:color="auto"/>
                      </w:divBdr>
                    </w:div>
                  </w:divsChild>
                </w:div>
                <w:div w:id="95490443">
                  <w:marLeft w:val="0"/>
                  <w:marRight w:val="0"/>
                  <w:marTop w:val="0"/>
                  <w:marBottom w:val="0"/>
                  <w:divBdr>
                    <w:top w:val="single" w:sz="2" w:space="1" w:color="FFFFFF"/>
                    <w:left w:val="single" w:sz="2" w:space="11" w:color="FFFFFF"/>
                    <w:bottom w:val="single" w:sz="2" w:space="1" w:color="FFFFFF"/>
                    <w:right w:val="single" w:sz="2" w:space="4" w:color="FFFFFF"/>
                  </w:divBdr>
                  <w:divsChild>
                    <w:div w:id="1800803706">
                      <w:marLeft w:val="0"/>
                      <w:marRight w:val="0"/>
                      <w:marTop w:val="0"/>
                      <w:marBottom w:val="0"/>
                      <w:divBdr>
                        <w:top w:val="none" w:sz="0" w:space="0" w:color="auto"/>
                        <w:left w:val="none" w:sz="0" w:space="0" w:color="auto"/>
                        <w:bottom w:val="none" w:sz="0" w:space="0" w:color="auto"/>
                        <w:right w:val="none" w:sz="0" w:space="0" w:color="auto"/>
                      </w:divBdr>
                    </w:div>
                  </w:divsChild>
                </w:div>
                <w:div w:id="1457216580">
                  <w:marLeft w:val="0"/>
                  <w:marRight w:val="0"/>
                  <w:marTop w:val="0"/>
                  <w:marBottom w:val="0"/>
                  <w:divBdr>
                    <w:top w:val="single" w:sz="2" w:space="1" w:color="FFFFFF"/>
                    <w:left w:val="single" w:sz="2" w:space="11" w:color="FFFFFF"/>
                    <w:bottom w:val="single" w:sz="2" w:space="1" w:color="FFFFFF"/>
                    <w:right w:val="single" w:sz="2" w:space="4" w:color="FFFFFF"/>
                  </w:divBdr>
                  <w:divsChild>
                    <w:div w:id="204220428">
                      <w:marLeft w:val="0"/>
                      <w:marRight w:val="0"/>
                      <w:marTop w:val="0"/>
                      <w:marBottom w:val="0"/>
                      <w:divBdr>
                        <w:top w:val="none" w:sz="0" w:space="0" w:color="auto"/>
                        <w:left w:val="none" w:sz="0" w:space="0" w:color="auto"/>
                        <w:bottom w:val="none" w:sz="0" w:space="0" w:color="auto"/>
                        <w:right w:val="none" w:sz="0" w:space="0" w:color="auto"/>
                      </w:divBdr>
                    </w:div>
                  </w:divsChild>
                </w:div>
                <w:div w:id="1182862908">
                  <w:marLeft w:val="0"/>
                  <w:marRight w:val="0"/>
                  <w:marTop w:val="0"/>
                  <w:marBottom w:val="0"/>
                  <w:divBdr>
                    <w:top w:val="single" w:sz="2" w:space="1" w:color="FFFFFF"/>
                    <w:left w:val="single" w:sz="2" w:space="11" w:color="FFFFFF"/>
                    <w:bottom w:val="single" w:sz="2" w:space="1" w:color="FFFFFF"/>
                    <w:right w:val="single" w:sz="2" w:space="4" w:color="FFFFFF"/>
                  </w:divBdr>
                  <w:divsChild>
                    <w:div w:id="1086807168">
                      <w:marLeft w:val="0"/>
                      <w:marRight w:val="0"/>
                      <w:marTop w:val="0"/>
                      <w:marBottom w:val="0"/>
                      <w:divBdr>
                        <w:top w:val="none" w:sz="0" w:space="0" w:color="auto"/>
                        <w:left w:val="none" w:sz="0" w:space="0" w:color="auto"/>
                        <w:bottom w:val="none" w:sz="0" w:space="0" w:color="auto"/>
                        <w:right w:val="none" w:sz="0" w:space="0" w:color="auto"/>
                      </w:divBdr>
                    </w:div>
                  </w:divsChild>
                </w:div>
                <w:div w:id="1599950274">
                  <w:marLeft w:val="0"/>
                  <w:marRight w:val="0"/>
                  <w:marTop w:val="0"/>
                  <w:marBottom w:val="0"/>
                  <w:divBdr>
                    <w:top w:val="single" w:sz="2" w:space="1" w:color="FFFFFF"/>
                    <w:left w:val="single" w:sz="2" w:space="11" w:color="FFFFFF"/>
                    <w:bottom w:val="single" w:sz="2" w:space="1" w:color="FFFFFF"/>
                    <w:right w:val="single" w:sz="2" w:space="4" w:color="FFFFFF"/>
                  </w:divBdr>
                  <w:divsChild>
                    <w:div w:id="380056435">
                      <w:marLeft w:val="0"/>
                      <w:marRight w:val="0"/>
                      <w:marTop w:val="0"/>
                      <w:marBottom w:val="0"/>
                      <w:divBdr>
                        <w:top w:val="none" w:sz="0" w:space="0" w:color="auto"/>
                        <w:left w:val="none" w:sz="0" w:space="0" w:color="auto"/>
                        <w:bottom w:val="none" w:sz="0" w:space="0" w:color="auto"/>
                        <w:right w:val="none" w:sz="0" w:space="0" w:color="auto"/>
                      </w:divBdr>
                    </w:div>
                  </w:divsChild>
                </w:div>
                <w:div w:id="1358773615">
                  <w:marLeft w:val="0"/>
                  <w:marRight w:val="0"/>
                  <w:marTop w:val="0"/>
                  <w:marBottom w:val="0"/>
                  <w:divBdr>
                    <w:top w:val="single" w:sz="2" w:space="1" w:color="FFFFFF"/>
                    <w:left w:val="single" w:sz="2" w:space="11" w:color="FFFFFF"/>
                    <w:bottom w:val="single" w:sz="2" w:space="1" w:color="FFFFFF"/>
                    <w:right w:val="single" w:sz="2" w:space="4" w:color="FFFFFF"/>
                  </w:divBdr>
                  <w:divsChild>
                    <w:div w:id="434522349">
                      <w:marLeft w:val="0"/>
                      <w:marRight w:val="0"/>
                      <w:marTop w:val="0"/>
                      <w:marBottom w:val="0"/>
                      <w:divBdr>
                        <w:top w:val="none" w:sz="0" w:space="0" w:color="auto"/>
                        <w:left w:val="none" w:sz="0" w:space="0" w:color="auto"/>
                        <w:bottom w:val="none" w:sz="0" w:space="0" w:color="auto"/>
                        <w:right w:val="none" w:sz="0" w:space="0" w:color="auto"/>
                      </w:divBdr>
                    </w:div>
                  </w:divsChild>
                </w:div>
                <w:div w:id="1627814692">
                  <w:marLeft w:val="0"/>
                  <w:marRight w:val="0"/>
                  <w:marTop w:val="0"/>
                  <w:marBottom w:val="0"/>
                  <w:divBdr>
                    <w:top w:val="single" w:sz="2" w:space="1" w:color="FFFFFF"/>
                    <w:left w:val="single" w:sz="2" w:space="11" w:color="FFFFFF"/>
                    <w:bottom w:val="single" w:sz="2" w:space="1" w:color="FFFFFF"/>
                    <w:right w:val="single" w:sz="2" w:space="4" w:color="FFFFFF"/>
                  </w:divBdr>
                  <w:divsChild>
                    <w:div w:id="1562908402">
                      <w:marLeft w:val="0"/>
                      <w:marRight w:val="0"/>
                      <w:marTop w:val="0"/>
                      <w:marBottom w:val="0"/>
                      <w:divBdr>
                        <w:top w:val="none" w:sz="0" w:space="0" w:color="auto"/>
                        <w:left w:val="none" w:sz="0" w:space="0" w:color="auto"/>
                        <w:bottom w:val="none" w:sz="0" w:space="0" w:color="auto"/>
                        <w:right w:val="none" w:sz="0" w:space="0" w:color="auto"/>
                      </w:divBdr>
                    </w:div>
                  </w:divsChild>
                </w:div>
                <w:div w:id="182935117">
                  <w:marLeft w:val="0"/>
                  <w:marRight w:val="0"/>
                  <w:marTop w:val="0"/>
                  <w:marBottom w:val="0"/>
                  <w:divBdr>
                    <w:top w:val="single" w:sz="2" w:space="1" w:color="FFFFFF"/>
                    <w:left w:val="single" w:sz="2" w:space="11" w:color="FFFFFF"/>
                    <w:bottom w:val="single" w:sz="2" w:space="4" w:color="FFFFFF"/>
                    <w:right w:val="single" w:sz="2" w:space="4" w:color="FFFFFF"/>
                  </w:divBdr>
                  <w:divsChild>
                    <w:div w:id="13140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85551">
          <w:marLeft w:val="0"/>
          <w:marRight w:val="0"/>
          <w:marTop w:val="0"/>
          <w:marBottom w:val="300"/>
          <w:divBdr>
            <w:top w:val="none" w:sz="0" w:space="0" w:color="auto"/>
            <w:left w:val="none" w:sz="0" w:space="0" w:color="auto"/>
            <w:bottom w:val="none" w:sz="0" w:space="0" w:color="auto"/>
            <w:right w:val="none" w:sz="0" w:space="0" w:color="auto"/>
          </w:divBdr>
          <w:divsChild>
            <w:div w:id="1441991402">
              <w:marLeft w:val="0"/>
              <w:marRight w:val="0"/>
              <w:marTop w:val="0"/>
              <w:marBottom w:val="0"/>
              <w:divBdr>
                <w:top w:val="none" w:sz="0" w:space="0" w:color="auto"/>
                <w:left w:val="none" w:sz="0" w:space="0" w:color="auto"/>
                <w:bottom w:val="none" w:sz="0" w:space="0" w:color="auto"/>
                <w:right w:val="none" w:sz="0" w:space="0" w:color="auto"/>
              </w:divBdr>
              <w:divsChild>
                <w:div w:id="754017065">
                  <w:marLeft w:val="0"/>
                  <w:marRight w:val="0"/>
                  <w:marTop w:val="0"/>
                  <w:marBottom w:val="0"/>
                  <w:divBdr>
                    <w:top w:val="single" w:sz="2" w:space="4" w:color="FFFFFF"/>
                    <w:left w:val="single" w:sz="2" w:space="11" w:color="FFFFFF"/>
                    <w:bottom w:val="single" w:sz="2" w:space="1" w:color="FFFFFF"/>
                    <w:right w:val="single" w:sz="2" w:space="4" w:color="FFFFFF"/>
                  </w:divBdr>
                  <w:divsChild>
                    <w:div w:id="1423065120">
                      <w:marLeft w:val="0"/>
                      <w:marRight w:val="0"/>
                      <w:marTop w:val="0"/>
                      <w:marBottom w:val="0"/>
                      <w:divBdr>
                        <w:top w:val="none" w:sz="0" w:space="0" w:color="auto"/>
                        <w:left w:val="none" w:sz="0" w:space="0" w:color="auto"/>
                        <w:bottom w:val="none" w:sz="0" w:space="0" w:color="auto"/>
                        <w:right w:val="none" w:sz="0" w:space="0" w:color="auto"/>
                      </w:divBdr>
                    </w:div>
                  </w:divsChild>
                </w:div>
                <w:div w:id="1009066276">
                  <w:marLeft w:val="0"/>
                  <w:marRight w:val="0"/>
                  <w:marTop w:val="0"/>
                  <w:marBottom w:val="0"/>
                  <w:divBdr>
                    <w:top w:val="single" w:sz="2" w:space="1" w:color="FFFFFF"/>
                    <w:left w:val="single" w:sz="2" w:space="11" w:color="FFFFFF"/>
                    <w:bottom w:val="single" w:sz="2" w:space="1" w:color="FFFFFF"/>
                    <w:right w:val="single" w:sz="2" w:space="4" w:color="FFFFFF"/>
                  </w:divBdr>
                  <w:divsChild>
                    <w:div w:id="1337923577">
                      <w:marLeft w:val="0"/>
                      <w:marRight w:val="0"/>
                      <w:marTop w:val="0"/>
                      <w:marBottom w:val="0"/>
                      <w:divBdr>
                        <w:top w:val="none" w:sz="0" w:space="0" w:color="auto"/>
                        <w:left w:val="none" w:sz="0" w:space="0" w:color="auto"/>
                        <w:bottom w:val="none" w:sz="0" w:space="0" w:color="auto"/>
                        <w:right w:val="none" w:sz="0" w:space="0" w:color="auto"/>
                      </w:divBdr>
                    </w:div>
                  </w:divsChild>
                </w:div>
                <w:div w:id="2139370101">
                  <w:marLeft w:val="0"/>
                  <w:marRight w:val="0"/>
                  <w:marTop w:val="0"/>
                  <w:marBottom w:val="0"/>
                  <w:divBdr>
                    <w:top w:val="single" w:sz="2" w:space="1" w:color="FFFFFF"/>
                    <w:left w:val="single" w:sz="2" w:space="11" w:color="FFFFFF"/>
                    <w:bottom w:val="single" w:sz="2" w:space="1" w:color="FFFFFF"/>
                    <w:right w:val="single" w:sz="2" w:space="4" w:color="FFFFFF"/>
                  </w:divBdr>
                  <w:divsChild>
                    <w:div w:id="1909224730">
                      <w:marLeft w:val="0"/>
                      <w:marRight w:val="0"/>
                      <w:marTop w:val="0"/>
                      <w:marBottom w:val="0"/>
                      <w:divBdr>
                        <w:top w:val="none" w:sz="0" w:space="0" w:color="auto"/>
                        <w:left w:val="none" w:sz="0" w:space="0" w:color="auto"/>
                        <w:bottom w:val="none" w:sz="0" w:space="0" w:color="auto"/>
                        <w:right w:val="none" w:sz="0" w:space="0" w:color="auto"/>
                      </w:divBdr>
                    </w:div>
                  </w:divsChild>
                </w:div>
                <w:div w:id="975373661">
                  <w:marLeft w:val="0"/>
                  <w:marRight w:val="0"/>
                  <w:marTop w:val="0"/>
                  <w:marBottom w:val="0"/>
                  <w:divBdr>
                    <w:top w:val="single" w:sz="2" w:space="1" w:color="FFFFFF"/>
                    <w:left w:val="single" w:sz="2" w:space="11" w:color="FFFFFF"/>
                    <w:bottom w:val="single" w:sz="2" w:space="1" w:color="FFFFFF"/>
                    <w:right w:val="single" w:sz="2" w:space="4" w:color="FFFFFF"/>
                  </w:divBdr>
                  <w:divsChild>
                    <w:div w:id="1425152700">
                      <w:marLeft w:val="0"/>
                      <w:marRight w:val="0"/>
                      <w:marTop w:val="0"/>
                      <w:marBottom w:val="0"/>
                      <w:divBdr>
                        <w:top w:val="none" w:sz="0" w:space="0" w:color="auto"/>
                        <w:left w:val="none" w:sz="0" w:space="0" w:color="auto"/>
                        <w:bottom w:val="none" w:sz="0" w:space="0" w:color="auto"/>
                        <w:right w:val="none" w:sz="0" w:space="0" w:color="auto"/>
                      </w:divBdr>
                    </w:div>
                  </w:divsChild>
                </w:div>
                <w:div w:id="2043940157">
                  <w:marLeft w:val="0"/>
                  <w:marRight w:val="0"/>
                  <w:marTop w:val="0"/>
                  <w:marBottom w:val="0"/>
                  <w:divBdr>
                    <w:top w:val="single" w:sz="2" w:space="1" w:color="FFFFFF"/>
                    <w:left w:val="single" w:sz="2" w:space="11" w:color="FFFFFF"/>
                    <w:bottom w:val="single" w:sz="2" w:space="1" w:color="FFFFFF"/>
                    <w:right w:val="single" w:sz="2" w:space="4" w:color="FFFFFF"/>
                  </w:divBdr>
                  <w:divsChild>
                    <w:div w:id="935939708">
                      <w:marLeft w:val="0"/>
                      <w:marRight w:val="0"/>
                      <w:marTop w:val="0"/>
                      <w:marBottom w:val="0"/>
                      <w:divBdr>
                        <w:top w:val="none" w:sz="0" w:space="0" w:color="auto"/>
                        <w:left w:val="none" w:sz="0" w:space="0" w:color="auto"/>
                        <w:bottom w:val="none" w:sz="0" w:space="0" w:color="auto"/>
                        <w:right w:val="none" w:sz="0" w:space="0" w:color="auto"/>
                      </w:divBdr>
                    </w:div>
                  </w:divsChild>
                </w:div>
                <w:div w:id="1262567058">
                  <w:marLeft w:val="0"/>
                  <w:marRight w:val="0"/>
                  <w:marTop w:val="0"/>
                  <w:marBottom w:val="0"/>
                  <w:divBdr>
                    <w:top w:val="single" w:sz="2" w:space="1" w:color="FFFFFF"/>
                    <w:left w:val="single" w:sz="2" w:space="11" w:color="FFFFFF"/>
                    <w:bottom w:val="single" w:sz="2" w:space="1" w:color="FFFFFF"/>
                    <w:right w:val="single" w:sz="2" w:space="4" w:color="FFFFFF"/>
                  </w:divBdr>
                  <w:divsChild>
                    <w:div w:id="1493527658">
                      <w:marLeft w:val="0"/>
                      <w:marRight w:val="0"/>
                      <w:marTop w:val="0"/>
                      <w:marBottom w:val="0"/>
                      <w:divBdr>
                        <w:top w:val="none" w:sz="0" w:space="0" w:color="auto"/>
                        <w:left w:val="none" w:sz="0" w:space="0" w:color="auto"/>
                        <w:bottom w:val="none" w:sz="0" w:space="0" w:color="auto"/>
                        <w:right w:val="none" w:sz="0" w:space="0" w:color="auto"/>
                      </w:divBdr>
                    </w:div>
                  </w:divsChild>
                </w:div>
                <w:div w:id="2119565701">
                  <w:marLeft w:val="0"/>
                  <w:marRight w:val="0"/>
                  <w:marTop w:val="0"/>
                  <w:marBottom w:val="0"/>
                  <w:divBdr>
                    <w:top w:val="single" w:sz="2" w:space="1" w:color="FFFFFF"/>
                    <w:left w:val="single" w:sz="2" w:space="11" w:color="FFFFFF"/>
                    <w:bottom w:val="single" w:sz="2" w:space="1" w:color="FFFFFF"/>
                    <w:right w:val="single" w:sz="2" w:space="4" w:color="FFFFFF"/>
                  </w:divBdr>
                  <w:divsChild>
                    <w:div w:id="262809596">
                      <w:marLeft w:val="0"/>
                      <w:marRight w:val="0"/>
                      <w:marTop w:val="0"/>
                      <w:marBottom w:val="0"/>
                      <w:divBdr>
                        <w:top w:val="none" w:sz="0" w:space="0" w:color="auto"/>
                        <w:left w:val="none" w:sz="0" w:space="0" w:color="auto"/>
                        <w:bottom w:val="none" w:sz="0" w:space="0" w:color="auto"/>
                        <w:right w:val="none" w:sz="0" w:space="0" w:color="auto"/>
                      </w:divBdr>
                    </w:div>
                  </w:divsChild>
                </w:div>
                <w:div w:id="1567379620">
                  <w:marLeft w:val="0"/>
                  <w:marRight w:val="0"/>
                  <w:marTop w:val="0"/>
                  <w:marBottom w:val="0"/>
                  <w:divBdr>
                    <w:top w:val="single" w:sz="2" w:space="1" w:color="FFFFFF"/>
                    <w:left w:val="single" w:sz="2" w:space="11" w:color="FFFFFF"/>
                    <w:bottom w:val="single" w:sz="2" w:space="1" w:color="FFFFFF"/>
                    <w:right w:val="single" w:sz="2" w:space="4" w:color="FFFFFF"/>
                  </w:divBdr>
                  <w:divsChild>
                    <w:div w:id="1091705880">
                      <w:marLeft w:val="0"/>
                      <w:marRight w:val="0"/>
                      <w:marTop w:val="0"/>
                      <w:marBottom w:val="0"/>
                      <w:divBdr>
                        <w:top w:val="none" w:sz="0" w:space="0" w:color="auto"/>
                        <w:left w:val="none" w:sz="0" w:space="0" w:color="auto"/>
                        <w:bottom w:val="none" w:sz="0" w:space="0" w:color="auto"/>
                        <w:right w:val="none" w:sz="0" w:space="0" w:color="auto"/>
                      </w:divBdr>
                    </w:div>
                  </w:divsChild>
                </w:div>
                <w:div w:id="2094819676">
                  <w:marLeft w:val="0"/>
                  <w:marRight w:val="0"/>
                  <w:marTop w:val="0"/>
                  <w:marBottom w:val="0"/>
                  <w:divBdr>
                    <w:top w:val="single" w:sz="2" w:space="1" w:color="FFFFFF"/>
                    <w:left w:val="single" w:sz="2" w:space="11" w:color="FFFFFF"/>
                    <w:bottom w:val="single" w:sz="2" w:space="1" w:color="FFFFFF"/>
                    <w:right w:val="single" w:sz="2" w:space="4" w:color="FFFFFF"/>
                  </w:divBdr>
                  <w:divsChild>
                    <w:div w:id="1405027852">
                      <w:marLeft w:val="0"/>
                      <w:marRight w:val="0"/>
                      <w:marTop w:val="0"/>
                      <w:marBottom w:val="0"/>
                      <w:divBdr>
                        <w:top w:val="none" w:sz="0" w:space="0" w:color="auto"/>
                        <w:left w:val="none" w:sz="0" w:space="0" w:color="auto"/>
                        <w:bottom w:val="none" w:sz="0" w:space="0" w:color="auto"/>
                        <w:right w:val="none" w:sz="0" w:space="0" w:color="auto"/>
                      </w:divBdr>
                    </w:div>
                  </w:divsChild>
                </w:div>
                <w:div w:id="924802070">
                  <w:marLeft w:val="0"/>
                  <w:marRight w:val="0"/>
                  <w:marTop w:val="0"/>
                  <w:marBottom w:val="0"/>
                  <w:divBdr>
                    <w:top w:val="single" w:sz="2" w:space="1" w:color="FFFFFF"/>
                    <w:left w:val="single" w:sz="2" w:space="11" w:color="FFFFFF"/>
                    <w:bottom w:val="single" w:sz="2" w:space="1" w:color="FFFFFF"/>
                    <w:right w:val="single" w:sz="2" w:space="4" w:color="FFFFFF"/>
                  </w:divBdr>
                  <w:divsChild>
                    <w:div w:id="172916359">
                      <w:marLeft w:val="0"/>
                      <w:marRight w:val="0"/>
                      <w:marTop w:val="0"/>
                      <w:marBottom w:val="0"/>
                      <w:divBdr>
                        <w:top w:val="none" w:sz="0" w:space="0" w:color="auto"/>
                        <w:left w:val="none" w:sz="0" w:space="0" w:color="auto"/>
                        <w:bottom w:val="none" w:sz="0" w:space="0" w:color="auto"/>
                        <w:right w:val="none" w:sz="0" w:space="0" w:color="auto"/>
                      </w:divBdr>
                    </w:div>
                  </w:divsChild>
                </w:div>
                <w:div w:id="46612187">
                  <w:marLeft w:val="0"/>
                  <w:marRight w:val="0"/>
                  <w:marTop w:val="0"/>
                  <w:marBottom w:val="0"/>
                  <w:divBdr>
                    <w:top w:val="single" w:sz="2" w:space="1" w:color="FFFFFF"/>
                    <w:left w:val="single" w:sz="2" w:space="11" w:color="FFFFFF"/>
                    <w:bottom w:val="single" w:sz="2" w:space="1" w:color="FFFFFF"/>
                    <w:right w:val="single" w:sz="2" w:space="4" w:color="FFFFFF"/>
                  </w:divBdr>
                  <w:divsChild>
                    <w:div w:id="1539313969">
                      <w:marLeft w:val="0"/>
                      <w:marRight w:val="0"/>
                      <w:marTop w:val="0"/>
                      <w:marBottom w:val="0"/>
                      <w:divBdr>
                        <w:top w:val="none" w:sz="0" w:space="0" w:color="auto"/>
                        <w:left w:val="none" w:sz="0" w:space="0" w:color="auto"/>
                        <w:bottom w:val="none" w:sz="0" w:space="0" w:color="auto"/>
                        <w:right w:val="none" w:sz="0" w:space="0" w:color="auto"/>
                      </w:divBdr>
                    </w:div>
                  </w:divsChild>
                </w:div>
                <w:div w:id="1216893305">
                  <w:marLeft w:val="0"/>
                  <w:marRight w:val="0"/>
                  <w:marTop w:val="0"/>
                  <w:marBottom w:val="0"/>
                  <w:divBdr>
                    <w:top w:val="single" w:sz="2" w:space="1" w:color="FFFFFF"/>
                    <w:left w:val="single" w:sz="2" w:space="11" w:color="FFFFFF"/>
                    <w:bottom w:val="single" w:sz="2" w:space="1" w:color="FFFFFF"/>
                    <w:right w:val="single" w:sz="2" w:space="4" w:color="FFFFFF"/>
                  </w:divBdr>
                  <w:divsChild>
                    <w:div w:id="2092120347">
                      <w:marLeft w:val="0"/>
                      <w:marRight w:val="0"/>
                      <w:marTop w:val="0"/>
                      <w:marBottom w:val="0"/>
                      <w:divBdr>
                        <w:top w:val="none" w:sz="0" w:space="0" w:color="auto"/>
                        <w:left w:val="none" w:sz="0" w:space="0" w:color="auto"/>
                        <w:bottom w:val="none" w:sz="0" w:space="0" w:color="auto"/>
                        <w:right w:val="none" w:sz="0" w:space="0" w:color="auto"/>
                      </w:divBdr>
                    </w:div>
                  </w:divsChild>
                </w:div>
                <w:div w:id="816651340">
                  <w:marLeft w:val="0"/>
                  <w:marRight w:val="0"/>
                  <w:marTop w:val="0"/>
                  <w:marBottom w:val="0"/>
                  <w:divBdr>
                    <w:top w:val="single" w:sz="2" w:space="1" w:color="FFFFFF"/>
                    <w:left w:val="single" w:sz="2" w:space="11" w:color="FFFFFF"/>
                    <w:bottom w:val="single" w:sz="2" w:space="1" w:color="FFFFFF"/>
                    <w:right w:val="single" w:sz="2" w:space="4" w:color="FFFFFF"/>
                  </w:divBdr>
                  <w:divsChild>
                    <w:div w:id="905799105">
                      <w:marLeft w:val="0"/>
                      <w:marRight w:val="0"/>
                      <w:marTop w:val="0"/>
                      <w:marBottom w:val="0"/>
                      <w:divBdr>
                        <w:top w:val="none" w:sz="0" w:space="0" w:color="auto"/>
                        <w:left w:val="none" w:sz="0" w:space="0" w:color="auto"/>
                        <w:bottom w:val="none" w:sz="0" w:space="0" w:color="auto"/>
                        <w:right w:val="none" w:sz="0" w:space="0" w:color="auto"/>
                      </w:divBdr>
                    </w:div>
                  </w:divsChild>
                </w:div>
                <w:div w:id="369306518">
                  <w:marLeft w:val="0"/>
                  <w:marRight w:val="0"/>
                  <w:marTop w:val="0"/>
                  <w:marBottom w:val="0"/>
                  <w:divBdr>
                    <w:top w:val="single" w:sz="2" w:space="1" w:color="FFFFFF"/>
                    <w:left w:val="single" w:sz="2" w:space="11" w:color="FFFFFF"/>
                    <w:bottom w:val="single" w:sz="2" w:space="1" w:color="FFFFFF"/>
                    <w:right w:val="single" w:sz="2" w:space="4" w:color="FFFFFF"/>
                  </w:divBdr>
                  <w:divsChild>
                    <w:div w:id="527989969">
                      <w:marLeft w:val="0"/>
                      <w:marRight w:val="0"/>
                      <w:marTop w:val="0"/>
                      <w:marBottom w:val="0"/>
                      <w:divBdr>
                        <w:top w:val="none" w:sz="0" w:space="0" w:color="auto"/>
                        <w:left w:val="none" w:sz="0" w:space="0" w:color="auto"/>
                        <w:bottom w:val="none" w:sz="0" w:space="0" w:color="auto"/>
                        <w:right w:val="none" w:sz="0" w:space="0" w:color="auto"/>
                      </w:divBdr>
                    </w:div>
                  </w:divsChild>
                </w:div>
                <w:div w:id="147206821">
                  <w:marLeft w:val="0"/>
                  <w:marRight w:val="0"/>
                  <w:marTop w:val="0"/>
                  <w:marBottom w:val="0"/>
                  <w:divBdr>
                    <w:top w:val="single" w:sz="2" w:space="1" w:color="FFFFFF"/>
                    <w:left w:val="single" w:sz="2" w:space="11" w:color="FFFFFF"/>
                    <w:bottom w:val="single" w:sz="2" w:space="1" w:color="FFFFFF"/>
                    <w:right w:val="single" w:sz="2" w:space="4" w:color="FFFFFF"/>
                  </w:divBdr>
                  <w:divsChild>
                    <w:div w:id="479462724">
                      <w:marLeft w:val="0"/>
                      <w:marRight w:val="0"/>
                      <w:marTop w:val="0"/>
                      <w:marBottom w:val="0"/>
                      <w:divBdr>
                        <w:top w:val="none" w:sz="0" w:space="0" w:color="auto"/>
                        <w:left w:val="none" w:sz="0" w:space="0" w:color="auto"/>
                        <w:bottom w:val="none" w:sz="0" w:space="0" w:color="auto"/>
                        <w:right w:val="none" w:sz="0" w:space="0" w:color="auto"/>
                      </w:divBdr>
                    </w:div>
                  </w:divsChild>
                </w:div>
                <w:div w:id="1478104400">
                  <w:marLeft w:val="0"/>
                  <w:marRight w:val="0"/>
                  <w:marTop w:val="0"/>
                  <w:marBottom w:val="0"/>
                  <w:divBdr>
                    <w:top w:val="single" w:sz="2" w:space="1" w:color="FFFFFF"/>
                    <w:left w:val="single" w:sz="2" w:space="11" w:color="FFFFFF"/>
                    <w:bottom w:val="single" w:sz="2" w:space="1" w:color="FFFFFF"/>
                    <w:right w:val="single" w:sz="2" w:space="4" w:color="FFFFFF"/>
                  </w:divBdr>
                  <w:divsChild>
                    <w:div w:id="169104512">
                      <w:marLeft w:val="0"/>
                      <w:marRight w:val="0"/>
                      <w:marTop w:val="0"/>
                      <w:marBottom w:val="0"/>
                      <w:divBdr>
                        <w:top w:val="none" w:sz="0" w:space="0" w:color="auto"/>
                        <w:left w:val="none" w:sz="0" w:space="0" w:color="auto"/>
                        <w:bottom w:val="none" w:sz="0" w:space="0" w:color="auto"/>
                        <w:right w:val="none" w:sz="0" w:space="0" w:color="auto"/>
                      </w:divBdr>
                    </w:div>
                  </w:divsChild>
                </w:div>
                <w:div w:id="864906621">
                  <w:marLeft w:val="0"/>
                  <w:marRight w:val="0"/>
                  <w:marTop w:val="0"/>
                  <w:marBottom w:val="0"/>
                  <w:divBdr>
                    <w:top w:val="single" w:sz="2" w:space="1" w:color="FFFFFF"/>
                    <w:left w:val="single" w:sz="2" w:space="11" w:color="FFFFFF"/>
                    <w:bottom w:val="single" w:sz="2" w:space="1" w:color="FFFFFF"/>
                    <w:right w:val="single" w:sz="2" w:space="4" w:color="FFFFFF"/>
                  </w:divBdr>
                  <w:divsChild>
                    <w:div w:id="493574815">
                      <w:marLeft w:val="0"/>
                      <w:marRight w:val="0"/>
                      <w:marTop w:val="0"/>
                      <w:marBottom w:val="0"/>
                      <w:divBdr>
                        <w:top w:val="none" w:sz="0" w:space="0" w:color="auto"/>
                        <w:left w:val="none" w:sz="0" w:space="0" w:color="auto"/>
                        <w:bottom w:val="none" w:sz="0" w:space="0" w:color="auto"/>
                        <w:right w:val="none" w:sz="0" w:space="0" w:color="auto"/>
                      </w:divBdr>
                    </w:div>
                  </w:divsChild>
                </w:div>
                <w:div w:id="1481656115">
                  <w:marLeft w:val="0"/>
                  <w:marRight w:val="0"/>
                  <w:marTop w:val="0"/>
                  <w:marBottom w:val="0"/>
                  <w:divBdr>
                    <w:top w:val="single" w:sz="2" w:space="1" w:color="FFFFFF"/>
                    <w:left w:val="single" w:sz="2" w:space="11" w:color="FFFFFF"/>
                    <w:bottom w:val="single" w:sz="2" w:space="1" w:color="FFFFFF"/>
                    <w:right w:val="single" w:sz="2" w:space="4" w:color="FFFFFF"/>
                  </w:divBdr>
                  <w:divsChild>
                    <w:div w:id="37243438">
                      <w:marLeft w:val="0"/>
                      <w:marRight w:val="0"/>
                      <w:marTop w:val="0"/>
                      <w:marBottom w:val="0"/>
                      <w:divBdr>
                        <w:top w:val="none" w:sz="0" w:space="0" w:color="auto"/>
                        <w:left w:val="none" w:sz="0" w:space="0" w:color="auto"/>
                        <w:bottom w:val="none" w:sz="0" w:space="0" w:color="auto"/>
                        <w:right w:val="none" w:sz="0" w:space="0" w:color="auto"/>
                      </w:divBdr>
                    </w:div>
                  </w:divsChild>
                </w:div>
                <w:div w:id="1550068098">
                  <w:marLeft w:val="0"/>
                  <w:marRight w:val="0"/>
                  <w:marTop w:val="0"/>
                  <w:marBottom w:val="0"/>
                  <w:divBdr>
                    <w:top w:val="single" w:sz="2" w:space="1" w:color="FFFFFF"/>
                    <w:left w:val="single" w:sz="2" w:space="11" w:color="FFFFFF"/>
                    <w:bottom w:val="single" w:sz="2" w:space="1" w:color="FFFFFF"/>
                    <w:right w:val="single" w:sz="2" w:space="4" w:color="FFFFFF"/>
                  </w:divBdr>
                  <w:divsChild>
                    <w:div w:id="198057268">
                      <w:marLeft w:val="0"/>
                      <w:marRight w:val="0"/>
                      <w:marTop w:val="0"/>
                      <w:marBottom w:val="0"/>
                      <w:divBdr>
                        <w:top w:val="none" w:sz="0" w:space="0" w:color="auto"/>
                        <w:left w:val="none" w:sz="0" w:space="0" w:color="auto"/>
                        <w:bottom w:val="none" w:sz="0" w:space="0" w:color="auto"/>
                        <w:right w:val="none" w:sz="0" w:space="0" w:color="auto"/>
                      </w:divBdr>
                    </w:div>
                  </w:divsChild>
                </w:div>
                <w:div w:id="946304733">
                  <w:marLeft w:val="0"/>
                  <w:marRight w:val="0"/>
                  <w:marTop w:val="0"/>
                  <w:marBottom w:val="0"/>
                  <w:divBdr>
                    <w:top w:val="single" w:sz="2" w:space="1" w:color="FFFFFF"/>
                    <w:left w:val="single" w:sz="2" w:space="11" w:color="FFFFFF"/>
                    <w:bottom w:val="single" w:sz="2" w:space="1" w:color="FFFFFF"/>
                    <w:right w:val="single" w:sz="2" w:space="4" w:color="FFFFFF"/>
                  </w:divBdr>
                  <w:divsChild>
                    <w:div w:id="2003311282">
                      <w:marLeft w:val="0"/>
                      <w:marRight w:val="0"/>
                      <w:marTop w:val="0"/>
                      <w:marBottom w:val="0"/>
                      <w:divBdr>
                        <w:top w:val="none" w:sz="0" w:space="0" w:color="auto"/>
                        <w:left w:val="none" w:sz="0" w:space="0" w:color="auto"/>
                        <w:bottom w:val="none" w:sz="0" w:space="0" w:color="auto"/>
                        <w:right w:val="none" w:sz="0" w:space="0" w:color="auto"/>
                      </w:divBdr>
                    </w:div>
                  </w:divsChild>
                </w:div>
                <w:div w:id="825778354">
                  <w:marLeft w:val="0"/>
                  <w:marRight w:val="0"/>
                  <w:marTop w:val="0"/>
                  <w:marBottom w:val="0"/>
                  <w:divBdr>
                    <w:top w:val="single" w:sz="2" w:space="1" w:color="FFFFFF"/>
                    <w:left w:val="single" w:sz="2" w:space="11" w:color="FFFFFF"/>
                    <w:bottom w:val="single" w:sz="2" w:space="1" w:color="FFFFFF"/>
                    <w:right w:val="single" w:sz="2" w:space="4" w:color="FFFFFF"/>
                  </w:divBdr>
                  <w:divsChild>
                    <w:div w:id="474957737">
                      <w:marLeft w:val="0"/>
                      <w:marRight w:val="0"/>
                      <w:marTop w:val="0"/>
                      <w:marBottom w:val="0"/>
                      <w:divBdr>
                        <w:top w:val="none" w:sz="0" w:space="0" w:color="auto"/>
                        <w:left w:val="none" w:sz="0" w:space="0" w:color="auto"/>
                        <w:bottom w:val="none" w:sz="0" w:space="0" w:color="auto"/>
                        <w:right w:val="none" w:sz="0" w:space="0" w:color="auto"/>
                      </w:divBdr>
                    </w:div>
                  </w:divsChild>
                </w:div>
                <w:div w:id="925109592">
                  <w:marLeft w:val="0"/>
                  <w:marRight w:val="0"/>
                  <w:marTop w:val="0"/>
                  <w:marBottom w:val="0"/>
                  <w:divBdr>
                    <w:top w:val="single" w:sz="2" w:space="1" w:color="FFFFFF"/>
                    <w:left w:val="single" w:sz="2" w:space="11" w:color="FFFFFF"/>
                    <w:bottom w:val="single" w:sz="2" w:space="1" w:color="FFFFFF"/>
                    <w:right w:val="single" w:sz="2" w:space="4" w:color="FFFFFF"/>
                  </w:divBdr>
                  <w:divsChild>
                    <w:div w:id="679551316">
                      <w:marLeft w:val="0"/>
                      <w:marRight w:val="0"/>
                      <w:marTop w:val="0"/>
                      <w:marBottom w:val="0"/>
                      <w:divBdr>
                        <w:top w:val="none" w:sz="0" w:space="0" w:color="auto"/>
                        <w:left w:val="none" w:sz="0" w:space="0" w:color="auto"/>
                        <w:bottom w:val="none" w:sz="0" w:space="0" w:color="auto"/>
                        <w:right w:val="none" w:sz="0" w:space="0" w:color="auto"/>
                      </w:divBdr>
                    </w:div>
                  </w:divsChild>
                </w:div>
                <w:div w:id="1835605351">
                  <w:marLeft w:val="0"/>
                  <w:marRight w:val="0"/>
                  <w:marTop w:val="0"/>
                  <w:marBottom w:val="0"/>
                  <w:divBdr>
                    <w:top w:val="single" w:sz="2" w:space="1" w:color="FFFFFF"/>
                    <w:left w:val="single" w:sz="2" w:space="11" w:color="FFFFFF"/>
                    <w:bottom w:val="single" w:sz="2" w:space="1" w:color="FFFFFF"/>
                    <w:right w:val="single" w:sz="2" w:space="4" w:color="FFFFFF"/>
                  </w:divBdr>
                  <w:divsChild>
                    <w:div w:id="1641299224">
                      <w:marLeft w:val="0"/>
                      <w:marRight w:val="0"/>
                      <w:marTop w:val="0"/>
                      <w:marBottom w:val="0"/>
                      <w:divBdr>
                        <w:top w:val="none" w:sz="0" w:space="0" w:color="auto"/>
                        <w:left w:val="none" w:sz="0" w:space="0" w:color="auto"/>
                        <w:bottom w:val="none" w:sz="0" w:space="0" w:color="auto"/>
                        <w:right w:val="none" w:sz="0" w:space="0" w:color="auto"/>
                      </w:divBdr>
                    </w:div>
                  </w:divsChild>
                </w:div>
                <w:div w:id="1041787412">
                  <w:marLeft w:val="0"/>
                  <w:marRight w:val="0"/>
                  <w:marTop w:val="0"/>
                  <w:marBottom w:val="0"/>
                  <w:divBdr>
                    <w:top w:val="single" w:sz="2" w:space="1" w:color="FFFFFF"/>
                    <w:left w:val="single" w:sz="2" w:space="11" w:color="FFFFFF"/>
                    <w:bottom w:val="single" w:sz="2" w:space="1" w:color="FFFFFF"/>
                    <w:right w:val="single" w:sz="2" w:space="4" w:color="FFFFFF"/>
                  </w:divBdr>
                  <w:divsChild>
                    <w:div w:id="464277308">
                      <w:marLeft w:val="0"/>
                      <w:marRight w:val="0"/>
                      <w:marTop w:val="0"/>
                      <w:marBottom w:val="0"/>
                      <w:divBdr>
                        <w:top w:val="none" w:sz="0" w:space="0" w:color="auto"/>
                        <w:left w:val="none" w:sz="0" w:space="0" w:color="auto"/>
                        <w:bottom w:val="none" w:sz="0" w:space="0" w:color="auto"/>
                        <w:right w:val="none" w:sz="0" w:space="0" w:color="auto"/>
                      </w:divBdr>
                    </w:div>
                  </w:divsChild>
                </w:div>
                <w:div w:id="1746754982">
                  <w:marLeft w:val="0"/>
                  <w:marRight w:val="0"/>
                  <w:marTop w:val="0"/>
                  <w:marBottom w:val="0"/>
                  <w:divBdr>
                    <w:top w:val="single" w:sz="2" w:space="1" w:color="FFFFFF"/>
                    <w:left w:val="single" w:sz="2" w:space="11" w:color="FFFFFF"/>
                    <w:bottom w:val="single" w:sz="2" w:space="1" w:color="FFFFFF"/>
                    <w:right w:val="single" w:sz="2" w:space="4" w:color="FFFFFF"/>
                  </w:divBdr>
                  <w:divsChild>
                    <w:div w:id="744646769">
                      <w:marLeft w:val="0"/>
                      <w:marRight w:val="0"/>
                      <w:marTop w:val="0"/>
                      <w:marBottom w:val="0"/>
                      <w:divBdr>
                        <w:top w:val="none" w:sz="0" w:space="0" w:color="auto"/>
                        <w:left w:val="none" w:sz="0" w:space="0" w:color="auto"/>
                        <w:bottom w:val="none" w:sz="0" w:space="0" w:color="auto"/>
                        <w:right w:val="none" w:sz="0" w:space="0" w:color="auto"/>
                      </w:divBdr>
                    </w:div>
                  </w:divsChild>
                </w:div>
                <w:div w:id="2129008620">
                  <w:marLeft w:val="0"/>
                  <w:marRight w:val="0"/>
                  <w:marTop w:val="0"/>
                  <w:marBottom w:val="0"/>
                  <w:divBdr>
                    <w:top w:val="single" w:sz="2" w:space="1" w:color="FFFFFF"/>
                    <w:left w:val="single" w:sz="2" w:space="11" w:color="FFFFFF"/>
                    <w:bottom w:val="single" w:sz="2" w:space="1" w:color="FFFFFF"/>
                    <w:right w:val="single" w:sz="2" w:space="4" w:color="FFFFFF"/>
                  </w:divBdr>
                  <w:divsChild>
                    <w:div w:id="1369914662">
                      <w:marLeft w:val="0"/>
                      <w:marRight w:val="0"/>
                      <w:marTop w:val="0"/>
                      <w:marBottom w:val="0"/>
                      <w:divBdr>
                        <w:top w:val="none" w:sz="0" w:space="0" w:color="auto"/>
                        <w:left w:val="none" w:sz="0" w:space="0" w:color="auto"/>
                        <w:bottom w:val="none" w:sz="0" w:space="0" w:color="auto"/>
                        <w:right w:val="none" w:sz="0" w:space="0" w:color="auto"/>
                      </w:divBdr>
                    </w:div>
                  </w:divsChild>
                </w:div>
                <w:div w:id="1358889034">
                  <w:marLeft w:val="0"/>
                  <w:marRight w:val="0"/>
                  <w:marTop w:val="0"/>
                  <w:marBottom w:val="0"/>
                  <w:divBdr>
                    <w:top w:val="single" w:sz="2" w:space="1" w:color="FFFFFF"/>
                    <w:left w:val="single" w:sz="2" w:space="11" w:color="FFFFFF"/>
                    <w:bottom w:val="single" w:sz="2" w:space="1" w:color="FFFFFF"/>
                    <w:right w:val="single" w:sz="2" w:space="4" w:color="FFFFFF"/>
                  </w:divBdr>
                  <w:divsChild>
                    <w:div w:id="1299526688">
                      <w:marLeft w:val="0"/>
                      <w:marRight w:val="0"/>
                      <w:marTop w:val="0"/>
                      <w:marBottom w:val="0"/>
                      <w:divBdr>
                        <w:top w:val="none" w:sz="0" w:space="0" w:color="auto"/>
                        <w:left w:val="none" w:sz="0" w:space="0" w:color="auto"/>
                        <w:bottom w:val="none" w:sz="0" w:space="0" w:color="auto"/>
                        <w:right w:val="none" w:sz="0" w:space="0" w:color="auto"/>
                      </w:divBdr>
                    </w:div>
                  </w:divsChild>
                </w:div>
                <w:div w:id="1233812111">
                  <w:marLeft w:val="0"/>
                  <w:marRight w:val="0"/>
                  <w:marTop w:val="0"/>
                  <w:marBottom w:val="0"/>
                  <w:divBdr>
                    <w:top w:val="single" w:sz="2" w:space="1" w:color="FFFFFF"/>
                    <w:left w:val="single" w:sz="2" w:space="11" w:color="FFFFFF"/>
                    <w:bottom w:val="single" w:sz="2" w:space="1" w:color="FFFFFF"/>
                    <w:right w:val="single" w:sz="2" w:space="4" w:color="FFFFFF"/>
                  </w:divBdr>
                  <w:divsChild>
                    <w:div w:id="725563401">
                      <w:marLeft w:val="0"/>
                      <w:marRight w:val="0"/>
                      <w:marTop w:val="0"/>
                      <w:marBottom w:val="0"/>
                      <w:divBdr>
                        <w:top w:val="none" w:sz="0" w:space="0" w:color="auto"/>
                        <w:left w:val="none" w:sz="0" w:space="0" w:color="auto"/>
                        <w:bottom w:val="none" w:sz="0" w:space="0" w:color="auto"/>
                        <w:right w:val="none" w:sz="0" w:space="0" w:color="auto"/>
                      </w:divBdr>
                    </w:div>
                  </w:divsChild>
                </w:div>
                <w:div w:id="1842965090">
                  <w:marLeft w:val="0"/>
                  <w:marRight w:val="0"/>
                  <w:marTop w:val="0"/>
                  <w:marBottom w:val="0"/>
                  <w:divBdr>
                    <w:top w:val="single" w:sz="2" w:space="1" w:color="FFFFFF"/>
                    <w:left w:val="single" w:sz="2" w:space="11" w:color="FFFFFF"/>
                    <w:bottom w:val="single" w:sz="2" w:space="1" w:color="FFFFFF"/>
                    <w:right w:val="single" w:sz="2" w:space="4" w:color="FFFFFF"/>
                  </w:divBdr>
                  <w:divsChild>
                    <w:div w:id="1703703856">
                      <w:marLeft w:val="0"/>
                      <w:marRight w:val="0"/>
                      <w:marTop w:val="0"/>
                      <w:marBottom w:val="0"/>
                      <w:divBdr>
                        <w:top w:val="none" w:sz="0" w:space="0" w:color="auto"/>
                        <w:left w:val="none" w:sz="0" w:space="0" w:color="auto"/>
                        <w:bottom w:val="none" w:sz="0" w:space="0" w:color="auto"/>
                        <w:right w:val="none" w:sz="0" w:space="0" w:color="auto"/>
                      </w:divBdr>
                    </w:div>
                  </w:divsChild>
                </w:div>
                <w:div w:id="1105151051">
                  <w:marLeft w:val="0"/>
                  <w:marRight w:val="0"/>
                  <w:marTop w:val="0"/>
                  <w:marBottom w:val="0"/>
                  <w:divBdr>
                    <w:top w:val="single" w:sz="2" w:space="1" w:color="FFFFFF"/>
                    <w:left w:val="single" w:sz="2" w:space="11" w:color="FFFFFF"/>
                    <w:bottom w:val="single" w:sz="2" w:space="1" w:color="FFFFFF"/>
                    <w:right w:val="single" w:sz="2" w:space="4" w:color="FFFFFF"/>
                  </w:divBdr>
                  <w:divsChild>
                    <w:div w:id="1199859904">
                      <w:marLeft w:val="0"/>
                      <w:marRight w:val="0"/>
                      <w:marTop w:val="0"/>
                      <w:marBottom w:val="0"/>
                      <w:divBdr>
                        <w:top w:val="none" w:sz="0" w:space="0" w:color="auto"/>
                        <w:left w:val="none" w:sz="0" w:space="0" w:color="auto"/>
                        <w:bottom w:val="none" w:sz="0" w:space="0" w:color="auto"/>
                        <w:right w:val="none" w:sz="0" w:space="0" w:color="auto"/>
                      </w:divBdr>
                    </w:div>
                  </w:divsChild>
                </w:div>
                <w:div w:id="1807165547">
                  <w:marLeft w:val="0"/>
                  <w:marRight w:val="0"/>
                  <w:marTop w:val="0"/>
                  <w:marBottom w:val="0"/>
                  <w:divBdr>
                    <w:top w:val="single" w:sz="2" w:space="1" w:color="FFFFFF"/>
                    <w:left w:val="single" w:sz="2" w:space="11" w:color="FFFFFF"/>
                    <w:bottom w:val="single" w:sz="2" w:space="1" w:color="FFFFFF"/>
                    <w:right w:val="single" w:sz="2" w:space="4" w:color="FFFFFF"/>
                  </w:divBdr>
                  <w:divsChild>
                    <w:div w:id="482897380">
                      <w:marLeft w:val="0"/>
                      <w:marRight w:val="0"/>
                      <w:marTop w:val="0"/>
                      <w:marBottom w:val="0"/>
                      <w:divBdr>
                        <w:top w:val="none" w:sz="0" w:space="0" w:color="auto"/>
                        <w:left w:val="none" w:sz="0" w:space="0" w:color="auto"/>
                        <w:bottom w:val="none" w:sz="0" w:space="0" w:color="auto"/>
                        <w:right w:val="none" w:sz="0" w:space="0" w:color="auto"/>
                      </w:divBdr>
                    </w:div>
                  </w:divsChild>
                </w:div>
                <w:div w:id="838615837">
                  <w:marLeft w:val="0"/>
                  <w:marRight w:val="0"/>
                  <w:marTop w:val="0"/>
                  <w:marBottom w:val="0"/>
                  <w:divBdr>
                    <w:top w:val="single" w:sz="2" w:space="1" w:color="FFFFFF"/>
                    <w:left w:val="single" w:sz="2" w:space="11" w:color="FFFFFF"/>
                    <w:bottom w:val="single" w:sz="2" w:space="1" w:color="FFFFFF"/>
                    <w:right w:val="single" w:sz="2" w:space="4" w:color="FFFFFF"/>
                  </w:divBdr>
                  <w:divsChild>
                    <w:div w:id="915936312">
                      <w:marLeft w:val="0"/>
                      <w:marRight w:val="0"/>
                      <w:marTop w:val="0"/>
                      <w:marBottom w:val="0"/>
                      <w:divBdr>
                        <w:top w:val="none" w:sz="0" w:space="0" w:color="auto"/>
                        <w:left w:val="none" w:sz="0" w:space="0" w:color="auto"/>
                        <w:bottom w:val="none" w:sz="0" w:space="0" w:color="auto"/>
                        <w:right w:val="none" w:sz="0" w:space="0" w:color="auto"/>
                      </w:divBdr>
                    </w:div>
                  </w:divsChild>
                </w:div>
                <w:div w:id="2040354054">
                  <w:marLeft w:val="0"/>
                  <w:marRight w:val="0"/>
                  <w:marTop w:val="0"/>
                  <w:marBottom w:val="0"/>
                  <w:divBdr>
                    <w:top w:val="single" w:sz="2" w:space="1" w:color="FFFFFF"/>
                    <w:left w:val="single" w:sz="2" w:space="11" w:color="FFFFFF"/>
                    <w:bottom w:val="single" w:sz="2" w:space="4" w:color="FFFFFF"/>
                    <w:right w:val="single" w:sz="2" w:space="4" w:color="FFFFFF"/>
                  </w:divBdr>
                  <w:divsChild>
                    <w:div w:id="14546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53505">
          <w:marLeft w:val="0"/>
          <w:marRight w:val="0"/>
          <w:marTop w:val="0"/>
          <w:marBottom w:val="300"/>
          <w:divBdr>
            <w:top w:val="none" w:sz="0" w:space="0" w:color="auto"/>
            <w:left w:val="none" w:sz="0" w:space="0" w:color="auto"/>
            <w:bottom w:val="none" w:sz="0" w:space="0" w:color="auto"/>
            <w:right w:val="none" w:sz="0" w:space="0" w:color="auto"/>
          </w:divBdr>
          <w:divsChild>
            <w:div w:id="1610551374">
              <w:marLeft w:val="0"/>
              <w:marRight w:val="0"/>
              <w:marTop w:val="0"/>
              <w:marBottom w:val="0"/>
              <w:divBdr>
                <w:top w:val="none" w:sz="0" w:space="0" w:color="auto"/>
                <w:left w:val="none" w:sz="0" w:space="0" w:color="auto"/>
                <w:bottom w:val="none" w:sz="0" w:space="0" w:color="auto"/>
                <w:right w:val="none" w:sz="0" w:space="0" w:color="auto"/>
              </w:divBdr>
              <w:divsChild>
                <w:div w:id="616958484">
                  <w:marLeft w:val="0"/>
                  <w:marRight w:val="0"/>
                  <w:marTop w:val="0"/>
                  <w:marBottom w:val="0"/>
                  <w:divBdr>
                    <w:top w:val="single" w:sz="2" w:space="4" w:color="FFFFFF"/>
                    <w:left w:val="single" w:sz="2" w:space="11" w:color="FFFFFF"/>
                    <w:bottom w:val="single" w:sz="2" w:space="1" w:color="FFFFFF"/>
                    <w:right w:val="single" w:sz="2" w:space="4" w:color="FFFFFF"/>
                  </w:divBdr>
                  <w:divsChild>
                    <w:div w:id="626621169">
                      <w:marLeft w:val="0"/>
                      <w:marRight w:val="0"/>
                      <w:marTop w:val="0"/>
                      <w:marBottom w:val="0"/>
                      <w:divBdr>
                        <w:top w:val="none" w:sz="0" w:space="0" w:color="auto"/>
                        <w:left w:val="none" w:sz="0" w:space="0" w:color="auto"/>
                        <w:bottom w:val="none" w:sz="0" w:space="0" w:color="auto"/>
                        <w:right w:val="none" w:sz="0" w:space="0" w:color="auto"/>
                      </w:divBdr>
                    </w:div>
                  </w:divsChild>
                </w:div>
                <w:div w:id="1882356160">
                  <w:marLeft w:val="0"/>
                  <w:marRight w:val="0"/>
                  <w:marTop w:val="0"/>
                  <w:marBottom w:val="0"/>
                  <w:divBdr>
                    <w:top w:val="single" w:sz="2" w:space="1" w:color="FFFFFF"/>
                    <w:left w:val="single" w:sz="2" w:space="11" w:color="FFFFFF"/>
                    <w:bottom w:val="single" w:sz="2" w:space="1" w:color="FFFFFF"/>
                    <w:right w:val="single" w:sz="2" w:space="4" w:color="FFFFFF"/>
                  </w:divBdr>
                  <w:divsChild>
                    <w:div w:id="738790874">
                      <w:marLeft w:val="0"/>
                      <w:marRight w:val="0"/>
                      <w:marTop w:val="0"/>
                      <w:marBottom w:val="0"/>
                      <w:divBdr>
                        <w:top w:val="none" w:sz="0" w:space="0" w:color="auto"/>
                        <w:left w:val="none" w:sz="0" w:space="0" w:color="auto"/>
                        <w:bottom w:val="none" w:sz="0" w:space="0" w:color="auto"/>
                        <w:right w:val="none" w:sz="0" w:space="0" w:color="auto"/>
                      </w:divBdr>
                    </w:div>
                  </w:divsChild>
                </w:div>
                <w:div w:id="288753302">
                  <w:marLeft w:val="0"/>
                  <w:marRight w:val="0"/>
                  <w:marTop w:val="0"/>
                  <w:marBottom w:val="0"/>
                  <w:divBdr>
                    <w:top w:val="single" w:sz="2" w:space="1" w:color="FFFFFF"/>
                    <w:left w:val="single" w:sz="2" w:space="11" w:color="FFFFFF"/>
                    <w:bottom w:val="single" w:sz="2" w:space="1" w:color="FFFFFF"/>
                    <w:right w:val="single" w:sz="2" w:space="4" w:color="FFFFFF"/>
                  </w:divBdr>
                  <w:divsChild>
                    <w:div w:id="1963412906">
                      <w:marLeft w:val="0"/>
                      <w:marRight w:val="0"/>
                      <w:marTop w:val="0"/>
                      <w:marBottom w:val="0"/>
                      <w:divBdr>
                        <w:top w:val="none" w:sz="0" w:space="0" w:color="auto"/>
                        <w:left w:val="none" w:sz="0" w:space="0" w:color="auto"/>
                        <w:bottom w:val="none" w:sz="0" w:space="0" w:color="auto"/>
                        <w:right w:val="none" w:sz="0" w:space="0" w:color="auto"/>
                      </w:divBdr>
                    </w:div>
                  </w:divsChild>
                </w:div>
                <w:div w:id="117650617">
                  <w:marLeft w:val="0"/>
                  <w:marRight w:val="0"/>
                  <w:marTop w:val="0"/>
                  <w:marBottom w:val="0"/>
                  <w:divBdr>
                    <w:top w:val="single" w:sz="2" w:space="1" w:color="FFFFFF"/>
                    <w:left w:val="single" w:sz="2" w:space="11" w:color="FFFFFF"/>
                    <w:bottom w:val="single" w:sz="2" w:space="1" w:color="FFFFFF"/>
                    <w:right w:val="single" w:sz="2" w:space="4" w:color="FFFFFF"/>
                  </w:divBdr>
                  <w:divsChild>
                    <w:div w:id="663363723">
                      <w:marLeft w:val="0"/>
                      <w:marRight w:val="0"/>
                      <w:marTop w:val="0"/>
                      <w:marBottom w:val="0"/>
                      <w:divBdr>
                        <w:top w:val="none" w:sz="0" w:space="0" w:color="auto"/>
                        <w:left w:val="none" w:sz="0" w:space="0" w:color="auto"/>
                        <w:bottom w:val="none" w:sz="0" w:space="0" w:color="auto"/>
                        <w:right w:val="none" w:sz="0" w:space="0" w:color="auto"/>
                      </w:divBdr>
                    </w:div>
                  </w:divsChild>
                </w:div>
                <w:div w:id="1209957386">
                  <w:marLeft w:val="0"/>
                  <w:marRight w:val="0"/>
                  <w:marTop w:val="0"/>
                  <w:marBottom w:val="0"/>
                  <w:divBdr>
                    <w:top w:val="single" w:sz="2" w:space="1" w:color="FFFFFF"/>
                    <w:left w:val="single" w:sz="2" w:space="11" w:color="FFFFFF"/>
                    <w:bottom w:val="single" w:sz="2" w:space="1" w:color="FFFFFF"/>
                    <w:right w:val="single" w:sz="2" w:space="4" w:color="FFFFFF"/>
                  </w:divBdr>
                  <w:divsChild>
                    <w:div w:id="893396956">
                      <w:marLeft w:val="0"/>
                      <w:marRight w:val="0"/>
                      <w:marTop w:val="0"/>
                      <w:marBottom w:val="0"/>
                      <w:divBdr>
                        <w:top w:val="none" w:sz="0" w:space="0" w:color="auto"/>
                        <w:left w:val="none" w:sz="0" w:space="0" w:color="auto"/>
                        <w:bottom w:val="none" w:sz="0" w:space="0" w:color="auto"/>
                        <w:right w:val="none" w:sz="0" w:space="0" w:color="auto"/>
                      </w:divBdr>
                    </w:div>
                  </w:divsChild>
                </w:div>
                <w:div w:id="1832527662">
                  <w:marLeft w:val="0"/>
                  <w:marRight w:val="0"/>
                  <w:marTop w:val="0"/>
                  <w:marBottom w:val="0"/>
                  <w:divBdr>
                    <w:top w:val="single" w:sz="2" w:space="1" w:color="FFFFFF"/>
                    <w:left w:val="single" w:sz="2" w:space="11" w:color="FFFFFF"/>
                    <w:bottom w:val="single" w:sz="2" w:space="1" w:color="FFFFFF"/>
                    <w:right w:val="single" w:sz="2" w:space="4" w:color="FFFFFF"/>
                  </w:divBdr>
                  <w:divsChild>
                    <w:div w:id="867452575">
                      <w:marLeft w:val="0"/>
                      <w:marRight w:val="0"/>
                      <w:marTop w:val="0"/>
                      <w:marBottom w:val="0"/>
                      <w:divBdr>
                        <w:top w:val="none" w:sz="0" w:space="0" w:color="auto"/>
                        <w:left w:val="none" w:sz="0" w:space="0" w:color="auto"/>
                        <w:bottom w:val="none" w:sz="0" w:space="0" w:color="auto"/>
                        <w:right w:val="none" w:sz="0" w:space="0" w:color="auto"/>
                      </w:divBdr>
                    </w:div>
                  </w:divsChild>
                </w:div>
                <w:div w:id="2142578734">
                  <w:marLeft w:val="0"/>
                  <w:marRight w:val="0"/>
                  <w:marTop w:val="0"/>
                  <w:marBottom w:val="0"/>
                  <w:divBdr>
                    <w:top w:val="single" w:sz="2" w:space="1" w:color="FFFFFF"/>
                    <w:left w:val="single" w:sz="2" w:space="11" w:color="FFFFFF"/>
                    <w:bottom w:val="single" w:sz="2" w:space="1" w:color="FFFFFF"/>
                    <w:right w:val="single" w:sz="2" w:space="4" w:color="FFFFFF"/>
                  </w:divBdr>
                  <w:divsChild>
                    <w:div w:id="481581789">
                      <w:marLeft w:val="0"/>
                      <w:marRight w:val="0"/>
                      <w:marTop w:val="0"/>
                      <w:marBottom w:val="0"/>
                      <w:divBdr>
                        <w:top w:val="none" w:sz="0" w:space="0" w:color="auto"/>
                        <w:left w:val="none" w:sz="0" w:space="0" w:color="auto"/>
                        <w:bottom w:val="none" w:sz="0" w:space="0" w:color="auto"/>
                        <w:right w:val="none" w:sz="0" w:space="0" w:color="auto"/>
                      </w:divBdr>
                    </w:div>
                  </w:divsChild>
                </w:div>
                <w:div w:id="533158268">
                  <w:marLeft w:val="0"/>
                  <w:marRight w:val="0"/>
                  <w:marTop w:val="0"/>
                  <w:marBottom w:val="0"/>
                  <w:divBdr>
                    <w:top w:val="single" w:sz="2" w:space="1" w:color="FFFFFF"/>
                    <w:left w:val="single" w:sz="2" w:space="11" w:color="FFFFFF"/>
                    <w:bottom w:val="single" w:sz="2" w:space="1" w:color="FFFFFF"/>
                    <w:right w:val="single" w:sz="2" w:space="4" w:color="FFFFFF"/>
                  </w:divBdr>
                  <w:divsChild>
                    <w:div w:id="259609623">
                      <w:marLeft w:val="0"/>
                      <w:marRight w:val="0"/>
                      <w:marTop w:val="0"/>
                      <w:marBottom w:val="0"/>
                      <w:divBdr>
                        <w:top w:val="none" w:sz="0" w:space="0" w:color="auto"/>
                        <w:left w:val="none" w:sz="0" w:space="0" w:color="auto"/>
                        <w:bottom w:val="none" w:sz="0" w:space="0" w:color="auto"/>
                        <w:right w:val="none" w:sz="0" w:space="0" w:color="auto"/>
                      </w:divBdr>
                    </w:div>
                  </w:divsChild>
                </w:div>
                <w:div w:id="938483241">
                  <w:marLeft w:val="0"/>
                  <w:marRight w:val="0"/>
                  <w:marTop w:val="0"/>
                  <w:marBottom w:val="0"/>
                  <w:divBdr>
                    <w:top w:val="single" w:sz="2" w:space="1" w:color="FFFFFF"/>
                    <w:left w:val="single" w:sz="2" w:space="11" w:color="FFFFFF"/>
                    <w:bottom w:val="single" w:sz="2" w:space="1" w:color="FFFFFF"/>
                    <w:right w:val="single" w:sz="2" w:space="4" w:color="FFFFFF"/>
                  </w:divBdr>
                  <w:divsChild>
                    <w:div w:id="133908983">
                      <w:marLeft w:val="0"/>
                      <w:marRight w:val="0"/>
                      <w:marTop w:val="0"/>
                      <w:marBottom w:val="0"/>
                      <w:divBdr>
                        <w:top w:val="none" w:sz="0" w:space="0" w:color="auto"/>
                        <w:left w:val="none" w:sz="0" w:space="0" w:color="auto"/>
                        <w:bottom w:val="none" w:sz="0" w:space="0" w:color="auto"/>
                        <w:right w:val="none" w:sz="0" w:space="0" w:color="auto"/>
                      </w:divBdr>
                    </w:div>
                  </w:divsChild>
                </w:div>
                <w:div w:id="1412655352">
                  <w:marLeft w:val="0"/>
                  <w:marRight w:val="0"/>
                  <w:marTop w:val="0"/>
                  <w:marBottom w:val="0"/>
                  <w:divBdr>
                    <w:top w:val="single" w:sz="2" w:space="1" w:color="FFFFFF"/>
                    <w:left w:val="single" w:sz="2" w:space="11" w:color="FFFFFF"/>
                    <w:bottom w:val="single" w:sz="2" w:space="1" w:color="FFFFFF"/>
                    <w:right w:val="single" w:sz="2" w:space="4" w:color="FFFFFF"/>
                  </w:divBdr>
                  <w:divsChild>
                    <w:div w:id="292759113">
                      <w:marLeft w:val="0"/>
                      <w:marRight w:val="0"/>
                      <w:marTop w:val="0"/>
                      <w:marBottom w:val="0"/>
                      <w:divBdr>
                        <w:top w:val="none" w:sz="0" w:space="0" w:color="auto"/>
                        <w:left w:val="none" w:sz="0" w:space="0" w:color="auto"/>
                        <w:bottom w:val="none" w:sz="0" w:space="0" w:color="auto"/>
                        <w:right w:val="none" w:sz="0" w:space="0" w:color="auto"/>
                      </w:divBdr>
                    </w:div>
                  </w:divsChild>
                </w:div>
                <w:div w:id="1115099214">
                  <w:marLeft w:val="0"/>
                  <w:marRight w:val="0"/>
                  <w:marTop w:val="0"/>
                  <w:marBottom w:val="0"/>
                  <w:divBdr>
                    <w:top w:val="single" w:sz="2" w:space="1" w:color="FFFFFF"/>
                    <w:left w:val="single" w:sz="2" w:space="11" w:color="FFFFFF"/>
                    <w:bottom w:val="single" w:sz="2" w:space="1" w:color="FFFFFF"/>
                    <w:right w:val="single" w:sz="2" w:space="4" w:color="FFFFFF"/>
                  </w:divBdr>
                  <w:divsChild>
                    <w:div w:id="493492951">
                      <w:marLeft w:val="0"/>
                      <w:marRight w:val="0"/>
                      <w:marTop w:val="0"/>
                      <w:marBottom w:val="0"/>
                      <w:divBdr>
                        <w:top w:val="none" w:sz="0" w:space="0" w:color="auto"/>
                        <w:left w:val="none" w:sz="0" w:space="0" w:color="auto"/>
                        <w:bottom w:val="none" w:sz="0" w:space="0" w:color="auto"/>
                        <w:right w:val="none" w:sz="0" w:space="0" w:color="auto"/>
                      </w:divBdr>
                    </w:div>
                  </w:divsChild>
                </w:div>
                <w:div w:id="653147743">
                  <w:marLeft w:val="0"/>
                  <w:marRight w:val="0"/>
                  <w:marTop w:val="0"/>
                  <w:marBottom w:val="0"/>
                  <w:divBdr>
                    <w:top w:val="single" w:sz="2" w:space="1" w:color="FFFFFF"/>
                    <w:left w:val="single" w:sz="2" w:space="11" w:color="FFFFFF"/>
                    <w:bottom w:val="single" w:sz="2" w:space="1" w:color="FFFFFF"/>
                    <w:right w:val="single" w:sz="2" w:space="4" w:color="FFFFFF"/>
                  </w:divBdr>
                  <w:divsChild>
                    <w:div w:id="371268057">
                      <w:marLeft w:val="0"/>
                      <w:marRight w:val="0"/>
                      <w:marTop w:val="0"/>
                      <w:marBottom w:val="0"/>
                      <w:divBdr>
                        <w:top w:val="none" w:sz="0" w:space="0" w:color="auto"/>
                        <w:left w:val="none" w:sz="0" w:space="0" w:color="auto"/>
                        <w:bottom w:val="none" w:sz="0" w:space="0" w:color="auto"/>
                        <w:right w:val="none" w:sz="0" w:space="0" w:color="auto"/>
                      </w:divBdr>
                    </w:div>
                  </w:divsChild>
                </w:div>
                <w:div w:id="700395729">
                  <w:marLeft w:val="0"/>
                  <w:marRight w:val="0"/>
                  <w:marTop w:val="0"/>
                  <w:marBottom w:val="0"/>
                  <w:divBdr>
                    <w:top w:val="single" w:sz="2" w:space="1" w:color="FFFFFF"/>
                    <w:left w:val="single" w:sz="2" w:space="11" w:color="FFFFFF"/>
                    <w:bottom w:val="single" w:sz="2" w:space="1" w:color="FFFFFF"/>
                    <w:right w:val="single" w:sz="2" w:space="4" w:color="FFFFFF"/>
                  </w:divBdr>
                  <w:divsChild>
                    <w:div w:id="1691836984">
                      <w:marLeft w:val="0"/>
                      <w:marRight w:val="0"/>
                      <w:marTop w:val="0"/>
                      <w:marBottom w:val="0"/>
                      <w:divBdr>
                        <w:top w:val="none" w:sz="0" w:space="0" w:color="auto"/>
                        <w:left w:val="none" w:sz="0" w:space="0" w:color="auto"/>
                        <w:bottom w:val="none" w:sz="0" w:space="0" w:color="auto"/>
                        <w:right w:val="none" w:sz="0" w:space="0" w:color="auto"/>
                      </w:divBdr>
                    </w:div>
                  </w:divsChild>
                </w:div>
                <w:div w:id="1452281441">
                  <w:marLeft w:val="0"/>
                  <w:marRight w:val="0"/>
                  <w:marTop w:val="0"/>
                  <w:marBottom w:val="0"/>
                  <w:divBdr>
                    <w:top w:val="single" w:sz="2" w:space="1" w:color="FFFFFF"/>
                    <w:left w:val="single" w:sz="2" w:space="11" w:color="FFFFFF"/>
                    <w:bottom w:val="single" w:sz="2" w:space="1" w:color="FFFFFF"/>
                    <w:right w:val="single" w:sz="2" w:space="4" w:color="FFFFFF"/>
                  </w:divBdr>
                  <w:divsChild>
                    <w:div w:id="1279677091">
                      <w:marLeft w:val="0"/>
                      <w:marRight w:val="0"/>
                      <w:marTop w:val="0"/>
                      <w:marBottom w:val="0"/>
                      <w:divBdr>
                        <w:top w:val="none" w:sz="0" w:space="0" w:color="auto"/>
                        <w:left w:val="none" w:sz="0" w:space="0" w:color="auto"/>
                        <w:bottom w:val="none" w:sz="0" w:space="0" w:color="auto"/>
                        <w:right w:val="none" w:sz="0" w:space="0" w:color="auto"/>
                      </w:divBdr>
                    </w:div>
                  </w:divsChild>
                </w:div>
                <w:div w:id="528295932">
                  <w:marLeft w:val="0"/>
                  <w:marRight w:val="0"/>
                  <w:marTop w:val="0"/>
                  <w:marBottom w:val="0"/>
                  <w:divBdr>
                    <w:top w:val="single" w:sz="2" w:space="1" w:color="FFFFFF"/>
                    <w:left w:val="single" w:sz="2" w:space="11" w:color="FFFFFF"/>
                    <w:bottom w:val="single" w:sz="2" w:space="1" w:color="FFFFFF"/>
                    <w:right w:val="single" w:sz="2" w:space="4" w:color="FFFFFF"/>
                  </w:divBdr>
                  <w:divsChild>
                    <w:div w:id="838037279">
                      <w:marLeft w:val="0"/>
                      <w:marRight w:val="0"/>
                      <w:marTop w:val="0"/>
                      <w:marBottom w:val="0"/>
                      <w:divBdr>
                        <w:top w:val="none" w:sz="0" w:space="0" w:color="auto"/>
                        <w:left w:val="none" w:sz="0" w:space="0" w:color="auto"/>
                        <w:bottom w:val="none" w:sz="0" w:space="0" w:color="auto"/>
                        <w:right w:val="none" w:sz="0" w:space="0" w:color="auto"/>
                      </w:divBdr>
                    </w:div>
                  </w:divsChild>
                </w:div>
                <w:div w:id="1095324102">
                  <w:marLeft w:val="0"/>
                  <w:marRight w:val="0"/>
                  <w:marTop w:val="0"/>
                  <w:marBottom w:val="0"/>
                  <w:divBdr>
                    <w:top w:val="single" w:sz="2" w:space="1" w:color="FFFFFF"/>
                    <w:left w:val="single" w:sz="2" w:space="11" w:color="FFFFFF"/>
                    <w:bottom w:val="single" w:sz="2" w:space="1" w:color="FFFFFF"/>
                    <w:right w:val="single" w:sz="2" w:space="4" w:color="FFFFFF"/>
                  </w:divBdr>
                  <w:divsChild>
                    <w:div w:id="20909782">
                      <w:marLeft w:val="0"/>
                      <w:marRight w:val="0"/>
                      <w:marTop w:val="0"/>
                      <w:marBottom w:val="0"/>
                      <w:divBdr>
                        <w:top w:val="none" w:sz="0" w:space="0" w:color="auto"/>
                        <w:left w:val="none" w:sz="0" w:space="0" w:color="auto"/>
                        <w:bottom w:val="none" w:sz="0" w:space="0" w:color="auto"/>
                        <w:right w:val="none" w:sz="0" w:space="0" w:color="auto"/>
                      </w:divBdr>
                    </w:div>
                  </w:divsChild>
                </w:div>
                <w:div w:id="2080395710">
                  <w:marLeft w:val="0"/>
                  <w:marRight w:val="0"/>
                  <w:marTop w:val="0"/>
                  <w:marBottom w:val="0"/>
                  <w:divBdr>
                    <w:top w:val="single" w:sz="2" w:space="1" w:color="FFFFFF"/>
                    <w:left w:val="single" w:sz="2" w:space="11" w:color="FFFFFF"/>
                    <w:bottom w:val="single" w:sz="2" w:space="1" w:color="FFFFFF"/>
                    <w:right w:val="single" w:sz="2" w:space="4" w:color="FFFFFF"/>
                  </w:divBdr>
                  <w:divsChild>
                    <w:div w:id="655375728">
                      <w:marLeft w:val="0"/>
                      <w:marRight w:val="0"/>
                      <w:marTop w:val="0"/>
                      <w:marBottom w:val="0"/>
                      <w:divBdr>
                        <w:top w:val="none" w:sz="0" w:space="0" w:color="auto"/>
                        <w:left w:val="none" w:sz="0" w:space="0" w:color="auto"/>
                        <w:bottom w:val="none" w:sz="0" w:space="0" w:color="auto"/>
                        <w:right w:val="none" w:sz="0" w:space="0" w:color="auto"/>
                      </w:divBdr>
                    </w:div>
                  </w:divsChild>
                </w:div>
                <w:div w:id="1399478476">
                  <w:marLeft w:val="0"/>
                  <w:marRight w:val="0"/>
                  <w:marTop w:val="0"/>
                  <w:marBottom w:val="0"/>
                  <w:divBdr>
                    <w:top w:val="single" w:sz="2" w:space="1" w:color="FFFFFF"/>
                    <w:left w:val="single" w:sz="2" w:space="11" w:color="FFFFFF"/>
                    <w:bottom w:val="single" w:sz="2" w:space="1" w:color="FFFFFF"/>
                    <w:right w:val="single" w:sz="2" w:space="4" w:color="FFFFFF"/>
                  </w:divBdr>
                  <w:divsChild>
                    <w:div w:id="151261347">
                      <w:marLeft w:val="0"/>
                      <w:marRight w:val="0"/>
                      <w:marTop w:val="0"/>
                      <w:marBottom w:val="0"/>
                      <w:divBdr>
                        <w:top w:val="none" w:sz="0" w:space="0" w:color="auto"/>
                        <w:left w:val="none" w:sz="0" w:space="0" w:color="auto"/>
                        <w:bottom w:val="none" w:sz="0" w:space="0" w:color="auto"/>
                        <w:right w:val="none" w:sz="0" w:space="0" w:color="auto"/>
                      </w:divBdr>
                    </w:div>
                  </w:divsChild>
                </w:div>
                <w:div w:id="1957642310">
                  <w:marLeft w:val="0"/>
                  <w:marRight w:val="0"/>
                  <w:marTop w:val="0"/>
                  <w:marBottom w:val="0"/>
                  <w:divBdr>
                    <w:top w:val="single" w:sz="2" w:space="1" w:color="FFFFFF"/>
                    <w:left w:val="single" w:sz="2" w:space="11" w:color="FFFFFF"/>
                    <w:bottom w:val="single" w:sz="2" w:space="1" w:color="FFFFFF"/>
                    <w:right w:val="single" w:sz="2" w:space="4" w:color="FFFFFF"/>
                  </w:divBdr>
                  <w:divsChild>
                    <w:div w:id="590505697">
                      <w:marLeft w:val="0"/>
                      <w:marRight w:val="0"/>
                      <w:marTop w:val="0"/>
                      <w:marBottom w:val="0"/>
                      <w:divBdr>
                        <w:top w:val="none" w:sz="0" w:space="0" w:color="auto"/>
                        <w:left w:val="none" w:sz="0" w:space="0" w:color="auto"/>
                        <w:bottom w:val="none" w:sz="0" w:space="0" w:color="auto"/>
                        <w:right w:val="none" w:sz="0" w:space="0" w:color="auto"/>
                      </w:divBdr>
                    </w:div>
                  </w:divsChild>
                </w:div>
                <w:div w:id="291642510">
                  <w:marLeft w:val="0"/>
                  <w:marRight w:val="0"/>
                  <w:marTop w:val="0"/>
                  <w:marBottom w:val="0"/>
                  <w:divBdr>
                    <w:top w:val="single" w:sz="2" w:space="1" w:color="FFFFFF"/>
                    <w:left w:val="single" w:sz="2" w:space="11" w:color="FFFFFF"/>
                    <w:bottom w:val="single" w:sz="2" w:space="1" w:color="FFFFFF"/>
                    <w:right w:val="single" w:sz="2" w:space="4" w:color="FFFFFF"/>
                  </w:divBdr>
                  <w:divsChild>
                    <w:div w:id="1738740708">
                      <w:marLeft w:val="0"/>
                      <w:marRight w:val="0"/>
                      <w:marTop w:val="0"/>
                      <w:marBottom w:val="0"/>
                      <w:divBdr>
                        <w:top w:val="none" w:sz="0" w:space="0" w:color="auto"/>
                        <w:left w:val="none" w:sz="0" w:space="0" w:color="auto"/>
                        <w:bottom w:val="none" w:sz="0" w:space="0" w:color="auto"/>
                        <w:right w:val="none" w:sz="0" w:space="0" w:color="auto"/>
                      </w:divBdr>
                    </w:div>
                  </w:divsChild>
                </w:div>
                <w:div w:id="598215139">
                  <w:marLeft w:val="0"/>
                  <w:marRight w:val="0"/>
                  <w:marTop w:val="0"/>
                  <w:marBottom w:val="0"/>
                  <w:divBdr>
                    <w:top w:val="single" w:sz="2" w:space="1" w:color="FFFFFF"/>
                    <w:left w:val="single" w:sz="2" w:space="11" w:color="FFFFFF"/>
                    <w:bottom w:val="single" w:sz="2" w:space="1" w:color="FFFFFF"/>
                    <w:right w:val="single" w:sz="2" w:space="4" w:color="FFFFFF"/>
                  </w:divBdr>
                  <w:divsChild>
                    <w:div w:id="235016814">
                      <w:marLeft w:val="0"/>
                      <w:marRight w:val="0"/>
                      <w:marTop w:val="0"/>
                      <w:marBottom w:val="0"/>
                      <w:divBdr>
                        <w:top w:val="none" w:sz="0" w:space="0" w:color="auto"/>
                        <w:left w:val="none" w:sz="0" w:space="0" w:color="auto"/>
                        <w:bottom w:val="none" w:sz="0" w:space="0" w:color="auto"/>
                        <w:right w:val="none" w:sz="0" w:space="0" w:color="auto"/>
                      </w:divBdr>
                    </w:div>
                  </w:divsChild>
                </w:div>
                <w:div w:id="982000281">
                  <w:marLeft w:val="0"/>
                  <w:marRight w:val="0"/>
                  <w:marTop w:val="0"/>
                  <w:marBottom w:val="0"/>
                  <w:divBdr>
                    <w:top w:val="single" w:sz="2" w:space="1" w:color="FFFFFF"/>
                    <w:left w:val="single" w:sz="2" w:space="11" w:color="FFFFFF"/>
                    <w:bottom w:val="single" w:sz="2" w:space="1" w:color="FFFFFF"/>
                    <w:right w:val="single" w:sz="2" w:space="4" w:color="FFFFFF"/>
                  </w:divBdr>
                  <w:divsChild>
                    <w:div w:id="1607737414">
                      <w:marLeft w:val="0"/>
                      <w:marRight w:val="0"/>
                      <w:marTop w:val="0"/>
                      <w:marBottom w:val="0"/>
                      <w:divBdr>
                        <w:top w:val="none" w:sz="0" w:space="0" w:color="auto"/>
                        <w:left w:val="none" w:sz="0" w:space="0" w:color="auto"/>
                        <w:bottom w:val="none" w:sz="0" w:space="0" w:color="auto"/>
                        <w:right w:val="none" w:sz="0" w:space="0" w:color="auto"/>
                      </w:divBdr>
                    </w:div>
                  </w:divsChild>
                </w:div>
                <w:div w:id="35131571">
                  <w:marLeft w:val="0"/>
                  <w:marRight w:val="0"/>
                  <w:marTop w:val="0"/>
                  <w:marBottom w:val="0"/>
                  <w:divBdr>
                    <w:top w:val="single" w:sz="2" w:space="1" w:color="FFFFFF"/>
                    <w:left w:val="single" w:sz="2" w:space="11" w:color="FFFFFF"/>
                    <w:bottom w:val="single" w:sz="2" w:space="1" w:color="FFFFFF"/>
                    <w:right w:val="single" w:sz="2" w:space="4" w:color="FFFFFF"/>
                  </w:divBdr>
                  <w:divsChild>
                    <w:div w:id="1210220486">
                      <w:marLeft w:val="0"/>
                      <w:marRight w:val="0"/>
                      <w:marTop w:val="0"/>
                      <w:marBottom w:val="0"/>
                      <w:divBdr>
                        <w:top w:val="none" w:sz="0" w:space="0" w:color="auto"/>
                        <w:left w:val="none" w:sz="0" w:space="0" w:color="auto"/>
                        <w:bottom w:val="none" w:sz="0" w:space="0" w:color="auto"/>
                        <w:right w:val="none" w:sz="0" w:space="0" w:color="auto"/>
                      </w:divBdr>
                    </w:div>
                  </w:divsChild>
                </w:div>
                <w:div w:id="1949238257">
                  <w:marLeft w:val="0"/>
                  <w:marRight w:val="0"/>
                  <w:marTop w:val="0"/>
                  <w:marBottom w:val="0"/>
                  <w:divBdr>
                    <w:top w:val="single" w:sz="2" w:space="1" w:color="FFFFFF"/>
                    <w:left w:val="single" w:sz="2" w:space="11" w:color="FFFFFF"/>
                    <w:bottom w:val="single" w:sz="2" w:space="1" w:color="FFFFFF"/>
                    <w:right w:val="single" w:sz="2" w:space="4" w:color="FFFFFF"/>
                  </w:divBdr>
                  <w:divsChild>
                    <w:div w:id="862939753">
                      <w:marLeft w:val="0"/>
                      <w:marRight w:val="0"/>
                      <w:marTop w:val="0"/>
                      <w:marBottom w:val="0"/>
                      <w:divBdr>
                        <w:top w:val="none" w:sz="0" w:space="0" w:color="auto"/>
                        <w:left w:val="none" w:sz="0" w:space="0" w:color="auto"/>
                        <w:bottom w:val="none" w:sz="0" w:space="0" w:color="auto"/>
                        <w:right w:val="none" w:sz="0" w:space="0" w:color="auto"/>
                      </w:divBdr>
                    </w:div>
                  </w:divsChild>
                </w:div>
                <w:div w:id="1992363058">
                  <w:marLeft w:val="0"/>
                  <w:marRight w:val="0"/>
                  <w:marTop w:val="0"/>
                  <w:marBottom w:val="0"/>
                  <w:divBdr>
                    <w:top w:val="single" w:sz="2" w:space="1" w:color="FFFFFF"/>
                    <w:left w:val="single" w:sz="2" w:space="11" w:color="FFFFFF"/>
                    <w:bottom w:val="single" w:sz="2" w:space="1" w:color="FFFFFF"/>
                    <w:right w:val="single" w:sz="2" w:space="4" w:color="FFFFFF"/>
                  </w:divBdr>
                  <w:divsChild>
                    <w:div w:id="923612247">
                      <w:marLeft w:val="0"/>
                      <w:marRight w:val="0"/>
                      <w:marTop w:val="0"/>
                      <w:marBottom w:val="0"/>
                      <w:divBdr>
                        <w:top w:val="none" w:sz="0" w:space="0" w:color="auto"/>
                        <w:left w:val="none" w:sz="0" w:space="0" w:color="auto"/>
                        <w:bottom w:val="none" w:sz="0" w:space="0" w:color="auto"/>
                        <w:right w:val="none" w:sz="0" w:space="0" w:color="auto"/>
                      </w:divBdr>
                    </w:div>
                  </w:divsChild>
                </w:div>
                <w:div w:id="308634745">
                  <w:marLeft w:val="0"/>
                  <w:marRight w:val="0"/>
                  <w:marTop w:val="0"/>
                  <w:marBottom w:val="0"/>
                  <w:divBdr>
                    <w:top w:val="single" w:sz="2" w:space="1" w:color="FFFFFF"/>
                    <w:left w:val="single" w:sz="2" w:space="11" w:color="FFFFFF"/>
                    <w:bottom w:val="single" w:sz="2" w:space="1" w:color="FFFFFF"/>
                    <w:right w:val="single" w:sz="2" w:space="4" w:color="FFFFFF"/>
                  </w:divBdr>
                  <w:divsChild>
                    <w:div w:id="1865704355">
                      <w:marLeft w:val="0"/>
                      <w:marRight w:val="0"/>
                      <w:marTop w:val="0"/>
                      <w:marBottom w:val="0"/>
                      <w:divBdr>
                        <w:top w:val="none" w:sz="0" w:space="0" w:color="auto"/>
                        <w:left w:val="none" w:sz="0" w:space="0" w:color="auto"/>
                        <w:bottom w:val="none" w:sz="0" w:space="0" w:color="auto"/>
                        <w:right w:val="none" w:sz="0" w:space="0" w:color="auto"/>
                      </w:divBdr>
                    </w:div>
                  </w:divsChild>
                </w:div>
                <w:div w:id="884368192">
                  <w:marLeft w:val="0"/>
                  <w:marRight w:val="0"/>
                  <w:marTop w:val="0"/>
                  <w:marBottom w:val="0"/>
                  <w:divBdr>
                    <w:top w:val="single" w:sz="2" w:space="1" w:color="FFFFFF"/>
                    <w:left w:val="single" w:sz="2" w:space="11" w:color="FFFFFF"/>
                    <w:bottom w:val="single" w:sz="2" w:space="1" w:color="FFFFFF"/>
                    <w:right w:val="single" w:sz="2" w:space="4" w:color="FFFFFF"/>
                  </w:divBdr>
                  <w:divsChild>
                    <w:div w:id="363361756">
                      <w:marLeft w:val="0"/>
                      <w:marRight w:val="0"/>
                      <w:marTop w:val="0"/>
                      <w:marBottom w:val="0"/>
                      <w:divBdr>
                        <w:top w:val="none" w:sz="0" w:space="0" w:color="auto"/>
                        <w:left w:val="none" w:sz="0" w:space="0" w:color="auto"/>
                        <w:bottom w:val="none" w:sz="0" w:space="0" w:color="auto"/>
                        <w:right w:val="none" w:sz="0" w:space="0" w:color="auto"/>
                      </w:divBdr>
                    </w:div>
                  </w:divsChild>
                </w:div>
                <w:div w:id="1133789443">
                  <w:marLeft w:val="0"/>
                  <w:marRight w:val="0"/>
                  <w:marTop w:val="0"/>
                  <w:marBottom w:val="0"/>
                  <w:divBdr>
                    <w:top w:val="single" w:sz="2" w:space="1" w:color="FFFFFF"/>
                    <w:left w:val="single" w:sz="2" w:space="11" w:color="FFFFFF"/>
                    <w:bottom w:val="single" w:sz="2" w:space="1" w:color="FFFFFF"/>
                    <w:right w:val="single" w:sz="2" w:space="4" w:color="FFFFFF"/>
                  </w:divBdr>
                  <w:divsChild>
                    <w:div w:id="817107814">
                      <w:marLeft w:val="0"/>
                      <w:marRight w:val="0"/>
                      <w:marTop w:val="0"/>
                      <w:marBottom w:val="0"/>
                      <w:divBdr>
                        <w:top w:val="none" w:sz="0" w:space="0" w:color="auto"/>
                        <w:left w:val="none" w:sz="0" w:space="0" w:color="auto"/>
                        <w:bottom w:val="none" w:sz="0" w:space="0" w:color="auto"/>
                        <w:right w:val="none" w:sz="0" w:space="0" w:color="auto"/>
                      </w:divBdr>
                    </w:div>
                  </w:divsChild>
                </w:div>
                <w:div w:id="78452469">
                  <w:marLeft w:val="0"/>
                  <w:marRight w:val="0"/>
                  <w:marTop w:val="0"/>
                  <w:marBottom w:val="0"/>
                  <w:divBdr>
                    <w:top w:val="single" w:sz="2" w:space="1" w:color="FFFFFF"/>
                    <w:left w:val="single" w:sz="2" w:space="11" w:color="FFFFFF"/>
                    <w:bottom w:val="single" w:sz="2" w:space="1" w:color="FFFFFF"/>
                    <w:right w:val="single" w:sz="2" w:space="4" w:color="FFFFFF"/>
                  </w:divBdr>
                  <w:divsChild>
                    <w:div w:id="1037388985">
                      <w:marLeft w:val="0"/>
                      <w:marRight w:val="0"/>
                      <w:marTop w:val="0"/>
                      <w:marBottom w:val="0"/>
                      <w:divBdr>
                        <w:top w:val="none" w:sz="0" w:space="0" w:color="auto"/>
                        <w:left w:val="none" w:sz="0" w:space="0" w:color="auto"/>
                        <w:bottom w:val="none" w:sz="0" w:space="0" w:color="auto"/>
                        <w:right w:val="none" w:sz="0" w:space="0" w:color="auto"/>
                      </w:divBdr>
                    </w:div>
                  </w:divsChild>
                </w:div>
                <w:div w:id="694771571">
                  <w:marLeft w:val="0"/>
                  <w:marRight w:val="0"/>
                  <w:marTop w:val="0"/>
                  <w:marBottom w:val="0"/>
                  <w:divBdr>
                    <w:top w:val="single" w:sz="2" w:space="1" w:color="FFFFFF"/>
                    <w:left w:val="single" w:sz="2" w:space="11" w:color="FFFFFF"/>
                    <w:bottom w:val="single" w:sz="2" w:space="1" w:color="FFFFFF"/>
                    <w:right w:val="single" w:sz="2" w:space="4" w:color="FFFFFF"/>
                  </w:divBdr>
                  <w:divsChild>
                    <w:div w:id="1016804670">
                      <w:marLeft w:val="0"/>
                      <w:marRight w:val="0"/>
                      <w:marTop w:val="0"/>
                      <w:marBottom w:val="0"/>
                      <w:divBdr>
                        <w:top w:val="none" w:sz="0" w:space="0" w:color="auto"/>
                        <w:left w:val="none" w:sz="0" w:space="0" w:color="auto"/>
                        <w:bottom w:val="none" w:sz="0" w:space="0" w:color="auto"/>
                        <w:right w:val="none" w:sz="0" w:space="0" w:color="auto"/>
                      </w:divBdr>
                    </w:div>
                  </w:divsChild>
                </w:div>
                <w:div w:id="919216502">
                  <w:marLeft w:val="0"/>
                  <w:marRight w:val="0"/>
                  <w:marTop w:val="0"/>
                  <w:marBottom w:val="0"/>
                  <w:divBdr>
                    <w:top w:val="single" w:sz="2" w:space="1" w:color="FFFFFF"/>
                    <w:left w:val="single" w:sz="2" w:space="11" w:color="FFFFFF"/>
                    <w:bottom w:val="single" w:sz="2" w:space="1" w:color="FFFFFF"/>
                    <w:right w:val="single" w:sz="2" w:space="4" w:color="FFFFFF"/>
                  </w:divBdr>
                  <w:divsChild>
                    <w:div w:id="1718819830">
                      <w:marLeft w:val="0"/>
                      <w:marRight w:val="0"/>
                      <w:marTop w:val="0"/>
                      <w:marBottom w:val="0"/>
                      <w:divBdr>
                        <w:top w:val="none" w:sz="0" w:space="0" w:color="auto"/>
                        <w:left w:val="none" w:sz="0" w:space="0" w:color="auto"/>
                        <w:bottom w:val="none" w:sz="0" w:space="0" w:color="auto"/>
                        <w:right w:val="none" w:sz="0" w:space="0" w:color="auto"/>
                      </w:divBdr>
                    </w:div>
                  </w:divsChild>
                </w:div>
                <w:div w:id="253056497">
                  <w:marLeft w:val="0"/>
                  <w:marRight w:val="0"/>
                  <w:marTop w:val="0"/>
                  <w:marBottom w:val="0"/>
                  <w:divBdr>
                    <w:top w:val="single" w:sz="2" w:space="1" w:color="FFFFFF"/>
                    <w:left w:val="single" w:sz="2" w:space="11" w:color="FFFFFF"/>
                    <w:bottom w:val="single" w:sz="2" w:space="1" w:color="FFFFFF"/>
                    <w:right w:val="single" w:sz="2" w:space="4" w:color="FFFFFF"/>
                  </w:divBdr>
                  <w:divsChild>
                    <w:div w:id="851333643">
                      <w:marLeft w:val="0"/>
                      <w:marRight w:val="0"/>
                      <w:marTop w:val="0"/>
                      <w:marBottom w:val="0"/>
                      <w:divBdr>
                        <w:top w:val="none" w:sz="0" w:space="0" w:color="auto"/>
                        <w:left w:val="none" w:sz="0" w:space="0" w:color="auto"/>
                        <w:bottom w:val="none" w:sz="0" w:space="0" w:color="auto"/>
                        <w:right w:val="none" w:sz="0" w:space="0" w:color="auto"/>
                      </w:divBdr>
                    </w:div>
                  </w:divsChild>
                </w:div>
                <w:div w:id="1681738920">
                  <w:marLeft w:val="0"/>
                  <w:marRight w:val="0"/>
                  <w:marTop w:val="0"/>
                  <w:marBottom w:val="0"/>
                  <w:divBdr>
                    <w:top w:val="single" w:sz="2" w:space="1" w:color="FFFFFF"/>
                    <w:left w:val="single" w:sz="2" w:space="11" w:color="FFFFFF"/>
                    <w:bottom w:val="single" w:sz="2" w:space="1" w:color="FFFFFF"/>
                    <w:right w:val="single" w:sz="2" w:space="4" w:color="FFFFFF"/>
                  </w:divBdr>
                  <w:divsChild>
                    <w:div w:id="746920634">
                      <w:marLeft w:val="0"/>
                      <w:marRight w:val="0"/>
                      <w:marTop w:val="0"/>
                      <w:marBottom w:val="0"/>
                      <w:divBdr>
                        <w:top w:val="none" w:sz="0" w:space="0" w:color="auto"/>
                        <w:left w:val="none" w:sz="0" w:space="0" w:color="auto"/>
                        <w:bottom w:val="none" w:sz="0" w:space="0" w:color="auto"/>
                        <w:right w:val="none" w:sz="0" w:space="0" w:color="auto"/>
                      </w:divBdr>
                    </w:div>
                  </w:divsChild>
                </w:div>
                <w:div w:id="1210188756">
                  <w:marLeft w:val="0"/>
                  <w:marRight w:val="0"/>
                  <w:marTop w:val="0"/>
                  <w:marBottom w:val="0"/>
                  <w:divBdr>
                    <w:top w:val="single" w:sz="2" w:space="1" w:color="FFFFFF"/>
                    <w:left w:val="single" w:sz="2" w:space="11" w:color="FFFFFF"/>
                    <w:bottom w:val="single" w:sz="2" w:space="1" w:color="FFFFFF"/>
                    <w:right w:val="single" w:sz="2" w:space="4" w:color="FFFFFF"/>
                  </w:divBdr>
                  <w:divsChild>
                    <w:div w:id="1607810034">
                      <w:marLeft w:val="0"/>
                      <w:marRight w:val="0"/>
                      <w:marTop w:val="0"/>
                      <w:marBottom w:val="0"/>
                      <w:divBdr>
                        <w:top w:val="none" w:sz="0" w:space="0" w:color="auto"/>
                        <w:left w:val="none" w:sz="0" w:space="0" w:color="auto"/>
                        <w:bottom w:val="none" w:sz="0" w:space="0" w:color="auto"/>
                        <w:right w:val="none" w:sz="0" w:space="0" w:color="auto"/>
                      </w:divBdr>
                    </w:div>
                  </w:divsChild>
                </w:div>
                <w:div w:id="1816874088">
                  <w:marLeft w:val="0"/>
                  <w:marRight w:val="0"/>
                  <w:marTop w:val="0"/>
                  <w:marBottom w:val="0"/>
                  <w:divBdr>
                    <w:top w:val="single" w:sz="2" w:space="1" w:color="FFFFFF"/>
                    <w:left w:val="single" w:sz="2" w:space="11" w:color="FFFFFF"/>
                    <w:bottom w:val="single" w:sz="2" w:space="4" w:color="FFFFFF"/>
                    <w:right w:val="single" w:sz="2" w:space="4" w:color="FFFFFF"/>
                  </w:divBdr>
                  <w:divsChild>
                    <w:div w:id="1405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867161">
          <w:marLeft w:val="0"/>
          <w:marRight w:val="0"/>
          <w:marTop w:val="0"/>
          <w:marBottom w:val="300"/>
          <w:divBdr>
            <w:top w:val="none" w:sz="0" w:space="0" w:color="auto"/>
            <w:left w:val="none" w:sz="0" w:space="0" w:color="auto"/>
            <w:bottom w:val="none" w:sz="0" w:space="0" w:color="auto"/>
            <w:right w:val="none" w:sz="0" w:space="0" w:color="auto"/>
          </w:divBdr>
          <w:divsChild>
            <w:div w:id="1894999349">
              <w:marLeft w:val="0"/>
              <w:marRight w:val="0"/>
              <w:marTop w:val="0"/>
              <w:marBottom w:val="0"/>
              <w:divBdr>
                <w:top w:val="none" w:sz="0" w:space="0" w:color="auto"/>
                <w:left w:val="none" w:sz="0" w:space="0" w:color="auto"/>
                <w:bottom w:val="none" w:sz="0" w:space="0" w:color="auto"/>
                <w:right w:val="none" w:sz="0" w:space="0" w:color="auto"/>
              </w:divBdr>
              <w:divsChild>
                <w:div w:id="1665284173">
                  <w:marLeft w:val="0"/>
                  <w:marRight w:val="0"/>
                  <w:marTop w:val="0"/>
                  <w:marBottom w:val="0"/>
                  <w:divBdr>
                    <w:top w:val="single" w:sz="2" w:space="4" w:color="FFFFFF"/>
                    <w:left w:val="single" w:sz="2" w:space="11" w:color="FFFFFF"/>
                    <w:bottom w:val="single" w:sz="2" w:space="1" w:color="FFFFFF"/>
                    <w:right w:val="single" w:sz="2" w:space="4" w:color="FFFFFF"/>
                  </w:divBdr>
                  <w:divsChild>
                    <w:div w:id="1051612248">
                      <w:marLeft w:val="0"/>
                      <w:marRight w:val="0"/>
                      <w:marTop w:val="0"/>
                      <w:marBottom w:val="0"/>
                      <w:divBdr>
                        <w:top w:val="none" w:sz="0" w:space="0" w:color="auto"/>
                        <w:left w:val="none" w:sz="0" w:space="0" w:color="auto"/>
                        <w:bottom w:val="none" w:sz="0" w:space="0" w:color="auto"/>
                        <w:right w:val="none" w:sz="0" w:space="0" w:color="auto"/>
                      </w:divBdr>
                    </w:div>
                  </w:divsChild>
                </w:div>
                <w:div w:id="742067412">
                  <w:marLeft w:val="0"/>
                  <w:marRight w:val="0"/>
                  <w:marTop w:val="0"/>
                  <w:marBottom w:val="0"/>
                  <w:divBdr>
                    <w:top w:val="single" w:sz="2" w:space="1" w:color="FFFFFF"/>
                    <w:left w:val="single" w:sz="2" w:space="11" w:color="FFFFFF"/>
                    <w:bottom w:val="single" w:sz="2" w:space="1" w:color="FFFFFF"/>
                    <w:right w:val="single" w:sz="2" w:space="4" w:color="FFFFFF"/>
                  </w:divBdr>
                  <w:divsChild>
                    <w:div w:id="2097094889">
                      <w:marLeft w:val="0"/>
                      <w:marRight w:val="0"/>
                      <w:marTop w:val="0"/>
                      <w:marBottom w:val="0"/>
                      <w:divBdr>
                        <w:top w:val="none" w:sz="0" w:space="0" w:color="auto"/>
                        <w:left w:val="none" w:sz="0" w:space="0" w:color="auto"/>
                        <w:bottom w:val="none" w:sz="0" w:space="0" w:color="auto"/>
                        <w:right w:val="none" w:sz="0" w:space="0" w:color="auto"/>
                      </w:divBdr>
                    </w:div>
                  </w:divsChild>
                </w:div>
                <w:div w:id="1750345286">
                  <w:marLeft w:val="0"/>
                  <w:marRight w:val="0"/>
                  <w:marTop w:val="0"/>
                  <w:marBottom w:val="0"/>
                  <w:divBdr>
                    <w:top w:val="single" w:sz="2" w:space="1" w:color="FFFFFF"/>
                    <w:left w:val="single" w:sz="2" w:space="11" w:color="FFFFFF"/>
                    <w:bottom w:val="single" w:sz="2" w:space="1" w:color="FFFFFF"/>
                    <w:right w:val="single" w:sz="2" w:space="4" w:color="FFFFFF"/>
                  </w:divBdr>
                  <w:divsChild>
                    <w:div w:id="787285739">
                      <w:marLeft w:val="0"/>
                      <w:marRight w:val="0"/>
                      <w:marTop w:val="0"/>
                      <w:marBottom w:val="0"/>
                      <w:divBdr>
                        <w:top w:val="none" w:sz="0" w:space="0" w:color="auto"/>
                        <w:left w:val="none" w:sz="0" w:space="0" w:color="auto"/>
                        <w:bottom w:val="none" w:sz="0" w:space="0" w:color="auto"/>
                        <w:right w:val="none" w:sz="0" w:space="0" w:color="auto"/>
                      </w:divBdr>
                    </w:div>
                  </w:divsChild>
                </w:div>
                <w:div w:id="1898272538">
                  <w:marLeft w:val="0"/>
                  <w:marRight w:val="0"/>
                  <w:marTop w:val="0"/>
                  <w:marBottom w:val="0"/>
                  <w:divBdr>
                    <w:top w:val="single" w:sz="2" w:space="1" w:color="FFFFFF"/>
                    <w:left w:val="single" w:sz="2" w:space="11" w:color="FFFFFF"/>
                    <w:bottom w:val="single" w:sz="2" w:space="1" w:color="FFFFFF"/>
                    <w:right w:val="single" w:sz="2" w:space="4" w:color="FFFFFF"/>
                  </w:divBdr>
                  <w:divsChild>
                    <w:div w:id="1745376592">
                      <w:marLeft w:val="0"/>
                      <w:marRight w:val="0"/>
                      <w:marTop w:val="0"/>
                      <w:marBottom w:val="0"/>
                      <w:divBdr>
                        <w:top w:val="none" w:sz="0" w:space="0" w:color="auto"/>
                        <w:left w:val="none" w:sz="0" w:space="0" w:color="auto"/>
                        <w:bottom w:val="none" w:sz="0" w:space="0" w:color="auto"/>
                        <w:right w:val="none" w:sz="0" w:space="0" w:color="auto"/>
                      </w:divBdr>
                    </w:div>
                  </w:divsChild>
                </w:div>
                <w:div w:id="565259771">
                  <w:marLeft w:val="0"/>
                  <w:marRight w:val="0"/>
                  <w:marTop w:val="0"/>
                  <w:marBottom w:val="0"/>
                  <w:divBdr>
                    <w:top w:val="single" w:sz="2" w:space="1" w:color="FFFFFF"/>
                    <w:left w:val="single" w:sz="2" w:space="11" w:color="FFFFFF"/>
                    <w:bottom w:val="single" w:sz="2" w:space="1" w:color="FFFFFF"/>
                    <w:right w:val="single" w:sz="2" w:space="4" w:color="FFFFFF"/>
                  </w:divBdr>
                  <w:divsChild>
                    <w:div w:id="487793430">
                      <w:marLeft w:val="0"/>
                      <w:marRight w:val="0"/>
                      <w:marTop w:val="0"/>
                      <w:marBottom w:val="0"/>
                      <w:divBdr>
                        <w:top w:val="none" w:sz="0" w:space="0" w:color="auto"/>
                        <w:left w:val="none" w:sz="0" w:space="0" w:color="auto"/>
                        <w:bottom w:val="none" w:sz="0" w:space="0" w:color="auto"/>
                        <w:right w:val="none" w:sz="0" w:space="0" w:color="auto"/>
                      </w:divBdr>
                    </w:div>
                  </w:divsChild>
                </w:div>
                <w:div w:id="1359547807">
                  <w:marLeft w:val="0"/>
                  <w:marRight w:val="0"/>
                  <w:marTop w:val="0"/>
                  <w:marBottom w:val="0"/>
                  <w:divBdr>
                    <w:top w:val="single" w:sz="2" w:space="1" w:color="FFFFFF"/>
                    <w:left w:val="single" w:sz="2" w:space="11" w:color="FFFFFF"/>
                    <w:bottom w:val="single" w:sz="2" w:space="1" w:color="FFFFFF"/>
                    <w:right w:val="single" w:sz="2" w:space="4" w:color="FFFFFF"/>
                  </w:divBdr>
                  <w:divsChild>
                    <w:div w:id="340666376">
                      <w:marLeft w:val="0"/>
                      <w:marRight w:val="0"/>
                      <w:marTop w:val="0"/>
                      <w:marBottom w:val="0"/>
                      <w:divBdr>
                        <w:top w:val="none" w:sz="0" w:space="0" w:color="auto"/>
                        <w:left w:val="none" w:sz="0" w:space="0" w:color="auto"/>
                        <w:bottom w:val="none" w:sz="0" w:space="0" w:color="auto"/>
                        <w:right w:val="none" w:sz="0" w:space="0" w:color="auto"/>
                      </w:divBdr>
                    </w:div>
                  </w:divsChild>
                </w:div>
                <w:div w:id="704911470">
                  <w:marLeft w:val="0"/>
                  <w:marRight w:val="0"/>
                  <w:marTop w:val="0"/>
                  <w:marBottom w:val="0"/>
                  <w:divBdr>
                    <w:top w:val="single" w:sz="2" w:space="1" w:color="FFFFFF"/>
                    <w:left w:val="single" w:sz="2" w:space="11" w:color="FFFFFF"/>
                    <w:bottom w:val="single" w:sz="2" w:space="1" w:color="FFFFFF"/>
                    <w:right w:val="single" w:sz="2" w:space="4" w:color="FFFFFF"/>
                  </w:divBdr>
                  <w:divsChild>
                    <w:div w:id="104085966">
                      <w:marLeft w:val="0"/>
                      <w:marRight w:val="0"/>
                      <w:marTop w:val="0"/>
                      <w:marBottom w:val="0"/>
                      <w:divBdr>
                        <w:top w:val="none" w:sz="0" w:space="0" w:color="auto"/>
                        <w:left w:val="none" w:sz="0" w:space="0" w:color="auto"/>
                        <w:bottom w:val="none" w:sz="0" w:space="0" w:color="auto"/>
                        <w:right w:val="none" w:sz="0" w:space="0" w:color="auto"/>
                      </w:divBdr>
                    </w:div>
                  </w:divsChild>
                </w:div>
                <w:div w:id="465515011">
                  <w:marLeft w:val="0"/>
                  <w:marRight w:val="0"/>
                  <w:marTop w:val="0"/>
                  <w:marBottom w:val="0"/>
                  <w:divBdr>
                    <w:top w:val="single" w:sz="2" w:space="1" w:color="FFFFFF"/>
                    <w:left w:val="single" w:sz="2" w:space="11" w:color="FFFFFF"/>
                    <w:bottom w:val="single" w:sz="2" w:space="1" w:color="FFFFFF"/>
                    <w:right w:val="single" w:sz="2" w:space="4" w:color="FFFFFF"/>
                  </w:divBdr>
                  <w:divsChild>
                    <w:div w:id="1102067550">
                      <w:marLeft w:val="0"/>
                      <w:marRight w:val="0"/>
                      <w:marTop w:val="0"/>
                      <w:marBottom w:val="0"/>
                      <w:divBdr>
                        <w:top w:val="none" w:sz="0" w:space="0" w:color="auto"/>
                        <w:left w:val="none" w:sz="0" w:space="0" w:color="auto"/>
                        <w:bottom w:val="none" w:sz="0" w:space="0" w:color="auto"/>
                        <w:right w:val="none" w:sz="0" w:space="0" w:color="auto"/>
                      </w:divBdr>
                    </w:div>
                  </w:divsChild>
                </w:div>
                <w:div w:id="1608349686">
                  <w:marLeft w:val="0"/>
                  <w:marRight w:val="0"/>
                  <w:marTop w:val="0"/>
                  <w:marBottom w:val="0"/>
                  <w:divBdr>
                    <w:top w:val="single" w:sz="2" w:space="1" w:color="FFFFFF"/>
                    <w:left w:val="single" w:sz="2" w:space="11" w:color="FFFFFF"/>
                    <w:bottom w:val="single" w:sz="2" w:space="1" w:color="FFFFFF"/>
                    <w:right w:val="single" w:sz="2" w:space="4" w:color="FFFFFF"/>
                  </w:divBdr>
                  <w:divsChild>
                    <w:div w:id="574826498">
                      <w:marLeft w:val="0"/>
                      <w:marRight w:val="0"/>
                      <w:marTop w:val="0"/>
                      <w:marBottom w:val="0"/>
                      <w:divBdr>
                        <w:top w:val="none" w:sz="0" w:space="0" w:color="auto"/>
                        <w:left w:val="none" w:sz="0" w:space="0" w:color="auto"/>
                        <w:bottom w:val="none" w:sz="0" w:space="0" w:color="auto"/>
                        <w:right w:val="none" w:sz="0" w:space="0" w:color="auto"/>
                      </w:divBdr>
                    </w:div>
                  </w:divsChild>
                </w:div>
                <w:div w:id="1094328623">
                  <w:marLeft w:val="0"/>
                  <w:marRight w:val="0"/>
                  <w:marTop w:val="0"/>
                  <w:marBottom w:val="0"/>
                  <w:divBdr>
                    <w:top w:val="single" w:sz="2" w:space="1" w:color="FFFFFF"/>
                    <w:left w:val="single" w:sz="2" w:space="11" w:color="FFFFFF"/>
                    <w:bottom w:val="single" w:sz="2" w:space="1" w:color="FFFFFF"/>
                    <w:right w:val="single" w:sz="2" w:space="4" w:color="FFFFFF"/>
                  </w:divBdr>
                  <w:divsChild>
                    <w:div w:id="1432241836">
                      <w:marLeft w:val="0"/>
                      <w:marRight w:val="0"/>
                      <w:marTop w:val="0"/>
                      <w:marBottom w:val="0"/>
                      <w:divBdr>
                        <w:top w:val="none" w:sz="0" w:space="0" w:color="auto"/>
                        <w:left w:val="none" w:sz="0" w:space="0" w:color="auto"/>
                        <w:bottom w:val="none" w:sz="0" w:space="0" w:color="auto"/>
                        <w:right w:val="none" w:sz="0" w:space="0" w:color="auto"/>
                      </w:divBdr>
                    </w:div>
                  </w:divsChild>
                </w:div>
                <w:div w:id="148257579">
                  <w:marLeft w:val="0"/>
                  <w:marRight w:val="0"/>
                  <w:marTop w:val="0"/>
                  <w:marBottom w:val="0"/>
                  <w:divBdr>
                    <w:top w:val="single" w:sz="2" w:space="1" w:color="FFFFFF"/>
                    <w:left w:val="single" w:sz="2" w:space="11" w:color="FFFFFF"/>
                    <w:bottom w:val="single" w:sz="2" w:space="1" w:color="FFFFFF"/>
                    <w:right w:val="single" w:sz="2" w:space="4" w:color="FFFFFF"/>
                  </w:divBdr>
                  <w:divsChild>
                    <w:div w:id="291012313">
                      <w:marLeft w:val="0"/>
                      <w:marRight w:val="0"/>
                      <w:marTop w:val="0"/>
                      <w:marBottom w:val="0"/>
                      <w:divBdr>
                        <w:top w:val="none" w:sz="0" w:space="0" w:color="auto"/>
                        <w:left w:val="none" w:sz="0" w:space="0" w:color="auto"/>
                        <w:bottom w:val="none" w:sz="0" w:space="0" w:color="auto"/>
                        <w:right w:val="none" w:sz="0" w:space="0" w:color="auto"/>
                      </w:divBdr>
                    </w:div>
                  </w:divsChild>
                </w:div>
                <w:div w:id="1394238253">
                  <w:marLeft w:val="0"/>
                  <w:marRight w:val="0"/>
                  <w:marTop w:val="0"/>
                  <w:marBottom w:val="0"/>
                  <w:divBdr>
                    <w:top w:val="single" w:sz="2" w:space="1" w:color="FFFFFF"/>
                    <w:left w:val="single" w:sz="2" w:space="11" w:color="FFFFFF"/>
                    <w:bottom w:val="single" w:sz="2" w:space="1" w:color="FFFFFF"/>
                    <w:right w:val="single" w:sz="2" w:space="4" w:color="FFFFFF"/>
                  </w:divBdr>
                  <w:divsChild>
                    <w:div w:id="124200214">
                      <w:marLeft w:val="0"/>
                      <w:marRight w:val="0"/>
                      <w:marTop w:val="0"/>
                      <w:marBottom w:val="0"/>
                      <w:divBdr>
                        <w:top w:val="none" w:sz="0" w:space="0" w:color="auto"/>
                        <w:left w:val="none" w:sz="0" w:space="0" w:color="auto"/>
                        <w:bottom w:val="none" w:sz="0" w:space="0" w:color="auto"/>
                        <w:right w:val="none" w:sz="0" w:space="0" w:color="auto"/>
                      </w:divBdr>
                    </w:div>
                  </w:divsChild>
                </w:div>
                <w:div w:id="1639408155">
                  <w:marLeft w:val="0"/>
                  <w:marRight w:val="0"/>
                  <w:marTop w:val="0"/>
                  <w:marBottom w:val="0"/>
                  <w:divBdr>
                    <w:top w:val="single" w:sz="2" w:space="1" w:color="FFFFFF"/>
                    <w:left w:val="single" w:sz="2" w:space="11" w:color="FFFFFF"/>
                    <w:bottom w:val="single" w:sz="2" w:space="1" w:color="FFFFFF"/>
                    <w:right w:val="single" w:sz="2" w:space="4" w:color="FFFFFF"/>
                  </w:divBdr>
                  <w:divsChild>
                    <w:div w:id="1469056310">
                      <w:marLeft w:val="0"/>
                      <w:marRight w:val="0"/>
                      <w:marTop w:val="0"/>
                      <w:marBottom w:val="0"/>
                      <w:divBdr>
                        <w:top w:val="none" w:sz="0" w:space="0" w:color="auto"/>
                        <w:left w:val="none" w:sz="0" w:space="0" w:color="auto"/>
                        <w:bottom w:val="none" w:sz="0" w:space="0" w:color="auto"/>
                        <w:right w:val="none" w:sz="0" w:space="0" w:color="auto"/>
                      </w:divBdr>
                    </w:div>
                  </w:divsChild>
                </w:div>
                <w:div w:id="497111231">
                  <w:marLeft w:val="0"/>
                  <w:marRight w:val="0"/>
                  <w:marTop w:val="0"/>
                  <w:marBottom w:val="0"/>
                  <w:divBdr>
                    <w:top w:val="single" w:sz="2" w:space="1" w:color="FFFFFF"/>
                    <w:left w:val="single" w:sz="2" w:space="11" w:color="FFFFFF"/>
                    <w:bottom w:val="single" w:sz="2" w:space="1" w:color="FFFFFF"/>
                    <w:right w:val="single" w:sz="2" w:space="4" w:color="FFFFFF"/>
                  </w:divBdr>
                  <w:divsChild>
                    <w:div w:id="1093664775">
                      <w:marLeft w:val="0"/>
                      <w:marRight w:val="0"/>
                      <w:marTop w:val="0"/>
                      <w:marBottom w:val="0"/>
                      <w:divBdr>
                        <w:top w:val="none" w:sz="0" w:space="0" w:color="auto"/>
                        <w:left w:val="none" w:sz="0" w:space="0" w:color="auto"/>
                        <w:bottom w:val="none" w:sz="0" w:space="0" w:color="auto"/>
                        <w:right w:val="none" w:sz="0" w:space="0" w:color="auto"/>
                      </w:divBdr>
                    </w:div>
                  </w:divsChild>
                </w:div>
                <w:div w:id="821240676">
                  <w:marLeft w:val="0"/>
                  <w:marRight w:val="0"/>
                  <w:marTop w:val="0"/>
                  <w:marBottom w:val="0"/>
                  <w:divBdr>
                    <w:top w:val="single" w:sz="2" w:space="1" w:color="FFFFFF"/>
                    <w:left w:val="single" w:sz="2" w:space="11" w:color="FFFFFF"/>
                    <w:bottom w:val="single" w:sz="2" w:space="1" w:color="FFFFFF"/>
                    <w:right w:val="single" w:sz="2" w:space="4" w:color="FFFFFF"/>
                  </w:divBdr>
                  <w:divsChild>
                    <w:div w:id="1218395558">
                      <w:marLeft w:val="0"/>
                      <w:marRight w:val="0"/>
                      <w:marTop w:val="0"/>
                      <w:marBottom w:val="0"/>
                      <w:divBdr>
                        <w:top w:val="none" w:sz="0" w:space="0" w:color="auto"/>
                        <w:left w:val="none" w:sz="0" w:space="0" w:color="auto"/>
                        <w:bottom w:val="none" w:sz="0" w:space="0" w:color="auto"/>
                        <w:right w:val="none" w:sz="0" w:space="0" w:color="auto"/>
                      </w:divBdr>
                    </w:div>
                  </w:divsChild>
                </w:div>
                <w:div w:id="909459664">
                  <w:marLeft w:val="0"/>
                  <w:marRight w:val="0"/>
                  <w:marTop w:val="0"/>
                  <w:marBottom w:val="0"/>
                  <w:divBdr>
                    <w:top w:val="single" w:sz="2" w:space="1" w:color="FFFFFF"/>
                    <w:left w:val="single" w:sz="2" w:space="11" w:color="FFFFFF"/>
                    <w:bottom w:val="single" w:sz="2" w:space="1" w:color="FFFFFF"/>
                    <w:right w:val="single" w:sz="2" w:space="4" w:color="FFFFFF"/>
                  </w:divBdr>
                  <w:divsChild>
                    <w:div w:id="1029572583">
                      <w:marLeft w:val="0"/>
                      <w:marRight w:val="0"/>
                      <w:marTop w:val="0"/>
                      <w:marBottom w:val="0"/>
                      <w:divBdr>
                        <w:top w:val="none" w:sz="0" w:space="0" w:color="auto"/>
                        <w:left w:val="none" w:sz="0" w:space="0" w:color="auto"/>
                        <w:bottom w:val="none" w:sz="0" w:space="0" w:color="auto"/>
                        <w:right w:val="none" w:sz="0" w:space="0" w:color="auto"/>
                      </w:divBdr>
                    </w:div>
                  </w:divsChild>
                </w:div>
                <w:div w:id="126582500">
                  <w:marLeft w:val="0"/>
                  <w:marRight w:val="0"/>
                  <w:marTop w:val="0"/>
                  <w:marBottom w:val="0"/>
                  <w:divBdr>
                    <w:top w:val="single" w:sz="2" w:space="1" w:color="FFFFFF"/>
                    <w:left w:val="single" w:sz="2" w:space="11" w:color="FFFFFF"/>
                    <w:bottom w:val="single" w:sz="2" w:space="1" w:color="FFFFFF"/>
                    <w:right w:val="single" w:sz="2" w:space="4" w:color="FFFFFF"/>
                  </w:divBdr>
                  <w:divsChild>
                    <w:div w:id="372659740">
                      <w:marLeft w:val="0"/>
                      <w:marRight w:val="0"/>
                      <w:marTop w:val="0"/>
                      <w:marBottom w:val="0"/>
                      <w:divBdr>
                        <w:top w:val="none" w:sz="0" w:space="0" w:color="auto"/>
                        <w:left w:val="none" w:sz="0" w:space="0" w:color="auto"/>
                        <w:bottom w:val="none" w:sz="0" w:space="0" w:color="auto"/>
                        <w:right w:val="none" w:sz="0" w:space="0" w:color="auto"/>
                      </w:divBdr>
                    </w:div>
                  </w:divsChild>
                </w:div>
                <w:div w:id="955065929">
                  <w:marLeft w:val="0"/>
                  <w:marRight w:val="0"/>
                  <w:marTop w:val="0"/>
                  <w:marBottom w:val="0"/>
                  <w:divBdr>
                    <w:top w:val="single" w:sz="2" w:space="1" w:color="FFFFFF"/>
                    <w:left w:val="single" w:sz="2" w:space="11" w:color="FFFFFF"/>
                    <w:bottom w:val="single" w:sz="2" w:space="1" w:color="FFFFFF"/>
                    <w:right w:val="single" w:sz="2" w:space="4" w:color="FFFFFF"/>
                  </w:divBdr>
                  <w:divsChild>
                    <w:div w:id="797794452">
                      <w:marLeft w:val="0"/>
                      <w:marRight w:val="0"/>
                      <w:marTop w:val="0"/>
                      <w:marBottom w:val="0"/>
                      <w:divBdr>
                        <w:top w:val="none" w:sz="0" w:space="0" w:color="auto"/>
                        <w:left w:val="none" w:sz="0" w:space="0" w:color="auto"/>
                        <w:bottom w:val="none" w:sz="0" w:space="0" w:color="auto"/>
                        <w:right w:val="none" w:sz="0" w:space="0" w:color="auto"/>
                      </w:divBdr>
                    </w:div>
                  </w:divsChild>
                </w:div>
                <w:div w:id="1601185549">
                  <w:marLeft w:val="0"/>
                  <w:marRight w:val="0"/>
                  <w:marTop w:val="0"/>
                  <w:marBottom w:val="0"/>
                  <w:divBdr>
                    <w:top w:val="single" w:sz="2" w:space="1" w:color="FFFFFF"/>
                    <w:left w:val="single" w:sz="2" w:space="11" w:color="FFFFFF"/>
                    <w:bottom w:val="single" w:sz="2" w:space="1" w:color="FFFFFF"/>
                    <w:right w:val="single" w:sz="2" w:space="4" w:color="FFFFFF"/>
                  </w:divBdr>
                  <w:divsChild>
                    <w:div w:id="1253317309">
                      <w:marLeft w:val="0"/>
                      <w:marRight w:val="0"/>
                      <w:marTop w:val="0"/>
                      <w:marBottom w:val="0"/>
                      <w:divBdr>
                        <w:top w:val="none" w:sz="0" w:space="0" w:color="auto"/>
                        <w:left w:val="none" w:sz="0" w:space="0" w:color="auto"/>
                        <w:bottom w:val="none" w:sz="0" w:space="0" w:color="auto"/>
                        <w:right w:val="none" w:sz="0" w:space="0" w:color="auto"/>
                      </w:divBdr>
                    </w:div>
                  </w:divsChild>
                </w:div>
                <w:div w:id="1731923961">
                  <w:marLeft w:val="0"/>
                  <w:marRight w:val="0"/>
                  <w:marTop w:val="0"/>
                  <w:marBottom w:val="0"/>
                  <w:divBdr>
                    <w:top w:val="single" w:sz="2" w:space="1" w:color="FFFFFF"/>
                    <w:left w:val="single" w:sz="2" w:space="11" w:color="FFFFFF"/>
                    <w:bottom w:val="single" w:sz="2" w:space="1" w:color="FFFFFF"/>
                    <w:right w:val="single" w:sz="2" w:space="4" w:color="FFFFFF"/>
                  </w:divBdr>
                  <w:divsChild>
                    <w:div w:id="1058018678">
                      <w:marLeft w:val="0"/>
                      <w:marRight w:val="0"/>
                      <w:marTop w:val="0"/>
                      <w:marBottom w:val="0"/>
                      <w:divBdr>
                        <w:top w:val="none" w:sz="0" w:space="0" w:color="auto"/>
                        <w:left w:val="none" w:sz="0" w:space="0" w:color="auto"/>
                        <w:bottom w:val="none" w:sz="0" w:space="0" w:color="auto"/>
                        <w:right w:val="none" w:sz="0" w:space="0" w:color="auto"/>
                      </w:divBdr>
                    </w:div>
                  </w:divsChild>
                </w:div>
                <w:div w:id="1875580403">
                  <w:marLeft w:val="0"/>
                  <w:marRight w:val="0"/>
                  <w:marTop w:val="0"/>
                  <w:marBottom w:val="0"/>
                  <w:divBdr>
                    <w:top w:val="single" w:sz="2" w:space="1" w:color="FFFFFF"/>
                    <w:left w:val="single" w:sz="2" w:space="11" w:color="FFFFFF"/>
                    <w:bottom w:val="single" w:sz="2" w:space="1" w:color="FFFFFF"/>
                    <w:right w:val="single" w:sz="2" w:space="4" w:color="FFFFFF"/>
                  </w:divBdr>
                  <w:divsChild>
                    <w:div w:id="1460680457">
                      <w:marLeft w:val="0"/>
                      <w:marRight w:val="0"/>
                      <w:marTop w:val="0"/>
                      <w:marBottom w:val="0"/>
                      <w:divBdr>
                        <w:top w:val="none" w:sz="0" w:space="0" w:color="auto"/>
                        <w:left w:val="none" w:sz="0" w:space="0" w:color="auto"/>
                        <w:bottom w:val="none" w:sz="0" w:space="0" w:color="auto"/>
                        <w:right w:val="none" w:sz="0" w:space="0" w:color="auto"/>
                      </w:divBdr>
                    </w:div>
                  </w:divsChild>
                </w:div>
                <w:div w:id="1881933176">
                  <w:marLeft w:val="0"/>
                  <w:marRight w:val="0"/>
                  <w:marTop w:val="0"/>
                  <w:marBottom w:val="0"/>
                  <w:divBdr>
                    <w:top w:val="single" w:sz="2" w:space="1" w:color="FFFFFF"/>
                    <w:left w:val="single" w:sz="2" w:space="11" w:color="FFFFFF"/>
                    <w:bottom w:val="single" w:sz="2" w:space="1" w:color="FFFFFF"/>
                    <w:right w:val="single" w:sz="2" w:space="4" w:color="FFFFFF"/>
                  </w:divBdr>
                  <w:divsChild>
                    <w:div w:id="441069454">
                      <w:marLeft w:val="0"/>
                      <w:marRight w:val="0"/>
                      <w:marTop w:val="0"/>
                      <w:marBottom w:val="0"/>
                      <w:divBdr>
                        <w:top w:val="none" w:sz="0" w:space="0" w:color="auto"/>
                        <w:left w:val="none" w:sz="0" w:space="0" w:color="auto"/>
                        <w:bottom w:val="none" w:sz="0" w:space="0" w:color="auto"/>
                        <w:right w:val="none" w:sz="0" w:space="0" w:color="auto"/>
                      </w:divBdr>
                    </w:div>
                  </w:divsChild>
                </w:div>
                <w:div w:id="2010055269">
                  <w:marLeft w:val="0"/>
                  <w:marRight w:val="0"/>
                  <w:marTop w:val="0"/>
                  <w:marBottom w:val="0"/>
                  <w:divBdr>
                    <w:top w:val="single" w:sz="2" w:space="1" w:color="FFFFFF"/>
                    <w:left w:val="single" w:sz="2" w:space="11" w:color="FFFFFF"/>
                    <w:bottom w:val="single" w:sz="2" w:space="1" w:color="FFFFFF"/>
                    <w:right w:val="single" w:sz="2" w:space="4" w:color="FFFFFF"/>
                  </w:divBdr>
                  <w:divsChild>
                    <w:div w:id="1565795070">
                      <w:marLeft w:val="0"/>
                      <w:marRight w:val="0"/>
                      <w:marTop w:val="0"/>
                      <w:marBottom w:val="0"/>
                      <w:divBdr>
                        <w:top w:val="none" w:sz="0" w:space="0" w:color="auto"/>
                        <w:left w:val="none" w:sz="0" w:space="0" w:color="auto"/>
                        <w:bottom w:val="none" w:sz="0" w:space="0" w:color="auto"/>
                        <w:right w:val="none" w:sz="0" w:space="0" w:color="auto"/>
                      </w:divBdr>
                    </w:div>
                  </w:divsChild>
                </w:div>
                <w:div w:id="1886289154">
                  <w:marLeft w:val="0"/>
                  <w:marRight w:val="0"/>
                  <w:marTop w:val="0"/>
                  <w:marBottom w:val="0"/>
                  <w:divBdr>
                    <w:top w:val="single" w:sz="2" w:space="1" w:color="FFFFFF"/>
                    <w:left w:val="single" w:sz="2" w:space="11" w:color="FFFFFF"/>
                    <w:bottom w:val="single" w:sz="2" w:space="1" w:color="FFFFFF"/>
                    <w:right w:val="single" w:sz="2" w:space="4" w:color="FFFFFF"/>
                  </w:divBdr>
                  <w:divsChild>
                    <w:div w:id="1394694130">
                      <w:marLeft w:val="0"/>
                      <w:marRight w:val="0"/>
                      <w:marTop w:val="0"/>
                      <w:marBottom w:val="0"/>
                      <w:divBdr>
                        <w:top w:val="none" w:sz="0" w:space="0" w:color="auto"/>
                        <w:left w:val="none" w:sz="0" w:space="0" w:color="auto"/>
                        <w:bottom w:val="none" w:sz="0" w:space="0" w:color="auto"/>
                        <w:right w:val="none" w:sz="0" w:space="0" w:color="auto"/>
                      </w:divBdr>
                    </w:div>
                  </w:divsChild>
                </w:div>
                <w:div w:id="1518886991">
                  <w:marLeft w:val="0"/>
                  <w:marRight w:val="0"/>
                  <w:marTop w:val="0"/>
                  <w:marBottom w:val="0"/>
                  <w:divBdr>
                    <w:top w:val="single" w:sz="2" w:space="1" w:color="FFFFFF"/>
                    <w:left w:val="single" w:sz="2" w:space="11" w:color="FFFFFF"/>
                    <w:bottom w:val="single" w:sz="2" w:space="1" w:color="FFFFFF"/>
                    <w:right w:val="single" w:sz="2" w:space="4" w:color="FFFFFF"/>
                  </w:divBdr>
                  <w:divsChild>
                    <w:div w:id="1814059590">
                      <w:marLeft w:val="0"/>
                      <w:marRight w:val="0"/>
                      <w:marTop w:val="0"/>
                      <w:marBottom w:val="0"/>
                      <w:divBdr>
                        <w:top w:val="none" w:sz="0" w:space="0" w:color="auto"/>
                        <w:left w:val="none" w:sz="0" w:space="0" w:color="auto"/>
                        <w:bottom w:val="none" w:sz="0" w:space="0" w:color="auto"/>
                        <w:right w:val="none" w:sz="0" w:space="0" w:color="auto"/>
                      </w:divBdr>
                    </w:div>
                  </w:divsChild>
                </w:div>
                <w:div w:id="406608450">
                  <w:marLeft w:val="0"/>
                  <w:marRight w:val="0"/>
                  <w:marTop w:val="0"/>
                  <w:marBottom w:val="0"/>
                  <w:divBdr>
                    <w:top w:val="single" w:sz="2" w:space="1" w:color="FFFFFF"/>
                    <w:left w:val="single" w:sz="2" w:space="11" w:color="FFFFFF"/>
                    <w:bottom w:val="single" w:sz="2" w:space="1" w:color="FFFFFF"/>
                    <w:right w:val="single" w:sz="2" w:space="4" w:color="FFFFFF"/>
                  </w:divBdr>
                  <w:divsChild>
                    <w:div w:id="1535733999">
                      <w:marLeft w:val="0"/>
                      <w:marRight w:val="0"/>
                      <w:marTop w:val="0"/>
                      <w:marBottom w:val="0"/>
                      <w:divBdr>
                        <w:top w:val="none" w:sz="0" w:space="0" w:color="auto"/>
                        <w:left w:val="none" w:sz="0" w:space="0" w:color="auto"/>
                        <w:bottom w:val="none" w:sz="0" w:space="0" w:color="auto"/>
                        <w:right w:val="none" w:sz="0" w:space="0" w:color="auto"/>
                      </w:divBdr>
                    </w:div>
                  </w:divsChild>
                </w:div>
                <w:div w:id="1358120850">
                  <w:marLeft w:val="0"/>
                  <w:marRight w:val="0"/>
                  <w:marTop w:val="0"/>
                  <w:marBottom w:val="0"/>
                  <w:divBdr>
                    <w:top w:val="single" w:sz="2" w:space="1" w:color="FFFFFF"/>
                    <w:left w:val="single" w:sz="2" w:space="11" w:color="FFFFFF"/>
                    <w:bottom w:val="single" w:sz="2" w:space="1" w:color="FFFFFF"/>
                    <w:right w:val="single" w:sz="2" w:space="4" w:color="FFFFFF"/>
                  </w:divBdr>
                  <w:divsChild>
                    <w:div w:id="1026757735">
                      <w:marLeft w:val="0"/>
                      <w:marRight w:val="0"/>
                      <w:marTop w:val="0"/>
                      <w:marBottom w:val="0"/>
                      <w:divBdr>
                        <w:top w:val="none" w:sz="0" w:space="0" w:color="auto"/>
                        <w:left w:val="none" w:sz="0" w:space="0" w:color="auto"/>
                        <w:bottom w:val="none" w:sz="0" w:space="0" w:color="auto"/>
                        <w:right w:val="none" w:sz="0" w:space="0" w:color="auto"/>
                      </w:divBdr>
                    </w:div>
                  </w:divsChild>
                </w:div>
                <w:div w:id="1969581497">
                  <w:marLeft w:val="0"/>
                  <w:marRight w:val="0"/>
                  <w:marTop w:val="0"/>
                  <w:marBottom w:val="0"/>
                  <w:divBdr>
                    <w:top w:val="single" w:sz="2" w:space="1" w:color="FFFFFF"/>
                    <w:left w:val="single" w:sz="2" w:space="11" w:color="FFFFFF"/>
                    <w:bottom w:val="single" w:sz="2" w:space="1" w:color="FFFFFF"/>
                    <w:right w:val="single" w:sz="2" w:space="4" w:color="FFFFFF"/>
                  </w:divBdr>
                  <w:divsChild>
                    <w:div w:id="1012758322">
                      <w:marLeft w:val="0"/>
                      <w:marRight w:val="0"/>
                      <w:marTop w:val="0"/>
                      <w:marBottom w:val="0"/>
                      <w:divBdr>
                        <w:top w:val="none" w:sz="0" w:space="0" w:color="auto"/>
                        <w:left w:val="none" w:sz="0" w:space="0" w:color="auto"/>
                        <w:bottom w:val="none" w:sz="0" w:space="0" w:color="auto"/>
                        <w:right w:val="none" w:sz="0" w:space="0" w:color="auto"/>
                      </w:divBdr>
                    </w:div>
                  </w:divsChild>
                </w:div>
                <w:div w:id="956373977">
                  <w:marLeft w:val="0"/>
                  <w:marRight w:val="0"/>
                  <w:marTop w:val="0"/>
                  <w:marBottom w:val="0"/>
                  <w:divBdr>
                    <w:top w:val="single" w:sz="2" w:space="1" w:color="FFFFFF"/>
                    <w:left w:val="single" w:sz="2" w:space="11" w:color="FFFFFF"/>
                    <w:bottom w:val="single" w:sz="2" w:space="1" w:color="FFFFFF"/>
                    <w:right w:val="single" w:sz="2" w:space="4" w:color="FFFFFF"/>
                  </w:divBdr>
                  <w:divsChild>
                    <w:div w:id="181018311">
                      <w:marLeft w:val="0"/>
                      <w:marRight w:val="0"/>
                      <w:marTop w:val="0"/>
                      <w:marBottom w:val="0"/>
                      <w:divBdr>
                        <w:top w:val="none" w:sz="0" w:space="0" w:color="auto"/>
                        <w:left w:val="none" w:sz="0" w:space="0" w:color="auto"/>
                        <w:bottom w:val="none" w:sz="0" w:space="0" w:color="auto"/>
                        <w:right w:val="none" w:sz="0" w:space="0" w:color="auto"/>
                      </w:divBdr>
                    </w:div>
                  </w:divsChild>
                </w:div>
                <w:div w:id="1376349881">
                  <w:marLeft w:val="0"/>
                  <w:marRight w:val="0"/>
                  <w:marTop w:val="0"/>
                  <w:marBottom w:val="0"/>
                  <w:divBdr>
                    <w:top w:val="single" w:sz="2" w:space="1" w:color="FFFFFF"/>
                    <w:left w:val="single" w:sz="2" w:space="11" w:color="FFFFFF"/>
                    <w:bottom w:val="single" w:sz="2" w:space="1" w:color="FFFFFF"/>
                    <w:right w:val="single" w:sz="2" w:space="4" w:color="FFFFFF"/>
                  </w:divBdr>
                  <w:divsChild>
                    <w:div w:id="1821727552">
                      <w:marLeft w:val="0"/>
                      <w:marRight w:val="0"/>
                      <w:marTop w:val="0"/>
                      <w:marBottom w:val="0"/>
                      <w:divBdr>
                        <w:top w:val="none" w:sz="0" w:space="0" w:color="auto"/>
                        <w:left w:val="none" w:sz="0" w:space="0" w:color="auto"/>
                        <w:bottom w:val="none" w:sz="0" w:space="0" w:color="auto"/>
                        <w:right w:val="none" w:sz="0" w:space="0" w:color="auto"/>
                      </w:divBdr>
                    </w:div>
                  </w:divsChild>
                </w:div>
                <w:div w:id="237323161">
                  <w:marLeft w:val="0"/>
                  <w:marRight w:val="0"/>
                  <w:marTop w:val="0"/>
                  <w:marBottom w:val="0"/>
                  <w:divBdr>
                    <w:top w:val="single" w:sz="2" w:space="1" w:color="FFFFFF"/>
                    <w:left w:val="single" w:sz="2" w:space="11" w:color="FFFFFF"/>
                    <w:bottom w:val="single" w:sz="2" w:space="4" w:color="FFFFFF"/>
                    <w:right w:val="single" w:sz="2" w:space="4" w:color="FFFFFF"/>
                  </w:divBdr>
                  <w:divsChild>
                    <w:div w:id="14203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70696">
          <w:marLeft w:val="0"/>
          <w:marRight w:val="0"/>
          <w:marTop w:val="0"/>
          <w:marBottom w:val="300"/>
          <w:divBdr>
            <w:top w:val="none" w:sz="0" w:space="0" w:color="auto"/>
            <w:left w:val="none" w:sz="0" w:space="0" w:color="auto"/>
            <w:bottom w:val="none" w:sz="0" w:space="0" w:color="auto"/>
            <w:right w:val="none" w:sz="0" w:space="0" w:color="auto"/>
          </w:divBdr>
          <w:divsChild>
            <w:div w:id="2034763172">
              <w:marLeft w:val="0"/>
              <w:marRight w:val="0"/>
              <w:marTop w:val="0"/>
              <w:marBottom w:val="0"/>
              <w:divBdr>
                <w:top w:val="none" w:sz="0" w:space="0" w:color="auto"/>
                <w:left w:val="none" w:sz="0" w:space="0" w:color="auto"/>
                <w:bottom w:val="none" w:sz="0" w:space="0" w:color="auto"/>
                <w:right w:val="none" w:sz="0" w:space="0" w:color="auto"/>
              </w:divBdr>
              <w:divsChild>
                <w:div w:id="936447782">
                  <w:marLeft w:val="0"/>
                  <w:marRight w:val="0"/>
                  <w:marTop w:val="0"/>
                  <w:marBottom w:val="0"/>
                  <w:divBdr>
                    <w:top w:val="single" w:sz="2" w:space="4" w:color="FFFFFF"/>
                    <w:left w:val="single" w:sz="2" w:space="11" w:color="FFFFFF"/>
                    <w:bottom w:val="single" w:sz="2" w:space="1" w:color="FFFFFF"/>
                    <w:right w:val="single" w:sz="2" w:space="4" w:color="FFFFFF"/>
                  </w:divBdr>
                  <w:divsChild>
                    <w:div w:id="192575598">
                      <w:marLeft w:val="0"/>
                      <w:marRight w:val="0"/>
                      <w:marTop w:val="0"/>
                      <w:marBottom w:val="0"/>
                      <w:divBdr>
                        <w:top w:val="none" w:sz="0" w:space="0" w:color="auto"/>
                        <w:left w:val="none" w:sz="0" w:space="0" w:color="auto"/>
                        <w:bottom w:val="none" w:sz="0" w:space="0" w:color="auto"/>
                        <w:right w:val="none" w:sz="0" w:space="0" w:color="auto"/>
                      </w:divBdr>
                    </w:div>
                  </w:divsChild>
                </w:div>
                <w:div w:id="1097363562">
                  <w:marLeft w:val="0"/>
                  <w:marRight w:val="0"/>
                  <w:marTop w:val="0"/>
                  <w:marBottom w:val="0"/>
                  <w:divBdr>
                    <w:top w:val="single" w:sz="2" w:space="1" w:color="FFFFFF"/>
                    <w:left w:val="single" w:sz="2" w:space="11" w:color="FFFFFF"/>
                    <w:bottom w:val="single" w:sz="2" w:space="1" w:color="FFFFFF"/>
                    <w:right w:val="single" w:sz="2" w:space="4" w:color="FFFFFF"/>
                  </w:divBdr>
                  <w:divsChild>
                    <w:div w:id="802698465">
                      <w:marLeft w:val="0"/>
                      <w:marRight w:val="0"/>
                      <w:marTop w:val="0"/>
                      <w:marBottom w:val="0"/>
                      <w:divBdr>
                        <w:top w:val="none" w:sz="0" w:space="0" w:color="auto"/>
                        <w:left w:val="none" w:sz="0" w:space="0" w:color="auto"/>
                        <w:bottom w:val="none" w:sz="0" w:space="0" w:color="auto"/>
                        <w:right w:val="none" w:sz="0" w:space="0" w:color="auto"/>
                      </w:divBdr>
                    </w:div>
                  </w:divsChild>
                </w:div>
                <w:div w:id="1349521966">
                  <w:marLeft w:val="0"/>
                  <w:marRight w:val="0"/>
                  <w:marTop w:val="0"/>
                  <w:marBottom w:val="0"/>
                  <w:divBdr>
                    <w:top w:val="single" w:sz="2" w:space="1" w:color="FFFFFF"/>
                    <w:left w:val="single" w:sz="2" w:space="11" w:color="FFFFFF"/>
                    <w:bottom w:val="single" w:sz="2" w:space="1" w:color="FFFFFF"/>
                    <w:right w:val="single" w:sz="2" w:space="4" w:color="FFFFFF"/>
                  </w:divBdr>
                  <w:divsChild>
                    <w:div w:id="878082102">
                      <w:marLeft w:val="0"/>
                      <w:marRight w:val="0"/>
                      <w:marTop w:val="0"/>
                      <w:marBottom w:val="0"/>
                      <w:divBdr>
                        <w:top w:val="none" w:sz="0" w:space="0" w:color="auto"/>
                        <w:left w:val="none" w:sz="0" w:space="0" w:color="auto"/>
                        <w:bottom w:val="none" w:sz="0" w:space="0" w:color="auto"/>
                        <w:right w:val="none" w:sz="0" w:space="0" w:color="auto"/>
                      </w:divBdr>
                    </w:div>
                  </w:divsChild>
                </w:div>
                <w:div w:id="108280508">
                  <w:marLeft w:val="0"/>
                  <w:marRight w:val="0"/>
                  <w:marTop w:val="0"/>
                  <w:marBottom w:val="0"/>
                  <w:divBdr>
                    <w:top w:val="single" w:sz="2" w:space="1" w:color="FFFFFF"/>
                    <w:left w:val="single" w:sz="2" w:space="11" w:color="FFFFFF"/>
                    <w:bottom w:val="single" w:sz="2" w:space="1" w:color="FFFFFF"/>
                    <w:right w:val="single" w:sz="2" w:space="4" w:color="FFFFFF"/>
                  </w:divBdr>
                  <w:divsChild>
                    <w:div w:id="2036955381">
                      <w:marLeft w:val="0"/>
                      <w:marRight w:val="0"/>
                      <w:marTop w:val="0"/>
                      <w:marBottom w:val="0"/>
                      <w:divBdr>
                        <w:top w:val="none" w:sz="0" w:space="0" w:color="auto"/>
                        <w:left w:val="none" w:sz="0" w:space="0" w:color="auto"/>
                        <w:bottom w:val="none" w:sz="0" w:space="0" w:color="auto"/>
                        <w:right w:val="none" w:sz="0" w:space="0" w:color="auto"/>
                      </w:divBdr>
                    </w:div>
                  </w:divsChild>
                </w:div>
                <w:div w:id="2014138302">
                  <w:marLeft w:val="0"/>
                  <w:marRight w:val="0"/>
                  <w:marTop w:val="0"/>
                  <w:marBottom w:val="0"/>
                  <w:divBdr>
                    <w:top w:val="single" w:sz="2" w:space="1" w:color="FFFFFF"/>
                    <w:left w:val="single" w:sz="2" w:space="11" w:color="FFFFFF"/>
                    <w:bottom w:val="single" w:sz="2" w:space="1" w:color="FFFFFF"/>
                    <w:right w:val="single" w:sz="2" w:space="4" w:color="FFFFFF"/>
                  </w:divBdr>
                  <w:divsChild>
                    <w:div w:id="1291739529">
                      <w:marLeft w:val="0"/>
                      <w:marRight w:val="0"/>
                      <w:marTop w:val="0"/>
                      <w:marBottom w:val="0"/>
                      <w:divBdr>
                        <w:top w:val="none" w:sz="0" w:space="0" w:color="auto"/>
                        <w:left w:val="none" w:sz="0" w:space="0" w:color="auto"/>
                        <w:bottom w:val="none" w:sz="0" w:space="0" w:color="auto"/>
                        <w:right w:val="none" w:sz="0" w:space="0" w:color="auto"/>
                      </w:divBdr>
                    </w:div>
                  </w:divsChild>
                </w:div>
                <w:div w:id="658772060">
                  <w:marLeft w:val="0"/>
                  <w:marRight w:val="0"/>
                  <w:marTop w:val="0"/>
                  <w:marBottom w:val="0"/>
                  <w:divBdr>
                    <w:top w:val="single" w:sz="2" w:space="1" w:color="FFFFFF"/>
                    <w:left w:val="single" w:sz="2" w:space="11" w:color="FFFFFF"/>
                    <w:bottom w:val="single" w:sz="2" w:space="1" w:color="FFFFFF"/>
                    <w:right w:val="single" w:sz="2" w:space="4" w:color="FFFFFF"/>
                  </w:divBdr>
                  <w:divsChild>
                    <w:div w:id="1192842697">
                      <w:marLeft w:val="0"/>
                      <w:marRight w:val="0"/>
                      <w:marTop w:val="0"/>
                      <w:marBottom w:val="0"/>
                      <w:divBdr>
                        <w:top w:val="none" w:sz="0" w:space="0" w:color="auto"/>
                        <w:left w:val="none" w:sz="0" w:space="0" w:color="auto"/>
                        <w:bottom w:val="none" w:sz="0" w:space="0" w:color="auto"/>
                        <w:right w:val="none" w:sz="0" w:space="0" w:color="auto"/>
                      </w:divBdr>
                    </w:div>
                  </w:divsChild>
                </w:div>
                <w:div w:id="2122339317">
                  <w:marLeft w:val="0"/>
                  <w:marRight w:val="0"/>
                  <w:marTop w:val="0"/>
                  <w:marBottom w:val="0"/>
                  <w:divBdr>
                    <w:top w:val="single" w:sz="2" w:space="1" w:color="FFFFFF"/>
                    <w:left w:val="single" w:sz="2" w:space="11" w:color="FFFFFF"/>
                    <w:bottom w:val="single" w:sz="2" w:space="1" w:color="FFFFFF"/>
                    <w:right w:val="single" w:sz="2" w:space="4" w:color="FFFFFF"/>
                  </w:divBdr>
                  <w:divsChild>
                    <w:div w:id="818226175">
                      <w:marLeft w:val="0"/>
                      <w:marRight w:val="0"/>
                      <w:marTop w:val="0"/>
                      <w:marBottom w:val="0"/>
                      <w:divBdr>
                        <w:top w:val="none" w:sz="0" w:space="0" w:color="auto"/>
                        <w:left w:val="none" w:sz="0" w:space="0" w:color="auto"/>
                        <w:bottom w:val="none" w:sz="0" w:space="0" w:color="auto"/>
                        <w:right w:val="none" w:sz="0" w:space="0" w:color="auto"/>
                      </w:divBdr>
                    </w:div>
                  </w:divsChild>
                </w:div>
                <w:div w:id="1516116816">
                  <w:marLeft w:val="0"/>
                  <w:marRight w:val="0"/>
                  <w:marTop w:val="0"/>
                  <w:marBottom w:val="0"/>
                  <w:divBdr>
                    <w:top w:val="single" w:sz="2" w:space="1" w:color="FFFFFF"/>
                    <w:left w:val="single" w:sz="2" w:space="11" w:color="FFFFFF"/>
                    <w:bottom w:val="single" w:sz="2" w:space="1" w:color="FFFFFF"/>
                    <w:right w:val="single" w:sz="2" w:space="4" w:color="FFFFFF"/>
                  </w:divBdr>
                  <w:divsChild>
                    <w:div w:id="160852104">
                      <w:marLeft w:val="0"/>
                      <w:marRight w:val="0"/>
                      <w:marTop w:val="0"/>
                      <w:marBottom w:val="0"/>
                      <w:divBdr>
                        <w:top w:val="none" w:sz="0" w:space="0" w:color="auto"/>
                        <w:left w:val="none" w:sz="0" w:space="0" w:color="auto"/>
                        <w:bottom w:val="none" w:sz="0" w:space="0" w:color="auto"/>
                        <w:right w:val="none" w:sz="0" w:space="0" w:color="auto"/>
                      </w:divBdr>
                    </w:div>
                  </w:divsChild>
                </w:div>
                <w:div w:id="1312366084">
                  <w:marLeft w:val="0"/>
                  <w:marRight w:val="0"/>
                  <w:marTop w:val="0"/>
                  <w:marBottom w:val="0"/>
                  <w:divBdr>
                    <w:top w:val="single" w:sz="2" w:space="1" w:color="FFFFFF"/>
                    <w:left w:val="single" w:sz="2" w:space="11" w:color="FFFFFF"/>
                    <w:bottom w:val="single" w:sz="2" w:space="1" w:color="FFFFFF"/>
                    <w:right w:val="single" w:sz="2" w:space="4" w:color="FFFFFF"/>
                  </w:divBdr>
                  <w:divsChild>
                    <w:div w:id="1556508078">
                      <w:marLeft w:val="0"/>
                      <w:marRight w:val="0"/>
                      <w:marTop w:val="0"/>
                      <w:marBottom w:val="0"/>
                      <w:divBdr>
                        <w:top w:val="none" w:sz="0" w:space="0" w:color="auto"/>
                        <w:left w:val="none" w:sz="0" w:space="0" w:color="auto"/>
                        <w:bottom w:val="none" w:sz="0" w:space="0" w:color="auto"/>
                        <w:right w:val="none" w:sz="0" w:space="0" w:color="auto"/>
                      </w:divBdr>
                    </w:div>
                  </w:divsChild>
                </w:div>
                <w:div w:id="79565174">
                  <w:marLeft w:val="0"/>
                  <w:marRight w:val="0"/>
                  <w:marTop w:val="0"/>
                  <w:marBottom w:val="0"/>
                  <w:divBdr>
                    <w:top w:val="single" w:sz="2" w:space="1" w:color="FFFFFF"/>
                    <w:left w:val="single" w:sz="2" w:space="11" w:color="FFFFFF"/>
                    <w:bottom w:val="single" w:sz="2" w:space="1" w:color="FFFFFF"/>
                    <w:right w:val="single" w:sz="2" w:space="4" w:color="FFFFFF"/>
                  </w:divBdr>
                  <w:divsChild>
                    <w:div w:id="186070460">
                      <w:marLeft w:val="0"/>
                      <w:marRight w:val="0"/>
                      <w:marTop w:val="0"/>
                      <w:marBottom w:val="0"/>
                      <w:divBdr>
                        <w:top w:val="none" w:sz="0" w:space="0" w:color="auto"/>
                        <w:left w:val="none" w:sz="0" w:space="0" w:color="auto"/>
                        <w:bottom w:val="none" w:sz="0" w:space="0" w:color="auto"/>
                        <w:right w:val="none" w:sz="0" w:space="0" w:color="auto"/>
                      </w:divBdr>
                    </w:div>
                  </w:divsChild>
                </w:div>
                <w:div w:id="593173276">
                  <w:marLeft w:val="0"/>
                  <w:marRight w:val="0"/>
                  <w:marTop w:val="0"/>
                  <w:marBottom w:val="0"/>
                  <w:divBdr>
                    <w:top w:val="single" w:sz="2" w:space="1" w:color="FFFFFF"/>
                    <w:left w:val="single" w:sz="2" w:space="11" w:color="FFFFFF"/>
                    <w:bottom w:val="single" w:sz="2" w:space="1" w:color="FFFFFF"/>
                    <w:right w:val="single" w:sz="2" w:space="4" w:color="FFFFFF"/>
                  </w:divBdr>
                  <w:divsChild>
                    <w:div w:id="1614900002">
                      <w:marLeft w:val="0"/>
                      <w:marRight w:val="0"/>
                      <w:marTop w:val="0"/>
                      <w:marBottom w:val="0"/>
                      <w:divBdr>
                        <w:top w:val="none" w:sz="0" w:space="0" w:color="auto"/>
                        <w:left w:val="none" w:sz="0" w:space="0" w:color="auto"/>
                        <w:bottom w:val="none" w:sz="0" w:space="0" w:color="auto"/>
                        <w:right w:val="none" w:sz="0" w:space="0" w:color="auto"/>
                      </w:divBdr>
                    </w:div>
                  </w:divsChild>
                </w:div>
                <w:div w:id="512426428">
                  <w:marLeft w:val="0"/>
                  <w:marRight w:val="0"/>
                  <w:marTop w:val="0"/>
                  <w:marBottom w:val="0"/>
                  <w:divBdr>
                    <w:top w:val="single" w:sz="2" w:space="1" w:color="FFFFFF"/>
                    <w:left w:val="single" w:sz="2" w:space="11" w:color="FFFFFF"/>
                    <w:bottom w:val="single" w:sz="2" w:space="1" w:color="FFFFFF"/>
                    <w:right w:val="single" w:sz="2" w:space="4" w:color="FFFFFF"/>
                  </w:divBdr>
                  <w:divsChild>
                    <w:div w:id="286284110">
                      <w:marLeft w:val="0"/>
                      <w:marRight w:val="0"/>
                      <w:marTop w:val="0"/>
                      <w:marBottom w:val="0"/>
                      <w:divBdr>
                        <w:top w:val="none" w:sz="0" w:space="0" w:color="auto"/>
                        <w:left w:val="none" w:sz="0" w:space="0" w:color="auto"/>
                        <w:bottom w:val="none" w:sz="0" w:space="0" w:color="auto"/>
                        <w:right w:val="none" w:sz="0" w:space="0" w:color="auto"/>
                      </w:divBdr>
                    </w:div>
                  </w:divsChild>
                </w:div>
                <w:div w:id="1186627073">
                  <w:marLeft w:val="0"/>
                  <w:marRight w:val="0"/>
                  <w:marTop w:val="0"/>
                  <w:marBottom w:val="0"/>
                  <w:divBdr>
                    <w:top w:val="single" w:sz="2" w:space="1" w:color="FFFFFF"/>
                    <w:left w:val="single" w:sz="2" w:space="11" w:color="FFFFFF"/>
                    <w:bottom w:val="single" w:sz="2" w:space="1" w:color="FFFFFF"/>
                    <w:right w:val="single" w:sz="2" w:space="4" w:color="FFFFFF"/>
                  </w:divBdr>
                  <w:divsChild>
                    <w:div w:id="75443635">
                      <w:marLeft w:val="0"/>
                      <w:marRight w:val="0"/>
                      <w:marTop w:val="0"/>
                      <w:marBottom w:val="0"/>
                      <w:divBdr>
                        <w:top w:val="none" w:sz="0" w:space="0" w:color="auto"/>
                        <w:left w:val="none" w:sz="0" w:space="0" w:color="auto"/>
                        <w:bottom w:val="none" w:sz="0" w:space="0" w:color="auto"/>
                        <w:right w:val="none" w:sz="0" w:space="0" w:color="auto"/>
                      </w:divBdr>
                    </w:div>
                  </w:divsChild>
                </w:div>
                <w:div w:id="196285569">
                  <w:marLeft w:val="0"/>
                  <w:marRight w:val="0"/>
                  <w:marTop w:val="0"/>
                  <w:marBottom w:val="0"/>
                  <w:divBdr>
                    <w:top w:val="single" w:sz="2" w:space="1" w:color="FFFFFF"/>
                    <w:left w:val="single" w:sz="2" w:space="11" w:color="FFFFFF"/>
                    <w:bottom w:val="single" w:sz="2" w:space="1" w:color="FFFFFF"/>
                    <w:right w:val="single" w:sz="2" w:space="4" w:color="FFFFFF"/>
                  </w:divBdr>
                  <w:divsChild>
                    <w:div w:id="530461019">
                      <w:marLeft w:val="0"/>
                      <w:marRight w:val="0"/>
                      <w:marTop w:val="0"/>
                      <w:marBottom w:val="0"/>
                      <w:divBdr>
                        <w:top w:val="none" w:sz="0" w:space="0" w:color="auto"/>
                        <w:left w:val="none" w:sz="0" w:space="0" w:color="auto"/>
                        <w:bottom w:val="none" w:sz="0" w:space="0" w:color="auto"/>
                        <w:right w:val="none" w:sz="0" w:space="0" w:color="auto"/>
                      </w:divBdr>
                    </w:div>
                  </w:divsChild>
                </w:div>
                <w:div w:id="102040184">
                  <w:marLeft w:val="0"/>
                  <w:marRight w:val="0"/>
                  <w:marTop w:val="0"/>
                  <w:marBottom w:val="0"/>
                  <w:divBdr>
                    <w:top w:val="single" w:sz="2" w:space="1" w:color="FFFFFF"/>
                    <w:left w:val="single" w:sz="2" w:space="11" w:color="FFFFFF"/>
                    <w:bottom w:val="single" w:sz="2" w:space="1" w:color="FFFFFF"/>
                    <w:right w:val="single" w:sz="2" w:space="4" w:color="FFFFFF"/>
                  </w:divBdr>
                  <w:divsChild>
                    <w:div w:id="445465274">
                      <w:marLeft w:val="0"/>
                      <w:marRight w:val="0"/>
                      <w:marTop w:val="0"/>
                      <w:marBottom w:val="0"/>
                      <w:divBdr>
                        <w:top w:val="none" w:sz="0" w:space="0" w:color="auto"/>
                        <w:left w:val="none" w:sz="0" w:space="0" w:color="auto"/>
                        <w:bottom w:val="none" w:sz="0" w:space="0" w:color="auto"/>
                        <w:right w:val="none" w:sz="0" w:space="0" w:color="auto"/>
                      </w:divBdr>
                    </w:div>
                  </w:divsChild>
                </w:div>
                <w:div w:id="1458916478">
                  <w:marLeft w:val="0"/>
                  <w:marRight w:val="0"/>
                  <w:marTop w:val="0"/>
                  <w:marBottom w:val="0"/>
                  <w:divBdr>
                    <w:top w:val="single" w:sz="2" w:space="1" w:color="FFFFFF"/>
                    <w:left w:val="single" w:sz="2" w:space="11" w:color="FFFFFF"/>
                    <w:bottom w:val="single" w:sz="2" w:space="1" w:color="FFFFFF"/>
                    <w:right w:val="single" w:sz="2" w:space="4" w:color="FFFFFF"/>
                  </w:divBdr>
                  <w:divsChild>
                    <w:div w:id="805007180">
                      <w:marLeft w:val="0"/>
                      <w:marRight w:val="0"/>
                      <w:marTop w:val="0"/>
                      <w:marBottom w:val="0"/>
                      <w:divBdr>
                        <w:top w:val="none" w:sz="0" w:space="0" w:color="auto"/>
                        <w:left w:val="none" w:sz="0" w:space="0" w:color="auto"/>
                        <w:bottom w:val="none" w:sz="0" w:space="0" w:color="auto"/>
                        <w:right w:val="none" w:sz="0" w:space="0" w:color="auto"/>
                      </w:divBdr>
                    </w:div>
                  </w:divsChild>
                </w:div>
                <w:div w:id="941229285">
                  <w:marLeft w:val="0"/>
                  <w:marRight w:val="0"/>
                  <w:marTop w:val="0"/>
                  <w:marBottom w:val="0"/>
                  <w:divBdr>
                    <w:top w:val="single" w:sz="2" w:space="1" w:color="FFFFFF"/>
                    <w:left w:val="single" w:sz="2" w:space="11" w:color="FFFFFF"/>
                    <w:bottom w:val="single" w:sz="2" w:space="1" w:color="FFFFFF"/>
                    <w:right w:val="single" w:sz="2" w:space="4" w:color="FFFFFF"/>
                  </w:divBdr>
                  <w:divsChild>
                    <w:div w:id="541524593">
                      <w:marLeft w:val="0"/>
                      <w:marRight w:val="0"/>
                      <w:marTop w:val="0"/>
                      <w:marBottom w:val="0"/>
                      <w:divBdr>
                        <w:top w:val="none" w:sz="0" w:space="0" w:color="auto"/>
                        <w:left w:val="none" w:sz="0" w:space="0" w:color="auto"/>
                        <w:bottom w:val="none" w:sz="0" w:space="0" w:color="auto"/>
                        <w:right w:val="none" w:sz="0" w:space="0" w:color="auto"/>
                      </w:divBdr>
                    </w:div>
                  </w:divsChild>
                </w:div>
                <w:div w:id="1181357493">
                  <w:marLeft w:val="0"/>
                  <w:marRight w:val="0"/>
                  <w:marTop w:val="0"/>
                  <w:marBottom w:val="0"/>
                  <w:divBdr>
                    <w:top w:val="single" w:sz="2" w:space="1" w:color="FFFFFF"/>
                    <w:left w:val="single" w:sz="2" w:space="11" w:color="FFFFFF"/>
                    <w:bottom w:val="single" w:sz="2" w:space="1" w:color="FFFFFF"/>
                    <w:right w:val="single" w:sz="2" w:space="4" w:color="FFFFFF"/>
                  </w:divBdr>
                  <w:divsChild>
                    <w:div w:id="1291588551">
                      <w:marLeft w:val="0"/>
                      <w:marRight w:val="0"/>
                      <w:marTop w:val="0"/>
                      <w:marBottom w:val="0"/>
                      <w:divBdr>
                        <w:top w:val="none" w:sz="0" w:space="0" w:color="auto"/>
                        <w:left w:val="none" w:sz="0" w:space="0" w:color="auto"/>
                        <w:bottom w:val="none" w:sz="0" w:space="0" w:color="auto"/>
                        <w:right w:val="none" w:sz="0" w:space="0" w:color="auto"/>
                      </w:divBdr>
                    </w:div>
                  </w:divsChild>
                </w:div>
                <w:div w:id="1925020771">
                  <w:marLeft w:val="0"/>
                  <w:marRight w:val="0"/>
                  <w:marTop w:val="0"/>
                  <w:marBottom w:val="0"/>
                  <w:divBdr>
                    <w:top w:val="single" w:sz="2" w:space="1" w:color="FFFFFF"/>
                    <w:left w:val="single" w:sz="2" w:space="11" w:color="FFFFFF"/>
                    <w:bottom w:val="single" w:sz="2" w:space="1" w:color="FFFFFF"/>
                    <w:right w:val="single" w:sz="2" w:space="4" w:color="FFFFFF"/>
                  </w:divBdr>
                  <w:divsChild>
                    <w:div w:id="1132164984">
                      <w:marLeft w:val="0"/>
                      <w:marRight w:val="0"/>
                      <w:marTop w:val="0"/>
                      <w:marBottom w:val="0"/>
                      <w:divBdr>
                        <w:top w:val="none" w:sz="0" w:space="0" w:color="auto"/>
                        <w:left w:val="none" w:sz="0" w:space="0" w:color="auto"/>
                        <w:bottom w:val="none" w:sz="0" w:space="0" w:color="auto"/>
                        <w:right w:val="none" w:sz="0" w:space="0" w:color="auto"/>
                      </w:divBdr>
                    </w:div>
                  </w:divsChild>
                </w:div>
                <w:div w:id="2033416529">
                  <w:marLeft w:val="0"/>
                  <w:marRight w:val="0"/>
                  <w:marTop w:val="0"/>
                  <w:marBottom w:val="0"/>
                  <w:divBdr>
                    <w:top w:val="single" w:sz="2" w:space="1" w:color="FFFFFF"/>
                    <w:left w:val="single" w:sz="2" w:space="11" w:color="FFFFFF"/>
                    <w:bottom w:val="single" w:sz="2" w:space="1" w:color="FFFFFF"/>
                    <w:right w:val="single" w:sz="2" w:space="4" w:color="FFFFFF"/>
                  </w:divBdr>
                  <w:divsChild>
                    <w:div w:id="323632883">
                      <w:marLeft w:val="0"/>
                      <w:marRight w:val="0"/>
                      <w:marTop w:val="0"/>
                      <w:marBottom w:val="0"/>
                      <w:divBdr>
                        <w:top w:val="none" w:sz="0" w:space="0" w:color="auto"/>
                        <w:left w:val="none" w:sz="0" w:space="0" w:color="auto"/>
                        <w:bottom w:val="none" w:sz="0" w:space="0" w:color="auto"/>
                        <w:right w:val="none" w:sz="0" w:space="0" w:color="auto"/>
                      </w:divBdr>
                    </w:div>
                  </w:divsChild>
                </w:div>
                <w:div w:id="477454937">
                  <w:marLeft w:val="0"/>
                  <w:marRight w:val="0"/>
                  <w:marTop w:val="0"/>
                  <w:marBottom w:val="0"/>
                  <w:divBdr>
                    <w:top w:val="single" w:sz="2" w:space="1" w:color="FFFFFF"/>
                    <w:left w:val="single" w:sz="2" w:space="11" w:color="FFFFFF"/>
                    <w:bottom w:val="single" w:sz="2" w:space="1" w:color="FFFFFF"/>
                    <w:right w:val="single" w:sz="2" w:space="4" w:color="FFFFFF"/>
                  </w:divBdr>
                  <w:divsChild>
                    <w:div w:id="1017736864">
                      <w:marLeft w:val="0"/>
                      <w:marRight w:val="0"/>
                      <w:marTop w:val="0"/>
                      <w:marBottom w:val="0"/>
                      <w:divBdr>
                        <w:top w:val="none" w:sz="0" w:space="0" w:color="auto"/>
                        <w:left w:val="none" w:sz="0" w:space="0" w:color="auto"/>
                        <w:bottom w:val="none" w:sz="0" w:space="0" w:color="auto"/>
                        <w:right w:val="none" w:sz="0" w:space="0" w:color="auto"/>
                      </w:divBdr>
                    </w:div>
                  </w:divsChild>
                </w:div>
                <w:div w:id="1647706146">
                  <w:marLeft w:val="0"/>
                  <w:marRight w:val="0"/>
                  <w:marTop w:val="0"/>
                  <w:marBottom w:val="0"/>
                  <w:divBdr>
                    <w:top w:val="single" w:sz="2" w:space="1" w:color="FFFFFF"/>
                    <w:left w:val="single" w:sz="2" w:space="11" w:color="FFFFFF"/>
                    <w:bottom w:val="single" w:sz="2" w:space="1" w:color="FFFFFF"/>
                    <w:right w:val="single" w:sz="2" w:space="4" w:color="FFFFFF"/>
                  </w:divBdr>
                  <w:divsChild>
                    <w:div w:id="248660989">
                      <w:marLeft w:val="0"/>
                      <w:marRight w:val="0"/>
                      <w:marTop w:val="0"/>
                      <w:marBottom w:val="0"/>
                      <w:divBdr>
                        <w:top w:val="none" w:sz="0" w:space="0" w:color="auto"/>
                        <w:left w:val="none" w:sz="0" w:space="0" w:color="auto"/>
                        <w:bottom w:val="none" w:sz="0" w:space="0" w:color="auto"/>
                        <w:right w:val="none" w:sz="0" w:space="0" w:color="auto"/>
                      </w:divBdr>
                    </w:div>
                  </w:divsChild>
                </w:div>
                <w:div w:id="260341514">
                  <w:marLeft w:val="0"/>
                  <w:marRight w:val="0"/>
                  <w:marTop w:val="0"/>
                  <w:marBottom w:val="0"/>
                  <w:divBdr>
                    <w:top w:val="single" w:sz="2" w:space="1" w:color="FFFFFF"/>
                    <w:left w:val="single" w:sz="2" w:space="11" w:color="FFFFFF"/>
                    <w:bottom w:val="single" w:sz="2" w:space="1" w:color="FFFFFF"/>
                    <w:right w:val="single" w:sz="2" w:space="4" w:color="FFFFFF"/>
                  </w:divBdr>
                  <w:divsChild>
                    <w:div w:id="270284941">
                      <w:marLeft w:val="0"/>
                      <w:marRight w:val="0"/>
                      <w:marTop w:val="0"/>
                      <w:marBottom w:val="0"/>
                      <w:divBdr>
                        <w:top w:val="none" w:sz="0" w:space="0" w:color="auto"/>
                        <w:left w:val="none" w:sz="0" w:space="0" w:color="auto"/>
                        <w:bottom w:val="none" w:sz="0" w:space="0" w:color="auto"/>
                        <w:right w:val="none" w:sz="0" w:space="0" w:color="auto"/>
                      </w:divBdr>
                    </w:div>
                  </w:divsChild>
                </w:div>
                <w:div w:id="1632637054">
                  <w:marLeft w:val="0"/>
                  <w:marRight w:val="0"/>
                  <w:marTop w:val="0"/>
                  <w:marBottom w:val="0"/>
                  <w:divBdr>
                    <w:top w:val="single" w:sz="2" w:space="1" w:color="FFFFFF"/>
                    <w:left w:val="single" w:sz="2" w:space="11" w:color="FFFFFF"/>
                    <w:bottom w:val="single" w:sz="2" w:space="1" w:color="FFFFFF"/>
                    <w:right w:val="single" w:sz="2" w:space="4" w:color="FFFFFF"/>
                  </w:divBdr>
                  <w:divsChild>
                    <w:div w:id="1154099959">
                      <w:marLeft w:val="0"/>
                      <w:marRight w:val="0"/>
                      <w:marTop w:val="0"/>
                      <w:marBottom w:val="0"/>
                      <w:divBdr>
                        <w:top w:val="none" w:sz="0" w:space="0" w:color="auto"/>
                        <w:left w:val="none" w:sz="0" w:space="0" w:color="auto"/>
                        <w:bottom w:val="none" w:sz="0" w:space="0" w:color="auto"/>
                        <w:right w:val="none" w:sz="0" w:space="0" w:color="auto"/>
                      </w:divBdr>
                    </w:div>
                  </w:divsChild>
                </w:div>
                <w:div w:id="1089237169">
                  <w:marLeft w:val="0"/>
                  <w:marRight w:val="0"/>
                  <w:marTop w:val="0"/>
                  <w:marBottom w:val="0"/>
                  <w:divBdr>
                    <w:top w:val="single" w:sz="2" w:space="1" w:color="FFFFFF"/>
                    <w:left w:val="single" w:sz="2" w:space="11" w:color="FFFFFF"/>
                    <w:bottom w:val="single" w:sz="2" w:space="1" w:color="FFFFFF"/>
                    <w:right w:val="single" w:sz="2" w:space="4" w:color="FFFFFF"/>
                  </w:divBdr>
                  <w:divsChild>
                    <w:div w:id="858354571">
                      <w:marLeft w:val="0"/>
                      <w:marRight w:val="0"/>
                      <w:marTop w:val="0"/>
                      <w:marBottom w:val="0"/>
                      <w:divBdr>
                        <w:top w:val="none" w:sz="0" w:space="0" w:color="auto"/>
                        <w:left w:val="none" w:sz="0" w:space="0" w:color="auto"/>
                        <w:bottom w:val="none" w:sz="0" w:space="0" w:color="auto"/>
                        <w:right w:val="none" w:sz="0" w:space="0" w:color="auto"/>
                      </w:divBdr>
                    </w:div>
                  </w:divsChild>
                </w:div>
                <w:div w:id="1044872123">
                  <w:marLeft w:val="0"/>
                  <w:marRight w:val="0"/>
                  <w:marTop w:val="0"/>
                  <w:marBottom w:val="0"/>
                  <w:divBdr>
                    <w:top w:val="single" w:sz="2" w:space="1" w:color="FFFFFF"/>
                    <w:left w:val="single" w:sz="2" w:space="11" w:color="FFFFFF"/>
                    <w:bottom w:val="single" w:sz="2" w:space="1" w:color="FFFFFF"/>
                    <w:right w:val="single" w:sz="2" w:space="4" w:color="FFFFFF"/>
                  </w:divBdr>
                  <w:divsChild>
                    <w:div w:id="1673482667">
                      <w:marLeft w:val="0"/>
                      <w:marRight w:val="0"/>
                      <w:marTop w:val="0"/>
                      <w:marBottom w:val="0"/>
                      <w:divBdr>
                        <w:top w:val="none" w:sz="0" w:space="0" w:color="auto"/>
                        <w:left w:val="none" w:sz="0" w:space="0" w:color="auto"/>
                        <w:bottom w:val="none" w:sz="0" w:space="0" w:color="auto"/>
                        <w:right w:val="none" w:sz="0" w:space="0" w:color="auto"/>
                      </w:divBdr>
                    </w:div>
                  </w:divsChild>
                </w:div>
                <w:div w:id="457801311">
                  <w:marLeft w:val="0"/>
                  <w:marRight w:val="0"/>
                  <w:marTop w:val="0"/>
                  <w:marBottom w:val="0"/>
                  <w:divBdr>
                    <w:top w:val="single" w:sz="2" w:space="1" w:color="FFFFFF"/>
                    <w:left w:val="single" w:sz="2" w:space="11" w:color="FFFFFF"/>
                    <w:bottom w:val="single" w:sz="2" w:space="1" w:color="FFFFFF"/>
                    <w:right w:val="single" w:sz="2" w:space="4" w:color="FFFFFF"/>
                  </w:divBdr>
                  <w:divsChild>
                    <w:div w:id="1574192891">
                      <w:marLeft w:val="0"/>
                      <w:marRight w:val="0"/>
                      <w:marTop w:val="0"/>
                      <w:marBottom w:val="0"/>
                      <w:divBdr>
                        <w:top w:val="none" w:sz="0" w:space="0" w:color="auto"/>
                        <w:left w:val="none" w:sz="0" w:space="0" w:color="auto"/>
                        <w:bottom w:val="none" w:sz="0" w:space="0" w:color="auto"/>
                        <w:right w:val="none" w:sz="0" w:space="0" w:color="auto"/>
                      </w:divBdr>
                    </w:div>
                  </w:divsChild>
                </w:div>
                <w:div w:id="922958163">
                  <w:marLeft w:val="0"/>
                  <w:marRight w:val="0"/>
                  <w:marTop w:val="0"/>
                  <w:marBottom w:val="0"/>
                  <w:divBdr>
                    <w:top w:val="single" w:sz="2" w:space="1" w:color="FFFFFF"/>
                    <w:left w:val="single" w:sz="2" w:space="11" w:color="FFFFFF"/>
                    <w:bottom w:val="single" w:sz="2" w:space="1" w:color="FFFFFF"/>
                    <w:right w:val="single" w:sz="2" w:space="4" w:color="FFFFFF"/>
                  </w:divBdr>
                  <w:divsChild>
                    <w:div w:id="555167518">
                      <w:marLeft w:val="0"/>
                      <w:marRight w:val="0"/>
                      <w:marTop w:val="0"/>
                      <w:marBottom w:val="0"/>
                      <w:divBdr>
                        <w:top w:val="none" w:sz="0" w:space="0" w:color="auto"/>
                        <w:left w:val="none" w:sz="0" w:space="0" w:color="auto"/>
                        <w:bottom w:val="none" w:sz="0" w:space="0" w:color="auto"/>
                        <w:right w:val="none" w:sz="0" w:space="0" w:color="auto"/>
                      </w:divBdr>
                    </w:div>
                  </w:divsChild>
                </w:div>
                <w:div w:id="306397513">
                  <w:marLeft w:val="0"/>
                  <w:marRight w:val="0"/>
                  <w:marTop w:val="0"/>
                  <w:marBottom w:val="0"/>
                  <w:divBdr>
                    <w:top w:val="single" w:sz="2" w:space="1" w:color="FFFFFF"/>
                    <w:left w:val="single" w:sz="2" w:space="11" w:color="FFFFFF"/>
                    <w:bottom w:val="single" w:sz="2" w:space="1" w:color="FFFFFF"/>
                    <w:right w:val="single" w:sz="2" w:space="4" w:color="FFFFFF"/>
                  </w:divBdr>
                  <w:divsChild>
                    <w:div w:id="1016662347">
                      <w:marLeft w:val="0"/>
                      <w:marRight w:val="0"/>
                      <w:marTop w:val="0"/>
                      <w:marBottom w:val="0"/>
                      <w:divBdr>
                        <w:top w:val="none" w:sz="0" w:space="0" w:color="auto"/>
                        <w:left w:val="none" w:sz="0" w:space="0" w:color="auto"/>
                        <w:bottom w:val="none" w:sz="0" w:space="0" w:color="auto"/>
                        <w:right w:val="none" w:sz="0" w:space="0" w:color="auto"/>
                      </w:divBdr>
                    </w:div>
                  </w:divsChild>
                </w:div>
                <w:div w:id="1741827254">
                  <w:marLeft w:val="0"/>
                  <w:marRight w:val="0"/>
                  <w:marTop w:val="0"/>
                  <w:marBottom w:val="0"/>
                  <w:divBdr>
                    <w:top w:val="single" w:sz="2" w:space="1" w:color="FFFFFF"/>
                    <w:left w:val="single" w:sz="2" w:space="11" w:color="FFFFFF"/>
                    <w:bottom w:val="single" w:sz="2" w:space="1" w:color="FFFFFF"/>
                    <w:right w:val="single" w:sz="2" w:space="4" w:color="FFFFFF"/>
                  </w:divBdr>
                  <w:divsChild>
                    <w:div w:id="596711518">
                      <w:marLeft w:val="0"/>
                      <w:marRight w:val="0"/>
                      <w:marTop w:val="0"/>
                      <w:marBottom w:val="0"/>
                      <w:divBdr>
                        <w:top w:val="none" w:sz="0" w:space="0" w:color="auto"/>
                        <w:left w:val="none" w:sz="0" w:space="0" w:color="auto"/>
                        <w:bottom w:val="none" w:sz="0" w:space="0" w:color="auto"/>
                        <w:right w:val="none" w:sz="0" w:space="0" w:color="auto"/>
                      </w:divBdr>
                    </w:div>
                  </w:divsChild>
                </w:div>
                <w:div w:id="1686858450">
                  <w:marLeft w:val="0"/>
                  <w:marRight w:val="0"/>
                  <w:marTop w:val="0"/>
                  <w:marBottom w:val="0"/>
                  <w:divBdr>
                    <w:top w:val="single" w:sz="2" w:space="1" w:color="FFFFFF"/>
                    <w:left w:val="single" w:sz="2" w:space="11" w:color="FFFFFF"/>
                    <w:bottom w:val="single" w:sz="2" w:space="1" w:color="FFFFFF"/>
                    <w:right w:val="single" w:sz="2" w:space="4" w:color="FFFFFF"/>
                  </w:divBdr>
                  <w:divsChild>
                    <w:div w:id="1194924393">
                      <w:marLeft w:val="0"/>
                      <w:marRight w:val="0"/>
                      <w:marTop w:val="0"/>
                      <w:marBottom w:val="0"/>
                      <w:divBdr>
                        <w:top w:val="none" w:sz="0" w:space="0" w:color="auto"/>
                        <w:left w:val="none" w:sz="0" w:space="0" w:color="auto"/>
                        <w:bottom w:val="none" w:sz="0" w:space="0" w:color="auto"/>
                        <w:right w:val="none" w:sz="0" w:space="0" w:color="auto"/>
                      </w:divBdr>
                    </w:div>
                  </w:divsChild>
                </w:div>
                <w:div w:id="103885867">
                  <w:marLeft w:val="0"/>
                  <w:marRight w:val="0"/>
                  <w:marTop w:val="0"/>
                  <w:marBottom w:val="0"/>
                  <w:divBdr>
                    <w:top w:val="single" w:sz="2" w:space="1" w:color="FFFFFF"/>
                    <w:left w:val="single" w:sz="2" w:space="11" w:color="FFFFFF"/>
                    <w:bottom w:val="single" w:sz="2" w:space="1" w:color="FFFFFF"/>
                    <w:right w:val="single" w:sz="2" w:space="4" w:color="FFFFFF"/>
                  </w:divBdr>
                  <w:divsChild>
                    <w:div w:id="484006401">
                      <w:marLeft w:val="0"/>
                      <w:marRight w:val="0"/>
                      <w:marTop w:val="0"/>
                      <w:marBottom w:val="0"/>
                      <w:divBdr>
                        <w:top w:val="none" w:sz="0" w:space="0" w:color="auto"/>
                        <w:left w:val="none" w:sz="0" w:space="0" w:color="auto"/>
                        <w:bottom w:val="none" w:sz="0" w:space="0" w:color="auto"/>
                        <w:right w:val="none" w:sz="0" w:space="0" w:color="auto"/>
                      </w:divBdr>
                    </w:div>
                  </w:divsChild>
                </w:div>
                <w:div w:id="453062606">
                  <w:marLeft w:val="0"/>
                  <w:marRight w:val="0"/>
                  <w:marTop w:val="0"/>
                  <w:marBottom w:val="0"/>
                  <w:divBdr>
                    <w:top w:val="single" w:sz="2" w:space="1" w:color="FFFFFF"/>
                    <w:left w:val="single" w:sz="2" w:space="11" w:color="FFFFFF"/>
                    <w:bottom w:val="single" w:sz="2" w:space="1" w:color="FFFFFF"/>
                    <w:right w:val="single" w:sz="2" w:space="4" w:color="FFFFFF"/>
                  </w:divBdr>
                  <w:divsChild>
                    <w:div w:id="61369769">
                      <w:marLeft w:val="0"/>
                      <w:marRight w:val="0"/>
                      <w:marTop w:val="0"/>
                      <w:marBottom w:val="0"/>
                      <w:divBdr>
                        <w:top w:val="none" w:sz="0" w:space="0" w:color="auto"/>
                        <w:left w:val="none" w:sz="0" w:space="0" w:color="auto"/>
                        <w:bottom w:val="none" w:sz="0" w:space="0" w:color="auto"/>
                        <w:right w:val="none" w:sz="0" w:space="0" w:color="auto"/>
                      </w:divBdr>
                    </w:div>
                  </w:divsChild>
                </w:div>
                <w:div w:id="1477726367">
                  <w:marLeft w:val="0"/>
                  <w:marRight w:val="0"/>
                  <w:marTop w:val="0"/>
                  <w:marBottom w:val="0"/>
                  <w:divBdr>
                    <w:top w:val="single" w:sz="2" w:space="1" w:color="FFFFFF"/>
                    <w:left w:val="single" w:sz="2" w:space="11" w:color="FFFFFF"/>
                    <w:bottom w:val="single" w:sz="2" w:space="1" w:color="FFFFFF"/>
                    <w:right w:val="single" w:sz="2" w:space="4" w:color="FFFFFF"/>
                  </w:divBdr>
                  <w:divsChild>
                    <w:div w:id="388386877">
                      <w:marLeft w:val="0"/>
                      <w:marRight w:val="0"/>
                      <w:marTop w:val="0"/>
                      <w:marBottom w:val="0"/>
                      <w:divBdr>
                        <w:top w:val="none" w:sz="0" w:space="0" w:color="auto"/>
                        <w:left w:val="none" w:sz="0" w:space="0" w:color="auto"/>
                        <w:bottom w:val="none" w:sz="0" w:space="0" w:color="auto"/>
                        <w:right w:val="none" w:sz="0" w:space="0" w:color="auto"/>
                      </w:divBdr>
                    </w:div>
                  </w:divsChild>
                </w:div>
                <w:div w:id="1167940109">
                  <w:marLeft w:val="0"/>
                  <w:marRight w:val="0"/>
                  <w:marTop w:val="0"/>
                  <w:marBottom w:val="0"/>
                  <w:divBdr>
                    <w:top w:val="single" w:sz="2" w:space="1" w:color="FFFFFF"/>
                    <w:left w:val="single" w:sz="2" w:space="11" w:color="FFFFFF"/>
                    <w:bottom w:val="single" w:sz="2" w:space="1" w:color="FFFFFF"/>
                    <w:right w:val="single" w:sz="2" w:space="4" w:color="FFFFFF"/>
                  </w:divBdr>
                  <w:divsChild>
                    <w:div w:id="92938567">
                      <w:marLeft w:val="0"/>
                      <w:marRight w:val="0"/>
                      <w:marTop w:val="0"/>
                      <w:marBottom w:val="0"/>
                      <w:divBdr>
                        <w:top w:val="none" w:sz="0" w:space="0" w:color="auto"/>
                        <w:left w:val="none" w:sz="0" w:space="0" w:color="auto"/>
                        <w:bottom w:val="none" w:sz="0" w:space="0" w:color="auto"/>
                        <w:right w:val="none" w:sz="0" w:space="0" w:color="auto"/>
                      </w:divBdr>
                    </w:div>
                  </w:divsChild>
                </w:div>
                <w:div w:id="2066565149">
                  <w:marLeft w:val="0"/>
                  <w:marRight w:val="0"/>
                  <w:marTop w:val="0"/>
                  <w:marBottom w:val="0"/>
                  <w:divBdr>
                    <w:top w:val="single" w:sz="2" w:space="1" w:color="FFFFFF"/>
                    <w:left w:val="single" w:sz="2" w:space="11" w:color="FFFFFF"/>
                    <w:bottom w:val="single" w:sz="2" w:space="1" w:color="FFFFFF"/>
                    <w:right w:val="single" w:sz="2" w:space="4" w:color="FFFFFF"/>
                  </w:divBdr>
                  <w:divsChild>
                    <w:div w:id="1083139763">
                      <w:marLeft w:val="0"/>
                      <w:marRight w:val="0"/>
                      <w:marTop w:val="0"/>
                      <w:marBottom w:val="0"/>
                      <w:divBdr>
                        <w:top w:val="none" w:sz="0" w:space="0" w:color="auto"/>
                        <w:left w:val="none" w:sz="0" w:space="0" w:color="auto"/>
                        <w:bottom w:val="none" w:sz="0" w:space="0" w:color="auto"/>
                        <w:right w:val="none" w:sz="0" w:space="0" w:color="auto"/>
                      </w:divBdr>
                    </w:div>
                  </w:divsChild>
                </w:div>
                <w:div w:id="396559830">
                  <w:marLeft w:val="0"/>
                  <w:marRight w:val="0"/>
                  <w:marTop w:val="0"/>
                  <w:marBottom w:val="0"/>
                  <w:divBdr>
                    <w:top w:val="single" w:sz="2" w:space="1" w:color="FFFFFF"/>
                    <w:left w:val="single" w:sz="2" w:space="11" w:color="FFFFFF"/>
                    <w:bottom w:val="single" w:sz="2" w:space="4" w:color="FFFFFF"/>
                    <w:right w:val="single" w:sz="2" w:space="4" w:color="FFFFFF"/>
                  </w:divBdr>
                  <w:divsChild>
                    <w:div w:id="3509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8148">
      <w:bodyDiv w:val="1"/>
      <w:marLeft w:val="0"/>
      <w:marRight w:val="0"/>
      <w:marTop w:val="0"/>
      <w:marBottom w:val="0"/>
      <w:divBdr>
        <w:top w:val="none" w:sz="0" w:space="0" w:color="auto"/>
        <w:left w:val="none" w:sz="0" w:space="0" w:color="auto"/>
        <w:bottom w:val="none" w:sz="0" w:space="0" w:color="auto"/>
        <w:right w:val="none" w:sz="0" w:space="0" w:color="auto"/>
      </w:divBdr>
      <w:divsChild>
        <w:div w:id="1941402171">
          <w:marLeft w:val="0"/>
          <w:marRight w:val="0"/>
          <w:marTop w:val="0"/>
          <w:marBottom w:val="0"/>
          <w:divBdr>
            <w:top w:val="none" w:sz="0" w:space="0" w:color="auto"/>
            <w:left w:val="none" w:sz="0" w:space="0" w:color="auto"/>
            <w:bottom w:val="none" w:sz="0" w:space="0" w:color="auto"/>
            <w:right w:val="none" w:sz="0" w:space="0" w:color="auto"/>
          </w:divBdr>
        </w:div>
        <w:div w:id="1982689304">
          <w:marLeft w:val="0"/>
          <w:marRight w:val="0"/>
          <w:marTop w:val="0"/>
          <w:marBottom w:val="300"/>
          <w:divBdr>
            <w:top w:val="none" w:sz="0" w:space="0" w:color="auto"/>
            <w:left w:val="none" w:sz="0" w:space="0" w:color="auto"/>
            <w:bottom w:val="none" w:sz="0" w:space="0" w:color="auto"/>
            <w:right w:val="none" w:sz="0" w:space="0" w:color="auto"/>
          </w:divBdr>
          <w:divsChild>
            <w:div w:id="1341738970">
              <w:marLeft w:val="0"/>
              <w:marRight w:val="0"/>
              <w:marTop w:val="0"/>
              <w:marBottom w:val="0"/>
              <w:divBdr>
                <w:top w:val="none" w:sz="0" w:space="0" w:color="auto"/>
                <w:left w:val="none" w:sz="0" w:space="0" w:color="auto"/>
                <w:bottom w:val="none" w:sz="0" w:space="0" w:color="auto"/>
                <w:right w:val="none" w:sz="0" w:space="0" w:color="auto"/>
              </w:divBdr>
              <w:divsChild>
                <w:div w:id="29385053">
                  <w:marLeft w:val="0"/>
                  <w:marRight w:val="0"/>
                  <w:marTop w:val="0"/>
                  <w:marBottom w:val="0"/>
                  <w:divBdr>
                    <w:top w:val="single" w:sz="2" w:space="4" w:color="FFFFFF"/>
                    <w:left w:val="single" w:sz="2" w:space="11" w:color="FFFFFF"/>
                    <w:bottom w:val="single" w:sz="2" w:space="1" w:color="FFFFFF"/>
                    <w:right w:val="single" w:sz="2" w:space="4" w:color="FFFFFF"/>
                  </w:divBdr>
                  <w:divsChild>
                    <w:div w:id="300691126">
                      <w:marLeft w:val="0"/>
                      <w:marRight w:val="0"/>
                      <w:marTop w:val="0"/>
                      <w:marBottom w:val="0"/>
                      <w:divBdr>
                        <w:top w:val="none" w:sz="0" w:space="0" w:color="auto"/>
                        <w:left w:val="none" w:sz="0" w:space="0" w:color="auto"/>
                        <w:bottom w:val="none" w:sz="0" w:space="0" w:color="auto"/>
                        <w:right w:val="none" w:sz="0" w:space="0" w:color="auto"/>
                      </w:divBdr>
                    </w:div>
                  </w:divsChild>
                </w:div>
                <w:div w:id="353463319">
                  <w:marLeft w:val="0"/>
                  <w:marRight w:val="0"/>
                  <w:marTop w:val="0"/>
                  <w:marBottom w:val="0"/>
                  <w:divBdr>
                    <w:top w:val="single" w:sz="2" w:space="1" w:color="FFFFFF"/>
                    <w:left w:val="single" w:sz="2" w:space="11" w:color="FFFFFF"/>
                    <w:bottom w:val="single" w:sz="2" w:space="1" w:color="FFFFFF"/>
                    <w:right w:val="single" w:sz="2" w:space="4" w:color="FFFFFF"/>
                  </w:divBdr>
                  <w:divsChild>
                    <w:div w:id="1539930411">
                      <w:marLeft w:val="0"/>
                      <w:marRight w:val="0"/>
                      <w:marTop w:val="0"/>
                      <w:marBottom w:val="0"/>
                      <w:divBdr>
                        <w:top w:val="none" w:sz="0" w:space="0" w:color="auto"/>
                        <w:left w:val="none" w:sz="0" w:space="0" w:color="auto"/>
                        <w:bottom w:val="none" w:sz="0" w:space="0" w:color="auto"/>
                        <w:right w:val="none" w:sz="0" w:space="0" w:color="auto"/>
                      </w:divBdr>
                    </w:div>
                  </w:divsChild>
                </w:div>
                <w:div w:id="1594164260">
                  <w:marLeft w:val="0"/>
                  <w:marRight w:val="0"/>
                  <w:marTop w:val="0"/>
                  <w:marBottom w:val="0"/>
                  <w:divBdr>
                    <w:top w:val="single" w:sz="2" w:space="1" w:color="FFFFFF"/>
                    <w:left w:val="single" w:sz="2" w:space="11" w:color="FFFFFF"/>
                    <w:bottom w:val="single" w:sz="2" w:space="1" w:color="FFFFFF"/>
                    <w:right w:val="single" w:sz="2" w:space="4" w:color="FFFFFF"/>
                  </w:divBdr>
                  <w:divsChild>
                    <w:div w:id="1188299382">
                      <w:marLeft w:val="0"/>
                      <w:marRight w:val="0"/>
                      <w:marTop w:val="0"/>
                      <w:marBottom w:val="0"/>
                      <w:divBdr>
                        <w:top w:val="none" w:sz="0" w:space="0" w:color="auto"/>
                        <w:left w:val="none" w:sz="0" w:space="0" w:color="auto"/>
                        <w:bottom w:val="none" w:sz="0" w:space="0" w:color="auto"/>
                        <w:right w:val="none" w:sz="0" w:space="0" w:color="auto"/>
                      </w:divBdr>
                    </w:div>
                  </w:divsChild>
                </w:div>
                <w:div w:id="944507523">
                  <w:marLeft w:val="0"/>
                  <w:marRight w:val="0"/>
                  <w:marTop w:val="0"/>
                  <w:marBottom w:val="0"/>
                  <w:divBdr>
                    <w:top w:val="single" w:sz="2" w:space="1" w:color="FFFFFF"/>
                    <w:left w:val="single" w:sz="2" w:space="11" w:color="FFFFFF"/>
                    <w:bottom w:val="single" w:sz="2" w:space="1" w:color="FFFFFF"/>
                    <w:right w:val="single" w:sz="2" w:space="4" w:color="FFFFFF"/>
                  </w:divBdr>
                  <w:divsChild>
                    <w:div w:id="1798791263">
                      <w:marLeft w:val="0"/>
                      <w:marRight w:val="0"/>
                      <w:marTop w:val="0"/>
                      <w:marBottom w:val="0"/>
                      <w:divBdr>
                        <w:top w:val="none" w:sz="0" w:space="0" w:color="auto"/>
                        <w:left w:val="none" w:sz="0" w:space="0" w:color="auto"/>
                        <w:bottom w:val="none" w:sz="0" w:space="0" w:color="auto"/>
                        <w:right w:val="none" w:sz="0" w:space="0" w:color="auto"/>
                      </w:divBdr>
                    </w:div>
                  </w:divsChild>
                </w:div>
                <w:div w:id="981081393">
                  <w:marLeft w:val="0"/>
                  <w:marRight w:val="0"/>
                  <w:marTop w:val="0"/>
                  <w:marBottom w:val="0"/>
                  <w:divBdr>
                    <w:top w:val="single" w:sz="2" w:space="1" w:color="FFFFFF"/>
                    <w:left w:val="single" w:sz="2" w:space="11" w:color="FFFFFF"/>
                    <w:bottom w:val="single" w:sz="2" w:space="1" w:color="FFFFFF"/>
                    <w:right w:val="single" w:sz="2" w:space="4" w:color="FFFFFF"/>
                  </w:divBdr>
                  <w:divsChild>
                    <w:div w:id="1454514650">
                      <w:marLeft w:val="0"/>
                      <w:marRight w:val="0"/>
                      <w:marTop w:val="0"/>
                      <w:marBottom w:val="0"/>
                      <w:divBdr>
                        <w:top w:val="none" w:sz="0" w:space="0" w:color="auto"/>
                        <w:left w:val="none" w:sz="0" w:space="0" w:color="auto"/>
                        <w:bottom w:val="none" w:sz="0" w:space="0" w:color="auto"/>
                        <w:right w:val="none" w:sz="0" w:space="0" w:color="auto"/>
                      </w:divBdr>
                    </w:div>
                  </w:divsChild>
                </w:div>
                <w:div w:id="116068554">
                  <w:marLeft w:val="0"/>
                  <w:marRight w:val="0"/>
                  <w:marTop w:val="0"/>
                  <w:marBottom w:val="0"/>
                  <w:divBdr>
                    <w:top w:val="single" w:sz="2" w:space="1" w:color="FFFFFF"/>
                    <w:left w:val="single" w:sz="2" w:space="11" w:color="FFFFFF"/>
                    <w:bottom w:val="single" w:sz="2" w:space="1" w:color="FFFFFF"/>
                    <w:right w:val="single" w:sz="2" w:space="4" w:color="FFFFFF"/>
                  </w:divBdr>
                  <w:divsChild>
                    <w:div w:id="46730298">
                      <w:marLeft w:val="0"/>
                      <w:marRight w:val="0"/>
                      <w:marTop w:val="0"/>
                      <w:marBottom w:val="0"/>
                      <w:divBdr>
                        <w:top w:val="none" w:sz="0" w:space="0" w:color="auto"/>
                        <w:left w:val="none" w:sz="0" w:space="0" w:color="auto"/>
                        <w:bottom w:val="none" w:sz="0" w:space="0" w:color="auto"/>
                        <w:right w:val="none" w:sz="0" w:space="0" w:color="auto"/>
                      </w:divBdr>
                    </w:div>
                  </w:divsChild>
                </w:div>
                <w:div w:id="1664235965">
                  <w:marLeft w:val="0"/>
                  <w:marRight w:val="0"/>
                  <w:marTop w:val="0"/>
                  <w:marBottom w:val="0"/>
                  <w:divBdr>
                    <w:top w:val="single" w:sz="2" w:space="1" w:color="FFFFFF"/>
                    <w:left w:val="single" w:sz="2" w:space="11" w:color="FFFFFF"/>
                    <w:bottom w:val="single" w:sz="2" w:space="1" w:color="FFFFFF"/>
                    <w:right w:val="single" w:sz="2" w:space="4" w:color="FFFFFF"/>
                  </w:divBdr>
                  <w:divsChild>
                    <w:div w:id="765269586">
                      <w:marLeft w:val="0"/>
                      <w:marRight w:val="0"/>
                      <w:marTop w:val="0"/>
                      <w:marBottom w:val="0"/>
                      <w:divBdr>
                        <w:top w:val="none" w:sz="0" w:space="0" w:color="auto"/>
                        <w:left w:val="none" w:sz="0" w:space="0" w:color="auto"/>
                        <w:bottom w:val="none" w:sz="0" w:space="0" w:color="auto"/>
                        <w:right w:val="none" w:sz="0" w:space="0" w:color="auto"/>
                      </w:divBdr>
                    </w:div>
                  </w:divsChild>
                </w:div>
                <w:div w:id="101806568">
                  <w:marLeft w:val="0"/>
                  <w:marRight w:val="0"/>
                  <w:marTop w:val="0"/>
                  <w:marBottom w:val="0"/>
                  <w:divBdr>
                    <w:top w:val="single" w:sz="2" w:space="1" w:color="FFFFFF"/>
                    <w:left w:val="single" w:sz="2" w:space="11" w:color="FFFFFF"/>
                    <w:bottom w:val="single" w:sz="2" w:space="1" w:color="FFFFFF"/>
                    <w:right w:val="single" w:sz="2" w:space="4" w:color="FFFFFF"/>
                  </w:divBdr>
                  <w:divsChild>
                    <w:div w:id="536770832">
                      <w:marLeft w:val="0"/>
                      <w:marRight w:val="0"/>
                      <w:marTop w:val="0"/>
                      <w:marBottom w:val="0"/>
                      <w:divBdr>
                        <w:top w:val="none" w:sz="0" w:space="0" w:color="auto"/>
                        <w:left w:val="none" w:sz="0" w:space="0" w:color="auto"/>
                        <w:bottom w:val="none" w:sz="0" w:space="0" w:color="auto"/>
                        <w:right w:val="none" w:sz="0" w:space="0" w:color="auto"/>
                      </w:divBdr>
                    </w:div>
                  </w:divsChild>
                </w:div>
                <w:div w:id="628821061">
                  <w:marLeft w:val="0"/>
                  <w:marRight w:val="0"/>
                  <w:marTop w:val="0"/>
                  <w:marBottom w:val="0"/>
                  <w:divBdr>
                    <w:top w:val="single" w:sz="2" w:space="1" w:color="FFFFFF"/>
                    <w:left w:val="single" w:sz="2" w:space="11" w:color="FFFFFF"/>
                    <w:bottom w:val="single" w:sz="2" w:space="4" w:color="FFFFFF"/>
                    <w:right w:val="single" w:sz="2" w:space="4" w:color="FFFFFF"/>
                  </w:divBdr>
                  <w:divsChild>
                    <w:div w:id="846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56377">
      <w:bodyDiv w:val="1"/>
      <w:marLeft w:val="0"/>
      <w:marRight w:val="0"/>
      <w:marTop w:val="0"/>
      <w:marBottom w:val="0"/>
      <w:divBdr>
        <w:top w:val="none" w:sz="0" w:space="0" w:color="auto"/>
        <w:left w:val="none" w:sz="0" w:space="0" w:color="auto"/>
        <w:bottom w:val="none" w:sz="0" w:space="0" w:color="auto"/>
        <w:right w:val="none" w:sz="0" w:space="0" w:color="auto"/>
      </w:divBdr>
      <w:divsChild>
        <w:div w:id="1892227614">
          <w:marLeft w:val="0"/>
          <w:marRight w:val="0"/>
          <w:marTop w:val="0"/>
          <w:marBottom w:val="0"/>
          <w:divBdr>
            <w:top w:val="none" w:sz="0" w:space="0" w:color="auto"/>
            <w:left w:val="none" w:sz="0" w:space="0" w:color="auto"/>
            <w:bottom w:val="none" w:sz="0" w:space="0" w:color="auto"/>
            <w:right w:val="none" w:sz="0" w:space="0" w:color="auto"/>
          </w:divBdr>
        </w:div>
        <w:div w:id="1386758730">
          <w:marLeft w:val="0"/>
          <w:marRight w:val="0"/>
          <w:marTop w:val="0"/>
          <w:marBottom w:val="300"/>
          <w:divBdr>
            <w:top w:val="none" w:sz="0" w:space="0" w:color="auto"/>
            <w:left w:val="none" w:sz="0" w:space="0" w:color="auto"/>
            <w:bottom w:val="none" w:sz="0" w:space="0" w:color="auto"/>
            <w:right w:val="none" w:sz="0" w:space="0" w:color="auto"/>
          </w:divBdr>
          <w:divsChild>
            <w:div w:id="158737856">
              <w:marLeft w:val="0"/>
              <w:marRight w:val="0"/>
              <w:marTop w:val="0"/>
              <w:marBottom w:val="0"/>
              <w:divBdr>
                <w:top w:val="none" w:sz="0" w:space="0" w:color="auto"/>
                <w:left w:val="none" w:sz="0" w:space="0" w:color="auto"/>
                <w:bottom w:val="none" w:sz="0" w:space="0" w:color="auto"/>
                <w:right w:val="none" w:sz="0" w:space="0" w:color="auto"/>
              </w:divBdr>
              <w:divsChild>
                <w:div w:id="1183132738">
                  <w:marLeft w:val="0"/>
                  <w:marRight w:val="0"/>
                  <w:marTop w:val="0"/>
                  <w:marBottom w:val="0"/>
                  <w:divBdr>
                    <w:top w:val="single" w:sz="2" w:space="4" w:color="FFFFFF"/>
                    <w:left w:val="single" w:sz="2" w:space="11" w:color="FFFFFF"/>
                    <w:bottom w:val="single" w:sz="2" w:space="1" w:color="FFFFFF"/>
                    <w:right w:val="single" w:sz="2" w:space="4" w:color="FFFFFF"/>
                  </w:divBdr>
                  <w:divsChild>
                    <w:div w:id="2047951585">
                      <w:marLeft w:val="0"/>
                      <w:marRight w:val="0"/>
                      <w:marTop w:val="0"/>
                      <w:marBottom w:val="0"/>
                      <w:divBdr>
                        <w:top w:val="none" w:sz="0" w:space="0" w:color="auto"/>
                        <w:left w:val="none" w:sz="0" w:space="0" w:color="auto"/>
                        <w:bottom w:val="none" w:sz="0" w:space="0" w:color="auto"/>
                        <w:right w:val="none" w:sz="0" w:space="0" w:color="auto"/>
                      </w:divBdr>
                    </w:div>
                  </w:divsChild>
                </w:div>
                <w:div w:id="1670325451">
                  <w:marLeft w:val="0"/>
                  <w:marRight w:val="0"/>
                  <w:marTop w:val="0"/>
                  <w:marBottom w:val="0"/>
                  <w:divBdr>
                    <w:top w:val="single" w:sz="2" w:space="1" w:color="FFFFFF"/>
                    <w:left w:val="single" w:sz="2" w:space="11" w:color="FFFFFF"/>
                    <w:bottom w:val="single" w:sz="2" w:space="1" w:color="FFFFFF"/>
                    <w:right w:val="single" w:sz="2" w:space="4" w:color="FFFFFF"/>
                  </w:divBdr>
                  <w:divsChild>
                    <w:div w:id="1713768681">
                      <w:marLeft w:val="0"/>
                      <w:marRight w:val="0"/>
                      <w:marTop w:val="0"/>
                      <w:marBottom w:val="0"/>
                      <w:divBdr>
                        <w:top w:val="none" w:sz="0" w:space="0" w:color="auto"/>
                        <w:left w:val="none" w:sz="0" w:space="0" w:color="auto"/>
                        <w:bottom w:val="none" w:sz="0" w:space="0" w:color="auto"/>
                        <w:right w:val="none" w:sz="0" w:space="0" w:color="auto"/>
                      </w:divBdr>
                    </w:div>
                  </w:divsChild>
                </w:div>
                <w:div w:id="1529444617">
                  <w:marLeft w:val="0"/>
                  <w:marRight w:val="0"/>
                  <w:marTop w:val="0"/>
                  <w:marBottom w:val="0"/>
                  <w:divBdr>
                    <w:top w:val="single" w:sz="2" w:space="1" w:color="FFFFFF"/>
                    <w:left w:val="single" w:sz="2" w:space="11" w:color="FFFFFF"/>
                    <w:bottom w:val="single" w:sz="2" w:space="1" w:color="FFFFFF"/>
                    <w:right w:val="single" w:sz="2" w:space="4" w:color="FFFFFF"/>
                  </w:divBdr>
                  <w:divsChild>
                    <w:div w:id="73359990">
                      <w:marLeft w:val="0"/>
                      <w:marRight w:val="0"/>
                      <w:marTop w:val="0"/>
                      <w:marBottom w:val="0"/>
                      <w:divBdr>
                        <w:top w:val="none" w:sz="0" w:space="0" w:color="auto"/>
                        <w:left w:val="none" w:sz="0" w:space="0" w:color="auto"/>
                        <w:bottom w:val="none" w:sz="0" w:space="0" w:color="auto"/>
                        <w:right w:val="none" w:sz="0" w:space="0" w:color="auto"/>
                      </w:divBdr>
                    </w:div>
                  </w:divsChild>
                </w:div>
                <w:div w:id="104037746">
                  <w:marLeft w:val="0"/>
                  <w:marRight w:val="0"/>
                  <w:marTop w:val="0"/>
                  <w:marBottom w:val="0"/>
                  <w:divBdr>
                    <w:top w:val="single" w:sz="2" w:space="1" w:color="FFFFFF"/>
                    <w:left w:val="single" w:sz="2" w:space="11" w:color="FFFFFF"/>
                    <w:bottom w:val="single" w:sz="2" w:space="1" w:color="FFFFFF"/>
                    <w:right w:val="single" w:sz="2" w:space="4" w:color="FFFFFF"/>
                  </w:divBdr>
                  <w:divsChild>
                    <w:div w:id="2024814416">
                      <w:marLeft w:val="0"/>
                      <w:marRight w:val="0"/>
                      <w:marTop w:val="0"/>
                      <w:marBottom w:val="0"/>
                      <w:divBdr>
                        <w:top w:val="none" w:sz="0" w:space="0" w:color="auto"/>
                        <w:left w:val="none" w:sz="0" w:space="0" w:color="auto"/>
                        <w:bottom w:val="none" w:sz="0" w:space="0" w:color="auto"/>
                        <w:right w:val="none" w:sz="0" w:space="0" w:color="auto"/>
                      </w:divBdr>
                    </w:div>
                  </w:divsChild>
                </w:div>
                <w:div w:id="1797482907">
                  <w:marLeft w:val="0"/>
                  <w:marRight w:val="0"/>
                  <w:marTop w:val="0"/>
                  <w:marBottom w:val="0"/>
                  <w:divBdr>
                    <w:top w:val="single" w:sz="2" w:space="1" w:color="FFFFFF"/>
                    <w:left w:val="single" w:sz="2" w:space="11" w:color="FFFFFF"/>
                    <w:bottom w:val="single" w:sz="2" w:space="1" w:color="FFFFFF"/>
                    <w:right w:val="single" w:sz="2" w:space="4" w:color="FFFFFF"/>
                  </w:divBdr>
                  <w:divsChild>
                    <w:div w:id="935284147">
                      <w:marLeft w:val="0"/>
                      <w:marRight w:val="0"/>
                      <w:marTop w:val="0"/>
                      <w:marBottom w:val="0"/>
                      <w:divBdr>
                        <w:top w:val="none" w:sz="0" w:space="0" w:color="auto"/>
                        <w:left w:val="none" w:sz="0" w:space="0" w:color="auto"/>
                        <w:bottom w:val="none" w:sz="0" w:space="0" w:color="auto"/>
                        <w:right w:val="none" w:sz="0" w:space="0" w:color="auto"/>
                      </w:divBdr>
                    </w:div>
                  </w:divsChild>
                </w:div>
                <w:div w:id="275715778">
                  <w:marLeft w:val="0"/>
                  <w:marRight w:val="0"/>
                  <w:marTop w:val="0"/>
                  <w:marBottom w:val="0"/>
                  <w:divBdr>
                    <w:top w:val="single" w:sz="2" w:space="1" w:color="FFFFFF"/>
                    <w:left w:val="single" w:sz="2" w:space="11" w:color="FFFFFF"/>
                    <w:bottom w:val="single" w:sz="2" w:space="1" w:color="FFFFFF"/>
                    <w:right w:val="single" w:sz="2" w:space="4" w:color="FFFFFF"/>
                  </w:divBdr>
                  <w:divsChild>
                    <w:div w:id="376011481">
                      <w:marLeft w:val="0"/>
                      <w:marRight w:val="0"/>
                      <w:marTop w:val="0"/>
                      <w:marBottom w:val="0"/>
                      <w:divBdr>
                        <w:top w:val="none" w:sz="0" w:space="0" w:color="auto"/>
                        <w:left w:val="none" w:sz="0" w:space="0" w:color="auto"/>
                        <w:bottom w:val="none" w:sz="0" w:space="0" w:color="auto"/>
                        <w:right w:val="none" w:sz="0" w:space="0" w:color="auto"/>
                      </w:divBdr>
                    </w:div>
                  </w:divsChild>
                </w:div>
                <w:div w:id="1570919152">
                  <w:marLeft w:val="0"/>
                  <w:marRight w:val="0"/>
                  <w:marTop w:val="0"/>
                  <w:marBottom w:val="0"/>
                  <w:divBdr>
                    <w:top w:val="single" w:sz="2" w:space="1" w:color="FFFFFF"/>
                    <w:left w:val="single" w:sz="2" w:space="11" w:color="FFFFFF"/>
                    <w:bottom w:val="single" w:sz="2" w:space="1" w:color="FFFFFF"/>
                    <w:right w:val="single" w:sz="2" w:space="4" w:color="FFFFFF"/>
                  </w:divBdr>
                  <w:divsChild>
                    <w:div w:id="203640837">
                      <w:marLeft w:val="0"/>
                      <w:marRight w:val="0"/>
                      <w:marTop w:val="0"/>
                      <w:marBottom w:val="0"/>
                      <w:divBdr>
                        <w:top w:val="none" w:sz="0" w:space="0" w:color="auto"/>
                        <w:left w:val="none" w:sz="0" w:space="0" w:color="auto"/>
                        <w:bottom w:val="none" w:sz="0" w:space="0" w:color="auto"/>
                        <w:right w:val="none" w:sz="0" w:space="0" w:color="auto"/>
                      </w:divBdr>
                    </w:div>
                  </w:divsChild>
                </w:div>
                <w:div w:id="326443002">
                  <w:marLeft w:val="0"/>
                  <w:marRight w:val="0"/>
                  <w:marTop w:val="0"/>
                  <w:marBottom w:val="0"/>
                  <w:divBdr>
                    <w:top w:val="single" w:sz="2" w:space="1" w:color="FFFFFF"/>
                    <w:left w:val="single" w:sz="2" w:space="11" w:color="FFFFFF"/>
                    <w:bottom w:val="single" w:sz="2" w:space="1" w:color="FFFFFF"/>
                    <w:right w:val="single" w:sz="2" w:space="4" w:color="FFFFFF"/>
                  </w:divBdr>
                  <w:divsChild>
                    <w:div w:id="1778329426">
                      <w:marLeft w:val="0"/>
                      <w:marRight w:val="0"/>
                      <w:marTop w:val="0"/>
                      <w:marBottom w:val="0"/>
                      <w:divBdr>
                        <w:top w:val="none" w:sz="0" w:space="0" w:color="auto"/>
                        <w:left w:val="none" w:sz="0" w:space="0" w:color="auto"/>
                        <w:bottom w:val="none" w:sz="0" w:space="0" w:color="auto"/>
                        <w:right w:val="none" w:sz="0" w:space="0" w:color="auto"/>
                      </w:divBdr>
                    </w:div>
                  </w:divsChild>
                </w:div>
                <w:div w:id="1976833844">
                  <w:marLeft w:val="0"/>
                  <w:marRight w:val="0"/>
                  <w:marTop w:val="0"/>
                  <w:marBottom w:val="0"/>
                  <w:divBdr>
                    <w:top w:val="single" w:sz="2" w:space="1" w:color="FFFFFF"/>
                    <w:left w:val="single" w:sz="2" w:space="11" w:color="FFFFFF"/>
                    <w:bottom w:val="single" w:sz="2" w:space="1" w:color="FFFFFF"/>
                    <w:right w:val="single" w:sz="2" w:space="4" w:color="FFFFFF"/>
                  </w:divBdr>
                  <w:divsChild>
                    <w:div w:id="1264534502">
                      <w:marLeft w:val="0"/>
                      <w:marRight w:val="0"/>
                      <w:marTop w:val="0"/>
                      <w:marBottom w:val="0"/>
                      <w:divBdr>
                        <w:top w:val="none" w:sz="0" w:space="0" w:color="auto"/>
                        <w:left w:val="none" w:sz="0" w:space="0" w:color="auto"/>
                        <w:bottom w:val="none" w:sz="0" w:space="0" w:color="auto"/>
                        <w:right w:val="none" w:sz="0" w:space="0" w:color="auto"/>
                      </w:divBdr>
                    </w:div>
                  </w:divsChild>
                </w:div>
                <w:div w:id="775059599">
                  <w:marLeft w:val="0"/>
                  <w:marRight w:val="0"/>
                  <w:marTop w:val="0"/>
                  <w:marBottom w:val="0"/>
                  <w:divBdr>
                    <w:top w:val="single" w:sz="2" w:space="1" w:color="FFFFFF"/>
                    <w:left w:val="single" w:sz="2" w:space="11" w:color="FFFFFF"/>
                    <w:bottom w:val="single" w:sz="2" w:space="1" w:color="FFFFFF"/>
                    <w:right w:val="single" w:sz="2" w:space="4" w:color="FFFFFF"/>
                  </w:divBdr>
                  <w:divsChild>
                    <w:div w:id="711659132">
                      <w:marLeft w:val="0"/>
                      <w:marRight w:val="0"/>
                      <w:marTop w:val="0"/>
                      <w:marBottom w:val="0"/>
                      <w:divBdr>
                        <w:top w:val="none" w:sz="0" w:space="0" w:color="auto"/>
                        <w:left w:val="none" w:sz="0" w:space="0" w:color="auto"/>
                        <w:bottom w:val="none" w:sz="0" w:space="0" w:color="auto"/>
                        <w:right w:val="none" w:sz="0" w:space="0" w:color="auto"/>
                      </w:divBdr>
                    </w:div>
                  </w:divsChild>
                </w:div>
                <w:div w:id="1305699745">
                  <w:marLeft w:val="0"/>
                  <w:marRight w:val="0"/>
                  <w:marTop w:val="0"/>
                  <w:marBottom w:val="0"/>
                  <w:divBdr>
                    <w:top w:val="single" w:sz="2" w:space="1" w:color="FFFFFF"/>
                    <w:left w:val="single" w:sz="2" w:space="11" w:color="FFFFFF"/>
                    <w:bottom w:val="single" w:sz="2" w:space="1" w:color="FFFFFF"/>
                    <w:right w:val="single" w:sz="2" w:space="4" w:color="FFFFFF"/>
                  </w:divBdr>
                  <w:divsChild>
                    <w:div w:id="790515756">
                      <w:marLeft w:val="0"/>
                      <w:marRight w:val="0"/>
                      <w:marTop w:val="0"/>
                      <w:marBottom w:val="0"/>
                      <w:divBdr>
                        <w:top w:val="none" w:sz="0" w:space="0" w:color="auto"/>
                        <w:left w:val="none" w:sz="0" w:space="0" w:color="auto"/>
                        <w:bottom w:val="none" w:sz="0" w:space="0" w:color="auto"/>
                        <w:right w:val="none" w:sz="0" w:space="0" w:color="auto"/>
                      </w:divBdr>
                    </w:div>
                  </w:divsChild>
                </w:div>
                <w:div w:id="703166504">
                  <w:marLeft w:val="0"/>
                  <w:marRight w:val="0"/>
                  <w:marTop w:val="0"/>
                  <w:marBottom w:val="0"/>
                  <w:divBdr>
                    <w:top w:val="single" w:sz="2" w:space="1" w:color="FFFFFF"/>
                    <w:left w:val="single" w:sz="2" w:space="11" w:color="FFFFFF"/>
                    <w:bottom w:val="single" w:sz="2" w:space="1" w:color="FFFFFF"/>
                    <w:right w:val="single" w:sz="2" w:space="4" w:color="FFFFFF"/>
                  </w:divBdr>
                  <w:divsChild>
                    <w:div w:id="1980263082">
                      <w:marLeft w:val="0"/>
                      <w:marRight w:val="0"/>
                      <w:marTop w:val="0"/>
                      <w:marBottom w:val="0"/>
                      <w:divBdr>
                        <w:top w:val="none" w:sz="0" w:space="0" w:color="auto"/>
                        <w:left w:val="none" w:sz="0" w:space="0" w:color="auto"/>
                        <w:bottom w:val="none" w:sz="0" w:space="0" w:color="auto"/>
                        <w:right w:val="none" w:sz="0" w:space="0" w:color="auto"/>
                      </w:divBdr>
                    </w:div>
                  </w:divsChild>
                </w:div>
                <w:div w:id="1772314751">
                  <w:marLeft w:val="0"/>
                  <w:marRight w:val="0"/>
                  <w:marTop w:val="0"/>
                  <w:marBottom w:val="0"/>
                  <w:divBdr>
                    <w:top w:val="single" w:sz="2" w:space="1" w:color="FFFFFF"/>
                    <w:left w:val="single" w:sz="2" w:space="11" w:color="FFFFFF"/>
                    <w:bottom w:val="single" w:sz="2" w:space="1" w:color="FFFFFF"/>
                    <w:right w:val="single" w:sz="2" w:space="4" w:color="FFFFFF"/>
                  </w:divBdr>
                  <w:divsChild>
                    <w:div w:id="1082876117">
                      <w:marLeft w:val="0"/>
                      <w:marRight w:val="0"/>
                      <w:marTop w:val="0"/>
                      <w:marBottom w:val="0"/>
                      <w:divBdr>
                        <w:top w:val="none" w:sz="0" w:space="0" w:color="auto"/>
                        <w:left w:val="none" w:sz="0" w:space="0" w:color="auto"/>
                        <w:bottom w:val="none" w:sz="0" w:space="0" w:color="auto"/>
                        <w:right w:val="none" w:sz="0" w:space="0" w:color="auto"/>
                      </w:divBdr>
                    </w:div>
                  </w:divsChild>
                </w:div>
                <w:div w:id="719864486">
                  <w:marLeft w:val="0"/>
                  <w:marRight w:val="0"/>
                  <w:marTop w:val="0"/>
                  <w:marBottom w:val="0"/>
                  <w:divBdr>
                    <w:top w:val="single" w:sz="2" w:space="1" w:color="FFFFFF"/>
                    <w:left w:val="single" w:sz="2" w:space="11" w:color="FFFFFF"/>
                    <w:bottom w:val="single" w:sz="2" w:space="1" w:color="FFFFFF"/>
                    <w:right w:val="single" w:sz="2" w:space="4" w:color="FFFFFF"/>
                  </w:divBdr>
                  <w:divsChild>
                    <w:div w:id="465854322">
                      <w:marLeft w:val="0"/>
                      <w:marRight w:val="0"/>
                      <w:marTop w:val="0"/>
                      <w:marBottom w:val="0"/>
                      <w:divBdr>
                        <w:top w:val="none" w:sz="0" w:space="0" w:color="auto"/>
                        <w:left w:val="none" w:sz="0" w:space="0" w:color="auto"/>
                        <w:bottom w:val="none" w:sz="0" w:space="0" w:color="auto"/>
                        <w:right w:val="none" w:sz="0" w:space="0" w:color="auto"/>
                      </w:divBdr>
                    </w:div>
                  </w:divsChild>
                </w:div>
                <w:div w:id="455686099">
                  <w:marLeft w:val="0"/>
                  <w:marRight w:val="0"/>
                  <w:marTop w:val="0"/>
                  <w:marBottom w:val="0"/>
                  <w:divBdr>
                    <w:top w:val="single" w:sz="2" w:space="1" w:color="FFFFFF"/>
                    <w:left w:val="single" w:sz="2" w:space="11" w:color="FFFFFF"/>
                    <w:bottom w:val="single" w:sz="2" w:space="1" w:color="FFFFFF"/>
                    <w:right w:val="single" w:sz="2" w:space="4" w:color="FFFFFF"/>
                  </w:divBdr>
                  <w:divsChild>
                    <w:div w:id="1740205505">
                      <w:marLeft w:val="0"/>
                      <w:marRight w:val="0"/>
                      <w:marTop w:val="0"/>
                      <w:marBottom w:val="0"/>
                      <w:divBdr>
                        <w:top w:val="none" w:sz="0" w:space="0" w:color="auto"/>
                        <w:left w:val="none" w:sz="0" w:space="0" w:color="auto"/>
                        <w:bottom w:val="none" w:sz="0" w:space="0" w:color="auto"/>
                        <w:right w:val="none" w:sz="0" w:space="0" w:color="auto"/>
                      </w:divBdr>
                    </w:div>
                  </w:divsChild>
                </w:div>
                <w:div w:id="2120180049">
                  <w:marLeft w:val="0"/>
                  <w:marRight w:val="0"/>
                  <w:marTop w:val="0"/>
                  <w:marBottom w:val="0"/>
                  <w:divBdr>
                    <w:top w:val="single" w:sz="2" w:space="1" w:color="FFFFFF"/>
                    <w:left w:val="single" w:sz="2" w:space="11" w:color="FFFFFF"/>
                    <w:bottom w:val="single" w:sz="2" w:space="4" w:color="FFFFFF"/>
                    <w:right w:val="single" w:sz="2" w:space="4" w:color="FFFFFF"/>
                  </w:divBdr>
                  <w:divsChild>
                    <w:div w:id="9798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2111">
          <w:marLeft w:val="0"/>
          <w:marRight w:val="0"/>
          <w:marTop w:val="0"/>
          <w:marBottom w:val="300"/>
          <w:divBdr>
            <w:top w:val="none" w:sz="0" w:space="0" w:color="auto"/>
            <w:left w:val="none" w:sz="0" w:space="0" w:color="auto"/>
            <w:bottom w:val="none" w:sz="0" w:space="0" w:color="auto"/>
            <w:right w:val="none" w:sz="0" w:space="0" w:color="auto"/>
          </w:divBdr>
          <w:divsChild>
            <w:div w:id="647127978">
              <w:marLeft w:val="0"/>
              <w:marRight w:val="0"/>
              <w:marTop w:val="0"/>
              <w:marBottom w:val="0"/>
              <w:divBdr>
                <w:top w:val="none" w:sz="0" w:space="0" w:color="auto"/>
                <w:left w:val="none" w:sz="0" w:space="0" w:color="auto"/>
                <w:bottom w:val="none" w:sz="0" w:space="0" w:color="auto"/>
                <w:right w:val="none" w:sz="0" w:space="0" w:color="auto"/>
              </w:divBdr>
              <w:divsChild>
                <w:div w:id="436676219">
                  <w:marLeft w:val="0"/>
                  <w:marRight w:val="0"/>
                  <w:marTop w:val="0"/>
                  <w:marBottom w:val="0"/>
                  <w:divBdr>
                    <w:top w:val="single" w:sz="2" w:space="4" w:color="FFFFFF"/>
                    <w:left w:val="single" w:sz="2" w:space="11" w:color="FFFFFF"/>
                    <w:bottom w:val="single" w:sz="2" w:space="1" w:color="FFFFFF"/>
                    <w:right w:val="single" w:sz="2" w:space="4" w:color="FFFFFF"/>
                  </w:divBdr>
                  <w:divsChild>
                    <w:div w:id="544678732">
                      <w:marLeft w:val="0"/>
                      <w:marRight w:val="0"/>
                      <w:marTop w:val="0"/>
                      <w:marBottom w:val="0"/>
                      <w:divBdr>
                        <w:top w:val="none" w:sz="0" w:space="0" w:color="auto"/>
                        <w:left w:val="none" w:sz="0" w:space="0" w:color="auto"/>
                        <w:bottom w:val="none" w:sz="0" w:space="0" w:color="auto"/>
                        <w:right w:val="none" w:sz="0" w:space="0" w:color="auto"/>
                      </w:divBdr>
                    </w:div>
                  </w:divsChild>
                </w:div>
                <w:div w:id="1005477111">
                  <w:marLeft w:val="0"/>
                  <w:marRight w:val="0"/>
                  <w:marTop w:val="0"/>
                  <w:marBottom w:val="0"/>
                  <w:divBdr>
                    <w:top w:val="single" w:sz="2" w:space="1" w:color="FFFFFF"/>
                    <w:left w:val="single" w:sz="2" w:space="11" w:color="FFFFFF"/>
                    <w:bottom w:val="single" w:sz="2" w:space="1" w:color="FFFFFF"/>
                    <w:right w:val="single" w:sz="2" w:space="4" w:color="FFFFFF"/>
                  </w:divBdr>
                  <w:divsChild>
                    <w:div w:id="1133402560">
                      <w:marLeft w:val="0"/>
                      <w:marRight w:val="0"/>
                      <w:marTop w:val="0"/>
                      <w:marBottom w:val="0"/>
                      <w:divBdr>
                        <w:top w:val="none" w:sz="0" w:space="0" w:color="auto"/>
                        <w:left w:val="none" w:sz="0" w:space="0" w:color="auto"/>
                        <w:bottom w:val="none" w:sz="0" w:space="0" w:color="auto"/>
                        <w:right w:val="none" w:sz="0" w:space="0" w:color="auto"/>
                      </w:divBdr>
                    </w:div>
                  </w:divsChild>
                </w:div>
                <w:div w:id="912394451">
                  <w:marLeft w:val="0"/>
                  <w:marRight w:val="0"/>
                  <w:marTop w:val="0"/>
                  <w:marBottom w:val="0"/>
                  <w:divBdr>
                    <w:top w:val="single" w:sz="2" w:space="1" w:color="FFFFFF"/>
                    <w:left w:val="single" w:sz="2" w:space="11" w:color="FFFFFF"/>
                    <w:bottom w:val="single" w:sz="2" w:space="1" w:color="FFFFFF"/>
                    <w:right w:val="single" w:sz="2" w:space="4" w:color="FFFFFF"/>
                  </w:divBdr>
                  <w:divsChild>
                    <w:div w:id="152718202">
                      <w:marLeft w:val="0"/>
                      <w:marRight w:val="0"/>
                      <w:marTop w:val="0"/>
                      <w:marBottom w:val="0"/>
                      <w:divBdr>
                        <w:top w:val="none" w:sz="0" w:space="0" w:color="auto"/>
                        <w:left w:val="none" w:sz="0" w:space="0" w:color="auto"/>
                        <w:bottom w:val="none" w:sz="0" w:space="0" w:color="auto"/>
                        <w:right w:val="none" w:sz="0" w:space="0" w:color="auto"/>
                      </w:divBdr>
                    </w:div>
                  </w:divsChild>
                </w:div>
                <w:div w:id="58940439">
                  <w:marLeft w:val="0"/>
                  <w:marRight w:val="0"/>
                  <w:marTop w:val="0"/>
                  <w:marBottom w:val="0"/>
                  <w:divBdr>
                    <w:top w:val="single" w:sz="2" w:space="1" w:color="FFFFFF"/>
                    <w:left w:val="single" w:sz="2" w:space="11" w:color="FFFFFF"/>
                    <w:bottom w:val="single" w:sz="2" w:space="1" w:color="FFFFFF"/>
                    <w:right w:val="single" w:sz="2" w:space="4" w:color="FFFFFF"/>
                  </w:divBdr>
                  <w:divsChild>
                    <w:div w:id="334723120">
                      <w:marLeft w:val="0"/>
                      <w:marRight w:val="0"/>
                      <w:marTop w:val="0"/>
                      <w:marBottom w:val="0"/>
                      <w:divBdr>
                        <w:top w:val="none" w:sz="0" w:space="0" w:color="auto"/>
                        <w:left w:val="none" w:sz="0" w:space="0" w:color="auto"/>
                        <w:bottom w:val="none" w:sz="0" w:space="0" w:color="auto"/>
                        <w:right w:val="none" w:sz="0" w:space="0" w:color="auto"/>
                      </w:divBdr>
                    </w:div>
                  </w:divsChild>
                </w:div>
                <w:div w:id="104538876">
                  <w:marLeft w:val="0"/>
                  <w:marRight w:val="0"/>
                  <w:marTop w:val="0"/>
                  <w:marBottom w:val="0"/>
                  <w:divBdr>
                    <w:top w:val="single" w:sz="2" w:space="1" w:color="FFFFFF"/>
                    <w:left w:val="single" w:sz="2" w:space="11" w:color="FFFFFF"/>
                    <w:bottom w:val="single" w:sz="2" w:space="1" w:color="FFFFFF"/>
                    <w:right w:val="single" w:sz="2" w:space="4" w:color="FFFFFF"/>
                  </w:divBdr>
                  <w:divsChild>
                    <w:div w:id="293608200">
                      <w:marLeft w:val="0"/>
                      <w:marRight w:val="0"/>
                      <w:marTop w:val="0"/>
                      <w:marBottom w:val="0"/>
                      <w:divBdr>
                        <w:top w:val="none" w:sz="0" w:space="0" w:color="auto"/>
                        <w:left w:val="none" w:sz="0" w:space="0" w:color="auto"/>
                        <w:bottom w:val="none" w:sz="0" w:space="0" w:color="auto"/>
                        <w:right w:val="none" w:sz="0" w:space="0" w:color="auto"/>
                      </w:divBdr>
                    </w:div>
                  </w:divsChild>
                </w:div>
                <w:div w:id="591742139">
                  <w:marLeft w:val="0"/>
                  <w:marRight w:val="0"/>
                  <w:marTop w:val="0"/>
                  <w:marBottom w:val="0"/>
                  <w:divBdr>
                    <w:top w:val="single" w:sz="2" w:space="1" w:color="FFFFFF"/>
                    <w:left w:val="single" w:sz="2" w:space="11" w:color="FFFFFF"/>
                    <w:bottom w:val="single" w:sz="2" w:space="1" w:color="FFFFFF"/>
                    <w:right w:val="single" w:sz="2" w:space="4" w:color="FFFFFF"/>
                  </w:divBdr>
                  <w:divsChild>
                    <w:div w:id="605968885">
                      <w:marLeft w:val="0"/>
                      <w:marRight w:val="0"/>
                      <w:marTop w:val="0"/>
                      <w:marBottom w:val="0"/>
                      <w:divBdr>
                        <w:top w:val="none" w:sz="0" w:space="0" w:color="auto"/>
                        <w:left w:val="none" w:sz="0" w:space="0" w:color="auto"/>
                        <w:bottom w:val="none" w:sz="0" w:space="0" w:color="auto"/>
                        <w:right w:val="none" w:sz="0" w:space="0" w:color="auto"/>
                      </w:divBdr>
                    </w:div>
                  </w:divsChild>
                </w:div>
                <w:div w:id="1417289962">
                  <w:marLeft w:val="0"/>
                  <w:marRight w:val="0"/>
                  <w:marTop w:val="0"/>
                  <w:marBottom w:val="0"/>
                  <w:divBdr>
                    <w:top w:val="single" w:sz="2" w:space="1" w:color="FFFFFF"/>
                    <w:left w:val="single" w:sz="2" w:space="11" w:color="FFFFFF"/>
                    <w:bottom w:val="single" w:sz="2" w:space="1" w:color="FFFFFF"/>
                    <w:right w:val="single" w:sz="2" w:space="4" w:color="FFFFFF"/>
                  </w:divBdr>
                  <w:divsChild>
                    <w:div w:id="1737822818">
                      <w:marLeft w:val="0"/>
                      <w:marRight w:val="0"/>
                      <w:marTop w:val="0"/>
                      <w:marBottom w:val="0"/>
                      <w:divBdr>
                        <w:top w:val="none" w:sz="0" w:space="0" w:color="auto"/>
                        <w:left w:val="none" w:sz="0" w:space="0" w:color="auto"/>
                        <w:bottom w:val="none" w:sz="0" w:space="0" w:color="auto"/>
                        <w:right w:val="none" w:sz="0" w:space="0" w:color="auto"/>
                      </w:divBdr>
                    </w:div>
                  </w:divsChild>
                </w:div>
                <w:div w:id="1160971764">
                  <w:marLeft w:val="0"/>
                  <w:marRight w:val="0"/>
                  <w:marTop w:val="0"/>
                  <w:marBottom w:val="0"/>
                  <w:divBdr>
                    <w:top w:val="single" w:sz="2" w:space="1" w:color="FFFFFF"/>
                    <w:left w:val="single" w:sz="2" w:space="11" w:color="FFFFFF"/>
                    <w:bottom w:val="single" w:sz="2" w:space="1" w:color="FFFFFF"/>
                    <w:right w:val="single" w:sz="2" w:space="4" w:color="FFFFFF"/>
                  </w:divBdr>
                  <w:divsChild>
                    <w:div w:id="1159351430">
                      <w:marLeft w:val="0"/>
                      <w:marRight w:val="0"/>
                      <w:marTop w:val="0"/>
                      <w:marBottom w:val="0"/>
                      <w:divBdr>
                        <w:top w:val="none" w:sz="0" w:space="0" w:color="auto"/>
                        <w:left w:val="none" w:sz="0" w:space="0" w:color="auto"/>
                        <w:bottom w:val="none" w:sz="0" w:space="0" w:color="auto"/>
                        <w:right w:val="none" w:sz="0" w:space="0" w:color="auto"/>
                      </w:divBdr>
                    </w:div>
                  </w:divsChild>
                </w:div>
                <w:div w:id="739253829">
                  <w:marLeft w:val="0"/>
                  <w:marRight w:val="0"/>
                  <w:marTop w:val="0"/>
                  <w:marBottom w:val="0"/>
                  <w:divBdr>
                    <w:top w:val="single" w:sz="2" w:space="1" w:color="FFFFFF"/>
                    <w:left w:val="single" w:sz="2" w:space="11" w:color="FFFFFF"/>
                    <w:bottom w:val="single" w:sz="2" w:space="1" w:color="FFFFFF"/>
                    <w:right w:val="single" w:sz="2" w:space="4" w:color="FFFFFF"/>
                  </w:divBdr>
                  <w:divsChild>
                    <w:div w:id="1899248395">
                      <w:marLeft w:val="0"/>
                      <w:marRight w:val="0"/>
                      <w:marTop w:val="0"/>
                      <w:marBottom w:val="0"/>
                      <w:divBdr>
                        <w:top w:val="none" w:sz="0" w:space="0" w:color="auto"/>
                        <w:left w:val="none" w:sz="0" w:space="0" w:color="auto"/>
                        <w:bottom w:val="none" w:sz="0" w:space="0" w:color="auto"/>
                        <w:right w:val="none" w:sz="0" w:space="0" w:color="auto"/>
                      </w:divBdr>
                    </w:div>
                  </w:divsChild>
                </w:div>
                <w:div w:id="722144705">
                  <w:marLeft w:val="0"/>
                  <w:marRight w:val="0"/>
                  <w:marTop w:val="0"/>
                  <w:marBottom w:val="0"/>
                  <w:divBdr>
                    <w:top w:val="single" w:sz="2" w:space="1" w:color="FFFFFF"/>
                    <w:left w:val="single" w:sz="2" w:space="11" w:color="FFFFFF"/>
                    <w:bottom w:val="single" w:sz="2" w:space="1" w:color="FFFFFF"/>
                    <w:right w:val="single" w:sz="2" w:space="4" w:color="FFFFFF"/>
                  </w:divBdr>
                  <w:divsChild>
                    <w:div w:id="1237088599">
                      <w:marLeft w:val="0"/>
                      <w:marRight w:val="0"/>
                      <w:marTop w:val="0"/>
                      <w:marBottom w:val="0"/>
                      <w:divBdr>
                        <w:top w:val="none" w:sz="0" w:space="0" w:color="auto"/>
                        <w:left w:val="none" w:sz="0" w:space="0" w:color="auto"/>
                        <w:bottom w:val="none" w:sz="0" w:space="0" w:color="auto"/>
                        <w:right w:val="none" w:sz="0" w:space="0" w:color="auto"/>
                      </w:divBdr>
                    </w:div>
                  </w:divsChild>
                </w:div>
                <w:div w:id="880626717">
                  <w:marLeft w:val="0"/>
                  <w:marRight w:val="0"/>
                  <w:marTop w:val="0"/>
                  <w:marBottom w:val="0"/>
                  <w:divBdr>
                    <w:top w:val="single" w:sz="2" w:space="1" w:color="FFFFFF"/>
                    <w:left w:val="single" w:sz="2" w:space="11" w:color="FFFFFF"/>
                    <w:bottom w:val="single" w:sz="2" w:space="1" w:color="FFFFFF"/>
                    <w:right w:val="single" w:sz="2" w:space="4" w:color="FFFFFF"/>
                  </w:divBdr>
                  <w:divsChild>
                    <w:div w:id="852232878">
                      <w:marLeft w:val="0"/>
                      <w:marRight w:val="0"/>
                      <w:marTop w:val="0"/>
                      <w:marBottom w:val="0"/>
                      <w:divBdr>
                        <w:top w:val="none" w:sz="0" w:space="0" w:color="auto"/>
                        <w:left w:val="none" w:sz="0" w:space="0" w:color="auto"/>
                        <w:bottom w:val="none" w:sz="0" w:space="0" w:color="auto"/>
                        <w:right w:val="none" w:sz="0" w:space="0" w:color="auto"/>
                      </w:divBdr>
                    </w:div>
                  </w:divsChild>
                </w:div>
                <w:div w:id="1220094648">
                  <w:marLeft w:val="0"/>
                  <w:marRight w:val="0"/>
                  <w:marTop w:val="0"/>
                  <w:marBottom w:val="0"/>
                  <w:divBdr>
                    <w:top w:val="single" w:sz="2" w:space="1" w:color="FFFFFF"/>
                    <w:left w:val="single" w:sz="2" w:space="11" w:color="FFFFFF"/>
                    <w:bottom w:val="single" w:sz="2" w:space="1" w:color="FFFFFF"/>
                    <w:right w:val="single" w:sz="2" w:space="4" w:color="FFFFFF"/>
                  </w:divBdr>
                  <w:divsChild>
                    <w:div w:id="274599141">
                      <w:marLeft w:val="0"/>
                      <w:marRight w:val="0"/>
                      <w:marTop w:val="0"/>
                      <w:marBottom w:val="0"/>
                      <w:divBdr>
                        <w:top w:val="none" w:sz="0" w:space="0" w:color="auto"/>
                        <w:left w:val="none" w:sz="0" w:space="0" w:color="auto"/>
                        <w:bottom w:val="none" w:sz="0" w:space="0" w:color="auto"/>
                        <w:right w:val="none" w:sz="0" w:space="0" w:color="auto"/>
                      </w:divBdr>
                    </w:div>
                  </w:divsChild>
                </w:div>
                <w:div w:id="1774475065">
                  <w:marLeft w:val="0"/>
                  <w:marRight w:val="0"/>
                  <w:marTop w:val="0"/>
                  <w:marBottom w:val="0"/>
                  <w:divBdr>
                    <w:top w:val="single" w:sz="2" w:space="1" w:color="FFFFFF"/>
                    <w:left w:val="single" w:sz="2" w:space="11" w:color="FFFFFF"/>
                    <w:bottom w:val="single" w:sz="2" w:space="1" w:color="FFFFFF"/>
                    <w:right w:val="single" w:sz="2" w:space="4" w:color="FFFFFF"/>
                  </w:divBdr>
                  <w:divsChild>
                    <w:div w:id="1941643182">
                      <w:marLeft w:val="0"/>
                      <w:marRight w:val="0"/>
                      <w:marTop w:val="0"/>
                      <w:marBottom w:val="0"/>
                      <w:divBdr>
                        <w:top w:val="none" w:sz="0" w:space="0" w:color="auto"/>
                        <w:left w:val="none" w:sz="0" w:space="0" w:color="auto"/>
                        <w:bottom w:val="none" w:sz="0" w:space="0" w:color="auto"/>
                        <w:right w:val="none" w:sz="0" w:space="0" w:color="auto"/>
                      </w:divBdr>
                    </w:div>
                  </w:divsChild>
                </w:div>
                <w:div w:id="2020696700">
                  <w:marLeft w:val="0"/>
                  <w:marRight w:val="0"/>
                  <w:marTop w:val="0"/>
                  <w:marBottom w:val="0"/>
                  <w:divBdr>
                    <w:top w:val="single" w:sz="2" w:space="1" w:color="FFFFFF"/>
                    <w:left w:val="single" w:sz="2" w:space="11" w:color="FFFFFF"/>
                    <w:bottom w:val="single" w:sz="2" w:space="1" w:color="FFFFFF"/>
                    <w:right w:val="single" w:sz="2" w:space="4" w:color="FFFFFF"/>
                  </w:divBdr>
                  <w:divsChild>
                    <w:div w:id="1427312380">
                      <w:marLeft w:val="0"/>
                      <w:marRight w:val="0"/>
                      <w:marTop w:val="0"/>
                      <w:marBottom w:val="0"/>
                      <w:divBdr>
                        <w:top w:val="none" w:sz="0" w:space="0" w:color="auto"/>
                        <w:left w:val="none" w:sz="0" w:space="0" w:color="auto"/>
                        <w:bottom w:val="none" w:sz="0" w:space="0" w:color="auto"/>
                        <w:right w:val="none" w:sz="0" w:space="0" w:color="auto"/>
                      </w:divBdr>
                    </w:div>
                  </w:divsChild>
                </w:div>
                <w:div w:id="522284290">
                  <w:marLeft w:val="0"/>
                  <w:marRight w:val="0"/>
                  <w:marTop w:val="0"/>
                  <w:marBottom w:val="0"/>
                  <w:divBdr>
                    <w:top w:val="single" w:sz="2" w:space="1" w:color="FFFFFF"/>
                    <w:left w:val="single" w:sz="2" w:space="11" w:color="FFFFFF"/>
                    <w:bottom w:val="single" w:sz="2" w:space="1" w:color="FFFFFF"/>
                    <w:right w:val="single" w:sz="2" w:space="4" w:color="FFFFFF"/>
                  </w:divBdr>
                  <w:divsChild>
                    <w:div w:id="1298992990">
                      <w:marLeft w:val="0"/>
                      <w:marRight w:val="0"/>
                      <w:marTop w:val="0"/>
                      <w:marBottom w:val="0"/>
                      <w:divBdr>
                        <w:top w:val="none" w:sz="0" w:space="0" w:color="auto"/>
                        <w:left w:val="none" w:sz="0" w:space="0" w:color="auto"/>
                        <w:bottom w:val="none" w:sz="0" w:space="0" w:color="auto"/>
                        <w:right w:val="none" w:sz="0" w:space="0" w:color="auto"/>
                      </w:divBdr>
                    </w:div>
                  </w:divsChild>
                </w:div>
                <w:div w:id="402679492">
                  <w:marLeft w:val="0"/>
                  <w:marRight w:val="0"/>
                  <w:marTop w:val="0"/>
                  <w:marBottom w:val="0"/>
                  <w:divBdr>
                    <w:top w:val="single" w:sz="2" w:space="1" w:color="FFFFFF"/>
                    <w:left w:val="single" w:sz="2" w:space="11" w:color="FFFFFF"/>
                    <w:bottom w:val="single" w:sz="2" w:space="1" w:color="FFFFFF"/>
                    <w:right w:val="single" w:sz="2" w:space="4" w:color="FFFFFF"/>
                  </w:divBdr>
                  <w:divsChild>
                    <w:div w:id="2097051557">
                      <w:marLeft w:val="0"/>
                      <w:marRight w:val="0"/>
                      <w:marTop w:val="0"/>
                      <w:marBottom w:val="0"/>
                      <w:divBdr>
                        <w:top w:val="none" w:sz="0" w:space="0" w:color="auto"/>
                        <w:left w:val="none" w:sz="0" w:space="0" w:color="auto"/>
                        <w:bottom w:val="none" w:sz="0" w:space="0" w:color="auto"/>
                        <w:right w:val="none" w:sz="0" w:space="0" w:color="auto"/>
                      </w:divBdr>
                    </w:div>
                  </w:divsChild>
                </w:div>
                <w:div w:id="1517816058">
                  <w:marLeft w:val="0"/>
                  <w:marRight w:val="0"/>
                  <w:marTop w:val="0"/>
                  <w:marBottom w:val="0"/>
                  <w:divBdr>
                    <w:top w:val="single" w:sz="2" w:space="1" w:color="FFFFFF"/>
                    <w:left w:val="single" w:sz="2" w:space="11" w:color="FFFFFF"/>
                    <w:bottom w:val="single" w:sz="2" w:space="1" w:color="FFFFFF"/>
                    <w:right w:val="single" w:sz="2" w:space="4" w:color="FFFFFF"/>
                  </w:divBdr>
                  <w:divsChild>
                    <w:div w:id="418907959">
                      <w:marLeft w:val="0"/>
                      <w:marRight w:val="0"/>
                      <w:marTop w:val="0"/>
                      <w:marBottom w:val="0"/>
                      <w:divBdr>
                        <w:top w:val="none" w:sz="0" w:space="0" w:color="auto"/>
                        <w:left w:val="none" w:sz="0" w:space="0" w:color="auto"/>
                        <w:bottom w:val="none" w:sz="0" w:space="0" w:color="auto"/>
                        <w:right w:val="none" w:sz="0" w:space="0" w:color="auto"/>
                      </w:divBdr>
                    </w:div>
                  </w:divsChild>
                </w:div>
                <w:div w:id="1930238600">
                  <w:marLeft w:val="0"/>
                  <w:marRight w:val="0"/>
                  <w:marTop w:val="0"/>
                  <w:marBottom w:val="0"/>
                  <w:divBdr>
                    <w:top w:val="single" w:sz="2" w:space="1" w:color="FFFFFF"/>
                    <w:left w:val="single" w:sz="2" w:space="11" w:color="FFFFFF"/>
                    <w:bottom w:val="single" w:sz="2" w:space="1" w:color="FFFFFF"/>
                    <w:right w:val="single" w:sz="2" w:space="4" w:color="FFFFFF"/>
                  </w:divBdr>
                  <w:divsChild>
                    <w:div w:id="1935241604">
                      <w:marLeft w:val="0"/>
                      <w:marRight w:val="0"/>
                      <w:marTop w:val="0"/>
                      <w:marBottom w:val="0"/>
                      <w:divBdr>
                        <w:top w:val="none" w:sz="0" w:space="0" w:color="auto"/>
                        <w:left w:val="none" w:sz="0" w:space="0" w:color="auto"/>
                        <w:bottom w:val="none" w:sz="0" w:space="0" w:color="auto"/>
                        <w:right w:val="none" w:sz="0" w:space="0" w:color="auto"/>
                      </w:divBdr>
                    </w:div>
                  </w:divsChild>
                </w:div>
                <w:div w:id="1513186364">
                  <w:marLeft w:val="0"/>
                  <w:marRight w:val="0"/>
                  <w:marTop w:val="0"/>
                  <w:marBottom w:val="0"/>
                  <w:divBdr>
                    <w:top w:val="single" w:sz="2" w:space="1" w:color="FFFFFF"/>
                    <w:left w:val="single" w:sz="2" w:space="11" w:color="FFFFFF"/>
                    <w:bottom w:val="single" w:sz="2" w:space="1" w:color="FFFFFF"/>
                    <w:right w:val="single" w:sz="2" w:space="4" w:color="FFFFFF"/>
                  </w:divBdr>
                  <w:divsChild>
                    <w:div w:id="1498113660">
                      <w:marLeft w:val="0"/>
                      <w:marRight w:val="0"/>
                      <w:marTop w:val="0"/>
                      <w:marBottom w:val="0"/>
                      <w:divBdr>
                        <w:top w:val="none" w:sz="0" w:space="0" w:color="auto"/>
                        <w:left w:val="none" w:sz="0" w:space="0" w:color="auto"/>
                        <w:bottom w:val="none" w:sz="0" w:space="0" w:color="auto"/>
                        <w:right w:val="none" w:sz="0" w:space="0" w:color="auto"/>
                      </w:divBdr>
                    </w:div>
                  </w:divsChild>
                </w:div>
                <w:div w:id="1287007161">
                  <w:marLeft w:val="0"/>
                  <w:marRight w:val="0"/>
                  <w:marTop w:val="0"/>
                  <w:marBottom w:val="0"/>
                  <w:divBdr>
                    <w:top w:val="single" w:sz="2" w:space="1" w:color="FFFFFF"/>
                    <w:left w:val="single" w:sz="2" w:space="11" w:color="FFFFFF"/>
                    <w:bottom w:val="single" w:sz="2" w:space="1" w:color="FFFFFF"/>
                    <w:right w:val="single" w:sz="2" w:space="4" w:color="FFFFFF"/>
                  </w:divBdr>
                  <w:divsChild>
                    <w:div w:id="2085373398">
                      <w:marLeft w:val="0"/>
                      <w:marRight w:val="0"/>
                      <w:marTop w:val="0"/>
                      <w:marBottom w:val="0"/>
                      <w:divBdr>
                        <w:top w:val="none" w:sz="0" w:space="0" w:color="auto"/>
                        <w:left w:val="none" w:sz="0" w:space="0" w:color="auto"/>
                        <w:bottom w:val="none" w:sz="0" w:space="0" w:color="auto"/>
                        <w:right w:val="none" w:sz="0" w:space="0" w:color="auto"/>
                      </w:divBdr>
                    </w:div>
                  </w:divsChild>
                </w:div>
                <w:div w:id="1761491173">
                  <w:marLeft w:val="0"/>
                  <w:marRight w:val="0"/>
                  <w:marTop w:val="0"/>
                  <w:marBottom w:val="0"/>
                  <w:divBdr>
                    <w:top w:val="single" w:sz="2" w:space="1" w:color="FFFFFF"/>
                    <w:left w:val="single" w:sz="2" w:space="11" w:color="FFFFFF"/>
                    <w:bottom w:val="single" w:sz="2" w:space="1" w:color="FFFFFF"/>
                    <w:right w:val="single" w:sz="2" w:space="4" w:color="FFFFFF"/>
                  </w:divBdr>
                  <w:divsChild>
                    <w:div w:id="1574702437">
                      <w:marLeft w:val="0"/>
                      <w:marRight w:val="0"/>
                      <w:marTop w:val="0"/>
                      <w:marBottom w:val="0"/>
                      <w:divBdr>
                        <w:top w:val="none" w:sz="0" w:space="0" w:color="auto"/>
                        <w:left w:val="none" w:sz="0" w:space="0" w:color="auto"/>
                        <w:bottom w:val="none" w:sz="0" w:space="0" w:color="auto"/>
                        <w:right w:val="none" w:sz="0" w:space="0" w:color="auto"/>
                      </w:divBdr>
                    </w:div>
                  </w:divsChild>
                </w:div>
                <w:div w:id="205945031">
                  <w:marLeft w:val="0"/>
                  <w:marRight w:val="0"/>
                  <w:marTop w:val="0"/>
                  <w:marBottom w:val="0"/>
                  <w:divBdr>
                    <w:top w:val="single" w:sz="2" w:space="1" w:color="FFFFFF"/>
                    <w:left w:val="single" w:sz="2" w:space="11" w:color="FFFFFF"/>
                    <w:bottom w:val="single" w:sz="2" w:space="1" w:color="FFFFFF"/>
                    <w:right w:val="single" w:sz="2" w:space="4" w:color="FFFFFF"/>
                  </w:divBdr>
                  <w:divsChild>
                    <w:div w:id="1136070611">
                      <w:marLeft w:val="0"/>
                      <w:marRight w:val="0"/>
                      <w:marTop w:val="0"/>
                      <w:marBottom w:val="0"/>
                      <w:divBdr>
                        <w:top w:val="none" w:sz="0" w:space="0" w:color="auto"/>
                        <w:left w:val="none" w:sz="0" w:space="0" w:color="auto"/>
                        <w:bottom w:val="none" w:sz="0" w:space="0" w:color="auto"/>
                        <w:right w:val="none" w:sz="0" w:space="0" w:color="auto"/>
                      </w:divBdr>
                    </w:div>
                  </w:divsChild>
                </w:div>
                <w:div w:id="131414303">
                  <w:marLeft w:val="0"/>
                  <w:marRight w:val="0"/>
                  <w:marTop w:val="0"/>
                  <w:marBottom w:val="0"/>
                  <w:divBdr>
                    <w:top w:val="single" w:sz="2" w:space="1" w:color="FFFFFF"/>
                    <w:left w:val="single" w:sz="2" w:space="11" w:color="FFFFFF"/>
                    <w:bottom w:val="single" w:sz="2" w:space="1" w:color="FFFFFF"/>
                    <w:right w:val="single" w:sz="2" w:space="4" w:color="FFFFFF"/>
                  </w:divBdr>
                  <w:divsChild>
                    <w:div w:id="175004692">
                      <w:marLeft w:val="0"/>
                      <w:marRight w:val="0"/>
                      <w:marTop w:val="0"/>
                      <w:marBottom w:val="0"/>
                      <w:divBdr>
                        <w:top w:val="none" w:sz="0" w:space="0" w:color="auto"/>
                        <w:left w:val="none" w:sz="0" w:space="0" w:color="auto"/>
                        <w:bottom w:val="none" w:sz="0" w:space="0" w:color="auto"/>
                        <w:right w:val="none" w:sz="0" w:space="0" w:color="auto"/>
                      </w:divBdr>
                    </w:div>
                  </w:divsChild>
                </w:div>
                <w:div w:id="2066642733">
                  <w:marLeft w:val="0"/>
                  <w:marRight w:val="0"/>
                  <w:marTop w:val="0"/>
                  <w:marBottom w:val="0"/>
                  <w:divBdr>
                    <w:top w:val="single" w:sz="2" w:space="1" w:color="FFFFFF"/>
                    <w:left w:val="single" w:sz="2" w:space="11" w:color="FFFFFF"/>
                    <w:bottom w:val="single" w:sz="2" w:space="1" w:color="FFFFFF"/>
                    <w:right w:val="single" w:sz="2" w:space="4" w:color="FFFFFF"/>
                  </w:divBdr>
                  <w:divsChild>
                    <w:div w:id="1656641702">
                      <w:marLeft w:val="0"/>
                      <w:marRight w:val="0"/>
                      <w:marTop w:val="0"/>
                      <w:marBottom w:val="0"/>
                      <w:divBdr>
                        <w:top w:val="none" w:sz="0" w:space="0" w:color="auto"/>
                        <w:left w:val="none" w:sz="0" w:space="0" w:color="auto"/>
                        <w:bottom w:val="none" w:sz="0" w:space="0" w:color="auto"/>
                        <w:right w:val="none" w:sz="0" w:space="0" w:color="auto"/>
                      </w:divBdr>
                    </w:div>
                  </w:divsChild>
                </w:div>
                <w:div w:id="532235941">
                  <w:marLeft w:val="0"/>
                  <w:marRight w:val="0"/>
                  <w:marTop w:val="0"/>
                  <w:marBottom w:val="0"/>
                  <w:divBdr>
                    <w:top w:val="single" w:sz="2" w:space="1" w:color="FFFFFF"/>
                    <w:left w:val="single" w:sz="2" w:space="11" w:color="FFFFFF"/>
                    <w:bottom w:val="single" w:sz="2" w:space="1" w:color="FFFFFF"/>
                    <w:right w:val="single" w:sz="2" w:space="4" w:color="FFFFFF"/>
                  </w:divBdr>
                  <w:divsChild>
                    <w:div w:id="381640458">
                      <w:marLeft w:val="0"/>
                      <w:marRight w:val="0"/>
                      <w:marTop w:val="0"/>
                      <w:marBottom w:val="0"/>
                      <w:divBdr>
                        <w:top w:val="none" w:sz="0" w:space="0" w:color="auto"/>
                        <w:left w:val="none" w:sz="0" w:space="0" w:color="auto"/>
                        <w:bottom w:val="none" w:sz="0" w:space="0" w:color="auto"/>
                        <w:right w:val="none" w:sz="0" w:space="0" w:color="auto"/>
                      </w:divBdr>
                    </w:div>
                  </w:divsChild>
                </w:div>
                <w:div w:id="7800033">
                  <w:marLeft w:val="0"/>
                  <w:marRight w:val="0"/>
                  <w:marTop w:val="0"/>
                  <w:marBottom w:val="0"/>
                  <w:divBdr>
                    <w:top w:val="single" w:sz="2" w:space="1" w:color="FFFFFF"/>
                    <w:left w:val="single" w:sz="2" w:space="11" w:color="FFFFFF"/>
                    <w:bottom w:val="single" w:sz="2" w:space="1" w:color="FFFFFF"/>
                    <w:right w:val="single" w:sz="2" w:space="4" w:color="FFFFFF"/>
                  </w:divBdr>
                  <w:divsChild>
                    <w:div w:id="1211650244">
                      <w:marLeft w:val="0"/>
                      <w:marRight w:val="0"/>
                      <w:marTop w:val="0"/>
                      <w:marBottom w:val="0"/>
                      <w:divBdr>
                        <w:top w:val="none" w:sz="0" w:space="0" w:color="auto"/>
                        <w:left w:val="none" w:sz="0" w:space="0" w:color="auto"/>
                        <w:bottom w:val="none" w:sz="0" w:space="0" w:color="auto"/>
                        <w:right w:val="none" w:sz="0" w:space="0" w:color="auto"/>
                      </w:divBdr>
                    </w:div>
                  </w:divsChild>
                </w:div>
                <w:div w:id="1980454872">
                  <w:marLeft w:val="0"/>
                  <w:marRight w:val="0"/>
                  <w:marTop w:val="0"/>
                  <w:marBottom w:val="0"/>
                  <w:divBdr>
                    <w:top w:val="single" w:sz="2" w:space="1" w:color="FFFFFF"/>
                    <w:left w:val="single" w:sz="2" w:space="11" w:color="FFFFFF"/>
                    <w:bottom w:val="single" w:sz="2" w:space="1" w:color="FFFFFF"/>
                    <w:right w:val="single" w:sz="2" w:space="4" w:color="FFFFFF"/>
                  </w:divBdr>
                  <w:divsChild>
                    <w:div w:id="644092258">
                      <w:marLeft w:val="0"/>
                      <w:marRight w:val="0"/>
                      <w:marTop w:val="0"/>
                      <w:marBottom w:val="0"/>
                      <w:divBdr>
                        <w:top w:val="none" w:sz="0" w:space="0" w:color="auto"/>
                        <w:left w:val="none" w:sz="0" w:space="0" w:color="auto"/>
                        <w:bottom w:val="none" w:sz="0" w:space="0" w:color="auto"/>
                        <w:right w:val="none" w:sz="0" w:space="0" w:color="auto"/>
                      </w:divBdr>
                    </w:div>
                  </w:divsChild>
                </w:div>
                <w:div w:id="1370764705">
                  <w:marLeft w:val="0"/>
                  <w:marRight w:val="0"/>
                  <w:marTop w:val="0"/>
                  <w:marBottom w:val="0"/>
                  <w:divBdr>
                    <w:top w:val="single" w:sz="2" w:space="1" w:color="FFFFFF"/>
                    <w:left w:val="single" w:sz="2" w:space="11" w:color="FFFFFF"/>
                    <w:bottom w:val="single" w:sz="2" w:space="1" w:color="FFFFFF"/>
                    <w:right w:val="single" w:sz="2" w:space="4" w:color="FFFFFF"/>
                  </w:divBdr>
                  <w:divsChild>
                    <w:div w:id="733625477">
                      <w:marLeft w:val="0"/>
                      <w:marRight w:val="0"/>
                      <w:marTop w:val="0"/>
                      <w:marBottom w:val="0"/>
                      <w:divBdr>
                        <w:top w:val="none" w:sz="0" w:space="0" w:color="auto"/>
                        <w:left w:val="none" w:sz="0" w:space="0" w:color="auto"/>
                        <w:bottom w:val="none" w:sz="0" w:space="0" w:color="auto"/>
                        <w:right w:val="none" w:sz="0" w:space="0" w:color="auto"/>
                      </w:divBdr>
                    </w:div>
                  </w:divsChild>
                </w:div>
                <w:div w:id="1298950054">
                  <w:marLeft w:val="0"/>
                  <w:marRight w:val="0"/>
                  <w:marTop w:val="0"/>
                  <w:marBottom w:val="0"/>
                  <w:divBdr>
                    <w:top w:val="single" w:sz="2" w:space="1" w:color="FFFFFF"/>
                    <w:left w:val="single" w:sz="2" w:space="11" w:color="FFFFFF"/>
                    <w:bottom w:val="single" w:sz="2" w:space="1" w:color="FFFFFF"/>
                    <w:right w:val="single" w:sz="2" w:space="4" w:color="FFFFFF"/>
                  </w:divBdr>
                  <w:divsChild>
                    <w:div w:id="2088382546">
                      <w:marLeft w:val="0"/>
                      <w:marRight w:val="0"/>
                      <w:marTop w:val="0"/>
                      <w:marBottom w:val="0"/>
                      <w:divBdr>
                        <w:top w:val="none" w:sz="0" w:space="0" w:color="auto"/>
                        <w:left w:val="none" w:sz="0" w:space="0" w:color="auto"/>
                        <w:bottom w:val="none" w:sz="0" w:space="0" w:color="auto"/>
                        <w:right w:val="none" w:sz="0" w:space="0" w:color="auto"/>
                      </w:divBdr>
                    </w:div>
                  </w:divsChild>
                </w:div>
                <w:div w:id="1465350358">
                  <w:marLeft w:val="0"/>
                  <w:marRight w:val="0"/>
                  <w:marTop w:val="0"/>
                  <w:marBottom w:val="0"/>
                  <w:divBdr>
                    <w:top w:val="single" w:sz="2" w:space="1" w:color="FFFFFF"/>
                    <w:left w:val="single" w:sz="2" w:space="11" w:color="FFFFFF"/>
                    <w:bottom w:val="single" w:sz="2" w:space="1" w:color="FFFFFF"/>
                    <w:right w:val="single" w:sz="2" w:space="4" w:color="FFFFFF"/>
                  </w:divBdr>
                  <w:divsChild>
                    <w:div w:id="2130278421">
                      <w:marLeft w:val="0"/>
                      <w:marRight w:val="0"/>
                      <w:marTop w:val="0"/>
                      <w:marBottom w:val="0"/>
                      <w:divBdr>
                        <w:top w:val="none" w:sz="0" w:space="0" w:color="auto"/>
                        <w:left w:val="none" w:sz="0" w:space="0" w:color="auto"/>
                        <w:bottom w:val="none" w:sz="0" w:space="0" w:color="auto"/>
                        <w:right w:val="none" w:sz="0" w:space="0" w:color="auto"/>
                      </w:divBdr>
                    </w:div>
                  </w:divsChild>
                </w:div>
                <w:div w:id="1968779122">
                  <w:marLeft w:val="0"/>
                  <w:marRight w:val="0"/>
                  <w:marTop w:val="0"/>
                  <w:marBottom w:val="0"/>
                  <w:divBdr>
                    <w:top w:val="single" w:sz="2" w:space="1" w:color="FFFFFF"/>
                    <w:left w:val="single" w:sz="2" w:space="11" w:color="FFFFFF"/>
                    <w:bottom w:val="single" w:sz="2" w:space="1" w:color="FFFFFF"/>
                    <w:right w:val="single" w:sz="2" w:space="4" w:color="FFFFFF"/>
                  </w:divBdr>
                  <w:divsChild>
                    <w:div w:id="1512529920">
                      <w:marLeft w:val="0"/>
                      <w:marRight w:val="0"/>
                      <w:marTop w:val="0"/>
                      <w:marBottom w:val="0"/>
                      <w:divBdr>
                        <w:top w:val="none" w:sz="0" w:space="0" w:color="auto"/>
                        <w:left w:val="none" w:sz="0" w:space="0" w:color="auto"/>
                        <w:bottom w:val="none" w:sz="0" w:space="0" w:color="auto"/>
                        <w:right w:val="none" w:sz="0" w:space="0" w:color="auto"/>
                      </w:divBdr>
                    </w:div>
                  </w:divsChild>
                </w:div>
                <w:div w:id="1482117482">
                  <w:marLeft w:val="0"/>
                  <w:marRight w:val="0"/>
                  <w:marTop w:val="0"/>
                  <w:marBottom w:val="0"/>
                  <w:divBdr>
                    <w:top w:val="single" w:sz="2" w:space="1" w:color="FFFFFF"/>
                    <w:left w:val="single" w:sz="2" w:space="11" w:color="FFFFFF"/>
                    <w:bottom w:val="single" w:sz="2" w:space="1" w:color="FFFFFF"/>
                    <w:right w:val="single" w:sz="2" w:space="4" w:color="FFFFFF"/>
                  </w:divBdr>
                  <w:divsChild>
                    <w:div w:id="1095636602">
                      <w:marLeft w:val="0"/>
                      <w:marRight w:val="0"/>
                      <w:marTop w:val="0"/>
                      <w:marBottom w:val="0"/>
                      <w:divBdr>
                        <w:top w:val="none" w:sz="0" w:space="0" w:color="auto"/>
                        <w:left w:val="none" w:sz="0" w:space="0" w:color="auto"/>
                        <w:bottom w:val="none" w:sz="0" w:space="0" w:color="auto"/>
                        <w:right w:val="none" w:sz="0" w:space="0" w:color="auto"/>
                      </w:divBdr>
                    </w:div>
                  </w:divsChild>
                </w:div>
                <w:div w:id="1687097284">
                  <w:marLeft w:val="0"/>
                  <w:marRight w:val="0"/>
                  <w:marTop w:val="0"/>
                  <w:marBottom w:val="0"/>
                  <w:divBdr>
                    <w:top w:val="single" w:sz="2" w:space="1" w:color="FFFFFF"/>
                    <w:left w:val="single" w:sz="2" w:space="11" w:color="FFFFFF"/>
                    <w:bottom w:val="single" w:sz="2" w:space="1" w:color="FFFFFF"/>
                    <w:right w:val="single" w:sz="2" w:space="4" w:color="FFFFFF"/>
                  </w:divBdr>
                  <w:divsChild>
                    <w:div w:id="1942445022">
                      <w:marLeft w:val="0"/>
                      <w:marRight w:val="0"/>
                      <w:marTop w:val="0"/>
                      <w:marBottom w:val="0"/>
                      <w:divBdr>
                        <w:top w:val="none" w:sz="0" w:space="0" w:color="auto"/>
                        <w:left w:val="none" w:sz="0" w:space="0" w:color="auto"/>
                        <w:bottom w:val="none" w:sz="0" w:space="0" w:color="auto"/>
                        <w:right w:val="none" w:sz="0" w:space="0" w:color="auto"/>
                      </w:divBdr>
                    </w:div>
                  </w:divsChild>
                </w:div>
                <w:div w:id="1465343830">
                  <w:marLeft w:val="0"/>
                  <w:marRight w:val="0"/>
                  <w:marTop w:val="0"/>
                  <w:marBottom w:val="0"/>
                  <w:divBdr>
                    <w:top w:val="single" w:sz="2" w:space="1" w:color="FFFFFF"/>
                    <w:left w:val="single" w:sz="2" w:space="11" w:color="FFFFFF"/>
                    <w:bottom w:val="single" w:sz="2" w:space="1" w:color="FFFFFF"/>
                    <w:right w:val="single" w:sz="2" w:space="4" w:color="FFFFFF"/>
                  </w:divBdr>
                  <w:divsChild>
                    <w:div w:id="1841116162">
                      <w:marLeft w:val="0"/>
                      <w:marRight w:val="0"/>
                      <w:marTop w:val="0"/>
                      <w:marBottom w:val="0"/>
                      <w:divBdr>
                        <w:top w:val="none" w:sz="0" w:space="0" w:color="auto"/>
                        <w:left w:val="none" w:sz="0" w:space="0" w:color="auto"/>
                        <w:bottom w:val="none" w:sz="0" w:space="0" w:color="auto"/>
                        <w:right w:val="none" w:sz="0" w:space="0" w:color="auto"/>
                      </w:divBdr>
                    </w:div>
                  </w:divsChild>
                </w:div>
                <w:div w:id="1269000139">
                  <w:marLeft w:val="0"/>
                  <w:marRight w:val="0"/>
                  <w:marTop w:val="0"/>
                  <w:marBottom w:val="0"/>
                  <w:divBdr>
                    <w:top w:val="single" w:sz="2" w:space="1" w:color="FFFFFF"/>
                    <w:left w:val="single" w:sz="2" w:space="11" w:color="FFFFFF"/>
                    <w:bottom w:val="single" w:sz="2" w:space="1" w:color="FFFFFF"/>
                    <w:right w:val="single" w:sz="2" w:space="4" w:color="FFFFFF"/>
                  </w:divBdr>
                  <w:divsChild>
                    <w:div w:id="498811493">
                      <w:marLeft w:val="0"/>
                      <w:marRight w:val="0"/>
                      <w:marTop w:val="0"/>
                      <w:marBottom w:val="0"/>
                      <w:divBdr>
                        <w:top w:val="none" w:sz="0" w:space="0" w:color="auto"/>
                        <w:left w:val="none" w:sz="0" w:space="0" w:color="auto"/>
                        <w:bottom w:val="none" w:sz="0" w:space="0" w:color="auto"/>
                        <w:right w:val="none" w:sz="0" w:space="0" w:color="auto"/>
                      </w:divBdr>
                    </w:div>
                  </w:divsChild>
                </w:div>
                <w:div w:id="689337890">
                  <w:marLeft w:val="0"/>
                  <w:marRight w:val="0"/>
                  <w:marTop w:val="0"/>
                  <w:marBottom w:val="0"/>
                  <w:divBdr>
                    <w:top w:val="single" w:sz="2" w:space="1" w:color="FFFFFF"/>
                    <w:left w:val="single" w:sz="2" w:space="11" w:color="FFFFFF"/>
                    <w:bottom w:val="single" w:sz="2" w:space="1" w:color="FFFFFF"/>
                    <w:right w:val="single" w:sz="2" w:space="4" w:color="FFFFFF"/>
                  </w:divBdr>
                  <w:divsChild>
                    <w:div w:id="183370766">
                      <w:marLeft w:val="0"/>
                      <w:marRight w:val="0"/>
                      <w:marTop w:val="0"/>
                      <w:marBottom w:val="0"/>
                      <w:divBdr>
                        <w:top w:val="none" w:sz="0" w:space="0" w:color="auto"/>
                        <w:left w:val="none" w:sz="0" w:space="0" w:color="auto"/>
                        <w:bottom w:val="none" w:sz="0" w:space="0" w:color="auto"/>
                        <w:right w:val="none" w:sz="0" w:space="0" w:color="auto"/>
                      </w:divBdr>
                    </w:div>
                  </w:divsChild>
                </w:div>
                <w:div w:id="749548507">
                  <w:marLeft w:val="0"/>
                  <w:marRight w:val="0"/>
                  <w:marTop w:val="0"/>
                  <w:marBottom w:val="0"/>
                  <w:divBdr>
                    <w:top w:val="single" w:sz="2" w:space="1" w:color="FFFFFF"/>
                    <w:left w:val="single" w:sz="2" w:space="11" w:color="FFFFFF"/>
                    <w:bottom w:val="single" w:sz="2" w:space="1" w:color="FFFFFF"/>
                    <w:right w:val="single" w:sz="2" w:space="4" w:color="FFFFFF"/>
                  </w:divBdr>
                  <w:divsChild>
                    <w:div w:id="808281680">
                      <w:marLeft w:val="0"/>
                      <w:marRight w:val="0"/>
                      <w:marTop w:val="0"/>
                      <w:marBottom w:val="0"/>
                      <w:divBdr>
                        <w:top w:val="none" w:sz="0" w:space="0" w:color="auto"/>
                        <w:left w:val="none" w:sz="0" w:space="0" w:color="auto"/>
                        <w:bottom w:val="none" w:sz="0" w:space="0" w:color="auto"/>
                        <w:right w:val="none" w:sz="0" w:space="0" w:color="auto"/>
                      </w:divBdr>
                    </w:div>
                  </w:divsChild>
                </w:div>
                <w:div w:id="646973835">
                  <w:marLeft w:val="0"/>
                  <w:marRight w:val="0"/>
                  <w:marTop w:val="0"/>
                  <w:marBottom w:val="0"/>
                  <w:divBdr>
                    <w:top w:val="single" w:sz="2" w:space="1" w:color="FFFFFF"/>
                    <w:left w:val="single" w:sz="2" w:space="11" w:color="FFFFFF"/>
                    <w:bottom w:val="single" w:sz="2" w:space="1" w:color="FFFFFF"/>
                    <w:right w:val="single" w:sz="2" w:space="4" w:color="FFFFFF"/>
                  </w:divBdr>
                  <w:divsChild>
                    <w:div w:id="2041279757">
                      <w:marLeft w:val="0"/>
                      <w:marRight w:val="0"/>
                      <w:marTop w:val="0"/>
                      <w:marBottom w:val="0"/>
                      <w:divBdr>
                        <w:top w:val="none" w:sz="0" w:space="0" w:color="auto"/>
                        <w:left w:val="none" w:sz="0" w:space="0" w:color="auto"/>
                        <w:bottom w:val="none" w:sz="0" w:space="0" w:color="auto"/>
                        <w:right w:val="none" w:sz="0" w:space="0" w:color="auto"/>
                      </w:divBdr>
                    </w:div>
                  </w:divsChild>
                </w:div>
                <w:div w:id="1583686275">
                  <w:marLeft w:val="0"/>
                  <w:marRight w:val="0"/>
                  <w:marTop w:val="0"/>
                  <w:marBottom w:val="0"/>
                  <w:divBdr>
                    <w:top w:val="single" w:sz="2" w:space="1" w:color="FFFFFF"/>
                    <w:left w:val="single" w:sz="2" w:space="11" w:color="FFFFFF"/>
                    <w:bottom w:val="single" w:sz="2" w:space="1" w:color="FFFFFF"/>
                    <w:right w:val="single" w:sz="2" w:space="4" w:color="FFFFFF"/>
                  </w:divBdr>
                  <w:divsChild>
                    <w:div w:id="562183211">
                      <w:marLeft w:val="0"/>
                      <w:marRight w:val="0"/>
                      <w:marTop w:val="0"/>
                      <w:marBottom w:val="0"/>
                      <w:divBdr>
                        <w:top w:val="none" w:sz="0" w:space="0" w:color="auto"/>
                        <w:left w:val="none" w:sz="0" w:space="0" w:color="auto"/>
                        <w:bottom w:val="none" w:sz="0" w:space="0" w:color="auto"/>
                        <w:right w:val="none" w:sz="0" w:space="0" w:color="auto"/>
                      </w:divBdr>
                    </w:div>
                  </w:divsChild>
                </w:div>
                <w:div w:id="1466311946">
                  <w:marLeft w:val="0"/>
                  <w:marRight w:val="0"/>
                  <w:marTop w:val="0"/>
                  <w:marBottom w:val="0"/>
                  <w:divBdr>
                    <w:top w:val="single" w:sz="2" w:space="1" w:color="FFFFFF"/>
                    <w:left w:val="single" w:sz="2" w:space="11" w:color="FFFFFF"/>
                    <w:bottom w:val="single" w:sz="2" w:space="1" w:color="FFFFFF"/>
                    <w:right w:val="single" w:sz="2" w:space="4" w:color="FFFFFF"/>
                  </w:divBdr>
                  <w:divsChild>
                    <w:div w:id="270864104">
                      <w:marLeft w:val="0"/>
                      <w:marRight w:val="0"/>
                      <w:marTop w:val="0"/>
                      <w:marBottom w:val="0"/>
                      <w:divBdr>
                        <w:top w:val="none" w:sz="0" w:space="0" w:color="auto"/>
                        <w:left w:val="none" w:sz="0" w:space="0" w:color="auto"/>
                        <w:bottom w:val="none" w:sz="0" w:space="0" w:color="auto"/>
                        <w:right w:val="none" w:sz="0" w:space="0" w:color="auto"/>
                      </w:divBdr>
                    </w:div>
                  </w:divsChild>
                </w:div>
                <w:div w:id="899099925">
                  <w:marLeft w:val="0"/>
                  <w:marRight w:val="0"/>
                  <w:marTop w:val="0"/>
                  <w:marBottom w:val="0"/>
                  <w:divBdr>
                    <w:top w:val="single" w:sz="2" w:space="1" w:color="FFFFFF"/>
                    <w:left w:val="single" w:sz="2" w:space="11" w:color="FFFFFF"/>
                    <w:bottom w:val="single" w:sz="2" w:space="1" w:color="FFFFFF"/>
                    <w:right w:val="single" w:sz="2" w:space="4" w:color="FFFFFF"/>
                  </w:divBdr>
                  <w:divsChild>
                    <w:div w:id="1914394805">
                      <w:marLeft w:val="0"/>
                      <w:marRight w:val="0"/>
                      <w:marTop w:val="0"/>
                      <w:marBottom w:val="0"/>
                      <w:divBdr>
                        <w:top w:val="none" w:sz="0" w:space="0" w:color="auto"/>
                        <w:left w:val="none" w:sz="0" w:space="0" w:color="auto"/>
                        <w:bottom w:val="none" w:sz="0" w:space="0" w:color="auto"/>
                        <w:right w:val="none" w:sz="0" w:space="0" w:color="auto"/>
                      </w:divBdr>
                    </w:div>
                  </w:divsChild>
                </w:div>
                <w:div w:id="992443779">
                  <w:marLeft w:val="0"/>
                  <w:marRight w:val="0"/>
                  <w:marTop w:val="0"/>
                  <w:marBottom w:val="0"/>
                  <w:divBdr>
                    <w:top w:val="single" w:sz="2" w:space="1" w:color="FFFFFF"/>
                    <w:left w:val="single" w:sz="2" w:space="11" w:color="FFFFFF"/>
                    <w:bottom w:val="single" w:sz="2" w:space="4" w:color="FFFFFF"/>
                    <w:right w:val="single" w:sz="2" w:space="4" w:color="FFFFFF"/>
                  </w:divBdr>
                  <w:divsChild>
                    <w:div w:id="6307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466102">
          <w:marLeft w:val="0"/>
          <w:marRight w:val="0"/>
          <w:marTop w:val="0"/>
          <w:marBottom w:val="300"/>
          <w:divBdr>
            <w:top w:val="none" w:sz="0" w:space="0" w:color="auto"/>
            <w:left w:val="none" w:sz="0" w:space="0" w:color="auto"/>
            <w:bottom w:val="none" w:sz="0" w:space="0" w:color="auto"/>
            <w:right w:val="none" w:sz="0" w:space="0" w:color="auto"/>
          </w:divBdr>
          <w:divsChild>
            <w:div w:id="995378398">
              <w:marLeft w:val="0"/>
              <w:marRight w:val="0"/>
              <w:marTop w:val="0"/>
              <w:marBottom w:val="0"/>
              <w:divBdr>
                <w:top w:val="none" w:sz="0" w:space="0" w:color="auto"/>
                <w:left w:val="none" w:sz="0" w:space="0" w:color="auto"/>
                <w:bottom w:val="none" w:sz="0" w:space="0" w:color="auto"/>
                <w:right w:val="none" w:sz="0" w:space="0" w:color="auto"/>
              </w:divBdr>
              <w:divsChild>
                <w:div w:id="1383093755">
                  <w:marLeft w:val="0"/>
                  <w:marRight w:val="0"/>
                  <w:marTop w:val="0"/>
                  <w:marBottom w:val="0"/>
                  <w:divBdr>
                    <w:top w:val="single" w:sz="2" w:space="4" w:color="FFFFFF"/>
                    <w:left w:val="single" w:sz="2" w:space="11" w:color="FFFFFF"/>
                    <w:bottom w:val="single" w:sz="2" w:space="1" w:color="FFFFFF"/>
                    <w:right w:val="single" w:sz="2" w:space="4" w:color="FFFFFF"/>
                  </w:divBdr>
                  <w:divsChild>
                    <w:div w:id="672101653">
                      <w:marLeft w:val="0"/>
                      <w:marRight w:val="0"/>
                      <w:marTop w:val="0"/>
                      <w:marBottom w:val="0"/>
                      <w:divBdr>
                        <w:top w:val="none" w:sz="0" w:space="0" w:color="auto"/>
                        <w:left w:val="none" w:sz="0" w:space="0" w:color="auto"/>
                        <w:bottom w:val="none" w:sz="0" w:space="0" w:color="auto"/>
                        <w:right w:val="none" w:sz="0" w:space="0" w:color="auto"/>
                      </w:divBdr>
                    </w:div>
                  </w:divsChild>
                </w:div>
                <w:div w:id="1500343709">
                  <w:marLeft w:val="0"/>
                  <w:marRight w:val="0"/>
                  <w:marTop w:val="0"/>
                  <w:marBottom w:val="0"/>
                  <w:divBdr>
                    <w:top w:val="single" w:sz="2" w:space="1" w:color="FFFFFF"/>
                    <w:left w:val="single" w:sz="2" w:space="11" w:color="FFFFFF"/>
                    <w:bottom w:val="single" w:sz="2" w:space="1" w:color="FFFFFF"/>
                    <w:right w:val="single" w:sz="2" w:space="4" w:color="FFFFFF"/>
                  </w:divBdr>
                  <w:divsChild>
                    <w:div w:id="846405259">
                      <w:marLeft w:val="0"/>
                      <w:marRight w:val="0"/>
                      <w:marTop w:val="0"/>
                      <w:marBottom w:val="0"/>
                      <w:divBdr>
                        <w:top w:val="none" w:sz="0" w:space="0" w:color="auto"/>
                        <w:left w:val="none" w:sz="0" w:space="0" w:color="auto"/>
                        <w:bottom w:val="none" w:sz="0" w:space="0" w:color="auto"/>
                        <w:right w:val="none" w:sz="0" w:space="0" w:color="auto"/>
                      </w:divBdr>
                    </w:div>
                  </w:divsChild>
                </w:div>
                <w:div w:id="1708215564">
                  <w:marLeft w:val="0"/>
                  <w:marRight w:val="0"/>
                  <w:marTop w:val="0"/>
                  <w:marBottom w:val="0"/>
                  <w:divBdr>
                    <w:top w:val="single" w:sz="2" w:space="1" w:color="FFFFFF"/>
                    <w:left w:val="single" w:sz="2" w:space="11" w:color="FFFFFF"/>
                    <w:bottom w:val="single" w:sz="2" w:space="1" w:color="FFFFFF"/>
                    <w:right w:val="single" w:sz="2" w:space="4" w:color="FFFFFF"/>
                  </w:divBdr>
                  <w:divsChild>
                    <w:div w:id="1490906953">
                      <w:marLeft w:val="0"/>
                      <w:marRight w:val="0"/>
                      <w:marTop w:val="0"/>
                      <w:marBottom w:val="0"/>
                      <w:divBdr>
                        <w:top w:val="none" w:sz="0" w:space="0" w:color="auto"/>
                        <w:left w:val="none" w:sz="0" w:space="0" w:color="auto"/>
                        <w:bottom w:val="none" w:sz="0" w:space="0" w:color="auto"/>
                        <w:right w:val="none" w:sz="0" w:space="0" w:color="auto"/>
                      </w:divBdr>
                    </w:div>
                  </w:divsChild>
                </w:div>
                <w:div w:id="428551610">
                  <w:marLeft w:val="0"/>
                  <w:marRight w:val="0"/>
                  <w:marTop w:val="0"/>
                  <w:marBottom w:val="0"/>
                  <w:divBdr>
                    <w:top w:val="single" w:sz="2" w:space="1" w:color="FFFFFF"/>
                    <w:left w:val="single" w:sz="2" w:space="11" w:color="FFFFFF"/>
                    <w:bottom w:val="single" w:sz="2" w:space="1" w:color="FFFFFF"/>
                    <w:right w:val="single" w:sz="2" w:space="4" w:color="FFFFFF"/>
                  </w:divBdr>
                  <w:divsChild>
                    <w:div w:id="1552694554">
                      <w:marLeft w:val="0"/>
                      <w:marRight w:val="0"/>
                      <w:marTop w:val="0"/>
                      <w:marBottom w:val="0"/>
                      <w:divBdr>
                        <w:top w:val="none" w:sz="0" w:space="0" w:color="auto"/>
                        <w:left w:val="none" w:sz="0" w:space="0" w:color="auto"/>
                        <w:bottom w:val="none" w:sz="0" w:space="0" w:color="auto"/>
                        <w:right w:val="none" w:sz="0" w:space="0" w:color="auto"/>
                      </w:divBdr>
                    </w:div>
                  </w:divsChild>
                </w:div>
                <w:div w:id="1075976716">
                  <w:marLeft w:val="0"/>
                  <w:marRight w:val="0"/>
                  <w:marTop w:val="0"/>
                  <w:marBottom w:val="0"/>
                  <w:divBdr>
                    <w:top w:val="single" w:sz="2" w:space="1" w:color="FFFFFF"/>
                    <w:left w:val="single" w:sz="2" w:space="11" w:color="FFFFFF"/>
                    <w:bottom w:val="single" w:sz="2" w:space="1" w:color="FFFFFF"/>
                    <w:right w:val="single" w:sz="2" w:space="4" w:color="FFFFFF"/>
                  </w:divBdr>
                  <w:divsChild>
                    <w:div w:id="1467240869">
                      <w:marLeft w:val="0"/>
                      <w:marRight w:val="0"/>
                      <w:marTop w:val="0"/>
                      <w:marBottom w:val="0"/>
                      <w:divBdr>
                        <w:top w:val="none" w:sz="0" w:space="0" w:color="auto"/>
                        <w:left w:val="none" w:sz="0" w:space="0" w:color="auto"/>
                        <w:bottom w:val="none" w:sz="0" w:space="0" w:color="auto"/>
                        <w:right w:val="none" w:sz="0" w:space="0" w:color="auto"/>
                      </w:divBdr>
                    </w:div>
                  </w:divsChild>
                </w:div>
                <w:div w:id="1924879034">
                  <w:marLeft w:val="0"/>
                  <w:marRight w:val="0"/>
                  <w:marTop w:val="0"/>
                  <w:marBottom w:val="0"/>
                  <w:divBdr>
                    <w:top w:val="single" w:sz="2" w:space="1" w:color="FFFFFF"/>
                    <w:left w:val="single" w:sz="2" w:space="11" w:color="FFFFFF"/>
                    <w:bottom w:val="single" w:sz="2" w:space="4" w:color="FFFFFF"/>
                    <w:right w:val="single" w:sz="2" w:space="4" w:color="FFFFFF"/>
                  </w:divBdr>
                  <w:divsChild>
                    <w:div w:id="10643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5977">
          <w:marLeft w:val="0"/>
          <w:marRight w:val="0"/>
          <w:marTop w:val="0"/>
          <w:marBottom w:val="300"/>
          <w:divBdr>
            <w:top w:val="none" w:sz="0" w:space="0" w:color="auto"/>
            <w:left w:val="none" w:sz="0" w:space="0" w:color="auto"/>
            <w:bottom w:val="none" w:sz="0" w:space="0" w:color="auto"/>
            <w:right w:val="none" w:sz="0" w:space="0" w:color="auto"/>
          </w:divBdr>
          <w:divsChild>
            <w:div w:id="586887980">
              <w:marLeft w:val="0"/>
              <w:marRight w:val="0"/>
              <w:marTop w:val="0"/>
              <w:marBottom w:val="0"/>
              <w:divBdr>
                <w:top w:val="none" w:sz="0" w:space="0" w:color="auto"/>
                <w:left w:val="none" w:sz="0" w:space="0" w:color="auto"/>
                <w:bottom w:val="none" w:sz="0" w:space="0" w:color="auto"/>
                <w:right w:val="none" w:sz="0" w:space="0" w:color="auto"/>
              </w:divBdr>
              <w:divsChild>
                <w:div w:id="1060859820">
                  <w:marLeft w:val="0"/>
                  <w:marRight w:val="0"/>
                  <w:marTop w:val="0"/>
                  <w:marBottom w:val="0"/>
                  <w:divBdr>
                    <w:top w:val="single" w:sz="2" w:space="4" w:color="FFFFFF"/>
                    <w:left w:val="single" w:sz="2" w:space="11" w:color="FFFFFF"/>
                    <w:bottom w:val="single" w:sz="2" w:space="1" w:color="FFFFFF"/>
                    <w:right w:val="single" w:sz="2" w:space="4" w:color="FFFFFF"/>
                  </w:divBdr>
                  <w:divsChild>
                    <w:div w:id="1215965078">
                      <w:marLeft w:val="0"/>
                      <w:marRight w:val="0"/>
                      <w:marTop w:val="0"/>
                      <w:marBottom w:val="0"/>
                      <w:divBdr>
                        <w:top w:val="none" w:sz="0" w:space="0" w:color="auto"/>
                        <w:left w:val="none" w:sz="0" w:space="0" w:color="auto"/>
                        <w:bottom w:val="none" w:sz="0" w:space="0" w:color="auto"/>
                        <w:right w:val="none" w:sz="0" w:space="0" w:color="auto"/>
                      </w:divBdr>
                    </w:div>
                  </w:divsChild>
                </w:div>
                <w:div w:id="1820152085">
                  <w:marLeft w:val="0"/>
                  <w:marRight w:val="0"/>
                  <w:marTop w:val="0"/>
                  <w:marBottom w:val="0"/>
                  <w:divBdr>
                    <w:top w:val="single" w:sz="2" w:space="1" w:color="FFFFFF"/>
                    <w:left w:val="single" w:sz="2" w:space="11" w:color="FFFFFF"/>
                    <w:bottom w:val="single" w:sz="2" w:space="1" w:color="FFFFFF"/>
                    <w:right w:val="single" w:sz="2" w:space="4" w:color="FFFFFF"/>
                  </w:divBdr>
                  <w:divsChild>
                    <w:div w:id="1118908319">
                      <w:marLeft w:val="0"/>
                      <w:marRight w:val="0"/>
                      <w:marTop w:val="0"/>
                      <w:marBottom w:val="0"/>
                      <w:divBdr>
                        <w:top w:val="none" w:sz="0" w:space="0" w:color="auto"/>
                        <w:left w:val="none" w:sz="0" w:space="0" w:color="auto"/>
                        <w:bottom w:val="none" w:sz="0" w:space="0" w:color="auto"/>
                        <w:right w:val="none" w:sz="0" w:space="0" w:color="auto"/>
                      </w:divBdr>
                    </w:div>
                  </w:divsChild>
                </w:div>
                <w:div w:id="1811746096">
                  <w:marLeft w:val="0"/>
                  <w:marRight w:val="0"/>
                  <w:marTop w:val="0"/>
                  <w:marBottom w:val="0"/>
                  <w:divBdr>
                    <w:top w:val="single" w:sz="2" w:space="1" w:color="FFFFFF"/>
                    <w:left w:val="single" w:sz="2" w:space="11" w:color="FFFFFF"/>
                    <w:bottom w:val="single" w:sz="2" w:space="1" w:color="FFFFFF"/>
                    <w:right w:val="single" w:sz="2" w:space="4" w:color="FFFFFF"/>
                  </w:divBdr>
                  <w:divsChild>
                    <w:div w:id="688482387">
                      <w:marLeft w:val="0"/>
                      <w:marRight w:val="0"/>
                      <w:marTop w:val="0"/>
                      <w:marBottom w:val="0"/>
                      <w:divBdr>
                        <w:top w:val="none" w:sz="0" w:space="0" w:color="auto"/>
                        <w:left w:val="none" w:sz="0" w:space="0" w:color="auto"/>
                        <w:bottom w:val="none" w:sz="0" w:space="0" w:color="auto"/>
                        <w:right w:val="none" w:sz="0" w:space="0" w:color="auto"/>
                      </w:divBdr>
                    </w:div>
                  </w:divsChild>
                </w:div>
                <w:div w:id="872619134">
                  <w:marLeft w:val="0"/>
                  <w:marRight w:val="0"/>
                  <w:marTop w:val="0"/>
                  <w:marBottom w:val="0"/>
                  <w:divBdr>
                    <w:top w:val="single" w:sz="2" w:space="1" w:color="FFFFFF"/>
                    <w:left w:val="single" w:sz="2" w:space="11" w:color="FFFFFF"/>
                    <w:bottom w:val="single" w:sz="2" w:space="1" w:color="FFFFFF"/>
                    <w:right w:val="single" w:sz="2" w:space="4" w:color="FFFFFF"/>
                  </w:divBdr>
                  <w:divsChild>
                    <w:div w:id="1961372860">
                      <w:marLeft w:val="0"/>
                      <w:marRight w:val="0"/>
                      <w:marTop w:val="0"/>
                      <w:marBottom w:val="0"/>
                      <w:divBdr>
                        <w:top w:val="none" w:sz="0" w:space="0" w:color="auto"/>
                        <w:left w:val="none" w:sz="0" w:space="0" w:color="auto"/>
                        <w:bottom w:val="none" w:sz="0" w:space="0" w:color="auto"/>
                        <w:right w:val="none" w:sz="0" w:space="0" w:color="auto"/>
                      </w:divBdr>
                    </w:div>
                  </w:divsChild>
                </w:div>
                <w:div w:id="936711999">
                  <w:marLeft w:val="0"/>
                  <w:marRight w:val="0"/>
                  <w:marTop w:val="0"/>
                  <w:marBottom w:val="0"/>
                  <w:divBdr>
                    <w:top w:val="single" w:sz="2" w:space="1" w:color="FFFFFF"/>
                    <w:left w:val="single" w:sz="2" w:space="11" w:color="FFFFFF"/>
                    <w:bottom w:val="single" w:sz="2" w:space="1" w:color="FFFFFF"/>
                    <w:right w:val="single" w:sz="2" w:space="4" w:color="FFFFFF"/>
                  </w:divBdr>
                  <w:divsChild>
                    <w:div w:id="340664190">
                      <w:marLeft w:val="0"/>
                      <w:marRight w:val="0"/>
                      <w:marTop w:val="0"/>
                      <w:marBottom w:val="0"/>
                      <w:divBdr>
                        <w:top w:val="none" w:sz="0" w:space="0" w:color="auto"/>
                        <w:left w:val="none" w:sz="0" w:space="0" w:color="auto"/>
                        <w:bottom w:val="none" w:sz="0" w:space="0" w:color="auto"/>
                        <w:right w:val="none" w:sz="0" w:space="0" w:color="auto"/>
                      </w:divBdr>
                    </w:div>
                  </w:divsChild>
                </w:div>
                <w:div w:id="642932338">
                  <w:marLeft w:val="0"/>
                  <w:marRight w:val="0"/>
                  <w:marTop w:val="0"/>
                  <w:marBottom w:val="0"/>
                  <w:divBdr>
                    <w:top w:val="single" w:sz="2" w:space="1" w:color="FFFFFF"/>
                    <w:left w:val="single" w:sz="2" w:space="11" w:color="FFFFFF"/>
                    <w:bottom w:val="single" w:sz="2" w:space="1" w:color="FFFFFF"/>
                    <w:right w:val="single" w:sz="2" w:space="4" w:color="FFFFFF"/>
                  </w:divBdr>
                  <w:divsChild>
                    <w:div w:id="1738360711">
                      <w:marLeft w:val="0"/>
                      <w:marRight w:val="0"/>
                      <w:marTop w:val="0"/>
                      <w:marBottom w:val="0"/>
                      <w:divBdr>
                        <w:top w:val="none" w:sz="0" w:space="0" w:color="auto"/>
                        <w:left w:val="none" w:sz="0" w:space="0" w:color="auto"/>
                        <w:bottom w:val="none" w:sz="0" w:space="0" w:color="auto"/>
                        <w:right w:val="none" w:sz="0" w:space="0" w:color="auto"/>
                      </w:divBdr>
                    </w:div>
                  </w:divsChild>
                </w:div>
                <w:div w:id="379981554">
                  <w:marLeft w:val="0"/>
                  <w:marRight w:val="0"/>
                  <w:marTop w:val="0"/>
                  <w:marBottom w:val="0"/>
                  <w:divBdr>
                    <w:top w:val="single" w:sz="2" w:space="1" w:color="FFFFFF"/>
                    <w:left w:val="single" w:sz="2" w:space="11" w:color="FFFFFF"/>
                    <w:bottom w:val="single" w:sz="2" w:space="1" w:color="FFFFFF"/>
                    <w:right w:val="single" w:sz="2" w:space="4" w:color="FFFFFF"/>
                  </w:divBdr>
                  <w:divsChild>
                    <w:div w:id="1302150069">
                      <w:marLeft w:val="0"/>
                      <w:marRight w:val="0"/>
                      <w:marTop w:val="0"/>
                      <w:marBottom w:val="0"/>
                      <w:divBdr>
                        <w:top w:val="none" w:sz="0" w:space="0" w:color="auto"/>
                        <w:left w:val="none" w:sz="0" w:space="0" w:color="auto"/>
                        <w:bottom w:val="none" w:sz="0" w:space="0" w:color="auto"/>
                        <w:right w:val="none" w:sz="0" w:space="0" w:color="auto"/>
                      </w:divBdr>
                    </w:div>
                  </w:divsChild>
                </w:div>
                <w:div w:id="2095738533">
                  <w:marLeft w:val="0"/>
                  <w:marRight w:val="0"/>
                  <w:marTop w:val="0"/>
                  <w:marBottom w:val="0"/>
                  <w:divBdr>
                    <w:top w:val="single" w:sz="2" w:space="1" w:color="FFFFFF"/>
                    <w:left w:val="single" w:sz="2" w:space="11" w:color="FFFFFF"/>
                    <w:bottom w:val="single" w:sz="2" w:space="1" w:color="FFFFFF"/>
                    <w:right w:val="single" w:sz="2" w:space="4" w:color="FFFFFF"/>
                  </w:divBdr>
                  <w:divsChild>
                    <w:div w:id="1912428246">
                      <w:marLeft w:val="0"/>
                      <w:marRight w:val="0"/>
                      <w:marTop w:val="0"/>
                      <w:marBottom w:val="0"/>
                      <w:divBdr>
                        <w:top w:val="none" w:sz="0" w:space="0" w:color="auto"/>
                        <w:left w:val="none" w:sz="0" w:space="0" w:color="auto"/>
                        <w:bottom w:val="none" w:sz="0" w:space="0" w:color="auto"/>
                        <w:right w:val="none" w:sz="0" w:space="0" w:color="auto"/>
                      </w:divBdr>
                    </w:div>
                  </w:divsChild>
                </w:div>
                <w:div w:id="717507650">
                  <w:marLeft w:val="0"/>
                  <w:marRight w:val="0"/>
                  <w:marTop w:val="0"/>
                  <w:marBottom w:val="0"/>
                  <w:divBdr>
                    <w:top w:val="single" w:sz="2" w:space="1" w:color="FFFFFF"/>
                    <w:left w:val="single" w:sz="2" w:space="11" w:color="FFFFFF"/>
                    <w:bottom w:val="single" w:sz="2" w:space="1" w:color="FFFFFF"/>
                    <w:right w:val="single" w:sz="2" w:space="4" w:color="FFFFFF"/>
                  </w:divBdr>
                  <w:divsChild>
                    <w:div w:id="1750229253">
                      <w:marLeft w:val="0"/>
                      <w:marRight w:val="0"/>
                      <w:marTop w:val="0"/>
                      <w:marBottom w:val="0"/>
                      <w:divBdr>
                        <w:top w:val="none" w:sz="0" w:space="0" w:color="auto"/>
                        <w:left w:val="none" w:sz="0" w:space="0" w:color="auto"/>
                        <w:bottom w:val="none" w:sz="0" w:space="0" w:color="auto"/>
                        <w:right w:val="none" w:sz="0" w:space="0" w:color="auto"/>
                      </w:divBdr>
                    </w:div>
                  </w:divsChild>
                </w:div>
                <w:div w:id="681929320">
                  <w:marLeft w:val="0"/>
                  <w:marRight w:val="0"/>
                  <w:marTop w:val="0"/>
                  <w:marBottom w:val="0"/>
                  <w:divBdr>
                    <w:top w:val="single" w:sz="2" w:space="1" w:color="FFFFFF"/>
                    <w:left w:val="single" w:sz="2" w:space="11" w:color="FFFFFF"/>
                    <w:bottom w:val="single" w:sz="2" w:space="1" w:color="FFFFFF"/>
                    <w:right w:val="single" w:sz="2" w:space="4" w:color="FFFFFF"/>
                  </w:divBdr>
                  <w:divsChild>
                    <w:div w:id="229779807">
                      <w:marLeft w:val="0"/>
                      <w:marRight w:val="0"/>
                      <w:marTop w:val="0"/>
                      <w:marBottom w:val="0"/>
                      <w:divBdr>
                        <w:top w:val="none" w:sz="0" w:space="0" w:color="auto"/>
                        <w:left w:val="none" w:sz="0" w:space="0" w:color="auto"/>
                        <w:bottom w:val="none" w:sz="0" w:space="0" w:color="auto"/>
                        <w:right w:val="none" w:sz="0" w:space="0" w:color="auto"/>
                      </w:divBdr>
                    </w:div>
                  </w:divsChild>
                </w:div>
                <w:div w:id="2019042168">
                  <w:marLeft w:val="0"/>
                  <w:marRight w:val="0"/>
                  <w:marTop w:val="0"/>
                  <w:marBottom w:val="0"/>
                  <w:divBdr>
                    <w:top w:val="single" w:sz="2" w:space="1" w:color="FFFFFF"/>
                    <w:left w:val="single" w:sz="2" w:space="11" w:color="FFFFFF"/>
                    <w:bottom w:val="single" w:sz="2" w:space="1" w:color="FFFFFF"/>
                    <w:right w:val="single" w:sz="2" w:space="4" w:color="FFFFFF"/>
                  </w:divBdr>
                  <w:divsChild>
                    <w:div w:id="1164517418">
                      <w:marLeft w:val="0"/>
                      <w:marRight w:val="0"/>
                      <w:marTop w:val="0"/>
                      <w:marBottom w:val="0"/>
                      <w:divBdr>
                        <w:top w:val="none" w:sz="0" w:space="0" w:color="auto"/>
                        <w:left w:val="none" w:sz="0" w:space="0" w:color="auto"/>
                        <w:bottom w:val="none" w:sz="0" w:space="0" w:color="auto"/>
                        <w:right w:val="none" w:sz="0" w:space="0" w:color="auto"/>
                      </w:divBdr>
                    </w:div>
                  </w:divsChild>
                </w:div>
                <w:div w:id="1396976572">
                  <w:marLeft w:val="0"/>
                  <w:marRight w:val="0"/>
                  <w:marTop w:val="0"/>
                  <w:marBottom w:val="0"/>
                  <w:divBdr>
                    <w:top w:val="single" w:sz="2" w:space="1" w:color="FFFFFF"/>
                    <w:left w:val="single" w:sz="2" w:space="11" w:color="FFFFFF"/>
                    <w:bottom w:val="single" w:sz="2" w:space="1" w:color="FFFFFF"/>
                    <w:right w:val="single" w:sz="2" w:space="4" w:color="FFFFFF"/>
                  </w:divBdr>
                  <w:divsChild>
                    <w:div w:id="1477335575">
                      <w:marLeft w:val="0"/>
                      <w:marRight w:val="0"/>
                      <w:marTop w:val="0"/>
                      <w:marBottom w:val="0"/>
                      <w:divBdr>
                        <w:top w:val="none" w:sz="0" w:space="0" w:color="auto"/>
                        <w:left w:val="none" w:sz="0" w:space="0" w:color="auto"/>
                        <w:bottom w:val="none" w:sz="0" w:space="0" w:color="auto"/>
                        <w:right w:val="none" w:sz="0" w:space="0" w:color="auto"/>
                      </w:divBdr>
                    </w:div>
                  </w:divsChild>
                </w:div>
                <w:div w:id="159084849">
                  <w:marLeft w:val="0"/>
                  <w:marRight w:val="0"/>
                  <w:marTop w:val="0"/>
                  <w:marBottom w:val="0"/>
                  <w:divBdr>
                    <w:top w:val="single" w:sz="2" w:space="1" w:color="FFFFFF"/>
                    <w:left w:val="single" w:sz="2" w:space="11" w:color="FFFFFF"/>
                    <w:bottom w:val="single" w:sz="2" w:space="1" w:color="FFFFFF"/>
                    <w:right w:val="single" w:sz="2" w:space="4" w:color="FFFFFF"/>
                  </w:divBdr>
                  <w:divsChild>
                    <w:div w:id="1452630296">
                      <w:marLeft w:val="0"/>
                      <w:marRight w:val="0"/>
                      <w:marTop w:val="0"/>
                      <w:marBottom w:val="0"/>
                      <w:divBdr>
                        <w:top w:val="none" w:sz="0" w:space="0" w:color="auto"/>
                        <w:left w:val="none" w:sz="0" w:space="0" w:color="auto"/>
                        <w:bottom w:val="none" w:sz="0" w:space="0" w:color="auto"/>
                        <w:right w:val="none" w:sz="0" w:space="0" w:color="auto"/>
                      </w:divBdr>
                    </w:div>
                  </w:divsChild>
                </w:div>
                <w:div w:id="1314404932">
                  <w:marLeft w:val="0"/>
                  <w:marRight w:val="0"/>
                  <w:marTop w:val="0"/>
                  <w:marBottom w:val="0"/>
                  <w:divBdr>
                    <w:top w:val="single" w:sz="2" w:space="1" w:color="FFFFFF"/>
                    <w:left w:val="single" w:sz="2" w:space="11" w:color="FFFFFF"/>
                    <w:bottom w:val="single" w:sz="2" w:space="1" w:color="FFFFFF"/>
                    <w:right w:val="single" w:sz="2" w:space="4" w:color="FFFFFF"/>
                  </w:divBdr>
                  <w:divsChild>
                    <w:div w:id="265384890">
                      <w:marLeft w:val="0"/>
                      <w:marRight w:val="0"/>
                      <w:marTop w:val="0"/>
                      <w:marBottom w:val="0"/>
                      <w:divBdr>
                        <w:top w:val="none" w:sz="0" w:space="0" w:color="auto"/>
                        <w:left w:val="none" w:sz="0" w:space="0" w:color="auto"/>
                        <w:bottom w:val="none" w:sz="0" w:space="0" w:color="auto"/>
                        <w:right w:val="none" w:sz="0" w:space="0" w:color="auto"/>
                      </w:divBdr>
                    </w:div>
                  </w:divsChild>
                </w:div>
                <w:div w:id="870728271">
                  <w:marLeft w:val="0"/>
                  <w:marRight w:val="0"/>
                  <w:marTop w:val="0"/>
                  <w:marBottom w:val="0"/>
                  <w:divBdr>
                    <w:top w:val="single" w:sz="2" w:space="1" w:color="FFFFFF"/>
                    <w:left w:val="single" w:sz="2" w:space="11" w:color="FFFFFF"/>
                    <w:bottom w:val="single" w:sz="2" w:space="1" w:color="FFFFFF"/>
                    <w:right w:val="single" w:sz="2" w:space="4" w:color="FFFFFF"/>
                  </w:divBdr>
                  <w:divsChild>
                    <w:div w:id="1434740121">
                      <w:marLeft w:val="0"/>
                      <w:marRight w:val="0"/>
                      <w:marTop w:val="0"/>
                      <w:marBottom w:val="0"/>
                      <w:divBdr>
                        <w:top w:val="none" w:sz="0" w:space="0" w:color="auto"/>
                        <w:left w:val="none" w:sz="0" w:space="0" w:color="auto"/>
                        <w:bottom w:val="none" w:sz="0" w:space="0" w:color="auto"/>
                        <w:right w:val="none" w:sz="0" w:space="0" w:color="auto"/>
                      </w:divBdr>
                    </w:div>
                  </w:divsChild>
                </w:div>
                <w:div w:id="1353604977">
                  <w:marLeft w:val="0"/>
                  <w:marRight w:val="0"/>
                  <w:marTop w:val="0"/>
                  <w:marBottom w:val="0"/>
                  <w:divBdr>
                    <w:top w:val="single" w:sz="2" w:space="1" w:color="FFFFFF"/>
                    <w:left w:val="single" w:sz="2" w:space="11" w:color="FFFFFF"/>
                    <w:bottom w:val="single" w:sz="2" w:space="1" w:color="FFFFFF"/>
                    <w:right w:val="single" w:sz="2" w:space="4" w:color="FFFFFF"/>
                  </w:divBdr>
                  <w:divsChild>
                    <w:div w:id="1754740989">
                      <w:marLeft w:val="0"/>
                      <w:marRight w:val="0"/>
                      <w:marTop w:val="0"/>
                      <w:marBottom w:val="0"/>
                      <w:divBdr>
                        <w:top w:val="none" w:sz="0" w:space="0" w:color="auto"/>
                        <w:left w:val="none" w:sz="0" w:space="0" w:color="auto"/>
                        <w:bottom w:val="none" w:sz="0" w:space="0" w:color="auto"/>
                        <w:right w:val="none" w:sz="0" w:space="0" w:color="auto"/>
                      </w:divBdr>
                    </w:div>
                  </w:divsChild>
                </w:div>
                <w:div w:id="1017462024">
                  <w:marLeft w:val="0"/>
                  <w:marRight w:val="0"/>
                  <w:marTop w:val="0"/>
                  <w:marBottom w:val="0"/>
                  <w:divBdr>
                    <w:top w:val="single" w:sz="2" w:space="1" w:color="FFFFFF"/>
                    <w:left w:val="single" w:sz="2" w:space="11" w:color="FFFFFF"/>
                    <w:bottom w:val="single" w:sz="2" w:space="1" w:color="FFFFFF"/>
                    <w:right w:val="single" w:sz="2" w:space="4" w:color="FFFFFF"/>
                  </w:divBdr>
                  <w:divsChild>
                    <w:div w:id="557210115">
                      <w:marLeft w:val="0"/>
                      <w:marRight w:val="0"/>
                      <w:marTop w:val="0"/>
                      <w:marBottom w:val="0"/>
                      <w:divBdr>
                        <w:top w:val="none" w:sz="0" w:space="0" w:color="auto"/>
                        <w:left w:val="none" w:sz="0" w:space="0" w:color="auto"/>
                        <w:bottom w:val="none" w:sz="0" w:space="0" w:color="auto"/>
                        <w:right w:val="none" w:sz="0" w:space="0" w:color="auto"/>
                      </w:divBdr>
                    </w:div>
                  </w:divsChild>
                </w:div>
                <w:div w:id="1303192507">
                  <w:marLeft w:val="0"/>
                  <w:marRight w:val="0"/>
                  <w:marTop w:val="0"/>
                  <w:marBottom w:val="0"/>
                  <w:divBdr>
                    <w:top w:val="single" w:sz="2" w:space="1" w:color="FFFFFF"/>
                    <w:left w:val="single" w:sz="2" w:space="11" w:color="FFFFFF"/>
                    <w:bottom w:val="single" w:sz="2" w:space="1" w:color="FFFFFF"/>
                    <w:right w:val="single" w:sz="2" w:space="4" w:color="FFFFFF"/>
                  </w:divBdr>
                  <w:divsChild>
                    <w:div w:id="1668970716">
                      <w:marLeft w:val="0"/>
                      <w:marRight w:val="0"/>
                      <w:marTop w:val="0"/>
                      <w:marBottom w:val="0"/>
                      <w:divBdr>
                        <w:top w:val="none" w:sz="0" w:space="0" w:color="auto"/>
                        <w:left w:val="none" w:sz="0" w:space="0" w:color="auto"/>
                        <w:bottom w:val="none" w:sz="0" w:space="0" w:color="auto"/>
                        <w:right w:val="none" w:sz="0" w:space="0" w:color="auto"/>
                      </w:divBdr>
                    </w:div>
                  </w:divsChild>
                </w:div>
                <w:div w:id="1013608348">
                  <w:marLeft w:val="0"/>
                  <w:marRight w:val="0"/>
                  <w:marTop w:val="0"/>
                  <w:marBottom w:val="0"/>
                  <w:divBdr>
                    <w:top w:val="single" w:sz="2" w:space="1" w:color="FFFFFF"/>
                    <w:left w:val="single" w:sz="2" w:space="11" w:color="FFFFFF"/>
                    <w:bottom w:val="single" w:sz="2" w:space="1" w:color="FFFFFF"/>
                    <w:right w:val="single" w:sz="2" w:space="4" w:color="FFFFFF"/>
                  </w:divBdr>
                  <w:divsChild>
                    <w:div w:id="1590851304">
                      <w:marLeft w:val="0"/>
                      <w:marRight w:val="0"/>
                      <w:marTop w:val="0"/>
                      <w:marBottom w:val="0"/>
                      <w:divBdr>
                        <w:top w:val="none" w:sz="0" w:space="0" w:color="auto"/>
                        <w:left w:val="none" w:sz="0" w:space="0" w:color="auto"/>
                        <w:bottom w:val="none" w:sz="0" w:space="0" w:color="auto"/>
                        <w:right w:val="none" w:sz="0" w:space="0" w:color="auto"/>
                      </w:divBdr>
                    </w:div>
                  </w:divsChild>
                </w:div>
                <w:div w:id="268902427">
                  <w:marLeft w:val="0"/>
                  <w:marRight w:val="0"/>
                  <w:marTop w:val="0"/>
                  <w:marBottom w:val="0"/>
                  <w:divBdr>
                    <w:top w:val="single" w:sz="2" w:space="1" w:color="FFFFFF"/>
                    <w:left w:val="single" w:sz="2" w:space="11" w:color="FFFFFF"/>
                    <w:bottom w:val="single" w:sz="2" w:space="1" w:color="FFFFFF"/>
                    <w:right w:val="single" w:sz="2" w:space="4" w:color="FFFFFF"/>
                  </w:divBdr>
                  <w:divsChild>
                    <w:div w:id="1246575717">
                      <w:marLeft w:val="0"/>
                      <w:marRight w:val="0"/>
                      <w:marTop w:val="0"/>
                      <w:marBottom w:val="0"/>
                      <w:divBdr>
                        <w:top w:val="none" w:sz="0" w:space="0" w:color="auto"/>
                        <w:left w:val="none" w:sz="0" w:space="0" w:color="auto"/>
                        <w:bottom w:val="none" w:sz="0" w:space="0" w:color="auto"/>
                        <w:right w:val="none" w:sz="0" w:space="0" w:color="auto"/>
                      </w:divBdr>
                    </w:div>
                  </w:divsChild>
                </w:div>
                <w:div w:id="1315185797">
                  <w:marLeft w:val="0"/>
                  <w:marRight w:val="0"/>
                  <w:marTop w:val="0"/>
                  <w:marBottom w:val="0"/>
                  <w:divBdr>
                    <w:top w:val="single" w:sz="2" w:space="1" w:color="FFFFFF"/>
                    <w:left w:val="single" w:sz="2" w:space="11" w:color="FFFFFF"/>
                    <w:bottom w:val="single" w:sz="2" w:space="1" w:color="FFFFFF"/>
                    <w:right w:val="single" w:sz="2" w:space="4" w:color="FFFFFF"/>
                  </w:divBdr>
                  <w:divsChild>
                    <w:div w:id="731083532">
                      <w:marLeft w:val="0"/>
                      <w:marRight w:val="0"/>
                      <w:marTop w:val="0"/>
                      <w:marBottom w:val="0"/>
                      <w:divBdr>
                        <w:top w:val="none" w:sz="0" w:space="0" w:color="auto"/>
                        <w:left w:val="none" w:sz="0" w:space="0" w:color="auto"/>
                        <w:bottom w:val="none" w:sz="0" w:space="0" w:color="auto"/>
                        <w:right w:val="none" w:sz="0" w:space="0" w:color="auto"/>
                      </w:divBdr>
                    </w:div>
                  </w:divsChild>
                </w:div>
                <w:div w:id="525407104">
                  <w:marLeft w:val="0"/>
                  <w:marRight w:val="0"/>
                  <w:marTop w:val="0"/>
                  <w:marBottom w:val="0"/>
                  <w:divBdr>
                    <w:top w:val="single" w:sz="2" w:space="1" w:color="FFFFFF"/>
                    <w:left w:val="single" w:sz="2" w:space="11" w:color="FFFFFF"/>
                    <w:bottom w:val="single" w:sz="2" w:space="1" w:color="FFFFFF"/>
                    <w:right w:val="single" w:sz="2" w:space="4" w:color="FFFFFF"/>
                  </w:divBdr>
                  <w:divsChild>
                    <w:div w:id="192808467">
                      <w:marLeft w:val="0"/>
                      <w:marRight w:val="0"/>
                      <w:marTop w:val="0"/>
                      <w:marBottom w:val="0"/>
                      <w:divBdr>
                        <w:top w:val="none" w:sz="0" w:space="0" w:color="auto"/>
                        <w:left w:val="none" w:sz="0" w:space="0" w:color="auto"/>
                        <w:bottom w:val="none" w:sz="0" w:space="0" w:color="auto"/>
                        <w:right w:val="none" w:sz="0" w:space="0" w:color="auto"/>
                      </w:divBdr>
                    </w:div>
                  </w:divsChild>
                </w:div>
                <w:div w:id="1420831409">
                  <w:marLeft w:val="0"/>
                  <w:marRight w:val="0"/>
                  <w:marTop w:val="0"/>
                  <w:marBottom w:val="0"/>
                  <w:divBdr>
                    <w:top w:val="single" w:sz="2" w:space="1" w:color="FFFFFF"/>
                    <w:left w:val="single" w:sz="2" w:space="11" w:color="FFFFFF"/>
                    <w:bottom w:val="single" w:sz="2" w:space="1" w:color="FFFFFF"/>
                    <w:right w:val="single" w:sz="2" w:space="4" w:color="FFFFFF"/>
                  </w:divBdr>
                  <w:divsChild>
                    <w:div w:id="315036308">
                      <w:marLeft w:val="0"/>
                      <w:marRight w:val="0"/>
                      <w:marTop w:val="0"/>
                      <w:marBottom w:val="0"/>
                      <w:divBdr>
                        <w:top w:val="none" w:sz="0" w:space="0" w:color="auto"/>
                        <w:left w:val="none" w:sz="0" w:space="0" w:color="auto"/>
                        <w:bottom w:val="none" w:sz="0" w:space="0" w:color="auto"/>
                        <w:right w:val="none" w:sz="0" w:space="0" w:color="auto"/>
                      </w:divBdr>
                    </w:div>
                  </w:divsChild>
                </w:div>
                <w:div w:id="890772556">
                  <w:marLeft w:val="0"/>
                  <w:marRight w:val="0"/>
                  <w:marTop w:val="0"/>
                  <w:marBottom w:val="0"/>
                  <w:divBdr>
                    <w:top w:val="single" w:sz="2" w:space="1" w:color="FFFFFF"/>
                    <w:left w:val="single" w:sz="2" w:space="11" w:color="FFFFFF"/>
                    <w:bottom w:val="single" w:sz="2" w:space="1" w:color="FFFFFF"/>
                    <w:right w:val="single" w:sz="2" w:space="4" w:color="FFFFFF"/>
                  </w:divBdr>
                  <w:divsChild>
                    <w:div w:id="1518696388">
                      <w:marLeft w:val="0"/>
                      <w:marRight w:val="0"/>
                      <w:marTop w:val="0"/>
                      <w:marBottom w:val="0"/>
                      <w:divBdr>
                        <w:top w:val="none" w:sz="0" w:space="0" w:color="auto"/>
                        <w:left w:val="none" w:sz="0" w:space="0" w:color="auto"/>
                        <w:bottom w:val="none" w:sz="0" w:space="0" w:color="auto"/>
                        <w:right w:val="none" w:sz="0" w:space="0" w:color="auto"/>
                      </w:divBdr>
                    </w:div>
                  </w:divsChild>
                </w:div>
                <w:div w:id="1733381834">
                  <w:marLeft w:val="0"/>
                  <w:marRight w:val="0"/>
                  <w:marTop w:val="0"/>
                  <w:marBottom w:val="0"/>
                  <w:divBdr>
                    <w:top w:val="single" w:sz="2" w:space="1" w:color="FFFFFF"/>
                    <w:left w:val="single" w:sz="2" w:space="11" w:color="FFFFFF"/>
                    <w:bottom w:val="single" w:sz="2" w:space="1" w:color="FFFFFF"/>
                    <w:right w:val="single" w:sz="2" w:space="4" w:color="FFFFFF"/>
                  </w:divBdr>
                  <w:divsChild>
                    <w:div w:id="699819314">
                      <w:marLeft w:val="0"/>
                      <w:marRight w:val="0"/>
                      <w:marTop w:val="0"/>
                      <w:marBottom w:val="0"/>
                      <w:divBdr>
                        <w:top w:val="none" w:sz="0" w:space="0" w:color="auto"/>
                        <w:left w:val="none" w:sz="0" w:space="0" w:color="auto"/>
                        <w:bottom w:val="none" w:sz="0" w:space="0" w:color="auto"/>
                        <w:right w:val="none" w:sz="0" w:space="0" w:color="auto"/>
                      </w:divBdr>
                    </w:div>
                  </w:divsChild>
                </w:div>
                <w:div w:id="1174226880">
                  <w:marLeft w:val="0"/>
                  <w:marRight w:val="0"/>
                  <w:marTop w:val="0"/>
                  <w:marBottom w:val="0"/>
                  <w:divBdr>
                    <w:top w:val="single" w:sz="2" w:space="1" w:color="FFFFFF"/>
                    <w:left w:val="single" w:sz="2" w:space="11" w:color="FFFFFF"/>
                    <w:bottom w:val="single" w:sz="2" w:space="1" w:color="FFFFFF"/>
                    <w:right w:val="single" w:sz="2" w:space="4" w:color="FFFFFF"/>
                  </w:divBdr>
                  <w:divsChild>
                    <w:div w:id="1005935170">
                      <w:marLeft w:val="0"/>
                      <w:marRight w:val="0"/>
                      <w:marTop w:val="0"/>
                      <w:marBottom w:val="0"/>
                      <w:divBdr>
                        <w:top w:val="none" w:sz="0" w:space="0" w:color="auto"/>
                        <w:left w:val="none" w:sz="0" w:space="0" w:color="auto"/>
                        <w:bottom w:val="none" w:sz="0" w:space="0" w:color="auto"/>
                        <w:right w:val="none" w:sz="0" w:space="0" w:color="auto"/>
                      </w:divBdr>
                    </w:div>
                  </w:divsChild>
                </w:div>
                <w:div w:id="1729188948">
                  <w:marLeft w:val="0"/>
                  <w:marRight w:val="0"/>
                  <w:marTop w:val="0"/>
                  <w:marBottom w:val="0"/>
                  <w:divBdr>
                    <w:top w:val="single" w:sz="2" w:space="1" w:color="FFFFFF"/>
                    <w:left w:val="single" w:sz="2" w:space="11" w:color="FFFFFF"/>
                    <w:bottom w:val="single" w:sz="2" w:space="1" w:color="FFFFFF"/>
                    <w:right w:val="single" w:sz="2" w:space="4" w:color="FFFFFF"/>
                  </w:divBdr>
                  <w:divsChild>
                    <w:div w:id="771508722">
                      <w:marLeft w:val="0"/>
                      <w:marRight w:val="0"/>
                      <w:marTop w:val="0"/>
                      <w:marBottom w:val="0"/>
                      <w:divBdr>
                        <w:top w:val="none" w:sz="0" w:space="0" w:color="auto"/>
                        <w:left w:val="none" w:sz="0" w:space="0" w:color="auto"/>
                        <w:bottom w:val="none" w:sz="0" w:space="0" w:color="auto"/>
                        <w:right w:val="none" w:sz="0" w:space="0" w:color="auto"/>
                      </w:divBdr>
                    </w:div>
                  </w:divsChild>
                </w:div>
                <w:div w:id="410277407">
                  <w:marLeft w:val="0"/>
                  <w:marRight w:val="0"/>
                  <w:marTop w:val="0"/>
                  <w:marBottom w:val="0"/>
                  <w:divBdr>
                    <w:top w:val="single" w:sz="2" w:space="1" w:color="FFFFFF"/>
                    <w:left w:val="single" w:sz="2" w:space="11" w:color="FFFFFF"/>
                    <w:bottom w:val="single" w:sz="2" w:space="1" w:color="FFFFFF"/>
                    <w:right w:val="single" w:sz="2" w:space="4" w:color="FFFFFF"/>
                  </w:divBdr>
                  <w:divsChild>
                    <w:div w:id="946042569">
                      <w:marLeft w:val="0"/>
                      <w:marRight w:val="0"/>
                      <w:marTop w:val="0"/>
                      <w:marBottom w:val="0"/>
                      <w:divBdr>
                        <w:top w:val="none" w:sz="0" w:space="0" w:color="auto"/>
                        <w:left w:val="none" w:sz="0" w:space="0" w:color="auto"/>
                        <w:bottom w:val="none" w:sz="0" w:space="0" w:color="auto"/>
                        <w:right w:val="none" w:sz="0" w:space="0" w:color="auto"/>
                      </w:divBdr>
                    </w:div>
                  </w:divsChild>
                </w:div>
                <w:div w:id="598828388">
                  <w:marLeft w:val="0"/>
                  <w:marRight w:val="0"/>
                  <w:marTop w:val="0"/>
                  <w:marBottom w:val="0"/>
                  <w:divBdr>
                    <w:top w:val="single" w:sz="2" w:space="1" w:color="FFFFFF"/>
                    <w:left w:val="single" w:sz="2" w:space="11" w:color="FFFFFF"/>
                    <w:bottom w:val="single" w:sz="2" w:space="1" w:color="FFFFFF"/>
                    <w:right w:val="single" w:sz="2" w:space="4" w:color="FFFFFF"/>
                  </w:divBdr>
                  <w:divsChild>
                    <w:div w:id="202595712">
                      <w:marLeft w:val="0"/>
                      <w:marRight w:val="0"/>
                      <w:marTop w:val="0"/>
                      <w:marBottom w:val="0"/>
                      <w:divBdr>
                        <w:top w:val="none" w:sz="0" w:space="0" w:color="auto"/>
                        <w:left w:val="none" w:sz="0" w:space="0" w:color="auto"/>
                        <w:bottom w:val="none" w:sz="0" w:space="0" w:color="auto"/>
                        <w:right w:val="none" w:sz="0" w:space="0" w:color="auto"/>
                      </w:divBdr>
                    </w:div>
                  </w:divsChild>
                </w:div>
                <w:div w:id="492527011">
                  <w:marLeft w:val="0"/>
                  <w:marRight w:val="0"/>
                  <w:marTop w:val="0"/>
                  <w:marBottom w:val="0"/>
                  <w:divBdr>
                    <w:top w:val="single" w:sz="2" w:space="1" w:color="FFFFFF"/>
                    <w:left w:val="single" w:sz="2" w:space="11" w:color="FFFFFF"/>
                    <w:bottom w:val="single" w:sz="2" w:space="1" w:color="FFFFFF"/>
                    <w:right w:val="single" w:sz="2" w:space="4" w:color="FFFFFF"/>
                  </w:divBdr>
                  <w:divsChild>
                    <w:div w:id="1364744225">
                      <w:marLeft w:val="0"/>
                      <w:marRight w:val="0"/>
                      <w:marTop w:val="0"/>
                      <w:marBottom w:val="0"/>
                      <w:divBdr>
                        <w:top w:val="none" w:sz="0" w:space="0" w:color="auto"/>
                        <w:left w:val="none" w:sz="0" w:space="0" w:color="auto"/>
                        <w:bottom w:val="none" w:sz="0" w:space="0" w:color="auto"/>
                        <w:right w:val="none" w:sz="0" w:space="0" w:color="auto"/>
                      </w:divBdr>
                    </w:div>
                  </w:divsChild>
                </w:div>
                <w:div w:id="2034763708">
                  <w:marLeft w:val="0"/>
                  <w:marRight w:val="0"/>
                  <w:marTop w:val="0"/>
                  <w:marBottom w:val="0"/>
                  <w:divBdr>
                    <w:top w:val="single" w:sz="2" w:space="1" w:color="FFFFFF"/>
                    <w:left w:val="single" w:sz="2" w:space="11" w:color="FFFFFF"/>
                    <w:bottom w:val="single" w:sz="2" w:space="1" w:color="FFFFFF"/>
                    <w:right w:val="single" w:sz="2" w:space="4" w:color="FFFFFF"/>
                  </w:divBdr>
                  <w:divsChild>
                    <w:div w:id="1783914612">
                      <w:marLeft w:val="0"/>
                      <w:marRight w:val="0"/>
                      <w:marTop w:val="0"/>
                      <w:marBottom w:val="0"/>
                      <w:divBdr>
                        <w:top w:val="none" w:sz="0" w:space="0" w:color="auto"/>
                        <w:left w:val="none" w:sz="0" w:space="0" w:color="auto"/>
                        <w:bottom w:val="none" w:sz="0" w:space="0" w:color="auto"/>
                        <w:right w:val="none" w:sz="0" w:space="0" w:color="auto"/>
                      </w:divBdr>
                    </w:div>
                  </w:divsChild>
                </w:div>
                <w:div w:id="566300711">
                  <w:marLeft w:val="0"/>
                  <w:marRight w:val="0"/>
                  <w:marTop w:val="0"/>
                  <w:marBottom w:val="0"/>
                  <w:divBdr>
                    <w:top w:val="single" w:sz="2" w:space="1" w:color="FFFFFF"/>
                    <w:left w:val="single" w:sz="2" w:space="11" w:color="FFFFFF"/>
                    <w:bottom w:val="single" w:sz="2" w:space="4" w:color="FFFFFF"/>
                    <w:right w:val="single" w:sz="2" w:space="4" w:color="FFFFFF"/>
                  </w:divBdr>
                  <w:divsChild>
                    <w:div w:id="12574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5044">
      <w:bodyDiv w:val="1"/>
      <w:marLeft w:val="0"/>
      <w:marRight w:val="0"/>
      <w:marTop w:val="0"/>
      <w:marBottom w:val="0"/>
      <w:divBdr>
        <w:top w:val="none" w:sz="0" w:space="0" w:color="auto"/>
        <w:left w:val="none" w:sz="0" w:space="0" w:color="auto"/>
        <w:bottom w:val="none" w:sz="0" w:space="0" w:color="auto"/>
        <w:right w:val="none" w:sz="0" w:space="0" w:color="auto"/>
      </w:divBdr>
      <w:divsChild>
        <w:div w:id="424225705">
          <w:marLeft w:val="0"/>
          <w:marRight w:val="0"/>
          <w:marTop w:val="0"/>
          <w:marBottom w:val="0"/>
          <w:divBdr>
            <w:top w:val="none" w:sz="0" w:space="0" w:color="auto"/>
            <w:left w:val="none" w:sz="0" w:space="0" w:color="auto"/>
            <w:bottom w:val="none" w:sz="0" w:space="0" w:color="auto"/>
            <w:right w:val="none" w:sz="0" w:space="0" w:color="auto"/>
          </w:divBdr>
        </w:div>
        <w:div w:id="72557869">
          <w:marLeft w:val="0"/>
          <w:marRight w:val="0"/>
          <w:marTop w:val="0"/>
          <w:marBottom w:val="300"/>
          <w:divBdr>
            <w:top w:val="none" w:sz="0" w:space="0" w:color="auto"/>
            <w:left w:val="none" w:sz="0" w:space="0" w:color="auto"/>
            <w:bottom w:val="none" w:sz="0" w:space="0" w:color="auto"/>
            <w:right w:val="none" w:sz="0" w:space="0" w:color="auto"/>
          </w:divBdr>
          <w:divsChild>
            <w:div w:id="613946566">
              <w:marLeft w:val="0"/>
              <w:marRight w:val="0"/>
              <w:marTop w:val="0"/>
              <w:marBottom w:val="0"/>
              <w:divBdr>
                <w:top w:val="none" w:sz="0" w:space="0" w:color="auto"/>
                <w:left w:val="none" w:sz="0" w:space="0" w:color="auto"/>
                <w:bottom w:val="none" w:sz="0" w:space="0" w:color="auto"/>
                <w:right w:val="none" w:sz="0" w:space="0" w:color="auto"/>
              </w:divBdr>
              <w:divsChild>
                <w:div w:id="962811267">
                  <w:marLeft w:val="0"/>
                  <w:marRight w:val="0"/>
                  <w:marTop w:val="0"/>
                  <w:marBottom w:val="0"/>
                  <w:divBdr>
                    <w:top w:val="single" w:sz="2" w:space="4" w:color="FFFFFF"/>
                    <w:left w:val="single" w:sz="2" w:space="11" w:color="FFFFFF"/>
                    <w:bottom w:val="single" w:sz="2" w:space="1" w:color="FFFFFF"/>
                    <w:right w:val="single" w:sz="2" w:space="4" w:color="FFFFFF"/>
                  </w:divBdr>
                  <w:divsChild>
                    <w:div w:id="6298407">
                      <w:marLeft w:val="0"/>
                      <w:marRight w:val="0"/>
                      <w:marTop w:val="0"/>
                      <w:marBottom w:val="0"/>
                      <w:divBdr>
                        <w:top w:val="none" w:sz="0" w:space="0" w:color="auto"/>
                        <w:left w:val="none" w:sz="0" w:space="0" w:color="auto"/>
                        <w:bottom w:val="none" w:sz="0" w:space="0" w:color="auto"/>
                        <w:right w:val="none" w:sz="0" w:space="0" w:color="auto"/>
                      </w:divBdr>
                    </w:div>
                  </w:divsChild>
                </w:div>
                <w:div w:id="675956320">
                  <w:marLeft w:val="0"/>
                  <w:marRight w:val="0"/>
                  <w:marTop w:val="0"/>
                  <w:marBottom w:val="0"/>
                  <w:divBdr>
                    <w:top w:val="single" w:sz="2" w:space="1" w:color="FFFFFF"/>
                    <w:left w:val="single" w:sz="2" w:space="11" w:color="FFFFFF"/>
                    <w:bottom w:val="single" w:sz="2" w:space="1" w:color="FFFFFF"/>
                    <w:right w:val="single" w:sz="2" w:space="4" w:color="FFFFFF"/>
                  </w:divBdr>
                  <w:divsChild>
                    <w:div w:id="663047661">
                      <w:marLeft w:val="0"/>
                      <w:marRight w:val="0"/>
                      <w:marTop w:val="0"/>
                      <w:marBottom w:val="0"/>
                      <w:divBdr>
                        <w:top w:val="none" w:sz="0" w:space="0" w:color="auto"/>
                        <w:left w:val="none" w:sz="0" w:space="0" w:color="auto"/>
                        <w:bottom w:val="none" w:sz="0" w:space="0" w:color="auto"/>
                        <w:right w:val="none" w:sz="0" w:space="0" w:color="auto"/>
                      </w:divBdr>
                    </w:div>
                  </w:divsChild>
                </w:div>
                <w:div w:id="677466326">
                  <w:marLeft w:val="0"/>
                  <w:marRight w:val="0"/>
                  <w:marTop w:val="0"/>
                  <w:marBottom w:val="0"/>
                  <w:divBdr>
                    <w:top w:val="single" w:sz="2" w:space="1" w:color="FFFFFF"/>
                    <w:left w:val="single" w:sz="2" w:space="11" w:color="FFFFFF"/>
                    <w:bottom w:val="single" w:sz="2" w:space="1" w:color="FFFFFF"/>
                    <w:right w:val="single" w:sz="2" w:space="4" w:color="FFFFFF"/>
                  </w:divBdr>
                  <w:divsChild>
                    <w:div w:id="1804469046">
                      <w:marLeft w:val="0"/>
                      <w:marRight w:val="0"/>
                      <w:marTop w:val="0"/>
                      <w:marBottom w:val="0"/>
                      <w:divBdr>
                        <w:top w:val="none" w:sz="0" w:space="0" w:color="auto"/>
                        <w:left w:val="none" w:sz="0" w:space="0" w:color="auto"/>
                        <w:bottom w:val="none" w:sz="0" w:space="0" w:color="auto"/>
                        <w:right w:val="none" w:sz="0" w:space="0" w:color="auto"/>
                      </w:divBdr>
                    </w:div>
                  </w:divsChild>
                </w:div>
                <w:div w:id="347681167">
                  <w:marLeft w:val="0"/>
                  <w:marRight w:val="0"/>
                  <w:marTop w:val="0"/>
                  <w:marBottom w:val="0"/>
                  <w:divBdr>
                    <w:top w:val="single" w:sz="2" w:space="1" w:color="FFFFFF"/>
                    <w:left w:val="single" w:sz="2" w:space="11" w:color="FFFFFF"/>
                    <w:bottom w:val="single" w:sz="2" w:space="1" w:color="FFFFFF"/>
                    <w:right w:val="single" w:sz="2" w:space="4" w:color="FFFFFF"/>
                  </w:divBdr>
                  <w:divsChild>
                    <w:div w:id="955988463">
                      <w:marLeft w:val="0"/>
                      <w:marRight w:val="0"/>
                      <w:marTop w:val="0"/>
                      <w:marBottom w:val="0"/>
                      <w:divBdr>
                        <w:top w:val="none" w:sz="0" w:space="0" w:color="auto"/>
                        <w:left w:val="none" w:sz="0" w:space="0" w:color="auto"/>
                        <w:bottom w:val="none" w:sz="0" w:space="0" w:color="auto"/>
                        <w:right w:val="none" w:sz="0" w:space="0" w:color="auto"/>
                      </w:divBdr>
                    </w:div>
                  </w:divsChild>
                </w:div>
                <w:div w:id="1705327201">
                  <w:marLeft w:val="0"/>
                  <w:marRight w:val="0"/>
                  <w:marTop w:val="0"/>
                  <w:marBottom w:val="0"/>
                  <w:divBdr>
                    <w:top w:val="single" w:sz="2" w:space="1" w:color="FFFFFF"/>
                    <w:left w:val="single" w:sz="2" w:space="11" w:color="FFFFFF"/>
                    <w:bottom w:val="single" w:sz="2" w:space="1" w:color="FFFFFF"/>
                    <w:right w:val="single" w:sz="2" w:space="4" w:color="FFFFFF"/>
                  </w:divBdr>
                  <w:divsChild>
                    <w:div w:id="1552810077">
                      <w:marLeft w:val="0"/>
                      <w:marRight w:val="0"/>
                      <w:marTop w:val="0"/>
                      <w:marBottom w:val="0"/>
                      <w:divBdr>
                        <w:top w:val="none" w:sz="0" w:space="0" w:color="auto"/>
                        <w:left w:val="none" w:sz="0" w:space="0" w:color="auto"/>
                        <w:bottom w:val="none" w:sz="0" w:space="0" w:color="auto"/>
                        <w:right w:val="none" w:sz="0" w:space="0" w:color="auto"/>
                      </w:divBdr>
                    </w:div>
                  </w:divsChild>
                </w:div>
                <w:div w:id="1276135850">
                  <w:marLeft w:val="0"/>
                  <w:marRight w:val="0"/>
                  <w:marTop w:val="0"/>
                  <w:marBottom w:val="0"/>
                  <w:divBdr>
                    <w:top w:val="single" w:sz="2" w:space="1" w:color="FFFFFF"/>
                    <w:left w:val="single" w:sz="2" w:space="11" w:color="FFFFFF"/>
                    <w:bottom w:val="single" w:sz="2" w:space="1" w:color="FFFFFF"/>
                    <w:right w:val="single" w:sz="2" w:space="4" w:color="FFFFFF"/>
                  </w:divBdr>
                  <w:divsChild>
                    <w:div w:id="963774990">
                      <w:marLeft w:val="0"/>
                      <w:marRight w:val="0"/>
                      <w:marTop w:val="0"/>
                      <w:marBottom w:val="0"/>
                      <w:divBdr>
                        <w:top w:val="none" w:sz="0" w:space="0" w:color="auto"/>
                        <w:left w:val="none" w:sz="0" w:space="0" w:color="auto"/>
                        <w:bottom w:val="none" w:sz="0" w:space="0" w:color="auto"/>
                        <w:right w:val="none" w:sz="0" w:space="0" w:color="auto"/>
                      </w:divBdr>
                    </w:div>
                  </w:divsChild>
                </w:div>
                <w:div w:id="1917282114">
                  <w:marLeft w:val="0"/>
                  <w:marRight w:val="0"/>
                  <w:marTop w:val="0"/>
                  <w:marBottom w:val="0"/>
                  <w:divBdr>
                    <w:top w:val="single" w:sz="2" w:space="1" w:color="FFFFFF"/>
                    <w:left w:val="single" w:sz="2" w:space="11" w:color="FFFFFF"/>
                    <w:bottom w:val="single" w:sz="2" w:space="1" w:color="FFFFFF"/>
                    <w:right w:val="single" w:sz="2" w:space="4" w:color="FFFFFF"/>
                  </w:divBdr>
                  <w:divsChild>
                    <w:div w:id="474294805">
                      <w:marLeft w:val="0"/>
                      <w:marRight w:val="0"/>
                      <w:marTop w:val="0"/>
                      <w:marBottom w:val="0"/>
                      <w:divBdr>
                        <w:top w:val="none" w:sz="0" w:space="0" w:color="auto"/>
                        <w:left w:val="none" w:sz="0" w:space="0" w:color="auto"/>
                        <w:bottom w:val="none" w:sz="0" w:space="0" w:color="auto"/>
                        <w:right w:val="none" w:sz="0" w:space="0" w:color="auto"/>
                      </w:divBdr>
                    </w:div>
                  </w:divsChild>
                </w:div>
                <w:div w:id="1133133421">
                  <w:marLeft w:val="0"/>
                  <w:marRight w:val="0"/>
                  <w:marTop w:val="0"/>
                  <w:marBottom w:val="0"/>
                  <w:divBdr>
                    <w:top w:val="single" w:sz="2" w:space="1" w:color="FFFFFF"/>
                    <w:left w:val="single" w:sz="2" w:space="11" w:color="FFFFFF"/>
                    <w:bottom w:val="single" w:sz="2" w:space="1" w:color="FFFFFF"/>
                    <w:right w:val="single" w:sz="2" w:space="4" w:color="FFFFFF"/>
                  </w:divBdr>
                  <w:divsChild>
                    <w:div w:id="1704212372">
                      <w:marLeft w:val="0"/>
                      <w:marRight w:val="0"/>
                      <w:marTop w:val="0"/>
                      <w:marBottom w:val="0"/>
                      <w:divBdr>
                        <w:top w:val="none" w:sz="0" w:space="0" w:color="auto"/>
                        <w:left w:val="none" w:sz="0" w:space="0" w:color="auto"/>
                        <w:bottom w:val="none" w:sz="0" w:space="0" w:color="auto"/>
                        <w:right w:val="none" w:sz="0" w:space="0" w:color="auto"/>
                      </w:divBdr>
                    </w:div>
                  </w:divsChild>
                </w:div>
                <w:div w:id="1999841296">
                  <w:marLeft w:val="0"/>
                  <w:marRight w:val="0"/>
                  <w:marTop w:val="0"/>
                  <w:marBottom w:val="0"/>
                  <w:divBdr>
                    <w:top w:val="single" w:sz="2" w:space="1" w:color="FFFFFF"/>
                    <w:left w:val="single" w:sz="2" w:space="11" w:color="FFFFFF"/>
                    <w:bottom w:val="single" w:sz="2" w:space="1" w:color="FFFFFF"/>
                    <w:right w:val="single" w:sz="2" w:space="4" w:color="FFFFFF"/>
                  </w:divBdr>
                  <w:divsChild>
                    <w:div w:id="1860503028">
                      <w:marLeft w:val="0"/>
                      <w:marRight w:val="0"/>
                      <w:marTop w:val="0"/>
                      <w:marBottom w:val="0"/>
                      <w:divBdr>
                        <w:top w:val="none" w:sz="0" w:space="0" w:color="auto"/>
                        <w:left w:val="none" w:sz="0" w:space="0" w:color="auto"/>
                        <w:bottom w:val="none" w:sz="0" w:space="0" w:color="auto"/>
                        <w:right w:val="none" w:sz="0" w:space="0" w:color="auto"/>
                      </w:divBdr>
                    </w:div>
                  </w:divsChild>
                </w:div>
                <w:div w:id="476146168">
                  <w:marLeft w:val="0"/>
                  <w:marRight w:val="0"/>
                  <w:marTop w:val="0"/>
                  <w:marBottom w:val="0"/>
                  <w:divBdr>
                    <w:top w:val="single" w:sz="2" w:space="1" w:color="FFFFFF"/>
                    <w:left w:val="single" w:sz="2" w:space="11" w:color="FFFFFF"/>
                    <w:bottom w:val="single" w:sz="2" w:space="1" w:color="FFFFFF"/>
                    <w:right w:val="single" w:sz="2" w:space="4" w:color="FFFFFF"/>
                  </w:divBdr>
                  <w:divsChild>
                    <w:div w:id="30230083">
                      <w:marLeft w:val="0"/>
                      <w:marRight w:val="0"/>
                      <w:marTop w:val="0"/>
                      <w:marBottom w:val="0"/>
                      <w:divBdr>
                        <w:top w:val="none" w:sz="0" w:space="0" w:color="auto"/>
                        <w:left w:val="none" w:sz="0" w:space="0" w:color="auto"/>
                        <w:bottom w:val="none" w:sz="0" w:space="0" w:color="auto"/>
                        <w:right w:val="none" w:sz="0" w:space="0" w:color="auto"/>
                      </w:divBdr>
                    </w:div>
                  </w:divsChild>
                </w:div>
                <w:div w:id="1126697248">
                  <w:marLeft w:val="0"/>
                  <w:marRight w:val="0"/>
                  <w:marTop w:val="0"/>
                  <w:marBottom w:val="0"/>
                  <w:divBdr>
                    <w:top w:val="single" w:sz="2" w:space="1" w:color="FFFFFF"/>
                    <w:left w:val="single" w:sz="2" w:space="11" w:color="FFFFFF"/>
                    <w:bottom w:val="single" w:sz="2" w:space="1" w:color="FFFFFF"/>
                    <w:right w:val="single" w:sz="2" w:space="4" w:color="FFFFFF"/>
                  </w:divBdr>
                  <w:divsChild>
                    <w:div w:id="136651867">
                      <w:marLeft w:val="0"/>
                      <w:marRight w:val="0"/>
                      <w:marTop w:val="0"/>
                      <w:marBottom w:val="0"/>
                      <w:divBdr>
                        <w:top w:val="none" w:sz="0" w:space="0" w:color="auto"/>
                        <w:left w:val="none" w:sz="0" w:space="0" w:color="auto"/>
                        <w:bottom w:val="none" w:sz="0" w:space="0" w:color="auto"/>
                        <w:right w:val="none" w:sz="0" w:space="0" w:color="auto"/>
                      </w:divBdr>
                    </w:div>
                  </w:divsChild>
                </w:div>
                <w:div w:id="1791392177">
                  <w:marLeft w:val="0"/>
                  <w:marRight w:val="0"/>
                  <w:marTop w:val="0"/>
                  <w:marBottom w:val="0"/>
                  <w:divBdr>
                    <w:top w:val="single" w:sz="2" w:space="1" w:color="FFFFFF"/>
                    <w:left w:val="single" w:sz="2" w:space="11" w:color="FFFFFF"/>
                    <w:bottom w:val="single" w:sz="2" w:space="1" w:color="FFFFFF"/>
                    <w:right w:val="single" w:sz="2" w:space="4" w:color="FFFFFF"/>
                  </w:divBdr>
                  <w:divsChild>
                    <w:div w:id="728725258">
                      <w:marLeft w:val="0"/>
                      <w:marRight w:val="0"/>
                      <w:marTop w:val="0"/>
                      <w:marBottom w:val="0"/>
                      <w:divBdr>
                        <w:top w:val="none" w:sz="0" w:space="0" w:color="auto"/>
                        <w:left w:val="none" w:sz="0" w:space="0" w:color="auto"/>
                        <w:bottom w:val="none" w:sz="0" w:space="0" w:color="auto"/>
                        <w:right w:val="none" w:sz="0" w:space="0" w:color="auto"/>
                      </w:divBdr>
                    </w:div>
                  </w:divsChild>
                </w:div>
                <w:div w:id="473447737">
                  <w:marLeft w:val="0"/>
                  <w:marRight w:val="0"/>
                  <w:marTop w:val="0"/>
                  <w:marBottom w:val="0"/>
                  <w:divBdr>
                    <w:top w:val="single" w:sz="2" w:space="1" w:color="FFFFFF"/>
                    <w:left w:val="single" w:sz="2" w:space="11" w:color="FFFFFF"/>
                    <w:bottom w:val="single" w:sz="2" w:space="1" w:color="FFFFFF"/>
                    <w:right w:val="single" w:sz="2" w:space="4" w:color="FFFFFF"/>
                  </w:divBdr>
                  <w:divsChild>
                    <w:div w:id="791679658">
                      <w:marLeft w:val="0"/>
                      <w:marRight w:val="0"/>
                      <w:marTop w:val="0"/>
                      <w:marBottom w:val="0"/>
                      <w:divBdr>
                        <w:top w:val="none" w:sz="0" w:space="0" w:color="auto"/>
                        <w:left w:val="none" w:sz="0" w:space="0" w:color="auto"/>
                        <w:bottom w:val="none" w:sz="0" w:space="0" w:color="auto"/>
                        <w:right w:val="none" w:sz="0" w:space="0" w:color="auto"/>
                      </w:divBdr>
                    </w:div>
                  </w:divsChild>
                </w:div>
                <w:div w:id="2028484619">
                  <w:marLeft w:val="0"/>
                  <w:marRight w:val="0"/>
                  <w:marTop w:val="0"/>
                  <w:marBottom w:val="0"/>
                  <w:divBdr>
                    <w:top w:val="single" w:sz="2" w:space="1" w:color="FFFFFF"/>
                    <w:left w:val="single" w:sz="2" w:space="11" w:color="FFFFFF"/>
                    <w:bottom w:val="single" w:sz="2" w:space="1" w:color="FFFFFF"/>
                    <w:right w:val="single" w:sz="2" w:space="4" w:color="FFFFFF"/>
                  </w:divBdr>
                  <w:divsChild>
                    <w:div w:id="1173689739">
                      <w:marLeft w:val="0"/>
                      <w:marRight w:val="0"/>
                      <w:marTop w:val="0"/>
                      <w:marBottom w:val="0"/>
                      <w:divBdr>
                        <w:top w:val="none" w:sz="0" w:space="0" w:color="auto"/>
                        <w:left w:val="none" w:sz="0" w:space="0" w:color="auto"/>
                        <w:bottom w:val="none" w:sz="0" w:space="0" w:color="auto"/>
                        <w:right w:val="none" w:sz="0" w:space="0" w:color="auto"/>
                      </w:divBdr>
                    </w:div>
                  </w:divsChild>
                </w:div>
                <w:div w:id="414520119">
                  <w:marLeft w:val="0"/>
                  <w:marRight w:val="0"/>
                  <w:marTop w:val="0"/>
                  <w:marBottom w:val="0"/>
                  <w:divBdr>
                    <w:top w:val="single" w:sz="2" w:space="1" w:color="FFFFFF"/>
                    <w:left w:val="single" w:sz="2" w:space="11" w:color="FFFFFF"/>
                    <w:bottom w:val="single" w:sz="2" w:space="1" w:color="FFFFFF"/>
                    <w:right w:val="single" w:sz="2" w:space="4" w:color="FFFFFF"/>
                  </w:divBdr>
                  <w:divsChild>
                    <w:div w:id="130681387">
                      <w:marLeft w:val="0"/>
                      <w:marRight w:val="0"/>
                      <w:marTop w:val="0"/>
                      <w:marBottom w:val="0"/>
                      <w:divBdr>
                        <w:top w:val="none" w:sz="0" w:space="0" w:color="auto"/>
                        <w:left w:val="none" w:sz="0" w:space="0" w:color="auto"/>
                        <w:bottom w:val="none" w:sz="0" w:space="0" w:color="auto"/>
                        <w:right w:val="none" w:sz="0" w:space="0" w:color="auto"/>
                      </w:divBdr>
                    </w:div>
                  </w:divsChild>
                </w:div>
                <w:div w:id="1039938888">
                  <w:marLeft w:val="0"/>
                  <w:marRight w:val="0"/>
                  <w:marTop w:val="0"/>
                  <w:marBottom w:val="0"/>
                  <w:divBdr>
                    <w:top w:val="single" w:sz="2" w:space="1" w:color="FFFFFF"/>
                    <w:left w:val="single" w:sz="2" w:space="11" w:color="FFFFFF"/>
                    <w:bottom w:val="single" w:sz="2" w:space="4" w:color="FFFFFF"/>
                    <w:right w:val="single" w:sz="2" w:space="4" w:color="FFFFFF"/>
                  </w:divBdr>
                  <w:divsChild>
                    <w:div w:id="10268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91959">
          <w:marLeft w:val="0"/>
          <w:marRight w:val="0"/>
          <w:marTop w:val="0"/>
          <w:marBottom w:val="300"/>
          <w:divBdr>
            <w:top w:val="none" w:sz="0" w:space="0" w:color="auto"/>
            <w:left w:val="none" w:sz="0" w:space="0" w:color="auto"/>
            <w:bottom w:val="none" w:sz="0" w:space="0" w:color="auto"/>
            <w:right w:val="none" w:sz="0" w:space="0" w:color="auto"/>
          </w:divBdr>
          <w:divsChild>
            <w:div w:id="683940521">
              <w:marLeft w:val="0"/>
              <w:marRight w:val="0"/>
              <w:marTop w:val="0"/>
              <w:marBottom w:val="0"/>
              <w:divBdr>
                <w:top w:val="none" w:sz="0" w:space="0" w:color="auto"/>
                <w:left w:val="none" w:sz="0" w:space="0" w:color="auto"/>
                <w:bottom w:val="none" w:sz="0" w:space="0" w:color="auto"/>
                <w:right w:val="none" w:sz="0" w:space="0" w:color="auto"/>
              </w:divBdr>
              <w:divsChild>
                <w:div w:id="1143158595">
                  <w:marLeft w:val="0"/>
                  <w:marRight w:val="0"/>
                  <w:marTop w:val="0"/>
                  <w:marBottom w:val="0"/>
                  <w:divBdr>
                    <w:top w:val="single" w:sz="2" w:space="4" w:color="FFFFFF"/>
                    <w:left w:val="single" w:sz="2" w:space="11" w:color="FFFFFF"/>
                    <w:bottom w:val="single" w:sz="2" w:space="1" w:color="FFFFFF"/>
                    <w:right w:val="single" w:sz="2" w:space="4" w:color="FFFFFF"/>
                  </w:divBdr>
                  <w:divsChild>
                    <w:div w:id="926695901">
                      <w:marLeft w:val="0"/>
                      <w:marRight w:val="0"/>
                      <w:marTop w:val="0"/>
                      <w:marBottom w:val="0"/>
                      <w:divBdr>
                        <w:top w:val="none" w:sz="0" w:space="0" w:color="auto"/>
                        <w:left w:val="none" w:sz="0" w:space="0" w:color="auto"/>
                        <w:bottom w:val="none" w:sz="0" w:space="0" w:color="auto"/>
                        <w:right w:val="none" w:sz="0" w:space="0" w:color="auto"/>
                      </w:divBdr>
                    </w:div>
                  </w:divsChild>
                </w:div>
                <w:div w:id="395981375">
                  <w:marLeft w:val="0"/>
                  <w:marRight w:val="0"/>
                  <w:marTop w:val="0"/>
                  <w:marBottom w:val="0"/>
                  <w:divBdr>
                    <w:top w:val="single" w:sz="2" w:space="1" w:color="FFFFFF"/>
                    <w:left w:val="single" w:sz="2" w:space="11" w:color="FFFFFF"/>
                    <w:bottom w:val="single" w:sz="2" w:space="1" w:color="FFFFFF"/>
                    <w:right w:val="single" w:sz="2" w:space="4" w:color="FFFFFF"/>
                  </w:divBdr>
                  <w:divsChild>
                    <w:div w:id="645162672">
                      <w:marLeft w:val="0"/>
                      <w:marRight w:val="0"/>
                      <w:marTop w:val="0"/>
                      <w:marBottom w:val="0"/>
                      <w:divBdr>
                        <w:top w:val="none" w:sz="0" w:space="0" w:color="auto"/>
                        <w:left w:val="none" w:sz="0" w:space="0" w:color="auto"/>
                        <w:bottom w:val="none" w:sz="0" w:space="0" w:color="auto"/>
                        <w:right w:val="none" w:sz="0" w:space="0" w:color="auto"/>
                      </w:divBdr>
                    </w:div>
                  </w:divsChild>
                </w:div>
                <w:div w:id="1597134955">
                  <w:marLeft w:val="0"/>
                  <w:marRight w:val="0"/>
                  <w:marTop w:val="0"/>
                  <w:marBottom w:val="0"/>
                  <w:divBdr>
                    <w:top w:val="single" w:sz="2" w:space="1" w:color="FFFFFF"/>
                    <w:left w:val="single" w:sz="2" w:space="11" w:color="FFFFFF"/>
                    <w:bottom w:val="single" w:sz="2" w:space="1" w:color="FFFFFF"/>
                    <w:right w:val="single" w:sz="2" w:space="4" w:color="FFFFFF"/>
                  </w:divBdr>
                  <w:divsChild>
                    <w:div w:id="1132334157">
                      <w:marLeft w:val="0"/>
                      <w:marRight w:val="0"/>
                      <w:marTop w:val="0"/>
                      <w:marBottom w:val="0"/>
                      <w:divBdr>
                        <w:top w:val="none" w:sz="0" w:space="0" w:color="auto"/>
                        <w:left w:val="none" w:sz="0" w:space="0" w:color="auto"/>
                        <w:bottom w:val="none" w:sz="0" w:space="0" w:color="auto"/>
                        <w:right w:val="none" w:sz="0" w:space="0" w:color="auto"/>
                      </w:divBdr>
                    </w:div>
                  </w:divsChild>
                </w:div>
                <w:div w:id="2030839015">
                  <w:marLeft w:val="0"/>
                  <w:marRight w:val="0"/>
                  <w:marTop w:val="0"/>
                  <w:marBottom w:val="0"/>
                  <w:divBdr>
                    <w:top w:val="single" w:sz="2" w:space="1" w:color="FFFFFF"/>
                    <w:left w:val="single" w:sz="2" w:space="11" w:color="FFFFFF"/>
                    <w:bottom w:val="single" w:sz="2" w:space="1" w:color="FFFFFF"/>
                    <w:right w:val="single" w:sz="2" w:space="4" w:color="FFFFFF"/>
                  </w:divBdr>
                  <w:divsChild>
                    <w:div w:id="483670133">
                      <w:marLeft w:val="0"/>
                      <w:marRight w:val="0"/>
                      <w:marTop w:val="0"/>
                      <w:marBottom w:val="0"/>
                      <w:divBdr>
                        <w:top w:val="none" w:sz="0" w:space="0" w:color="auto"/>
                        <w:left w:val="none" w:sz="0" w:space="0" w:color="auto"/>
                        <w:bottom w:val="none" w:sz="0" w:space="0" w:color="auto"/>
                        <w:right w:val="none" w:sz="0" w:space="0" w:color="auto"/>
                      </w:divBdr>
                    </w:div>
                  </w:divsChild>
                </w:div>
                <w:div w:id="634221764">
                  <w:marLeft w:val="0"/>
                  <w:marRight w:val="0"/>
                  <w:marTop w:val="0"/>
                  <w:marBottom w:val="0"/>
                  <w:divBdr>
                    <w:top w:val="single" w:sz="2" w:space="1" w:color="FFFFFF"/>
                    <w:left w:val="single" w:sz="2" w:space="11" w:color="FFFFFF"/>
                    <w:bottom w:val="single" w:sz="2" w:space="1" w:color="FFFFFF"/>
                    <w:right w:val="single" w:sz="2" w:space="4" w:color="FFFFFF"/>
                  </w:divBdr>
                  <w:divsChild>
                    <w:div w:id="1252929467">
                      <w:marLeft w:val="0"/>
                      <w:marRight w:val="0"/>
                      <w:marTop w:val="0"/>
                      <w:marBottom w:val="0"/>
                      <w:divBdr>
                        <w:top w:val="none" w:sz="0" w:space="0" w:color="auto"/>
                        <w:left w:val="none" w:sz="0" w:space="0" w:color="auto"/>
                        <w:bottom w:val="none" w:sz="0" w:space="0" w:color="auto"/>
                        <w:right w:val="none" w:sz="0" w:space="0" w:color="auto"/>
                      </w:divBdr>
                    </w:div>
                  </w:divsChild>
                </w:div>
                <w:div w:id="261961491">
                  <w:marLeft w:val="0"/>
                  <w:marRight w:val="0"/>
                  <w:marTop w:val="0"/>
                  <w:marBottom w:val="0"/>
                  <w:divBdr>
                    <w:top w:val="single" w:sz="2" w:space="1" w:color="FFFFFF"/>
                    <w:left w:val="single" w:sz="2" w:space="11" w:color="FFFFFF"/>
                    <w:bottom w:val="single" w:sz="2" w:space="1" w:color="FFFFFF"/>
                    <w:right w:val="single" w:sz="2" w:space="4" w:color="FFFFFF"/>
                  </w:divBdr>
                  <w:divsChild>
                    <w:div w:id="688676367">
                      <w:marLeft w:val="0"/>
                      <w:marRight w:val="0"/>
                      <w:marTop w:val="0"/>
                      <w:marBottom w:val="0"/>
                      <w:divBdr>
                        <w:top w:val="none" w:sz="0" w:space="0" w:color="auto"/>
                        <w:left w:val="none" w:sz="0" w:space="0" w:color="auto"/>
                        <w:bottom w:val="none" w:sz="0" w:space="0" w:color="auto"/>
                        <w:right w:val="none" w:sz="0" w:space="0" w:color="auto"/>
                      </w:divBdr>
                    </w:div>
                  </w:divsChild>
                </w:div>
                <w:div w:id="1323003634">
                  <w:marLeft w:val="0"/>
                  <w:marRight w:val="0"/>
                  <w:marTop w:val="0"/>
                  <w:marBottom w:val="0"/>
                  <w:divBdr>
                    <w:top w:val="single" w:sz="2" w:space="1" w:color="FFFFFF"/>
                    <w:left w:val="single" w:sz="2" w:space="11" w:color="FFFFFF"/>
                    <w:bottom w:val="single" w:sz="2" w:space="1" w:color="FFFFFF"/>
                    <w:right w:val="single" w:sz="2" w:space="4" w:color="FFFFFF"/>
                  </w:divBdr>
                  <w:divsChild>
                    <w:div w:id="1753820819">
                      <w:marLeft w:val="0"/>
                      <w:marRight w:val="0"/>
                      <w:marTop w:val="0"/>
                      <w:marBottom w:val="0"/>
                      <w:divBdr>
                        <w:top w:val="none" w:sz="0" w:space="0" w:color="auto"/>
                        <w:left w:val="none" w:sz="0" w:space="0" w:color="auto"/>
                        <w:bottom w:val="none" w:sz="0" w:space="0" w:color="auto"/>
                        <w:right w:val="none" w:sz="0" w:space="0" w:color="auto"/>
                      </w:divBdr>
                    </w:div>
                  </w:divsChild>
                </w:div>
                <w:div w:id="823353375">
                  <w:marLeft w:val="0"/>
                  <w:marRight w:val="0"/>
                  <w:marTop w:val="0"/>
                  <w:marBottom w:val="0"/>
                  <w:divBdr>
                    <w:top w:val="single" w:sz="2" w:space="1" w:color="FFFFFF"/>
                    <w:left w:val="single" w:sz="2" w:space="11" w:color="FFFFFF"/>
                    <w:bottom w:val="single" w:sz="2" w:space="1" w:color="FFFFFF"/>
                    <w:right w:val="single" w:sz="2" w:space="4" w:color="FFFFFF"/>
                  </w:divBdr>
                  <w:divsChild>
                    <w:div w:id="1755971705">
                      <w:marLeft w:val="0"/>
                      <w:marRight w:val="0"/>
                      <w:marTop w:val="0"/>
                      <w:marBottom w:val="0"/>
                      <w:divBdr>
                        <w:top w:val="none" w:sz="0" w:space="0" w:color="auto"/>
                        <w:left w:val="none" w:sz="0" w:space="0" w:color="auto"/>
                        <w:bottom w:val="none" w:sz="0" w:space="0" w:color="auto"/>
                        <w:right w:val="none" w:sz="0" w:space="0" w:color="auto"/>
                      </w:divBdr>
                    </w:div>
                  </w:divsChild>
                </w:div>
                <w:div w:id="211385823">
                  <w:marLeft w:val="0"/>
                  <w:marRight w:val="0"/>
                  <w:marTop w:val="0"/>
                  <w:marBottom w:val="0"/>
                  <w:divBdr>
                    <w:top w:val="single" w:sz="2" w:space="1" w:color="FFFFFF"/>
                    <w:left w:val="single" w:sz="2" w:space="11" w:color="FFFFFF"/>
                    <w:bottom w:val="single" w:sz="2" w:space="1" w:color="FFFFFF"/>
                    <w:right w:val="single" w:sz="2" w:space="4" w:color="FFFFFF"/>
                  </w:divBdr>
                  <w:divsChild>
                    <w:div w:id="382028185">
                      <w:marLeft w:val="0"/>
                      <w:marRight w:val="0"/>
                      <w:marTop w:val="0"/>
                      <w:marBottom w:val="0"/>
                      <w:divBdr>
                        <w:top w:val="none" w:sz="0" w:space="0" w:color="auto"/>
                        <w:left w:val="none" w:sz="0" w:space="0" w:color="auto"/>
                        <w:bottom w:val="none" w:sz="0" w:space="0" w:color="auto"/>
                        <w:right w:val="none" w:sz="0" w:space="0" w:color="auto"/>
                      </w:divBdr>
                    </w:div>
                  </w:divsChild>
                </w:div>
                <w:div w:id="887842215">
                  <w:marLeft w:val="0"/>
                  <w:marRight w:val="0"/>
                  <w:marTop w:val="0"/>
                  <w:marBottom w:val="0"/>
                  <w:divBdr>
                    <w:top w:val="single" w:sz="2" w:space="1" w:color="FFFFFF"/>
                    <w:left w:val="single" w:sz="2" w:space="11" w:color="FFFFFF"/>
                    <w:bottom w:val="single" w:sz="2" w:space="1" w:color="FFFFFF"/>
                    <w:right w:val="single" w:sz="2" w:space="4" w:color="FFFFFF"/>
                  </w:divBdr>
                  <w:divsChild>
                    <w:div w:id="1937982013">
                      <w:marLeft w:val="0"/>
                      <w:marRight w:val="0"/>
                      <w:marTop w:val="0"/>
                      <w:marBottom w:val="0"/>
                      <w:divBdr>
                        <w:top w:val="none" w:sz="0" w:space="0" w:color="auto"/>
                        <w:left w:val="none" w:sz="0" w:space="0" w:color="auto"/>
                        <w:bottom w:val="none" w:sz="0" w:space="0" w:color="auto"/>
                        <w:right w:val="none" w:sz="0" w:space="0" w:color="auto"/>
                      </w:divBdr>
                    </w:div>
                  </w:divsChild>
                </w:div>
                <w:div w:id="1952473894">
                  <w:marLeft w:val="0"/>
                  <w:marRight w:val="0"/>
                  <w:marTop w:val="0"/>
                  <w:marBottom w:val="0"/>
                  <w:divBdr>
                    <w:top w:val="single" w:sz="2" w:space="1" w:color="FFFFFF"/>
                    <w:left w:val="single" w:sz="2" w:space="11" w:color="FFFFFF"/>
                    <w:bottom w:val="single" w:sz="2" w:space="1" w:color="FFFFFF"/>
                    <w:right w:val="single" w:sz="2" w:space="4" w:color="FFFFFF"/>
                  </w:divBdr>
                  <w:divsChild>
                    <w:div w:id="1617297915">
                      <w:marLeft w:val="0"/>
                      <w:marRight w:val="0"/>
                      <w:marTop w:val="0"/>
                      <w:marBottom w:val="0"/>
                      <w:divBdr>
                        <w:top w:val="none" w:sz="0" w:space="0" w:color="auto"/>
                        <w:left w:val="none" w:sz="0" w:space="0" w:color="auto"/>
                        <w:bottom w:val="none" w:sz="0" w:space="0" w:color="auto"/>
                        <w:right w:val="none" w:sz="0" w:space="0" w:color="auto"/>
                      </w:divBdr>
                    </w:div>
                  </w:divsChild>
                </w:div>
                <w:div w:id="1985311019">
                  <w:marLeft w:val="0"/>
                  <w:marRight w:val="0"/>
                  <w:marTop w:val="0"/>
                  <w:marBottom w:val="0"/>
                  <w:divBdr>
                    <w:top w:val="single" w:sz="2" w:space="1" w:color="FFFFFF"/>
                    <w:left w:val="single" w:sz="2" w:space="11" w:color="FFFFFF"/>
                    <w:bottom w:val="single" w:sz="2" w:space="1" w:color="FFFFFF"/>
                    <w:right w:val="single" w:sz="2" w:space="4" w:color="FFFFFF"/>
                  </w:divBdr>
                  <w:divsChild>
                    <w:div w:id="1299921510">
                      <w:marLeft w:val="0"/>
                      <w:marRight w:val="0"/>
                      <w:marTop w:val="0"/>
                      <w:marBottom w:val="0"/>
                      <w:divBdr>
                        <w:top w:val="none" w:sz="0" w:space="0" w:color="auto"/>
                        <w:left w:val="none" w:sz="0" w:space="0" w:color="auto"/>
                        <w:bottom w:val="none" w:sz="0" w:space="0" w:color="auto"/>
                        <w:right w:val="none" w:sz="0" w:space="0" w:color="auto"/>
                      </w:divBdr>
                    </w:div>
                  </w:divsChild>
                </w:div>
                <w:div w:id="378479857">
                  <w:marLeft w:val="0"/>
                  <w:marRight w:val="0"/>
                  <w:marTop w:val="0"/>
                  <w:marBottom w:val="0"/>
                  <w:divBdr>
                    <w:top w:val="single" w:sz="2" w:space="1" w:color="FFFFFF"/>
                    <w:left w:val="single" w:sz="2" w:space="11" w:color="FFFFFF"/>
                    <w:bottom w:val="single" w:sz="2" w:space="1" w:color="FFFFFF"/>
                    <w:right w:val="single" w:sz="2" w:space="4" w:color="FFFFFF"/>
                  </w:divBdr>
                  <w:divsChild>
                    <w:div w:id="649478085">
                      <w:marLeft w:val="0"/>
                      <w:marRight w:val="0"/>
                      <w:marTop w:val="0"/>
                      <w:marBottom w:val="0"/>
                      <w:divBdr>
                        <w:top w:val="none" w:sz="0" w:space="0" w:color="auto"/>
                        <w:left w:val="none" w:sz="0" w:space="0" w:color="auto"/>
                        <w:bottom w:val="none" w:sz="0" w:space="0" w:color="auto"/>
                        <w:right w:val="none" w:sz="0" w:space="0" w:color="auto"/>
                      </w:divBdr>
                    </w:div>
                  </w:divsChild>
                </w:div>
                <w:div w:id="419135419">
                  <w:marLeft w:val="0"/>
                  <w:marRight w:val="0"/>
                  <w:marTop w:val="0"/>
                  <w:marBottom w:val="0"/>
                  <w:divBdr>
                    <w:top w:val="single" w:sz="2" w:space="1" w:color="FFFFFF"/>
                    <w:left w:val="single" w:sz="2" w:space="11" w:color="FFFFFF"/>
                    <w:bottom w:val="single" w:sz="2" w:space="1" w:color="FFFFFF"/>
                    <w:right w:val="single" w:sz="2" w:space="4" w:color="FFFFFF"/>
                  </w:divBdr>
                  <w:divsChild>
                    <w:div w:id="1310552449">
                      <w:marLeft w:val="0"/>
                      <w:marRight w:val="0"/>
                      <w:marTop w:val="0"/>
                      <w:marBottom w:val="0"/>
                      <w:divBdr>
                        <w:top w:val="none" w:sz="0" w:space="0" w:color="auto"/>
                        <w:left w:val="none" w:sz="0" w:space="0" w:color="auto"/>
                        <w:bottom w:val="none" w:sz="0" w:space="0" w:color="auto"/>
                        <w:right w:val="none" w:sz="0" w:space="0" w:color="auto"/>
                      </w:divBdr>
                    </w:div>
                  </w:divsChild>
                </w:div>
                <w:div w:id="188372961">
                  <w:marLeft w:val="0"/>
                  <w:marRight w:val="0"/>
                  <w:marTop w:val="0"/>
                  <w:marBottom w:val="0"/>
                  <w:divBdr>
                    <w:top w:val="single" w:sz="2" w:space="1" w:color="FFFFFF"/>
                    <w:left w:val="single" w:sz="2" w:space="11" w:color="FFFFFF"/>
                    <w:bottom w:val="single" w:sz="2" w:space="1" w:color="FFFFFF"/>
                    <w:right w:val="single" w:sz="2" w:space="4" w:color="FFFFFF"/>
                  </w:divBdr>
                  <w:divsChild>
                    <w:div w:id="1311052992">
                      <w:marLeft w:val="0"/>
                      <w:marRight w:val="0"/>
                      <w:marTop w:val="0"/>
                      <w:marBottom w:val="0"/>
                      <w:divBdr>
                        <w:top w:val="none" w:sz="0" w:space="0" w:color="auto"/>
                        <w:left w:val="none" w:sz="0" w:space="0" w:color="auto"/>
                        <w:bottom w:val="none" w:sz="0" w:space="0" w:color="auto"/>
                        <w:right w:val="none" w:sz="0" w:space="0" w:color="auto"/>
                      </w:divBdr>
                    </w:div>
                  </w:divsChild>
                </w:div>
                <w:div w:id="2130657521">
                  <w:marLeft w:val="0"/>
                  <w:marRight w:val="0"/>
                  <w:marTop w:val="0"/>
                  <w:marBottom w:val="0"/>
                  <w:divBdr>
                    <w:top w:val="single" w:sz="2" w:space="1" w:color="FFFFFF"/>
                    <w:left w:val="single" w:sz="2" w:space="11" w:color="FFFFFF"/>
                    <w:bottom w:val="single" w:sz="2" w:space="1" w:color="FFFFFF"/>
                    <w:right w:val="single" w:sz="2" w:space="4" w:color="FFFFFF"/>
                  </w:divBdr>
                  <w:divsChild>
                    <w:div w:id="1684361822">
                      <w:marLeft w:val="0"/>
                      <w:marRight w:val="0"/>
                      <w:marTop w:val="0"/>
                      <w:marBottom w:val="0"/>
                      <w:divBdr>
                        <w:top w:val="none" w:sz="0" w:space="0" w:color="auto"/>
                        <w:left w:val="none" w:sz="0" w:space="0" w:color="auto"/>
                        <w:bottom w:val="none" w:sz="0" w:space="0" w:color="auto"/>
                        <w:right w:val="none" w:sz="0" w:space="0" w:color="auto"/>
                      </w:divBdr>
                    </w:div>
                  </w:divsChild>
                </w:div>
                <w:div w:id="130096281">
                  <w:marLeft w:val="0"/>
                  <w:marRight w:val="0"/>
                  <w:marTop w:val="0"/>
                  <w:marBottom w:val="0"/>
                  <w:divBdr>
                    <w:top w:val="single" w:sz="2" w:space="1" w:color="FFFFFF"/>
                    <w:left w:val="single" w:sz="2" w:space="11" w:color="FFFFFF"/>
                    <w:bottom w:val="single" w:sz="2" w:space="1" w:color="FFFFFF"/>
                    <w:right w:val="single" w:sz="2" w:space="4" w:color="FFFFFF"/>
                  </w:divBdr>
                  <w:divsChild>
                    <w:div w:id="13845389">
                      <w:marLeft w:val="0"/>
                      <w:marRight w:val="0"/>
                      <w:marTop w:val="0"/>
                      <w:marBottom w:val="0"/>
                      <w:divBdr>
                        <w:top w:val="none" w:sz="0" w:space="0" w:color="auto"/>
                        <w:left w:val="none" w:sz="0" w:space="0" w:color="auto"/>
                        <w:bottom w:val="none" w:sz="0" w:space="0" w:color="auto"/>
                        <w:right w:val="none" w:sz="0" w:space="0" w:color="auto"/>
                      </w:divBdr>
                    </w:div>
                  </w:divsChild>
                </w:div>
                <w:div w:id="1362591715">
                  <w:marLeft w:val="0"/>
                  <w:marRight w:val="0"/>
                  <w:marTop w:val="0"/>
                  <w:marBottom w:val="0"/>
                  <w:divBdr>
                    <w:top w:val="single" w:sz="2" w:space="1" w:color="FFFFFF"/>
                    <w:left w:val="single" w:sz="2" w:space="11" w:color="FFFFFF"/>
                    <w:bottom w:val="single" w:sz="2" w:space="1" w:color="FFFFFF"/>
                    <w:right w:val="single" w:sz="2" w:space="4" w:color="FFFFFF"/>
                  </w:divBdr>
                  <w:divsChild>
                    <w:div w:id="656767784">
                      <w:marLeft w:val="0"/>
                      <w:marRight w:val="0"/>
                      <w:marTop w:val="0"/>
                      <w:marBottom w:val="0"/>
                      <w:divBdr>
                        <w:top w:val="none" w:sz="0" w:space="0" w:color="auto"/>
                        <w:left w:val="none" w:sz="0" w:space="0" w:color="auto"/>
                        <w:bottom w:val="none" w:sz="0" w:space="0" w:color="auto"/>
                        <w:right w:val="none" w:sz="0" w:space="0" w:color="auto"/>
                      </w:divBdr>
                    </w:div>
                  </w:divsChild>
                </w:div>
                <w:div w:id="540629501">
                  <w:marLeft w:val="0"/>
                  <w:marRight w:val="0"/>
                  <w:marTop w:val="0"/>
                  <w:marBottom w:val="0"/>
                  <w:divBdr>
                    <w:top w:val="single" w:sz="2" w:space="1" w:color="FFFFFF"/>
                    <w:left w:val="single" w:sz="2" w:space="11" w:color="FFFFFF"/>
                    <w:bottom w:val="single" w:sz="2" w:space="1" w:color="FFFFFF"/>
                    <w:right w:val="single" w:sz="2" w:space="4" w:color="FFFFFF"/>
                  </w:divBdr>
                  <w:divsChild>
                    <w:div w:id="1717705991">
                      <w:marLeft w:val="0"/>
                      <w:marRight w:val="0"/>
                      <w:marTop w:val="0"/>
                      <w:marBottom w:val="0"/>
                      <w:divBdr>
                        <w:top w:val="none" w:sz="0" w:space="0" w:color="auto"/>
                        <w:left w:val="none" w:sz="0" w:space="0" w:color="auto"/>
                        <w:bottom w:val="none" w:sz="0" w:space="0" w:color="auto"/>
                        <w:right w:val="none" w:sz="0" w:space="0" w:color="auto"/>
                      </w:divBdr>
                    </w:div>
                  </w:divsChild>
                </w:div>
                <w:div w:id="1673993828">
                  <w:marLeft w:val="0"/>
                  <w:marRight w:val="0"/>
                  <w:marTop w:val="0"/>
                  <w:marBottom w:val="0"/>
                  <w:divBdr>
                    <w:top w:val="single" w:sz="2" w:space="1" w:color="FFFFFF"/>
                    <w:left w:val="single" w:sz="2" w:space="11" w:color="FFFFFF"/>
                    <w:bottom w:val="single" w:sz="2" w:space="1" w:color="FFFFFF"/>
                    <w:right w:val="single" w:sz="2" w:space="4" w:color="FFFFFF"/>
                  </w:divBdr>
                  <w:divsChild>
                    <w:div w:id="1492527389">
                      <w:marLeft w:val="0"/>
                      <w:marRight w:val="0"/>
                      <w:marTop w:val="0"/>
                      <w:marBottom w:val="0"/>
                      <w:divBdr>
                        <w:top w:val="none" w:sz="0" w:space="0" w:color="auto"/>
                        <w:left w:val="none" w:sz="0" w:space="0" w:color="auto"/>
                        <w:bottom w:val="none" w:sz="0" w:space="0" w:color="auto"/>
                        <w:right w:val="none" w:sz="0" w:space="0" w:color="auto"/>
                      </w:divBdr>
                    </w:div>
                  </w:divsChild>
                </w:div>
                <w:div w:id="2006127193">
                  <w:marLeft w:val="0"/>
                  <w:marRight w:val="0"/>
                  <w:marTop w:val="0"/>
                  <w:marBottom w:val="0"/>
                  <w:divBdr>
                    <w:top w:val="single" w:sz="2" w:space="1" w:color="FFFFFF"/>
                    <w:left w:val="single" w:sz="2" w:space="11" w:color="FFFFFF"/>
                    <w:bottom w:val="single" w:sz="2" w:space="1" w:color="FFFFFF"/>
                    <w:right w:val="single" w:sz="2" w:space="4" w:color="FFFFFF"/>
                  </w:divBdr>
                  <w:divsChild>
                    <w:div w:id="52388700">
                      <w:marLeft w:val="0"/>
                      <w:marRight w:val="0"/>
                      <w:marTop w:val="0"/>
                      <w:marBottom w:val="0"/>
                      <w:divBdr>
                        <w:top w:val="none" w:sz="0" w:space="0" w:color="auto"/>
                        <w:left w:val="none" w:sz="0" w:space="0" w:color="auto"/>
                        <w:bottom w:val="none" w:sz="0" w:space="0" w:color="auto"/>
                        <w:right w:val="none" w:sz="0" w:space="0" w:color="auto"/>
                      </w:divBdr>
                    </w:div>
                  </w:divsChild>
                </w:div>
                <w:div w:id="417144035">
                  <w:marLeft w:val="0"/>
                  <w:marRight w:val="0"/>
                  <w:marTop w:val="0"/>
                  <w:marBottom w:val="0"/>
                  <w:divBdr>
                    <w:top w:val="single" w:sz="2" w:space="1" w:color="FFFFFF"/>
                    <w:left w:val="single" w:sz="2" w:space="11" w:color="FFFFFF"/>
                    <w:bottom w:val="single" w:sz="2" w:space="1" w:color="FFFFFF"/>
                    <w:right w:val="single" w:sz="2" w:space="4" w:color="FFFFFF"/>
                  </w:divBdr>
                  <w:divsChild>
                    <w:div w:id="11146916">
                      <w:marLeft w:val="0"/>
                      <w:marRight w:val="0"/>
                      <w:marTop w:val="0"/>
                      <w:marBottom w:val="0"/>
                      <w:divBdr>
                        <w:top w:val="none" w:sz="0" w:space="0" w:color="auto"/>
                        <w:left w:val="none" w:sz="0" w:space="0" w:color="auto"/>
                        <w:bottom w:val="none" w:sz="0" w:space="0" w:color="auto"/>
                        <w:right w:val="none" w:sz="0" w:space="0" w:color="auto"/>
                      </w:divBdr>
                    </w:div>
                  </w:divsChild>
                </w:div>
                <w:div w:id="85003117">
                  <w:marLeft w:val="0"/>
                  <w:marRight w:val="0"/>
                  <w:marTop w:val="0"/>
                  <w:marBottom w:val="0"/>
                  <w:divBdr>
                    <w:top w:val="single" w:sz="2" w:space="1" w:color="FFFFFF"/>
                    <w:left w:val="single" w:sz="2" w:space="11" w:color="FFFFFF"/>
                    <w:bottom w:val="single" w:sz="2" w:space="1" w:color="FFFFFF"/>
                    <w:right w:val="single" w:sz="2" w:space="4" w:color="FFFFFF"/>
                  </w:divBdr>
                  <w:divsChild>
                    <w:div w:id="935358869">
                      <w:marLeft w:val="0"/>
                      <w:marRight w:val="0"/>
                      <w:marTop w:val="0"/>
                      <w:marBottom w:val="0"/>
                      <w:divBdr>
                        <w:top w:val="none" w:sz="0" w:space="0" w:color="auto"/>
                        <w:left w:val="none" w:sz="0" w:space="0" w:color="auto"/>
                        <w:bottom w:val="none" w:sz="0" w:space="0" w:color="auto"/>
                        <w:right w:val="none" w:sz="0" w:space="0" w:color="auto"/>
                      </w:divBdr>
                    </w:div>
                  </w:divsChild>
                </w:div>
                <w:div w:id="756753941">
                  <w:marLeft w:val="0"/>
                  <w:marRight w:val="0"/>
                  <w:marTop w:val="0"/>
                  <w:marBottom w:val="0"/>
                  <w:divBdr>
                    <w:top w:val="single" w:sz="2" w:space="1" w:color="FFFFFF"/>
                    <w:left w:val="single" w:sz="2" w:space="11" w:color="FFFFFF"/>
                    <w:bottom w:val="single" w:sz="2" w:space="1" w:color="FFFFFF"/>
                    <w:right w:val="single" w:sz="2" w:space="4" w:color="FFFFFF"/>
                  </w:divBdr>
                  <w:divsChild>
                    <w:div w:id="1863279140">
                      <w:marLeft w:val="0"/>
                      <w:marRight w:val="0"/>
                      <w:marTop w:val="0"/>
                      <w:marBottom w:val="0"/>
                      <w:divBdr>
                        <w:top w:val="none" w:sz="0" w:space="0" w:color="auto"/>
                        <w:left w:val="none" w:sz="0" w:space="0" w:color="auto"/>
                        <w:bottom w:val="none" w:sz="0" w:space="0" w:color="auto"/>
                        <w:right w:val="none" w:sz="0" w:space="0" w:color="auto"/>
                      </w:divBdr>
                    </w:div>
                  </w:divsChild>
                </w:div>
                <w:div w:id="1875338433">
                  <w:marLeft w:val="0"/>
                  <w:marRight w:val="0"/>
                  <w:marTop w:val="0"/>
                  <w:marBottom w:val="0"/>
                  <w:divBdr>
                    <w:top w:val="single" w:sz="2" w:space="1" w:color="FFFFFF"/>
                    <w:left w:val="single" w:sz="2" w:space="11" w:color="FFFFFF"/>
                    <w:bottom w:val="single" w:sz="2" w:space="1" w:color="FFFFFF"/>
                    <w:right w:val="single" w:sz="2" w:space="4" w:color="FFFFFF"/>
                  </w:divBdr>
                  <w:divsChild>
                    <w:div w:id="412246349">
                      <w:marLeft w:val="0"/>
                      <w:marRight w:val="0"/>
                      <w:marTop w:val="0"/>
                      <w:marBottom w:val="0"/>
                      <w:divBdr>
                        <w:top w:val="none" w:sz="0" w:space="0" w:color="auto"/>
                        <w:left w:val="none" w:sz="0" w:space="0" w:color="auto"/>
                        <w:bottom w:val="none" w:sz="0" w:space="0" w:color="auto"/>
                        <w:right w:val="none" w:sz="0" w:space="0" w:color="auto"/>
                      </w:divBdr>
                    </w:div>
                  </w:divsChild>
                </w:div>
                <w:div w:id="1057631090">
                  <w:marLeft w:val="0"/>
                  <w:marRight w:val="0"/>
                  <w:marTop w:val="0"/>
                  <w:marBottom w:val="0"/>
                  <w:divBdr>
                    <w:top w:val="single" w:sz="2" w:space="1" w:color="FFFFFF"/>
                    <w:left w:val="single" w:sz="2" w:space="11" w:color="FFFFFF"/>
                    <w:bottom w:val="single" w:sz="2" w:space="1" w:color="FFFFFF"/>
                    <w:right w:val="single" w:sz="2" w:space="4" w:color="FFFFFF"/>
                  </w:divBdr>
                  <w:divsChild>
                    <w:div w:id="1848130295">
                      <w:marLeft w:val="0"/>
                      <w:marRight w:val="0"/>
                      <w:marTop w:val="0"/>
                      <w:marBottom w:val="0"/>
                      <w:divBdr>
                        <w:top w:val="none" w:sz="0" w:space="0" w:color="auto"/>
                        <w:left w:val="none" w:sz="0" w:space="0" w:color="auto"/>
                        <w:bottom w:val="none" w:sz="0" w:space="0" w:color="auto"/>
                        <w:right w:val="none" w:sz="0" w:space="0" w:color="auto"/>
                      </w:divBdr>
                    </w:div>
                  </w:divsChild>
                </w:div>
                <w:div w:id="944653177">
                  <w:marLeft w:val="0"/>
                  <w:marRight w:val="0"/>
                  <w:marTop w:val="0"/>
                  <w:marBottom w:val="0"/>
                  <w:divBdr>
                    <w:top w:val="single" w:sz="2" w:space="1" w:color="FFFFFF"/>
                    <w:left w:val="single" w:sz="2" w:space="11" w:color="FFFFFF"/>
                    <w:bottom w:val="single" w:sz="2" w:space="1" w:color="FFFFFF"/>
                    <w:right w:val="single" w:sz="2" w:space="4" w:color="FFFFFF"/>
                  </w:divBdr>
                  <w:divsChild>
                    <w:div w:id="1121531759">
                      <w:marLeft w:val="0"/>
                      <w:marRight w:val="0"/>
                      <w:marTop w:val="0"/>
                      <w:marBottom w:val="0"/>
                      <w:divBdr>
                        <w:top w:val="none" w:sz="0" w:space="0" w:color="auto"/>
                        <w:left w:val="none" w:sz="0" w:space="0" w:color="auto"/>
                        <w:bottom w:val="none" w:sz="0" w:space="0" w:color="auto"/>
                        <w:right w:val="none" w:sz="0" w:space="0" w:color="auto"/>
                      </w:divBdr>
                    </w:div>
                  </w:divsChild>
                </w:div>
                <w:div w:id="1645233124">
                  <w:marLeft w:val="0"/>
                  <w:marRight w:val="0"/>
                  <w:marTop w:val="0"/>
                  <w:marBottom w:val="0"/>
                  <w:divBdr>
                    <w:top w:val="single" w:sz="2" w:space="1" w:color="FFFFFF"/>
                    <w:left w:val="single" w:sz="2" w:space="11" w:color="FFFFFF"/>
                    <w:bottom w:val="single" w:sz="2" w:space="1" w:color="FFFFFF"/>
                    <w:right w:val="single" w:sz="2" w:space="4" w:color="FFFFFF"/>
                  </w:divBdr>
                  <w:divsChild>
                    <w:div w:id="166528350">
                      <w:marLeft w:val="0"/>
                      <w:marRight w:val="0"/>
                      <w:marTop w:val="0"/>
                      <w:marBottom w:val="0"/>
                      <w:divBdr>
                        <w:top w:val="none" w:sz="0" w:space="0" w:color="auto"/>
                        <w:left w:val="none" w:sz="0" w:space="0" w:color="auto"/>
                        <w:bottom w:val="none" w:sz="0" w:space="0" w:color="auto"/>
                        <w:right w:val="none" w:sz="0" w:space="0" w:color="auto"/>
                      </w:divBdr>
                    </w:div>
                  </w:divsChild>
                </w:div>
                <w:div w:id="1071122245">
                  <w:marLeft w:val="0"/>
                  <w:marRight w:val="0"/>
                  <w:marTop w:val="0"/>
                  <w:marBottom w:val="0"/>
                  <w:divBdr>
                    <w:top w:val="single" w:sz="2" w:space="1" w:color="FFFFFF"/>
                    <w:left w:val="single" w:sz="2" w:space="11" w:color="FFFFFF"/>
                    <w:bottom w:val="single" w:sz="2" w:space="1" w:color="FFFFFF"/>
                    <w:right w:val="single" w:sz="2" w:space="4" w:color="FFFFFF"/>
                  </w:divBdr>
                  <w:divsChild>
                    <w:div w:id="182330616">
                      <w:marLeft w:val="0"/>
                      <w:marRight w:val="0"/>
                      <w:marTop w:val="0"/>
                      <w:marBottom w:val="0"/>
                      <w:divBdr>
                        <w:top w:val="none" w:sz="0" w:space="0" w:color="auto"/>
                        <w:left w:val="none" w:sz="0" w:space="0" w:color="auto"/>
                        <w:bottom w:val="none" w:sz="0" w:space="0" w:color="auto"/>
                        <w:right w:val="none" w:sz="0" w:space="0" w:color="auto"/>
                      </w:divBdr>
                    </w:div>
                  </w:divsChild>
                </w:div>
                <w:div w:id="489830563">
                  <w:marLeft w:val="0"/>
                  <w:marRight w:val="0"/>
                  <w:marTop w:val="0"/>
                  <w:marBottom w:val="0"/>
                  <w:divBdr>
                    <w:top w:val="single" w:sz="2" w:space="1" w:color="FFFFFF"/>
                    <w:left w:val="single" w:sz="2" w:space="11" w:color="FFFFFF"/>
                    <w:bottom w:val="single" w:sz="2" w:space="1" w:color="FFFFFF"/>
                    <w:right w:val="single" w:sz="2" w:space="4" w:color="FFFFFF"/>
                  </w:divBdr>
                  <w:divsChild>
                    <w:div w:id="1752313143">
                      <w:marLeft w:val="0"/>
                      <w:marRight w:val="0"/>
                      <w:marTop w:val="0"/>
                      <w:marBottom w:val="0"/>
                      <w:divBdr>
                        <w:top w:val="none" w:sz="0" w:space="0" w:color="auto"/>
                        <w:left w:val="none" w:sz="0" w:space="0" w:color="auto"/>
                        <w:bottom w:val="none" w:sz="0" w:space="0" w:color="auto"/>
                        <w:right w:val="none" w:sz="0" w:space="0" w:color="auto"/>
                      </w:divBdr>
                    </w:div>
                  </w:divsChild>
                </w:div>
                <w:div w:id="1770395231">
                  <w:marLeft w:val="0"/>
                  <w:marRight w:val="0"/>
                  <w:marTop w:val="0"/>
                  <w:marBottom w:val="0"/>
                  <w:divBdr>
                    <w:top w:val="single" w:sz="2" w:space="1" w:color="FFFFFF"/>
                    <w:left w:val="single" w:sz="2" w:space="11" w:color="FFFFFF"/>
                    <w:bottom w:val="single" w:sz="2" w:space="1" w:color="FFFFFF"/>
                    <w:right w:val="single" w:sz="2" w:space="4" w:color="FFFFFF"/>
                  </w:divBdr>
                  <w:divsChild>
                    <w:div w:id="1655640515">
                      <w:marLeft w:val="0"/>
                      <w:marRight w:val="0"/>
                      <w:marTop w:val="0"/>
                      <w:marBottom w:val="0"/>
                      <w:divBdr>
                        <w:top w:val="none" w:sz="0" w:space="0" w:color="auto"/>
                        <w:left w:val="none" w:sz="0" w:space="0" w:color="auto"/>
                        <w:bottom w:val="none" w:sz="0" w:space="0" w:color="auto"/>
                        <w:right w:val="none" w:sz="0" w:space="0" w:color="auto"/>
                      </w:divBdr>
                    </w:div>
                  </w:divsChild>
                </w:div>
                <w:div w:id="1117792720">
                  <w:marLeft w:val="0"/>
                  <w:marRight w:val="0"/>
                  <w:marTop w:val="0"/>
                  <w:marBottom w:val="0"/>
                  <w:divBdr>
                    <w:top w:val="single" w:sz="2" w:space="1" w:color="FFFFFF"/>
                    <w:left w:val="single" w:sz="2" w:space="11" w:color="FFFFFF"/>
                    <w:bottom w:val="single" w:sz="2" w:space="1" w:color="FFFFFF"/>
                    <w:right w:val="single" w:sz="2" w:space="4" w:color="FFFFFF"/>
                  </w:divBdr>
                  <w:divsChild>
                    <w:div w:id="1476409733">
                      <w:marLeft w:val="0"/>
                      <w:marRight w:val="0"/>
                      <w:marTop w:val="0"/>
                      <w:marBottom w:val="0"/>
                      <w:divBdr>
                        <w:top w:val="none" w:sz="0" w:space="0" w:color="auto"/>
                        <w:left w:val="none" w:sz="0" w:space="0" w:color="auto"/>
                        <w:bottom w:val="none" w:sz="0" w:space="0" w:color="auto"/>
                        <w:right w:val="none" w:sz="0" w:space="0" w:color="auto"/>
                      </w:divBdr>
                    </w:div>
                  </w:divsChild>
                </w:div>
                <w:div w:id="64106820">
                  <w:marLeft w:val="0"/>
                  <w:marRight w:val="0"/>
                  <w:marTop w:val="0"/>
                  <w:marBottom w:val="0"/>
                  <w:divBdr>
                    <w:top w:val="single" w:sz="2" w:space="1" w:color="FFFFFF"/>
                    <w:left w:val="single" w:sz="2" w:space="11" w:color="FFFFFF"/>
                    <w:bottom w:val="single" w:sz="2" w:space="1" w:color="FFFFFF"/>
                    <w:right w:val="single" w:sz="2" w:space="4" w:color="FFFFFF"/>
                  </w:divBdr>
                  <w:divsChild>
                    <w:div w:id="782917495">
                      <w:marLeft w:val="0"/>
                      <w:marRight w:val="0"/>
                      <w:marTop w:val="0"/>
                      <w:marBottom w:val="0"/>
                      <w:divBdr>
                        <w:top w:val="none" w:sz="0" w:space="0" w:color="auto"/>
                        <w:left w:val="none" w:sz="0" w:space="0" w:color="auto"/>
                        <w:bottom w:val="none" w:sz="0" w:space="0" w:color="auto"/>
                        <w:right w:val="none" w:sz="0" w:space="0" w:color="auto"/>
                      </w:divBdr>
                    </w:div>
                  </w:divsChild>
                </w:div>
                <w:div w:id="503593886">
                  <w:marLeft w:val="0"/>
                  <w:marRight w:val="0"/>
                  <w:marTop w:val="0"/>
                  <w:marBottom w:val="0"/>
                  <w:divBdr>
                    <w:top w:val="single" w:sz="2" w:space="1" w:color="FFFFFF"/>
                    <w:left w:val="single" w:sz="2" w:space="11" w:color="FFFFFF"/>
                    <w:bottom w:val="single" w:sz="2" w:space="4" w:color="FFFFFF"/>
                    <w:right w:val="single" w:sz="2" w:space="4" w:color="FFFFFF"/>
                  </w:divBdr>
                  <w:divsChild>
                    <w:div w:id="3748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83460">
      <w:bodyDiv w:val="1"/>
      <w:marLeft w:val="0"/>
      <w:marRight w:val="0"/>
      <w:marTop w:val="0"/>
      <w:marBottom w:val="0"/>
      <w:divBdr>
        <w:top w:val="none" w:sz="0" w:space="0" w:color="auto"/>
        <w:left w:val="none" w:sz="0" w:space="0" w:color="auto"/>
        <w:bottom w:val="none" w:sz="0" w:space="0" w:color="auto"/>
        <w:right w:val="none" w:sz="0" w:space="0" w:color="auto"/>
      </w:divBdr>
      <w:divsChild>
        <w:div w:id="1510368192">
          <w:marLeft w:val="0"/>
          <w:marRight w:val="0"/>
          <w:marTop w:val="0"/>
          <w:marBottom w:val="300"/>
          <w:divBdr>
            <w:top w:val="none" w:sz="0" w:space="0" w:color="auto"/>
            <w:left w:val="none" w:sz="0" w:space="0" w:color="auto"/>
            <w:bottom w:val="none" w:sz="0" w:space="0" w:color="auto"/>
            <w:right w:val="none" w:sz="0" w:space="0" w:color="auto"/>
          </w:divBdr>
          <w:divsChild>
            <w:div w:id="1515922780">
              <w:marLeft w:val="0"/>
              <w:marRight w:val="0"/>
              <w:marTop w:val="0"/>
              <w:marBottom w:val="0"/>
              <w:divBdr>
                <w:top w:val="none" w:sz="0" w:space="0" w:color="auto"/>
                <w:left w:val="none" w:sz="0" w:space="0" w:color="auto"/>
                <w:bottom w:val="none" w:sz="0" w:space="0" w:color="auto"/>
                <w:right w:val="none" w:sz="0" w:space="0" w:color="auto"/>
              </w:divBdr>
              <w:divsChild>
                <w:div w:id="1981182059">
                  <w:marLeft w:val="0"/>
                  <w:marRight w:val="0"/>
                  <w:marTop w:val="0"/>
                  <w:marBottom w:val="0"/>
                  <w:divBdr>
                    <w:top w:val="single" w:sz="2" w:space="4" w:color="FFFFFF"/>
                    <w:left w:val="single" w:sz="2" w:space="11" w:color="FFFFFF"/>
                    <w:bottom w:val="single" w:sz="2" w:space="1" w:color="FFFFFF"/>
                    <w:right w:val="single" w:sz="2" w:space="4" w:color="FFFFFF"/>
                  </w:divBdr>
                  <w:divsChild>
                    <w:div w:id="742917844">
                      <w:marLeft w:val="0"/>
                      <w:marRight w:val="0"/>
                      <w:marTop w:val="0"/>
                      <w:marBottom w:val="0"/>
                      <w:divBdr>
                        <w:top w:val="none" w:sz="0" w:space="0" w:color="auto"/>
                        <w:left w:val="none" w:sz="0" w:space="0" w:color="auto"/>
                        <w:bottom w:val="none" w:sz="0" w:space="0" w:color="auto"/>
                        <w:right w:val="none" w:sz="0" w:space="0" w:color="auto"/>
                      </w:divBdr>
                    </w:div>
                  </w:divsChild>
                </w:div>
                <w:div w:id="960190987">
                  <w:marLeft w:val="0"/>
                  <w:marRight w:val="0"/>
                  <w:marTop w:val="0"/>
                  <w:marBottom w:val="0"/>
                  <w:divBdr>
                    <w:top w:val="single" w:sz="2" w:space="1" w:color="FFFFFF"/>
                    <w:left w:val="single" w:sz="2" w:space="11" w:color="FFFFFF"/>
                    <w:bottom w:val="single" w:sz="2" w:space="1" w:color="FFFFFF"/>
                    <w:right w:val="single" w:sz="2" w:space="4" w:color="FFFFFF"/>
                  </w:divBdr>
                  <w:divsChild>
                    <w:div w:id="1840150348">
                      <w:marLeft w:val="0"/>
                      <w:marRight w:val="0"/>
                      <w:marTop w:val="0"/>
                      <w:marBottom w:val="0"/>
                      <w:divBdr>
                        <w:top w:val="none" w:sz="0" w:space="0" w:color="auto"/>
                        <w:left w:val="none" w:sz="0" w:space="0" w:color="auto"/>
                        <w:bottom w:val="none" w:sz="0" w:space="0" w:color="auto"/>
                        <w:right w:val="none" w:sz="0" w:space="0" w:color="auto"/>
                      </w:divBdr>
                    </w:div>
                  </w:divsChild>
                </w:div>
                <w:div w:id="1864785832">
                  <w:marLeft w:val="0"/>
                  <w:marRight w:val="0"/>
                  <w:marTop w:val="0"/>
                  <w:marBottom w:val="0"/>
                  <w:divBdr>
                    <w:top w:val="single" w:sz="2" w:space="1" w:color="FFFFFF"/>
                    <w:left w:val="single" w:sz="2" w:space="11" w:color="FFFFFF"/>
                    <w:bottom w:val="single" w:sz="2" w:space="1" w:color="FFFFFF"/>
                    <w:right w:val="single" w:sz="2" w:space="4" w:color="FFFFFF"/>
                  </w:divBdr>
                  <w:divsChild>
                    <w:div w:id="1896622576">
                      <w:marLeft w:val="0"/>
                      <w:marRight w:val="0"/>
                      <w:marTop w:val="0"/>
                      <w:marBottom w:val="0"/>
                      <w:divBdr>
                        <w:top w:val="none" w:sz="0" w:space="0" w:color="auto"/>
                        <w:left w:val="none" w:sz="0" w:space="0" w:color="auto"/>
                        <w:bottom w:val="none" w:sz="0" w:space="0" w:color="auto"/>
                        <w:right w:val="none" w:sz="0" w:space="0" w:color="auto"/>
                      </w:divBdr>
                    </w:div>
                  </w:divsChild>
                </w:div>
                <w:div w:id="713046018">
                  <w:marLeft w:val="0"/>
                  <w:marRight w:val="0"/>
                  <w:marTop w:val="0"/>
                  <w:marBottom w:val="0"/>
                  <w:divBdr>
                    <w:top w:val="single" w:sz="2" w:space="1" w:color="FFFFFF"/>
                    <w:left w:val="single" w:sz="2" w:space="11" w:color="FFFFFF"/>
                    <w:bottom w:val="single" w:sz="2" w:space="1" w:color="FFFFFF"/>
                    <w:right w:val="single" w:sz="2" w:space="4" w:color="FFFFFF"/>
                  </w:divBdr>
                  <w:divsChild>
                    <w:div w:id="1117220122">
                      <w:marLeft w:val="0"/>
                      <w:marRight w:val="0"/>
                      <w:marTop w:val="0"/>
                      <w:marBottom w:val="0"/>
                      <w:divBdr>
                        <w:top w:val="none" w:sz="0" w:space="0" w:color="auto"/>
                        <w:left w:val="none" w:sz="0" w:space="0" w:color="auto"/>
                        <w:bottom w:val="none" w:sz="0" w:space="0" w:color="auto"/>
                        <w:right w:val="none" w:sz="0" w:space="0" w:color="auto"/>
                      </w:divBdr>
                    </w:div>
                  </w:divsChild>
                </w:div>
                <w:div w:id="1930500187">
                  <w:marLeft w:val="0"/>
                  <w:marRight w:val="0"/>
                  <w:marTop w:val="0"/>
                  <w:marBottom w:val="0"/>
                  <w:divBdr>
                    <w:top w:val="single" w:sz="2" w:space="1" w:color="FFFFFF"/>
                    <w:left w:val="single" w:sz="2" w:space="11" w:color="FFFFFF"/>
                    <w:bottom w:val="single" w:sz="2" w:space="1" w:color="FFFFFF"/>
                    <w:right w:val="single" w:sz="2" w:space="4" w:color="FFFFFF"/>
                  </w:divBdr>
                  <w:divsChild>
                    <w:div w:id="1137798978">
                      <w:marLeft w:val="0"/>
                      <w:marRight w:val="0"/>
                      <w:marTop w:val="0"/>
                      <w:marBottom w:val="0"/>
                      <w:divBdr>
                        <w:top w:val="none" w:sz="0" w:space="0" w:color="auto"/>
                        <w:left w:val="none" w:sz="0" w:space="0" w:color="auto"/>
                        <w:bottom w:val="none" w:sz="0" w:space="0" w:color="auto"/>
                        <w:right w:val="none" w:sz="0" w:space="0" w:color="auto"/>
                      </w:divBdr>
                    </w:div>
                  </w:divsChild>
                </w:div>
                <w:div w:id="1426533187">
                  <w:marLeft w:val="0"/>
                  <w:marRight w:val="0"/>
                  <w:marTop w:val="0"/>
                  <w:marBottom w:val="0"/>
                  <w:divBdr>
                    <w:top w:val="single" w:sz="2" w:space="1" w:color="FFFFFF"/>
                    <w:left w:val="single" w:sz="2" w:space="11" w:color="FFFFFF"/>
                    <w:bottom w:val="single" w:sz="2" w:space="1" w:color="FFFFFF"/>
                    <w:right w:val="single" w:sz="2" w:space="4" w:color="FFFFFF"/>
                  </w:divBdr>
                  <w:divsChild>
                    <w:div w:id="1900823565">
                      <w:marLeft w:val="0"/>
                      <w:marRight w:val="0"/>
                      <w:marTop w:val="0"/>
                      <w:marBottom w:val="0"/>
                      <w:divBdr>
                        <w:top w:val="none" w:sz="0" w:space="0" w:color="auto"/>
                        <w:left w:val="none" w:sz="0" w:space="0" w:color="auto"/>
                        <w:bottom w:val="none" w:sz="0" w:space="0" w:color="auto"/>
                        <w:right w:val="none" w:sz="0" w:space="0" w:color="auto"/>
                      </w:divBdr>
                    </w:div>
                  </w:divsChild>
                </w:div>
                <w:div w:id="1180662298">
                  <w:marLeft w:val="0"/>
                  <w:marRight w:val="0"/>
                  <w:marTop w:val="0"/>
                  <w:marBottom w:val="0"/>
                  <w:divBdr>
                    <w:top w:val="single" w:sz="2" w:space="1" w:color="FFFFFF"/>
                    <w:left w:val="single" w:sz="2" w:space="11" w:color="FFFFFF"/>
                    <w:bottom w:val="single" w:sz="2" w:space="1" w:color="FFFFFF"/>
                    <w:right w:val="single" w:sz="2" w:space="4" w:color="FFFFFF"/>
                  </w:divBdr>
                  <w:divsChild>
                    <w:div w:id="1225993097">
                      <w:marLeft w:val="0"/>
                      <w:marRight w:val="0"/>
                      <w:marTop w:val="0"/>
                      <w:marBottom w:val="0"/>
                      <w:divBdr>
                        <w:top w:val="none" w:sz="0" w:space="0" w:color="auto"/>
                        <w:left w:val="none" w:sz="0" w:space="0" w:color="auto"/>
                        <w:bottom w:val="none" w:sz="0" w:space="0" w:color="auto"/>
                        <w:right w:val="none" w:sz="0" w:space="0" w:color="auto"/>
                      </w:divBdr>
                    </w:div>
                  </w:divsChild>
                </w:div>
                <w:div w:id="1580479156">
                  <w:marLeft w:val="0"/>
                  <w:marRight w:val="0"/>
                  <w:marTop w:val="0"/>
                  <w:marBottom w:val="0"/>
                  <w:divBdr>
                    <w:top w:val="single" w:sz="2" w:space="1" w:color="FFFFFF"/>
                    <w:left w:val="single" w:sz="2" w:space="11" w:color="FFFFFF"/>
                    <w:bottom w:val="single" w:sz="2" w:space="1" w:color="FFFFFF"/>
                    <w:right w:val="single" w:sz="2" w:space="4" w:color="FFFFFF"/>
                  </w:divBdr>
                  <w:divsChild>
                    <w:div w:id="1682967238">
                      <w:marLeft w:val="0"/>
                      <w:marRight w:val="0"/>
                      <w:marTop w:val="0"/>
                      <w:marBottom w:val="0"/>
                      <w:divBdr>
                        <w:top w:val="none" w:sz="0" w:space="0" w:color="auto"/>
                        <w:left w:val="none" w:sz="0" w:space="0" w:color="auto"/>
                        <w:bottom w:val="none" w:sz="0" w:space="0" w:color="auto"/>
                        <w:right w:val="none" w:sz="0" w:space="0" w:color="auto"/>
                      </w:divBdr>
                    </w:div>
                  </w:divsChild>
                </w:div>
                <w:div w:id="840389680">
                  <w:marLeft w:val="0"/>
                  <w:marRight w:val="0"/>
                  <w:marTop w:val="0"/>
                  <w:marBottom w:val="0"/>
                  <w:divBdr>
                    <w:top w:val="single" w:sz="2" w:space="1" w:color="FFFFFF"/>
                    <w:left w:val="single" w:sz="2" w:space="11" w:color="FFFFFF"/>
                    <w:bottom w:val="single" w:sz="2" w:space="1" w:color="FFFFFF"/>
                    <w:right w:val="single" w:sz="2" w:space="4" w:color="FFFFFF"/>
                  </w:divBdr>
                  <w:divsChild>
                    <w:div w:id="896358077">
                      <w:marLeft w:val="0"/>
                      <w:marRight w:val="0"/>
                      <w:marTop w:val="0"/>
                      <w:marBottom w:val="0"/>
                      <w:divBdr>
                        <w:top w:val="none" w:sz="0" w:space="0" w:color="auto"/>
                        <w:left w:val="none" w:sz="0" w:space="0" w:color="auto"/>
                        <w:bottom w:val="none" w:sz="0" w:space="0" w:color="auto"/>
                        <w:right w:val="none" w:sz="0" w:space="0" w:color="auto"/>
                      </w:divBdr>
                    </w:div>
                  </w:divsChild>
                </w:div>
                <w:div w:id="1546016990">
                  <w:marLeft w:val="0"/>
                  <w:marRight w:val="0"/>
                  <w:marTop w:val="0"/>
                  <w:marBottom w:val="0"/>
                  <w:divBdr>
                    <w:top w:val="single" w:sz="2" w:space="1" w:color="FFFFFF"/>
                    <w:left w:val="single" w:sz="2" w:space="11" w:color="FFFFFF"/>
                    <w:bottom w:val="single" w:sz="2" w:space="1" w:color="FFFFFF"/>
                    <w:right w:val="single" w:sz="2" w:space="4" w:color="FFFFFF"/>
                  </w:divBdr>
                  <w:divsChild>
                    <w:div w:id="1442139951">
                      <w:marLeft w:val="0"/>
                      <w:marRight w:val="0"/>
                      <w:marTop w:val="0"/>
                      <w:marBottom w:val="0"/>
                      <w:divBdr>
                        <w:top w:val="none" w:sz="0" w:space="0" w:color="auto"/>
                        <w:left w:val="none" w:sz="0" w:space="0" w:color="auto"/>
                        <w:bottom w:val="none" w:sz="0" w:space="0" w:color="auto"/>
                        <w:right w:val="none" w:sz="0" w:space="0" w:color="auto"/>
                      </w:divBdr>
                    </w:div>
                  </w:divsChild>
                </w:div>
                <w:div w:id="1717849224">
                  <w:marLeft w:val="0"/>
                  <w:marRight w:val="0"/>
                  <w:marTop w:val="0"/>
                  <w:marBottom w:val="0"/>
                  <w:divBdr>
                    <w:top w:val="single" w:sz="2" w:space="1" w:color="FFFFFF"/>
                    <w:left w:val="single" w:sz="2" w:space="11" w:color="FFFFFF"/>
                    <w:bottom w:val="single" w:sz="2" w:space="1" w:color="FFFFFF"/>
                    <w:right w:val="single" w:sz="2" w:space="4" w:color="FFFFFF"/>
                  </w:divBdr>
                  <w:divsChild>
                    <w:div w:id="1553225183">
                      <w:marLeft w:val="0"/>
                      <w:marRight w:val="0"/>
                      <w:marTop w:val="0"/>
                      <w:marBottom w:val="0"/>
                      <w:divBdr>
                        <w:top w:val="none" w:sz="0" w:space="0" w:color="auto"/>
                        <w:left w:val="none" w:sz="0" w:space="0" w:color="auto"/>
                        <w:bottom w:val="none" w:sz="0" w:space="0" w:color="auto"/>
                        <w:right w:val="none" w:sz="0" w:space="0" w:color="auto"/>
                      </w:divBdr>
                    </w:div>
                  </w:divsChild>
                </w:div>
                <w:div w:id="5979813">
                  <w:marLeft w:val="0"/>
                  <w:marRight w:val="0"/>
                  <w:marTop w:val="0"/>
                  <w:marBottom w:val="0"/>
                  <w:divBdr>
                    <w:top w:val="single" w:sz="2" w:space="1" w:color="FFFFFF"/>
                    <w:left w:val="single" w:sz="2" w:space="11" w:color="FFFFFF"/>
                    <w:bottom w:val="single" w:sz="2" w:space="1" w:color="FFFFFF"/>
                    <w:right w:val="single" w:sz="2" w:space="4" w:color="FFFFFF"/>
                  </w:divBdr>
                  <w:divsChild>
                    <w:div w:id="473134805">
                      <w:marLeft w:val="0"/>
                      <w:marRight w:val="0"/>
                      <w:marTop w:val="0"/>
                      <w:marBottom w:val="0"/>
                      <w:divBdr>
                        <w:top w:val="none" w:sz="0" w:space="0" w:color="auto"/>
                        <w:left w:val="none" w:sz="0" w:space="0" w:color="auto"/>
                        <w:bottom w:val="none" w:sz="0" w:space="0" w:color="auto"/>
                        <w:right w:val="none" w:sz="0" w:space="0" w:color="auto"/>
                      </w:divBdr>
                    </w:div>
                  </w:divsChild>
                </w:div>
                <w:div w:id="112334700">
                  <w:marLeft w:val="0"/>
                  <w:marRight w:val="0"/>
                  <w:marTop w:val="0"/>
                  <w:marBottom w:val="0"/>
                  <w:divBdr>
                    <w:top w:val="single" w:sz="2" w:space="1" w:color="FFFFFF"/>
                    <w:left w:val="single" w:sz="2" w:space="11" w:color="FFFFFF"/>
                    <w:bottom w:val="single" w:sz="2" w:space="1" w:color="FFFFFF"/>
                    <w:right w:val="single" w:sz="2" w:space="4" w:color="FFFFFF"/>
                  </w:divBdr>
                  <w:divsChild>
                    <w:div w:id="1734547751">
                      <w:marLeft w:val="0"/>
                      <w:marRight w:val="0"/>
                      <w:marTop w:val="0"/>
                      <w:marBottom w:val="0"/>
                      <w:divBdr>
                        <w:top w:val="none" w:sz="0" w:space="0" w:color="auto"/>
                        <w:left w:val="none" w:sz="0" w:space="0" w:color="auto"/>
                        <w:bottom w:val="none" w:sz="0" w:space="0" w:color="auto"/>
                        <w:right w:val="none" w:sz="0" w:space="0" w:color="auto"/>
                      </w:divBdr>
                    </w:div>
                  </w:divsChild>
                </w:div>
                <w:div w:id="1908153018">
                  <w:marLeft w:val="0"/>
                  <w:marRight w:val="0"/>
                  <w:marTop w:val="0"/>
                  <w:marBottom w:val="0"/>
                  <w:divBdr>
                    <w:top w:val="single" w:sz="2" w:space="1" w:color="FFFFFF"/>
                    <w:left w:val="single" w:sz="2" w:space="11" w:color="FFFFFF"/>
                    <w:bottom w:val="single" w:sz="2" w:space="1" w:color="FFFFFF"/>
                    <w:right w:val="single" w:sz="2" w:space="4" w:color="FFFFFF"/>
                  </w:divBdr>
                  <w:divsChild>
                    <w:div w:id="374240867">
                      <w:marLeft w:val="0"/>
                      <w:marRight w:val="0"/>
                      <w:marTop w:val="0"/>
                      <w:marBottom w:val="0"/>
                      <w:divBdr>
                        <w:top w:val="none" w:sz="0" w:space="0" w:color="auto"/>
                        <w:left w:val="none" w:sz="0" w:space="0" w:color="auto"/>
                        <w:bottom w:val="none" w:sz="0" w:space="0" w:color="auto"/>
                        <w:right w:val="none" w:sz="0" w:space="0" w:color="auto"/>
                      </w:divBdr>
                    </w:div>
                  </w:divsChild>
                </w:div>
                <w:div w:id="1409034438">
                  <w:marLeft w:val="0"/>
                  <w:marRight w:val="0"/>
                  <w:marTop w:val="0"/>
                  <w:marBottom w:val="0"/>
                  <w:divBdr>
                    <w:top w:val="single" w:sz="2" w:space="1" w:color="FFFFFF"/>
                    <w:left w:val="single" w:sz="2" w:space="11" w:color="FFFFFF"/>
                    <w:bottom w:val="single" w:sz="2" w:space="4" w:color="FFFFFF"/>
                    <w:right w:val="single" w:sz="2" w:space="4" w:color="FFFFFF"/>
                  </w:divBdr>
                  <w:divsChild>
                    <w:div w:id="16132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2053">
          <w:marLeft w:val="0"/>
          <w:marRight w:val="0"/>
          <w:marTop w:val="0"/>
          <w:marBottom w:val="300"/>
          <w:divBdr>
            <w:top w:val="none" w:sz="0" w:space="0" w:color="auto"/>
            <w:left w:val="none" w:sz="0" w:space="0" w:color="auto"/>
            <w:bottom w:val="none" w:sz="0" w:space="0" w:color="auto"/>
            <w:right w:val="none" w:sz="0" w:space="0" w:color="auto"/>
          </w:divBdr>
          <w:divsChild>
            <w:div w:id="230888999">
              <w:marLeft w:val="0"/>
              <w:marRight w:val="0"/>
              <w:marTop w:val="0"/>
              <w:marBottom w:val="0"/>
              <w:divBdr>
                <w:top w:val="none" w:sz="0" w:space="0" w:color="auto"/>
                <w:left w:val="none" w:sz="0" w:space="0" w:color="auto"/>
                <w:bottom w:val="none" w:sz="0" w:space="0" w:color="auto"/>
                <w:right w:val="none" w:sz="0" w:space="0" w:color="auto"/>
              </w:divBdr>
              <w:divsChild>
                <w:div w:id="1436244743">
                  <w:marLeft w:val="0"/>
                  <w:marRight w:val="0"/>
                  <w:marTop w:val="0"/>
                  <w:marBottom w:val="0"/>
                  <w:divBdr>
                    <w:top w:val="single" w:sz="2" w:space="4" w:color="FFFFFF"/>
                    <w:left w:val="single" w:sz="2" w:space="11" w:color="FFFFFF"/>
                    <w:bottom w:val="single" w:sz="2" w:space="1" w:color="FFFFFF"/>
                    <w:right w:val="single" w:sz="2" w:space="4" w:color="FFFFFF"/>
                  </w:divBdr>
                  <w:divsChild>
                    <w:div w:id="1727416400">
                      <w:marLeft w:val="0"/>
                      <w:marRight w:val="0"/>
                      <w:marTop w:val="0"/>
                      <w:marBottom w:val="0"/>
                      <w:divBdr>
                        <w:top w:val="none" w:sz="0" w:space="0" w:color="auto"/>
                        <w:left w:val="none" w:sz="0" w:space="0" w:color="auto"/>
                        <w:bottom w:val="none" w:sz="0" w:space="0" w:color="auto"/>
                        <w:right w:val="none" w:sz="0" w:space="0" w:color="auto"/>
                      </w:divBdr>
                    </w:div>
                  </w:divsChild>
                </w:div>
                <w:div w:id="466515014">
                  <w:marLeft w:val="0"/>
                  <w:marRight w:val="0"/>
                  <w:marTop w:val="0"/>
                  <w:marBottom w:val="0"/>
                  <w:divBdr>
                    <w:top w:val="single" w:sz="2" w:space="1" w:color="FFFFFF"/>
                    <w:left w:val="single" w:sz="2" w:space="11" w:color="FFFFFF"/>
                    <w:bottom w:val="single" w:sz="2" w:space="1" w:color="FFFFFF"/>
                    <w:right w:val="single" w:sz="2" w:space="4" w:color="FFFFFF"/>
                  </w:divBdr>
                  <w:divsChild>
                    <w:div w:id="778796515">
                      <w:marLeft w:val="0"/>
                      <w:marRight w:val="0"/>
                      <w:marTop w:val="0"/>
                      <w:marBottom w:val="0"/>
                      <w:divBdr>
                        <w:top w:val="none" w:sz="0" w:space="0" w:color="auto"/>
                        <w:left w:val="none" w:sz="0" w:space="0" w:color="auto"/>
                        <w:bottom w:val="none" w:sz="0" w:space="0" w:color="auto"/>
                        <w:right w:val="none" w:sz="0" w:space="0" w:color="auto"/>
                      </w:divBdr>
                    </w:div>
                  </w:divsChild>
                </w:div>
                <w:div w:id="1076127732">
                  <w:marLeft w:val="0"/>
                  <w:marRight w:val="0"/>
                  <w:marTop w:val="0"/>
                  <w:marBottom w:val="0"/>
                  <w:divBdr>
                    <w:top w:val="single" w:sz="2" w:space="1" w:color="FFFFFF"/>
                    <w:left w:val="single" w:sz="2" w:space="11" w:color="FFFFFF"/>
                    <w:bottom w:val="single" w:sz="2" w:space="1" w:color="FFFFFF"/>
                    <w:right w:val="single" w:sz="2" w:space="4" w:color="FFFFFF"/>
                  </w:divBdr>
                  <w:divsChild>
                    <w:div w:id="1301812067">
                      <w:marLeft w:val="0"/>
                      <w:marRight w:val="0"/>
                      <w:marTop w:val="0"/>
                      <w:marBottom w:val="0"/>
                      <w:divBdr>
                        <w:top w:val="none" w:sz="0" w:space="0" w:color="auto"/>
                        <w:left w:val="none" w:sz="0" w:space="0" w:color="auto"/>
                        <w:bottom w:val="none" w:sz="0" w:space="0" w:color="auto"/>
                        <w:right w:val="none" w:sz="0" w:space="0" w:color="auto"/>
                      </w:divBdr>
                    </w:div>
                  </w:divsChild>
                </w:div>
                <w:div w:id="921838959">
                  <w:marLeft w:val="0"/>
                  <w:marRight w:val="0"/>
                  <w:marTop w:val="0"/>
                  <w:marBottom w:val="0"/>
                  <w:divBdr>
                    <w:top w:val="single" w:sz="2" w:space="1" w:color="FFFFFF"/>
                    <w:left w:val="single" w:sz="2" w:space="11" w:color="FFFFFF"/>
                    <w:bottom w:val="single" w:sz="2" w:space="1" w:color="FFFFFF"/>
                    <w:right w:val="single" w:sz="2" w:space="4" w:color="FFFFFF"/>
                  </w:divBdr>
                  <w:divsChild>
                    <w:div w:id="850141658">
                      <w:marLeft w:val="0"/>
                      <w:marRight w:val="0"/>
                      <w:marTop w:val="0"/>
                      <w:marBottom w:val="0"/>
                      <w:divBdr>
                        <w:top w:val="none" w:sz="0" w:space="0" w:color="auto"/>
                        <w:left w:val="none" w:sz="0" w:space="0" w:color="auto"/>
                        <w:bottom w:val="none" w:sz="0" w:space="0" w:color="auto"/>
                        <w:right w:val="none" w:sz="0" w:space="0" w:color="auto"/>
                      </w:divBdr>
                    </w:div>
                  </w:divsChild>
                </w:div>
                <w:div w:id="469521897">
                  <w:marLeft w:val="0"/>
                  <w:marRight w:val="0"/>
                  <w:marTop w:val="0"/>
                  <w:marBottom w:val="0"/>
                  <w:divBdr>
                    <w:top w:val="single" w:sz="2" w:space="1" w:color="FFFFFF"/>
                    <w:left w:val="single" w:sz="2" w:space="11" w:color="FFFFFF"/>
                    <w:bottom w:val="single" w:sz="2" w:space="1" w:color="FFFFFF"/>
                    <w:right w:val="single" w:sz="2" w:space="4" w:color="FFFFFF"/>
                  </w:divBdr>
                  <w:divsChild>
                    <w:div w:id="827205755">
                      <w:marLeft w:val="0"/>
                      <w:marRight w:val="0"/>
                      <w:marTop w:val="0"/>
                      <w:marBottom w:val="0"/>
                      <w:divBdr>
                        <w:top w:val="none" w:sz="0" w:space="0" w:color="auto"/>
                        <w:left w:val="none" w:sz="0" w:space="0" w:color="auto"/>
                        <w:bottom w:val="none" w:sz="0" w:space="0" w:color="auto"/>
                        <w:right w:val="none" w:sz="0" w:space="0" w:color="auto"/>
                      </w:divBdr>
                    </w:div>
                  </w:divsChild>
                </w:div>
                <w:div w:id="1040087382">
                  <w:marLeft w:val="0"/>
                  <w:marRight w:val="0"/>
                  <w:marTop w:val="0"/>
                  <w:marBottom w:val="0"/>
                  <w:divBdr>
                    <w:top w:val="single" w:sz="2" w:space="1" w:color="FFFFFF"/>
                    <w:left w:val="single" w:sz="2" w:space="11" w:color="FFFFFF"/>
                    <w:bottom w:val="single" w:sz="2" w:space="4" w:color="FFFFFF"/>
                    <w:right w:val="single" w:sz="2" w:space="4" w:color="FFFFFF"/>
                  </w:divBdr>
                  <w:divsChild>
                    <w:div w:id="19883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568">
          <w:marLeft w:val="0"/>
          <w:marRight w:val="0"/>
          <w:marTop w:val="0"/>
          <w:marBottom w:val="300"/>
          <w:divBdr>
            <w:top w:val="none" w:sz="0" w:space="0" w:color="auto"/>
            <w:left w:val="none" w:sz="0" w:space="0" w:color="auto"/>
            <w:bottom w:val="none" w:sz="0" w:space="0" w:color="auto"/>
            <w:right w:val="none" w:sz="0" w:space="0" w:color="auto"/>
          </w:divBdr>
          <w:divsChild>
            <w:div w:id="1610965823">
              <w:marLeft w:val="0"/>
              <w:marRight w:val="0"/>
              <w:marTop w:val="0"/>
              <w:marBottom w:val="0"/>
              <w:divBdr>
                <w:top w:val="none" w:sz="0" w:space="0" w:color="auto"/>
                <w:left w:val="none" w:sz="0" w:space="0" w:color="auto"/>
                <w:bottom w:val="none" w:sz="0" w:space="0" w:color="auto"/>
                <w:right w:val="none" w:sz="0" w:space="0" w:color="auto"/>
              </w:divBdr>
              <w:divsChild>
                <w:div w:id="1888836747">
                  <w:marLeft w:val="0"/>
                  <w:marRight w:val="0"/>
                  <w:marTop w:val="0"/>
                  <w:marBottom w:val="0"/>
                  <w:divBdr>
                    <w:top w:val="single" w:sz="2" w:space="4" w:color="FFFFFF"/>
                    <w:left w:val="single" w:sz="2" w:space="11" w:color="FFFFFF"/>
                    <w:bottom w:val="single" w:sz="2" w:space="1" w:color="FFFFFF"/>
                    <w:right w:val="single" w:sz="2" w:space="4" w:color="FFFFFF"/>
                  </w:divBdr>
                  <w:divsChild>
                    <w:div w:id="2020699036">
                      <w:marLeft w:val="0"/>
                      <w:marRight w:val="0"/>
                      <w:marTop w:val="0"/>
                      <w:marBottom w:val="0"/>
                      <w:divBdr>
                        <w:top w:val="none" w:sz="0" w:space="0" w:color="auto"/>
                        <w:left w:val="none" w:sz="0" w:space="0" w:color="auto"/>
                        <w:bottom w:val="none" w:sz="0" w:space="0" w:color="auto"/>
                        <w:right w:val="none" w:sz="0" w:space="0" w:color="auto"/>
                      </w:divBdr>
                    </w:div>
                  </w:divsChild>
                </w:div>
                <w:div w:id="1701003647">
                  <w:marLeft w:val="0"/>
                  <w:marRight w:val="0"/>
                  <w:marTop w:val="0"/>
                  <w:marBottom w:val="0"/>
                  <w:divBdr>
                    <w:top w:val="single" w:sz="2" w:space="1" w:color="FFFFFF"/>
                    <w:left w:val="single" w:sz="2" w:space="11" w:color="FFFFFF"/>
                    <w:bottom w:val="single" w:sz="2" w:space="1" w:color="FFFFFF"/>
                    <w:right w:val="single" w:sz="2" w:space="4" w:color="FFFFFF"/>
                  </w:divBdr>
                  <w:divsChild>
                    <w:div w:id="1814248051">
                      <w:marLeft w:val="0"/>
                      <w:marRight w:val="0"/>
                      <w:marTop w:val="0"/>
                      <w:marBottom w:val="0"/>
                      <w:divBdr>
                        <w:top w:val="none" w:sz="0" w:space="0" w:color="auto"/>
                        <w:left w:val="none" w:sz="0" w:space="0" w:color="auto"/>
                        <w:bottom w:val="none" w:sz="0" w:space="0" w:color="auto"/>
                        <w:right w:val="none" w:sz="0" w:space="0" w:color="auto"/>
                      </w:divBdr>
                    </w:div>
                  </w:divsChild>
                </w:div>
                <w:div w:id="1013990450">
                  <w:marLeft w:val="0"/>
                  <w:marRight w:val="0"/>
                  <w:marTop w:val="0"/>
                  <w:marBottom w:val="0"/>
                  <w:divBdr>
                    <w:top w:val="single" w:sz="2" w:space="1" w:color="FFFFFF"/>
                    <w:left w:val="single" w:sz="2" w:space="11" w:color="FFFFFF"/>
                    <w:bottom w:val="single" w:sz="2" w:space="1" w:color="FFFFFF"/>
                    <w:right w:val="single" w:sz="2" w:space="4" w:color="FFFFFF"/>
                  </w:divBdr>
                  <w:divsChild>
                    <w:div w:id="947155834">
                      <w:marLeft w:val="0"/>
                      <w:marRight w:val="0"/>
                      <w:marTop w:val="0"/>
                      <w:marBottom w:val="0"/>
                      <w:divBdr>
                        <w:top w:val="none" w:sz="0" w:space="0" w:color="auto"/>
                        <w:left w:val="none" w:sz="0" w:space="0" w:color="auto"/>
                        <w:bottom w:val="none" w:sz="0" w:space="0" w:color="auto"/>
                        <w:right w:val="none" w:sz="0" w:space="0" w:color="auto"/>
                      </w:divBdr>
                    </w:div>
                  </w:divsChild>
                </w:div>
                <w:div w:id="455493832">
                  <w:marLeft w:val="0"/>
                  <w:marRight w:val="0"/>
                  <w:marTop w:val="0"/>
                  <w:marBottom w:val="0"/>
                  <w:divBdr>
                    <w:top w:val="single" w:sz="2" w:space="1" w:color="FFFFFF"/>
                    <w:left w:val="single" w:sz="2" w:space="11" w:color="FFFFFF"/>
                    <w:bottom w:val="single" w:sz="2" w:space="1" w:color="FFFFFF"/>
                    <w:right w:val="single" w:sz="2" w:space="4" w:color="FFFFFF"/>
                  </w:divBdr>
                  <w:divsChild>
                    <w:div w:id="1594312776">
                      <w:marLeft w:val="0"/>
                      <w:marRight w:val="0"/>
                      <w:marTop w:val="0"/>
                      <w:marBottom w:val="0"/>
                      <w:divBdr>
                        <w:top w:val="none" w:sz="0" w:space="0" w:color="auto"/>
                        <w:left w:val="none" w:sz="0" w:space="0" w:color="auto"/>
                        <w:bottom w:val="none" w:sz="0" w:space="0" w:color="auto"/>
                        <w:right w:val="none" w:sz="0" w:space="0" w:color="auto"/>
                      </w:divBdr>
                    </w:div>
                  </w:divsChild>
                </w:div>
                <w:div w:id="884414133">
                  <w:marLeft w:val="0"/>
                  <w:marRight w:val="0"/>
                  <w:marTop w:val="0"/>
                  <w:marBottom w:val="0"/>
                  <w:divBdr>
                    <w:top w:val="single" w:sz="2" w:space="1" w:color="FFFFFF"/>
                    <w:left w:val="single" w:sz="2" w:space="11" w:color="FFFFFF"/>
                    <w:bottom w:val="single" w:sz="2" w:space="1" w:color="FFFFFF"/>
                    <w:right w:val="single" w:sz="2" w:space="4" w:color="FFFFFF"/>
                  </w:divBdr>
                  <w:divsChild>
                    <w:div w:id="930503975">
                      <w:marLeft w:val="0"/>
                      <w:marRight w:val="0"/>
                      <w:marTop w:val="0"/>
                      <w:marBottom w:val="0"/>
                      <w:divBdr>
                        <w:top w:val="none" w:sz="0" w:space="0" w:color="auto"/>
                        <w:left w:val="none" w:sz="0" w:space="0" w:color="auto"/>
                        <w:bottom w:val="none" w:sz="0" w:space="0" w:color="auto"/>
                        <w:right w:val="none" w:sz="0" w:space="0" w:color="auto"/>
                      </w:divBdr>
                    </w:div>
                  </w:divsChild>
                </w:div>
                <w:div w:id="1310939755">
                  <w:marLeft w:val="0"/>
                  <w:marRight w:val="0"/>
                  <w:marTop w:val="0"/>
                  <w:marBottom w:val="0"/>
                  <w:divBdr>
                    <w:top w:val="single" w:sz="2" w:space="1" w:color="FFFFFF"/>
                    <w:left w:val="single" w:sz="2" w:space="11" w:color="FFFFFF"/>
                    <w:bottom w:val="single" w:sz="2" w:space="1" w:color="FFFFFF"/>
                    <w:right w:val="single" w:sz="2" w:space="4" w:color="FFFFFF"/>
                  </w:divBdr>
                  <w:divsChild>
                    <w:div w:id="426849799">
                      <w:marLeft w:val="0"/>
                      <w:marRight w:val="0"/>
                      <w:marTop w:val="0"/>
                      <w:marBottom w:val="0"/>
                      <w:divBdr>
                        <w:top w:val="none" w:sz="0" w:space="0" w:color="auto"/>
                        <w:left w:val="none" w:sz="0" w:space="0" w:color="auto"/>
                        <w:bottom w:val="none" w:sz="0" w:space="0" w:color="auto"/>
                        <w:right w:val="none" w:sz="0" w:space="0" w:color="auto"/>
                      </w:divBdr>
                    </w:div>
                  </w:divsChild>
                </w:div>
                <w:div w:id="905261596">
                  <w:marLeft w:val="0"/>
                  <w:marRight w:val="0"/>
                  <w:marTop w:val="0"/>
                  <w:marBottom w:val="0"/>
                  <w:divBdr>
                    <w:top w:val="single" w:sz="2" w:space="1" w:color="FFFFFF"/>
                    <w:left w:val="single" w:sz="2" w:space="11" w:color="FFFFFF"/>
                    <w:bottom w:val="single" w:sz="2" w:space="1" w:color="FFFFFF"/>
                    <w:right w:val="single" w:sz="2" w:space="4" w:color="FFFFFF"/>
                  </w:divBdr>
                  <w:divsChild>
                    <w:div w:id="1645547843">
                      <w:marLeft w:val="0"/>
                      <w:marRight w:val="0"/>
                      <w:marTop w:val="0"/>
                      <w:marBottom w:val="0"/>
                      <w:divBdr>
                        <w:top w:val="none" w:sz="0" w:space="0" w:color="auto"/>
                        <w:left w:val="none" w:sz="0" w:space="0" w:color="auto"/>
                        <w:bottom w:val="none" w:sz="0" w:space="0" w:color="auto"/>
                        <w:right w:val="none" w:sz="0" w:space="0" w:color="auto"/>
                      </w:divBdr>
                    </w:div>
                  </w:divsChild>
                </w:div>
                <w:div w:id="714351242">
                  <w:marLeft w:val="0"/>
                  <w:marRight w:val="0"/>
                  <w:marTop w:val="0"/>
                  <w:marBottom w:val="0"/>
                  <w:divBdr>
                    <w:top w:val="single" w:sz="2" w:space="1" w:color="FFFFFF"/>
                    <w:left w:val="single" w:sz="2" w:space="11" w:color="FFFFFF"/>
                    <w:bottom w:val="single" w:sz="2" w:space="1" w:color="FFFFFF"/>
                    <w:right w:val="single" w:sz="2" w:space="4" w:color="FFFFFF"/>
                  </w:divBdr>
                  <w:divsChild>
                    <w:div w:id="1749576559">
                      <w:marLeft w:val="0"/>
                      <w:marRight w:val="0"/>
                      <w:marTop w:val="0"/>
                      <w:marBottom w:val="0"/>
                      <w:divBdr>
                        <w:top w:val="none" w:sz="0" w:space="0" w:color="auto"/>
                        <w:left w:val="none" w:sz="0" w:space="0" w:color="auto"/>
                        <w:bottom w:val="none" w:sz="0" w:space="0" w:color="auto"/>
                        <w:right w:val="none" w:sz="0" w:space="0" w:color="auto"/>
                      </w:divBdr>
                    </w:div>
                  </w:divsChild>
                </w:div>
                <w:div w:id="1877111848">
                  <w:marLeft w:val="0"/>
                  <w:marRight w:val="0"/>
                  <w:marTop w:val="0"/>
                  <w:marBottom w:val="0"/>
                  <w:divBdr>
                    <w:top w:val="single" w:sz="2" w:space="1" w:color="FFFFFF"/>
                    <w:left w:val="single" w:sz="2" w:space="11" w:color="FFFFFF"/>
                    <w:bottom w:val="single" w:sz="2" w:space="1" w:color="FFFFFF"/>
                    <w:right w:val="single" w:sz="2" w:space="4" w:color="FFFFFF"/>
                  </w:divBdr>
                  <w:divsChild>
                    <w:div w:id="719981715">
                      <w:marLeft w:val="0"/>
                      <w:marRight w:val="0"/>
                      <w:marTop w:val="0"/>
                      <w:marBottom w:val="0"/>
                      <w:divBdr>
                        <w:top w:val="none" w:sz="0" w:space="0" w:color="auto"/>
                        <w:left w:val="none" w:sz="0" w:space="0" w:color="auto"/>
                        <w:bottom w:val="none" w:sz="0" w:space="0" w:color="auto"/>
                        <w:right w:val="none" w:sz="0" w:space="0" w:color="auto"/>
                      </w:divBdr>
                    </w:div>
                  </w:divsChild>
                </w:div>
                <w:div w:id="1564677185">
                  <w:marLeft w:val="0"/>
                  <w:marRight w:val="0"/>
                  <w:marTop w:val="0"/>
                  <w:marBottom w:val="0"/>
                  <w:divBdr>
                    <w:top w:val="single" w:sz="2" w:space="1" w:color="FFFFFF"/>
                    <w:left w:val="single" w:sz="2" w:space="11" w:color="FFFFFF"/>
                    <w:bottom w:val="single" w:sz="2" w:space="1" w:color="FFFFFF"/>
                    <w:right w:val="single" w:sz="2" w:space="4" w:color="FFFFFF"/>
                  </w:divBdr>
                  <w:divsChild>
                    <w:div w:id="1451783879">
                      <w:marLeft w:val="0"/>
                      <w:marRight w:val="0"/>
                      <w:marTop w:val="0"/>
                      <w:marBottom w:val="0"/>
                      <w:divBdr>
                        <w:top w:val="none" w:sz="0" w:space="0" w:color="auto"/>
                        <w:left w:val="none" w:sz="0" w:space="0" w:color="auto"/>
                        <w:bottom w:val="none" w:sz="0" w:space="0" w:color="auto"/>
                        <w:right w:val="none" w:sz="0" w:space="0" w:color="auto"/>
                      </w:divBdr>
                    </w:div>
                  </w:divsChild>
                </w:div>
                <w:div w:id="1300922113">
                  <w:marLeft w:val="0"/>
                  <w:marRight w:val="0"/>
                  <w:marTop w:val="0"/>
                  <w:marBottom w:val="0"/>
                  <w:divBdr>
                    <w:top w:val="single" w:sz="2" w:space="1" w:color="FFFFFF"/>
                    <w:left w:val="single" w:sz="2" w:space="11" w:color="FFFFFF"/>
                    <w:bottom w:val="single" w:sz="2" w:space="1" w:color="FFFFFF"/>
                    <w:right w:val="single" w:sz="2" w:space="4" w:color="FFFFFF"/>
                  </w:divBdr>
                  <w:divsChild>
                    <w:div w:id="91240450">
                      <w:marLeft w:val="0"/>
                      <w:marRight w:val="0"/>
                      <w:marTop w:val="0"/>
                      <w:marBottom w:val="0"/>
                      <w:divBdr>
                        <w:top w:val="none" w:sz="0" w:space="0" w:color="auto"/>
                        <w:left w:val="none" w:sz="0" w:space="0" w:color="auto"/>
                        <w:bottom w:val="none" w:sz="0" w:space="0" w:color="auto"/>
                        <w:right w:val="none" w:sz="0" w:space="0" w:color="auto"/>
                      </w:divBdr>
                    </w:div>
                  </w:divsChild>
                </w:div>
                <w:div w:id="630936978">
                  <w:marLeft w:val="0"/>
                  <w:marRight w:val="0"/>
                  <w:marTop w:val="0"/>
                  <w:marBottom w:val="0"/>
                  <w:divBdr>
                    <w:top w:val="single" w:sz="2" w:space="1" w:color="FFFFFF"/>
                    <w:left w:val="single" w:sz="2" w:space="11" w:color="FFFFFF"/>
                    <w:bottom w:val="single" w:sz="2" w:space="1" w:color="FFFFFF"/>
                    <w:right w:val="single" w:sz="2" w:space="4" w:color="FFFFFF"/>
                  </w:divBdr>
                  <w:divsChild>
                    <w:div w:id="1729651126">
                      <w:marLeft w:val="0"/>
                      <w:marRight w:val="0"/>
                      <w:marTop w:val="0"/>
                      <w:marBottom w:val="0"/>
                      <w:divBdr>
                        <w:top w:val="none" w:sz="0" w:space="0" w:color="auto"/>
                        <w:left w:val="none" w:sz="0" w:space="0" w:color="auto"/>
                        <w:bottom w:val="none" w:sz="0" w:space="0" w:color="auto"/>
                        <w:right w:val="none" w:sz="0" w:space="0" w:color="auto"/>
                      </w:divBdr>
                    </w:div>
                  </w:divsChild>
                </w:div>
                <w:div w:id="917711458">
                  <w:marLeft w:val="0"/>
                  <w:marRight w:val="0"/>
                  <w:marTop w:val="0"/>
                  <w:marBottom w:val="0"/>
                  <w:divBdr>
                    <w:top w:val="single" w:sz="2" w:space="1" w:color="FFFFFF"/>
                    <w:left w:val="single" w:sz="2" w:space="11" w:color="FFFFFF"/>
                    <w:bottom w:val="single" w:sz="2" w:space="1" w:color="FFFFFF"/>
                    <w:right w:val="single" w:sz="2" w:space="4" w:color="FFFFFF"/>
                  </w:divBdr>
                  <w:divsChild>
                    <w:div w:id="1406298738">
                      <w:marLeft w:val="0"/>
                      <w:marRight w:val="0"/>
                      <w:marTop w:val="0"/>
                      <w:marBottom w:val="0"/>
                      <w:divBdr>
                        <w:top w:val="none" w:sz="0" w:space="0" w:color="auto"/>
                        <w:left w:val="none" w:sz="0" w:space="0" w:color="auto"/>
                        <w:bottom w:val="none" w:sz="0" w:space="0" w:color="auto"/>
                        <w:right w:val="none" w:sz="0" w:space="0" w:color="auto"/>
                      </w:divBdr>
                    </w:div>
                  </w:divsChild>
                </w:div>
                <w:div w:id="181364258">
                  <w:marLeft w:val="0"/>
                  <w:marRight w:val="0"/>
                  <w:marTop w:val="0"/>
                  <w:marBottom w:val="0"/>
                  <w:divBdr>
                    <w:top w:val="single" w:sz="2" w:space="1" w:color="FFFFFF"/>
                    <w:left w:val="single" w:sz="2" w:space="11" w:color="FFFFFF"/>
                    <w:bottom w:val="single" w:sz="2" w:space="1" w:color="FFFFFF"/>
                    <w:right w:val="single" w:sz="2" w:space="4" w:color="FFFFFF"/>
                  </w:divBdr>
                  <w:divsChild>
                    <w:div w:id="145049448">
                      <w:marLeft w:val="0"/>
                      <w:marRight w:val="0"/>
                      <w:marTop w:val="0"/>
                      <w:marBottom w:val="0"/>
                      <w:divBdr>
                        <w:top w:val="none" w:sz="0" w:space="0" w:color="auto"/>
                        <w:left w:val="none" w:sz="0" w:space="0" w:color="auto"/>
                        <w:bottom w:val="none" w:sz="0" w:space="0" w:color="auto"/>
                        <w:right w:val="none" w:sz="0" w:space="0" w:color="auto"/>
                      </w:divBdr>
                    </w:div>
                  </w:divsChild>
                </w:div>
                <w:div w:id="1767117955">
                  <w:marLeft w:val="0"/>
                  <w:marRight w:val="0"/>
                  <w:marTop w:val="0"/>
                  <w:marBottom w:val="0"/>
                  <w:divBdr>
                    <w:top w:val="single" w:sz="2" w:space="1" w:color="FFFFFF"/>
                    <w:left w:val="single" w:sz="2" w:space="11" w:color="FFFFFF"/>
                    <w:bottom w:val="single" w:sz="2" w:space="1" w:color="FFFFFF"/>
                    <w:right w:val="single" w:sz="2" w:space="4" w:color="FFFFFF"/>
                  </w:divBdr>
                  <w:divsChild>
                    <w:div w:id="1520309929">
                      <w:marLeft w:val="0"/>
                      <w:marRight w:val="0"/>
                      <w:marTop w:val="0"/>
                      <w:marBottom w:val="0"/>
                      <w:divBdr>
                        <w:top w:val="none" w:sz="0" w:space="0" w:color="auto"/>
                        <w:left w:val="none" w:sz="0" w:space="0" w:color="auto"/>
                        <w:bottom w:val="none" w:sz="0" w:space="0" w:color="auto"/>
                        <w:right w:val="none" w:sz="0" w:space="0" w:color="auto"/>
                      </w:divBdr>
                    </w:div>
                  </w:divsChild>
                </w:div>
                <w:div w:id="1428305621">
                  <w:marLeft w:val="0"/>
                  <w:marRight w:val="0"/>
                  <w:marTop w:val="0"/>
                  <w:marBottom w:val="0"/>
                  <w:divBdr>
                    <w:top w:val="single" w:sz="2" w:space="1" w:color="FFFFFF"/>
                    <w:left w:val="single" w:sz="2" w:space="11" w:color="FFFFFF"/>
                    <w:bottom w:val="single" w:sz="2" w:space="1" w:color="FFFFFF"/>
                    <w:right w:val="single" w:sz="2" w:space="4" w:color="FFFFFF"/>
                  </w:divBdr>
                  <w:divsChild>
                    <w:div w:id="2026327441">
                      <w:marLeft w:val="0"/>
                      <w:marRight w:val="0"/>
                      <w:marTop w:val="0"/>
                      <w:marBottom w:val="0"/>
                      <w:divBdr>
                        <w:top w:val="none" w:sz="0" w:space="0" w:color="auto"/>
                        <w:left w:val="none" w:sz="0" w:space="0" w:color="auto"/>
                        <w:bottom w:val="none" w:sz="0" w:space="0" w:color="auto"/>
                        <w:right w:val="none" w:sz="0" w:space="0" w:color="auto"/>
                      </w:divBdr>
                    </w:div>
                  </w:divsChild>
                </w:div>
                <w:div w:id="1317610994">
                  <w:marLeft w:val="0"/>
                  <w:marRight w:val="0"/>
                  <w:marTop w:val="0"/>
                  <w:marBottom w:val="0"/>
                  <w:divBdr>
                    <w:top w:val="single" w:sz="2" w:space="1" w:color="FFFFFF"/>
                    <w:left w:val="single" w:sz="2" w:space="11" w:color="FFFFFF"/>
                    <w:bottom w:val="single" w:sz="2" w:space="1" w:color="FFFFFF"/>
                    <w:right w:val="single" w:sz="2" w:space="4" w:color="FFFFFF"/>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823931997">
                  <w:marLeft w:val="0"/>
                  <w:marRight w:val="0"/>
                  <w:marTop w:val="0"/>
                  <w:marBottom w:val="0"/>
                  <w:divBdr>
                    <w:top w:val="single" w:sz="2" w:space="1" w:color="FFFFFF"/>
                    <w:left w:val="single" w:sz="2" w:space="11" w:color="FFFFFF"/>
                    <w:bottom w:val="single" w:sz="2" w:space="1" w:color="FFFFFF"/>
                    <w:right w:val="single" w:sz="2" w:space="4" w:color="FFFFFF"/>
                  </w:divBdr>
                  <w:divsChild>
                    <w:div w:id="1414351214">
                      <w:marLeft w:val="0"/>
                      <w:marRight w:val="0"/>
                      <w:marTop w:val="0"/>
                      <w:marBottom w:val="0"/>
                      <w:divBdr>
                        <w:top w:val="none" w:sz="0" w:space="0" w:color="auto"/>
                        <w:left w:val="none" w:sz="0" w:space="0" w:color="auto"/>
                        <w:bottom w:val="none" w:sz="0" w:space="0" w:color="auto"/>
                        <w:right w:val="none" w:sz="0" w:space="0" w:color="auto"/>
                      </w:divBdr>
                    </w:div>
                  </w:divsChild>
                </w:div>
                <w:div w:id="1153177089">
                  <w:marLeft w:val="0"/>
                  <w:marRight w:val="0"/>
                  <w:marTop w:val="0"/>
                  <w:marBottom w:val="0"/>
                  <w:divBdr>
                    <w:top w:val="single" w:sz="2" w:space="1" w:color="FFFFFF"/>
                    <w:left w:val="single" w:sz="2" w:space="11" w:color="FFFFFF"/>
                    <w:bottom w:val="single" w:sz="2" w:space="1" w:color="FFFFFF"/>
                    <w:right w:val="single" w:sz="2" w:space="4" w:color="FFFFFF"/>
                  </w:divBdr>
                  <w:divsChild>
                    <w:div w:id="2075735302">
                      <w:marLeft w:val="0"/>
                      <w:marRight w:val="0"/>
                      <w:marTop w:val="0"/>
                      <w:marBottom w:val="0"/>
                      <w:divBdr>
                        <w:top w:val="none" w:sz="0" w:space="0" w:color="auto"/>
                        <w:left w:val="none" w:sz="0" w:space="0" w:color="auto"/>
                        <w:bottom w:val="none" w:sz="0" w:space="0" w:color="auto"/>
                        <w:right w:val="none" w:sz="0" w:space="0" w:color="auto"/>
                      </w:divBdr>
                    </w:div>
                  </w:divsChild>
                </w:div>
                <w:div w:id="1315912419">
                  <w:marLeft w:val="0"/>
                  <w:marRight w:val="0"/>
                  <w:marTop w:val="0"/>
                  <w:marBottom w:val="0"/>
                  <w:divBdr>
                    <w:top w:val="single" w:sz="2" w:space="1" w:color="FFFFFF"/>
                    <w:left w:val="single" w:sz="2" w:space="11" w:color="FFFFFF"/>
                    <w:bottom w:val="single" w:sz="2" w:space="1" w:color="FFFFFF"/>
                    <w:right w:val="single" w:sz="2" w:space="4" w:color="FFFFFF"/>
                  </w:divBdr>
                  <w:divsChild>
                    <w:div w:id="774642618">
                      <w:marLeft w:val="0"/>
                      <w:marRight w:val="0"/>
                      <w:marTop w:val="0"/>
                      <w:marBottom w:val="0"/>
                      <w:divBdr>
                        <w:top w:val="none" w:sz="0" w:space="0" w:color="auto"/>
                        <w:left w:val="none" w:sz="0" w:space="0" w:color="auto"/>
                        <w:bottom w:val="none" w:sz="0" w:space="0" w:color="auto"/>
                        <w:right w:val="none" w:sz="0" w:space="0" w:color="auto"/>
                      </w:divBdr>
                    </w:div>
                  </w:divsChild>
                </w:div>
                <w:div w:id="486746794">
                  <w:marLeft w:val="0"/>
                  <w:marRight w:val="0"/>
                  <w:marTop w:val="0"/>
                  <w:marBottom w:val="0"/>
                  <w:divBdr>
                    <w:top w:val="single" w:sz="2" w:space="1" w:color="FFFFFF"/>
                    <w:left w:val="single" w:sz="2" w:space="11" w:color="FFFFFF"/>
                    <w:bottom w:val="single" w:sz="2" w:space="1" w:color="FFFFFF"/>
                    <w:right w:val="single" w:sz="2" w:space="4" w:color="FFFFFF"/>
                  </w:divBdr>
                  <w:divsChild>
                    <w:div w:id="1093863008">
                      <w:marLeft w:val="0"/>
                      <w:marRight w:val="0"/>
                      <w:marTop w:val="0"/>
                      <w:marBottom w:val="0"/>
                      <w:divBdr>
                        <w:top w:val="none" w:sz="0" w:space="0" w:color="auto"/>
                        <w:left w:val="none" w:sz="0" w:space="0" w:color="auto"/>
                        <w:bottom w:val="none" w:sz="0" w:space="0" w:color="auto"/>
                        <w:right w:val="none" w:sz="0" w:space="0" w:color="auto"/>
                      </w:divBdr>
                    </w:div>
                  </w:divsChild>
                </w:div>
                <w:div w:id="1620455813">
                  <w:marLeft w:val="0"/>
                  <w:marRight w:val="0"/>
                  <w:marTop w:val="0"/>
                  <w:marBottom w:val="0"/>
                  <w:divBdr>
                    <w:top w:val="single" w:sz="2" w:space="1" w:color="FFFFFF"/>
                    <w:left w:val="single" w:sz="2" w:space="11" w:color="FFFFFF"/>
                    <w:bottom w:val="single" w:sz="2" w:space="1" w:color="FFFFFF"/>
                    <w:right w:val="single" w:sz="2" w:space="4" w:color="FFFFFF"/>
                  </w:divBdr>
                  <w:divsChild>
                    <w:div w:id="1510828215">
                      <w:marLeft w:val="0"/>
                      <w:marRight w:val="0"/>
                      <w:marTop w:val="0"/>
                      <w:marBottom w:val="0"/>
                      <w:divBdr>
                        <w:top w:val="none" w:sz="0" w:space="0" w:color="auto"/>
                        <w:left w:val="none" w:sz="0" w:space="0" w:color="auto"/>
                        <w:bottom w:val="none" w:sz="0" w:space="0" w:color="auto"/>
                        <w:right w:val="none" w:sz="0" w:space="0" w:color="auto"/>
                      </w:divBdr>
                    </w:div>
                  </w:divsChild>
                </w:div>
                <w:div w:id="1985960564">
                  <w:marLeft w:val="0"/>
                  <w:marRight w:val="0"/>
                  <w:marTop w:val="0"/>
                  <w:marBottom w:val="0"/>
                  <w:divBdr>
                    <w:top w:val="single" w:sz="2" w:space="1" w:color="FFFFFF"/>
                    <w:left w:val="single" w:sz="2" w:space="11" w:color="FFFFFF"/>
                    <w:bottom w:val="single" w:sz="2" w:space="1" w:color="FFFFFF"/>
                    <w:right w:val="single" w:sz="2" w:space="4" w:color="FFFFFF"/>
                  </w:divBdr>
                  <w:divsChild>
                    <w:div w:id="1589845374">
                      <w:marLeft w:val="0"/>
                      <w:marRight w:val="0"/>
                      <w:marTop w:val="0"/>
                      <w:marBottom w:val="0"/>
                      <w:divBdr>
                        <w:top w:val="none" w:sz="0" w:space="0" w:color="auto"/>
                        <w:left w:val="none" w:sz="0" w:space="0" w:color="auto"/>
                        <w:bottom w:val="none" w:sz="0" w:space="0" w:color="auto"/>
                        <w:right w:val="none" w:sz="0" w:space="0" w:color="auto"/>
                      </w:divBdr>
                    </w:div>
                  </w:divsChild>
                </w:div>
                <w:div w:id="9260790">
                  <w:marLeft w:val="0"/>
                  <w:marRight w:val="0"/>
                  <w:marTop w:val="0"/>
                  <w:marBottom w:val="0"/>
                  <w:divBdr>
                    <w:top w:val="single" w:sz="2" w:space="1" w:color="FFFFFF"/>
                    <w:left w:val="single" w:sz="2" w:space="11" w:color="FFFFFF"/>
                    <w:bottom w:val="single" w:sz="2" w:space="1" w:color="FFFFFF"/>
                    <w:right w:val="single" w:sz="2" w:space="4" w:color="FFFFFF"/>
                  </w:divBdr>
                  <w:divsChild>
                    <w:div w:id="1107458173">
                      <w:marLeft w:val="0"/>
                      <w:marRight w:val="0"/>
                      <w:marTop w:val="0"/>
                      <w:marBottom w:val="0"/>
                      <w:divBdr>
                        <w:top w:val="none" w:sz="0" w:space="0" w:color="auto"/>
                        <w:left w:val="none" w:sz="0" w:space="0" w:color="auto"/>
                        <w:bottom w:val="none" w:sz="0" w:space="0" w:color="auto"/>
                        <w:right w:val="none" w:sz="0" w:space="0" w:color="auto"/>
                      </w:divBdr>
                    </w:div>
                  </w:divsChild>
                </w:div>
                <w:div w:id="624888817">
                  <w:marLeft w:val="0"/>
                  <w:marRight w:val="0"/>
                  <w:marTop w:val="0"/>
                  <w:marBottom w:val="0"/>
                  <w:divBdr>
                    <w:top w:val="single" w:sz="2" w:space="1" w:color="FFFFFF"/>
                    <w:left w:val="single" w:sz="2" w:space="11" w:color="FFFFFF"/>
                    <w:bottom w:val="single" w:sz="2" w:space="1" w:color="FFFFFF"/>
                    <w:right w:val="single" w:sz="2" w:space="4" w:color="FFFFFF"/>
                  </w:divBdr>
                  <w:divsChild>
                    <w:div w:id="1597515433">
                      <w:marLeft w:val="0"/>
                      <w:marRight w:val="0"/>
                      <w:marTop w:val="0"/>
                      <w:marBottom w:val="0"/>
                      <w:divBdr>
                        <w:top w:val="none" w:sz="0" w:space="0" w:color="auto"/>
                        <w:left w:val="none" w:sz="0" w:space="0" w:color="auto"/>
                        <w:bottom w:val="none" w:sz="0" w:space="0" w:color="auto"/>
                        <w:right w:val="none" w:sz="0" w:space="0" w:color="auto"/>
                      </w:divBdr>
                    </w:div>
                  </w:divsChild>
                </w:div>
                <w:div w:id="436758720">
                  <w:marLeft w:val="0"/>
                  <w:marRight w:val="0"/>
                  <w:marTop w:val="0"/>
                  <w:marBottom w:val="0"/>
                  <w:divBdr>
                    <w:top w:val="single" w:sz="2" w:space="1" w:color="FFFFFF"/>
                    <w:left w:val="single" w:sz="2" w:space="11" w:color="FFFFFF"/>
                    <w:bottom w:val="single" w:sz="2" w:space="1" w:color="FFFFFF"/>
                    <w:right w:val="single" w:sz="2" w:space="4" w:color="FFFFFF"/>
                  </w:divBdr>
                  <w:divsChild>
                    <w:div w:id="690909633">
                      <w:marLeft w:val="0"/>
                      <w:marRight w:val="0"/>
                      <w:marTop w:val="0"/>
                      <w:marBottom w:val="0"/>
                      <w:divBdr>
                        <w:top w:val="none" w:sz="0" w:space="0" w:color="auto"/>
                        <w:left w:val="none" w:sz="0" w:space="0" w:color="auto"/>
                        <w:bottom w:val="none" w:sz="0" w:space="0" w:color="auto"/>
                        <w:right w:val="none" w:sz="0" w:space="0" w:color="auto"/>
                      </w:divBdr>
                    </w:div>
                  </w:divsChild>
                </w:div>
                <w:div w:id="120652470">
                  <w:marLeft w:val="0"/>
                  <w:marRight w:val="0"/>
                  <w:marTop w:val="0"/>
                  <w:marBottom w:val="0"/>
                  <w:divBdr>
                    <w:top w:val="single" w:sz="2" w:space="1" w:color="FFFFFF"/>
                    <w:left w:val="single" w:sz="2" w:space="11" w:color="FFFFFF"/>
                    <w:bottom w:val="single" w:sz="2" w:space="1" w:color="FFFFFF"/>
                    <w:right w:val="single" w:sz="2" w:space="4" w:color="FFFFFF"/>
                  </w:divBdr>
                  <w:divsChild>
                    <w:div w:id="577011231">
                      <w:marLeft w:val="0"/>
                      <w:marRight w:val="0"/>
                      <w:marTop w:val="0"/>
                      <w:marBottom w:val="0"/>
                      <w:divBdr>
                        <w:top w:val="none" w:sz="0" w:space="0" w:color="auto"/>
                        <w:left w:val="none" w:sz="0" w:space="0" w:color="auto"/>
                        <w:bottom w:val="none" w:sz="0" w:space="0" w:color="auto"/>
                        <w:right w:val="none" w:sz="0" w:space="0" w:color="auto"/>
                      </w:divBdr>
                    </w:div>
                  </w:divsChild>
                </w:div>
                <w:div w:id="2114398666">
                  <w:marLeft w:val="0"/>
                  <w:marRight w:val="0"/>
                  <w:marTop w:val="0"/>
                  <w:marBottom w:val="0"/>
                  <w:divBdr>
                    <w:top w:val="single" w:sz="2" w:space="1" w:color="FFFFFF"/>
                    <w:left w:val="single" w:sz="2" w:space="11" w:color="FFFFFF"/>
                    <w:bottom w:val="single" w:sz="2" w:space="1" w:color="FFFFFF"/>
                    <w:right w:val="single" w:sz="2" w:space="4" w:color="FFFFFF"/>
                  </w:divBdr>
                  <w:divsChild>
                    <w:div w:id="82730731">
                      <w:marLeft w:val="0"/>
                      <w:marRight w:val="0"/>
                      <w:marTop w:val="0"/>
                      <w:marBottom w:val="0"/>
                      <w:divBdr>
                        <w:top w:val="none" w:sz="0" w:space="0" w:color="auto"/>
                        <w:left w:val="none" w:sz="0" w:space="0" w:color="auto"/>
                        <w:bottom w:val="none" w:sz="0" w:space="0" w:color="auto"/>
                        <w:right w:val="none" w:sz="0" w:space="0" w:color="auto"/>
                      </w:divBdr>
                    </w:div>
                  </w:divsChild>
                </w:div>
                <w:div w:id="1168834991">
                  <w:marLeft w:val="0"/>
                  <w:marRight w:val="0"/>
                  <w:marTop w:val="0"/>
                  <w:marBottom w:val="0"/>
                  <w:divBdr>
                    <w:top w:val="single" w:sz="2" w:space="1" w:color="FFFFFF"/>
                    <w:left w:val="single" w:sz="2" w:space="11" w:color="FFFFFF"/>
                    <w:bottom w:val="single" w:sz="2" w:space="1" w:color="FFFFFF"/>
                    <w:right w:val="single" w:sz="2" w:space="4" w:color="FFFFFF"/>
                  </w:divBdr>
                  <w:divsChild>
                    <w:div w:id="1320501277">
                      <w:marLeft w:val="0"/>
                      <w:marRight w:val="0"/>
                      <w:marTop w:val="0"/>
                      <w:marBottom w:val="0"/>
                      <w:divBdr>
                        <w:top w:val="none" w:sz="0" w:space="0" w:color="auto"/>
                        <w:left w:val="none" w:sz="0" w:space="0" w:color="auto"/>
                        <w:bottom w:val="none" w:sz="0" w:space="0" w:color="auto"/>
                        <w:right w:val="none" w:sz="0" w:space="0" w:color="auto"/>
                      </w:divBdr>
                    </w:div>
                  </w:divsChild>
                </w:div>
                <w:div w:id="1318530182">
                  <w:marLeft w:val="0"/>
                  <w:marRight w:val="0"/>
                  <w:marTop w:val="0"/>
                  <w:marBottom w:val="0"/>
                  <w:divBdr>
                    <w:top w:val="single" w:sz="2" w:space="1" w:color="FFFFFF"/>
                    <w:left w:val="single" w:sz="2" w:space="11" w:color="FFFFFF"/>
                    <w:bottom w:val="single" w:sz="2" w:space="1" w:color="FFFFFF"/>
                    <w:right w:val="single" w:sz="2" w:space="4" w:color="FFFFFF"/>
                  </w:divBdr>
                  <w:divsChild>
                    <w:div w:id="718699904">
                      <w:marLeft w:val="0"/>
                      <w:marRight w:val="0"/>
                      <w:marTop w:val="0"/>
                      <w:marBottom w:val="0"/>
                      <w:divBdr>
                        <w:top w:val="none" w:sz="0" w:space="0" w:color="auto"/>
                        <w:left w:val="none" w:sz="0" w:space="0" w:color="auto"/>
                        <w:bottom w:val="none" w:sz="0" w:space="0" w:color="auto"/>
                        <w:right w:val="none" w:sz="0" w:space="0" w:color="auto"/>
                      </w:divBdr>
                    </w:div>
                  </w:divsChild>
                </w:div>
                <w:div w:id="1268192254">
                  <w:marLeft w:val="0"/>
                  <w:marRight w:val="0"/>
                  <w:marTop w:val="0"/>
                  <w:marBottom w:val="0"/>
                  <w:divBdr>
                    <w:top w:val="single" w:sz="2" w:space="1" w:color="FFFFFF"/>
                    <w:left w:val="single" w:sz="2" w:space="11" w:color="FFFFFF"/>
                    <w:bottom w:val="single" w:sz="2" w:space="1" w:color="FFFFFF"/>
                    <w:right w:val="single" w:sz="2" w:space="4" w:color="FFFFFF"/>
                  </w:divBdr>
                  <w:divsChild>
                    <w:div w:id="473645099">
                      <w:marLeft w:val="0"/>
                      <w:marRight w:val="0"/>
                      <w:marTop w:val="0"/>
                      <w:marBottom w:val="0"/>
                      <w:divBdr>
                        <w:top w:val="none" w:sz="0" w:space="0" w:color="auto"/>
                        <w:left w:val="none" w:sz="0" w:space="0" w:color="auto"/>
                        <w:bottom w:val="none" w:sz="0" w:space="0" w:color="auto"/>
                        <w:right w:val="none" w:sz="0" w:space="0" w:color="auto"/>
                      </w:divBdr>
                    </w:div>
                  </w:divsChild>
                </w:div>
                <w:div w:id="1277904038">
                  <w:marLeft w:val="0"/>
                  <w:marRight w:val="0"/>
                  <w:marTop w:val="0"/>
                  <w:marBottom w:val="0"/>
                  <w:divBdr>
                    <w:top w:val="single" w:sz="2" w:space="1" w:color="FFFFFF"/>
                    <w:left w:val="single" w:sz="2" w:space="11" w:color="FFFFFF"/>
                    <w:bottom w:val="single" w:sz="2" w:space="1" w:color="FFFFFF"/>
                    <w:right w:val="single" w:sz="2" w:space="4" w:color="FFFFFF"/>
                  </w:divBdr>
                  <w:divsChild>
                    <w:div w:id="2107337857">
                      <w:marLeft w:val="0"/>
                      <w:marRight w:val="0"/>
                      <w:marTop w:val="0"/>
                      <w:marBottom w:val="0"/>
                      <w:divBdr>
                        <w:top w:val="none" w:sz="0" w:space="0" w:color="auto"/>
                        <w:left w:val="none" w:sz="0" w:space="0" w:color="auto"/>
                        <w:bottom w:val="none" w:sz="0" w:space="0" w:color="auto"/>
                        <w:right w:val="none" w:sz="0" w:space="0" w:color="auto"/>
                      </w:divBdr>
                    </w:div>
                  </w:divsChild>
                </w:div>
                <w:div w:id="699816519">
                  <w:marLeft w:val="0"/>
                  <w:marRight w:val="0"/>
                  <w:marTop w:val="0"/>
                  <w:marBottom w:val="0"/>
                  <w:divBdr>
                    <w:top w:val="single" w:sz="2" w:space="1" w:color="FFFFFF"/>
                    <w:left w:val="single" w:sz="2" w:space="11" w:color="FFFFFF"/>
                    <w:bottom w:val="single" w:sz="2" w:space="1" w:color="FFFFFF"/>
                    <w:right w:val="single" w:sz="2" w:space="4" w:color="FFFFFF"/>
                  </w:divBdr>
                  <w:divsChild>
                    <w:div w:id="833836319">
                      <w:marLeft w:val="0"/>
                      <w:marRight w:val="0"/>
                      <w:marTop w:val="0"/>
                      <w:marBottom w:val="0"/>
                      <w:divBdr>
                        <w:top w:val="none" w:sz="0" w:space="0" w:color="auto"/>
                        <w:left w:val="none" w:sz="0" w:space="0" w:color="auto"/>
                        <w:bottom w:val="none" w:sz="0" w:space="0" w:color="auto"/>
                        <w:right w:val="none" w:sz="0" w:space="0" w:color="auto"/>
                      </w:divBdr>
                    </w:div>
                  </w:divsChild>
                </w:div>
                <w:div w:id="224798775">
                  <w:marLeft w:val="0"/>
                  <w:marRight w:val="0"/>
                  <w:marTop w:val="0"/>
                  <w:marBottom w:val="0"/>
                  <w:divBdr>
                    <w:top w:val="single" w:sz="2" w:space="1" w:color="FFFFFF"/>
                    <w:left w:val="single" w:sz="2" w:space="11" w:color="FFFFFF"/>
                    <w:bottom w:val="single" w:sz="2" w:space="4" w:color="FFFFFF"/>
                    <w:right w:val="single" w:sz="2" w:space="4" w:color="FFFFFF"/>
                  </w:divBdr>
                  <w:divsChild>
                    <w:div w:id="18565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6424">
          <w:marLeft w:val="0"/>
          <w:marRight w:val="0"/>
          <w:marTop w:val="0"/>
          <w:marBottom w:val="300"/>
          <w:divBdr>
            <w:top w:val="none" w:sz="0" w:space="0" w:color="auto"/>
            <w:left w:val="none" w:sz="0" w:space="0" w:color="auto"/>
            <w:bottom w:val="none" w:sz="0" w:space="0" w:color="auto"/>
            <w:right w:val="none" w:sz="0" w:space="0" w:color="auto"/>
          </w:divBdr>
          <w:divsChild>
            <w:div w:id="574901913">
              <w:marLeft w:val="0"/>
              <w:marRight w:val="0"/>
              <w:marTop w:val="0"/>
              <w:marBottom w:val="0"/>
              <w:divBdr>
                <w:top w:val="none" w:sz="0" w:space="0" w:color="auto"/>
                <w:left w:val="none" w:sz="0" w:space="0" w:color="auto"/>
                <w:bottom w:val="none" w:sz="0" w:space="0" w:color="auto"/>
                <w:right w:val="none" w:sz="0" w:space="0" w:color="auto"/>
              </w:divBdr>
              <w:divsChild>
                <w:div w:id="649677625">
                  <w:marLeft w:val="0"/>
                  <w:marRight w:val="0"/>
                  <w:marTop w:val="0"/>
                  <w:marBottom w:val="0"/>
                  <w:divBdr>
                    <w:top w:val="single" w:sz="2" w:space="4" w:color="FFFFFF"/>
                    <w:left w:val="single" w:sz="2" w:space="11" w:color="FFFFFF"/>
                    <w:bottom w:val="single" w:sz="2" w:space="1" w:color="FFFFFF"/>
                    <w:right w:val="single" w:sz="2" w:space="4" w:color="FFFFFF"/>
                  </w:divBdr>
                  <w:divsChild>
                    <w:div w:id="66808874">
                      <w:marLeft w:val="0"/>
                      <w:marRight w:val="0"/>
                      <w:marTop w:val="0"/>
                      <w:marBottom w:val="0"/>
                      <w:divBdr>
                        <w:top w:val="none" w:sz="0" w:space="0" w:color="auto"/>
                        <w:left w:val="none" w:sz="0" w:space="0" w:color="auto"/>
                        <w:bottom w:val="none" w:sz="0" w:space="0" w:color="auto"/>
                        <w:right w:val="none" w:sz="0" w:space="0" w:color="auto"/>
                      </w:divBdr>
                    </w:div>
                  </w:divsChild>
                </w:div>
                <w:div w:id="397285197">
                  <w:marLeft w:val="0"/>
                  <w:marRight w:val="0"/>
                  <w:marTop w:val="0"/>
                  <w:marBottom w:val="0"/>
                  <w:divBdr>
                    <w:top w:val="single" w:sz="2" w:space="1" w:color="FFFFFF"/>
                    <w:left w:val="single" w:sz="2" w:space="11" w:color="FFFFFF"/>
                    <w:bottom w:val="single" w:sz="2" w:space="1" w:color="FFFFFF"/>
                    <w:right w:val="single" w:sz="2" w:space="4" w:color="FFFFFF"/>
                  </w:divBdr>
                  <w:divsChild>
                    <w:div w:id="1623074099">
                      <w:marLeft w:val="0"/>
                      <w:marRight w:val="0"/>
                      <w:marTop w:val="0"/>
                      <w:marBottom w:val="0"/>
                      <w:divBdr>
                        <w:top w:val="none" w:sz="0" w:space="0" w:color="auto"/>
                        <w:left w:val="none" w:sz="0" w:space="0" w:color="auto"/>
                        <w:bottom w:val="none" w:sz="0" w:space="0" w:color="auto"/>
                        <w:right w:val="none" w:sz="0" w:space="0" w:color="auto"/>
                      </w:divBdr>
                    </w:div>
                  </w:divsChild>
                </w:div>
                <w:div w:id="58938983">
                  <w:marLeft w:val="0"/>
                  <w:marRight w:val="0"/>
                  <w:marTop w:val="0"/>
                  <w:marBottom w:val="0"/>
                  <w:divBdr>
                    <w:top w:val="single" w:sz="2" w:space="1" w:color="FFFFFF"/>
                    <w:left w:val="single" w:sz="2" w:space="11" w:color="FFFFFF"/>
                    <w:bottom w:val="single" w:sz="2" w:space="1" w:color="FFFFFF"/>
                    <w:right w:val="single" w:sz="2" w:space="4" w:color="FFFFFF"/>
                  </w:divBdr>
                  <w:divsChild>
                    <w:div w:id="2051564311">
                      <w:marLeft w:val="0"/>
                      <w:marRight w:val="0"/>
                      <w:marTop w:val="0"/>
                      <w:marBottom w:val="0"/>
                      <w:divBdr>
                        <w:top w:val="none" w:sz="0" w:space="0" w:color="auto"/>
                        <w:left w:val="none" w:sz="0" w:space="0" w:color="auto"/>
                        <w:bottom w:val="none" w:sz="0" w:space="0" w:color="auto"/>
                        <w:right w:val="none" w:sz="0" w:space="0" w:color="auto"/>
                      </w:divBdr>
                    </w:div>
                  </w:divsChild>
                </w:div>
                <w:div w:id="581910923">
                  <w:marLeft w:val="0"/>
                  <w:marRight w:val="0"/>
                  <w:marTop w:val="0"/>
                  <w:marBottom w:val="0"/>
                  <w:divBdr>
                    <w:top w:val="single" w:sz="2" w:space="1" w:color="FFFFFF"/>
                    <w:left w:val="single" w:sz="2" w:space="11" w:color="FFFFFF"/>
                    <w:bottom w:val="single" w:sz="2" w:space="1" w:color="FFFFFF"/>
                    <w:right w:val="single" w:sz="2" w:space="4" w:color="FFFFFF"/>
                  </w:divBdr>
                  <w:divsChild>
                    <w:div w:id="1532105950">
                      <w:marLeft w:val="0"/>
                      <w:marRight w:val="0"/>
                      <w:marTop w:val="0"/>
                      <w:marBottom w:val="0"/>
                      <w:divBdr>
                        <w:top w:val="none" w:sz="0" w:space="0" w:color="auto"/>
                        <w:left w:val="none" w:sz="0" w:space="0" w:color="auto"/>
                        <w:bottom w:val="none" w:sz="0" w:space="0" w:color="auto"/>
                        <w:right w:val="none" w:sz="0" w:space="0" w:color="auto"/>
                      </w:divBdr>
                    </w:div>
                  </w:divsChild>
                </w:div>
                <w:div w:id="1259563048">
                  <w:marLeft w:val="0"/>
                  <w:marRight w:val="0"/>
                  <w:marTop w:val="0"/>
                  <w:marBottom w:val="0"/>
                  <w:divBdr>
                    <w:top w:val="single" w:sz="2" w:space="1" w:color="FFFFFF"/>
                    <w:left w:val="single" w:sz="2" w:space="11" w:color="FFFFFF"/>
                    <w:bottom w:val="single" w:sz="2" w:space="1" w:color="FFFFFF"/>
                    <w:right w:val="single" w:sz="2" w:space="4" w:color="FFFFFF"/>
                  </w:divBdr>
                  <w:divsChild>
                    <w:div w:id="62803241">
                      <w:marLeft w:val="0"/>
                      <w:marRight w:val="0"/>
                      <w:marTop w:val="0"/>
                      <w:marBottom w:val="0"/>
                      <w:divBdr>
                        <w:top w:val="none" w:sz="0" w:space="0" w:color="auto"/>
                        <w:left w:val="none" w:sz="0" w:space="0" w:color="auto"/>
                        <w:bottom w:val="none" w:sz="0" w:space="0" w:color="auto"/>
                        <w:right w:val="none" w:sz="0" w:space="0" w:color="auto"/>
                      </w:divBdr>
                    </w:div>
                  </w:divsChild>
                </w:div>
                <w:div w:id="148405729">
                  <w:marLeft w:val="0"/>
                  <w:marRight w:val="0"/>
                  <w:marTop w:val="0"/>
                  <w:marBottom w:val="0"/>
                  <w:divBdr>
                    <w:top w:val="single" w:sz="2" w:space="1" w:color="FFFFFF"/>
                    <w:left w:val="single" w:sz="2" w:space="11" w:color="FFFFFF"/>
                    <w:bottom w:val="single" w:sz="2" w:space="1" w:color="FFFFFF"/>
                    <w:right w:val="single" w:sz="2" w:space="4" w:color="FFFFFF"/>
                  </w:divBdr>
                  <w:divsChild>
                    <w:div w:id="2039239169">
                      <w:marLeft w:val="0"/>
                      <w:marRight w:val="0"/>
                      <w:marTop w:val="0"/>
                      <w:marBottom w:val="0"/>
                      <w:divBdr>
                        <w:top w:val="none" w:sz="0" w:space="0" w:color="auto"/>
                        <w:left w:val="none" w:sz="0" w:space="0" w:color="auto"/>
                        <w:bottom w:val="none" w:sz="0" w:space="0" w:color="auto"/>
                        <w:right w:val="none" w:sz="0" w:space="0" w:color="auto"/>
                      </w:divBdr>
                    </w:div>
                  </w:divsChild>
                </w:div>
                <w:div w:id="416287860">
                  <w:marLeft w:val="0"/>
                  <w:marRight w:val="0"/>
                  <w:marTop w:val="0"/>
                  <w:marBottom w:val="0"/>
                  <w:divBdr>
                    <w:top w:val="single" w:sz="2" w:space="1" w:color="FFFFFF"/>
                    <w:left w:val="single" w:sz="2" w:space="11" w:color="FFFFFF"/>
                    <w:bottom w:val="single" w:sz="2" w:space="1" w:color="FFFFFF"/>
                    <w:right w:val="single" w:sz="2" w:space="4" w:color="FFFFFF"/>
                  </w:divBdr>
                  <w:divsChild>
                    <w:div w:id="1029994395">
                      <w:marLeft w:val="0"/>
                      <w:marRight w:val="0"/>
                      <w:marTop w:val="0"/>
                      <w:marBottom w:val="0"/>
                      <w:divBdr>
                        <w:top w:val="none" w:sz="0" w:space="0" w:color="auto"/>
                        <w:left w:val="none" w:sz="0" w:space="0" w:color="auto"/>
                        <w:bottom w:val="none" w:sz="0" w:space="0" w:color="auto"/>
                        <w:right w:val="none" w:sz="0" w:space="0" w:color="auto"/>
                      </w:divBdr>
                    </w:div>
                  </w:divsChild>
                </w:div>
                <w:div w:id="198007375">
                  <w:marLeft w:val="0"/>
                  <w:marRight w:val="0"/>
                  <w:marTop w:val="0"/>
                  <w:marBottom w:val="0"/>
                  <w:divBdr>
                    <w:top w:val="single" w:sz="2" w:space="1" w:color="FFFFFF"/>
                    <w:left w:val="single" w:sz="2" w:space="11" w:color="FFFFFF"/>
                    <w:bottom w:val="single" w:sz="2" w:space="1" w:color="FFFFFF"/>
                    <w:right w:val="single" w:sz="2" w:space="4" w:color="FFFFFF"/>
                  </w:divBdr>
                  <w:divsChild>
                    <w:div w:id="1374958839">
                      <w:marLeft w:val="0"/>
                      <w:marRight w:val="0"/>
                      <w:marTop w:val="0"/>
                      <w:marBottom w:val="0"/>
                      <w:divBdr>
                        <w:top w:val="none" w:sz="0" w:space="0" w:color="auto"/>
                        <w:left w:val="none" w:sz="0" w:space="0" w:color="auto"/>
                        <w:bottom w:val="none" w:sz="0" w:space="0" w:color="auto"/>
                        <w:right w:val="none" w:sz="0" w:space="0" w:color="auto"/>
                      </w:divBdr>
                    </w:div>
                  </w:divsChild>
                </w:div>
                <w:div w:id="1757243258">
                  <w:marLeft w:val="0"/>
                  <w:marRight w:val="0"/>
                  <w:marTop w:val="0"/>
                  <w:marBottom w:val="0"/>
                  <w:divBdr>
                    <w:top w:val="single" w:sz="2" w:space="1" w:color="FFFFFF"/>
                    <w:left w:val="single" w:sz="2" w:space="11" w:color="FFFFFF"/>
                    <w:bottom w:val="single" w:sz="2" w:space="1" w:color="FFFFFF"/>
                    <w:right w:val="single" w:sz="2" w:space="4" w:color="FFFFFF"/>
                  </w:divBdr>
                  <w:divsChild>
                    <w:div w:id="802114721">
                      <w:marLeft w:val="0"/>
                      <w:marRight w:val="0"/>
                      <w:marTop w:val="0"/>
                      <w:marBottom w:val="0"/>
                      <w:divBdr>
                        <w:top w:val="none" w:sz="0" w:space="0" w:color="auto"/>
                        <w:left w:val="none" w:sz="0" w:space="0" w:color="auto"/>
                        <w:bottom w:val="none" w:sz="0" w:space="0" w:color="auto"/>
                        <w:right w:val="none" w:sz="0" w:space="0" w:color="auto"/>
                      </w:divBdr>
                    </w:div>
                  </w:divsChild>
                </w:div>
                <w:div w:id="1494374997">
                  <w:marLeft w:val="0"/>
                  <w:marRight w:val="0"/>
                  <w:marTop w:val="0"/>
                  <w:marBottom w:val="0"/>
                  <w:divBdr>
                    <w:top w:val="single" w:sz="2" w:space="1" w:color="FFFFFF"/>
                    <w:left w:val="single" w:sz="2" w:space="11" w:color="FFFFFF"/>
                    <w:bottom w:val="single" w:sz="2" w:space="4" w:color="FFFFFF"/>
                    <w:right w:val="single" w:sz="2" w:space="4" w:color="FFFFFF"/>
                  </w:divBdr>
                  <w:divsChild>
                    <w:div w:id="175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6817">
          <w:marLeft w:val="0"/>
          <w:marRight w:val="0"/>
          <w:marTop w:val="0"/>
          <w:marBottom w:val="300"/>
          <w:divBdr>
            <w:top w:val="none" w:sz="0" w:space="0" w:color="auto"/>
            <w:left w:val="none" w:sz="0" w:space="0" w:color="auto"/>
            <w:bottom w:val="none" w:sz="0" w:space="0" w:color="auto"/>
            <w:right w:val="none" w:sz="0" w:space="0" w:color="auto"/>
          </w:divBdr>
          <w:divsChild>
            <w:div w:id="1943536694">
              <w:marLeft w:val="0"/>
              <w:marRight w:val="0"/>
              <w:marTop w:val="0"/>
              <w:marBottom w:val="0"/>
              <w:divBdr>
                <w:top w:val="none" w:sz="0" w:space="0" w:color="auto"/>
                <w:left w:val="none" w:sz="0" w:space="0" w:color="auto"/>
                <w:bottom w:val="none" w:sz="0" w:space="0" w:color="auto"/>
                <w:right w:val="none" w:sz="0" w:space="0" w:color="auto"/>
              </w:divBdr>
              <w:divsChild>
                <w:div w:id="1881045588">
                  <w:marLeft w:val="0"/>
                  <w:marRight w:val="0"/>
                  <w:marTop w:val="0"/>
                  <w:marBottom w:val="0"/>
                  <w:divBdr>
                    <w:top w:val="single" w:sz="2" w:space="4" w:color="FFFFFF"/>
                    <w:left w:val="single" w:sz="2" w:space="11" w:color="FFFFFF"/>
                    <w:bottom w:val="single" w:sz="2" w:space="1" w:color="FFFFFF"/>
                    <w:right w:val="single" w:sz="2" w:space="4" w:color="FFFFFF"/>
                  </w:divBdr>
                  <w:divsChild>
                    <w:div w:id="1026294343">
                      <w:marLeft w:val="0"/>
                      <w:marRight w:val="0"/>
                      <w:marTop w:val="0"/>
                      <w:marBottom w:val="0"/>
                      <w:divBdr>
                        <w:top w:val="none" w:sz="0" w:space="0" w:color="auto"/>
                        <w:left w:val="none" w:sz="0" w:space="0" w:color="auto"/>
                        <w:bottom w:val="none" w:sz="0" w:space="0" w:color="auto"/>
                        <w:right w:val="none" w:sz="0" w:space="0" w:color="auto"/>
                      </w:divBdr>
                    </w:div>
                  </w:divsChild>
                </w:div>
                <w:div w:id="1743407989">
                  <w:marLeft w:val="0"/>
                  <w:marRight w:val="0"/>
                  <w:marTop w:val="0"/>
                  <w:marBottom w:val="0"/>
                  <w:divBdr>
                    <w:top w:val="single" w:sz="2" w:space="1" w:color="FFFFFF"/>
                    <w:left w:val="single" w:sz="2" w:space="11" w:color="FFFFFF"/>
                    <w:bottom w:val="single" w:sz="2" w:space="1" w:color="FFFFFF"/>
                    <w:right w:val="single" w:sz="2" w:space="4" w:color="FFFFFF"/>
                  </w:divBdr>
                  <w:divsChild>
                    <w:div w:id="500507970">
                      <w:marLeft w:val="0"/>
                      <w:marRight w:val="0"/>
                      <w:marTop w:val="0"/>
                      <w:marBottom w:val="0"/>
                      <w:divBdr>
                        <w:top w:val="none" w:sz="0" w:space="0" w:color="auto"/>
                        <w:left w:val="none" w:sz="0" w:space="0" w:color="auto"/>
                        <w:bottom w:val="none" w:sz="0" w:space="0" w:color="auto"/>
                        <w:right w:val="none" w:sz="0" w:space="0" w:color="auto"/>
                      </w:divBdr>
                    </w:div>
                  </w:divsChild>
                </w:div>
                <w:div w:id="558445075">
                  <w:marLeft w:val="0"/>
                  <w:marRight w:val="0"/>
                  <w:marTop w:val="0"/>
                  <w:marBottom w:val="0"/>
                  <w:divBdr>
                    <w:top w:val="single" w:sz="2" w:space="1" w:color="FFFFFF"/>
                    <w:left w:val="single" w:sz="2" w:space="11" w:color="FFFFFF"/>
                    <w:bottom w:val="single" w:sz="2" w:space="1" w:color="FFFFFF"/>
                    <w:right w:val="single" w:sz="2" w:space="4" w:color="FFFFFF"/>
                  </w:divBdr>
                  <w:divsChild>
                    <w:div w:id="1668049518">
                      <w:marLeft w:val="0"/>
                      <w:marRight w:val="0"/>
                      <w:marTop w:val="0"/>
                      <w:marBottom w:val="0"/>
                      <w:divBdr>
                        <w:top w:val="none" w:sz="0" w:space="0" w:color="auto"/>
                        <w:left w:val="none" w:sz="0" w:space="0" w:color="auto"/>
                        <w:bottom w:val="none" w:sz="0" w:space="0" w:color="auto"/>
                        <w:right w:val="none" w:sz="0" w:space="0" w:color="auto"/>
                      </w:divBdr>
                    </w:div>
                  </w:divsChild>
                </w:div>
                <w:div w:id="1497382067">
                  <w:marLeft w:val="0"/>
                  <w:marRight w:val="0"/>
                  <w:marTop w:val="0"/>
                  <w:marBottom w:val="0"/>
                  <w:divBdr>
                    <w:top w:val="single" w:sz="2" w:space="1" w:color="FFFFFF"/>
                    <w:left w:val="single" w:sz="2" w:space="11" w:color="FFFFFF"/>
                    <w:bottom w:val="single" w:sz="2" w:space="1" w:color="FFFFFF"/>
                    <w:right w:val="single" w:sz="2" w:space="4" w:color="FFFFFF"/>
                  </w:divBdr>
                  <w:divsChild>
                    <w:div w:id="156651608">
                      <w:marLeft w:val="0"/>
                      <w:marRight w:val="0"/>
                      <w:marTop w:val="0"/>
                      <w:marBottom w:val="0"/>
                      <w:divBdr>
                        <w:top w:val="none" w:sz="0" w:space="0" w:color="auto"/>
                        <w:left w:val="none" w:sz="0" w:space="0" w:color="auto"/>
                        <w:bottom w:val="none" w:sz="0" w:space="0" w:color="auto"/>
                        <w:right w:val="none" w:sz="0" w:space="0" w:color="auto"/>
                      </w:divBdr>
                    </w:div>
                  </w:divsChild>
                </w:div>
                <w:div w:id="1476529494">
                  <w:marLeft w:val="0"/>
                  <w:marRight w:val="0"/>
                  <w:marTop w:val="0"/>
                  <w:marBottom w:val="0"/>
                  <w:divBdr>
                    <w:top w:val="single" w:sz="2" w:space="1" w:color="FFFFFF"/>
                    <w:left w:val="single" w:sz="2" w:space="11" w:color="FFFFFF"/>
                    <w:bottom w:val="single" w:sz="2" w:space="1" w:color="FFFFFF"/>
                    <w:right w:val="single" w:sz="2" w:space="4" w:color="FFFFFF"/>
                  </w:divBdr>
                  <w:divsChild>
                    <w:div w:id="949438128">
                      <w:marLeft w:val="0"/>
                      <w:marRight w:val="0"/>
                      <w:marTop w:val="0"/>
                      <w:marBottom w:val="0"/>
                      <w:divBdr>
                        <w:top w:val="none" w:sz="0" w:space="0" w:color="auto"/>
                        <w:left w:val="none" w:sz="0" w:space="0" w:color="auto"/>
                        <w:bottom w:val="none" w:sz="0" w:space="0" w:color="auto"/>
                        <w:right w:val="none" w:sz="0" w:space="0" w:color="auto"/>
                      </w:divBdr>
                    </w:div>
                  </w:divsChild>
                </w:div>
                <w:div w:id="1884973500">
                  <w:marLeft w:val="0"/>
                  <w:marRight w:val="0"/>
                  <w:marTop w:val="0"/>
                  <w:marBottom w:val="0"/>
                  <w:divBdr>
                    <w:top w:val="single" w:sz="2" w:space="1" w:color="FFFFFF"/>
                    <w:left w:val="single" w:sz="2" w:space="11" w:color="FFFFFF"/>
                    <w:bottom w:val="single" w:sz="2" w:space="1" w:color="FFFFFF"/>
                    <w:right w:val="single" w:sz="2" w:space="4" w:color="FFFFFF"/>
                  </w:divBdr>
                  <w:divsChild>
                    <w:div w:id="824516076">
                      <w:marLeft w:val="0"/>
                      <w:marRight w:val="0"/>
                      <w:marTop w:val="0"/>
                      <w:marBottom w:val="0"/>
                      <w:divBdr>
                        <w:top w:val="none" w:sz="0" w:space="0" w:color="auto"/>
                        <w:left w:val="none" w:sz="0" w:space="0" w:color="auto"/>
                        <w:bottom w:val="none" w:sz="0" w:space="0" w:color="auto"/>
                        <w:right w:val="none" w:sz="0" w:space="0" w:color="auto"/>
                      </w:divBdr>
                    </w:div>
                  </w:divsChild>
                </w:div>
                <w:div w:id="1943685816">
                  <w:marLeft w:val="0"/>
                  <w:marRight w:val="0"/>
                  <w:marTop w:val="0"/>
                  <w:marBottom w:val="0"/>
                  <w:divBdr>
                    <w:top w:val="single" w:sz="2" w:space="1" w:color="FFFFFF"/>
                    <w:left w:val="single" w:sz="2" w:space="11" w:color="FFFFFF"/>
                    <w:bottom w:val="single" w:sz="2" w:space="1" w:color="FFFFFF"/>
                    <w:right w:val="single" w:sz="2" w:space="4" w:color="FFFFFF"/>
                  </w:divBdr>
                  <w:divsChild>
                    <w:div w:id="1866482322">
                      <w:marLeft w:val="0"/>
                      <w:marRight w:val="0"/>
                      <w:marTop w:val="0"/>
                      <w:marBottom w:val="0"/>
                      <w:divBdr>
                        <w:top w:val="none" w:sz="0" w:space="0" w:color="auto"/>
                        <w:left w:val="none" w:sz="0" w:space="0" w:color="auto"/>
                        <w:bottom w:val="none" w:sz="0" w:space="0" w:color="auto"/>
                        <w:right w:val="none" w:sz="0" w:space="0" w:color="auto"/>
                      </w:divBdr>
                    </w:div>
                  </w:divsChild>
                </w:div>
                <w:div w:id="1101411342">
                  <w:marLeft w:val="0"/>
                  <w:marRight w:val="0"/>
                  <w:marTop w:val="0"/>
                  <w:marBottom w:val="0"/>
                  <w:divBdr>
                    <w:top w:val="single" w:sz="2" w:space="1" w:color="FFFFFF"/>
                    <w:left w:val="single" w:sz="2" w:space="11" w:color="FFFFFF"/>
                    <w:bottom w:val="single" w:sz="2" w:space="1" w:color="FFFFFF"/>
                    <w:right w:val="single" w:sz="2" w:space="4" w:color="FFFFFF"/>
                  </w:divBdr>
                  <w:divsChild>
                    <w:div w:id="165289798">
                      <w:marLeft w:val="0"/>
                      <w:marRight w:val="0"/>
                      <w:marTop w:val="0"/>
                      <w:marBottom w:val="0"/>
                      <w:divBdr>
                        <w:top w:val="none" w:sz="0" w:space="0" w:color="auto"/>
                        <w:left w:val="none" w:sz="0" w:space="0" w:color="auto"/>
                        <w:bottom w:val="none" w:sz="0" w:space="0" w:color="auto"/>
                        <w:right w:val="none" w:sz="0" w:space="0" w:color="auto"/>
                      </w:divBdr>
                    </w:div>
                  </w:divsChild>
                </w:div>
                <w:div w:id="524515183">
                  <w:marLeft w:val="0"/>
                  <w:marRight w:val="0"/>
                  <w:marTop w:val="0"/>
                  <w:marBottom w:val="0"/>
                  <w:divBdr>
                    <w:top w:val="single" w:sz="2" w:space="1" w:color="FFFFFF"/>
                    <w:left w:val="single" w:sz="2" w:space="11" w:color="FFFFFF"/>
                    <w:bottom w:val="single" w:sz="2" w:space="1" w:color="FFFFFF"/>
                    <w:right w:val="single" w:sz="2" w:space="4" w:color="FFFFFF"/>
                  </w:divBdr>
                  <w:divsChild>
                    <w:div w:id="162815347">
                      <w:marLeft w:val="0"/>
                      <w:marRight w:val="0"/>
                      <w:marTop w:val="0"/>
                      <w:marBottom w:val="0"/>
                      <w:divBdr>
                        <w:top w:val="none" w:sz="0" w:space="0" w:color="auto"/>
                        <w:left w:val="none" w:sz="0" w:space="0" w:color="auto"/>
                        <w:bottom w:val="none" w:sz="0" w:space="0" w:color="auto"/>
                        <w:right w:val="none" w:sz="0" w:space="0" w:color="auto"/>
                      </w:divBdr>
                    </w:div>
                  </w:divsChild>
                </w:div>
                <w:div w:id="328870397">
                  <w:marLeft w:val="0"/>
                  <w:marRight w:val="0"/>
                  <w:marTop w:val="0"/>
                  <w:marBottom w:val="0"/>
                  <w:divBdr>
                    <w:top w:val="single" w:sz="2" w:space="1" w:color="FFFFFF"/>
                    <w:left w:val="single" w:sz="2" w:space="11" w:color="FFFFFF"/>
                    <w:bottom w:val="single" w:sz="2" w:space="1" w:color="FFFFFF"/>
                    <w:right w:val="single" w:sz="2" w:space="4" w:color="FFFFFF"/>
                  </w:divBdr>
                  <w:divsChild>
                    <w:div w:id="1990818985">
                      <w:marLeft w:val="0"/>
                      <w:marRight w:val="0"/>
                      <w:marTop w:val="0"/>
                      <w:marBottom w:val="0"/>
                      <w:divBdr>
                        <w:top w:val="none" w:sz="0" w:space="0" w:color="auto"/>
                        <w:left w:val="none" w:sz="0" w:space="0" w:color="auto"/>
                        <w:bottom w:val="none" w:sz="0" w:space="0" w:color="auto"/>
                        <w:right w:val="none" w:sz="0" w:space="0" w:color="auto"/>
                      </w:divBdr>
                    </w:div>
                  </w:divsChild>
                </w:div>
                <w:div w:id="438137633">
                  <w:marLeft w:val="0"/>
                  <w:marRight w:val="0"/>
                  <w:marTop w:val="0"/>
                  <w:marBottom w:val="0"/>
                  <w:divBdr>
                    <w:top w:val="single" w:sz="2" w:space="1" w:color="FFFFFF"/>
                    <w:left w:val="single" w:sz="2" w:space="11" w:color="FFFFFF"/>
                    <w:bottom w:val="single" w:sz="2" w:space="1" w:color="FFFFFF"/>
                    <w:right w:val="single" w:sz="2" w:space="4" w:color="FFFFFF"/>
                  </w:divBdr>
                  <w:divsChild>
                    <w:div w:id="1651444103">
                      <w:marLeft w:val="0"/>
                      <w:marRight w:val="0"/>
                      <w:marTop w:val="0"/>
                      <w:marBottom w:val="0"/>
                      <w:divBdr>
                        <w:top w:val="none" w:sz="0" w:space="0" w:color="auto"/>
                        <w:left w:val="none" w:sz="0" w:space="0" w:color="auto"/>
                        <w:bottom w:val="none" w:sz="0" w:space="0" w:color="auto"/>
                        <w:right w:val="none" w:sz="0" w:space="0" w:color="auto"/>
                      </w:divBdr>
                    </w:div>
                  </w:divsChild>
                </w:div>
                <w:div w:id="745106746">
                  <w:marLeft w:val="0"/>
                  <w:marRight w:val="0"/>
                  <w:marTop w:val="0"/>
                  <w:marBottom w:val="0"/>
                  <w:divBdr>
                    <w:top w:val="single" w:sz="2" w:space="1" w:color="FFFFFF"/>
                    <w:left w:val="single" w:sz="2" w:space="11" w:color="FFFFFF"/>
                    <w:bottom w:val="single" w:sz="2" w:space="1" w:color="FFFFFF"/>
                    <w:right w:val="single" w:sz="2" w:space="4" w:color="FFFFFF"/>
                  </w:divBdr>
                  <w:divsChild>
                    <w:div w:id="1798178531">
                      <w:marLeft w:val="0"/>
                      <w:marRight w:val="0"/>
                      <w:marTop w:val="0"/>
                      <w:marBottom w:val="0"/>
                      <w:divBdr>
                        <w:top w:val="none" w:sz="0" w:space="0" w:color="auto"/>
                        <w:left w:val="none" w:sz="0" w:space="0" w:color="auto"/>
                        <w:bottom w:val="none" w:sz="0" w:space="0" w:color="auto"/>
                        <w:right w:val="none" w:sz="0" w:space="0" w:color="auto"/>
                      </w:divBdr>
                    </w:div>
                  </w:divsChild>
                </w:div>
                <w:div w:id="1066799706">
                  <w:marLeft w:val="0"/>
                  <w:marRight w:val="0"/>
                  <w:marTop w:val="0"/>
                  <w:marBottom w:val="0"/>
                  <w:divBdr>
                    <w:top w:val="single" w:sz="2" w:space="1" w:color="FFFFFF"/>
                    <w:left w:val="single" w:sz="2" w:space="11" w:color="FFFFFF"/>
                    <w:bottom w:val="single" w:sz="2" w:space="1" w:color="FFFFFF"/>
                    <w:right w:val="single" w:sz="2" w:space="4" w:color="FFFFFF"/>
                  </w:divBdr>
                  <w:divsChild>
                    <w:div w:id="32967529">
                      <w:marLeft w:val="0"/>
                      <w:marRight w:val="0"/>
                      <w:marTop w:val="0"/>
                      <w:marBottom w:val="0"/>
                      <w:divBdr>
                        <w:top w:val="none" w:sz="0" w:space="0" w:color="auto"/>
                        <w:left w:val="none" w:sz="0" w:space="0" w:color="auto"/>
                        <w:bottom w:val="none" w:sz="0" w:space="0" w:color="auto"/>
                        <w:right w:val="none" w:sz="0" w:space="0" w:color="auto"/>
                      </w:divBdr>
                    </w:div>
                  </w:divsChild>
                </w:div>
                <w:div w:id="2117749757">
                  <w:marLeft w:val="0"/>
                  <w:marRight w:val="0"/>
                  <w:marTop w:val="0"/>
                  <w:marBottom w:val="0"/>
                  <w:divBdr>
                    <w:top w:val="single" w:sz="2" w:space="1" w:color="FFFFFF"/>
                    <w:left w:val="single" w:sz="2" w:space="11" w:color="FFFFFF"/>
                    <w:bottom w:val="single" w:sz="2" w:space="1" w:color="FFFFFF"/>
                    <w:right w:val="single" w:sz="2" w:space="4" w:color="FFFFFF"/>
                  </w:divBdr>
                  <w:divsChild>
                    <w:div w:id="551620656">
                      <w:marLeft w:val="0"/>
                      <w:marRight w:val="0"/>
                      <w:marTop w:val="0"/>
                      <w:marBottom w:val="0"/>
                      <w:divBdr>
                        <w:top w:val="none" w:sz="0" w:space="0" w:color="auto"/>
                        <w:left w:val="none" w:sz="0" w:space="0" w:color="auto"/>
                        <w:bottom w:val="none" w:sz="0" w:space="0" w:color="auto"/>
                        <w:right w:val="none" w:sz="0" w:space="0" w:color="auto"/>
                      </w:divBdr>
                    </w:div>
                  </w:divsChild>
                </w:div>
                <w:div w:id="1352494738">
                  <w:marLeft w:val="0"/>
                  <w:marRight w:val="0"/>
                  <w:marTop w:val="0"/>
                  <w:marBottom w:val="0"/>
                  <w:divBdr>
                    <w:top w:val="single" w:sz="2" w:space="1" w:color="FFFFFF"/>
                    <w:left w:val="single" w:sz="2" w:space="11" w:color="FFFFFF"/>
                    <w:bottom w:val="single" w:sz="2" w:space="1" w:color="FFFFFF"/>
                    <w:right w:val="single" w:sz="2" w:space="4" w:color="FFFFFF"/>
                  </w:divBdr>
                  <w:divsChild>
                    <w:div w:id="1008292882">
                      <w:marLeft w:val="0"/>
                      <w:marRight w:val="0"/>
                      <w:marTop w:val="0"/>
                      <w:marBottom w:val="0"/>
                      <w:divBdr>
                        <w:top w:val="none" w:sz="0" w:space="0" w:color="auto"/>
                        <w:left w:val="none" w:sz="0" w:space="0" w:color="auto"/>
                        <w:bottom w:val="none" w:sz="0" w:space="0" w:color="auto"/>
                        <w:right w:val="none" w:sz="0" w:space="0" w:color="auto"/>
                      </w:divBdr>
                    </w:div>
                  </w:divsChild>
                </w:div>
                <w:div w:id="1982609719">
                  <w:marLeft w:val="0"/>
                  <w:marRight w:val="0"/>
                  <w:marTop w:val="0"/>
                  <w:marBottom w:val="0"/>
                  <w:divBdr>
                    <w:top w:val="single" w:sz="2" w:space="1" w:color="FFFFFF"/>
                    <w:left w:val="single" w:sz="2" w:space="11" w:color="FFFFFF"/>
                    <w:bottom w:val="single" w:sz="2" w:space="1" w:color="FFFFFF"/>
                    <w:right w:val="single" w:sz="2" w:space="4" w:color="FFFFFF"/>
                  </w:divBdr>
                  <w:divsChild>
                    <w:div w:id="2004430597">
                      <w:marLeft w:val="0"/>
                      <w:marRight w:val="0"/>
                      <w:marTop w:val="0"/>
                      <w:marBottom w:val="0"/>
                      <w:divBdr>
                        <w:top w:val="none" w:sz="0" w:space="0" w:color="auto"/>
                        <w:left w:val="none" w:sz="0" w:space="0" w:color="auto"/>
                        <w:bottom w:val="none" w:sz="0" w:space="0" w:color="auto"/>
                        <w:right w:val="none" w:sz="0" w:space="0" w:color="auto"/>
                      </w:divBdr>
                    </w:div>
                  </w:divsChild>
                </w:div>
                <w:div w:id="1047024973">
                  <w:marLeft w:val="0"/>
                  <w:marRight w:val="0"/>
                  <w:marTop w:val="0"/>
                  <w:marBottom w:val="0"/>
                  <w:divBdr>
                    <w:top w:val="single" w:sz="2" w:space="1" w:color="FFFFFF"/>
                    <w:left w:val="single" w:sz="2" w:space="11" w:color="FFFFFF"/>
                    <w:bottom w:val="single" w:sz="2" w:space="1" w:color="FFFFFF"/>
                    <w:right w:val="single" w:sz="2" w:space="4" w:color="FFFFFF"/>
                  </w:divBdr>
                  <w:divsChild>
                    <w:div w:id="131870311">
                      <w:marLeft w:val="0"/>
                      <w:marRight w:val="0"/>
                      <w:marTop w:val="0"/>
                      <w:marBottom w:val="0"/>
                      <w:divBdr>
                        <w:top w:val="none" w:sz="0" w:space="0" w:color="auto"/>
                        <w:left w:val="none" w:sz="0" w:space="0" w:color="auto"/>
                        <w:bottom w:val="none" w:sz="0" w:space="0" w:color="auto"/>
                        <w:right w:val="none" w:sz="0" w:space="0" w:color="auto"/>
                      </w:divBdr>
                    </w:div>
                  </w:divsChild>
                </w:div>
                <w:div w:id="1874341347">
                  <w:marLeft w:val="0"/>
                  <w:marRight w:val="0"/>
                  <w:marTop w:val="0"/>
                  <w:marBottom w:val="0"/>
                  <w:divBdr>
                    <w:top w:val="single" w:sz="2" w:space="1" w:color="FFFFFF"/>
                    <w:left w:val="single" w:sz="2" w:space="11" w:color="FFFFFF"/>
                    <w:bottom w:val="single" w:sz="2" w:space="1" w:color="FFFFFF"/>
                    <w:right w:val="single" w:sz="2" w:space="4" w:color="FFFFFF"/>
                  </w:divBdr>
                  <w:divsChild>
                    <w:div w:id="305400292">
                      <w:marLeft w:val="0"/>
                      <w:marRight w:val="0"/>
                      <w:marTop w:val="0"/>
                      <w:marBottom w:val="0"/>
                      <w:divBdr>
                        <w:top w:val="none" w:sz="0" w:space="0" w:color="auto"/>
                        <w:left w:val="none" w:sz="0" w:space="0" w:color="auto"/>
                        <w:bottom w:val="none" w:sz="0" w:space="0" w:color="auto"/>
                        <w:right w:val="none" w:sz="0" w:space="0" w:color="auto"/>
                      </w:divBdr>
                    </w:div>
                  </w:divsChild>
                </w:div>
                <w:div w:id="1042172822">
                  <w:marLeft w:val="0"/>
                  <w:marRight w:val="0"/>
                  <w:marTop w:val="0"/>
                  <w:marBottom w:val="0"/>
                  <w:divBdr>
                    <w:top w:val="single" w:sz="2" w:space="1" w:color="FFFFFF"/>
                    <w:left w:val="single" w:sz="2" w:space="11" w:color="FFFFFF"/>
                    <w:bottom w:val="single" w:sz="2" w:space="1" w:color="FFFFFF"/>
                    <w:right w:val="single" w:sz="2" w:space="4" w:color="FFFFFF"/>
                  </w:divBdr>
                  <w:divsChild>
                    <w:div w:id="1818566870">
                      <w:marLeft w:val="0"/>
                      <w:marRight w:val="0"/>
                      <w:marTop w:val="0"/>
                      <w:marBottom w:val="0"/>
                      <w:divBdr>
                        <w:top w:val="none" w:sz="0" w:space="0" w:color="auto"/>
                        <w:left w:val="none" w:sz="0" w:space="0" w:color="auto"/>
                        <w:bottom w:val="none" w:sz="0" w:space="0" w:color="auto"/>
                        <w:right w:val="none" w:sz="0" w:space="0" w:color="auto"/>
                      </w:divBdr>
                    </w:div>
                  </w:divsChild>
                </w:div>
                <w:div w:id="1271477506">
                  <w:marLeft w:val="0"/>
                  <w:marRight w:val="0"/>
                  <w:marTop w:val="0"/>
                  <w:marBottom w:val="0"/>
                  <w:divBdr>
                    <w:top w:val="single" w:sz="2" w:space="1" w:color="FFFFFF"/>
                    <w:left w:val="single" w:sz="2" w:space="11" w:color="FFFFFF"/>
                    <w:bottom w:val="single" w:sz="2" w:space="1" w:color="FFFFFF"/>
                    <w:right w:val="single" w:sz="2" w:space="4" w:color="FFFFFF"/>
                  </w:divBdr>
                  <w:divsChild>
                    <w:div w:id="1234316476">
                      <w:marLeft w:val="0"/>
                      <w:marRight w:val="0"/>
                      <w:marTop w:val="0"/>
                      <w:marBottom w:val="0"/>
                      <w:divBdr>
                        <w:top w:val="none" w:sz="0" w:space="0" w:color="auto"/>
                        <w:left w:val="none" w:sz="0" w:space="0" w:color="auto"/>
                        <w:bottom w:val="none" w:sz="0" w:space="0" w:color="auto"/>
                        <w:right w:val="none" w:sz="0" w:space="0" w:color="auto"/>
                      </w:divBdr>
                    </w:div>
                  </w:divsChild>
                </w:div>
                <w:div w:id="1783457615">
                  <w:marLeft w:val="0"/>
                  <w:marRight w:val="0"/>
                  <w:marTop w:val="0"/>
                  <w:marBottom w:val="0"/>
                  <w:divBdr>
                    <w:top w:val="single" w:sz="2" w:space="1" w:color="FFFFFF"/>
                    <w:left w:val="single" w:sz="2" w:space="11" w:color="FFFFFF"/>
                    <w:bottom w:val="single" w:sz="2" w:space="1" w:color="FFFFFF"/>
                    <w:right w:val="single" w:sz="2" w:space="4" w:color="FFFFFF"/>
                  </w:divBdr>
                  <w:divsChild>
                    <w:div w:id="533737161">
                      <w:marLeft w:val="0"/>
                      <w:marRight w:val="0"/>
                      <w:marTop w:val="0"/>
                      <w:marBottom w:val="0"/>
                      <w:divBdr>
                        <w:top w:val="none" w:sz="0" w:space="0" w:color="auto"/>
                        <w:left w:val="none" w:sz="0" w:space="0" w:color="auto"/>
                        <w:bottom w:val="none" w:sz="0" w:space="0" w:color="auto"/>
                        <w:right w:val="none" w:sz="0" w:space="0" w:color="auto"/>
                      </w:divBdr>
                    </w:div>
                  </w:divsChild>
                </w:div>
                <w:div w:id="207112460">
                  <w:marLeft w:val="0"/>
                  <w:marRight w:val="0"/>
                  <w:marTop w:val="0"/>
                  <w:marBottom w:val="0"/>
                  <w:divBdr>
                    <w:top w:val="single" w:sz="2" w:space="1" w:color="FFFFFF"/>
                    <w:left w:val="single" w:sz="2" w:space="11" w:color="FFFFFF"/>
                    <w:bottom w:val="single" w:sz="2" w:space="1" w:color="FFFFFF"/>
                    <w:right w:val="single" w:sz="2" w:space="4" w:color="FFFFFF"/>
                  </w:divBdr>
                  <w:divsChild>
                    <w:div w:id="1887908337">
                      <w:marLeft w:val="0"/>
                      <w:marRight w:val="0"/>
                      <w:marTop w:val="0"/>
                      <w:marBottom w:val="0"/>
                      <w:divBdr>
                        <w:top w:val="none" w:sz="0" w:space="0" w:color="auto"/>
                        <w:left w:val="none" w:sz="0" w:space="0" w:color="auto"/>
                        <w:bottom w:val="none" w:sz="0" w:space="0" w:color="auto"/>
                        <w:right w:val="none" w:sz="0" w:space="0" w:color="auto"/>
                      </w:divBdr>
                    </w:div>
                  </w:divsChild>
                </w:div>
                <w:div w:id="82075905">
                  <w:marLeft w:val="0"/>
                  <w:marRight w:val="0"/>
                  <w:marTop w:val="0"/>
                  <w:marBottom w:val="0"/>
                  <w:divBdr>
                    <w:top w:val="single" w:sz="2" w:space="1" w:color="FFFFFF"/>
                    <w:left w:val="single" w:sz="2" w:space="11" w:color="FFFFFF"/>
                    <w:bottom w:val="single" w:sz="2" w:space="1" w:color="FFFFFF"/>
                    <w:right w:val="single" w:sz="2" w:space="4" w:color="FFFFFF"/>
                  </w:divBdr>
                  <w:divsChild>
                    <w:div w:id="1827816436">
                      <w:marLeft w:val="0"/>
                      <w:marRight w:val="0"/>
                      <w:marTop w:val="0"/>
                      <w:marBottom w:val="0"/>
                      <w:divBdr>
                        <w:top w:val="none" w:sz="0" w:space="0" w:color="auto"/>
                        <w:left w:val="none" w:sz="0" w:space="0" w:color="auto"/>
                        <w:bottom w:val="none" w:sz="0" w:space="0" w:color="auto"/>
                        <w:right w:val="none" w:sz="0" w:space="0" w:color="auto"/>
                      </w:divBdr>
                    </w:div>
                  </w:divsChild>
                </w:div>
                <w:div w:id="665204291">
                  <w:marLeft w:val="0"/>
                  <w:marRight w:val="0"/>
                  <w:marTop w:val="0"/>
                  <w:marBottom w:val="0"/>
                  <w:divBdr>
                    <w:top w:val="single" w:sz="2" w:space="1" w:color="FFFFFF"/>
                    <w:left w:val="single" w:sz="2" w:space="11" w:color="FFFFFF"/>
                    <w:bottom w:val="single" w:sz="2" w:space="1" w:color="FFFFFF"/>
                    <w:right w:val="single" w:sz="2" w:space="4" w:color="FFFFFF"/>
                  </w:divBdr>
                  <w:divsChild>
                    <w:div w:id="370544482">
                      <w:marLeft w:val="0"/>
                      <w:marRight w:val="0"/>
                      <w:marTop w:val="0"/>
                      <w:marBottom w:val="0"/>
                      <w:divBdr>
                        <w:top w:val="none" w:sz="0" w:space="0" w:color="auto"/>
                        <w:left w:val="none" w:sz="0" w:space="0" w:color="auto"/>
                        <w:bottom w:val="none" w:sz="0" w:space="0" w:color="auto"/>
                        <w:right w:val="none" w:sz="0" w:space="0" w:color="auto"/>
                      </w:divBdr>
                    </w:div>
                  </w:divsChild>
                </w:div>
                <w:div w:id="1212886158">
                  <w:marLeft w:val="0"/>
                  <w:marRight w:val="0"/>
                  <w:marTop w:val="0"/>
                  <w:marBottom w:val="0"/>
                  <w:divBdr>
                    <w:top w:val="single" w:sz="2" w:space="1" w:color="FFFFFF"/>
                    <w:left w:val="single" w:sz="2" w:space="11" w:color="FFFFFF"/>
                    <w:bottom w:val="single" w:sz="2" w:space="1" w:color="FFFFFF"/>
                    <w:right w:val="single" w:sz="2" w:space="4" w:color="FFFFFF"/>
                  </w:divBdr>
                  <w:divsChild>
                    <w:div w:id="763037688">
                      <w:marLeft w:val="0"/>
                      <w:marRight w:val="0"/>
                      <w:marTop w:val="0"/>
                      <w:marBottom w:val="0"/>
                      <w:divBdr>
                        <w:top w:val="none" w:sz="0" w:space="0" w:color="auto"/>
                        <w:left w:val="none" w:sz="0" w:space="0" w:color="auto"/>
                        <w:bottom w:val="none" w:sz="0" w:space="0" w:color="auto"/>
                        <w:right w:val="none" w:sz="0" w:space="0" w:color="auto"/>
                      </w:divBdr>
                    </w:div>
                  </w:divsChild>
                </w:div>
                <w:div w:id="1418288400">
                  <w:marLeft w:val="0"/>
                  <w:marRight w:val="0"/>
                  <w:marTop w:val="0"/>
                  <w:marBottom w:val="0"/>
                  <w:divBdr>
                    <w:top w:val="single" w:sz="2" w:space="1" w:color="FFFFFF"/>
                    <w:left w:val="single" w:sz="2" w:space="11" w:color="FFFFFF"/>
                    <w:bottom w:val="single" w:sz="2" w:space="1" w:color="FFFFFF"/>
                    <w:right w:val="single" w:sz="2" w:space="4" w:color="FFFFFF"/>
                  </w:divBdr>
                  <w:divsChild>
                    <w:div w:id="1183711818">
                      <w:marLeft w:val="0"/>
                      <w:marRight w:val="0"/>
                      <w:marTop w:val="0"/>
                      <w:marBottom w:val="0"/>
                      <w:divBdr>
                        <w:top w:val="none" w:sz="0" w:space="0" w:color="auto"/>
                        <w:left w:val="none" w:sz="0" w:space="0" w:color="auto"/>
                        <w:bottom w:val="none" w:sz="0" w:space="0" w:color="auto"/>
                        <w:right w:val="none" w:sz="0" w:space="0" w:color="auto"/>
                      </w:divBdr>
                    </w:div>
                  </w:divsChild>
                </w:div>
                <w:div w:id="1466118059">
                  <w:marLeft w:val="0"/>
                  <w:marRight w:val="0"/>
                  <w:marTop w:val="0"/>
                  <w:marBottom w:val="0"/>
                  <w:divBdr>
                    <w:top w:val="single" w:sz="2" w:space="1" w:color="FFFFFF"/>
                    <w:left w:val="single" w:sz="2" w:space="11" w:color="FFFFFF"/>
                    <w:bottom w:val="single" w:sz="2" w:space="1" w:color="FFFFFF"/>
                    <w:right w:val="single" w:sz="2" w:space="4" w:color="FFFFFF"/>
                  </w:divBdr>
                  <w:divsChild>
                    <w:div w:id="1164785069">
                      <w:marLeft w:val="0"/>
                      <w:marRight w:val="0"/>
                      <w:marTop w:val="0"/>
                      <w:marBottom w:val="0"/>
                      <w:divBdr>
                        <w:top w:val="none" w:sz="0" w:space="0" w:color="auto"/>
                        <w:left w:val="none" w:sz="0" w:space="0" w:color="auto"/>
                        <w:bottom w:val="none" w:sz="0" w:space="0" w:color="auto"/>
                        <w:right w:val="none" w:sz="0" w:space="0" w:color="auto"/>
                      </w:divBdr>
                    </w:div>
                  </w:divsChild>
                </w:div>
                <w:div w:id="1755855401">
                  <w:marLeft w:val="0"/>
                  <w:marRight w:val="0"/>
                  <w:marTop w:val="0"/>
                  <w:marBottom w:val="0"/>
                  <w:divBdr>
                    <w:top w:val="single" w:sz="2" w:space="1" w:color="FFFFFF"/>
                    <w:left w:val="single" w:sz="2" w:space="11" w:color="FFFFFF"/>
                    <w:bottom w:val="single" w:sz="2" w:space="1" w:color="FFFFFF"/>
                    <w:right w:val="single" w:sz="2" w:space="4" w:color="FFFFFF"/>
                  </w:divBdr>
                  <w:divsChild>
                    <w:div w:id="936444721">
                      <w:marLeft w:val="0"/>
                      <w:marRight w:val="0"/>
                      <w:marTop w:val="0"/>
                      <w:marBottom w:val="0"/>
                      <w:divBdr>
                        <w:top w:val="none" w:sz="0" w:space="0" w:color="auto"/>
                        <w:left w:val="none" w:sz="0" w:space="0" w:color="auto"/>
                        <w:bottom w:val="none" w:sz="0" w:space="0" w:color="auto"/>
                        <w:right w:val="none" w:sz="0" w:space="0" w:color="auto"/>
                      </w:divBdr>
                    </w:div>
                  </w:divsChild>
                </w:div>
                <w:div w:id="974024907">
                  <w:marLeft w:val="0"/>
                  <w:marRight w:val="0"/>
                  <w:marTop w:val="0"/>
                  <w:marBottom w:val="0"/>
                  <w:divBdr>
                    <w:top w:val="single" w:sz="2" w:space="1" w:color="FFFFFF"/>
                    <w:left w:val="single" w:sz="2" w:space="11" w:color="FFFFFF"/>
                    <w:bottom w:val="single" w:sz="2" w:space="1" w:color="FFFFFF"/>
                    <w:right w:val="single" w:sz="2" w:space="4" w:color="FFFFFF"/>
                  </w:divBdr>
                  <w:divsChild>
                    <w:div w:id="1280143953">
                      <w:marLeft w:val="0"/>
                      <w:marRight w:val="0"/>
                      <w:marTop w:val="0"/>
                      <w:marBottom w:val="0"/>
                      <w:divBdr>
                        <w:top w:val="none" w:sz="0" w:space="0" w:color="auto"/>
                        <w:left w:val="none" w:sz="0" w:space="0" w:color="auto"/>
                        <w:bottom w:val="none" w:sz="0" w:space="0" w:color="auto"/>
                        <w:right w:val="none" w:sz="0" w:space="0" w:color="auto"/>
                      </w:divBdr>
                    </w:div>
                  </w:divsChild>
                </w:div>
                <w:div w:id="1693727438">
                  <w:marLeft w:val="0"/>
                  <w:marRight w:val="0"/>
                  <w:marTop w:val="0"/>
                  <w:marBottom w:val="0"/>
                  <w:divBdr>
                    <w:top w:val="single" w:sz="2" w:space="1" w:color="FFFFFF"/>
                    <w:left w:val="single" w:sz="2" w:space="11" w:color="FFFFFF"/>
                    <w:bottom w:val="single" w:sz="2" w:space="1" w:color="FFFFFF"/>
                    <w:right w:val="single" w:sz="2" w:space="4" w:color="FFFFFF"/>
                  </w:divBdr>
                  <w:divsChild>
                    <w:div w:id="1218590620">
                      <w:marLeft w:val="0"/>
                      <w:marRight w:val="0"/>
                      <w:marTop w:val="0"/>
                      <w:marBottom w:val="0"/>
                      <w:divBdr>
                        <w:top w:val="none" w:sz="0" w:space="0" w:color="auto"/>
                        <w:left w:val="none" w:sz="0" w:space="0" w:color="auto"/>
                        <w:bottom w:val="none" w:sz="0" w:space="0" w:color="auto"/>
                        <w:right w:val="none" w:sz="0" w:space="0" w:color="auto"/>
                      </w:divBdr>
                    </w:div>
                  </w:divsChild>
                </w:div>
                <w:div w:id="1199971202">
                  <w:marLeft w:val="0"/>
                  <w:marRight w:val="0"/>
                  <w:marTop w:val="0"/>
                  <w:marBottom w:val="0"/>
                  <w:divBdr>
                    <w:top w:val="single" w:sz="2" w:space="1" w:color="FFFFFF"/>
                    <w:left w:val="single" w:sz="2" w:space="11" w:color="FFFFFF"/>
                    <w:bottom w:val="single" w:sz="2" w:space="1" w:color="FFFFFF"/>
                    <w:right w:val="single" w:sz="2" w:space="4" w:color="FFFFFF"/>
                  </w:divBdr>
                  <w:divsChild>
                    <w:div w:id="283733662">
                      <w:marLeft w:val="0"/>
                      <w:marRight w:val="0"/>
                      <w:marTop w:val="0"/>
                      <w:marBottom w:val="0"/>
                      <w:divBdr>
                        <w:top w:val="none" w:sz="0" w:space="0" w:color="auto"/>
                        <w:left w:val="none" w:sz="0" w:space="0" w:color="auto"/>
                        <w:bottom w:val="none" w:sz="0" w:space="0" w:color="auto"/>
                        <w:right w:val="none" w:sz="0" w:space="0" w:color="auto"/>
                      </w:divBdr>
                    </w:div>
                  </w:divsChild>
                </w:div>
                <w:div w:id="162673186">
                  <w:marLeft w:val="0"/>
                  <w:marRight w:val="0"/>
                  <w:marTop w:val="0"/>
                  <w:marBottom w:val="0"/>
                  <w:divBdr>
                    <w:top w:val="single" w:sz="2" w:space="1" w:color="FFFFFF"/>
                    <w:left w:val="single" w:sz="2" w:space="11" w:color="FFFFFF"/>
                    <w:bottom w:val="single" w:sz="2" w:space="1" w:color="FFFFFF"/>
                    <w:right w:val="single" w:sz="2" w:space="4" w:color="FFFFFF"/>
                  </w:divBdr>
                  <w:divsChild>
                    <w:div w:id="1555387328">
                      <w:marLeft w:val="0"/>
                      <w:marRight w:val="0"/>
                      <w:marTop w:val="0"/>
                      <w:marBottom w:val="0"/>
                      <w:divBdr>
                        <w:top w:val="none" w:sz="0" w:space="0" w:color="auto"/>
                        <w:left w:val="none" w:sz="0" w:space="0" w:color="auto"/>
                        <w:bottom w:val="none" w:sz="0" w:space="0" w:color="auto"/>
                        <w:right w:val="none" w:sz="0" w:space="0" w:color="auto"/>
                      </w:divBdr>
                    </w:div>
                  </w:divsChild>
                </w:div>
                <w:div w:id="584808139">
                  <w:marLeft w:val="0"/>
                  <w:marRight w:val="0"/>
                  <w:marTop w:val="0"/>
                  <w:marBottom w:val="0"/>
                  <w:divBdr>
                    <w:top w:val="single" w:sz="2" w:space="1" w:color="FFFFFF"/>
                    <w:left w:val="single" w:sz="2" w:space="11" w:color="FFFFFF"/>
                    <w:bottom w:val="single" w:sz="2" w:space="1" w:color="FFFFFF"/>
                    <w:right w:val="single" w:sz="2" w:space="4" w:color="FFFFFF"/>
                  </w:divBdr>
                  <w:divsChild>
                    <w:div w:id="1693533383">
                      <w:marLeft w:val="0"/>
                      <w:marRight w:val="0"/>
                      <w:marTop w:val="0"/>
                      <w:marBottom w:val="0"/>
                      <w:divBdr>
                        <w:top w:val="none" w:sz="0" w:space="0" w:color="auto"/>
                        <w:left w:val="none" w:sz="0" w:space="0" w:color="auto"/>
                        <w:bottom w:val="none" w:sz="0" w:space="0" w:color="auto"/>
                        <w:right w:val="none" w:sz="0" w:space="0" w:color="auto"/>
                      </w:divBdr>
                    </w:div>
                  </w:divsChild>
                </w:div>
                <w:div w:id="2108503721">
                  <w:marLeft w:val="0"/>
                  <w:marRight w:val="0"/>
                  <w:marTop w:val="0"/>
                  <w:marBottom w:val="0"/>
                  <w:divBdr>
                    <w:top w:val="single" w:sz="2" w:space="1" w:color="FFFFFF"/>
                    <w:left w:val="single" w:sz="2" w:space="11" w:color="FFFFFF"/>
                    <w:bottom w:val="single" w:sz="2" w:space="1" w:color="FFFFFF"/>
                    <w:right w:val="single" w:sz="2" w:space="4" w:color="FFFFFF"/>
                  </w:divBdr>
                  <w:divsChild>
                    <w:div w:id="1922568920">
                      <w:marLeft w:val="0"/>
                      <w:marRight w:val="0"/>
                      <w:marTop w:val="0"/>
                      <w:marBottom w:val="0"/>
                      <w:divBdr>
                        <w:top w:val="none" w:sz="0" w:space="0" w:color="auto"/>
                        <w:left w:val="none" w:sz="0" w:space="0" w:color="auto"/>
                        <w:bottom w:val="none" w:sz="0" w:space="0" w:color="auto"/>
                        <w:right w:val="none" w:sz="0" w:space="0" w:color="auto"/>
                      </w:divBdr>
                    </w:div>
                  </w:divsChild>
                </w:div>
                <w:div w:id="1737317587">
                  <w:marLeft w:val="0"/>
                  <w:marRight w:val="0"/>
                  <w:marTop w:val="0"/>
                  <w:marBottom w:val="0"/>
                  <w:divBdr>
                    <w:top w:val="single" w:sz="2" w:space="1" w:color="FFFFFF"/>
                    <w:left w:val="single" w:sz="2" w:space="11" w:color="FFFFFF"/>
                    <w:bottom w:val="single" w:sz="2" w:space="1" w:color="FFFFFF"/>
                    <w:right w:val="single" w:sz="2" w:space="4" w:color="FFFFFF"/>
                  </w:divBdr>
                  <w:divsChild>
                    <w:div w:id="2075156813">
                      <w:marLeft w:val="0"/>
                      <w:marRight w:val="0"/>
                      <w:marTop w:val="0"/>
                      <w:marBottom w:val="0"/>
                      <w:divBdr>
                        <w:top w:val="none" w:sz="0" w:space="0" w:color="auto"/>
                        <w:left w:val="none" w:sz="0" w:space="0" w:color="auto"/>
                        <w:bottom w:val="none" w:sz="0" w:space="0" w:color="auto"/>
                        <w:right w:val="none" w:sz="0" w:space="0" w:color="auto"/>
                      </w:divBdr>
                    </w:div>
                  </w:divsChild>
                </w:div>
                <w:div w:id="1474835948">
                  <w:marLeft w:val="0"/>
                  <w:marRight w:val="0"/>
                  <w:marTop w:val="0"/>
                  <w:marBottom w:val="0"/>
                  <w:divBdr>
                    <w:top w:val="single" w:sz="2" w:space="1" w:color="FFFFFF"/>
                    <w:left w:val="single" w:sz="2" w:space="11" w:color="FFFFFF"/>
                    <w:bottom w:val="single" w:sz="2" w:space="1" w:color="FFFFFF"/>
                    <w:right w:val="single" w:sz="2" w:space="4" w:color="FFFFFF"/>
                  </w:divBdr>
                  <w:divsChild>
                    <w:div w:id="581182389">
                      <w:marLeft w:val="0"/>
                      <w:marRight w:val="0"/>
                      <w:marTop w:val="0"/>
                      <w:marBottom w:val="0"/>
                      <w:divBdr>
                        <w:top w:val="none" w:sz="0" w:space="0" w:color="auto"/>
                        <w:left w:val="none" w:sz="0" w:space="0" w:color="auto"/>
                        <w:bottom w:val="none" w:sz="0" w:space="0" w:color="auto"/>
                        <w:right w:val="none" w:sz="0" w:space="0" w:color="auto"/>
                      </w:divBdr>
                    </w:div>
                  </w:divsChild>
                </w:div>
                <w:div w:id="1849365349">
                  <w:marLeft w:val="0"/>
                  <w:marRight w:val="0"/>
                  <w:marTop w:val="0"/>
                  <w:marBottom w:val="0"/>
                  <w:divBdr>
                    <w:top w:val="single" w:sz="2" w:space="1" w:color="FFFFFF"/>
                    <w:left w:val="single" w:sz="2" w:space="11" w:color="FFFFFF"/>
                    <w:bottom w:val="single" w:sz="2" w:space="1" w:color="FFFFFF"/>
                    <w:right w:val="single" w:sz="2" w:space="4" w:color="FFFFFF"/>
                  </w:divBdr>
                  <w:divsChild>
                    <w:div w:id="828404607">
                      <w:marLeft w:val="0"/>
                      <w:marRight w:val="0"/>
                      <w:marTop w:val="0"/>
                      <w:marBottom w:val="0"/>
                      <w:divBdr>
                        <w:top w:val="none" w:sz="0" w:space="0" w:color="auto"/>
                        <w:left w:val="none" w:sz="0" w:space="0" w:color="auto"/>
                        <w:bottom w:val="none" w:sz="0" w:space="0" w:color="auto"/>
                        <w:right w:val="none" w:sz="0" w:space="0" w:color="auto"/>
                      </w:divBdr>
                    </w:div>
                  </w:divsChild>
                </w:div>
                <w:div w:id="1494224894">
                  <w:marLeft w:val="0"/>
                  <w:marRight w:val="0"/>
                  <w:marTop w:val="0"/>
                  <w:marBottom w:val="0"/>
                  <w:divBdr>
                    <w:top w:val="single" w:sz="2" w:space="1" w:color="FFFFFF"/>
                    <w:left w:val="single" w:sz="2" w:space="11" w:color="FFFFFF"/>
                    <w:bottom w:val="single" w:sz="2" w:space="1" w:color="FFFFFF"/>
                    <w:right w:val="single" w:sz="2" w:space="4" w:color="FFFFFF"/>
                  </w:divBdr>
                  <w:divsChild>
                    <w:div w:id="151484457">
                      <w:marLeft w:val="0"/>
                      <w:marRight w:val="0"/>
                      <w:marTop w:val="0"/>
                      <w:marBottom w:val="0"/>
                      <w:divBdr>
                        <w:top w:val="none" w:sz="0" w:space="0" w:color="auto"/>
                        <w:left w:val="none" w:sz="0" w:space="0" w:color="auto"/>
                        <w:bottom w:val="none" w:sz="0" w:space="0" w:color="auto"/>
                        <w:right w:val="none" w:sz="0" w:space="0" w:color="auto"/>
                      </w:divBdr>
                    </w:div>
                  </w:divsChild>
                </w:div>
                <w:div w:id="1446198094">
                  <w:marLeft w:val="0"/>
                  <w:marRight w:val="0"/>
                  <w:marTop w:val="0"/>
                  <w:marBottom w:val="0"/>
                  <w:divBdr>
                    <w:top w:val="single" w:sz="2" w:space="1" w:color="FFFFFF"/>
                    <w:left w:val="single" w:sz="2" w:space="11" w:color="FFFFFF"/>
                    <w:bottom w:val="single" w:sz="2" w:space="1" w:color="FFFFFF"/>
                    <w:right w:val="single" w:sz="2" w:space="4" w:color="FFFFFF"/>
                  </w:divBdr>
                  <w:divsChild>
                    <w:div w:id="581573172">
                      <w:marLeft w:val="0"/>
                      <w:marRight w:val="0"/>
                      <w:marTop w:val="0"/>
                      <w:marBottom w:val="0"/>
                      <w:divBdr>
                        <w:top w:val="none" w:sz="0" w:space="0" w:color="auto"/>
                        <w:left w:val="none" w:sz="0" w:space="0" w:color="auto"/>
                        <w:bottom w:val="none" w:sz="0" w:space="0" w:color="auto"/>
                        <w:right w:val="none" w:sz="0" w:space="0" w:color="auto"/>
                      </w:divBdr>
                    </w:div>
                  </w:divsChild>
                </w:div>
                <w:div w:id="955714987">
                  <w:marLeft w:val="0"/>
                  <w:marRight w:val="0"/>
                  <w:marTop w:val="0"/>
                  <w:marBottom w:val="0"/>
                  <w:divBdr>
                    <w:top w:val="single" w:sz="2" w:space="1" w:color="FFFFFF"/>
                    <w:left w:val="single" w:sz="2" w:space="11" w:color="FFFFFF"/>
                    <w:bottom w:val="single" w:sz="2" w:space="1" w:color="FFFFFF"/>
                    <w:right w:val="single" w:sz="2" w:space="4" w:color="FFFFFF"/>
                  </w:divBdr>
                  <w:divsChild>
                    <w:div w:id="1143423953">
                      <w:marLeft w:val="0"/>
                      <w:marRight w:val="0"/>
                      <w:marTop w:val="0"/>
                      <w:marBottom w:val="0"/>
                      <w:divBdr>
                        <w:top w:val="none" w:sz="0" w:space="0" w:color="auto"/>
                        <w:left w:val="none" w:sz="0" w:space="0" w:color="auto"/>
                        <w:bottom w:val="none" w:sz="0" w:space="0" w:color="auto"/>
                        <w:right w:val="none" w:sz="0" w:space="0" w:color="auto"/>
                      </w:divBdr>
                    </w:div>
                  </w:divsChild>
                </w:div>
                <w:div w:id="1152676365">
                  <w:marLeft w:val="0"/>
                  <w:marRight w:val="0"/>
                  <w:marTop w:val="0"/>
                  <w:marBottom w:val="0"/>
                  <w:divBdr>
                    <w:top w:val="single" w:sz="2" w:space="1" w:color="FFFFFF"/>
                    <w:left w:val="single" w:sz="2" w:space="11" w:color="FFFFFF"/>
                    <w:bottom w:val="single" w:sz="2" w:space="1" w:color="FFFFFF"/>
                    <w:right w:val="single" w:sz="2" w:space="4" w:color="FFFFFF"/>
                  </w:divBdr>
                  <w:divsChild>
                    <w:div w:id="1491410214">
                      <w:marLeft w:val="0"/>
                      <w:marRight w:val="0"/>
                      <w:marTop w:val="0"/>
                      <w:marBottom w:val="0"/>
                      <w:divBdr>
                        <w:top w:val="none" w:sz="0" w:space="0" w:color="auto"/>
                        <w:left w:val="none" w:sz="0" w:space="0" w:color="auto"/>
                        <w:bottom w:val="none" w:sz="0" w:space="0" w:color="auto"/>
                        <w:right w:val="none" w:sz="0" w:space="0" w:color="auto"/>
                      </w:divBdr>
                    </w:div>
                  </w:divsChild>
                </w:div>
                <w:div w:id="942230548">
                  <w:marLeft w:val="0"/>
                  <w:marRight w:val="0"/>
                  <w:marTop w:val="0"/>
                  <w:marBottom w:val="0"/>
                  <w:divBdr>
                    <w:top w:val="single" w:sz="2" w:space="1" w:color="FFFFFF"/>
                    <w:left w:val="single" w:sz="2" w:space="11" w:color="FFFFFF"/>
                    <w:bottom w:val="single" w:sz="2" w:space="1" w:color="FFFFFF"/>
                    <w:right w:val="single" w:sz="2" w:space="4" w:color="FFFFFF"/>
                  </w:divBdr>
                  <w:divsChild>
                    <w:div w:id="2145348130">
                      <w:marLeft w:val="0"/>
                      <w:marRight w:val="0"/>
                      <w:marTop w:val="0"/>
                      <w:marBottom w:val="0"/>
                      <w:divBdr>
                        <w:top w:val="none" w:sz="0" w:space="0" w:color="auto"/>
                        <w:left w:val="none" w:sz="0" w:space="0" w:color="auto"/>
                        <w:bottom w:val="none" w:sz="0" w:space="0" w:color="auto"/>
                        <w:right w:val="none" w:sz="0" w:space="0" w:color="auto"/>
                      </w:divBdr>
                    </w:div>
                  </w:divsChild>
                </w:div>
                <w:div w:id="1277172818">
                  <w:marLeft w:val="0"/>
                  <w:marRight w:val="0"/>
                  <w:marTop w:val="0"/>
                  <w:marBottom w:val="0"/>
                  <w:divBdr>
                    <w:top w:val="single" w:sz="2" w:space="1" w:color="FFFFFF"/>
                    <w:left w:val="single" w:sz="2" w:space="11" w:color="FFFFFF"/>
                    <w:bottom w:val="single" w:sz="2" w:space="1" w:color="FFFFFF"/>
                    <w:right w:val="single" w:sz="2" w:space="4" w:color="FFFFFF"/>
                  </w:divBdr>
                  <w:divsChild>
                    <w:div w:id="727649653">
                      <w:marLeft w:val="0"/>
                      <w:marRight w:val="0"/>
                      <w:marTop w:val="0"/>
                      <w:marBottom w:val="0"/>
                      <w:divBdr>
                        <w:top w:val="none" w:sz="0" w:space="0" w:color="auto"/>
                        <w:left w:val="none" w:sz="0" w:space="0" w:color="auto"/>
                        <w:bottom w:val="none" w:sz="0" w:space="0" w:color="auto"/>
                        <w:right w:val="none" w:sz="0" w:space="0" w:color="auto"/>
                      </w:divBdr>
                    </w:div>
                  </w:divsChild>
                </w:div>
                <w:div w:id="1332218324">
                  <w:marLeft w:val="0"/>
                  <w:marRight w:val="0"/>
                  <w:marTop w:val="0"/>
                  <w:marBottom w:val="0"/>
                  <w:divBdr>
                    <w:top w:val="single" w:sz="2" w:space="1" w:color="FFFFFF"/>
                    <w:left w:val="single" w:sz="2" w:space="11" w:color="FFFFFF"/>
                    <w:bottom w:val="single" w:sz="2" w:space="1" w:color="FFFFFF"/>
                    <w:right w:val="single" w:sz="2" w:space="4" w:color="FFFFFF"/>
                  </w:divBdr>
                  <w:divsChild>
                    <w:div w:id="2105223767">
                      <w:marLeft w:val="0"/>
                      <w:marRight w:val="0"/>
                      <w:marTop w:val="0"/>
                      <w:marBottom w:val="0"/>
                      <w:divBdr>
                        <w:top w:val="none" w:sz="0" w:space="0" w:color="auto"/>
                        <w:left w:val="none" w:sz="0" w:space="0" w:color="auto"/>
                        <w:bottom w:val="none" w:sz="0" w:space="0" w:color="auto"/>
                        <w:right w:val="none" w:sz="0" w:space="0" w:color="auto"/>
                      </w:divBdr>
                    </w:div>
                  </w:divsChild>
                </w:div>
                <w:div w:id="1323436157">
                  <w:marLeft w:val="0"/>
                  <w:marRight w:val="0"/>
                  <w:marTop w:val="0"/>
                  <w:marBottom w:val="0"/>
                  <w:divBdr>
                    <w:top w:val="single" w:sz="2" w:space="1" w:color="FFFFFF"/>
                    <w:left w:val="single" w:sz="2" w:space="11" w:color="FFFFFF"/>
                    <w:bottom w:val="single" w:sz="2" w:space="1" w:color="FFFFFF"/>
                    <w:right w:val="single" w:sz="2" w:space="4" w:color="FFFFFF"/>
                  </w:divBdr>
                  <w:divsChild>
                    <w:div w:id="639573750">
                      <w:marLeft w:val="0"/>
                      <w:marRight w:val="0"/>
                      <w:marTop w:val="0"/>
                      <w:marBottom w:val="0"/>
                      <w:divBdr>
                        <w:top w:val="none" w:sz="0" w:space="0" w:color="auto"/>
                        <w:left w:val="none" w:sz="0" w:space="0" w:color="auto"/>
                        <w:bottom w:val="none" w:sz="0" w:space="0" w:color="auto"/>
                        <w:right w:val="none" w:sz="0" w:space="0" w:color="auto"/>
                      </w:divBdr>
                    </w:div>
                  </w:divsChild>
                </w:div>
                <w:div w:id="290131906">
                  <w:marLeft w:val="0"/>
                  <w:marRight w:val="0"/>
                  <w:marTop w:val="0"/>
                  <w:marBottom w:val="0"/>
                  <w:divBdr>
                    <w:top w:val="single" w:sz="2" w:space="1" w:color="FFFFFF"/>
                    <w:left w:val="single" w:sz="2" w:space="11" w:color="FFFFFF"/>
                    <w:bottom w:val="single" w:sz="2" w:space="1" w:color="FFFFFF"/>
                    <w:right w:val="single" w:sz="2" w:space="4" w:color="FFFFFF"/>
                  </w:divBdr>
                  <w:divsChild>
                    <w:div w:id="929893884">
                      <w:marLeft w:val="0"/>
                      <w:marRight w:val="0"/>
                      <w:marTop w:val="0"/>
                      <w:marBottom w:val="0"/>
                      <w:divBdr>
                        <w:top w:val="none" w:sz="0" w:space="0" w:color="auto"/>
                        <w:left w:val="none" w:sz="0" w:space="0" w:color="auto"/>
                        <w:bottom w:val="none" w:sz="0" w:space="0" w:color="auto"/>
                        <w:right w:val="none" w:sz="0" w:space="0" w:color="auto"/>
                      </w:divBdr>
                    </w:div>
                  </w:divsChild>
                </w:div>
                <w:div w:id="1108740590">
                  <w:marLeft w:val="0"/>
                  <w:marRight w:val="0"/>
                  <w:marTop w:val="0"/>
                  <w:marBottom w:val="0"/>
                  <w:divBdr>
                    <w:top w:val="single" w:sz="2" w:space="1" w:color="FFFFFF"/>
                    <w:left w:val="single" w:sz="2" w:space="11" w:color="FFFFFF"/>
                    <w:bottom w:val="single" w:sz="2" w:space="4" w:color="FFFFFF"/>
                    <w:right w:val="single" w:sz="2" w:space="4" w:color="FFFFFF"/>
                  </w:divBdr>
                  <w:divsChild>
                    <w:div w:id="4804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0621">
          <w:marLeft w:val="0"/>
          <w:marRight w:val="0"/>
          <w:marTop w:val="0"/>
          <w:marBottom w:val="300"/>
          <w:divBdr>
            <w:top w:val="none" w:sz="0" w:space="0" w:color="auto"/>
            <w:left w:val="none" w:sz="0" w:space="0" w:color="auto"/>
            <w:bottom w:val="none" w:sz="0" w:space="0" w:color="auto"/>
            <w:right w:val="none" w:sz="0" w:space="0" w:color="auto"/>
          </w:divBdr>
          <w:divsChild>
            <w:div w:id="1686251224">
              <w:marLeft w:val="0"/>
              <w:marRight w:val="0"/>
              <w:marTop w:val="0"/>
              <w:marBottom w:val="0"/>
              <w:divBdr>
                <w:top w:val="none" w:sz="0" w:space="0" w:color="auto"/>
                <w:left w:val="none" w:sz="0" w:space="0" w:color="auto"/>
                <w:bottom w:val="none" w:sz="0" w:space="0" w:color="auto"/>
                <w:right w:val="none" w:sz="0" w:space="0" w:color="auto"/>
              </w:divBdr>
              <w:divsChild>
                <w:div w:id="808208878">
                  <w:marLeft w:val="0"/>
                  <w:marRight w:val="0"/>
                  <w:marTop w:val="0"/>
                  <w:marBottom w:val="0"/>
                  <w:divBdr>
                    <w:top w:val="single" w:sz="2" w:space="4" w:color="FFFFFF"/>
                    <w:left w:val="single" w:sz="2" w:space="11" w:color="FFFFFF"/>
                    <w:bottom w:val="single" w:sz="2" w:space="1" w:color="FFFFFF"/>
                    <w:right w:val="single" w:sz="2" w:space="4" w:color="FFFFFF"/>
                  </w:divBdr>
                  <w:divsChild>
                    <w:div w:id="1997682763">
                      <w:marLeft w:val="0"/>
                      <w:marRight w:val="0"/>
                      <w:marTop w:val="0"/>
                      <w:marBottom w:val="0"/>
                      <w:divBdr>
                        <w:top w:val="none" w:sz="0" w:space="0" w:color="auto"/>
                        <w:left w:val="none" w:sz="0" w:space="0" w:color="auto"/>
                        <w:bottom w:val="none" w:sz="0" w:space="0" w:color="auto"/>
                        <w:right w:val="none" w:sz="0" w:space="0" w:color="auto"/>
                      </w:divBdr>
                    </w:div>
                  </w:divsChild>
                </w:div>
                <w:div w:id="2051610765">
                  <w:marLeft w:val="0"/>
                  <w:marRight w:val="0"/>
                  <w:marTop w:val="0"/>
                  <w:marBottom w:val="0"/>
                  <w:divBdr>
                    <w:top w:val="single" w:sz="2" w:space="1" w:color="FFFFFF"/>
                    <w:left w:val="single" w:sz="2" w:space="11" w:color="FFFFFF"/>
                    <w:bottom w:val="single" w:sz="2" w:space="1" w:color="FFFFFF"/>
                    <w:right w:val="single" w:sz="2" w:space="4" w:color="FFFFFF"/>
                  </w:divBdr>
                  <w:divsChild>
                    <w:div w:id="1150177525">
                      <w:marLeft w:val="0"/>
                      <w:marRight w:val="0"/>
                      <w:marTop w:val="0"/>
                      <w:marBottom w:val="0"/>
                      <w:divBdr>
                        <w:top w:val="none" w:sz="0" w:space="0" w:color="auto"/>
                        <w:left w:val="none" w:sz="0" w:space="0" w:color="auto"/>
                        <w:bottom w:val="none" w:sz="0" w:space="0" w:color="auto"/>
                        <w:right w:val="none" w:sz="0" w:space="0" w:color="auto"/>
                      </w:divBdr>
                    </w:div>
                  </w:divsChild>
                </w:div>
                <w:div w:id="1775444944">
                  <w:marLeft w:val="0"/>
                  <w:marRight w:val="0"/>
                  <w:marTop w:val="0"/>
                  <w:marBottom w:val="0"/>
                  <w:divBdr>
                    <w:top w:val="single" w:sz="2" w:space="1" w:color="FFFFFF"/>
                    <w:left w:val="single" w:sz="2" w:space="11" w:color="FFFFFF"/>
                    <w:bottom w:val="single" w:sz="2" w:space="1" w:color="FFFFFF"/>
                    <w:right w:val="single" w:sz="2" w:space="4" w:color="FFFFFF"/>
                  </w:divBdr>
                  <w:divsChild>
                    <w:div w:id="1860846993">
                      <w:marLeft w:val="0"/>
                      <w:marRight w:val="0"/>
                      <w:marTop w:val="0"/>
                      <w:marBottom w:val="0"/>
                      <w:divBdr>
                        <w:top w:val="none" w:sz="0" w:space="0" w:color="auto"/>
                        <w:left w:val="none" w:sz="0" w:space="0" w:color="auto"/>
                        <w:bottom w:val="none" w:sz="0" w:space="0" w:color="auto"/>
                        <w:right w:val="none" w:sz="0" w:space="0" w:color="auto"/>
                      </w:divBdr>
                    </w:div>
                  </w:divsChild>
                </w:div>
                <w:div w:id="1177421506">
                  <w:marLeft w:val="0"/>
                  <w:marRight w:val="0"/>
                  <w:marTop w:val="0"/>
                  <w:marBottom w:val="0"/>
                  <w:divBdr>
                    <w:top w:val="single" w:sz="2" w:space="1" w:color="FFFFFF"/>
                    <w:left w:val="single" w:sz="2" w:space="11" w:color="FFFFFF"/>
                    <w:bottom w:val="single" w:sz="2" w:space="1" w:color="FFFFFF"/>
                    <w:right w:val="single" w:sz="2" w:space="4" w:color="FFFFFF"/>
                  </w:divBdr>
                  <w:divsChild>
                    <w:div w:id="1650019041">
                      <w:marLeft w:val="0"/>
                      <w:marRight w:val="0"/>
                      <w:marTop w:val="0"/>
                      <w:marBottom w:val="0"/>
                      <w:divBdr>
                        <w:top w:val="none" w:sz="0" w:space="0" w:color="auto"/>
                        <w:left w:val="none" w:sz="0" w:space="0" w:color="auto"/>
                        <w:bottom w:val="none" w:sz="0" w:space="0" w:color="auto"/>
                        <w:right w:val="none" w:sz="0" w:space="0" w:color="auto"/>
                      </w:divBdr>
                    </w:div>
                  </w:divsChild>
                </w:div>
                <w:div w:id="966619113">
                  <w:marLeft w:val="0"/>
                  <w:marRight w:val="0"/>
                  <w:marTop w:val="0"/>
                  <w:marBottom w:val="0"/>
                  <w:divBdr>
                    <w:top w:val="single" w:sz="2" w:space="1" w:color="FFFFFF"/>
                    <w:left w:val="single" w:sz="2" w:space="11" w:color="FFFFFF"/>
                    <w:bottom w:val="single" w:sz="2" w:space="1" w:color="FFFFFF"/>
                    <w:right w:val="single" w:sz="2" w:space="4" w:color="FFFFFF"/>
                  </w:divBdr>
                  <w:divsChild>
                    <w:div w:id="1121875117">
                      <w:marLeft w:val="0"/>
                      <w:marRight w:val="0"/>
                      <w:marTop w:val="0"/>
                      <w:marBottom w:val="0"/>
                      <w:divBdr>
                        <w:top w:val="none" w:sz="0" w:space="0" w:color="auto"/>
                        <w:left w:val="none" w:sz="0" w:space="0" w:color="auto"/>
                        <w:bottom w:val="none" w:sz="0" w:space="0" w:color="auto"/>
                        <w:right w:val="none" w:sz="0" w:space="0" w:color="auto"/>
                      </w:divBdr>
                    </w:div>
                  </w:divsChild>
                </w:div>
                <w:div w:id="1540363991">
                  <w:marLeft w:val="0"/>
                  <w:marRight w:val="0"/>
                  <w:marTop w:val="0"/>
                  <w:marBottom w:val="0"/>
                  <w:divBdr>
                    <w:top w:val="single" w:sz="2" w:space="1" w:color="FFFFFF"/>
                    <w:left w:val="single" w:sz="2" w:space="11" w:color="FFFFFF"/>
                    <w:bottom w:val="single" w:sz="2" w:space="1" w:color="FFFFFF"/>
                    <w:right w:val="single" w:sz="2" w:space="4" w:color="FFFFFF"/>
                  </w:divBdr>
                  <w:divsChild>
                    <w:div w:id="1505240099">
                      <w:marLeft w:val="0"/>
                      <w:marRight w:val="0"/>
                      <w:marTop w:val="0"/>
                      <w:marBottom w:val="0"/>
                      <w:divBdr>
                        <w:top w:val="none" w:sz="0" w:space="0" w:color="auto"/>
                        <w:left w:val="none" w:sz="0" w:space="0" w:color="auto"/>
                        <w:bottom w:val="none" w:sz="0" w:space="0" w:color="auto"/>
                        <w:right w:val="none" w:sz="0" w:space="0" w:color="auto"/>
                      </w:divBdr>
                    </w:div>
                  </w:divsChild>
                </w:div>
                <w:div w:id="1209339127">
                  <w:marLeft w:val="0"/>
                  <w:marRight w:val="0"/>
                  <w:marTop w:val="0"/>
                  <w:marBottom w:val="0"/>
                  <w:divBdr>
                    <w:top w:val="single" w:sz="2" w:space="1" w:color="FFFFFF"/>
                    <w:left w:val="single" w:sz="2" w:space="11" w:color="FFFFFF"/>
                    <w:bottom w:val="single" w:sz="2" w:space="1" w:color="FFFFFF"/>
                    <w:right w:val="single" w:sz="2" w:space="4" w:color="FFFFFF"/>
                  </w:divBdr>
                  <w:divsChild>
                    <w:div w:id="1025446732">
                      <w:marLeft w:val="0"/>
                      <w:marRight w:val="0"/>
                      <w:marTop w:val="0"/>
                      <w:marBottom w:val="0"/>
                      <w:divBdr>
                        <w:top w:val="none" w:sz="0" w:space="0" w:color="auto"/>
                        <w:left w:val="none" w:sz="0" w:space="0" w:color="auto"/>
                        <w:bottom w:val="none" w:sz="0" w:space="0" w:color="auto"/>
                        <w:right w:val="none" w:sz="0" w:space="0" w:color="auto"/>
                      </w:divBdr>
                    </w:div>
                  </w:divsChild>
                </w:div>
                <w:div w:id="1860969509">
                  <w:marLeft w:val="0"/>
                  <w:marRight w:val="0"/>
                  <w:marTop w:val="0"/>
                  <w:marBottom w:val="0"/>
                  <w:divBdr>
                    <w:top w:val="single" w:sz="2" w:space="1" w:color="FFFFFF"/>
                    <w:left w:val="single" w:sz="2" w:space="11" w:color="FFFFFF"/>
                    <w:bottom w:val="single" w:sz="2" w:space="1" w:color="FFFFFF"/>
                    <w:right w:val="single" w:sz="2" w:space="4" w:color="FFFFFF"/>
                  </w:divBdr>
                  <w:divsChild>
                    <w:div w:id="1958104249">
                      <w:marLeft w:val="0"/>
                      <w:marRight w:val="0"/>
                      <w:marTop w:val="0"/>
                      <w:marBottom w:val="0"/>
                      <w:divBdr>
                        <w:top w:val="none" w:sz="0" w:space="0" w:color="auto"/>
                        <w:left w:val="none" w:sz="0" w:space="0" w:color="auto"/>
                        <w:bottom w:val="none" w:sz="0" w:space="0" w:color="auto"/>
                        <w:right w:val="none" w:sz="0" w:space="0" w:color="auto"/>
                      </w:divBdr>
                    </w:div>
                  </w:divsChild>
                </w:div>
                <w:div w:id="1057244061">
                  <w:marLeft w:val="0"/>
                  <w:marRight w:val="0"/>
                  <w:marTop w:val="0"/>
                  <w:marBottom w:val="0"/>
                  <w:divBdr>
                    <w:top w:val="single" w:sz="2" w:space="1" w:color="FFFFFF"/>
                    <w:left w:val="single" w:sz="2" w:space="11" w:color="FFFFFF"/>
                    <w:bottom w:val="single" w:sz="2" w:space="1" w:color="FFFFFF"/>
                    <w:right w:val="single" w:sz="2" w:space="4" w:color="FFFFFF"/>
                  </w:divBdr>
                  <w:divsChild>
                    <w:div w:id="661203095">
                      <w:marLeft w:val="0"/>
                      <w:marRight w:val="0"/>
                      <w:marTop w:val="0"/>
                      <w:marBottom w:val="0"/>
                      <w:divBdr>
                        <w:top w:val="none" w:sz="0" w:space="0" w:color="auto"/>
                        <w:left w:val="none" w:sz="0" w:space="0" w:color="auto"/>
                        <w:bottom w:val="none" w:sz="0" w:space="0" w:color="auto"/>
                        <w:right w:val="none" w:sz="0" w:space="0" w:color="auto"/>
                      </w:divBdr>
                    </w:div>
                  </w:divsChild>
                </w:div>
                <w:div w:id="1957369350">
                  <w:marLeft w:val="0"/>
                  <w:marRight w:val="0"/>
                  <w:marTop w:val="0"/>
                  <w:marBottom w:val="0"/>
                  <w:divBdr>
                    <w:top w:val="single" w:sz="2" w:space="1" w:color="FFFFFF"/>
                    <w:left w:val="single" w:sz="2" w:space="11" w:color="FFFFFF"/>
                    <w:bottom w:val="single" w:sz="2" w:space="1" w:color="FFFFFF"/>
                    <w:right w:val="single" w:sz="2" w:space="4" w:color="FFFFFF"/>
                  </w:divBdr>
                  <w:divsChild>
                    <w:div w:id="1918444139">
                      <w:marLeft w:val="0"/>
                      <w:marRight w:val="0"/>
                      <w:marTop w:val="0"/>
                      <w:marBottom w:val="0"/>
                      <w:divBdr>
                        <w:top w:val="none" w:sz="0" w:space="0" w:color="auto"/>
                        <w:left w:val="none" w:sz="0" w:space="0" w:color="auto"/>
                        <w:bottom w:val="none" w:sz="0" w:space="0" w:color="auto"/>
                        <w:right w:val="none" w:sz="0" w:space="0" w:color="auto"/>
                      </w:divBdr>
                    </w:div>
                  </w:divsChild>
                </w:div>
                <w:div w:id="1272543818">
                  <w:marLeft w:val="0"/>
                  <w:marRight w:val="0"/>
                  <w:marTop w:val="0"/>
                  <w:marBottom w:val="0"/>
                  <w:divBdr>
                    <w:top w:val="single" w:sz="2" w:space="1" w:color="FFFFFF"/>
                    <w:left w:val="single" w:sz="2" w:space="11" w:color="FFFFFF"/>
                    <w:bottom w:val="single" w:sz="2" w:space="1" w:color="FFFFFF"/>
                    <w:right w:val="single" w:sz="2" w:space="4" w:color="FFFFFF"/>
                  </w:divBdr>
                  <w:divsChild>
                    <w:div w:id="1830749323">
                      <w:marLeft w:val="0"/>
                      <w:marRight w:val="0"/>
                      <w:marTop w:val="0"/>
                      <w:marBottom w:val="0"/>
                      <w:divBdr>
                        <w:top w:val="none" w:sz="0" w:space="0" w:color="auto"/>
                        <w:left w:val="none" w:sz="0" w:space="0" w:color="auto"/>
                        <w:bottom w:val="none" w:sz="0" w:space="0" w:color="auto"/>
                        <w:right w:val="none" w:sz="0" w:space="0" w:color="auto"/>
                      </w:divBdr>
                    </w:div>
                  </w:divsChild>
                </w:div>
                <w:div w:id="2101024345">
                  <w:marLeft w:val="0"/>
                  <w:marRight w:val="0"/>
                  <w:marTop w:val="0"/>
                  <w:marBottom w:val="0"/>
                  <w:divBdr>
                    <w:top w:val="single" w:sz="2" w:space="1" w:color="FFFFFF"/>
                    <w:left w:val="single" w:sz="2" w:space="11" w:color="FFFFFF"/>
                    <w:bottom w:val="single" w:sz="2" w:space="4" w:color="FFFFFF"/>
                    <w:right w:val="single" w:sz="2" w:space="4" w:color="FFFFFF"/>
                  </w:divBdr>
                  <w:divsChild>
                    <w:div w:id="3835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22100">
          <w:marLeft w:val="0"/>
          <w:marRight w:val="0"/>
          <w:marTop w:val="0"/>
          <w:marBottom w:val="300"/>
          <w:divBdr>
            <w:top w:val="none" w:sz="0" w:space="0" w:color="auto"/>
            <w:left w:val="none" w:sz="0" w:space="0" w:color="auto"/>
            <w:bottom w:val="none" w:sz="0" w:space="0" w:color="auto"/>
            <w:right w:val="none" w:sz="0" w:space="0" w:color="auto"/>
          </w:divBdr>
          <w:divsChild>
            <w:div w:id="620961619">
              <w:marLeft w:val="0"/>
              <w:marRight w:val="0"/>
              <w:marTop w:val="0"/>
              <w:marBottom w:val="0"/>
              <w:divBdr>
                <w:top w:val="none" w:sz="0" w:space="0" w:color="auto"/>
                <w:left w:val="none" w:sz="0" w:space="0" w:color="auto"/>
                <w:bottom w:val="none" w:sz="0" w:space="0" w:color="auto"/>
                <w:right w:val="none" w:sz="0" w:space="0" w:color="auto"/>
              </w:divBdr>
              <w:divsChild>
                <w:div w:id="217132131">
                  <w:marLeft w:val="0"/>
                  <w:marRight w:val="0"/>
                  <w:marTop w:val="0"/>
                  <w:marBottom w:val="0"/>
                  <w:divBdr>
                    <w:top w:val="single" w:sz="2" w:space="4" w:color="FFFFFF"/>
                    <w:left w:val="single" w:sz="2" w:space="11" w:color="FFFFFF"/>
                    <w:bottom w:val="single" w:sz="2" w:space="1" w:color="FFFFFF"/>
                    <w:right w:val="single" w:sz="2" w:space="4" w:color="FFFFFF"/>
                  </w:divBdr>
                  <w:divsChild>
                    <w:div w:id="440229261">
                      <w:marLeft w:val="0"/>
                      <w:marRight w:val="0"/>
                      <w:marTop w:val="0"/>
                      <w:marBottom w:val="0"/>
                      <w:divBdr>
                        <w:top w:val="none" w:sz="0" w:space="0" w:color="auto"/>
                        <w:left w:val="none" w:sz="0" w:space="0" w:color="auto"/>
                        <w:bottom w:val="none" w:sz="0" w:space="0" w:color="auto"/>
                        <w:right w:val="none" w:sz="0" w:space="0" w:color="auto"/>
                      </w:divBdr>
                    </w:div>
                  </w:divsChild>
                </w:div>
                <w:div w:id="1142040062">
                  <w:marLeft w:val="0"/>
                  <w:marRight w:val="0"/>
                  <w:marTop w:val="0"/>
                  <w:marBottom w:val="0"/>
                  <w:divBdr>
                    <w:top w:val="single" w:sz="2" w:space="1" w:color="FFFFFF"/>
                    <w:left w:val="single" w:sz="2" w:space="11" w:color="FFFFFF"/>
                    <w:bottom w:val="single" w:sz="2" w:space="1" w:color="FFFFFF"/>
                    <w:right w:val="single" w:sz="2" w:space="4" w:color="FFFFFF"/>
                  </w:divBdr>
                  <w:divsChild>
                    <w:div w:id="1612667181">
                      <w:marLeft w:val="0"/>
                      <w:marRight w:val="0"/>
                      <w:marTop w:val="0"/>
                      <w:marBottom w:val="0"/>
                      <w:divBdr>
                        <w:top w:val="none" w:sz="0" w:space="0" w:color="auto"/>
                        <w:left w:val="none" w:sz="0" w:space="0" w:color="auto"/>
                        <w:bottom w:val="none" w:sz="0" w:space="0" w:color="auto"/>
                        <w:right w:val="none" w:sz="0" w:space="0" w:color="auto"/>
                      </w:divBdr>
                    </w:div>
                  </w:divsChild>
                </w:div>
                <w:div w:id="625966272">
                  <w:marLeft w:val="0"/>
                  <w:marRight w:val="0"/>
                  <w:marTop w:val="0"/>
                  <w:marBottom w:val="0"/>
                  <w:divBdr>
                    <w:top w:val="single" w:sz="2" w:space="1" w:color="FFFFFF"/>
                    <w:left w:val="single" w:sz="2" w:space="11" w:color="FFFFFF"/>
                    <w:bottom w:val="single" w:sz="2" w:space="1" w:color="FFFFFF"/>
                    <w:right w:val="single" w:sz="2" w:space="4" w:color="FFFFFF"/>
                  </w:divBdr>
                  <w:divsChild>
                    <w:div w:id="412820623">
                      <w:marLeft w:val="0"/>
                      <w:marRight w:val="0"/>
                      <w:marTop w:val="0"/>
                      <w:marBottom w:val="0"/>
                      <w:divBdr>
                        <w:top w:val="none" w:sz="0" w:space="0" w:color="auto"/>
                        <w:left w:val="none" w:sz="0" w:space="0" w:color="auto"/>
                        <w:bottom w:val="none" w:sz="0" w:space="0" w:color="auto"/>
                        <w:right w:val="none" w:sz="0" w:space="0" w:color="auto"/>
                      </w:divBdr>
                    </w:div>
                  </w:divsChild>
                </w:div>
                <w:div w:id="1341391845">
                  <w:marLeft w:val="0"/>
                  <w:marRight w:val="0"/>
                  <w:marTop w:val="0"/>
                  <w:marBottom w:val="0"/>
                  <w:divBdr>
                    <w:top w:val="single" w:sz="2" w:space="1" w:color="FFFFFF"/>
                    <w:left w:val="single" w:sz="2" w:space="11" w:color="FFFFFF"/>
                    <w:bottom w:val="single" w:sz="2" w:space="1" w:color="FFFFFF"/>
                    <w:right w:val="single" w:sz="2" w:space="4" w:color="FFFFFF"/>
                  </w:divBdr>
                  <w:divsChild>
                    <w:div w:id="354854">
                      <w:marLeft w:val="0"/>
                      <w:marRight w:val="0"/>
                      <w:marTop w:val="0"/>
                      <w:marBottom w:val="0"/>
                      <w:divBdr>
                        <w:top w:val="none" w:sz="0" w:space="0" w:color="auto"/>
                        <w:left w:val="none" w:sz="0" w:space="0" w:color="auto"/>
                        <w:bottom w:val="none" w:sz="0" w:space="0" w:color="auto"/>
                        <w:right w:val="none" w:sz="0" w:space="0" w:color="auto"/>
                      </w:divBdr>
                    </w:div>
                  </w:divsChild>
                </w:div>
                <w:div w:id="1981958164">
                  <w:marLeft w:val="0"/>
                  <w:marRight w:val="0"/>
                  <w:marTop w:val="0"/>
                  <w:marBottom w:val="0"/>
                  <w:divBdr>
                    <w:top w:val="single" w:sz="2" w:space="1" w:color="FFFFFF"/>
                    <w:left w:val="single" w:sz="2" w:space="11" w:color="FFFFFF"/>
                    <w:bottom w:val="single" w:sz="2" w:space="1" w:color="FFFFFF"/>
                    <w:right w:val="single" w:sz="2" w:space="4" w:color="FFFFFF"/>
                  </w:divBdr>
                  <w:divsChild>
                    <w:div w:id="1631395401">
                      <w:marLeft w:val="0"/>
                      <w:marRight w:val="0"/>
                      <w:marTop w:val="0"/>
                      <w:marBottom w:val="0"/>
                      <w:divBdr>
                        <w:top w:val="none" w:sz="0" w:space="0" w:color="auto"/>
                        <w:left w:val="none" w:sz="0" w:space="0" w:color="auto"/>
                        <w:bottom w:val="none" w:sz="0" w:space="0" w:color="auto"/>
                        <w:right w:val="none" w:sz="0" w:space="0" w:color="auto"/>
                      </w:divBdr>
                    </w:div>
                  </w:divsChild>
                </w:div>
                <w:div w:id="1171065375">
                  <w:marLeft w:val="0"/>
                  <w:marRight w:val="0"/>
                  <w:marTop w:val="0"/>
                  <w:marBottom w:val="0"/>
                  <w:divBdr>
                    <w:top w:val="single" w:sz="2" w:space="1" w:color="FFFFFF"/>
                    <w:left w:val="single" w:sz="2" w:space="11" w:color="FFFFFF"/>
                    <w:bottom w:val="single" w:sz="2" w:space="1" w:color="FFFFFF"/>
                    <w:right w:val="single" w:sz="2" w:space="4" w:color="FFFFFF"/>
                  </w:divBdr>
                  <w:divsChild>
                    <w:div w:id="1235122610">
                      <w:marLeft w:val="0"/>
                      <w:marRight w:val="0"/>
                      <w:marTop w:val="0"/>
                      <w:marBottom w:val="0"/>
                      <w:divBdr>
                        <w:top w:val="none" w:sz="0" w:space="0" w:color="auto"/>
                        <w:left w:val="none" w:sz="0" w:space="0" w:color="auto"/>
                        <w:bottom w:val="none" w:sz="0" w:space="0" w:color="auto"/>
                        <w:right w:val="none" w:sz="0" w:space="0" w:color="auto"/>
                      </w:divBdr>
                    </w:div>
                  </w:divsChild>
                </w:div>
                <w:div w:id="2002854471">
                  <w:marLeft w:val="0"/>
                  <w:marRight w:val="0"/>
                  <w:marTop w:val="0"/>
                  <w:marBottom w:val="0"/>
                  <w:divBdr>
                    <w:top w:val="single" w:sz="2" w:space="1" w:color="FFFFFF"/>
                    <w:left w:val="single" w:sz="2" w:space="11" w:color="FFFFFF"/>
                    <w:bottom w:val="single" w:sz="2" w:space="1" w:color="FFFFFF"/>
                    <w:right w:val="single" w:sz="2" w:space="4" w:color="FFFFFF"/>
                  </w:divBdr>
                  <w:divsChild>
                    <w:div w:id="1331761460">
                      <w:marLeft w:val="0"/>
                      <w:marRight w:val="0"/>
                      <w:marTop w:val="0"/>
                      <w:marBottom w:val="0"/>
                      <w:divBdr>
                        <w:top w:val="none" w:sz="0" w:space="0" w:color="auto"/>
                        <w:left w:val="none" w:sz="0" w:space="0" w:color="auto"/>
                        <w:bottom w:val="none" w:sz="0" w:space="0" w:color="auto"/>
                        <w:right w:val="none" w:sz="0" w:space="0" w:color="auto"/>
                      </w:divBdr>
                    </w:div>
                  </w:divsChild>
                </w:div>
                <w:div w:id="1510751949">
                  <w:marLeft w:val="0"/>
                  <w:marRight w:val="0"/>
                  <w:marTop w:val="0"/>
                  <w:marBottom w:val="0"/>
                  <w:divBdr>
                    <w:top w:val="single" w:sz="2" w:space="1" w:color="FFFFFF"/>
                    <w:left w:val="single" w:sz="2" w:space="11" w:color="FFFFFF"/>
                    <w:bottom w:val="single" w:sz="2" w:space="1" w:color="FFFFFF"/>
                    <w:right w:val="single" w:sz="2" w:space="4" w:color="FFFFFF"/>
                  </w:divBdr>
                  <w:divsChild>
                    <w:div w:id="2143964208">
                      <w:marLeft w:val="0"/>
                      <w:marRight w:val="0"/>
                      <w:marTop w:val="0"/>
                      <w:marBottom w:val="0"/>
                      <w:divBdr>
                        <w:top w:val="none" w:sz="0" w:space="0" w:color="auto"/>
                        <w:left w:val="none" w:sz="0" w:space="0" w:color="auto"/>
                        <w:bottom w:val="none" w:sz="0" w:space="0" w:color="auto"/>
                        <w:right w:val="none" w:sz="0" w:space="0" w:color="auto"/>
                      </w:divBdr>
                    </w:div>
                  </w:divsChild>
                </w:div>
                <w:div w:id="1425297939">
                  <w:marLeft w:val="0"/>
                  <w:marRight w:val="0"/>
                  <w:marTop w:val="0"/>
                  <w:marBottom w:val="0"/>
                  <w:divBdr>
                    <w:top w:val="single" w:sz="2" w:space="1" w:color="FFFFFF"/>
                    <w:left w:val="single" w:sz="2" w:space="11" w:color="FFFFFF"/>
                    <w:bottom w:val="single" w:sz="2" w:space="1" w:color="FFFFFF"/>
                    <w:right w:val="single" w:sz="2" w:space="4" w:color="FFFFFF"/>
                  </w:divBdr>
                  <w:divsChild>
                    <w:div w:id="1781997192">
                      <w:marLeft w:val="0"/>
                      <w:marRight w:val="0"/>
                      <w:marTop w:val="0"/>
                      <w:marBottom w:val="0"/>
                      <w:divBdr>
                        <w:top w:val="none" w:sz="0" w:space="0" w:color="auto"/>
                        <w:left w:val="none" w:sz="0" w:space="0" w:color="auto"/>
                        <w:bottom w:val="none" w:sz="0" w:space="0" w:color="auto"/>
                        <w:right w:val="none" w:sz="0" w:space="0" w:color="auto"/>
                      </w:divBdr>
                    </w:div>
                  </w:divsChild>
                </w:div>
                <w:div w:id="280694559">
                  <w:marLeft w:val="0"/>
                  <w:marRight w:val="0"/>
                  <w:marTop w:val="0"/>
                  <w:marBottom w:val="0"/>
                  <w:divBdr>
                    <w:top w:val="single" w:sz="2" w:space="1" w:color="FFFFFF"/>
                    <w:left w:val="single" w:sz="2" w:space="11" w:color="FFFFFF"/>
                    <w:bottom w:val="single" w:sz="2" w:space="1" w:color="FFFFFF"/>
                    <w:right w:val="single" w:sz="2" w:space="4" w:color="FFFFFF"/>
                  </w:divBdr>
                  <w:divsChild>
                    <w:div w:id="931090618">
                      <w:marLeft w:val="0"/>
                      <w:marRight w:val="0"/>
                      <w:marTop w:val="0"/>
                      <w:marBottom w:val="0"/>
                      <w:divBdr>
                        <w:top w:val="none" w:sz="0" w:space="0" w:color="auto"/>
                        <w:left w:val="none" w:sz="0" w:space="0" w:color="auto"/>
                        <w:bottom w:val="none" w:sz="0" w:space="0" w:color="auto"/>
                        <w:right w:val="none" w:sz="0" w:space="0" w:color="auto"/>
                      </w:divBdr>
                    </w:div>
                  </w:divsChild>
                </w:div>
                <w:div w:id="1500192816">
                  <w:marLeft w:val="0"/>
                  <w:marRight w:val="0"/>
                  <w:marTop w:val="0"/>
                  <w:marBottom w:val="0"/>
                  <w:divBdr>
                    <w:top w:val="single" w:sz="2" w:space="1" w:color="FFFFFF"/>
                    <w:left w:val="single" w:sz="2" w:space="11" w:color="FFFFFF"/>
                    <w:bottom w:val="single" w:sz="2" w:space="1" w:color="FFFFFF"/>
                    <w:right w:val="single" w:sz="2" w:space="4" w:color="FFFFFF"/>
                  </w:divBdr>
                  <w:divsChild>
                    <w:div w:id="410588981">
                      <w:marLeft w:val="0"/>
                      <w:marRight w:val="0"/>
                      <w:marTop w:val="0"/>
                      <w:marBottom w:val="0"/>
                      <w:divBdr>
                        <w:top w:val="none" w:sz="0" w:space="0" w:color="auto"/>
                        <w:left w:val="none" w:sz="0" w:space="0" w:color="auto"/>
                        <w:bottom w:val="none" w:sz="0" w:space="0" w:color="auto"/>
                        <w:right w:val="none" w:sz="0" w:space="0" w:color="auto"/>
                      </w:divBdr>
                    </w:div>
                  </w:divsChild>
                </w:div>
                <w:div w:id="1459445841">
                  <w:marLeft w:val="0"/>
                  <w:marRight w:val="0"/>
                  <w:marTop w:val="0"/>
                  <w:marBottom w:val="0"/>
                  <w:divBdr>
                    <w:top w:val="single" w:sz="2" w:space="1" w:color="FFFFFF"/>
                    <w:left w:val="single" w:sz="2" w:space="11" w:color="FFFFFF"/>
                    <w:bottom w:val="single" w:sz="2" w:space="1" w:color="FFFFFF"/>
                    <w:right w:val="single" w:sz="2" w:space="4" w:color="FFFFFF"/>
                  </w:divBdr>
                  <w:divsChild>
                    <w:div w:id="1665427228">
                      <w:marLeft w:val="0"/>
                      <w:marRight w:val="0"/>
                      <w:marTop w:val="0"/>
                      <w:marBottom w:val="0"/>
                      <w:divBdr>
                        <w:top w:val="none" w:sz="0" w:space="0" w:color="auto"/>
                        <w:left w:val="none" w:sz="0" w:space="0" w:color="auto"/>
                        <w:bottom w:val="none" w:sz="0" w:space="0" w:color="auto"/>
                        <w:right w:val="none" w:sz="0" w:space="0" w:color="auto"/>
                      </w:divBdr>
                    </w:div>
                  </w:divsChild>
                </w:div>
                <w:div w:id="1027484907">
                  <w:marLeft w:val="0"/>
                  <w:marRight w:val="0"/>
                  <w:marTop w:val="0"/>
                  <w:marBottom w:val="0"/>
                  <w:divBdr>
                    <w:top w:val="single" w:sz="2" w:space="1" w:color="FFFFFF"/>
                    <w:left w:val="single" w:sz="2" w:space="11" w:color="FFFFFF"/>
                    <w:bottom w:val="single" w:sz="2" w:space="1" w:color="FFFFFF"/>
                    <w:right w:val="single" w:sz="2" w:space="4" w:color="FFFFFF"/>
                  </w:divBdr>
                  <w:divsChild>
                    <w:div w:id="416682087">
                      <w:marLeft w:val="0"/>
                      <w:marRight w:val="0"/>
                      <w:marTop w:val="0"/>
                      <w:marBottom w:val="0"/>
                      <w:divBdr>
                        <w:top w:val="none" w:sz="0" w:space="0" w:color="auto"/>
                        <w:left w:val="none" w:sz="0" w:space="0" w:color="auto"/>
                        <w:bottom w:val="none" w:sz="0" w:space="0" w:color="auto"/>
                        <w:right w:val="none" w:sz="0" w:space="0" w:color="auto"/>
                      </w:divBdr>
                    </w:div>
                  </w:divsChild>
                </w:div>
                <w:div w:id="1892691845">
                  <w:marLeft w:val="0"/>
                  <w:marRight w:val="0"/>
                  <w:marTop w:val="0"/>
                  <w:marBottom w:val="0"/>
                  <w:divBdr>
                    <w:top w:val="single" w:sz="2" w:space="1" w:color="FFFFFF"/>
                    <w:left w:val="single" w:sz="2" w:space="11" w:color="FFFFFF"/>
                    <w:bottom w:val="single" w:sz="2" w:space="1" w:color="FFFFFF"/>
                    <w:right w:val="single" w:sz="2" w:space="4" w:color="FFFFFF"/>
                  </w:divBdr>
                  <w:divsChild>
                    <w:div w:id="1408728489">
                      <w:marLeft w:val="0"/>
                      <w:marRight w:val="0"/>
                      <w:marTop w:val="0"/>
                      <w:marBottom w:val="0"/>
                      <w:divBdr>
                        <w:top w:val="none" w:sz="0" w:space="0" w:color="auto"/>
                        <w:left w:val="none" w:sz="0" w:space="0" w:color="auto"/>
                        <w:bottom w:val="none" w:sz="0" w:space="0" w:color="auto"/>
                        <w:right w:val="none" w:sz="0" w:space="0" w:color="auto"/>
                      </w:divBdr>
                    </w:div>
                  </w:divsChild>
                </w:div>
                <w:div w:id="58676052">
                  <w:marLeft w:val="0"/>
                  <w:marRight w:val="0"/>
                  <w:marTop w:val="0"/>
                  <w:marBottom w:val="0"/>
                  <w:divBdr>
                    <w:top w:val="single" w:sz="2" w:space="1" w:color="FFFFFF"/>
                    <w:left w:val="single" w:sz="2" w:space="11" w:color="FFFFFF"/>
                    <w:bottom w:val="single" w:sz="2" w:space="1" w:color="FFFFFF"/>
                    <w:right w:val="single" w:sz="2" w:space="4" w:color="FFFFFF"/>
                  </w:divBdr>
                  <w:divsChild>
                    <w:div w:id="436870329">
                      <w:marLeft w:val="0"/>
                      <w:marRight w:val="0"/>
                      <w:marTop w:val="0"/>
                      <w:marBottom w:val="0"/>
                      <w:divBdr>
                        <w:top w:val="none" w:sz="0" w:space="0" w:color="auto"/>
                        <w:left w:val="none" w:sz="0" w:space="0" w:color="auto"/>
                        <w:bottom w:val="none" w:sz="0" w:space="0" w:color="auto"/>
                        <w:right w:val="none" w:sz="0" w:space="0" w:color="auto"/>
                      </w:divBdr>
                    </w:div>
                  </w:divsChild>
                </w:div>
                <w:div w:id="332147192">
                  <w:marLeft w:val="0"/>
                  <w:marRight w:val="0"/>
                  <w:marTop w:val="0"/>
                  <w:marBottom w:val="0"/>
                  <w:divBdr>
                    <w:top w:val="single" w:sz="2" w:space="1" w:color="FFFFFF"/>
                    <w:left w:val="single" w:sz="2" w:space="11" w:color="FFFFFF"/>
                    <w:bottom w:val="single" w:sz="2" w:space="1" w:color="FFFFFF"/>
                    <w:right w:val="single" w:sz="2" w:space="4" w:color="FFFFFF"/>
                  </w:divBdr>
                  <w:divsChild>
                    <w:div w:id="1409692349">
                      <w:marLeft w:val="0"/>
                      <w:marRight w:val="0"/>
                      <w:marTop w:val="0"/>
                      <w:marBottom w:val="0"/>
                      <w:divBdr>
                        <w:top w:val="none" w:sz="0" w:space="0" w:color="auto"/>
                        <w:left w:val="none" w:sz="0" w:space="0" w:color="auto"/>
                        <w:bottom w:val="none" w:sz="0" w:space="0" w:color="auto"/>
                        <w:right w:val="none" w:sz="0" w:space="0" w:color="auto"/>
                      </w:divBdr>
                    </w:div>
                  </w:divsChild>
                </w:div>
                <w:div w:id="1154107338">
                  <w:marLeft w:val="0"/>
                  <w:marRight w:val="0"/>
                  <w:marTop w:val="0"/>
                  <w:marBottom w:val="0"/>
                  <w:divBdr>
                    <w:top w:val="single" w:sz="2" w:space="1" w:color="FFFFFF"/>
                    <w:left w:val="single" w:sz="2" w:space="11" w:color="FFFFFF"/>
                    <w:bottom w:val="single" w:sz="2" w:space="1" w:color="FFFFFF"/>
                    <w:right w:val="single" w:sz="2" w:space="4" w:color="FFFFFF"/>
                  </w:divBdr>
                  <w:divsChild>
                    <w:div w:id="596987521">
                      <w:marLeft w:val="0"/>
                      <w:marRight w:val="0"/>
                      <w:marTop w:val="0"/>
                      <w:marBottom w:val="0"/>
                      <w:divBdr>
                        <w:top w:val="none" w:sz="0" w:space="0" w:color="auto"/>
                        <w:left w:val="none" w:sz="0" w:space="0" w:color="auto"/>
                        <w:bottom w:val="none" w:sz="0" w:space="0" w:color="auto"/>
                        <w:right w:val="none" w:sz="0" w:space="0" w:color="auto"/>
                      </w:divBdr>
                    </w:div>
                  </w:divsChild>
                </w:div>
                <w:div w:id="957838572">
                  <w:marLeft w:val="0"/>
                  <w:marRight w:val="0"/>
                  <w:marTop w:val="0"/>
                  <w:marBottom w:val="0"/>
                  <w:divBdr>
                    <w:top w:val="single" w:sz="2" w:space="1" w:color="FFFFFF"/>
                    <w:left w:val="single" w:sz="2" w:space="11" w:color="FFFFFF"/>
                    <w:bottom w:val="single" w:sz="2" w:space="1" w:color="FFFFFF"/>
                    <w:right w:val="single" w:sz="2" w:space="4" w:color="FFFFFF"/>
                  </w:divBdr>
                  <w:divsChild>
                    <w:div w:id="496381907">
                      <w:marLeft w:val="0"/>
                      <w:marRight w:val="0"/>
                      <w:marTop w:val="0"/>
                      <w:marBottom w:val="0"/>
                      <w:divBdr>
                        <w:top w:val="none" w:sz="0" w:space="0" w:color="auto"/>
                        <w:left w:val="none" w:sz="0" w:space="0" w:color="auto"/>
                        <w:bottom w:val="none" w:sz="0" w:space="0" w:color="auto"/>
                        <w:right w:val="none" w:sz="0" w:space="0" w:color="auto"/>
                      </w:divBdr>
                    </w:div>
                  </w:divsChild>
                </w:div>
                <w:div w:id="851601549">
                  <w:marLeft w:val="0"/>
                  <w:marRight w:val="0"/>
                  <w:marTop w:val="0"/>
                  <w:marBottom w:val="0"/>
                  <w:divBdr>
                    <w:top w:val="single" w:sz="2" w:space="1" w:color="FFFFFF"/>
                    <w:left w:val="single" w:sz="2" w:space="11" w:color="FFFFFF"/>
                    <w:bottom w:val="single" w:sz="2" w:space="1" w:color="FFFFFF"/>
                    <w:right w:val="single" w:sz="2" w:space="4" w:color="FFFFFF"/>
                  </w:divBdr>
                  <w:divsChild>
                    <w:div w:id="684093599">
                      <w:marLeft w:val="0"/>
                      <w:marRight w:val="0"/>
                      <w:marTop w:val="0"/>
                      <w:marBottom w:val="0"/>
                      <w:divBdr>
                        <w:top w:val="none" w:sz="0" w:space="0" w:color="auto"/>
                        <w:left w:val="none" w:sz="0" w:space="0" w:color="auto"/>
                        <w:bottom w:val="none" w:sz="0" w:space="0" w:color="auto"/>
                        <w:right w:val="none" w:sz="0" w:space="0" w:color="auto"/>
                      </w:divBdr>
                    </w:div>
                  </w:divsChild>
                </w:div>
                <w:div w:id="1403872704">
                  <w:marLeft w:val="0"/>
                  <w:marRight w:val="0"/>
                  <w:marTop w:val="0"/>
                  <w:marBottom w:val="0"/>
                  <w:divBdr>
                    <w:top w:val="single" w:sz="2" w:space="1" w:color="FFFFFF"/>
                    <w:left w:val="single" w:sz="2" w:space="11" w:color="FFFFFF"/>
                    <w:bottom w:val="single" w:sz="2" w:space="1" w:color="FFFFFF"/>
                    <w:right w:val="single" w:sz="2" w:space="4" w:color="FFFFFF"/>
                  </w:divBdr>
                  <w:divsChild>
                    <w:div w:id="419520931">
                      <w:marLeft w:val="0"/>
                      <w:marRight w:val="0"/>
                      <w:marTop w:val="0"/>
                      <w:marBottom w:val="0"/>
                      <w:divBdr>
                        <w:top w:val="none" w:sz="0" w:space="0" w:color="auto"/>
                        <w:left w:val="none" w:sz="0" w:space="0" w:color="auto"/>
                        <w:bottom w:val="none" w:sz="0" w:space="0" w:color="auto"/>
                        <w:right w:val="none" w:sz="0" w:space="0" w:color="auto"/>
                      </w:divBdr>
                    </w:div>
                  </w:divsChild>
                </w:div>
                <w:div w:id="1303773303">
                  <w:marLeft w:val="0"/>
                  <w:marRight w:val="0"/>
                  <w:marTop w:val="0"/>
                  <w:marBottom w:val="0"/>
                  <w:divBdr>
                    <w:top w:val="single" w:sz="2" w:space="1" w:color="FFFFFF"/>
                    <w:left w:val="single" w:sz="2" w:space="11" w:color="FFFFFF"/>
                    <w:bottom w:val="single" w:sz="2" w:space="1" w:color="FFFFFF"/>
                    <w:right w:val="single" w:sz="2" w:space="4" w:color="FFFFFF"/>
                  </w:divBdr>
                  <w:divsChild>
                    <w:div w:id="184947478">
                      <w:marLeft w:val="0"/>
                      <w:marRight w:val="0"/>
                      <w:marTop w:val="0"/>
                      <w:marBottom w:val="0"/>
                      <w:divBdr>
                        <w:top w:val="none" w:sz="0" w:space="0" w:color="auto"/>
                        <w:left w:val="none" w:sz="0" w:space="0" w:color="auto"/>
                        <w:bottom w:val="none" w:sz="0" w:space="0" w:color="auto"/>
                        <w:right w:val="none" w:sz="0" w:space="0" w:color="auto"/>
                      </w:divBdr>
                    </w:div>
                  </w:divsChild>
                </w:div>
                <w:div w:id="1121459460">
                  <w:marLeft w:val="0"/>
                  <w:marRight w:val="0"/>
                  <w:marTop w:val="0"/>
                  <w:marBottom w:val="0"/>
                  <w:divBdr>
                    <w:top w:val="single" w:sz="2" w:space="1" w:color="FFFFFF"/>
                    <w:left w:val="single" w:sz="2" w:space="11" w:color="FFFFFF"/>
                    <w:bottom w:val="single" w:sz="2" w:space="1" w:color="FFFFFF"/>
                    <w:right w:val="single" w:sz="2" w:space="4" w:color="FFFFFF"/>
                  </w:divBdr>
                  <w:divsChild>
                    <w:div w:id="1867254570">
                      <w:marLeft w:val="0"/>
                      <w:marRight w:val="0"/>
                      <w:marTop w:val="0"/>
                      <w:marBottom w:val="0"/>
                      <w:divBdr>
                        <w:top w:val="none" w:sz="0" w:space="0" w:color="auto"/>
                        <w:left w:val="none" w:sz="0" w:space="0" w:color="auto"/>
                        <w:bottom w:val="none" w:sz="0" w:space="0" w:color="auto"/>
                        <w:right w:val="none" w:sz="0" w:space="0" w:color="auto"/>
                      </w:divBdr>
                    </w:div>
                  </w:divsChild>
                </w:div>
                <w:div w:id="1351033396">
                  <w:marLeft w:val="0"/>
                  <w:marRight w:val="0"/>
                  <w:marTop w:val="0"/>
                  <w:marBottom w:val="0"/>
                  <w:divBdr>
                    <w:top w:val="single" w:sz="2" w:space="1" w:color="FFFFFF"/>
                    <w:left w:val="single" w:sz="2" w:space="11" w:color="FFFFFF"/>
                    <w:bottom w:val="single" w:sz="2" w:space="1" w:color="FFFFFF"/>
                    <w:right w:val="single" w:sz="2" w:space="4" w:color="FFFFFF"/>
                  </w:divBdr>
                  <w:divsChild>
                    <w:div w:id="840434750">
                      <w:marLeft w:val="0"/>
                      <w:marRight w:val="0"/>
                      <w:marTop w:val="0"/>
                      <w:marBottom w:val="0"/>
                      <w:divBdr>
                        <w:top w:val="none" w:sz="0" w:space="0" w:color="auto"/>
                        <w:left w:val="none" w:sz="0" w:space="0" w:color="auto"/>
                        <w:bottom w:val="none" w:sz="0" w:space="0" w:color="auto"/>
                        <w:right w:val="none" w:sz="0" w:space="0" w:color="auto"/>
                      </w:divBdr>
                    </w:div>
                  </w:divsChild>
                </w:div>
                <w:div w:id="197204520">
                  <w:marLeft w:val="0"/>
                  <w:marRight w:val="0"/>
                  <w:marTop w:val="0"/>
                  <w:marBottom w:val="0"/>
                  <w:divBdr>
                    <w:top w:val="single" w:sz="2" w:space="1" w:color="FFFFFF"/>
                    <w:left w:val="single" w:sz="2" w:space="11" w:color="FFFFFF"/>
                    <w:bottom w:val="single" w:sz="2" w:space="1" w:color="FFFFFF"/>
                    <w:right w:val="single" w:sz="2" w:space="4" w:color="FFFFFF"/>
                  </w:divBdr>
                  <w:divsChild>
                    <w:div w:id="631058949">
                      <w:marLeft w:val="0"/>
                      <w:marRight w:val="0"/>
                      <w:marTop w:val="0"/>
                      <w:marBottom w:val="0"/>
                      <w:divBdr>
                        <w:top w:val="none" w:sz="0" w:space="0" w:color="auto"/>
                        <w:left w:val="none" w:sz="0" w:space="0" w:color="auto"/>
                        <w:bottom w:val="none" w:sz="0" w:space="0" w:color="auto"/>
                        <w:right w:val="none" w:sz="0" w:space="0" w:color="auto"/>
                      </w:divBdr>
                    </w:div>
                  </w:divsChild>
                </w:div>
                <w:div w:id="2117750982">
                  <w:marLeft w:val="0"/>
                  <w:marRight w:val="0"/>
                  <w:marTop w:val="0"/>
                  <w:marBottom w:val="0"/>
                  <w:divBdr>
                    <w:top w:val="single" w:sz="2" w:space="1" w:color="FFFFFF"/>
                    <w:left w:val="single" w:sz="2" w:space="11" w:color="FFFFFF"/>
                    <w:bottom w:val="single" w:sz="2" w:space="1" w:color="FFFFFF"/>
                    <w:right w:val="single" w:sz="2" w:space="4" w:color="FFFFFF"/>
                  </w:divBdr>
                  <w:divsChild>
                    <w:div w:id="1880777605">
                      <w:marLeft w:val="0"/>
                      <w:marRight w:val="0"/>
                      <w:marTop w:val="0"/>
                      <w:marBottom w:val="0"/>
                      <w:divBdr>
                        <w:top w:val="none" w:sz="0" w:space="0" w:color="auto"/>
                        <w:left w:val="none" w:sz="0" w:space="0" w:color="auto"/>
                        <w:bottom w:val="none" w:sz="0" w:space="0" w:color="auto"/>
                        <w:right w:val="none" w:sz="0" w:space="0" w:color="auto"/>
                      </w:divBdr>
                    </w:div>
                  </w:divsChild>
                </w:div>
                <w:div w:id="2041007479">
                  <w:marLeft w:val="0"/>
                  <w:marRight w:val="0"/>
                  <w:marTop w:val="0"/>
                  <w:marBottom w:val="0"/>
                  <w:divBdr>
                    <w:top w:val="single" w:sz="2" w:space="1" w:color="FFFFFF"/>
                    <w:left w:val="single" w:sz="2" w:space="11" w:color="FFFFFF"/>
                    <w:bottom w:val="single" w:sz="2" w:space="1" w:color="FFFFFF"/>
                    <w:right w:val="single" w:sz="2" w:space="4" w:color="FFFFFF"/>
                  </w:divBdr>
                  <w:divsChild>
                    <w:div w:id="1227296785">
                      <w:marLeft w:val="0"/>
                      <w:marRight w:val="0"/>
                      <w:marTop w:val="0"/>
                      <w:marBottom w:val="0"/>
                      <w:divBdr>
                        <w:top w:val="none" w:sz="0" w:space="0" w:color="auto"/>
                        <w:left w:val="none" w:sz="0" w:space="0" w:color="auto"/>
                        <w:bottom w:val="none" w:sz="0" w:space="0" w:color="auto"/>
                        <w:right w:val="none" w:sz="0" w:space="0" w:color="auto"/>
                      </w:divBdr>
                    </w:div>
                  </w:divsChild>
                </w:div>
                <w:div w:id="931669667">
                  <w:marLeft w:val="0"/>
                  <w:marRight w:val="0"/>
                  <w:marTop w:val="0"/>
                  <w:marBottom w:val="0"/>
                  <w:divBdr>
                    <w:top w:val="single" w:sz="2" w:space="1" w:color="FFFFFF"/>
                    <w:left w:val="single" w:sz="2" w:space="11" w:color="FFFFFF"/>
                    <w:bottom w:val="single" w:sz="2" w:space="1" w:color="FFFFFF"/>
                    <w:right w:val="single" w:sz="2" w:space="4" w:color="FFFFFF"/>
                  </w:divBdr>
                  <w:divsChild>
                    <w:div w:id="2124497629">
                      <w:marLeft w:val="0"/>
                      <w:marRight w:val="0"/>
                      <w:marTop w:val="0"/>
                      <w:marBottom w:val="0"/>
                      <w:divBdr>
                        <w:top w:val="none" w:sz="0" w:space="0" w:color="auto"/>
                        <w:left w:val="none" w:sz="0" w:space="0" w:color="auto"/>
                        <w:bottom w:val="none" w:sz="0" w:space="0" w:color="auto"/>
                        <w:right w:val="none" w:sz="0" w:space="0" w:color="auto"/>
                      </w:divBdr>
                    </w:div>
                  </w:divsChild>
                </w:div>
                <w:div w:id="1176963348">
                  <w:marLeft w:val="0"/>
                  <w:marRight w:val="0"/>
                  <w:marTop w:val="0"/>
                  <w:marBottom w:val="0"/>
                  <w:divBdr>
                    <w:top w:val="single" w:sz="2" w:space="1" w:color="FFFFFF"/>
                    <w:left w:val="single" w:sz="2" w:space="11" w:color="FFFFFF"/>
                    <w:bottom w:val="single" w:sz="2" w:space="1" w:color="FFFFFF"/>
                    <w:right w:val="single" w:sz="2" w:space="4" w:color="FFFFFF"/>
                  </w:divBdr>
                  <w:divsChild>
                    <w:div w:id="1621767670">
                      <w:marLeft w:val="0"/>
                      <w:marRight w:val="0"/>
                      <w:marTop w:val="0"/>
                      <w:marBottom w:val="0"/>
                      <w:divBdr>
                        <w:top w:val="none" w:sz="0" w:space="0" w:color="auto"/>
                        <w:left w:val="none" w:sz="0" w:space="0" w:color="auto"/>
                        <w:bottom w:val="none" w:sz="0" w:space="0" w:color="auto"/>
                        <w:right w:val="none" w:sz="0" w:space="0" w:color="auto"/>
                      </w:divBdr>
                    </w:div>
                  </w:divsChild>
                </w:div>
                <w:div w:id="684210256">
                  <w:marLeft w:val="0"/>
                  <w:marRight w:val="0"/>
                  <w:marTop w:val="0"/>
                  <w:marBottom w:val="0"/>
                  <w:divBdr>
                    <w:top w:val="single" w:sz="2" w:space="1" w:color="FFFFFF"/>
                    <w:left w:val="single" w:sz="2" w:space="11" w:color="FFFFFF"/>
                    <w:bottom w:val="single" w:sz="2" w:space="1" w:color="FFFFFF"/>
                    <w:right w:val="single" w:sz="2" w:space="4" w:color="FFFFFF"/>
                  </w:divBdr>
                  <w:divsChild>
                    <w:div w:id="1003777259">
                      <w:marLeft w:val="0"/>
                      <w:marRight w:val="0"/>
                      <w:marTop w:val="0"/>
                      <w:marBottom w:val="0"/>
                      <w:divBdr>
                        <w:top w:val="none" w:sz="0" w:space="0" w:color="auto"/>
                        <w:left w:val="none" w:sz="0" w:space="0" w:color="auto"/>
                        <w:bottom w:val="none" w:sz="0" w:space="0" w:color="auto"/>
                        <w:right w:val="none" w:sz="0" w:space="0" w:color="auto"/>
                      </w:divBdr>
                    </w:div>
                  </w:divsChild>
                </w:div>
                <w:div w:id="317423421">
                  <w:marLeft w:val="0"/>
                  <w:marRight w:val="0"/>
                  <w:marTop w:val="0"/>
                  <w:marBottom w:val="0"/>
                  <w:divBdr>
                    <w:top w:val="single" w:sz="2" w:space="1" w:color="FFFFFF"/>
                    <w:left w:val="single" w:sz="2" w:space="11" w:color="FFFFFF"/>
                    <w:bottom w:val="single" w:sz="2" w:space="1" w:color="FFFFFF"/>
                    <w:right w:val="single" w:sz="2" w:space="4" w:color="FFFFFF"/>
                  </w:divBdr>
                  <w:divsChild>
                    <w:div w:id="1758480203">
                      <w:marLeft w:val="0"/>
                      <w:marRight w:val="0"/>
                      <w:marTop w:val="0"/>
                      <w:marBottom w:val="0"/>
                      <w:divBdr>
                        <w:top w:val="none" w:sz="0" w:space="0" w:color="auto"/>
                        <w:left w:val="none" w:sz="0" w:space="0" w:color="auto"/>
                        <w:bottom w:val="none" w:sz="0" w:space="0" w:color="auto"/>
                        <w:right w:val="none" w:sz="0" w:space="0" w:color="auto"/>
                      </w:divBdr>
                    </w:div>
                  </w:divsChild>
                </w:div>
                <w:div w:id="735201533">
                  <w:marLeft w:val="0"/>
                  <w:marRight w:val="0"/>
                  <w:marTop w:val="0"/>
                  <w:marBottom w:val="0"/>
                  <w:divBdr>
                    <w:top w:val="single" w:sz="2" w:space="1" w:color="FFFFFF"/>
                    <w:left w:val="single" w:sz="2" w:space="11" w:color="FFFFFF"/>
                    <w:bottom w:val="single" w:sz="2" w:space="1" w:color="FFFFFF"/>
                    <w:right w:val="single" w:sz="2" w:space="4" w:color="FFFFFF"/>
                  </w:divBdr>
                  <w:divsChild>
                    <w:div w:id="1982151412">
                      <w:marLeft w:val="0"/>
                      <w:marRight w:val="0"/>
                      <w:marTop w:val="0"/>
                      <w:marBottom w:val="0"/>
                      <w:divBdr>
                        <w:top w:val="none" w:sz="0" w:space="0" w:color="auto"/>
                        <w:left w:val="none" w:sz="0" w:space="0" w:color="auto"/>
                        <w:bottom w:val="none" w:sz="0" w:space="0" w:color="auto"/>
                        <w:right w:val="none" w:sz="0" w:space="0" w:color="auto"/>
                      </w:divBdr>
                    </w:div>
                  </w:divsChild>
                </w:div>
                <w:div w:id="1778714975">
                  <w:marLeft w:val="0"/>
                  <w:marRight w:val="0"/>
                  <w:marTop w:val="0"/>
                  <w:marBottom w:val="0"/>
                  <w:divBdr>
                    <w:top w:val="single" w:sz="2" w:space="1" w:color="FFFFFF"/>
                    <w:left w:val="single" w:sz="2" w:space="11" w:color="FFFFFF"/>
                    <w:bottom w:val="single" w:sz="2" w:space="1" w:color="FFFFFF"/>
                    <w:right w:val="single" w:sz="2" w:space="4" w:color="FFFFFF"/>
                  </w:divBdr>
                  <w:divsChild>
                    <w:div w:id="1090538451">
                      <w:marLeft w:val="0"/>
                      <w:marRight w:val="0"/>
                      <w:marTop w:val="0"/>
                      <w:marBottom w:val="0"/>
                      <w:divBdr>
                        <w:top w:val="none" w:sz="0" w:space="0" w:color="auto"/>
                        <w:left w:val="none" w:sz="0" w:space="0" w:color="auto"/>
                        <w:bottom w:val="none" w:sz="0" w:space="0" w:color="auto"/>
                        <w:right w:val="none" w:sz="0" w:space="0" w:color="auto"/>
                      </w:divBdr>
                    </w:div>
                  </w:divsChild>
                </w:div>
                <w:div w:id="2001620217">
                  <w:marLeft w:val="0"/>
                  <w:marRight w:val="0"/>
                  <w:marTop w:val="0"/>
                  <w:marBottom w:val="0"/>
                  <w:divBdr>
                    <w:top w:val="single" w:sz="2" w:space="1" w:color="FFFFFF"/>
                    <w:left w:val="single" w:sz="2" w:space="11" w:color="FFFFFF"/>
                    <w:bottom w:val="single" w:sz="2" w:space="1" w:color="FFFFFF"/>
                    <w:right w:val="single" w:sz="2" w:space="4" w:color="FFFFFF"/>
                  </w:divBdr>
                  <w:divsChild>
                    <w:div w:id="239142485">
                      <w:marLeft w:val="0"/>
                      <w:marRight w:val="0"/>
                      <w:marTop w:val="0"/>
                      <w:marBottom w:val="0"/>
                      <w:divBdr>
                        <w:top w:val="none" w:sz="0" w:space="0" w:color="auto"/>
                        <w:left w:val="none" w:sz="0" w:space="0" w:color="auto"/>
                        <w:bottom w:val="none" w:sz="0" w:space="0" w:color="auto"/>
                        <w:right w:val="none" w:sz="0" w:space="0" w:color="auto"/>
                      </w:divBdr>
                    </w:div>
                  </w:divsChild>
                </w:div>
                <w:div w:id="147022349">
                  <w:marLeft w:val="0"/>
                  <w:marRight w:val="0"/>
                  <w:marTop w:val="0"/>
                  <w:marBottom w:val="0"/>
                  <w:divBdr>
                    <w:top w:val="single" w:sz="2" w:space="1" w:color="FFFFFF"/>
                    <w:left w:val="single" w:sz="2" w:space="11" w:color="FFFFFF"/>
                    <w:bottom w:val="single" w:sz="2" w:space="1" w:color="FFFFFF"/>
                    <w:right w:val="single" w:sz="2" w:space="4" w:color="FFFFFF"/>
                  </w:divBdr>
                  <w:divsChild>
                    <w:div w:id="166872636">
                      <w:marLeft w:val="0"/>
                      <w:marRight w:val="0"/>
                      <w:marTop w:val="0"/>
                      <w:marBottom w:val="0"/>
                      <w:divBdr>
                        <w:top w:val="none" w:sz="0" w:space="0" w:color="auto"/>
                        <w:left w:val="none" w:sz="0" w:space="0" w:color="auto"/>
                        <w:bottom w:val="none" w:sz="0" w:space="0" w:color="auto"/>
                        <w:right w:val="none" w:sz="0" w:space="0" w:color="auto"/>
                      </w:divBdr>
                    </w:div>
                  </w:divsChild>
                </w:div>
                <w:div w:id="874729271">
                  <w:marLeft w:val="0"/>
                  <w:marRight w:val="0"/>
                  <w:marTop w:val="0"/>
                  <w:marBottom w:val="0"/>
                  <w:divBdr>
                    <w:top w:val="single" w:sz="2" w:space="1" w:color="FFFFFF"/>
                    <w:left w:val="single" w:sz="2" w:space="11" w:color="FFFFFF"/>
                    <w:bottom w:val="single" w:sz="2" w:space="1" w:color="FFFFFF"/>
                    <w:right w:val="single" w:sz="2" w:space="4" w:color="FFFFFF"/>
                  </w:divBdr>
                  <w:divsChild>
                    <w:div w:id="608243484">
                      <w:marLeft w:val="0"/>
                      <w:marRight w:val="0"/>
                      <w:marTop w:val="0"/>
                      <w:marBottom w:val="0"/>
                      <w:divBdr>
                        <w:top w:val="none" w:sz="0" w:space="0" w:color="auto"/>
                        <w:left w:val="none" w:sz="0" w:space="0" w:color="auto"/>
                        <w:bottom w:val="none" w:sz="0" w:space="0" w:color="auto"/>
                        <w:right w:val="none" w:sz="0" w:space="0" w:color="auto"/>
                      </w:divBdr>
                    </w:div>
                  </w:divsChild>
                </w:div>
                <w:div w:id="188882406">
                  <w:marLeft w:val="0"/>
                  <w:marRight w:val="0"/>
                  <w:marTop w:val="0"/>
                  <w:marBottom w:val="0"/>
                  <w:divBdr>
                    <w:top w:val="single" w:sz="2" w:space="1" w:color="FFFFFF"/>
                    <w:left w:val="single" w:sz="2" w:space="11" w:color="FFFFFF"/>
                    <w:bottom w:val="single" w:sz="2" w:space="1" w:color="FFFFFF"/>
                    <w:right w:val="single" w:sz="2" w:space="4" w:color="FFFFFF"/>
                  </w:divBdr>
                  <w:divsChild>
                    <w:div w:id="399600614">
                      <w:marLeft w:val="0"/>
                      <w:marRight w:val="0"/>
                      <w:marTop w:val="0"/>
                      <w:marBottom w:val="0"/>
                      <w:divBdr>
                        <w:top w:val="none" w:sz="0" w:space="0" w:color="auto"/>
                        <w:left w:val="none" w:sz="0" w:space="0" w:color="auto"/>
                        <w:bottom w:val="none" w:sz="0" w:space="0" w:color="auto"/>
                        <w:right w:val="none" w:sz="0" w:space="0" w:color="auto"/>
                      </w:divBdr>
                    </w:div>
                  </w:divsChild>
                </w:div>
                <w:div w:id="1757365994">
                  <w:marLeft w:val="0"/>
                  <w:marRight w:val="0"/>
                  <w:marTop w:val="0"/>
                  <w:marBottom w:val="0"/>
                  <w:divBdr>
                    <w:top w:val="single" w:sz="2" w:space="1" w:color="FFFFFF"/>
                    <w:left w:val="single" w:sz="2" w:space="11" w:color="FFFFFF"/>
                    <w:bottom w:val="single" w:sz="2" w:space="1" w:color="FFFFFF"/>
                    <w:right w:val="single" w:sz="2" w:space="4" w:color="FFFFFF"/>
                  </w:divBdr>
                  <w:divsChild>
                    <w:div w:id="24258092">
                      <w:marLeft w:val="0"/>
                      <w:marRight w:val="0"/>
                      <w:marTop w:val="0"/>
                      <w:marBottom w:val="0"/>
                      <w:divBdr>
                        <w:top w:val="none" w:sz="0" w:space="0" w:color="auto"/>
                        <w:left w:val="none" w:sz="0" w:space="0" w:color="auto"/>
                        <w:bottom w:val="none" w:sz="0" w:space="0" w:color="auto"/>
                        <w:right w:val="none" w:sz="0" w:space="0" w:color="auto"/>
                      </w:divBdr>
                    </w:div>
                  </w:divsChild>
                </w:div>
                <w:div w:id="1202136503">
                  <w:marLeft w:val="0"/>
                  <w:marRight w:val="0"/>
                  <w:marTop w:val="0"/>
                  <w:marBottom w:val="0"/>
                  <w:divBdr>
                    <w:top w:val="single" w:sz="2" w:space="1" w:color="FFFFFF"/>
                    <w:left w:val="single" w:sz="2" w:space="11" w:color="FFFFFF"/>
                    <w:bottom w:val="single" w:sz="2" w:space="1" w:color="FFFFFF"/>
                    <w:right w:val="single" w:sz="2" w:space="4" w:color="FFFFFF"/>
                  </w:divBdr>
                  <w:divsChild>
                    <w:div w:id="720834423">
                      <w:marLeft w:val="0"/>
                      <w:marRight w:val="0"/>
                      <w:marTop w:val="0"/>
                      <w:marBottom w:val="0"/>
                      <w:divBdr>
                        <w:top w:val="none" w:sz="0" w:space="0" w:color="auto"/>
                        <w:left w:val="none" w:sz="0" w:space="0" w:color="auto"/>
                        <w:bottom w:val="none" w:sz="0" w:space="0" w:color="auto"/>
                        <w:right w:val="none" w:sz="0" w:space="0" w:color="auto"/>
                      </w:divBdr>
                    </w:div>
                  </w:divsChild>
                </w:div>
                <w:div w:id="545332016">
                  <w:marLeft w:val="0"/>
                  <w:marRight w:val="0"/>
                  <w:marTop w:val="0"/>
                  <w:marBottom w:val="0"/>
                  <w:divBdr>
                    <w:top w:val="single" w:sz="2" w:space="1" w:color="FFFFFF"/>
                    <w:left w:val="single" w:sz="2" w:space="11" w:color="FFFFFF"/>
                    <w:bottom w:val="single" w:sz="2" w:space="1" w:color="FFFFFF"/>
                    <w:right w:val="single" w:sz="2" w:space="4" w:color="FFFFFF"/>
                  </w:divBdr>
                  <w:divsChild>
                    <w:div w:id="1789466213">
                      <w:marLeft w:val="0"/>
                      <w:marRight w:val="0"/>
                      <w:marTop w:val="0"/>
                      <w:marBottom w:val="0"/>
                      <w:divBdr>
                        <w:top w:val="none" w:sz="0" w:space="0" w:color="auto"/>
                        <w:left w:val="none" w:sz="0" w:space="0" w:color="auto"/>
                        <w:bottom w:val="none" w:sz="0" w:space="0" w:color="auto"/>
                        <w:right w:val="none" w:sz="0" w:space="0" w:color="auto"/>
                      </w:divBdr>
                    </w:div>
                  </w:divsChild>
                </w:div>
                <w:div w:id="280890572">
                  <w:marLeft w:val="0"/>
                  <w:marRight w:val="0"/>
                  <w:marTop w:val="0"/>
                  <w:marBottom w:val="0"/>
                  <w:divBdr>
                    <w:top w:val="single" w:sz="2" w:space="1" w:color="FFFFFF"/>
                    <w:left w:val="single" w:sz="2" w:space="11" w:color="FFFFFF"/>
                    <w:bottom w:val="single" w:sz="2" w:space="1" w:color="FFFFFF"/>
                    <w:right w:val="single" w:sz="2" w:space="4" w:color="FFFFFF"/>
                  </w:divBdr>
                  <w:divsChild>
                    <w:div w:id="201209670">
                      <w:marLeft w:val="0"/>
                      <w:marRight w:val="0"/>
                      <w:marTop w:val="0"/>
                      <w:marBottom w:val="0"/>
                      <w:divBdr>
                        <w:top w:val="none" w:sz="0" w:space="0" w:color="auto"/>
                        <w:left w:val="none" w:sz="0" w:space="0" w:color="auto"/>
                        <w:bottom w:val="none" w:sz="0" w:space="0" w:color="auto"/>
                        <w:right w:val="none" w:sz="0" w:space="0" w:color="auto"/>
                      </w:divBdr>
                    </w:div>
                  </w:divsChild>
                </w:div>
                <w:div w:id="727655347">
                  <w:marLeft w:val="0"/>
                  <w:marRight w:val="0"/>
                  <w:marTop w:val="0"/>
                  <w:marBottom w:val="0"/>
                  <w:divBdr>
                    <w:top w:val="single" w:sz="2" w:space="1" w:color="FFFFFF"/>
                    <w:left w:val="single" w:sz="2" w:space="11" w:color="FFFFFF"/>
                    <w:bottom w:val="single" w:sz="2" w:space="1" w:color="FFFFFF"/>
                    <w:right w:val="single" w:sz="2" w:space="4" w:color="FFFFFF"/>
                  </w:divBdr>
                  <w:divsChild>
                    <w:div w:id="1868979778">
                      <w:marLeft w:val="0"/>
                      <w:marRight w:val="0"/>
                      <w:marTop w:val="0"/>
                      <w:marBottom w:val="0"/>
                      <w:divBdr>
                        <w:top w:val="none" w:sz="0" w:space="0" w:color="auto"/>
                        <w:left w:val="none" w:sz="0" w:space="0" w:color="auto"/>
                        <w:bottom w:val="none" w:sz="0" w:space="0" w:color="auto"/>
                        <w:right w:val="none" w:sz="0" w:space="0" w:color="auto"/>
                      </w:divBdr>
                    </w:div>
                  </w:divsChild>
                </w:div>
                <w:div w:id="199444357">
                  <w:marLeft w:val="0"/>
                  <w:marRight w:val="0"/>
                  <w:marTop w:val="0"/>
                  <w:marBottom w:val="0"/>
                  <w:divBdr>
                    <w:top w:val="single" w:sz="2" w:space="1" w:color="FFFFFF"/>
                    <w:left w:val="single" w:sz="2" w:space="11" w:color="FFFFFF"/>
                    <w:bottom w:val="single" w:sz="2" w:space="1" w:color="FFFFFF"/>
                    <w:right w:val="single" w:sz="2" w:space="4" w:color="FFFFFF"/>
                  </w:divBdr>
                  <w:divsChild>
                    <w:div w:id="342561423">
                      <w:marLeft w:val="0"/>
                      <w:marRight w:val="0"/>
                      <w:marTop w:val="0"/>
                      <w:marBottom w:val="0"/>
                      <w:divBdr>
                        <w:top w:val="none" w:sz="0" w:space="0" w:color="auto"/>
                        <w:left w:val="none" w:sz="0" w:space="0" w:color="auto"/>
                        <w:bottom w:val="none" w:sz="0" w:space="0" w:color="auto"/>
                        <w:right w:val="none" w:sz="0" w:space="0" w:color="auto"/>
                      </w:divBdr>
                    </w:div>
                  </w:divsChild>
                </w:div>
                <w:div w:id="1282571120">
                  <w:marLeft w:val="0"/>
                  <w:marRight w:val="0"/>
                  <w:marTop w:val="0"/>
                  <w:marBottom w:val="0"/>
                  <w:divBdr>
                    <w:top w:val="single" w:sz="2" w:space="1" w:color="FFFFFF"/>
                    <w:left w:val="single" w:sz="2" w:space="11" w:color="FFFFFF"/>
                    <w:bottom w:val="single" w:sz="2" w:space="1" w:color="FFFFFF"/>
                    <w:right w:val="single" w:sz="2" w:space="4" w:color="FFFFFF"/>
                  </w:divBdr>
                  <w:divsChild>
                    <w:div w:id="1612011478">
                      <w:marLeft w:val="0"/>
                      <w:marRight w:val="0"/>
                      <w:marTop w:val="0"/>
                      <w:marBottom w:val="0"/>
                      <w:divBdr>
                        <w:top w:val="none" w:sz="0" w:space="0" w:color="auto"/>
                        <w:left w:val="none" w:sz="0" w:space="0" w:color="auto"/>
                        <w:bottom w:val="none" w:sz="0" w:space="0" w:color="auto"/>
                        <w:right w:val="none" w:sz="0" w:space="0" w:color="auto"/>
                      </w:divBdr>
                    </w:div>
                  </w:divsChild>
                </w:div>
                <w:div w:id="432630983">
                  <w:marLeft w:val="0"/>
                  <w:marRight w:val="0"/>
                  <w:marTop w:val="0"/>
                  <w:marBottom w:val="0"/>
                  <w:divBdr>
                    <w:top w:val="single" w:sz="2" w:space="1" w:color="FFFFFF"/>
                    <w:left w:val="single" w:sz="2" w:space="11" w:color="FFFFFF"/>
                    <w:bottom w:val="single" w:sz="2" w:space="1" w:color="FFFFFF"/>
                    <w:right w:val="single" w:sz="2" w:space="4" w:color="FFFFFF"/>
                  </w:divBdr>
                  <w:divsChild>
                    <w:div w:id="854343038">
                      <w:marLeft w:val="0"/>
                      <w:marRight w:val="0"/>
                      <w:marTop w:val="0"/>
                      <w:marBottom w:val="0"/>
                      <w:divBdr>
                        <w:top w:val="none" w:sz="0" w:space="0" w:color="auto"/>
                        <w:left w:val="none" w:sz="0" w:space="0" w:color="auto"/>
                        <w:bottom w:val="none" w:sz="0" w:space="0" w:color="auto"/>
                        <w:right w:val="none" w:sz="0" w:space="0" w:color="auto"/>
                      </w:divBdr>
                    </w:div>
                  </w:divsChild>
                </w:div>
                <w:div w:id="1127507870">
                  <w:marLeft w:val="0"/>
                  <w:marRight w:val="0"/>
                  <w:marTop w:val="0"/>
                  <w:marBottom w:val="0"/>
                  <w:divBdr>
                    <w:top w:val="single" w:sz="2" w:space="1" w:color="FFFFFF"/>
                    <w:left w:val="single" w:sz="2" w:space="11" w:color="FFFFFF"/>
                    <w:bottom w:val="single" w:sz="2" w:space="1" w:color="FFFFFF"/>
                    <w:right w:val="single" w:sz="2" w:space="4" w:color="FFFFFF"/>
                  </w:divBdr>
                  <w:divsChild>
                    <w:div w:id="1124039727">
                      <w:marLeft w:val="0"/>
                      <w:marRight w:val="0"/>
                      <w:marTop w:val="0"/>
                      <w:marBottom w:val="0"/>
                      <w:divBdr>
                        <w:top w:val="none" w:sz="0" w:space="0" w:color="auto"/>
                        <w:left w:val="none" w:sz="0" w:space="0" w:color="auto"/>
                        <w:bottom w:val="none" w:sz="0" w:space="0" w:color="auto"/>
                        <w:right w:val="none" w:sz="0" w:space="0" w:color="auto"/>
                      </w:divBdr>
                    </w:div>
                  </w:divsChild>
                </w:div>
                <w:div w:id="79567811">
                  <w:marLeft w:val="0"/>
                  <w:marRight w:val="0"/>
                  <w:marTop w:val="0"/>
                  <w:marBottom w:val="0"/>
                  <w:divBdr>
                    <w:top w:val="single" w:sz="2" w:space="1" w:color="FFFFFF"/>
                    <w:left w:val="single" w:sz="2" w:space="11" w:color="FFFFFF"/>
                    <w:bottom w:val="single" w:sz="2" w:space="1" w:color="FFFFFF"/>
                    <w:right w:val="single" w:sz="2" w:space="4" w:color="FFFFFF"/>
                  </w:divBdr>
                  <w:divsChild>
                    <w:div w:id="1356687274">
                      <w:marLeft w:val="0"/>
                      <w:marRight w:val="0"/>
                      <w:marTop w:val="0"/>
                      <w:marBottom w:val="0"/>
                      <w:divBdr>
                        <w:top w:val="none" w:sz="0" w:space="0" w:color="auto"/>
                        <w:left w:val="none" w:sz="0" w:space="0" w:color="auto"/>
                        <w:bottom w:val="none" w:sz="0" w:space="0" w:color="auto"/>
                        <w:right w:val="none" w:sz="0" w:space="0" w:color="auto"/>
                      </w:divBdr>
                    </w:div>
                  </w:divsChild>
                </w:div>
                <w:div w:id="1133838412">
                  <w:marLeft w:val="0"/>
                  <w:marRight w:val="0"/>
                  <w:marTop w:val="0"/>
                  <w:marBottom w:val="0"/>
                  <w:divBdr>
                    <w:top w:val="single" w:sz="2" w:space="1" w:color="FFFFFF"/>
                    <w:left w:val="single" w:sz="2" w:space="11" w:color="FFFFFF"/>
                    <w:bottom w:val="single" w:sz="2" w:space="1" w:color="FFFFFF"/>
                    <w:right w:val="single" w:sz="2" w:space="4" w:color="FFFFFF"/>
                  </w:divBdr>
                  <w:divsChild>
                    <w:div w:id="694770432">
                      <w:marLeft w:val="0"/>
                      <w:marRight w:val="0"/>
                      <w:marTop w:val="0"/>
                      <w:marBottom w:val="0"/>
                      <w:divBdr>
                        <w:top w:val="none" w:sz="0" w:space="0" w:color="auto"/>
                        <w:left w:val="none" w:sz="0" w:space="0" w:color="auto"/>
                        <w:bottom w:val="none" w:sz="0" w:space="0" w:color="auto"/>
                        <w:right w:val="none" w:sz="0" w:space="0" w:color="auto"/>
                      </w:divBdr>
                    </w:div>
                  </w:divsChild>
                </w:div>
                <w:div w:id="243537226">
                  <w:marLeft w:val="0"/>
                  <w:marRight w:val="0"/>
                  <w:marTop w:val="0"/>
                  <w:marBottom w:val="0"/>
                  <w:divBdr>
                    <w:top w:val="single" w:sz="2" w:space="1" w:color="FFFFFF"/>
                    <w:left w:val="single" w:sz="2" w:space="11" w:color="FFFFFF"/>
                    <w:bottom w:val="single" w:sz="2" w:space="1" w:color="FFFFFF"/>
                    <w:right w:val="single" w:sz="2" w:space="4" w:color="FFFFFF"/>
                  </w:divBdr>
                  <w:divsChild>
                    <w:div w:id="1975483121">
                      <w:marLeft w:val="0"/>
                      <w:marRight w:val="0"/>
                      <w:marTop w:val="0"/>
                      <w:marBottom w:val="0"/>
                      <w:divBdr>
                        <w:top w:val="none" w:sz="0" w:space="0" w:color="auto"/>
                        <w:left w:val="none" w:sz="0" w:space="0" w:color="auto"/>
                        <w:bottom w:val="none" w:sz="0" w:space="0" w:color="auto"/>
                        <w:right w:val="none" w:sz="0" w:space="0" w:color="auto"/>
                      </w:divBdr>
                    </w:div>
                  </w:divsChild>
                </w:div>
                <w:div w:id="323510424">
                  <w:marLeft w:val="0"/>
                  <w:marRight w:val="0"/>
                  <w:marTop w:val="0"/>
                  <w:marBottom w:val="0"/>
                  <w:divBdr>
                    <w:top w:val="single" w:sz="2" w:space="1" w:color="FFFFFF"/>
                    <w:left w:val="single" w:sz="2" w:space="11" w:color="FFFFFF"/>
                    <w:bottom w:val="single" w:sz="2" w:space="1" w:color="FFFFFF"/>
                    <w:right w:val="single" w:sz="2" w:space="4" w:color="FFFFFF"/>
                  </w:divBdr>
                  <w:divsChild>
                    <w:div w:id="1483544078">
                      <w:marLeft w:val="0"/>
                      <w:marRight w:val="0"/>
                      <w:marTop w:val="0"/>
                      <w:marBottom w:val="0"/>
                      <w:divBdr>
                        <w:top w:val="none" w:sz="0" w:space="0" w:color="auto"/>
                        <w:left w:val="none" w:sz="0" w:space="0" w:color="auto"/>
                        <w:bottom w:val="none" w:sz="0" w:space="0" w:color="auto"/>
                        <w:right w:val="none" w:sz="0" w:space="0" w:color="auto"/>
                      </w:divBdr>
                    </w:div>
                  </w:divsChild>
                </w:div>
                <w:div w:id="1339843922">
                  <w:marLeft w:val="0"/>
                  <w:marRight w:val="0"/>
                  <w:marTop w:val="0"/>
                  <w:marBottom w:val="0"/>
                  <w:divBdr>
                    <w:top w:val="single" w:sz="2" w:space="1" w:color="FFFFFF"/>
                    <w:left w:val="single" w:sz="2" w:space="11" w:color="FFFFFF"/>
                    <w:bottom w:val="single" w:sz="2" w:space="1" w:color="FFFFFF"/>
                    <w:right w:val="single" w:sz="2" w:space="4" w:color="FFFFFF"/>
                  </w:divBdr>
                  <w:divsChild>
                    <w:div w:id="1406297260">
                      <w:marLeft w:val="0"/>
                      <w:marRight w:val="0"/>
                      <w:marTop w:val="0"/>
                      <w:marBottom w:val="0"/>
                      <w:divBdr>
                        <w:top w:val="none" w:sz="0" w:space="0" w:color="auto"/>
                        <w:left w:val="none" w:sz="0" w:space="0" w:color="auto"/>
                        <w:bottom w:val="none" w:sz="0" w:space="0" w:color="auto"/>
                        <w:right w:val="none" w:sz="0" w:space="0" w:color="auto"/>
                      </w:divBdr>
                    </w:div>
                  </w:divsChild>
                </w:div>
                <w:div w:id="1433164027">
                  <w:marLeft w:val="0"/>
                  <w:marRight w:val="0"/>
                  <w:marTop w:val="0"/>
                  <w:marBottom w:val="0"/>
                  <w:divBdr>
                    <w:top w:val="single" w:sz="2" w:space="1" w:color="FFFFFF"/>
                    <w:left w:val="single" w:sz="2" w:space="11" w:color="FFFFFF"/>
                    <w:bottom w:val="single" w:sz="2" w:space="1" w:color="FFFFFF"/>
                    <w:right w:val="single" w:sz="2" w:space="4" w:color="FFFFFF"/>
                  </w:divBdr>
                  <w:divsChild>
                    <w:div w:id="588465172">
                      <w:marLeft w:val="0"/>
                      <w:marRight w:val="0"/>
                      <w:marTop w:val="0"/>
                      <w:marBottom w:val="0"/>
                      <w:divBdr>
                        <w:top w:val="none" w:sz="0" w:space="0" w:color="auto"/>
                        <w:left w:val="none" w:sz="0" w:space="0" w:color="auto"/>
                        <w:bottom w:val="none" w:sz="0" w:space="0" w:color="auto"/>
                        <w:right w:val="none" w:sz="0" w:space="0" w:color="auto"/>
                      </w:divBdr>
                    </w:div>
                  </w:divsChild>
                </w:div>
                <w:div w:id="1548106490">
                  <w:marLeft w:val="0"/>
                  <w:marRight w:val="0"/>
                  <w:marTop w:val="0"/>
                  <w:marBottom w:val="0"/>
                  <w:divBdr>
                    <w:top w:val="single" w:sz="2" w:space="1" w:color="FFFFFF"/>
                    <w:left w:val="single" w:sz="2" w:space="11" w:color="FFFFFF"/>
                    <w:bottom w:val="single" w:sz="2" w:space="1" w:color="FFFFFF"/>
                    <w:right w:val="single" w:sz="2" w:space="4" w:color="FFFFFF"/>
                  </w:divBdr>
                  <w:divsChild>
                    <w:div w:id="871307612">
                      <w:marLeft w:val="0"/>
                      <w:marRight w:val="0"/>
                      <w:marTop w:val="0"/>
                      <w:marBottom w:val="0"/>
                      <w:divBdr>
                        <w:top w:val="none" w:sz="0" w:space="0" w:color="auto"/>
                        <w:left w:val="none" w:sz="0" w:space="0" w:color="auto"/>
                        <w:bottom w:val="none" w:sz="0" w:space="0" w:color="auto"/>
                        <w:right w:val="none" w:sz="0" w:space="0" w:color="auto"/>
                      </w:divBdr>
                    </w:div>
                  </w:divsChild>
                </w:div>
                <w:div w:id="321659937">
                  <w:marLeft w:val="0"/>
                  <w:marRight w:val="0"/>
                  <w:marTop w:val="0"/>
                  <w:marBottom w:val="0"/>
                  <w:divBdr>
                    <w:top w:val="single" w:sz="2" w:space="1" w:color="FFFFFF"/>
                    <w:left w:val="single" w:sz="2" w:space="11" w:color="FFFFFF"/>
                    <w:bottom w:val="single" w:sz="2" w:space="1" w:color="FFFFFF"/>
                    <w:right w:val="single" w:sz="2" w:space="4" w:color="FFFFFF"/>
                  </w:divBdr>
                  <w:divsChild>
                    <w:div w:id="345060409">
                      <w:marLeft w:val="0"/>
                      <w:marRight w:val="0"/>
                      <w:marTop w:val="0"/>
                      <w:marBottom w:val="0"/>
                      <w:divBdr>
                        <w:top w:val="none" w:sz="0" w:space="0" w:color="auto"/>
                        <w:left w:val="none" w:sz="0" w:space="0" w:color="auto"/>
                        <w:bottom w:val="none" w:sz="0" w:space="0" w:color="auto"/>
                        <w:right w:val="none" w:sz="0" w:space="0" w:color="auto"/>
                      </w:divBdr>
                    </w:div>
                  </w:divsChild>
                </w:div>
                <w:div w:id="617106105">
                  <w:marLeft w:val="0"/>
                  <w:marRight w:val="0"/>
                  <w:marTop w:val="0"/>
                  <w:marBottom w:val="0"/>
                  <w:divBdr>
                    <w:top w:val="single" w:sz="2" w:space="1" w:color="FFFFFF"/>
                    <w:left w:val="single" w:sz="2" w:space="11" w:color="FFFFFF"/>
                    <w:bottom w:val="single" w:sz="2" w:space="1" w:color="FFFFFF"/>
                    <w:right w:val="single" w:sz="2" w:space="4" w:color="FFFFFF"/>
                  </w:divBdr>
                  <w:divsChild>
                    <w:div w:id="319428010">
                      <w:marLeft w:val="0"/>
                      <w:marRight w:val="0"/>
                      <w:marTop w:val="0"/>
                      <w:marBottom w:val="0"/>
                      <w:divBdr>
                        <w:top w:val="none" w:sz="0" w:space="0" w:color="auto"/>
                        <w:left w:val="none" w:sz="0" w:space="0" w:color="auto"/>
                        <w:bottom w:val="none" w:sz="0" w:space="0" w:color="auto"/>
                        <w:right w:val="none" w:sz="0" w:space="0" w:color="auto"/>
                      </w:divBdr>
                    </w:div>
                  </w:divsChild>
                </w:div>
                <w:div w:id="1287274409">
                  <w:marLeft w:val="0"/>
                  <w:marRight w:val="0"/>
                  <w:marTop w:val="0"/>
                  <w:marBottom w:val="0"/>
                  <w:divBdr>
                    <w:top w:val="single" w:sz="2" w:space="1" w:color="FFFFFF"/>
                    <w:left w:val="single" w:sz="2" w:space="11" w:color="FFFFFF"/>
                    <w:bottom w:val="single" w:sz="2" w:space="1" w:color="FFFFFF"/>
                    <w:right w:val="single" w:sz="2" w:space="4" w:color="FFFFFF"/>
                  </w:divBdr>
                  <w:divsChild>
                    <w:div w:id="1087922778">
                      <w:marLeft w:val="0"/>
                      <w:marRight w:val="0"/>
                      <w:marTop w:val="0"/>
                      <w:marBottom w:val="0"/>
                      <w:divBdr>
                        <w:top w:val="none" w:sz="0" w:space="0" w:color="auto"/>
                        <w:left w:val="none" w:sz="0" w:space="0" w:color="auto"/>
                        <w:bottom w:val="none" w:sz="0" w:space="0" w:color="auto"/>
                        <w:right w:val="none" w:sz="0" w:space="0" w:color="auto"/>
                      </w:divBdr>
                    </w:div>
                  </w:divsChild>
                </w:div>
                <w:div w:id="1663048817">
                  <w:marLeft w:val="0"/>
                  <w:marRight w:val="0"/>
                  <w:marTop w:val="0"/>
                  <w:marBottom w:val="0"/>
                  <w:divBdr>
                    <w:top w:val="single" w:sz="2" w:space="1" w:color="FFFFFF"/>
                    <w:left w:val="single" w:sz="2" w:space="11" w:color="FFFFFF"/>
                    <w:bottom w:val="single" w:sz="2" w:space="4" w:color="FFFFFF"/>
                    <w:right w:val="single" w:sz="2" w:space="4" w:color="FFFFFF"/>
                  </w:divBdr>
                  <w:divsChild>
                    <w:div w:id="16507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6922">
      <w:bodyDiv w:val="1"/>
      <w:marLeft w:val="0"/>
      <w:marRight w:val="0"/>
      <w:marTop w:val="0"/>
      <w:marBottom w:val="0"/>
      <w:divBdr>
        <w:top w:val="none" w:sz="0" w:space="0" w:color="auto"/>
        <w:left w:val="none" w:sz="0" w:space="0" w:color="auto"/>
        <w:bottom w:val="none" w:sz="0" w:space="0" w:color="auto"/>
        <w:right w:val="none" w:sz="0" w:space="0" w:color="auto"/>
      </w:divBdr>
      <w:divsChild>
        <w:div w:id="2003850272">
          <w:marLeft w:val="0"/>
          <w:marRight w:val="0"/>
          <w:marTop w:val="0"/>
          <w:marBottom w:val="0"/>
          <w:divBdr>
            <w:top w:val="none" w:sz="0" w:space="0" w:color="auto"/>
            <w:left w:val="none" w:sz="0" w:space="0" w:color="auto"/>
            <w:bottom w:val="none" w:sz="0" w:space="0" w:color="auto"/>
            <w:right w:val="none" w:sz="0" w:space="0" w:color="auto"/>
          </w:divBdr>
        </w:div>
        <w:div w:id="431628244">
          <w:marLeft w:val="0"/>
          <w:marRight w:val="0"/>
          <w:marTop w:val="0"/>
          <w:marBottom w:val="300"/>
          <w:divBdr>
            <w:top w:val="none" w:sz="0" w:space="0" w:color="auto"/>
            <w:left w:val="none" w:sz="0" w:space="0" w:color="auto"/>
            <w:bottom w:val="none" w:sz="0" w:space="0" w:color="auto"/>
            <w:right w:val="none" w:sz="0" w:space="0" w:color="auto"/>
          </w:divBdr>
          <w:divsChild>
            <w:div w:id="538593963">
              <w:marLeft w:val="0"/>
              <w:marRight w:val="0"/>
              <w:marTop w:val="0"/>
              <w:marBottom w:val="0"/>
              <w:divBdr>
                <w:top w:val="none" w:sz="0" w:space="0" w:color="auto"/>
                <w:left w:val="none" w:sz="0" w:space="0" w:color="auto"/>
                <w:bottom w:val="none" w:sz="0" w:space="0" w:color="auto"/>
                <w:right w:val="none" w:sz="0" w:space="0" w:color="auto"/>
              </w:divBdr>
              <w:divsChild>
                <w:div w:id="1428229180">
                  <w:marLeft w:val="0"/>
                  <w:marRight w:val="0"/>
                  <w:marTop w:val="0"/>
                  <w:marBottom w:val="0"/>
                  <w:divBdr>
                    <w:top w:val="single" w:sz="2" w:space="4" w:color="FFFFFF"/>
                    <w:left w:val="single" w:sz="2" w:space="11" w:color="FFFFFF"/>
                    <w:bottom w:val="single" w:sz="2" w:space="1" w:color="FFFFFF"/>
                    <w:right w:val="single" w:sz="2" w:space="4" w:color="FFFFFF"/>
                  </w:divBdr>
                  <w:divsChild>
                    <w:div w:id="1569605986">
                      <w:marLeft w:val="0"/>
                      <w:marRight w:val="0"/>
                      <w:marTop w:val="0"/>
                      <w:marBottom w:val="0"/>
                      <w:divBdr>
                        <w:top w:val="none" w:sz="0" w:space="0" w:color="auto"/>
                        <w:left w:val="none" w:sz="0" w:space="0" w:color="auto"/>
                        <w:bottom w:val="none" w:sz="0" w:space="0" w:color="auto"/>
                        <w:right w:val="none" w:sz="0" w:space="0" w:color="auto"/>
                      </w:divBdr>
                    </w:div>
                  </w:divsChild>
                </w:div>
                <w:div w:id="1116562113">
                  <w:marLeft w:val="0"/>
                  <w:marRight w:val="0"/>
                  <w:marTop w:val="0"/>
                  <w:marBottom w:val="0"/>
                  <w:divBdr>
                    <w:top w:val="single" w:sz="2" w:space="1" w:color="FFFFFF"/>
                    <w:left w:val="single" w:sz="2" w:space="11" w:color="FFFFFF"/>
                    <w:bottom w:val="single" w:sz="2" w:space="1" w:color="FFFFFF"/>
                    <w:right w:val="single" w:sz="2" w:space="4" w:color="FFFFFF"/>
                  </w:divBdr>
                  <w:divsChild>
                    <w:div w:id="1579944819">
                      <w:marLeft w:val="0"/>
                      <w:marRight w:val="0"/>
                      <w:marTop w:val="0"/>
                      <w:marBottom w:val="0"/>
                      <w:divBdr>
                        <w:top w:val="none" w:sz="0" w:space="0" w:color="auto"/>
                        <w:left w:val="none" w:sz="0" w:space="0" w:color="auto"/>
                        <w:bottom w:val="none" w:sz="0" w:space="0" w:color="auto"/>
                        <w:right w:val="none" w:sz="0" w:space="0" w:color="auto"/>
                      </w:divBdr>
                    </w:div>
                  </w:divsChild>
                </w:div>
                <w:div w:id="1341350415">
                  <w:marLeft w:val="0"/>
                  <w:marRight w:val="0"/>
                  <w:marTop w:val="0"/>
                  <w:marBottom w:val="0"/>
                  <w:divBdr>
                    <w:top w:val="single" w:sz="2" w:space="1" w:color="FFFFFF"/>
                    <w:left w:val="single" w:sz="2" w:space="11" w:color="FFFFFF"/>
                    <w:bottom w:val="single" w:sz="2" w:space="1" w:color="FFFFFF"/>
                    <w:right w:val="single" w:sz="2" w:space="4" w:color="FFFFFF"/>
                  </w:divBdr>
                  <w:divsChild>
                    <w:div w:id="491069861">
                      <w:marLeft w:val="0"/>
                      <w:marRight w:val="0"/>
                      <w:marTop w:val="0"/>
                      <w:marBottom w:val="0"/>
                      <w:divBdr>
                        <w:top w:val="none" w:sz="0" w:space="0" w:color="auto"/>
                        <w:left w:val="none" w:sz="0" w:space="0" w:color="auto"/>
                        <w:bottom w:val="none" w:sz="0" w:space="0" w:color="auto"/>
                        <w:right w:val="none" w:sz="0" w:space="0" w:color="auto"/>
                      </w:divBdr>
                    </w:div>
                  </w:divsChild>
                </w:div>
                <w:div w:id="1867331468">
                  <w:marLeft w:val="0"/>
                  <w:marRight w:val="0"/>
                  <w:marTop w:val="0"/>
                  <w:marBottom w:val="0"/>
                  <w:divBdr>
                    <w:top w:val="single" w:sz="2" w:space="1" w:color="FFFFFF"/>
                    <w:left w:val="single" w:sz="2" w:space="11" w:color="FFFFFF"/>
                    <w:bottom w:val="single" w:sz="2" w:space="1" w:color="FFFFFF"/>
                    <w:right w:val="single" w:sz="2" w:space="4" w:color="FFFFFF"/>
                  </w:divBdr>
                  <w:divsChild>
                    <w:div w:id="84349676">
                      <w:marLeft w:val="0"/>
                      <w:marRight w:val="0"/>
                      <w:marTop w:val="0"/>
                      <w:marBottom w:val="0"/>
                      <w:divBdr>
                        <w:top w:val="none" w:sz="0" w:space="0" w:color="auto"/>
                        <w:left w:val="none" w:sz="0" w:space="0" w:color="auto"/>
                        <w:bottom w:val="none" w:sz="0" w:space="0" w:color="auto"/>
                        <w:right w:val="none" w:sz="0" w:space="0" w:color="auto"/>
                      </w:divBdr>
                    </w:div>
                  </w:divsChild>
                </w:div>
                <w:div w:id="1661225740">
                  <w:marLeft w:val="0"/>
                  <w:marRight w:val="0"/>
                  <w:marTop w:val="0"/>
                  <w:marBottom w:val="0"/>
                  <w:divBdr>
                    <w:top w:val="single" w:sz="2" w:space="1" w:color="FFFFFF"/>
                    <w:left w:val="single" w:sz="2" w:space="11" w:color="FFFFFF"/>
                    <w:bottom w:val="single" w:sz="2" w:space="1" w:color="FFFFFF"/>
                    <w:right w:val="single" w:sz="2" w:space="4" w:color="FFFFFF"/>
                  </w:divBdr>
                  <w:divsChild>
                    <w:div w:id="2121949260">
                      <w:marLeft w:val="0"/>
                      <w:marRight w:val="0"/>
                      <w:marTop w:val="0"/>
                      <w:marBottom w:val="0"/>
                      <w:divBdr>
                        <w:top w:val="none" w:sz="0" w:space="0" w:color="auto"/>
                        <w:left w:val="none" w:sz="0" w:space="0" w:color="auto"/>
                        <w:bottom w:val="none" w:sz="0" w:space="0" w:color="auto"/>
                        <w:right w:val="none" w:sz="0" w:space="0" w:color="auto"/>
                      </w:divBdr>
                    </w:div>
                  </w:divsChild>
                </w:div>
                <w:div w:id="1773011201">
                  <w:marLeft w:val="0"/>
                  <w:marRight w:val="0"/>
                  <w:marTop w:val="0"/>
                  <w:marBottom w:val="0"/>
                  <w:divBdr>
                    <w:top w:val="single" w:sz="2" w:space="1" w:color="FFFFFF"/>
                    <w:left w:val="single" w:sz="2" w:space="11" w:color="FFFFFF"/>
                    <w:bottom w:val="single" w:sz="2" w:space="1" w:color="FFFFFF"/>
                    <w:right w:val="single" w:sz="2" w:space="4" w:color="FFFFFF"/>
                  </w:divBdr>
                  <w:divsChild>
                    <w:div w:id="778839375">
                      <w:marLeft w:val="0"/>
                      <w:marRight w:val="0"/>
                      <w:marTop w:val="0"/>
                      <w:marBottom w:val="0"/>
                      <w:divBdr>
                        <w:top w:val="none" w:sz="0" w:space="0" w:color="auto"/>
                        <w:left w:val="none" w:sz="0" w:space="0" w:color="auto"/>
                        <w:bottom w:val="none" w:sz="0" w:space="0" w:color="auto"/>
                        <w:right w:val="none" w:sz="0" w:space="0" w:color="auto"/>
                      </w:divBdr>
                    </w:div>
                  </w:divsChild>
                </w:div>
                <w:div w:id="122162567">
                  <w:marLeft w:val="0"/>
                  <w:marRight w:val="0"/>
                  <w:marTop w:val="0"/>
                  <w:marBottom w:val="0"/>
                  <w:divBdr>
                    <w:top w:val="single" w:sz="2" w:space="1" w:color="FFFFFF"/>
                    <w:left w:val="single" w:sz="2" w:space="11" w:color="FFFFFF"/>
                    <w:bottom w:val="single" w:sz="2" w:space="1" w:color="FFFFFF"/>
                    <w:right w:val="single" w:sz="2" w:space="4" w:color="FFFFFF"/>
                  </w:divBdr>
                  <w:divsChild>
                    <w:div w:id="278070252">
                      <w:marLeft w:val="0"/>
                      <w:marRight w:val="0"/>
                      <w:marTop w:val="0"/>
                      <w:marBottom w:val="0"/>
                      <w:divBdr>
                        <w:top w:val="none" w:sz="0" w:space="0" w:color="auto"/>
                        <w:left w:val="none" w:sz="0" w:space="0" w:color="auto"/>
                        <w:bottom w:val="none" w:sz="0" w:space="0" w:color="auto"/>
                        <w:right w:val="none" w:sz="0" w:space="0" w:color="auto"/>
                      </w:divBdr>
                    </w:div>
                  </w:divsChild>
                </w:div>
                <w:div w:id="938492066">
                  <w:marLeft w:val="0"/>
                  <w:marRight w:val="0"/>
                  <w:marTop w:val="0"/>
                  <w:marBottom w:val="0"/>
                  <w:divBdr>
                    <w:top w:val="single" w:sz="2" w:space="1" w:color="FFFFFF"/>
                    <w:left w:val="single" w:sz="2" w:space="11" w:color="FFFFFF"/>
                    <w:bottom w:val="single" w:sz="2" w:space="1" w:color="FFFFFF"/>
                    <w:right w:val="single" w:sz="2" w:space="4" w:color="FFFFFF"/>
                  </w:divBdr>
                  <w:divsChild>
                    <w:div w:id="2141991307">
                      <w:marLeft w:val="0"/>
                      <w:marRight w:val="0"/>
                      <w:marTop w:val="0"/>
                      <w:marBottom w:val="0"/>
                      <w:divBdr>
                        <w:top w:val="none" w:sz="0" w:space="0" w:color="auto"/>
                        <w:left w:val="none" w:sz="0" w:space="0" w:color="auto"/>
                        <w:bottom w:val="none" w:sz="0" w:space="0" w:color="auto"/>
                        <w:right w:val="none" w:sz="0" w:space="0" w:color="auto"/>
                      </w:divBdr>
                    </w:div>
                  </w:divsChild>
                </w:div>
                <w:div w:id="2040082905">
                  <w:marLeft w:val="0"/>
                  <w:marRight w:val="0"/>
                  <w:marTop w:val="0"/>
                  <w:marBottom w:val="0"/>
                  <w:divBdr>
                    <w:top w:val="single" w:sz="2" w:space="1" w:color="FFFFFF"/>
                    <w:left w:val="single" w:sz="2" w:space="11" w:color="FFFFFF"/>
                    <w:bottom w:val="single" w:sz="2" w:space="1" w:color="FFFFFF"/>
                    <w:right w:val="single" w:sz="2" w:space="4" w:color="FFFFFF"/>
                  </w:divBdr>
                  <w:divsChild>
                    <w:div w:id="391851495">
                      <w:marLeft w:val="0"/>
                      <w:marRight w:val="0"/>
                      <w:marTop w:val="0"/>
                      <w:marBottom w:val="0"/>
                      <w:divBdr>
                        <w:top w:val="none" w:sz="0" w:space="0" w:color="auto"/>
                        <w:left w:val="none" w:sz="0" w:space="0" w:color="auto"/>
                        <w:bottom w:val="none" w:sz="0" w:space="0" w:color="auto"/>
                        <w:right w:val="none" w:sz="0" w:space="0" w:color="auto"/>
                      </w:divBdr>
                    </w:div>
                  </w:divsChild>
                </w:div>
                <w:div w:id="532036800">
                  <w:marLeft w:val="0"/>
                  <w:marRight w:val="0"/>
                  <w:marTop w:val="0"/>
                  <w:marBottom w:val="0"/>
                  <w:divBdr>
                    <w:top w:val="single" w:sz="2" w:space="1" w:color="FFFFFF"/>
                    <w:left w:val="single" w:sz="2" w:space="11" w:color="FFFFFF"/>
                    <w:bottom w:val="single" w:sz="2" w:space="1" w:color="FFFFFF"/>
                    <w:right w:val="single" w:sz="2" w:space="4" w:color="FFFFFF"/>
                  </w:divBdr>
                  <w:divsChild>
                    <w:div w:id="1825733111">
                      <w:marLeft w:val="0"/>
                      <w:marRight w:val="0"/>
                      <w:marTop w:val="0"/>
                      <w:marBottom w:val="0"/>
                      <w:divBdr>
                        <w:top w:val="none" w:sz="0" w:space="0" w:color="auto"/>
                        <w:left w:val="none" w:sz="0" w:space="0" w:color="auto"/>
                        <w:bottom w:val="none" w:sz="0" w:space="0" w:color="auto"/>
                        <w:right w:val="none" w:sz="0" w:space="0" w:color="auto"/>
                      </w:divBdr>
                    </w:div>
                  </w:divsChild>
                </w:div>
                <w:div w:id="102267124">
                  <w:marLeft w:val="0"/>
                  <w:marRight w:val="0"/>
                  <w:marTop w:val="0"/>
                  <w:marBottom w:val="0"/>
                  <w:divBdr>
                    <w:top w:val="single" w:sz="2" w:space="1" w:color="FFFFFF"/>
                    <w:left w:val="single" w:sz="2" w:space="11" w:color="FFFFFF"/>
                    <w:bottom w:val="single" w:sz="2" w:space="1" w:color="FFFFFF"/>
                    <w:right w:val="single" w:sz="2" w:space="4" w:color="FFFFFF"/>
                  </w:divBdr>
                  <w:divsChild>
                    <w:div w:id="634146228">
                      <w:marLeft w:val="0"/>
                      <w:marRight w:val="0"/>
                      <w:marTop w:val="0"/>
                      <w:marBottom w:val="0"/>
                      <w:divBdr>
                        <w:top w:val="none" w:sz="0" w:space="0" w:color="auto"/>
                        <w:left w:val="none" w:sz="0" w:space="0" w:color="auto"/>
                        <w:bottom w:val="none" w:sz="0" w:space="0" w:color="auto"/>
                        <w:right w:val="none" w:sz="0" w:space="0" w:color="auto"/>
                      </w:divBdr>
                    </w:div>
                  </w:divsChild>
                </w:div>
                <w:div w:id="1853185353">
                  <w:marLeft w:val="0"/>
                  <w:marRight w:val="0"/>
                  <w:marTop w:val="0"/>
                  <w:marBottom w:val="0"/>
                  <w:divBdr>
                    <w:top w:val="single" w:sz="2" w:space="1" w:color="FFFFFF"/>
                    <w:left w:val="single" w:sz="2" w:space="11" w:color="FFFFFF"/>
                    <w:bottom w:val="single" w:sz="2" w:space="1" w:color="FFFFFF"/>
                    <w:right w:val="single" w:sz="2" w:space="4" w:color="FFFFFF"/>
                  </w:divBdr>
                  <w:divsChild>
                    <w:div w:id="1484394727">
                      <w:marLeft w:val="0"/>
                      <w:marRight w:val="0"/>
                      <w:marTop w:val="0"/>
                      <w:marBottom w:val="0"/>
                      <w:divBdr>
                        <w:top w:val="none" w:sz="0" w:space="0" w:color="auto"/>
                        <w:left w:val="none" w:sz="0" w:space="0" w:color="auto"/>
                        <w:bottom w:val="none" w:sz="0" w:space="0" w:color="auto"/>
                        <w:right w:val="none" w:sz="0" w:space="0" w:color="auto"/>
                      </w:divBdr>
                    </w:div>
                  </w:divsChild>
                </w:div>
                <w:div w:id="1959213643">
                  <w:marLeft w:val="0"/>
                  <w:marRight w:val="0"/>
                  <w:marTop w:val="0"/>
                  <w:marBottom w:val="0"/>
                  <w:divBdr>
                    <w:top w:val="single" w:sz="2" w:space="1" w:color="FFFFFF"/>
                    <w:left w:val="single" w:sz="2" w:space="11" w:color="FFFFFF"/>
                    <w:bottom w:val="single" w:sz="2" w:space="1" w:color="FFFFFF"/>
                    <w:right w:val="single" w:sz="2" w:space="4" w:color="FFFFFF"/>
                  </w:divBdr>
                  <w:divsChild>
                    <w:div w:id="1753968247">
                      <w:marLeft w:val="0"/>
                      <w:marRight w:val="0"/>
                      <w:marTop w:val="0"/>
                      <w:marBottom w:val="0"/>
                      <w:divBdr>
                        <w:top w:val="none" w:sz="0" w:space="0" w:color="auto"/>
                        <w:left w:val="none" w:sz="0" w:space="0" w:color="auto"/>
                        <w:bottom w:val="none" w:sz="0" w:space="0" w:color="auto"/>
                        <w:right w:val="none" w:sz="0" w:space="0" w:color="auto"/>
                      </w:divBdr>
                    </w:div>
                  </w:divsChild>
                </w:div>
                <w:div w:id="1759403483">
                  <w:marLeft w:val="0"/>
                  <w:marRight w:val="0"/>
                  <w:marTop w:val="0"/>
                  <w:marBottom w:val="0"/>
                  <w:divBdr>
                    <w:top w:val="single" w:sz="2" w:space="1" w:color="FFFFFF"/>
                    <w:left w:val="single" w:sz="2" w:space="11" w:color="FFFFFF"/>
                    <w:bottom w:val="single" w:sz="2" w:space="1" w:color="FFFFFF"/>
                    <w:right w:val="single" w:sz="2" w:space="4" w:color="FFFFFF"/>
                  </w:divBdr>
                  <w:divsChild>
                    <w:div w:id="1527329024">
                      <w:marLeft w:val="0"/>
                      <w:marRight w:val="0"/>
                      <w:marTop w:val="0"/>
                      <w:marBottom w:val="0"/>
                      <w:divBdr>
                        <w:top w:val="none" w:sz="0" w:space="0" w:color="auto"/>
                        <w:left w:val="none" w:sz="0" w:space="0" w:color="auto"/>
                        <w:bottom w:val="none" w:sz="0" w:space="0" w:color="auto"/>
                        <w:right w:val="none" w:sz="0" w:space="0" w:color="auto"/>
                      </w:divBdr>
                    </w:div>
                  </w:divsChild>
                </w:div>
                <w:div w:id="524100492">
                  <w:marLeft w:val="0"/>
                  <w:marRight w:val="0"/>
                  <w:marTop w:val="0"/>
                  <w:marBottom w:val="0"/>
                  <w:divBdr>
                    <w:top w:val="single" w:sz="2" w:space="1" w:color="FFFFFF"/>
                    <w:left w:val="single" w:sz="2" w:space="11" w:color="FFFFFF"/>
                    <w:bottom w:val="single" w:sz="2" w:space="1" w:color="FFFFFF"/>
                    <w:right w:val="single" w:sz="2" w:space="4" w:color="FFFFFF"/>
                  </w:divBdr>
                  <w:divsChild>
                    <w:div w:id="1023753137">
                      <w:marLeft w:val="0"/>
                      <w:marRight w:val="0"/>
                      <w:marTop w:val="0"/>
                      <w:marBottom w:val="0"/>
                      <w:divBdr>
                        <w:top w:val="none" w:sz="0" w:space="0" w:color="auto"/>
                        <w:left w:val="none" w:sz="0" w:space="0" w:color="auto"/>
                        <w:bottom w:val="none" w:sz="0" w:space="0" w:color="auto"/>
                        <w:right w:val="none" w:sz="0" w:space="0" w:color="auto"/>
                      </w:divBdr>
                    </w:div>
                  </w:divsChild>
                </w:div>
                <w:div w:id="743259833">
                  <w:marLeft w:val="0"/>
                  <w:marRight w:val="0"/>
                  <w:marTop w:val="0"/>
                  <w:marBottom w:val="0"/>
                  <w:divBdr>
                    <w:top w:val="single" w:sz="2" w:space="1" w:color="FFFFFF"/>
                    <w:left w:val="single" w:sz="2" w:space="11" w:color="FFFFFF"/>
                    <w:bottom w:val="single" w:sz="2" w:space="1" w:color="FFFFFF"/>
                    <w:right w:val="single" w:sz="2" w:space="4" w:color="FFFFFF"/>
                  </w:divBdr>
                  <w:divsChild>
                    <w:div w:id="1029641572">
                      <w:marLeft w:val="0"/>
                      <w:marRight w:val="0"/>
                      <w:marTop w:val="0"/>
                      <w:marBottom w:val="0"/>
                      <w:divBdr>
                        <w:top w:val="none" w:sz="0" w:space="0" w:color="auto"/>
                        <w:left w:val="none" w:sz="0" w:space="0" w:color="auto"/>
                        <w:bottom w:val="none" w:sz="0" w:space="0" w:color="auto"/>
                        <w:right w:val="none" w:sz="0" w:space="0" w:color="auto"/>
                      </w:divBdr>
                    </w:div>
                  </w:divsChild>
                </w:div>
                <w:div w:id="1718892604">
                  <w:marLeft w:val="0"/>
                  <w:marRight w:val="0"/>
                  <w:marTop w:val="0"/>
                  <w:marBottom w:val="0"/>
                  <w:divBdr>
                    <w:top w:val="single" w:sz="2" w:space="1" w:color="FFFFFF"/>
                    <w:left w:val="single" w:sz="2" w:space="11" w:color="FFFFFF"/>
                    <w:bottom w:val="single" w:sz="2" w:space="1" w:color="FFFFFF"/>
                    <w:right w:val="single" w:sz="2" w:space="4" w:color="FFFFFF"/>
                  </w:divBdr>
                  <w:divsChild>
                    <w:div w:id="1388190417">
                      <w:marLeft w:val="0"/>
                      <w:marRight w:val="0"/>
                      <w:marTop w:val="0"/>
                      <w:marBottom w:val="0"/>
                      <w:divBdr>
                        <w:top w:val="none" w:sz="0" w:space="0" w:color="auto"/>
                        <w:left w:val="none" w:sz="0" w:space="0" w:color="auto"/>
                        <w:bottom w:val="none" w:sz="0" w:space="0" w:color="auto"/>
                        <w:right w:val="none" w:sz="0" w:space="0" w:color="auto"/>
                      </w:divBdr>
                    </w:div>
                  </w:divsChild>
                </w:div>
                <w:div w:id="1377049421">
                  <w:marLeft w:val="0"/>
                  <w:marRight w:val="0"/>
                  <w:marTop w:val="0"/>
                  <w:marBottom w:val="0"/>
                  <w:divBdr>
                    <w:top w:val="single" w:sz="2" w:space="1" w:color="FFFFFF"/>
                    <w:left w:val="single" w:sz="2" w:space="11" w:color="FFFFFF"/>
                    <w:bottom w:val="single" w:sz="2" w:space="1" w:color="FFFFFF"/>
                    <w:right w:val="single" w:sz="2" w:space="4" w:color="FFFFFF"/>
                  </w:divBdr>
                  <w:divsChild>
                    <w:div w:id="2074233953">
                      <w:marLeft w:val="0"/>
                      <w:marRight w:val="0"/>
                      <w:marTop w:val="0"/>
                      <w:marBottom w:val="0"/>
                      <w:divBdr>
                        <w:top w:val="none" w:sz="0" w:space="0" w:color="auto"/>
                        <w:left w:val="none" w:sz="0" w:space="0" w:color="auto"/>
                        <w:bottom w:val="none" w:sz="0" w:space="0" w:color="auto"/>
                        <w:right w:val="none" w:sz="0" w:space="0" w:color="auto"/>
                      </w:divBdr>
                    </w:div>
                  </w:divsChild>
                </w:div>
                <w:div w:id="1554082003">
                  <w:marLeft w:val="0"/>
                  <w:marRight w:val="0"/>
                  <w:marTop w:val="0"/>
                  <w:marBottom w:val="0"/>
                  <w:divBdr>
                    <w:top w:val="single" w:sz="2" w:space="1" w:color="FFFFFF"/>
                    <w:left w:val="single" w:sz="2" w:space="11" w:color="FFFFFF"/>
                    <w:bottom w:val="single" w:sz="2" w:space="1" w:color="FFFFFF"/>
                    <w:right w:val="single" w:sz="2" w:space="4" w:color="FFFFFF"/>
                  </w:divBdr>
                  <w:divsChild>
                    <w:div w:id="1596672958">
                      <w:marLeft w:val="0"/>
                      <w:marRight w:val="0"/>
                      <w:marTop w:val="0"/>
                      <w:marBottom w:val="0"/>
                      <w:divBdr>
                        <w:top w:val="none" w:sz="0" w:space="0" w:color="auto"/>
                        <w:left w:val="none" w:sz="0" w:space="0" w:color="auto"/>
                        <w:bottom w:val="none" w:sz="0" w:space="0" w:color="auto"/>
                        <w:right w:val="none" w:sz="0" w:space="0" w:color="auto"/>
                      </w:divBdr>
                    </w:div>
                  </w:divsChild>
                </w:div>
                <w:div w:id="2061780643">
                  <w:marLeft w:val="0"/>
                  <w:marRight w:val="0"/>
                  <w:marTop w:val="0"/>
                  <w:marBottom w:val="0"/>
                  <w:divBdr>
                    <w:top w:val="single" w:sz="2" w:space="1" w:color="FFFFFF"/>
                    <w:left w:val="single" w:sz="2" w:space="11" w:color="FFFFFF"/>
                    <w:bottom w:val="single" w:sz="2" w:space="1" w:color="FFFFFF"/>
                    <w:right w:val="single" w:sz="2" w:space="4" w:color="FFFFFF"/>
                  </w:divBdr>
                  <w:divsChild>
                    <w:div w:id="2105883125">
                      <w:marLeft w:val="0"/>
                      <w:marRight w:val="0"/>
                      <w:marTop w:val="0"/>
                      <w:marBottom w:val="0"/>
                      <w:divBdr>
                        <w:top w:val="none" w:sz="0" w:space="0" w:color="auto"/>
                        <w:left w:val="none" w:sz="0" w:space="0" w:color="auto"/>
                        <w:bottom w:val="none" w:sz="0" w:space="0" w:color="auto"/>
                        <w:right w:val="none" w:sz="0" w:space="0" w:color="auto"/>
                      </w:divBdr>
                    </w:div>
                  </w:divsChild>
                </w:div>
                <w:div w:id="1182353024">
                  <w:marLeft w:val="0"/>
                  <w:marRight w:val="0"/>
                  <w:marTop w:val="0"/>
                  <w:marBottom w:val="0"/>
                  <w:divBdr>
                    <w:top w:val="single" w:sz="2" w:space="1" w:color="FFFFFF"/>
                    <w:left w:val="single" w:sz="2" w:space="11" w:color="FFFFFF"/>
                    <w:bottom w:val="single" w:sz="2" w:space="1" w:color="FFFFFF"/>
                    <w:right w:val="single" w:sz="2" w:space="4" w:color="FFFFFF"/>
                  </w:divBdr>
                  <w:divsChild>
                    <w:div w:id="1828782192">
                      <w:marLeft w:val="0"/>
                      <w:marRight w:val="0"/>
                      <w:marTop w:val="0"/>
                      <w:marBottom w:val="0"/>
                      <w:divBdr>
                        <w:top w:val="none" w:sz="0" w:space="0" w:color="auto"/>
                        <w:left w:val="none" w:sz="0" w:space="0" w:color="auto"/>
                        <w:bottom w:val="none" w:sz="0" w:space="0" w:color="auto"/>
                        <w:right w:val="none" w:sz="0" w:space="0" w:color="auto"/>
                      </w:divBdr>
                    </w:div>
                  </w:divsChild>
                </w:div>
                <w:div w:id="2073891750">
                  <w:marLeft w:val="0"/>
                  <w:marRight w:val="0"/>
                  <w:marTop w:val="0"/>
                  <w:marBottom w:val="0"/>
                  <w:divBdr>
                    <w:top w:val="single" w:sz="2" w:space="1" w:color="FFFFFF"/>
                    <w:left w:val="single" w:sz="2" w:space="11" w:color="FFFFFF"/>
                    <w:bottom w:val="single" w:sz="2" w:space="1" w:color="FFFFFF"/>
                    <w:right w:val="single" w:sz="2" w:space="4" w:color="FFFFFF"/>
                  </w:divBdr>
                  <w:divsChild>
                    <w:div w:id="953099563">
                      <w:marLeft w:val="0"/>
                      <w:marRight w:val="0"/>
                      <w:marTop w:val="0"/>
                      <w:marBottom w:val="0"/>
                      <w:divBdr>
                        <w:top w:val="none" w:sz="0" w:space="0" w:color="auto"/>
                        <w:left w:val="none" w:sz="0" w:space="0" w:color="auto"/>
                        <w:bottom w:val="none" w:sz="0" w:space="0" w:color="auto"/>
                        <w:right w:val="none" w:sz="0" w:space="0" w:color="auto"/>
                      </w:divBdr>
                    </w:div>
                  </w:divsChild>
                </w:div>
                <w:div w:id="1906137890">
                  <w:marLeft w:val="0"/>
                  <w:marRight w:val="0"/>
                  <w:marTop w:val="0"/>
                  <w:marBottom w:val="0"/>
                  <w:divBdr>
                    <w:top w:val="single" w:sz="2" w:space="1" w:color="FFFFFF"/>
                    <w:left w:val="single" w:sz="2" w:space="11" w:color="FFFFFF"/>
                    <w:bottom w:val="single" w:sz="2" w:space="1" w:color="FFFFFF"/>
                    <w:right w:val="single" w:sz="2" w:space="4" w:color="FFFFFF"/>
                  </w:divBdr>
                  <w:divsChild>
                    <w:div w:id="1709722012">
                      <w:marLeft w:val="0"/>
                      <w:marRight w:val="0"/>
                      <w:marTop w:val="0"/>
                      <w:marBottom w:val="0"/>
                      <w:divBdr>
                        <w:top w:val="none" w:sz="0" w:space="0" w:color="auto"/>
                        <w:left w:val="none" w:sz="0" w:space="0" w:color="auto"/>
                        <w:bottom w:val="none" w:sz="0" w:space="0" w:color="auto"/>
                        <w:right w:val="none" w:sz="0" w:space="0" w:color="auto"/>
                      </w:divBdr>
                    </w:div>
                  </w:divsChild>
                </w:div>
                <w:div w:id="623586129">
                  <w:marLeft w:val="0"/>
                  <w:marRight w:val="0"/>
                  <w:marTop w:val="0"/>
                  <w:marBottom w:val="0"/>
                  <w:divBdr>
                    <w:top w:val="single" w:sz="2" w:space="1" w:color="FFFFFF"/>
                    <w:left w:val="single" w:sz="2" w:space="11" w:color="FFFFFF"/>
                    <w:bottom w:val="single" w:sz="2" w:space="1" w:color="FFFFFF"/>
                    <w:right w:val="single" w:sz="2" w:space="4" w:color="FFFFFF"/>
                  </w:divBdr>
                  <w:divsChild>
                    <w:div w:id="1133985160">
                      <w:marLeft w:val="0"/>
                      <w:marRight w:val="0"/>
                      <w:marTop w:val="0"/>
                      <w:marBottom w:val="0"/>
                      <w:divBdr>
                        <w:top w:val="none" w:sz="0" w:space="0" w:color="auto"/>
                        <w:left w:val="none" w:sz="0" w:space="0" w:color="auto"/>
                        <w:bottom w:val="none" w:sz="0" w:space="0" w:color="auto"/>
                        <w:right w:val="none" w:sz="0" w:space="0" w:color="auto"/>
                      </w:divBdr>
                    </w:div>
                  </w:divsChild>
                </w:div>
                <w:div w:id="1277833856">
                  <w:marLeft w:val="0"/>
                  <w:marRight w:val="0"/>
                  <w:marTop w:val="0"/>
                  <w:marBottom w:val="0"/>
                  <w:divBdr>
                    <w:top w:val="single" w:sz="2" w:space="1" w:color="FFFFFF"/>
                    <w:left w:val="single" w:sz="2" w:space="11" w:color="FFFFFF"/>
                    <w:bottom w:val="single" w:sz="2" w:space="1" w:color="FFFFFF"/>
                    <w:right w:val="single" w:sz="2" w:space="4" w:color="FFFFFF"/>
                  </w:divBdr>
                  <w:divsChild>
                    <w:div w:id="1589390755">
                      <w:marLeft w:val="0"/>
                      <w:marRight w:val="0"/>
                      <w:marTop w:val="0"/>
                      <w:marBottom w:val="0"/>
                      <w:divBdr>
                        <w:top w:val="none" w:sz="0" w:space="0" w:color="auto"/>
                        <w:left w:val="none" w:sz="0" w:space="0" w:color="auto"/>
                        <w:bottom w:val="none" w:sz="0" w:space="0" w:color="auto"/>
                        <w:right w:val="none" w:sz="0" w:space="0" w:color="auto"/>
                      </w:divBdr>
                    </w:div>
                  </w:divsChild>
                </w:div>
                <w:div w:id="575627239">
                  <w:marLeft w:val="0"/>
                  <w:marRight w:val="0"/>
                  <w:marTop w:val="0"/>
                  <w:marBottom w:val="0"/>
                  <w:divBdr>
                    <w:top w:val="single" w:sz="2" w:space="1" w:color="FFFFFF"/>
                    <w:left w:val="single" w:sz="2" w:space="11" w:color="FFFFFF"/>
                    <w:bottom w:val="single" w:sz="2" w:space="1" w:color="FFFFFF"/>
                    <w:right w:val="single" w:sz="2" w:space="4" w:color="FFFFFF"/>
                  </w:divBdr>
                  <w:divsChild>
                    <w:div w:id="1630554898">
                      <w:marLeft w:val="0"/>
                      <w:marRight w:val="0"/>
                      <w:marTop w:val="0"/>
                      <w:marBottom w:val="0"/>
                      <w:divBdr>
                        <w:top w:val="none" w:sz="0" w:space="0" w:color="auto"/>
                        <w:left w:val="none" w:sz="0" w:space="0" w:color="auto"/>
                        <w:bottom w:val="none" w:sz="0" w:space="0" w:color="auto"/>
                        <w:right w:val="none" w:sz="0" w:space="0" w:color="auto"/>
                      </w:divBdr>
                    </w:div>
                  </w:divsChild>
                </w:div>
                <w:div w:id="1414161278">
                  <w:marLeft w:val="0"/>
                  <w:marRight w:val="0"/>
                  <w:marTop w:val="0"/>
                  <w:marBottom w:val="0"/>
                  <w:divBdr>
                    <w:top w:val="single" w:sz="2" w:space="1" w:color="FFFFFF"/>
                    <w:left w:val="single" w:sz="2" w:space="11" w:color="FFFFFF"/>
                    <w:bottom w:val="single" w:sz="2" w:space="1" w:color="FFFFFF"/>
                    <w:right w:val="single" w:sz="2" w:space="4" w:color="FFFFFF"/>
                  </w:divBdr>
                  <w:divsChild>
                    <w:div w:id="956060139">
                      <w:marLeft w:val="0"/>
                      <w:marRight w:val="0"/>
                      <w:marTop w:val="0"/>
                      <w:marBottom w:val="0"/>
                      <w:divBdr>
                        <w:top w:val="none" w:sz="0" w:space="0" w:color="auto"/>
                        <w:left w:val="none" w:sz="0" w:space="0" w:color="auto"/>
                        <w:bottom w:val="none" w:sz="0" w:space="0" w:color="auto"/>
                        <w:right w:val="none" w:sz="0" w:space="0" w:color="auto"/>
                      </w:divBdr>
                    </w:div>
                  </w:divsChild>
                </w:div>
                <w:div w:id="1970360946">
                  <w:marLeft w:val="0"/>
                  <w:marRight w:val="0"/>
                  <w:marTop w:val="0"/>
                  <w:marBottom w:val="0"/>
                  <w:divBdr>
                    <w:top w:val="single" w:sz="2" w:space="1" w:color="FFFFFF"/>
                    <w:left w:val="single" w:sz="2" w:space="11" w:color="FFFFFF"/>
                    <w:bottom w:val="single" w:sz="2" w:space="1" w:color="FFFFFF"/>
                    <w:right w:val="single" w:sz="2" w:space="4" w:color="FFFFFF"/>
                  </w:divBdr>
                  <w:divsChild>
                    <w:div w:id="147208456">
                      <w:marLeft w:val="0"/>
                      <w:marRight w:val="0"/>
                      <w:marTop w:val="0"/>
                      <w:marBottom w:val="0"/>
                      <w:divBdr>
                        <w:top w:val="none" w:sz="0" w:space="0" w:color="auto"/>
                        <w:left w:val="none" w:sz="0" w:space="0" w:color="auto"/>
                        <w:bottom w:val="none" w:sz="0" w:space="0" w:color="auto"/>
                        <w:right w:val="none" w:sz="0" w:space="0" w:color="auto"/>
                      </w:divBdr>
                    </w:div>
                  </w:divsChild>
                </w:div>
                <w:div w:id="1906137653">
                  <w:marLeft w:val="0"/>
                  <w:marRight w:val="0"/>
                  <w:marTop w:val="0"/>
                  <w:marBottom w:val="0"/>
                  <w:divBdr>
                    <w:top w:val="single" w:sz="2" w:space="1" w:color="FFFFFF"/>
                    <w:left w:val="single" w:sz="2" w:space="11" w:color="FFFFFF"/>
                    <w:bottom w:val="single" w:sz="2" w:space="1" w:color="FFFFFF"/>
                    <w:right w:val="single" w:sz="2" w:space="4" w:color="FFFFFF"/>
                  </w:divBdr>
                  <w:divsChild>
                    <w:div w:id="2116898574">
                      <w:marLeft w:val="0"/>
                      <w:marRight w:val="0"/>
                      <w:marTop w:val="0"/>
                      <w:marBottom w:val="0"/>
                      <w:divBdr>
                        <w:top w:val="none" w:sz="0" w:space="0" w:color="auto"/>
                        <w:left w:val="none" w:sz="0" w:space="0" w:color="auto"/>
                        <w:bottom w:val="none" w:sz="0" w:space="0" w:color="auto"/>
                        <w:right w:val="none" w:sz="0" w:space="0" w:color="auto"/>
                      </w:divBdr>
                    </w:div>
                  </w:divsChild>
                </w:div>
                <w:div w:id="114062853">
                  <w:marLeft w:val="0"/>
                  <w:marRight w:val="0"/>
                  <w:marTop w:val="0"/>
                  <w:marBottom w:val="0"/>
                  <w:divBdr>
                    <w:top w:val="single" w:sz="2" w:space="1" w:color="FFFFFF"/>
                    <w:left w:val="single" w:sz="2" w:space="11" w:color="FFFFFF"/>
                    <w:bottom w:val="single" w:sz="2" w:space="1" w:color="FFFFFF"/>
                    <w:right w:val="single" w:sz="2" w:space="4" w:color="FFFFFF"/>
                  </w:divBdr>
                  <w:divsChild>
                    <w:div w:id="1401365573">
                      <w:marLeft w:val="0"/>
                      <w:marRight w:val="0"/>
                      <w:marTop w:val="0"/>
                      <w:marBottom w:val="0"/>
                      <w:divBdr>
                        <w:top w:val="none" w:sz="0" w:space="0" w:color="auto"/>
                        <w:left w:val="none" w:sz="0" w:space="0" w:color="auto"/>
                        <w:bottom w:val="none" w:sz="0" w:space="0" w:color="auto"/>
                        <w:right w:val="none" w:sz="0" w:space="0" w:color="auto"/>
                      </w:divBdr>
                    </w:div>
                  </w:divsChild>
                </w:div>
                <w:div w:id="1739202775">
                  <w:marLeft w:val="0"/>
                  <w:marRight w:val="0"/>
                  <w:marTop w:val="0"/>
                  <w:marBottom w:val="0"/>
                  <w:divBdr>
                    <w:top w:val="single" w:sz="2" w:space="1" w:color="FFFFFF"/>
                    <w:left w:val="single" w:sz="2" w:space="11" w:color="FFFFFF"/>
                    <w:bottom w:val="single" w:sz="2" w:space="1" w:color="FFFFFF"/>
                    <w:right w:val="single" w:sz="2" w:space="4" w:color="FFFFFF"/>
                  </w:divBdr>
                  <w:divsChild>
                    <w:div w:id="1167209061">
                      <w:marLeft w:val="0"/>
                      <w:marRight w:val="0"/>
                      <w:marTop w:val="0"/>
                      <w:marBottom w:val="0"/>
                      <w:divBdr>
                        <w:top w:val="none" w:sz="0" w:space="0" w:color="auto"/>
                        <w:left w:val="none" w:sz="0" w:space="0" w:color="auto"/>
                        <w:bottom w:val="none" w:sz="0" w:space="0" w:color="auto"/>
                        <w:right w:val="none" w:sz="0" w:space="0" w:color="auto"/>
                      </w:divBdr>
                    </w:div>
                  </w:divsChild>
                </w:div>
                <w:div w:id="562066935">
                  <w:marLeft w:val="0"/>
                  <w:marRight w:val="0"/>
                  <w:marTop w:val="0"/>
                  <w:marBottom w:val="0"/>
                  <w:divBdr>
                    <w:top w:val="single" w:sz="2" w:space="1" w:color="FFFFFF"/>
                    <w:left w:val="single" w:sz="2" w:space="11" w:color="FFFFFF"/>
                    <w:bottom w:val="single" w:sz="2" w:space="1" w:color="FFFFFF"/>
                    <w:right w:val="single" w:sz="2" w:space="4" w:color="FFFFFF"/>
                  </w:divBdr>
                  <w:divsChild>
                    <w:div w:id="1785032532">
                      <w:marLeft w:val="0"/>
                      <w:marRight w:val="0"/>
                      <w:marTop w:val="0"/>
                      <w:marBottom w:val="0"/>
                      <w:divBdr>
                        <w:top w:val="none" w:sz="0" w:space="0" w:color="auto"/>
                        <w:left w:val="none" w:sz="0" w:space="0" w:color="auto"/>
                        <w:bottom w:val="none" w:sz="0" w:space="0" w:color="auto"/>
                        <w:right w:val="none" w:sz="0" w:space="0" w:color="auto"/>
                      </w:divBdr>
                    </w:div>
                  </w:divsChild>
                </w:div>
                <w:div w:id="394201180">
                  <w:marLeft w:val="0"/>
                  <w:marRight w:val="0"/>
                  <w:marTop w:val="0"/>
                  <w:marBottom w:val="0"/>
                  <w:divBdr>
                    <w:top w:val="single" w:sz="2" w:space="1" w:color="FFFFFF"/>
                    <w:left w:val="single" w:sz="2" w:space="11" w:color="FFFFFF"/>
                    <w:bottom w:val="single" w:sz="2" w:space="1" w:color="FFFFFF"/>
                    <w:right w:val="single" w:sz="2" w:space="4" w:color="FFFFFF"/>
                  </w:divBdr>
                  <w:divsChild>
                    <w:div w:id="956566009">
                      <w:marLeft w:val="0"/>
                      <w:marRight w:val="0"/>
                      <w:marTop w:val="0"/>
                      <w:marBottom w:val="0"/>
                      <w:divBdr>
                        <w:top w:val="none" w:sz="0" w:space="0" w:color="auto"/>
                        <w:left w:val="none" w:sz="0" w:space="0" w:color="auto"/>
                        <w:bottom w:val="none" w:sz="0" w:space="0" w:color="auto"/>
                        <w:right w:val="none" w:sz="0" w:space="0" w:color="auto"/>
                      </w:divBdr>
                    </w:div>
                  </w:divsChild>
                </w:div>
                <w:div w:id="1725061421">
                  <w:marLeft w:val="0"/>
                  <w:marRight w:val="0"/>
                  <w:marTop w:val="0"/>
                  <w:marBottom w:val="0"/>
                  <w:divBdr>
                    <w:top w:val="single" w:sz="2" w:space="1" w:color="FFFFFF"/>
                    <w:left w:val="single" w:sz="2" w:space="11" w:color="FFFFFF"/>
                    <w:bottom w:val="single" w:sz="2" w:space="1" w:color="FFFFFF"/>
                    <w:right w:val="single" w:sz="2" w:space="4" w:color="FFFFFF"/>
                  </w:divBdr>
                  <w:divsChild>
                    <w:div w:id="850683383">
                      <w:marLeft w:val="0"/>
                      <w:marRight w:val="0"/>
                      <w:marTop w:val="0"/>
                      <w:marBottom w:val="0"/>
                      <w:divBdr>
                        <w:top w:val="none" w:sz="0" w:space="0" w:color="auto"/>
                        <w:left w:val="none" w:sz="0" w:space="0" w:color="auto"/>
                        <w:bottom w:val="none" w:sz="0" w:space="0" w:color="auto"/>
                        <w:right w:val="none" w:sz="0" w:space="0" w:color="auto"/>
                      </w:divBdr>
                    </w:div>
                  </w:divsChild>
                </w:div>
                <w:div w:id="1088578637">
                  <w:marLeft w:val="0"/>
                  <w:marRight w:val="0"/>
                  <w:marTop w:val="0"/>
                  <w:marBottom w:val="0"/>
                  <w:divBdr>
                    <w:top w:val="single" w:sz="2" w:space="1" w:color="FFFFFF"/>
                    <w:left w:val="single" w:sz="2" w:space="11" w:color="FFFFFF"/>
                    <w:bottom w:val="single" w:sz="2" w:space="1" w:color="FFFFFF"/>
                    <w:right w:val="single" w:sz="2" w:space="4" w:color="FFFFFF"/>
                  </w:divBdr>
                  <w:divsChild>
                    <w:div w:id="974914562">
                      <w:marLeft w:val="0"/>
                      <w:marRight w:val="0"/>
                      <w:marTop w:val="0"/>
                      <w:marBottom w:val="0"/>
                      <w:divBdr>
                        <w:top w:val="none" w:sz="0" w:space="0" w:color="auto"/>
                        <w:left w:val="none" w:sz="0" w:space="0" w:color="auto"/>
                        <w:bottom w:val="none" w:sz="0" w:space="0" w:color="auto"/>
                        <w:right w:val="none" w:sz="0" w:space="0" w:color="auto"/>
                      </w:divBdr>
                    </w:div>
                  </w:divsChild>
                </w:div>
                <w:div w:id="2079933633">
                  <w:marLeft w:val="0"/>
                  <w:marRight w:val="0"/>
                  <w:marTop w:val="0"/>
                  <w:marBottom w:val="0"/>
                  <w:divBdr>
                    <w:top w:val="single" w:sz="2" w:space="1" w:color="FFFFFF"/>
                    <w:left w:val="single" w:sz="2" w:space="11" w:color="FFFFFF"/>
                    <w:bottom w:val="single" w:sz="2" w:space="1" w:color="FFFFFF"/>
                    <w:right w:val="single" w:sz="2" w:space="4" w:color="FFFFFF"/>
                  </w:divBdr>
                  <w:divsChild>
                    <w:div w:id="381250671">
                      <w:marLeft w:val="0"/>
                      <w:marRight w:val="0"/>
                      <w:marTop w:val="0"/>
                      <w:marBottom w:val="0"/>
                      <w:divBdr>
                        <w:top w:val="none" w:sz="0" w:space="0" w:color="auto"/>
                        <w:left w:val="none" w:sz="0" w:space="0" w:color="auto"/>
                        <w:bottom w:val="none" w:sz="0" w:space="0" w:color="auto"/>
                        <w:right w:val="none" w:sz="0" w:space="0" w:color="auto"/>
                      </w:divBdr>
                    </w:div>
                  </w:divsChild>
                </w:div>
                <w:div w:id="879442518">
                  <w:marLeft w:val="0"/>
                  <w:marRight w:val="0"/>
                  <w:marTop w:val="0"/>
                  <w:marBottom w:val="0"/>
                  <w:divBdr>
                    <w:top w:val="single" w:sz="2" w:space="1" w:color="FFFFFF"/>
                    <w:left w:val="single" w:sz="2" w:space="11" w:color="FFFFFF"/>
                    <w:bottom w:val="single" w:sz="2" w:space="1" w:color="FFFFFF"/>
                    <w:right w:val="single" w:sz="2" w:space="4" w:color="FFFFFF"/>
                  </w:divBdr>
                  <w:divsChild>
                    <w:div w:id="1025326739">
                      <w:marLeft w:val="0"/>
                      <w:marRight w:val="0"/>
                      <w:marTop w:val="0"/>
                      <w:marBottom w:val="0"/>
                      <w:divBdr>
                        <w:top w:val="none" w:sz="0" w:space="0" w:color="auto"/>
                        <w:left w:val="none" w:sz="0" w:space="0" w:color="auto"/>
                        <w:bottom w:val="none" w:sz="0" w:space="0" w:color="auto"/>
                        <w:right w:val="none" w:sz="0" w:space="0" w:color="auto"/>
                      </w:divBdr>
                    </w:div>
                  </w:divsChild>
                </w:div>
                <w:div w:id="1343506345">
                  <w:marLeft w:val="0"/>
                  <w:marRight w:val="0"/>
                  <w:marTop w:val="0"/>
                  <w:marBottom w:val="0"/>
                  <w:divBdr>
                    <w:top w:val="single" w:sz="2" w:space="1" w:color="FFFFFF"/>
                    <w:left w:val="single" w:sz="2" w:space="11" w:color="FFFFFF"/>
                    <w:bottom w:val="single" w:sz="2" w:space="1" w:color="FFFFFF"/>
                    <w:right w:val="single" w:sz="2" w:space="4" w:color="FFFFFF"/>
                  </w:divBdr>
                  <w:divsChild>
                    <w:div w:id="190345459">
                      <w:marLeft w:val="0"/>
                      <w:marRight w:val="0"/>
                      <w:marTop w:val="0"/>
                      <w:marBottom w:val="0"/>
                      <w:divBdr>
                        <w:top w:val="none" w:sz="0" w:space="0" w:color="auto"/>
                        <w:left w:val="none" w:sz="0" w:space="0" w:color="auto"/>
                        <w:bottom w:val="none" w:sz="0" w:space="0" w:color="auto"/>
                        <w:right w:val="none" w:sz="0" w:space="0" w:color="auto"/>
                      </w:divBdr>
                    </w:div>
                  </w:divsChild>
                </w:div>
                <w:div w:id="269749593">
                  <w:marLeft w:val="0"/>
                  <w:marRight w:val="0"/>
                  <w:marTop w:val="0"/>
                  <w:marBottom w:val="0"/>
                  <w:divBdr>
                    <w:top w:val="single" w:sz="2" w:space="1" w:color="FFFFFF"/>
                    <w:left w:val="single" w:sz="2" w:space="11" w:color="FFFFFF"/>
                    <w:bottom w:val="single" w:sz="2" w:space="4" w:color="FFFFFF"/>
                    <w:right w:val="single" w:sz="2" w:space="4" w:color="FFFFFF"/>
                  </w:divBdr>
                  <w:divsChild>
                    <w:div w:id="12385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9936">
          <w:marLeft w:val="0"/>
          <w:marRight w:val="0"/>
          <w:marTop w:val="0"/>
          <w:marBottom w:val="300"/>
          <w:divBdr>
            <w:top w:val="none" w:sz="0" w:space="0" w:color="auto"/>
            <w:left w:val="none" w:sz="0" w:space="0" w:color="auto"/>
            <w:bottom w:val="none" w:sz="0" w:space="0" w:color="auto"/>
            <w:right w:val="none" w:sz="0" w:space="0" w:color="auto"/>
          </w:divBdr>
          <w:divsChild>
            <w:div w:id="1370035617">
              <w:marLeft w:val="0"/>
              <w:marRight w:val="0"/>
              <w:marTop w:val="0"/>
              <w:marBottom w:val="0"/>
              <w:divBdr>
                <w:top w:val="none" w:sz="0" w:space="0" w:color="auto"/>
                <w:left w:val="none" w:sz="0" w:space="0" w:color="auto"/>
                <w:bottom w:val="none" w:sz="0" w:space="0" w:color="auto"/>
                <w:right w:val="none" w:sz="0" w:space="0" w:color="auto"/>
              </w:divBdr>
              <w:divsChild>
                <w:div w:id="821386612">
                  <w:marLeft w:val="0"/>
                  <w:marRight w:val="0"/>
                  <w:marTop w:val="0"/>
                  <w:marBottom w:val="0"/>
                  <w:divBdr>
                    <w:top w:val="single" w:sz="2" w:space="4" w:color="FFFFFF"/>
                    <w:left w:val="single" w:sz="2" w:space="11" w:color="FFFFFF"/>
                    <w:bottom w:val="single" w:sz="2" w:space="1" w:color="FFFFFF"/>
                    <w:right w:val="single" w:sz="2" w:space="4" w:color="FFFFFF"/>
                  </w:divBdr>
                  <w:divsChild>
                    <w:div w:id="161361454">
                      <w:marLeft w:val="0"/>
                      <w:marRight w:val="0"/>
                      <w:marTop w:val="0"/>
                      <w:marBottom w:val="0"/>
                      <w:divBdr>
                        <w:top w:val="none" w:sz="0" w:space="0" w:color="auto"/>
                        <w:left w:val="none" w:sz="0" w:space="0" w:color="auto"/>
                        <w:bottom w:val="none" w:sz="0" w:space="0" w:color="auto"/>
                        <w:right w:val="none" w:sz="0" w:space="0" w:color="auto"/>
                      </w:divBdr>
                    </w:div>
                  </w:divsChild>
                </w:div>
                <w:div w:id="632713380">
                  <w:marLeft w:val="0"/>
                  <w:marRight w:val="0"/>
                  <w:marTop w:val="0"/>
                  <w:marBottom w:val="0"/>
                  <w:divBdr>
                    <w:top w:val="single" w:sz="2" w:space="1" w:color="FFFFFF"/>
                    <w:left w:val="single" w:sz="2" w:space="11" w:color="FFFFFF"/>
                    <w:bottom w:val="single" w:sz="2" w:space="1" w:color="FFFFFF"/>
                    <w:right w:val="single" w:sz="2" w:space="4" w:color="FFFFFF"/>
                  </w:divBdr>
                  <w:divsChild>
                    <w:div w:id="1164322232">
                      <w:marLeft w:val="0"/>
                      <w:marRight w:val="0"/>
                      <w:marTop w:val="0"/>
                      <w:marBottom w:val="0"/>
                      <w:divBdr>
                        <w:top w:val="none" w:sz="0" w:space="0" w:color="auto"/>
                        <w:left w:val="none" w:sz="0" w:space="0" w:color="auto"/>
                        <w:bottom w:val="none" w:sz="0" w:space="0" w:color="auto"/>
                        <w:right w:val="none" w:sz="0" w:space="0" w:color="auto"/>
                      </w:divBdr>
                    </w:div>
                  </w:divsChild>
                </w:div>
                <w:div w:id="1825121297">
                  <w:marLeft w:val="0"/>
                  <w:marRight w:val="0"/>
                  <w:marTop w:val="0"/>
                  <w:marBottom w:val="0"/>
                  <w:divBdr>
                    <w:top w:val="single" w:sz="2" w:space="1" w:color="FFFFFF"/>
                    <w:left w:val="single" w:sz="2" w:space="11" w:color="FFFFFF"/>
                    <w:bottom w:val="single" w:sz="2" w:space="1" w:color="FFFFFF"/>
                    <w:right w:val="single" w:sz="2" w:space="4" w:color="FFFFFF"/>
                  </w:divBdr>
                  <w:divsChild>
                    <w:div w:id="1912543310">
                      <w:marLeft w:val="0"/>
                      <w:marRight w:val="0"/>
                      <w:marTop w:val="0"/>
                      <w:marBottom w:val="0"/>
                      <w:divBdr>
                        <w:top w:val="none" w:sz="0" w:space="0" w:color="auto"/>
                        <w:left w:val="none" w:sz="0" w:space="0" w:color="auto"/>
                        <w:bottom w:val="none" w:sz="0" w:space="0" w:color="auto"/>
                        <w:right w:val="none" w:sz="0" w:space="0" w:color="auto"/>
                      </w:divBdr>
                    </w:div>
                  </w:divsChild>
                </w:div>
                <w:div w:id="1959097306">
                  <w:marLeft w:val="0"/>
                  <w:marRight w:val="0"/>
                  <w:marTop w:val="0"/>
                  <w:marBottom w:val="0"/>
                  <w:divBdr>
                    <w:top w:val="single" w:sz="2" w:space="1" w:color="FFFFFF"/>
                    <w:left w:val="single" w:sz="2" w:space="11" w:color="FFFFFF"/>
                    <w:bottom w:val="single" w:sz="2" w:space="1" w:color="FFFFFF"/>
                    <w:right w:val="single" w:sz="2" w:space="4" w:color="FFFFFF"/>
                  </w:divBdr>
                  <w:divsChild>
                    <w:div w:id="769932135">
                      <w:marLeft w:val="0"/>
                      <w:marRight w:val="0"/>
                      <w:marTop w:val="0"/>
                      <w:marBottom w:val="0"/>
                      <w:divBdr>
                        <w:top w:val="none" w:sz="0" w:space="0" w:color="auto"/>
                        <w:left w:val="none" w:sz="0" w:space="0" w:color="auto"/>
                        <w:bottom w:val="none" w:sz="0" w:space="0" w:color="auto"/>
                        <w:right w:val="none" w:sz="0" w:space="0" w:color="auto"/>
                      </w:divBdr>
                    </w:div>
                  </w:divsChild>
                </w:div>
                <w:div w:id="1976788113">
                  <w:marLeft w:val="0"/>
                  <w:marRight w:val="0"/>
                  <w:marTop w:val="0"/>
                  <w:marBottom w:val="0"/>
                  <w:divBdr>
                    <w:top w:val="single" w:sz="2" w:space="1" w:color="FFFFFF"/>
                    <w:left w:val="single" w:sz="2" w:space="11" w:color="FFFFFF"/>
                    <w:bottom w:val="single" w:sz="2" w:space="1" w:color="FFFFFF"/>
                    <w:right w:val="single" w:sz="2" w:space="4" w:color="FFFFFF"/>
                  </w:divBdr>
                  <w:divsChild>
                    <w:div w:id="614799108">
                      <w:marLeft w:val="0"/>
                      <w:marRight w:val="0"/>
                      <w:marTop w:val="0"/>
                      <w:marBottom w:val="0"/>
                      <w:divBdr>
                        <w:top w:val="none" w:sz="0" w:space="0" w:color="auto"/>
                        <w:left w:val="none" w:sz="0" w:space="0" w:color="auto"/>
                        <w:bottom w:val="none" w:sz="0" w:space="0" w:color="auto"/>
                        <w:right w:val="none" w:sz="0" w:space="0" w:color="auto"/>
                      </w:divBdr>
                    </w:div>
                  </w:divsChild>
                </w:div>
                <w:div w:id="479729418">
                  <w:marLeft w:val="0"/>
                  <w:marRight w:val="0"/>
                  <w:marTop w:val="0"/>
                  <w:marBottom w:val="0"/>
                  <w:divBdr>
                    <w:top w:val="single" w:sz="2" w:space="1" w:color="FFFFFF"/>
                    <w:left w:val="single" w:sz="2" w:space="11" w:color="FFFFFF"/>
                    <w:bottom w:val="single" w:sz="2" w:space="1" w:color="FFFFFF"/>
                    <w:right w:val="single" w:sz="2" w:space="4" w:color="FFFFFF"/>
                  </w:divBdr>
                  <w:divsChild>
                    <w:div w:id="730691980">
                      <w:marLeft w:val="0"/>
                      <w:marRight w:val="0"/>
                      <w:marTop w:val="0"/>
                      <w:marBottom w:val="0"/>
                      <w:divBdr>
                        <w:top w:val="none" w:sz="0" w:space="0" w:color="auto"/>
                        <w:left w:val="none" w:sz="0" w:space="0" w:color="auto"/>
                        <w:bottom w:val="none" w:sz="0" w:space="0" w:color="auto"/>
                        <w:right w:val="none" w:sz="0" w:space="0" w:color="auto"/>
                      </w:divBdr>
                    </w:div>
                  </w:divsChild>
                </w:div>
                <w:div w:id="1016007486">
                  <w:marLeft w:val="0"/>
                  <w:marRight w:val="0"/>
                  <w:marTop w:val="0"/>
                  <w:marBottom w:val="0"/>
                  <w:divBdr>
                    <w:top w:val="single" w:sz="2" w:space="1" w:color="FFFFFF"/>
                    <w:left w:val="single" w:sz="2" w:space="11" w:color="FFFFFF"/>
                    <w:bottom w:val="single" w:sz="2" w:space="1" w:color="FFFFFF"/>
                    <w:right w:val="single" w:sz="2" w:space="4" w:color="FFFFFF"/>
                  </w:divBdr>
                  <w:divsChild>
                    <w:div w:id="1741319457">
                      <w:marLeft w:val="0"/>
                      <w:marRight w:val="0"/>
                      <w:marTop w:val="0"/>
                      <w:marBottom w:val="0"/>
                      <w:divBdr>
                        <w:top w:val="none" w:sz="0" w:space="0" w:color="auto"/>
                        <w:left w:val="none" w:sz="0" w:space="0" w:color="auto"/>
                        <w:bottom w:val="none" w:sz="0" w:space="0" w:color="auto"/>
                        <w:right w:val="none" w:sz="0" w:space="0" w:color="auto"/>
                      </w:divBdr>
                    </w:div>
                  </w:divsChild>
                </w:div>
                <w:div w:id="591282582">
                  <w:marLeft w:val="0"/>
                  <w:marRight w:val="0"/>
                  <w:marTop w:val="0"/>
                  <w:marBottom w:val="0"/>
                  <w:divBdr>
                    <w:top w:val="single" w:sz="2" w:space="1" w:color="FFFFFF"/>
                    <w:left w:val="single" w:sz="2" w:space="11" w:color="FFFFFF"/>
                    <w:bottom w:val="single" w:sz="2" w:space="1" w:color="FFFFFF"/>
                    <w:right w:val="single" w:sz="2" w:space="4" w:color="FFFFFF"/>
                  </w:divBdr>
                  <w:divsChild>
                    <w:div w:id="1484272764">
                      <w:marLeft w:val="0"/>
                      <w:marRight w:val="0"/>
                      <w:marTop w:val="0"/>
                      <w:marBottom w:val="0"/>
                      <w:divBdr>
                        <w:top w:val="none" w:sz="0" w:space="0" w:color="auto"/>
                        <w:left w:val="none" w:sz="0" w:space="0" w:color="auto"/>
                        <w:bottom w:val="none" w:sz="0" w:space="0" w:color="auto"/>
                        <w:right w:val="none" w:sz="0" w:space="0" w:color="auto"/>
                      </w:divBdr>
                    </w:div>
                  </w:divsChild>
                </w:div>
                <w:div w:id="129634674">
                  <w:marLeft w:val="0"/>
                  <w:marRight w:val="0"/>
                  <w:marTop w:val="0"/>
                  <w:marBottom w:val="0"/>
                  <w:divBdr>
                    <w:top w:val="single" w:sz="2" w:space="1" w:color="FFFFFF"/>
                    <w:left w:val="single" w:sz="2" w:space="11" w:color="FFFFFF"/>
                    <w:bottom w:val="single" w:sz="2" w:space="1" w:color="FFFFFF"/>
                    <w:right w:val="single" w:sz="2" w:space="4" w:color="FFFFFF"/>
                  </w:divBdr>
                  <w:divsChild>
                    <w:div w:id="615527087">
                      <w:marLeft w:val="0"/>
                      <w:marRight w:val="0"/>
                      <w:marTop w:val="0"/>
                      <w:marBottom w:val="0"/>
                      <w:divBdr>
                        <w:top w:val="none" w:sz="0" w:space="0" w:color="auto"/>
                        <w:left w:val="none" w:sz="0" w:space="0" w:color="auto"/>
                        <w:bottom w:val="none" w:sz="0" w:space="0" w:color="auto"/>
                        <w:right w:val="none" w:sz="0" w:space="0" w:color="auto"/>
                      </w:divBdr>
                    </w:div>
                  </w:divsChild>
                </w:div>
                <w:div w:id="1821119129">
                  <w:marLeft w:val="0"/>
                  <w:marRight w:val="0"/>
                  <w:marTop w:val="0"/>
                  <w:marBottom w:val="0"/>
                  <w:divBdr>
                    <w:top w:val="single" w:sz="2" w:space="1" w:color="FFFFFF"/>
                    <w:left w:val="single" w:sz="2" w:space="11" w:color="FFFFFF"/>
                    <w:bottom w:val="single" w:sz="2" w:space="1" w:color="FFFFFF"/>
                    <w:right w:val="single" w:sz="2" w:space="4" w:color="FFFFFF"/>
                  </w:divBdr>
                  <w:divsChild>
                    <w:div w:id="1173451560">
                      <w:marLeft w:val="0"/>
                      <w:marRight w:val="0"/>
                      <w:marTop w:val="0"/>
                      <w:marBottom w:val="0"/>
                      <w:divBdr>
                        <w:top w:val="none" w:sz="0" w:space="0" w:color="auto"/>
                        <w:left w:val="none" w:sz="0" w:space="0" w:color="auto"/>
                        <w:bottom w:val="none" w:sz="0" w:space="0" w:color="auto"/>
                        <w:right w:val="none" w:sz="0" w:space="0" w:color="auto"/>
                      </w:divBdr>
                    </w:div>
                  </w:divsChild>
                </w:div>
                <w:div w:id="1087926590">
                  <w:marLeft w:val="0"/>
                  <w:marRight w:val="0"/>
                  <w:marTop w:val="0"/>
                  <w:marBottom w:val="0"/>
                  <w:divBdr>
                    <w:top w:val="single" w:sz="2" w:space="1" w:color="FFFFFF"/>
                    <w:left w:val="single" w:sz="2" w:space="11" w:color="FFFFFF"/>
                    <w:bottom w:val="single" w:sz="2" w:space="1" w:color="FFFFFF"/>
                    <w:right w:val="single" w:sz="2" w:space="4" w:color="FFFFFF"/>
                  </w:divBdr>
                  <w:divsChild>
                    <w:div w:id="2044211582">
                      <w:marLeft w:val="0"/>
                      <w:marRight w:val="0"/>
                      <w:marTop w:val="0"/>
                      <w:marBottom w:val="0"/>
                      <w:divBdr>
                        <w:top w:val="none" w:sz="0" w:space="0" w:color="auto"/>
                        <w:left w:val="none" w:sz="0" w:space="0" w:color="auto"/>
                        <w:bottom w:val="none" w:sz="0" w:space="0" w:color="auto"/>
                        <w:right w:val="none" w:sz="0" w:space="0" w:color="auto"/>
                      </w:divBdr>
                    </w:div>
                  </w:divsChild>
                </w:div>
                <w:div w:id="790321467">
                  <w:marLeft w:val="0"/>
                  <w:marRight w:val="0"/>
                  <w:marTop w:val="0"/>
                  <w:marBottom w:val="0"/>
                  <w:divBdr>
                    <w:top w:val="single" w:sz="2" w:space="1" w:color="FFFFFF"/>
                    <w:left w:val="single" w:sz="2" w:space="11" w:color="FFFFFF"/>
                    <w:bottom w:val="single" w:sz="2" w:space="1" w:color="FFFFFF"/>
                    <w:right w:val="single" w:sz="2" w:space="4" w:color="FFFFFF"/>
                  </w:divBdr>
                  <w:divsChild>
                    <w:div w:id="205333808">
                      <w:marLeft w:val="0"/>
                      <w:marRight w:val="0"/>
                      <w:marTop w:val="0"/>
                      <w:marBottom w:val="0"/>
                      <w:divBdr>
                        <w:top w:val="none" w:sz="0" w:space="0" w:color="auto"/>
                        <w:left w:val="none" w:sz="0" w:space="0" w:color="auto"/>
                        <w:bottom w:val="none" w:sz="0" w:space="0" w:color="auto"/>
                        <w:right w:val="none" w:sz="0" w:space="0" w:color="auto"/>
                      </w:divBdr>
                    </w:div>
                  </w:divsChild>
                </w:div>
                <w:div w:id="1178348751">
                  <w:marLeft w:val="0"/>
                  <w:marRight w:val="0"/>
                  <w:marTop w:val="0"/>
                  <w:marBottom w:val="0"/>
                  <w:divBdr>
                    <w:top w:val="single" w:sz="2" w:space="1" w:color="FFFFFF"/>
                    <w:left w:val="single" w:sz="2" w:space="11" w:color="FFFFFF"/>
                    <w:bottom w:val="single" w:sz="2" w:space="1" w:color="FFFFFF"/>
                    <w:right w:val="single" w:sz="2" w:space="4" w:color="FFFFFF"/>
                  </w:divBdr>
                  <w:divsChild>
                    <w:div w:id="1644044292">
                      <w:marLeft w:val="0"/>
                      <w:marRight w:val="0"/>
                      <w:marTop w:val="0"/>
                      <w:marBottom w:val="0"/>
                      <w:divBdr>
                        <w:top w:val="none" w:sz="0" w:space="0" w:color="auto"/>
                        <w:left w:val="none" w:sz="0" w:space="0" w:color="auto"/>
                        <w:bottom w:val="none" w:sz="0" w:space="0" w:color="auto"/>
                        <w:right w:val="none" w:sz="0" w:space="0" w:color="auto"/>
                      </w:divBdr>
                    </w:div>
                  </w:divsChild>
                </w:div>
                <w:div w:id="1082724540">
                  <w:marLeft w:val="0"/>
                  <w:marRight w:val="0"/>
                  <w:marTop w:val="0"/>
                  <w:marBottom w:val="0"/>
                  <w:divBdr>
                    <w:top w:val="single" w:sz="2" w:space="1" w:color="FFFFFF"/>
                    <w:left w:val="single" w:sz="2" w:space="11" w:color="FFFFFF"/>
                    <w:bottom w:val="single" w:sz="2" w:space="1" w:color="FFFFFF"/>
                    <w:right w:val="single" w:sz="2" w:space="4" w:color="FFFFFF"/>
                  </w:divBdr>
                  <w:divsChild>
                    <w:div w:id="371539457">
                      <w:marLeft w:val="0"/>
                      <w:marRight w:val="0"/>
                      <w:marTop w:val="0"/>
                      <w:marBottom w:val="0"/>
                      <w:divBdr>
                        <w:top w:val="none" w:sz="0" w:space="0" w:color="auto"/>
                        <w:left w:val="none" w:sz="0" w:space="0" w:color="auto"/>
                        <w:bottom w:val="none" w:sz="0" w:space="0" w:color="auto"/>
                        <w:right w:val="none" w:sz="0" w:space="0" w:color="auto"/>
                      </w:divBdr>
                    </w:div>
                  </w:divsChild>
                </w:div>
                <w:div w:id="1102606211">
                  <w:marLeft w:val="0"/>
                  <w:marRight w:val="0"/>
                  <w:marTop w:val="0"/>
                  <w:marBottom w:val="0"/>
                  <w:divBdr>
                    <w:top w:val="single" w:sz="2" w:space="1" w:color="FFFFFF"/>
                    <w:left w:val="single" w:sz="2" w:space="11" w:color="FFFFFF"/>
                    <w:bottom w:val="single" w:sz="2" w:space="1" w:color="FFFFFF"/>
                    <w:right w:val="single" w:sz="2" w:space="4" w:color="FFFFFF"/>
                  </w:divBdr>
                  <w:divsChild>
                    <w:div w:id="5525565">
                      <w:marLeft w:val="0"/>
                      <w:marRight w:val="0"/>
                      <w:marTop w:val="0"/>
                      <w:marBottom w:val="0"/>
                      <w:divBdr>
                        <w:top w:val="none" w:sz="0" w:space="0" w:color="auto"/>
                        <w:left w:val="none" w:sz="0" w:space="0" w:color="auto"/>
                        <w:bottom w:val="none" w:sz="0" w:space="0" w:color="auto"/>
                        <w:right w:val="none" w:sz="0" w:space="0" w:color="auto"/>
                      </w:divBdr>
                    </w:div>
                  </w:divsChild>
                </w:div>
                <w:div w:id="92628202">
                  <w:marLeft w:val="0"/>
                  <w:marRight w:val="0"/>
                  <w:marTop w:val="0"/>
                  <w:marBottom w:val="0"/>
                  <w:divBdr>
                    <w:top w:val="single" w:sz="2" w:space="1" w:color="FFFFFF"/>
                    <w:left w:val="single" w:sz="2" w:space="11" w:color="FFFFFF"/>
                    <w:bottom w:val="single" w:sz="2" w:space="1" w:color="FFFFFF"/>
                    <w:right w:val="single" w:sz="2" w:space="4" w:color="FFFFFF"/>
                  </w:divBdr>
                  <w:divsChild>
                    <w:div w:id="574163749">
                      <w:marLeft w:val="0"/>
                      <w:marRight w:val="0"/>
                      <w:marTop w:val="0"/>
                      <w:marBottom w:val="0"/>
                      <w:divBdr>
                        <w:top w:val="none" w:sz="0" w:space="0" w:color="auto"/>
                        <w:left w:val="none" w:sz="0" w:space="0" w:color="auto"/>
                        <w:bottom w:val="none" w:sz="0" w:space="0" w:color="auto"/>
                        <w:right w:val="none" w:sz="0" w:space="0" w:color="auto"/>
                      </w:divBdr>
                    </w:div>
                  </w:divsChild>
                </w:div>
                <w:div w:id="1528442024">
                  <w:marLeft w:val="0"/>
                  <w:marRight w:val="0"/>
                  <w:marTop w:val="0"/>
                  <w:marBottom w:val="0"/>
                  <w:divBdr>
                    <w:top w:val="single" w:sz="2" w:space="1" w:color="FFFFFF"/>
                    <w:left w:val="single" w:sz="2" w:space="11" w:color="FFFFFF"/>
                    <w:bottom w:val="single" w:sz="2" w:space="1" w:color="FFFFFF"/>
                    <w:right w:val="single" w:sz="2" w:space="4" w:color="FFFFFF"/>
                  </w:divBdr>
                  <w:divsChild>
                    <w:div w:id="345254317">
                      <w:marLeft w:val="0"/>
                      <w:marRight w:val="0"/>
                      <w:marTop w:val="0"/>
                      <w:marBottom w:val="0"/>
                      <w:divBdr>
                        <w:top w:val="none" w:sz="0" w:space="0" w:color="auto"/>
                        <w:left w:val="none" w:sz="0" w:space="0" w:color="auto"/>
                        <w:bottom w:val="none" w:sz="0" w:space="0" w:color="auto"/>
                        <w:right w:val="none" w:sz="0" w:space="0" w:color="auto"/>
                      </w:divBdr>
                    </w:div>
                  </w:divsChild>
                </w:div>
                <w:div w:id="250041335">
                  <w:marLeft w:val="0"/>
                  <w:marRight w:val="0"/>
                  <w:marTop w:val="0"/>
                  <w:marBottom w:val="0"/>
                  <w:divBdr>
                    <w:top w:val="single" w:sz="2" w:space="1" w:color="FFFFFF"/>
                    <w:left w:val="single" w:sz="2" w:space="11" w:color="FFFFFF"/>
                    <w:bottom w:val="single" w:sz="2" w:space="1" w:color="FFFFFF"/>
                    <w:right w:val="single" w:sz="2" w:space="4" w:color="FFFFFF"/>
                  </w:divBdr>
                  <w:divsChild>
                    <w:div w:id="859465942">
                      <w:marLeft w:val="0"/>
                      <w:marRight w:val="0"/>
                      <w:marTop w:val="0"/>
                      <w:marBottom w:val="0"/>
                      <w:divBdr>
                        <w:top w:val="none" w:sz="0" w:space="0" w:color="auto"/>
                        <w:left w:val="none" w:sz="0" w:space="0" w:color="auto"/>
                        <w:bottom w:val="none" w:sz="0" w:space="0" w:color="auto"/>
                        <w:right w:val="none" w:sz="0" w:space="0" w:color="auto"/>
                      </w:divBdr>
                    </w:div>
                  </w:divsChild>
                </w:div>
                <w:div w:id="1586454560">
                  <w:marLeft w:val="0"/>
                  <w:marRight w:val="0"/>
                  <w:marTop w:val="0"/>
                  <w:marBottom w:val="0"/>
                  <w:divBdr>
                    <w:top w:val="single" w:sz="2" w:space="1" w:color="FFFFFF"/>
                    <w:left w:val="single" w:sz="2" w:space="11" w:color="FFFFFF"/>
                    <w:bottom w:val="single" w:sz="2" w:space="1" w:color="FFFFFF"/>
                    <w:right w:val="single" w:sz="2" w:space="4" w:color="FFFFFF"/>
                  </w:divBdr>
                  <w:divsChild>
                    <w:div w:id="1145202711">
                      <w:marLeft w:val="0"/>
                      <w:marRight w:val="0"/>
                      <w:marTop w:val="0"/>
                      <w:marBottom w:val="0"/>
                      <w:divBdr>
                        <w:top w:val="none" w:sz="0" w:space="0" w:color="auto"/>
                        <w:left w:val="none" w:sz="0" w:space="0" w:color="auto"/>
                        <w:bottom w:val="none" w:sz="0" w:space="0" w:color="auto"/>
                        <w:right w:val="none" w:sz="0" w:space="0" w:color="auto"/>
                      </w:divBdr>
                    </w:div>
                  </w:divsChild>
                </w:div>
                <w:div w:id="1123424025">
                  <w:marLeft w:val="0"/>
                  <w:marRight w:val="0"/>
                  <w:marTop w:val="0"/>
                  <w:marBottom w:val="0"/>
                  <w:divBdr>
                    <w:top w:val="single" w:sz="2" w:space="1" w:color="FFFFFF"/>
                    <w:left w:val="single" w:sz="2" w:space="11" w:color="FFFFFF"/>
                    <w:bottom w:val="single" w:sz="2" w:space="1" w:color="FFFFFF"/>
                    <w:right w:val="single" w:sz="2" w:space="4" w:color="FFFFFF"/>
                  </w:divBdr>
                  <w:divsChild>
                    <w:div w:id="1199008180">
                      <w:marLeft w:val="0"/>
                      <w:marRight w:val="0"/>
                      <w:marTop w:val="0"/>
                      <w:marBottom w:val="0"/>
                      <w:divBdr>
                        <w:top w:val="none" w:sz="0" w:space="0" w:color="auto"/>
                        <w:left w:val="none" w:sz="0" w:space="0" w:color="auto"/>
                        <w:bottom w:val="none" w:sz="0" w:space="0" w:color="auto"/>
                        <w:right w:val="none" w:sz="0" w:space="0" w:color="auto"/>
                      </w:divBdr>
                    </w:div>
                  </w:divsChild>
                </w:div>
                <w:div w:id="1100371684">
                  <w:marLeft w:val="0"/>
                  <w:marRight w:val="0"/>
                  <w:marTop w:val="0"/>
                  <w:marBottom w:val="0"/>
                  <w:divBdr>
                    <w:top w:val="single" w:sz="2" w:space="1" w:color="FFFFFF"/>
                    <w:left w:val="single" w:sz="2" w:space="11" w:color="FFFFFF"/>
                    <w:bottom w:val="single" w:sz="2" w:space="1" w:color="FFFFFF"/>
                    <w:right w:val="single" w:sz="2" w:space="4" w:color="FFFFFF"/>
                  </w:divBdr>
                  <w:divsChild>
                    <w:div w:id="786510079">
                      <w:marLeft w:val="0"/>
                      <w:marRight w:val="0"/>
                      <w:marTop w:val="0"/>
                      <w:marBottom w:val="0"/>
                      <w:divBdr>
                        <w:top w:val="none" w:sz="0" w:space="0" w:color="auto"/>
                        <w:left w:val="none" w:sz="0" w:space="0" w:color="auto"/>
                        <w:bottom w:val="none" w:sz="0" w:space="0" w:color="auto"/>
                        <w:right w:val="none" w:sz="0" w:space="0" w:color="auto"/>
                      </w:divBdr>
                    </w:div>
                  </w:divsChild>
                </w:div>
                <w:div w:id="1345129562">
                  <w:marLeft w:val="0"/>
                  <w:marRight w:val="0"/>
                  <w:marTop w:val="0"/>
                  <w:marBottom w:val="0"/>
                  <w:divBdr>
                    <w:top w:val="single" w:sz="2" w:space="1" w:color="FFFFFF"/>
                    <w:left w:val="single" w:sz="2" w:space="11" w:color="FFFFFF"/>
                    <w:bottom w:val="single" w:sz="2" w:space="1" w:color="FFFFFF"/>
                    <w:right w:val="single" w:sz="2" w:space="4" w:color="FFFFFF"/>
                  </w:divBdr>
                  <w:divsChild>
                    <w:div w:id="372930117">
                      <w:marLeft w:val="0"/>
                      <w:marRight w:val="0"/>
                      <w:marTop w:val="0"/>
                      <w:marBottom w:val="0"/>
                      <w:divBdr>
                        <w:top w:val="none" w:sz="0" w:space="0" w:color="auto"/>
                        <w:left w:val="none" w:sz="0" w:space="0" w:color="auto"/>
                        <w:bottom w:val="none" w:sz="0" w:space="0" w:color="auto"/>
                        <w:right w:val="none" w:sz="0" w:space="0" w:color="auto"/>
                      </w:divBdr>
                    </w:div>
                  </w:divsChild>
                </w:div>
                <w:div w:id="352534539">
                  <w:marLeft w:val="0"/>
                  <w:marRight w:val="0"/>
                  <w:marTop w:val="0"/>
                  <w:marBottom w:val="0"/>
                  <w:divBdr>
                    <w:top w:val="single" w:sz="2" w:space="1" w:color="FFFFFF"/>
                    <w:left w:val="single" w:sz="2" w:space="11" w:color="FFFFFF"/>
                    <w:bottom w:val="single" w:sz="2" w:space="1" w:color="FFFFFF"/>
                    <w:right w:val="single" w:sz="2" w:space="4" w:color="FFFFFF"/>
                  </w:divBdr>
                  <w:divsChild>
                    <w:div w:id="1475878831">
                      <w:marLeft w:val="0"/>
                      <w:marRight w:val="0"/>
                      <w:marTop w:val="0"/>
                      <w:marBottom w:val="0"/>
                      <w:divBdr>
                        <w:top w:val="none" w:sz="0" w:space="0" w:color="auto"/>
                        <w:left w:val="none" w:sz="0" w:space="0" w:color="auto"/>
                        <w:bottom w:val="none" w:sz="0" w:space="0" w:color="auto"/>
                        <w:right w:val="none" w:sz="0" w:space="0" w:color="auto"/>
                      </w:divBdr>
                    </w:div>
                  </w:divsChild>
                </w:div>
                <w:div w:id="1260797923">
                  <w:marLeft w:val="0"/>
                  <w:marRight w:val="0"/>
                  <w:marTop w:val="0"/>
                  <w:marBottom w:val="0"/>
                  <w:divBdr>
                    <w:top w:val="single" w:sz="2" w:space="1" w:color="FFFFFF"/>
                    <w:left w:val="single" w:sz="2" w:space="11" w:color="FFFFFF"/>
                    <w:bottom w:val="single" w:sz="2" w:space="1" w:color="FFFFFF"/>
                    <w:right w:val="single" w:sz="2" w:space="4" w:color="FFFFFF"/>
                  </w:divBdr>
                  <w:divsChild>
                    <w:div w:id="2112360488">
                      <w:marLeft w:val="0"/>
                      <w:marRight w:val="0"/>
                      <w:marTop w:val="0"/>
                      <w:marBottom w:val="0"/>
                      <w:divBdr>
                        <w:top w:val="none" w:sz="0" w:space="0" w:color="auto"/>
                        <w:left w:val="none" w:sz="0" w:space="0" w:color="auto"/>
                        <w:bottom w:val="none" w:sz="0" w:space="0" w:color="auto"/>
                        <w:right w:val="none" w:sz="0" w:space="0" w:color="auto"/>
                      </w:divBdr>
                    </w:div>
                  </w:divsChild>
                </w:div>
                <w:div w:id="1202549988">
                  <w:marLeft w:val="0"/>
                  <w:marRight w:val="0"/>
                  <w:marTop w:val="0"/>
                  <w:marBottom w:val="0"/>
                  <w:divBdr>
                    <w:top w:val="single" w:sz="2" w:space="1" w:color="FFFFFF"/>
                    <w:left w:val="single" w:sz="2" w:space="11" w:color="FFFFFF"/>
                    <w:bottom w:val="single" w:sz="2" w:space="1" w:color="FFFFFF"/>
                    <w:right w:val="single" w:sz="2" w:space="4" w:color="FFFFFF"/>
                  </w:divBdr>
                  <w:divsChild>
                    <w:div w:id="204023632">
                      <w:marLeft w:val="0"/>
                      <w:marRight w:val="0"/>
                      <w:marTop w:val="0"/>
                      <w:marBottom w:val="0"/>
                      <w:divBdr>
                        <w:top w:val="none" w:sz="0" w:space="0" w:color="auto"/>
                        <w:left w:val="none" w:sz="0" w:space="0" w:color="auto"/>
                        <w:bottom w:val="none" w:sz="0" w:space="0" w:color="auto"/>
                        <w:right w:val="none" w:sz="0" w:space="0" w:color="auto"/>
                      </w:divBdr>
                    </w:div>
                  </w:divsChild>
                </w:div>
                <w:div w:id="930091953">
                  <w:marLeft w:val="0"/>
                  <w:marRight w:val="0"/>
                  <w:marTop w:val="0"/>
                  <w:marBottom w:val="0"/>
                  <w:divBdr>
                    <w:top w:val="single" w:sz="2" w:space="1" w:color="FFFFFF"/>
                    <w:left w:val="single" w:sz="2" w:space="11" w:color="FFFFFF"/>
                    <w:bottom w:val="single" w:sz="2" w:space="1" w:color="FFFFFF"/>
                    <w:right w:val="single" w:sz="2" w:space="4" w:color="FFFFFF"/>
                  </w:divBdr>
                  <w:divsChild>
                    <w:div w:id="2015063626">
                      <w:marLeft w:val="0"/>
                      <w:marRight w:val="0"/>
                      <w:marTop w:val="0"/>
                      <w:marBottom w:val="0"/>
                      <w:divBdr>
                        <w:top w:val="none" w:sz="0" w:space="0" w:color="auto"/>
                        <w:left w:val="none" w:sz="0" w:space="0" w:color="auto"/>
                        <w:bottom w:val="none" w:sz="0" w:space="0" w:color="auto"/>
                        <w:right w:val="none" w:sz="0" w:space="0" w:color="auto"/>
                      </w:divBdr>
                    </w:div>
                  </w:divsChild>
                </w:div>
                <w:div w:id="339551487">
                  <w:marLeft w:val="0"/>
                  <w:marRight w:val="0"/>
                  <w:marTop w:val="0"/>
                  <w:marBottom w:val="0"/>
                  <w:divBdr>
                    <w:top w:val="single" w:sz="2" w:space="1" w:color="FFFFFF"/>
                    <w:left w:val="single" w:sz="2" w:space="11" w:color="FFFFFF"/>
                    <w:bottom w:val="single" w:sz="2" w:space="1" w:color="FFFFFF"/>
                    <w:right w:val="single" w:sz="2" w:space="4" w:color="FFFFFF"/>
                  </w:divBdr>
                  <w:divsChild>
                    <w:div w:id="2130053361">
                      <w:marLeft w:val="0"/>
                      <w:marRight w:val="0"/>
                      <w:marTop w:val="0"/>
                      <w:marBottom w:val="0"/>
                      <w:divBdr>
                        <w:top w:val="none" w:sz="0" w:space="0" w:color="auto"/>
                        <w:left w:val="none" w:sz="0" w:space="0" w:color="auto"/>
                        <w:bottom w:val="none" w:sz="0" w:space="0" w:color="auto"/>
                        <w:right w:val="none" w:sz="0" w:space="0" w:color="auto"/>
                      </w:divBdr>
                    </w:div>
                  </w:divsChild>
                </w:div>
                <w:div w:id="579679408">
                  <w:marLeft w:val="0"/>
                  <w:marRight w:val="0"/>
                  <w:marTop w:val="0"/>
                  <w:marBottom w:val="0"/>
                  <w:divBdr>
                    <w:top w:val="single" w:sz="2" w:space="1" w:color="FFFFFF"/>
                    <w:left w:val="single" w:sz="2" w:space="11" w:color="FFFFFF"/>
                    <w:bottom w:val="single" w:sz="2" w:space="1" w:color="FFFFFF"/>
                    <w:right w:val="single" w:sz="2" w:space="4" w:color="FFFFFF"/>
                  </w:divBdr>
                  <w:divsChild>
                    <w:div w:id="1460151046">
                      <w:marLeft w:val="0"/>
                      <w:marRight w:val="0"/>
                      <w:marTop w:val="0"/>
                      <w:marBottom w:val="0"/>
                      <w:divBdr>
                        <w:top w:val="none" w:sz="0" w:space="0" w:color="auto"/>
                        <w:left w:val="none" w:sz="0" w:space="0" w:color="auto"/>
                        <w:bottom w:val="none" w:sz="0" w:space="0" w:color="auto"/>
                        <w:right w:val="none" w:sz="0" w:space="0" w:color="auto"/>
                      </w:divBdr>
                    </w:div>
                  </w:divsChild>
                </w:div>
                <w:div w:id="789055818">
                  <w:marLeft w:val="0"/>
                  <w:marRight w:val="0"/>
                  <w:marTop w:val="0"/>
                  <w:marBottom w:val="0"/>
                  <w:divBdr>
                    <w:top w:val="single" w:sz="2" w:space="1" w:color="FFFFFF"/>
                    <w:left w:val="single" w:sz="2" w:space="11" w:color="FFFFFF"/>
                    <w:bottom w:val="single" w:sz="2" w:space="1" w:color="FFFFFF"/>
                    <w:right w:val="single" w:sz="2" w:space="4" w:color="FFFFFF"/>
                  </w:divBdr>
                  <w:divsChild>
                    <w:div w:id="1444615748">
                      <w:marLeft w:val="0"/>
                      <w:marRight w:val="0"/>
                      <w:marTop w:val="0"/>
                      <w:marBottom w:val="0"/>
                      <w:divBdr>
                        <w:top w:val="none" w:sz="0" w:space="0" w:color="auto"/>
                        <w:left w:val="none" w:sz="0" w:space="0" w:color="auto"/>
                        <w:bottom w:val="none" w:sz="0" w:space="0" w:color="auto"/>
                        <w:right w:val="none" w:sz="0" w:space="0" w:color="auto"/>
                      </w:divBdr>
                    </w:div>
                  </w:divsChild>
                </w:div>
                <w:div w:id="698815365">
                  <w:marLeft w:val="0"/>
                  <w:marRight w:val="0"/>
                  <w:marTop w:val="0"/>
                  <w:marBottom w:val="0"/>
                  <w:divBdr>
                    <w:top w:val="single" w:sz="2" w:space="1" w:color="FFFFFF"/>
                    <w:left w:val="single" w:sz="2" w:space="11" w:color="FFFFFF"/>
                    <w:bottom w:val="single" w:sz="2" w:space="1" w:color="FFFFFF"/>
                    <w:right w:val="single" w:sz="2" w:space="4" w:color="FFFFFF"/>
                  </w:divBdr>
                  <w:divsChild>
                    <w:div w:id="1404789167">
                      <w:marLeft w:val="0"/>
                      <w:marRight w:val="0"/>
                      <w:marTop w:val="0"/>
                      <w:marBottom w:val="0"/>
                      <w:divBdr>
                        <w:top w:val="none" w:sz="0" w:space="0" w:color="auto"/>
                        <w:left w:val="none" w:sz="0" w:space="0" w:color="auto"/>
                        <w:bottom w:val="none" w:sz="0" w:space="0" w:color="auto"/>
                        <w:right w:val="none" w:sz="0" w:space="0" w:color="auto"/>
                      </w:divBdr>
                    </w:div>
                  </w:divsChild>
                </w:div>
                <w:div w:id="2124956160">
                  <w:marLeft w:val="0"/>
                  <w:marRight w:val="0"/>
                  <w:marTop w:val="0"/>
                  <w:marBottom w:val="0"/>
                  <w:divBdr>
                    <w:top w:val="single" w:sz="2" w:space="1" w:color="FFFFFF"/>
                    <w:left w:val="single" w:sz="2" w:space="11" w:color="FFFFFF"/>
                    <w:bottom w:val="single" w:sz="2" w:space="1" w:color="FFFFFF"/>
                    <w:right w:val="single" w:sz="2" w:space="4" w:color="FFFFFF"/>
                  </w:divBdr>
                  <w:divsChild>
                    <w:div w:id="1685547062">
                      <w:marLeft w:val="0"/>
                      <w:marRight w:val="0"/>
                      <w:marTop w:val="0"/>
                      <w:marBottom w:val="0"/>
                      <w:divBdr>
                        <w:top w:val="none" w:sz="0" w:space="0" w:color="auto"/>
                        <w:left w:val="none" w:sz="0" w:space="0" w:color="auto"/>
                        <w:bottom w:val="none" w:sz="0" w:space="0" w:color="auto"/>
                        <w:right w:val="none" w:sz="0" w:space="0" w:color="auto"/>
                      </w:divBdr>
                    </w:div>
                  </w:divsChild>
                </w:div>
                <w:div w:id="681249129">
                  <w:marLeft w:val="0"/>
                  <w:marRight w:val="0"/>
                  <w:marTop w:val="0"/>
                  <w:marBottom w:val="0"/>
                  <w:divBdr>
                    <w:top w:val="single" w:sz="2" w:space="1" w:color="FFFFFF"/>
                    <w:left w:val="single" w:sz="2" w:space="11" w:color="FFFFFF"/>
                    <w:bottom w:val="single" w:sz="2" w:space="1" w:color="FFFFFF"/>
                    <w:right w:val="single" w:sz="2" w:space="4" w:color="FFFFFF"/>
                  </w:divBdr>
                  <w:divsChild>
                    <w:div w:id="215355057">
                      <w:marLeft w:val="0"/>
                      <w:marRight w:val="0"/>
                      <w:marTop w:val="0"/>
                      <w:marBottom w:val="0"/>
                      <w:divBdr>
                        <w:top w:val="none" w:sz="0" w:space="0" w:color="auto"/>
                        <w:left w:val="none" w:sz="0" w:space="0" w:color="auto"/>
                        <w:bottom w:val="none" w:sz="0" w:space="0" w:color="auto"/>
                        <w:right w:val="none" w:sz="0" w:space="0" w:color="auto"/>
                      </w:divBdr>
                    </w:div>
                  </w:divsChild>
                </w:div>
                <w:div w:id="2009941985">
                  <w:marLeft w:val="0"/>
                  <w:marRight w:val="0"/>
                  <w:marTop w:val="0"/>
                  <w:marBottom w:val="0"/>
                  <w:divBdr>
                    <w:top w:val="single" w:sz="2" w:space="1" w:color="FFFFFF"/>
                    <w:left w:val="single" w:sz="2" w:space="11" w:color="FFFFFF"/>
                    <w:bottom w:val="single" w:sz="2" w:space="1" w:color="FFFFFF"/>
                    <w:right w:val="single" w:sz="2" w:space="4" w:color="FFFFFF"/>
                  </w:divBdr>
                  <w:divsChild>
                    <w:div w:id="159851976">
                      <w:marLeft w:val="0"/>
                      <w:marRight w:val="0"/>
                      <w:marTop w:val="0"/>
                      <w:marBottom w:val="0"/>
                      <w:divBdr>
                        <w:top w:val="none" w:sz="0" w:space="0" w:color="auto"/>
                        <w:left w:val="none" w:sz="0" w:space="0" w:color="auto"/>
                        <w:bottom w:val="none" w:sz="0" w:space="0" w:color="auto"/>
                        <w:right w:val="none" w:sz="0" w:space="0" w:color="auto"/>
                      </w:divBdr>
                    </w:div>
                  </w:divsChild>
                </w:div>
                <w:div w:id="1724985997">
                  <w:marLeft w:val="0"/>
                  <w:marRight w:val="0"/>
                  <w:marTop w:val="0"/>
                  <w:marBottom w:val="0"/>
                  <w:divBdr>
                    <w:top w:val="single" w:sz="2" w:space="1" w:color="FFFFFF"/>
                    <w:left w:val="single" w:sz="2" w:space="11" w:color="FFFFFF"/>
                    <w:bottom w:val="single" w:sz="2" w:space="1" w:color="FFFFFF"/>
                    <w:right w:val="single" w:sz="2" w:space="4" w:color="FFFFFF"/>
                  </w:divBdr>
                  <w:divsChild>
                    <w:div w:id="802842637">
                      <w:marLeft w:val="0"/>
                      <w:marRight w:val="0"/>
                      <w:marTop w:val="0"/>
                      <w:marBottom w:val="0"/>
                      <w:divBdr>
                        <w:top w:val="none" w:sz="0" w:space="0" w:color="auto"/>
                        <w:left w:val="none" w:sz="0" w:space="0" w:color="auto"/>
                        <w:bottom w:val="none" w:sz="0" w:space="0" w:color="auto"/>
                        <w:right w:val="none" w:sz="0" w:space="0" w:color="auto"/>
                      </w:divBdr>
                    </w:div>
                  </w:divsChild>
                </w:div>
                <w:div w:id="1992589009">
                  <w:marLeft w:val="0"/>
                  <w:marRight w:val="0"/>
                  <w:marTop w:val="0"/>
                  <w:marBottom w:val="0"/>
                  <w:divBdr>
                    <w:top w:val="single" w:sz="2" w:space="1" w:color="FFFFFF"/>
                    <w:left w:val="single" w:sz="2" w:space="11" w:color="FFFFFF"/>
                    <w:bottom w:val="single" w:sz="2" w:space="1" w:color="FFFFFF"/>
                    <w:right w:val="single" w:sz="2" w:space="4" w:color="FFFFFF"/>
                  </w:divBdr>
                  <w:divsChild>
                    <w:div w:id="1616056918">
                      <w:marLeft w:val="0"/>
                      <w:marRight w:val="0"/>
                      <w:marTop w:val="0"/>
                      <w:marBottom w:val="0"/>
                      <w:divBdr>
                        <w:top w:val="none" w:sz="0" w:space="0" w:color="auto"/>
                        <w:left w:val="none" w:sz="0" w:space="0" w:color="auto"/>
                        <w:bottom w:val="none" w:sz="0" w:space="0" w:color="auto"/>
                        <w:right w:val="none" w:sz="0" w:space="0" w:color="auto"/>
                      </w:divBdr>
                    </w:div>
                  </w:divsChild>
                </w:div>
                <w:div w:id="456682448">
                  <w:marLeft w:val="0"/>
                  <w:marRight w:val="0"/>
                  <w:marTop w:val="0"/>
                  <w:marBottom w:val="0"/>
                  <w:divBdr>
                    <w:top w:val="single" w:sz="2" w:space="1" w:color="FFFFFF"/>
                    <w:left w:val="single" w:sz="2" w:space="11" w:color="FFFFFF"/>
                    <w:bottom w:val="single" w:sz="2" w:space="1" w:color="FFFFFF"/>
                    <w:right w:val="single" w:sz="2" w:space="4" w:color="FFFFFF"/>
                  </w:divBdr>
                  <w:divsChild>
                    <w:div w:id="963922923">
                      <w:marLeft w:val="0"/>
                      <w:marRight w:val="0"/>
                      <w:marTop w:val="0"/>
                      <w:marBottom w:val="0"/>
                      <w:divBdr>
                        <w:top w:val="none" w:sz="0" w:space="0" w:color="auto"/>
                        <w:left w:val="none" w:sz="0" w:space="0" w:color="auto"/>
                        <w:bottom w:val="none" w:sz="0" w:space="0" w:color="auto"/>
                        <w:right w:val="none" w:sz="0" w:space="0" w:color="auto"/>
                      </w:divBdr>
                    </w:div>
                  </w:divsChild>
                </w:div>
                <w:div w:id="487522314">
                  <w:marLeft w:val="0"/>
                  <w:marRight w:val="0"/>
                  <w:marTop w:val="0"/>
                  <w:marBottom w:val="0"/>
                  <w:divBdr>
                    <w:top w:val="single" w:sz="2" w:space="1" w:color="FFFFFF"/>
                    <w:left w:val="single" w:sz="2" w:space="11" w:color="FFFFFF"/>
                    <w:bottom w:val="single" w:sz="2" w:space="1" w:color="FFFFFF"/>
                    <w:right w:val="single" w:sz="2" w:space="4" w:color="FFFFFF"/>
                  </w:divBdr>
                  <w:divsChild>
                    <w:div w:id="707026057">
                      <w:marLeft w:val="0"/>
                      <w:marRight w:val="0"/>
                      <w:marTop w:val="0"/>
                      <w:marBottom w:val="0"/>
                      <w:divBdr>
                        <w:top w:val="none" w:sz="0" w:space="0" w:color="auto"/>
                        <w:left w:val="none" w:sz="0" w:space="0" w:color="auto"/>
                        <w:bottom w:val="none" w:sz="0" w:space="0" w:color="auto"/>
                        <w:right w:val="none" w:sz="0" w:space="0" w:color="auto"/>
                      </w:divBdr>
                    </w:div>
                  </w:divsChild>
                </w:div>
                <w:div w:id="2108233745">
                  <w:marLeft w:val="0"/>
                  <w:marRight w:val="0"/>
                  <w:marTop w:val="0"/>
                  <w:marBottom w:val="0"/>
                  <w:divBdr>
                    <w:top w:val="single" w:sz="2" w:space="1" w:color="FFFFFF"/>
                    <w:left w:val="single" w:sz="2" w:space="11" w:color="FFFFFF"/>
                    <w:bottom w:val="single" w:sz="2" w:space="1" w:color="FFFFFF"/>
                    <w:right w:val="single" w:sz="2" w:space="4" w:color="FFFFFF"/>
                  </w:divBdr>
                  <w:divsChild>
                    <w:div w:id="2080900333">
                      <w:marLeft w:val="0"/>
                      <w:marRight w:val="0"/>
                      <w:marTop w:val="0"/>
                      <w:marBottom w:val="0"/>
                      <w:divBdr>
                        <w:top w:val="none" w:sz="0" w:space="0" w:color="auto"/>
                        <w:left w:val="none" w:sz="0" w:space="0" w:color="auto"/>
                        <w:bottom w:val="none" w:sz="0" w:space="0" w:color="auto"/>
                        <w:right w:val="none" w:sz="0" w:space="0" w:color="auto"/>
                      </w:divBdr>
                    </w:div>
                  </w:divsChild>
                </w:div>
                <w:div w:id="2005935239">
                  <w:marLeft w:val="0"/>
                  <w:marRight w:val="0"/>
                  <w:marTop w:val="0"/>
                  <w:marBottom w:val="0"/>
                  <w:divBdr>
                    <w:top w:val="single" w:sz="2" w:space="1" w:color="FFFFFF"/>
                    <w:left w:val="single" w:sz="2" w:space="11" w:color="FFFFFF"/>
                    <w:bottom w:val="single" w:sz="2" w:space="4" w:color="FFFFFF"/>
                    <w:right w:val="single" w:sz="2" w:space="4" w:color="FFFFFF"/>
                  </w:divBdr>
                  <w:divsChild>
                    <w:div w:id="1697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5355">
          <w:marLeft w:val="0"/>
          <w:marRight w:val="0"/>
          <w:marTop w:val="0"/>
          <w:marBottom w:val="300"/>
          <w:divBdr>
            <w:top w:val="none" w:sz="0" w:space="0" w:color="auto"/>
            <w:left w:val="none" w:sz="0" w:space="0" w:color="auto"/>
            <w:bottom w:val="none" w:sz="0" w:space="0" w:color="auto"/>
            <w:right w:val="none" w:sz="0" w:space="0" w:color="auto"/>
          </w:divBdr>
          <w:divsChild>
            <w:div w:id="1579634751">
              <w:marLeft w:val="0"/>
              <w:marRight w:val="0"/>
              <w:marTop w:val="0"/>
              <w:marBottom w:val="0"/>
              <w:divBdr>
                <w:top w:val="none" w:sz="0" w:space="0" w:color="auto"/>
                <w:left w:val="none" w:sz="0" w:space="0" w:color="auto"/>
                <w:bottom w:val="none" w:sz="0" w:space="0" w:color="auto"/>
                <w:right w:val="none" w:sz="0" w:space="0" w:color="auto"/>
              </w:divBdr>
              <w:divsChild>
                <w:div w:id="241987252">
                  <w:marLeft w:val="0"/>
                  <w:marRight w:val="0"/>
                  <w:marTop w:val="0"/>
                  <w:marBottom w:val="0"/>
                  <w:divBdr>
                    <w:top w:val="single" w:sz="2" w:space="4" w:color="FFFFFF"/>
                    <w:left w:val="single" w:sz="2" w:space="11" w:color="FFFFFF"/>
                    <w:bottom w:val="single" w:sz="2" w:space="1" w:color="FFFFFF"/>
                    <w:right w:val="single" w:sz="2" w:space="4" w:color="FFFFFF"/>
                  </w:divBdr>
                  <w:divsChild>
                    <w:div w:id="1378822674">
                      <w:marLeft w:val="0"/>
                      <w:marRight w:val="0"/>
                      <w:marTop w:val="0"/>
                      <w:marBottom w:val="0"/>
                      <w:divBdr>
                        <w:top w:val="none" w:sz="0" w:space="0" w:color="auto"/>
                        <w:left w:val="none" w:sz="0" w:space="0" w:color="auto"/>
                        <w:bottom w:val="none" w:sz="0" w:space="0" w:color="auto"/>
                        <w:right w:val="none" w:sz="0" w:space="0" w:color="auto"/>
                      </w:divBdr>
                    </w:div>
                  </w:divsChild>
                </w:div>
                <w:div w:id="990256562">
                  <w:marLeft w:val="0"/>
                  <w:marRight w:val="0"/>
                  <w:marTop w:val="0"/>
                  <w:marBottom w:val="0"/>
                  <w:divBdr>
                    <w:top w:val="single" w:sz="2" w:space="1" w:color="FFFFFF"/>
                    <w:left w:val="single" w:sz="2" w:space="11" w:color="FFFFFF"/>
                    <w:bottom w:val="single" w:sz="2" w:space="1" w:color="FFFFFF"/>
                    <w:right w:val="single" w:sz="2" w:space="4" w:color="FFFFFF"/>
                  </w:divBdr>
                  <w:divsChild>
                    <w:div w:id="359741519">
                      <w:marLeft w:val="0"/>
                      <w:marRight w:val="0"/>
                      <w:marTop w:val="0"/>
                      <w:marBottom w:val="0"/>
                      <w:divBdr>
                        <w:top w:val="none" w:sz="0" w:space="0" w:color="auto"/>
                        <w:left w:val="none" w:sz="0" w:space="0" w:color="auto"/>
                        <w:bottom w:val="none" w:sz="0" w:space="0" w:color="auto"/>
                        <w:right w:val="none" w:sz="0" w:space="0" w:color="auto"/>
                      </w:divBdr>
                    </w:div>
                  </w:divsChild>
                </w:div>
                <w:div w:id="423697047">
                  <w:marLeft w:val="0"/>
                  <w:marRight w:val="0"/>
                  <w:marTop w:val="0"/>
                  <w:marBottom w:val="0"/>
                  <w:divBdr>
                    <w:top w:val="single" w:sz="2" w:space="1" w:color="FFFFFF"/>
                    <w:left w:val="single" w:sz="2" w:space="11" w:color="FFFFFF"/>
                    <w:bottom w:val="single" w:sz="2" w:space="1" w:color="FFFFFF"/>
                    <w:right w:val="single" w:sz="2" w:space="4" w:color="FFFFFF"/>
                  </w:divBdr>
                  <w:divsChild>
                    <w:div w:id="1157654209">
                      <w:marLeft w:val="0"/>
                      <w:marRight w:val="0"/>
                      <w:marTop w:val="0"/>
                      <w:marBottom w:val="0"/>
                      <w:divBdr>
                        <w:top w:val="none" w:sz="0" w:space="0" w:color="auto"/>
                        <w:left w:val="none" w:sz="0" w:space="0" w:color="auto"/>
                        <w:bottom w:val="none" w:sz="0" w:space="0" w:color="auto"/>
                        <w:right w:val="none" w:sz="0" w:space="0" w:color="auto"/>
                      </w:divBdr>
                    </w:div>
                  </w:divsChild>
                </w:div>
                <w:div w:id="1170948303">
                  <w:marLeft w:val="0"/>
                  <w:marRight w:val="0"/>
                  <w:marTop w:val="0"/>
                  <w:marBottom w:val="0"/>
                  <w:divBdr>
                    <w:top w:val="single" w:sz="2" w:space="1" w:color="FFFFFF"/>
                    <w:left w:val="single" w:sz="2" w:space="11" w:color="FFFFFF"/>
                    <w:bottom w:val="single" w:sz="2" w:space="1" w:color="FFFFFF"/>
                    <w:right w:val="single" w:sz="2" w:space="4" w:color="FFFFFF"/>
                  </w:divBdr>
                  <w:divsChild>
                    <w:div w:id="834221355">
                      <w:marLeft w:val="0"/>
                      <w:marRight w:val="0"/>
                      <w:marTop w:val="0"/>
                      <w:marBottom w:val="0"/>
                      <w:divBdr>
                        <w:top w:val="none" w:sz="0" w:space="0" w:color="auto"/>
                        <w:left w:val="none" w:sz="0" w:space="0" w:color="auto"/>
                        <w:bottom w:val="none" w:sz="0" w:space="0" w:color="auto"/>
                        <w:right w:val="none" w:sz="0" w:space="0" w:color="auto"/>
                      </w:divBdr>
                    </w:div>
                  </w:divsChild>
                </w:div>
                <w:div w:id="1796557351">
                  <w:marLeft w:val="0"/>
                  <w:marRight w:val="0"/>
                  <w:marTop w:val="0"/>
                  <w:marBottom w:val="0"/>
                  <w:divBdr>
                    <w:top w:val="single" w:sz="2" w:space="1" w:color="FFFFFF"/>
                    <w:left w:val="single" w:sz="2" w:space="11" w:color="FFFFFF"/>
                    <w:bottom w:val="single" w:sz="2" w:space="1" w:color="FFFFFF"/>
                    <w:right w:val="single" w:sz="2" w:space="4" w:color="FFFFFF"/>
                  </w:divBdr>
                  <w:divsChild>
                    <w:div w:id="1759713137">
                      <w:marLeft w:val="0"/>
                      <w:marRight w:val="0"/>
                      <w:marTop w:val="0"/>
                      <w:marBottom w:val="0"/>
                      <w:divBdr>
                        <w:top w:val="none" w:sz="0" w:space="0" w:color="auto"/>
                        <w:left w:val="none" w:sz="0" w:space="0" w:color="auto"/>
                        <w:bottom w:val="none" w:sz="0" w:space="0" w:color="auto"/>
                        <w:right w:val="none" w:sz="0" w:space="0" w:color="auto"/>
                      </w:divBdr>
                    </w:div>
                  </w:divsChild>
                </w:div>
                <w:div w:id="1502886969">
                  <w:marLeft w:val="0"/>
                  <w:marRight w:val="0"/>
                  <w:marTop w:val="0"/>
                  <w:marBottom w:val="0"/>
                  <w:divBdr>
                    <w:top w:val="single" w:sz="2" w:space="1" w:color="FFFFFF"/>
                    <w:left w:val="single" w:sz="2" w:space="11" w:color="FFFFFF"/>
                    <w:bottom w:val="single" w:sz="2" w:space="1" w:color="FFFFFF"/>
                    <w:right w:val="single" w:sz="2" w:space="4" w:color="FFFFFF"/>
                  </w:divBdr>
                  <w:divsChild>
                    <w:div w:id="1319112240">
                      <w:marLeft w:val="0"/>
                      <w:marRight w:val="0"/>
                      <w:marTop w:val="0"/>
                      <w:marBottom w:val="0"/>
                      <w:divBdr>
                        <w:top w:val="none" w:sz="0" w:space="0" w:color="auto"/>
                        <w:left w:val="none" w:sz="0" w:space="0" w:color="auto"/>
                        <w:bottom w:val="none" w:sz="0" w:space="0" w:color="auto"/>
                        <w:right w:val="none" w:sz="0" w:space="0" w:color="auto"/>
                      </w:divBdr>
                    </w:div>
                  </w:divsChild>
                </w:div>
                <w:div w:id="638806491">
                  <w:marLeft w:val="0"/>
                  <w:marRight w:val="0"/>
                  <w:marTop w:val="0"/>
                  <w:marBottom w:val="0"/>
                  <w:divBdr>
                    <w:top w:val="single" w:sz="2" w:space="1" w:color="FFFFFF"/>
                    <w:left w:val="single" w:sz="2" w:space="11" w:color="FFFFFF"/>
                    <w:bottom w:val="single" w:sz="2" w:space="1" w:color="FFFFFF"/>
                    <w:right w:val="single" w:sz="2" w:space="4" w:color="FFFFFF"/>
                  </w:divBdr>
                  <w:divsChild>
                    <w:div w:id="2063020306">
                      <w:marLeft w:val="0"/>
                      <w:marRight w:val="0"/>
                      <w:marTop w:val="0"/>
                      <w:marBottom w:val="0"/>
                      <w:divBdr>
                        <w:top w:val="none" w:sz="0" w:space="0" w:color="auto"/>
                        <w:left w:val="none" w:sz="0" w:space="0" w:color="auto"/>
                        <w:bottom w:val="none" w:sz="0" w:space="0" w:color="auto"/>
                        <w:right w:val="none" w:sz="0" w:space="0" w:color="auto"/>
                      </w:divBdr>
                    </w:div>
                  </w:divsChild>
                </w:div>
                <w:div w:id="189539064">
                  <w:marLeft w:val="0"/>
                  <w:marRight w:val="0"/>
                  <w:marTop w:val="0"/>
                  <w:marBottom w:val="0"/>
                  <w:divBdr>
                    <w:top w:val="single" w:sz="2" w:space="1" w:color="FFFFFF"/>
                    <w:left w:val="single" w:sz="2" w:space="11" w:color="FFFFFF"/>
                    <w:bottom w:val="single" w:sz="2" w:space="1" w:color="FFFFFF"/>
                    <w:right w:val="single" w:sz="2" w:space="4" w:color="FFFFFF"/>
                  </w:divBdr>
                  <w:divsChild>
                    <w:div w:id="225535227">
                      <w:marLeft w:val="0"/>
                      <w:marRight w:val="0"/>
                      <w:marTop w:val="0"/>
                      <w:marBottom w:val="0"/>
                      <w:divBdr>
                        <w:top w:val="none" w:sz="0" w:space="0" w:color="auto"/>
                        <w:left w:val="none" w:sz="0" w:space="0" w:color="auto"/>
                        <w:bottom w:val="none" w:sz="0" w:space="0" w:color="auto"/>
                        <w:right w:val="none" w:sz="0" w:space="0" w:color="auto"/>
                      </w:divBdr>
                    </w:div>
                  </w:divsChild>
                </w:div>
                <w:div w:id="1729956121">
                  <w:marLeft w:val="0"/>
                  <w:marRight w:val="0"/>
                  <w:marTop w:val="0"/>
                  <w:marBottom w:val="0"/>
                  <w:divBdr>
                    <w:top w:val="single" w:sz="2" w:space="1" w:color="FFFFFF"/>
                    <w:left w:val="single" w:sz="2" w:space="11" w:color="FFFFFF"/>
                    <w:bottom w:val="single" w:sz="2" w:space="1" w:color="FFFFFF"/>
                    <w:right w:val="single" w:sz="2" w:space="4" w:color="FFFFFF"/>
                  </w:divBdr>
                  <w:divsChild>
                    <w:div w:id="633950159">
                      <w:marLeft w:val="0"/>
                      <w:marRight w:val="0"/>
                      <w:marTop w:val="0"/>
                      <w:marBottom w:val="0"/>
                      <w:divBdr>
                        <w:top w:val="none" w:sz="0" w:space="0" w:color="auto"/>
                        <w:left w:val="none" w:sz="0" w:space="0" w:color="auto"/>
                        <w:bottom w:val="none" w:sz="0" w:space="0" w:color="auto"/>
                        <w:right w:val="none" w:sz="0" w:space="0" w:color="auto"/>
                      </w:divBdr>
                    </w:div>
                  </w:divsChild>
                </w:div>
                <w:div w:id="1037124150">
                  <w:marLeft w:val="0"/>
                  <w:marRight w:val="0"/>
                  <w:marTop w:val="0"/>
                  <w:marBottom w:val="0"/>
                  <w:divBdr>
                    <w:top w:val="single" w:sz="2" w:space="1" w:color="FFFFFF"/>
                    <w:left w:val="single" w:sz="2" w:space="11" w:color="FFFFFF"/>
                    <w:bottom w:val="single" w:sz="2" w:space="1" w:color="FFFFFF"/>
                    <w:right w:val="single" w:sz="2" w:space="4" w:color="FFFFFF"/>
                  </w:divBdr>
                  <w:divsChild>
                    <w:div w:id="209612459">
                      <w:marLeft w:val="0"/>
                      <w:marRight w:val="0"/>
                      <w:marTop w:val="0"/>
                      <w:marBottom w:val="0"/>
                      <w:divBdr>
                        <w:top w:val="none" w:sz="0" w:space="0" w:color="auto"/>
                        <w:left w:val="none" w:sz="0" w:space="0" w:color="auto"/>
                        <w:bottom w:val="none" w:sz="0" w:space="0" w:color="auto"/>
                        <w:right w:val="none" w:sz="0" w:space="0" w:color="auto"/>
                      </w:divBdr>
                    </w:div>
                  </w:divsChild>
                </w:div>
                <w:div w:id="279991850">
                  <w:marLeft w:val="0"/>
                  <w:marRight w:val="0"/>
                  <w:marTop w:val="0"/>
                  <w:marBottom w:val="0"/>
                  <w:divBdr>
                    <w:top w:val="single" w:sz="2" w:space="1" w:color="FFFFFF"/>
                    <w:left w:val="single" w:sz="2" w:space="11" w:color="FFFFFF"/>
                    <w:bottom w:val="single" w:sz="2" w:space="1" w:color="FFFFFF"/>
                    <w:right w:val="single" w:sz="2" w:space="4" w:color="FFFFFF"/>
                  </w:divBdr>
                  <w:divsChild>
                    <w:div w:id="476650758">
                      <w:marLeft w:val="0"/>
                      <w:marRight w:val="0"/>
                      <w:marTop w:val="0"/>
                      <w:marBottom w:val="0"/>
                      <w:divBdr>
                        <w:top w:val="none" w:sz="0" w:space="0" w:color="auto"/>
                        <w:left w:val="none" w:sz="0" w:space="0" w:color="auto"/>
                        <w:bottom w:val="none" w:sz="0" w:space="0" w:color="auto"/>
                        <w:right w:val="none" w:sz="0" w:space="0" w:color="auto"/>
                      </w:divBdr>
                    </w:div>
                  </w:divsChild>
                </w:div>
                <w:div w:id="748884848">
                  <w:marLeft w:val="0"/>
                  <w:marRight w:val="0"/>
                  <w:marTop w:val="0"/>
                  <w:marBottom w:val="0"/>
                  <w:divBdr>
                    <w:top w:val="single" w:sz="2" w:space="1" w:color="FFFFFF"/>
                    <w:left w:val="single" w:sz="2" w:space="11" w:color="FFFFFF"/>
                    <w:bottom w:val="single" w:sz="2" w:space="1" w:color="FFFFFF"/>
                    <w:right w:val="single" w:sz="2" w:space="4" w:color="FFFFFF"/>
                  </w:divBdr>
                  <w:divsChild>
                    <w:div w:id="554316301">
                      <w:marLeft w:val="0"/>
                      <w:marRight w:val="0"/>
                      <w:marTop w:val="0"/>
                      <w:marBottom w:val="0"/>
                      <w:divBdr>
                        <w:top w:val="none" w:sz="0" w:space="0" w:color="auto"/>
                        <w:left w:val="none" w:sz="0" w:space="0" w:color="auto"/>
                        <w:bottom w:val="none" w:sz="0" w:space="0" w:color="auto"/>
                        <w:right w:val="none" w:sz="0" w:space="0" w:color="auto"/>
                      </w:divBdr>
                    </w:div>
                  </w:divsChild>
                </w:div>
                <w:div w:id="1400060492">
                  <w:marLeft w:val="0"/>
                  <w:marRight w:val="0"/>
                  <w:marTop w:val="0"/>
                  <w:marBottom w:val="0"/>
                  <w:divBdr>
                    <w:top w:val="single" w:sz="2" w:space="1" w:color="FFFFFF"/>
                    <w:left w:val="single" w:sz="2" w:space="11" w:color="FFFFFF"/>
                    <w:bottom w:val="single" w:sz="2" w:space="1" w:color="FFFFFF"/>
                    <w:right w:val="single" w:sz="2" w:space="4" w:color="FFFFFF"/>
                  </w:divBdr>
                  <w:divsChild>
                    <w:div w:id="1329749478">
                      <w:marLeft w:val="0"/>
                      <w:marRight w:val="0"/>
                      <w:marTop w:val="0"/>
                      <w:marBottom w:val="0"/>
                      <w:divBdr>
                        <w:top w:val="none" w:sz="0" w:space="0" w:color="auto"/>
                        <w:left w:val="none" w:sz="0" w:space="0" w:color="auto"/>
                        <w:bottom w:val="none" w:sz="0" w:space="0" w:color="auto"/>
                        <w:right w:val="none" w:sz="0" w:space="0" w:color="auto"/>
                      </w:divBdr>
                    </w:div>
                  </w:divsChild>
                </w:div>
                <w:div w:id="133723252">
                  <w:marLeft w:val="0"/>
                  <w:marRight w:val="0"/>
                  <w:marTop w:val="0"/>
                  <w:marBottom w:val="0"/>
                  <w:divBdr>
                    <w:top w:val="single" w:sz="2" w:space="1" w:color="FFFFFF"/>
                    <w:left w:val="single" w:sz="2" w:space="11" w:color="FFFFFF"/>
                    <w:bottom w:val="single" w:sz="2" w:space="1" w:color="FFFFFF"/>
                    <w:right w:val="single" w:sz="2" w:space="4" w:color="FFFFFF"/>
                  </w:divBdr>
                  <w:divsChild>
                    <w:div w:id="51394357">
                      <w:marLeft w:val="0"/>
                      <w:marRight w:val="0"/>
                      <w:marTop w:val="0"/>
                      <w:marBottom w:val="0"/>
                      <w:divBdr>
                        <w:top w:val="none" w:sz="0" w:space="0" w:color="auto"/>
                        <w:left w:val="none" w:sz="0" w:space="0" w:color="auto"/>
                        <w:bottom w:val="none" w:sz="0" w:space="0" w:color="auto"/>
                        <w:right w:val="none" w:sz="0" w:space="0" w:color="auto"/>
                      </w:divBdr>
                    </w:div>
                  </w:divsChild>
                </w:div>
                <w:div w:id="345596443">
                  <w:marLeft w:val="0"/>
                  <w:marRight w:val="0"/>
                  <w:marTop w:val="0"/>
                  <w:marBottom w:val="0"/>
                  <w:divBdr>
                    <w:top w:val="single" w:sz="2" w:space="1" w:color="FFFFFF"/>
                    <w:left w:val="single" w:sz="2" w:space="11" w:color="FFFFFF"/>
                    <w:bottom w:val="single" w:sz="2" w:space="1" w:color="FFFFFF"/>
                    <w:right w:val="single" w:sz="2" w:space="4" w:color="FFFFFF"/>
                  </w:divBdr>
                  <w:divsChild>
                    <w:div w:id="572931240">
                      <w:marLeft w:val="0"/>
                      <w:marRight w:val="0"/>
                      <w:marTop w:val="0"/>
                      <w:marBottom w:val="0"/>
                      <w:divBdr>
                        <w:top w:val="none" w:sz="0" w:space="0" w:color="auto"/>
                        <w:left w:val="none" w:sz="0" w:space="0" w:color="auto"/>
                        <w:bottom w:val="none" w:sz="0" w:space="0" w:color="auto"/>
                        <w:right w:val="none" w:sz="0" w:space="0" w:color="auto"/>
                      </w:divBdr>
                    </w:div>
                  </w:divsChild>
                </w:div>
                <w:div w:id="1585992552">
                  <w:marLeft w:val="0"/>
                  <w:marRight w:val="0"/>
                  <w:marTop w:val="0"/>
                  <w:marBottom w:val="0"/>
                  <w:divBdr>
                    <w:top w:val="single" w:sz="2" w:space="1" w:color="FFFFFF"/>
                    <w:left w:val="single" w:sz="2" w:space="11" w:color="FFFFFF"/>
                    <w:bottom w:val="single" w:sz="2" w:space="1" w:color="FFFFFF"/>
                    <w:right w:val="single" w:sz="2" w:space="4" w:color="FFFFFF"/>
                  </w:divBdr>
                  <w:divsChild>
                    <w:div w:id="1210650074">
                      <w:marLeft w:val="0"/>
                      <w:marRight w:val="0"/>
                      <w:marTop w:val="0"/>
                      <w:marBottom w:val="0"/>
                      <w:divBdr>
                        <w:top w:val="none" w:sz="0" w:space="0" w:color="auto"/>
                        <w:left w:val="none" w:sz="0" w:space="0" w:color="auto"/>
                        <w:bottom w:val="none" w:sz="0" w:space="0" w:color="auto"/>
                        <w:right w:val="none" w:sz="0" w:space="0" w:color="auto"/>
                      </w:divBdr>
                    </w:div>
                  </w:divsChild>
                </w:div>
                <w:div w:id="450705527">
                  <w:marLeft w:val="0"/>
                  <w:marRight w:val="0"/>
                  <w:marTop w:val="0"/>
                  <w:marBottom w:val="0"/>
                  <w:divBdr>
                    <w:top w:val="single" w:sz="2" w:space="1" w:color="FFFFFF"/>
                    <w:left w:val="single" w:sz="2" w:space="11" w:color="FFFFFF"/>
                    <w:bottom w:val="single" w:sz="2" w:space="1" w:color="FFFFFF"/>
                    <w:right w:val="single" w:sz="2" w:space="4" w:color="FFFFFF"/>
                  </w:divBdr>
                  <w:divsChild>
                    <w:div w:id="1792938987">
                      <w:marLeft w:val="0"/>
                      <w:marRight w:val="0"/>
                      <w:marTop w:val="0"/>
                      <w:marBottom w:val="0"/>
                      <w:divBdr>
                        <w:top w:val="none" w:sz="0" w:space="0" w:color="auto"/>
                        <w:left w:val="none" w:sz="0" w:space="0" w:color="auto"/>
                        <w:bottom w:val="none" w:sz="0" w:space="0" w:color="auto"/>
                        <w:right w:val="none" w:sz="0" w:space="0" w:color="auto"/>
                      </w:divBdr>
                    </w:div>
                  </w:divsChild>
                </w:div>
                <w:div w:id="2064015776">
                  <w:marLeft w:val="0"/>
                  <w:marRight w:val="0"/>
                  <w:marTop w:val="0"/>
                  <w:marBottom w:val="0"/>
                  <w:divBdr>
                    <w:top w:val="single" w:sz="2" w:space="1" w:color="FFFFFF"/>
                    <w:left w:val="single" w:sz="2" w:space="11" w:color="FFFFFF"/>
                    <w:bottom w:val="single" w:sz="2" w:space="1" w:color="FFFFFF"/>
                    <w:right w:val="single" w:sz="2" w:space="4" w:color="FFFFFF"/>
                  </w:divBdr>
                  <w:divsChild>
                    <w:div w:id="1041170986">
                      <w:marLeft w:val="0"/>
                      <w:marRight w:val="0"/>
                      <w:marTop w:val="0"/>
                      <w:marBottom w:val="0"/>
                      <w:divBdr>
                        <w:top w:val="none" w:sz="0" w:space="0" w:color="auto"/>
                        <w:left w:val="none" w:sz="0" w:space="0" w:color="auto"/>
                        <w:bottom w:val="none" w:sz="0" w:space="0" w:color="auto"/>
                        <w:right w:val="none" w:sz="0" w:space="0" w:color="auto"/>
                      </w:divBdr>
                    </w:div>
                  </w:divsChild>
                </w:div>
                <w:div w:id="2127044561">
                  <w:marLeft w:val="0"/>
                  <w:marRight w:val="0"/>
                  <w:marTop w:val="0"/>
                  <w:marBottom w:val="0"/>
                  <w:divBdr>
                    <w:top w:val="single" w:sz="2" w:space="1" w:color="FFFFFF"/>
                    <w:left w:val="single" w:sz="2" w:space="11" w:color="FFFFFF"/>
                    <w:bottom w:val="single" w:sz="2" w:space="1" w:color="FFFFFF"/>
                    <w:right w:val="single" w:sz="2" w:space="4" w:color="FFFFFF"/>
                  </w:divBdr>
                  <w:divsChild>
                    <w:div w:id="1227958431">
                      <w:marLeft w:val="0"/>
                      <w:marRight w:val="0"/>
                      <w:marTop w:val="0"/>
                      <w:marBottom w:val="0"/>
                      <w:divBdr>
                        <w:top w:val="none" w:sz="0" w:space="0" w:color="auto"/>
                        <w:left w:val="none" w:sz="0" w:space="0" w:color="auto"/>
                        <w:bottom w:val="none" w:sz="0" w:space="0" w:color="auto"/>
                        <w:right w:val="none" w:sz="0" w:space="0" w:color="auto"/>
                      </w:divBdr>
                    </w:div>
                  </w:divsChild>
                </w:div>
                <w:div w:id="1549151139">
                  <w:marLeft w:val="0"/>
                  <w:marRight w:val="0"/>
                  <w:marTop w:val="0"/>
                  <w:marBottom w:val="0"/>
                  <w:divBdr>
                    <w:top w:val="single" w:sz="2" w:space="1" w:color="FFFFFF"/>
                    <w:left w:val="single" w:sz="2" w:space="11" w:color="FFFFFF"/>
                    <w:bottom w:val="single" w:sz="2" w:space="1" w:color="FFFFFF"/>
                    <w:right w:val="single" w:sz="2" w:space="4" w:color="FFFFFF"/>
                  </w:divBdr>
                  <w:divsChild>
                    <w:div w:id="919556624">
                      <w:marLeft w:val="0"/>
                      <w:marRight w:val="0"/>
                      <w:marTop w:val="0"/>
                      <w:marBottom w:val="0"/>
                      <w:divBdr>
                        <w:top w:val="none" w:sz="0" w:space="0" w:color="auto"/>
                        <w:left w:val="none" w:sz="0" w:space="0" w:color="auto"/>
                        <w:bottom w:val="none" w:sz="0" w:space="0" w:color="auto"/>
                        <w:right w:val="none" w:sz="0" w:space="0" w:color="auto"/>
                      </w:divBdr>
                    </w:div>
                  </w:divsChild>
                </w:div>
                <w:div w:id="544756607">
                  <w:marLeft w:val="0"/>
                  <w:marRight w:val="0"/>
                  <w:marTop w:val="0"/>
                  <w:marBottom w:val="0"/>
                  <w:divBdr>
                    <w:top w:val="single" w:sz="2" w:space="1" w:color="FFFFFF"/>
                    <w:left w:val="single" w:sz="2" w:space="11" w:color="FFFFFF"/>
                    <w:bottom w:val="single" w:sz="2" w:space="1" w:color="FFFFFF"/>
                    <w:right w:val="single" w:sz="2" w:space="4" w:color="FFFFFF"/>
                  </w:divBdr>
                  <w:divsChild>
                    <w:div w:id="366567528">
                      <w:marLeft w:val="0"/>
                      <w:marRight w:val="0"/>
                      <w:marTop w:val="0"/>
                      <w:marBottom w:val="0"/>
                      <w:divBdr>
                        <w:top w:val="none" w:sz="0" w:space="0" w:color="auto"/>
                        <w:left w:val="none" w:sz="0" w:space="0" w:color="auto"/>
                        <w:bottom w:val="none" w:sz="0" w:space="0" w:color="auto"/>
                        <w:right w:val="none" w:sz="0" w:space="0" w:color="auto"/>
                      </w:divBdr>
                    </w:div>
                  </w:divsChild>
                </w:div>
                <w:div w:id="1588075708">
                  <w:marLeft w:val="0"/>
                  <w:marRight w:val="0"/>
                  <w:marTop w:val="0"/>
                  <w:marBottom w:val="0"/>
                  <w:divBdr>
                    <w:top w:val="single" w:sz="2" w:space="1" w:color="FFFFFF"/>
                    <w:left w:val="single" w:sz="2" w:space="11" w:color="FFFFFF"/>
                    <w:bottom w:val="single" w:sz="2" w:space="1" w:color="FFFFFF"/>
                    <w:right w:val="single" w:sz="2" w:space="4" w:color="FFFFFF"/>
                  </w:divBdr>
                  <w:divsChild>
                    <w:div w:id="1183859145">
                      <w:marLeft w:val="0"/>
                      <w:marRight w:val="0"/>
                      <w:marTop w:val="0"/>
                      <w:marBottom w:val="0"/>
                      <w:divBdr>
                        <w:top w:val="none" w:sz="0" w:space="0" w:color="auto"/>
                        <w:left w:val="none" w:sz="0" w:space="0" w:color="auto"/>
                        <w:bottom w:val="none" w:sz="0" w:space="0" w:color="auto"/>
                        <w:right w:val="none" w:sz="0" w:space="0" w:color="auto"/>
                      </w:divBdr>
                    </w:div>
                  </w:divsChild>
                </w:div>
                <w:div w:id="679897300">
                  <w:marLeft w:val="0"/>
                  <w:marRight w:val="0"/>
                  <w:marTop w:val="0"/>
                  <w:marBottom w:val="0"/>
                  <w:divBdr>
                    <w:top w:val="single" w:sz="2" w:space="1" w:color="FFFFFF"/>
                    <w:left w:val="single" w:sz="2" w:space="11" w:color="FFFFFF"/>
                    <w:bottom w:val="single" w:sz="2" w:space="1" w:color="FFFFFF"/>
                    <w:right w:val="single" w:sz="2" w:space="4" w:color="FFFFFF"/>
                  </w:divBdr>
                  <w:divsChild>
                    <w:div w:id="1858614553">
                      <w:marLeft w:val="0"/>
                      <w:marRight w:val="0"/>
                      <w:marTop w:val="0"/>
                      <w:marBottom w:val="0"/>
                      <w:divBdr>
                        <w:top w:val="none" w:sz="0" w:space="0" w:color="auto"/>
                        <w:left w:val="none" w:sz="0" w:space="0" w:color="auto"/>
                        <w:bottom w:val="none" w:sz="0" w:space="0" w:color="auto"/>
                        <w:right w:val="none" w:sz="0" w:space="0" w:color="auto"/>
                      </w:divBdr>
                    </w:div>
                  </w:divsChild>
                </w:div>
                <w:div w:id="1923833912">
                  <w:marLeft w:val="0"/>
                  <w:marRight w:val="0"/>
                  <w:marTop w:val="0"/>
                  <w:marBottom w:val="0"/>
                  <w:divBdr>
                    <w:top w:val="single" w:sz="2" w:space="1" w:color="FFFFFF"/>
                    <w:left w:val="single" w:sz="2" w:space="11" w:color="FFFFFF"/>
                    <w:bottom w:val="single" w:sz="2" w:space="1" w:color="FFFFFF"/>
                    <w:right w:val="single" w:sz="2" w:space="4" w:color="FFFFFF"/>
                  </w:divBdr>
                  <w:divsChild>
                    <w:div w:id="795752515">
                      <w:marLeft w:val="0"/>
                      <w:marRight w:val="0"/>
                      <w:marTop w:val="0"/>
                      <w:marBottom w:val="0"/>
                      <w:divBdr>
                        <w:top w:val="none" w:sz="0" w:space="0" w:color="auto"/>
                        <w:left w:val="none" w:sz="0" w:space="0" w:color="auto"/>
                        <w:bottom w:val="none" w:sz="0" w:space="0" w:color="auto"/>
                        <w:right w:val="none" w:sz="0" w:space="0" w:color="auto"/>
                      </w:divBdr>
                    </w:div>
                  </w:divsChild>
                </w:div>
                <w:div w:id="886917301">
                  <w:marLeft w:val="0"/>
                  <w:marRight w:val="0"/>
                  <w:marTop w:val="0"/>
                  <w:marBottom w:val="0"/>
                  <w:divBdr>
                    <w:top w:val="single" w:sz="2" w:space="1" w:color="FFFFFF"/>
                    <w:left w:val="single" w:sz="2" w:space="11" w:color="FFFFFF"/>
                    <w:bottom w:val="single" w:sz="2" w:space="1" w:color="FFFFFF"/>
                    <w:right w:val="single" w:sz="2" w:space="4" w:color="FFFFFF"/>
                  </w:divBdr>
                  <w:divsChild>
                    <w:div w:id="1480345379">
                      <w:marLeft w:val="0"/>
                      <w:marRight w:val="0"/>
                      <w:marTop w:val="0"/>
                      <w:marBottom w:val="0"/>
                      <w:divBdr>
                        <w:top w:val="none" w:sz="0" w:space="0" w:color="auto"/>
                        <w:left w:val="none" w:sz="0" w:space="0" w:color="auto"/>
                        <w:bottom w:val="none" w:sz="0" w:space="0" w:color="auto"/>
                        <w:right w:val="none" w:sz="0" w:space="0" w:color="auto"/>
                      </w:divBdr>
                    </w:div>
                  </w:divsChild>
                </w:div>
                <w:div w:id="1164660416">
                  <w:marLeft w:val="0"/>
                  <w:marRight w:val="0"/>
                  <w:marTop w:val="0"/>
                  <w:marBottom w:val="0"/>
                  <w:divBdr>
                    <w:top w:val="single" w:sz="2" w:space="1" w:color="FFFFFF"/>
                    <w:left w:val="single" w:sz="2" w:space="11" w:color="FFFFFF"/>
                    <w:bottom w:val="single" w:sz="2" w:space="1" w:color="FFFFFF"/>
                    <w:right w:val="single" w:sz="2" w:space="4" w:color="FFFFFF"/>
                  </w:divBdr>
                  <w:divsChild>
                    <w:div w:id="1712193564">
                      <w:marLeft w:val="0"/>
                      <w:marRight w:val="0"/>
                      <w:marTop w:val="0"/>
                      <w:marBottom w:val="0"/>
                      <w:divBdr>
                        <w:top w:val="none" w:sz="0" w:space="0" w:color="auto"/>
                        <w:left w:val="none" w:sz="0" w:space="0" w:color="auto"/>
                        <w:bottom w:val="none" w:sz="0" w:space="0" w:color="auto"/>
                        <w:right w:val="none" w:sz="0" w:space="0" w:color="auto"/>
                      </w:divBdr>
                    </w:div>
                  </w:divsChild>
                </w:div>
                <w:div w:id="1053043635">
                  <w:marLeft w:val="0"/>
                  <w:marRight w:val="0"/>
                  <w:marTop w:val="0"/>
                  <w:marBottom w:val="0"/>
                  <w:divBdr>
                    <w:top w:val="single" w:sz="2" w:space="1" w:color="FFFFFF"/>
                    <w:left w:val="single" w:sz="2" w:space="11" w:color="FFFFFF"/>
                    <w:bottom w:val="single" w:sz="2" w:space="1" w:color="FFFFFF"/>
                    <w:right w:val="single" w:sz="2" w:space="4" w:color="FFFFFF"/>
                  </w:divBdr>
                  <w:divsChild>
                    <w:div w:id="751707240">
                      <w:marLeft w:val="0"/>
                      <w:marRight w:val="0"/>
                      <w:marTop w:val="0"/>
                      <w:marBottom w:val="0"/>
                      <w:divBdr>
                        <w:top w:val="none" w:sz="0" w:space="0" w:color="auto"/>
                        <w:left w:val="none" w:sz="0" w:space="0" w:color="auto"/>
                        <w:bottom w:val="none" w:sz="0" w:space="0" w:color="auto"/>
                        <w:right w:val="none" w:sz="0" w:space="0" w:color="auto"/>
                      </w:divBdr>
                    </w:div>
                  </w:divsChild>
                </w:div>
                <w:div w:id="207647752">
                  <w:marLeft w:val="0"/>
                  <w:marRight w:val="0"/>
                  <w:marTop w:val="0"/>
                  <w:marBottom w:val="0"/>
                  <w:divBdr>
                    <w:top w:val="single" w:sz="2" w:space="1" w:color="FFFFFF"/>
                    <w:left w:val="single" w:sz="2" w:space="11" w:color="FFFFFF"/>
                    <w:bottom w:val="single" w:sz="2" w:space="1" w:color="FFFFFF"/>
                    <w:right w:val="single" w:sz="2" w:space="4" w:color="FFFFFF"/>
                  </w:divBdr>
                  <w:divsChild>
                    <w:div w:id="1967194509">
                      <w:marLeft w:val="0"/>
                      <w:marRight w:val="0"/>
                      <w:marTop w:val="0"/>
                      <w:marBottom w:val="0"/>
                      <w:divBdr>
                        <w:top w:val="none" w:sz="0" w:space="0" w:color="auto"/>
                        <w:left w:val="none" w:sz="0" w:space="0" w:color="auto"/>
                        <w:bottom w:val="none" w:sz="0" w:space="0" w:color="auto"/>
                        <w:right w:val="none" w:sz="0" w:space="0" w:color="auto"/>
                      </w:divBdr>
                    </w:div>
                  </w:divsChild>
                </w:div>
                <w:div w:id="67074630">
                  <w:marLeft w:val="0"/>
                  <w:marRight w:val="0"/>
                  <w:marTop w:val="0"/>
                  <w:marBottom w:val="0"/>
                  <w:divBdr>
                    <w:top w:val="single" w:sz="2" w:space="1" w:color="FFFFFF"/>
                    <w:left w:val="single" w:sz="2" w:space="11" w:color="FFFFFF"/>
                    <w:bottom w:val="single" w:sz="2" w:space="1" w:color="FFFFFF"/>
                    <w:right w:val="single" w:sz="2" w:space="4" w:color="FFFFFF"/>
                  </w:divBdr>
                  <w:divsChild>
                    <w:div w:id="2024359400">
                      <w:marLeft w:val="0"/>
                      <w:marRight w:val="0"/>
                      <w:marTop w:val="0"/>
                      <w:marBottom w:val="0"/>
                      <w:divBdr>
                        <w:top w:val="none" w:sz="0" w:space="0" w:color="auto"/>
                        <w:left w:val="none" w:sz="0" w:space="0" w:color="auto"/>
                        <w:bottom w:val="none" w:sz="0" w:space="0" w:color="auto"/>
                        <w:right w:val="none" w:sz="0" w:space="0" w:color="auto"/>
                      </w:divBdr>
                    </w:div>
                  </w:divsChild>
                </w:div>
                <w:div w:id="1808670233">
                  <w:marLeft w:val="0"/>
                  <w:marRight w:val="0"/>
                  <w:marTop w:val="0"/>
                  <w:marBottom w:val="0"/>
                  <w:divBdr>
                    <w:top w:val="single" w:sz="2" w:space="1" w:color="FFFFFF"/>
                    <w:left w:val="single" w:sz="2" w:space="11" w:color="FFFFFF"/>
                    <w:bottom w:val="single" w:sz="2" w:space="1" w:color="FFFFFF"/>
                    <w:right w:val="single" w:sz="2" w:space="4" w:color="FFFFFF"/>
                  </w:divBdr>
                  <w:divsChild>
                    <w:div w:id="225342919">
                      <w:marLeft w:val="0"/>
                      <w:marRight w:val="0"/>
                      <w:marTop w:val="0"/>
                      <w:marBottom w:val="0"/>
                      <w:divBdr>
                        <w:top w:val="none" w:sz="0" w:space="0" w:color="auto"/>
                        <w:left w:val="none" w:sz="0" w:space="0" w:color="auto"/>
                        <w:bottom w:val="none" w:sz="0" w:space="0" w:color="auto"/>
                        <w:right w:val="none" w:sz="0" w:space="0" w:color="auto"/>
                      </w:divBdr>
                    </w:div>
                  </w:divsChild>
                </w:div>
                <w:div w:id="2023848113">
                  <w:marLeft w:val="0"/>
                  <w:marRight w:val="0"/>
                  <w:marTop w:val="0"/>
                  <w:marBottom w:val="0"/>
                  <w:divBdr>
                    <w:top w:val="single" w:sz="2" w:space="1" w:color="FFFFFF"/>
                    <w:left w:val="single" w:sz="2" w:space="11" w:color="FFFFFF"/>
                    <w:bottom w:val="single" w:sz="2" w:space="1" w:color="FFFFFF"/>
                    <w:right w:val="single" w:sz="2" w:space="4" w:color="FFFFFF"/>
                  </w:divBdr>
                  <w:divsChild>
                    <w:div w:id="1089811516">
                      <w:marLeft w:val="0"/>
                      <w:marRight w:val="0"/>
                      <w:marTop w:val="0"/>
                      <w:marBottom w:val="0"/>
                      <w:divBdr>
                        <w:top w:val="none" w:sz="0" w:space="0" w:color="auto"/>
                        <w:left w:val="none" w:sz="0" w:space="0" w:color="auto"/>
                        <w:bottom w:val="none" w:sz="0" w:space="0" w:color="auto"/>
                        <w:right w:val="none" w:sz="0" w:space="0" w:color="auto"/>
                      </w:divBdr>
                    </w:div>
                  </w:divsChild>
                </w:div>
                <w:div w:id="1259870171">
                  <w:marLeft w:val="0"/>
                  <w:marRight w:val="0"/>
                  <w:marTop w:val="0"/>
                  <w:marBottom w:val="0"/>
                  <w:divBdr>
                    <w:top w:val="single" w:sz="2" w:space="1" w:color="FFFFFF"/>
                    <w:left w:val="single" w:sz="2" w:space="11" w:color="FFFFFF"/>
                    <w:bottom w:val="single" w:sz="2" w:space="1" w:color="FFFFFF"/>
                    <w:right w:val="single" w:sz="2" w:space="4" w:color="FFFFFF"/>
                  </w:divBdr>
                  <w:divsChild>
                    <w:div w:id="1455320537">
                      <w:marLeft w:val="0"/>
                      <w:marRight w:val="0"/>
                      <w:marTop w:val="0"/>
                      <w:marBottom w:val="0"/>
                      <w:divBdr>
                        <w:top w:val="none" w:sz="0" w:space="0" w:color="auto"/>
                        <w:left w:val="none" w:sz="0" w:space="0" w:color="auto"/>
                        <w:bottom w:val="none" w:sz="0" w:space="0" w:color="auto"/>
                        <w:right w:val="none" w:sz="0" w:space="0" w:color="auto"/>
                      </w:divBdr>
                    </w:div>
                  </w:divsChild>
                </w:div>
                <w:div w:id="420641643">
                  <w:marLeft w:val="0"/>
                  <w:marRight w:val="0"/>
                  <w:marTop w:val="0"/>
                  <w:marBottom w:val="0"/>
                  <w:divBdr>
                    <w:top w:val="single" w:sz="2" w:space="1" w:color="FFFFFF"/>
                    <w:left w:val="single" w:sz="2" w:space="11" w:color="FFFFFF"/>
                    <w:bottom w:val="single" w:sz="2" w:space="1" w:color="FFFFFF"/>
                    <w:right w:val="single" w:sz="2" w:space="4" w:color="FFFFFF"/>
                  </w:divBdr>
                  <w:divsChild>
                    <w:div w:id="1188301175">
                      <w:marLeft w:val="0"/>
                      <w:marRight w:val="0"/>
                      <w:marTop w:val="0"/>
                      <w:marBottom w:val="0"/>
                      <w:divBdr>
                        <w:top w:val="none" w:sz="0" w:space="0" w:color="auto"/>
                        <w:left w:val="none" w:sz="0" w:space="0" w:color="auto"/>
                        <w:bottom w:val="none" w:sz="0" w:space="0" w:color="auto"/>
                        <w:right w:val="none" w:sz="0" w:space="0" w:color="auto"/>
                      </w:divBdr>
                    </w:div>
                  </w:divsChild>
                </w:div>
                <w:div w:id="451510219">
                  <w:marLeft w:val="0"/>
                  <w:marRight w:val="0"/>
                  <w:marTop w:val="0"/>
                  <w:marBottom w:val="0"/>
                  <w:divBdr>
                    <w:top w:val="single" w:sz="2" w:space="1" w:color="FFFFFF"/>
                    <w:left w:val="single" w:sz="2" w:space="11" w:color="FFFFFF"/>
                    <w:bottom w:val="single" w:sz="2" w:space="1" w:color="FFFFFF"/>
                    <w:right w:val="single" w:sz="2" w:space="4" w:color="FFFFFF"/>
                  </w:divBdr>
                  <w:divsChild>
                    <w:div w:id="1718700618">
                      <w:marLeft w:val="0"/>
                      <w:marRight w:val="0"/>
                      <w:marTop w:val="0"/>
                      <w:marBottom w:val="0"/>
                      <w:divBdr>
                        <w:top w:val="none" w:sz="0" w:space="0" w:color="auto"/>
                        <w:left w:val="none" w:sz="0" w:space="0" w:color="auto"/>
                        <w:bottom w:val="none" w:sz="0" w:space="0" w:color="auto"/>
                        <w:right w:val="none" w:sz="0" w:space="0" w:color="auto"/>
                      </w:divBdr>
                    </w:div>
                  </w:divsChild>
                </w:div>
                <w:div w:id="1455296186">
                  <w:marLeft w:val="0"/>
                  <w:marRight w:val="0"/>
                  <w:marTop w:val="0"/>
                  <w:marBottom w:val="0"/>
                  <w:divBdr>
                    <w:top w:val="single" w:sz="2" w:space="1" w:color="FFFFFF"/>
                    <w:left w:val="single" w:sz="2" w:space="11" w:color="FFFFFF"/>
                    <w:bottom w:val="single" w:sz="2" w:space="1" w:color="FFFFFF"/>
                    <w:right w:val="single" w:sz="2" w:space="4" w:color="FFFFFF"/>
                  </w:divBdr>
                  <w:divsChild>
                    <w:div w:id="1181234525">
                      <w:marLeft w:val="0"/>
                      <w:marRight w:val="0"/>
                      <w:marTop w:val="0"/>
                      <w:marBottom w:val="0"/>
                      <w:divBdr>
                        <w:top w:val="none" w:sz="0" w:space="0" w:color="auto"/>
                        <w:left w:val="none" w:sz="0" w:space="0" w:color="auto"/>
                        <w:bottom w:val="none" w:sz="0" w:space="0" w:color="auto"/>
                        <w:right w:val="none" w:sz="0" w:space="0" w:color="auto"/>
                      </w:divBdr>
                    </w:div>
                  </w:divsChild>
                </w:div>
                <w:div w:id="443814800">
                  <w:marLeft w:val="0"/>
                  <w:marRight w:val="0"/>
                  <w:marTop w:val="0"/>
                  <w:marBottom w:val="0"/>
                  <w:divBdr>
                    <w:top w:val="single" w:sz="2" w:space="1" w:color="FFFFFF"/>
                    <w:left w:val="single" w:sz="2" w:space="11" w:color="FFFFFF"/>
                    <w:bottom w:val="single" w:sz="2" w:space="1" w:color="FFFFFF"/>
                    <w:right w:val="single" w:sz="2" w:space="4" w:color="FFFFFF"/>
                  </w:divBdr>
                  <w:divsChild>
                    <w:div w:id="2123917146">
                      <w:marLeft w:val="0"/>
                      <w:marRight w:val="0"/>
                      <w:marTop w:val="0"/>
                      <w:marBottom w:val="0"/>
                      <w:divBdr>
                        <w:top w:val="none" w:sz="0" w:space="0" w:color="auto"/>
                        <w:left w:val="none" w:sz="0" w:space="0" w:color="auto"/>
                        <w:bottom w:val="none" w:sz="0" w:space="0" w:color="auto"/>
                        <w:right w:val="none" w:sz="0" w:space="0" w:color="auto"/>
                      </w:divBdr>
                    </w:div>
                  </w:divsChild>
                </w:div>
                <w:div w:id="1332637054">
                  <w:marLeft w:val="0"/>
                  <w:marRight w:val="0"/>
                  <w:marTop w:val="0"/>
                  <w:marBottom w:val="0"/>
                  <w:divBdr>
                    <w:top w:val="single" w:sz="2" w:space="1" w:color="FFFFFF"/>
                    <w:left w:val="single" w:sz="2" w:space="11" w:color="FFFFFF"/>
                    <w:bottom w:val="single" w:sz="2" w:space="1" w:color="FFFFFF"/>
                    <w:right w:val="single" w:sz="2" w:space="4" w:color="FFFFFF"/>
                  </w:divBdr>
                  <w:divsChild>
                    <w:div w:id="317850079">
                      <w:marLeft w:val="0"/>
                      <w:marRight w:val="0"/>
                      <w:marTop w:val="0"/>
                      <w:marBottom w:val="0"/>
                      <w:divBdr>
                        <w:top w:val="none" w:sz="0" w:space="0" w:color="auto"/>
                        <w:left w:val="none" w:sz="0" w:space="0" w:color="auto"/>
                        <w:bottom w:val="none" w:sz="0" w:space="0" w:color="auto"/>
                        <w:right w:val="none" w:sz="0" w:space="0" w:color="auto"/>
                      </w:divBdr>
                    </w:div>
                  </w:divsChild>
                </w:div>
                <w:div w:id="1006715685">
                  <w:marLeft w:val="0"/>
                  <w:marRight w:val="0"/>
                  <w:marTop w:val="0"/>
                  <w:marBottom w:val="0"/>
                  <w:divBdr>
                    <w:top w:val="single" w:sz="2" w:space="1" w:color="FFFFFF"/>
                    <w:left w:val="single" w:sz="2" w:space="11" w:color="FFFFFF"/>
                    <w:bottom w:val="single" w:sz="2" w:space="1" w:color="FFFFFF"/>
                    <w:right w:val="single" w:sz="2" w:space="4" w:color="FFFFFF"/>
                  </w:divBdr>
                  <w:divsChild>
                    <w:div w:id="603614794">
                      <w:marLeft w:val="0"/>
                      <w:marRight w:val="0"/>
                      <w:marTop w:val="0"/>
                      <w:marBottom w:val="0"/>
                      <w:divBdr>
                        <w:top w:val="none" w:sz="0" w:space="0" w:color="auto"/>
                        <w:left w:val="none" w:sz="0" w:space="0" w:color="auto"/>
                        <w:bottom w:val="none" w:sz="0" w:space="0" w:color="auto"/>
                        <w:right w:val="none" w:sz="0" w:space="0" w:color="auto"/>
                      </w:divBdr>
                    </w:div>
                  </w:divsChild>
                </w:div>
                <w:div w:id="671420026">
                  <w:marLeft w:val="0"/>
                  <w:marRight w:val="0"/>
                  <w:marTop w:val="0"/>
                  <w:marBottom w:val="0"/>
                  <w:divBdr>
                    <w:top w:val="single" w:sz="2" w:space="1" w:color="FFFFFF"/>
                    <w:left w:val="single" w:sz="2" w:space="11" w:color="FFFFFF"/>
                    <w:bottom w:val="single" w:sz="2" w:space="1" w:color="FFFFFF"/>
                    <w:right w:val="single" w:sz="2" w:space="4" w:color="FFFFFF"/>
                  </w:divBdr>
                  <w:divsChild>
                    <w:div w:id="1884712235">
                      <w:marLeft w:val="0"/>
                      <w:marRight w:val="0"/>
                      <w:marTop w:val="0"/>
                      <w:marBottom w:val="0"/>
                      <w:divBdr>
                        <w:top w:val="none" w:sz="0" w:space="0" w:color="auto"/>
                        <w:left w:val="none" w:sz="0" w:space="0" w:color="auto"/>
                        <w:bottom w:val="none" w:sz="0" w:space="0" w:color="auto"/>
                        <w:right w:val="none" w:sz="0" w:space="0" w:color="auto"/>
                      </w:divBdr>
                    </w:div>
                  </w:divsChild>
                </w:div>
                <w:div w:id="412506301">
                  <w:marLeft w:val="0"/>
                  <w:marRight w:val="0"/>
                  <w:marTop w:val="0"/>
                  <w:marBottom w:val="0"/>
                  <w:divBdr>
                    <w:top w:val="single" w:sz="2" w:space="1" w:color="FFFFFF"/>
                    <w:left w:val="single" w:sz="2" w:space="11" w:color="FFFFFF"/>
                    <w:bottom w:val="single" w:sz="2" w:space="1" w:color="FFFFFF"/>
                    <w:right w:val="single" w:sz="2" w:space="4" w:color="FFFFFF"/>
                  </w:divBdr>
                  <w:divsChild>
                    <w:div w:id="2086341623">
                      <w:marLeft w:val="0"/>
                      <w:marRight w:val="0"/>
                      <w:marTop w:val="0"/>
                      <w:marBottom w:val="0"/>
                      <w:divBdr>
                        <w:top w:val="none" w:sz="0" w:space="0" w:color="auto"/>
                        <w:left w:val="none" w:sz="0" w:space="0" w:color="auto"/>
                        <w:bottom w:val="none" w:sz="0" w:space="0" w:color="auto"/>
                        <w:right w:val="none" w:sz="0" w:space="0" w:color="auto"/>
                      </w:divBdr>
                    </w:div>
                  </w:divsChild>
                </w:div>
                <w:div w:id="199512548">
                  <w:marLeft w:val="0"/>
                  <w:marRight w:val="0"/>
                  <w:marTop w:val="0"/>
                  <w:marBottom w:val="0"/>
                  <w:divBdr>
                    <w:top w:val="single" w:sz="2" w:space="1" w:color="FFFFFF"/>
                    <w:left w:val="single" w:sz="2" w:space="11" w:color="FFFFFF"/>
                    <w:bottom w:val="single" w:sz="2" w:space="1" w:color="FFFFFF"/>
                    <w:right w:val="single" w:sz="2" w:space="4" w:color="FFFFFF"/>
                  </w:divBdr>
                  <w:divsChild>
                    <w:div w:id="1824084538">
                      <w:marLeft w:val="0"/>
                      <w:marRight w:val="0"/>
                      <w:marTop w:val="0"/>
                      <w:marBottom w:val="0"/>
                      <w:divBdr>
                        <w:top w:val="none" w:sz="0" w:space="0" w:color="auto"/>
                        <w:left w:val="none" w:sz="0" w:space="0" w:color="auto"/>
                        <w:bottom w:val="none" w:sz="0" w:space="0" w:color="auto"/>
                        <w:right w:val="none" w:sz="0" w:space="0" w:color="auto"/>
                      </w:divBdr>
                    </w:div>
                  </w:divsChild>
                </w:div>
                <w:div w:id="1312297243">
                  <w:marLeft w:val="0"/>
                  <w:marRight w:val="0"/>
                  <w:marTop w:val="0"/>
                  <w:marBottom w:val="0"/>
                  <w:divBdr>
                    <w:top w:val="single" w:sz="2" w:space="1" w:color="FFFFFF"/>
                    <w:left w:val="single" w:sz="2" w:space="11" w:color="FFFFFF"/>
                    <w:bottom w:val="single" w:sz="2" w:space="1" w:color="FFFFFF"/>
                    <w:right w:val="single" w:sz="2" w:space="4" w:color="FFFFFF"/>
                  </w:divBdr>
                  <w:divsChild>
                    <w:div w:id="1116874166">
                      <w:marLeft w:val="0"/>
                      <w:marRight w:val="0"/>
                      <w:marTop w:val="0"/>
                      <w:marBottom w:val="0"/>
                      <w:divBdr>
                        <w:top w:val="none" w:sz="0" w:space="0" w:color="auto"/>
                        <w:left w:val="none" w:sz="0" w:space="0" w:color="auto"/>
                        <w:bottom w:val="none" w:sz="0" w:space="0" w:color="auto"/>
                        <w:right w:val="none" w:sz="0" w:space="0" w:color="auto"/>
                      </w:divBdr>
                    </w:div>
                  </w:divsChild>
                </w:div>
                <w:div w:id="1318726485">
                  <w:marLeft w:val="0"/>
                  <w:marRight w:val="0"/>
                  <w:marTop w:val="0"/>
                  <w:marBottom w:val="0"/>
                  <w:divBdr>
                    <w:top w:val="single" w:sz="2" w:space="1" w:color="FFFFFF"/>
                    <w:left w:val="single" w:sz="2" w:space="11" w:color="FFFFFF"/>
                    <w:bottom w:val="single" w:sz="2" w:space="4" w:color="FFFFFF"/>
                    <w:right w:val="single" w:sz="2" w:space="4" w:color="FFFFFF"/>
                  </w:divBdr>
                  <w:divsChild>
                    <w:div w:id="10257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3144">
          <w:marLeft w:val="0"/>
          <w:marRight w:val="0"/>
          <w:marTop w:val="0"/>
          <w:marBottom w:val="300"/>
          <w:divBdr>
            <w:top w:val="none" w:sz="0" w:space="0" w:color="auto"/>
            <w:left w:val="none" w:sz="0" w:space="0" w:color="auto"/>
            <w:bottom w:val="none" w:sz="0" w:space="0" w:color="auto"/>
            <w:right w:val="none" w:sz="0" w:space="0" w:color="auto"/>
          </w:divBdr>
          <w:divsChild>
            <w:div w:id="1526796801">
              <w:marLeft w:val="0"/>
              <w:marRight w:val="0"/>
              <w:marTop w:val="0"/>
              <w:marBottom w:val="0"/>
              <w:divBdr>
                <w:top w:val="none" w:sz="0" w:space="0" w:color="auto"/>
                <w:left w:val="none" w:sz="0" w:space="0" w:color="auto"/>
                <w:bottom w:val="none" w:sz="0" w:space="0" w:color="auto"/>
                <w:right w:val="none" w:sz="0" w:space="0" w:color="auto"/>
              </w:divBdr>
              <w:divsChild>
                <w:div w:id="735670495">
                  <w:marLeft w:val="0"/>
                  <w:marRight w:val="0"/>
                  <w:marTop w:val="0"/>
                  <w:marBottom w:val="0"/>
                  <w:divBdr>
                    <w:top w:val="single" w:sz="2" w:space="4" w:color="FFFFFF"/>
                    <w:left w:val="single" w:sz="2" w:space="11" w:color="FFFFFF"/>
                    <w:bottom w:val="single" w:sz="2" w:space="1" w:color="FFFFFF"/>
                    <w:right w:val="single" w:sz="2" w:space="4" w:color="FFFFFF"/>
                  </w:divBdr>
                  <w:divsChild>
                    <w:div w:id="2099981920">
                      <w:marLeft w:val="0"/>
                      <w:marRight w:val="0"/>
                      <w:marTop w:val="0"/>
                      <w:marBottom w:val="0"/>
                      <w:divBdr>
                        <w:top w:val="none" w:sz="0" w:space="0" w:color="auto"/>
                        <w:left w:val="none" w:sz="0" w:space="0" w:color="auto"/>
                        <w:bottom w:val="none" w:sz="0" w:space="0" w:color="auto"/>
                        <w:right w:val="none" w:sz="0" w:space="0" w:color="auto"/>
                      </w:divBdr>
                    </w:div>
                  </w:divsChild>
                </w:div>
                <w:div w:id="885719486">
                  <w:marLeft w:val="0"/>
                  <w:marRight w:val="0"/>
                  <w:marTop w:val="0"/>
                  <w:marBottom w:val="0"/>
                  <w:divBdr>
                    <w:top w:val="single" w:sz="2" w:space="1" w:color="FFFFFF"/>
                    <w:left w:val="single" w:sz="2" w:space="11" w:color="FFFFFF"/>
                    <w:bottom w:val="single" w:sz="2" w:space="1" w:color="FFFFFF"/>
                    <w:right w:val="single" w:sz="2" w:space="4" w:color="FFFFFF"/>
                  </w:divBdr>
                  <w:divsChild>
                    <w:div w:id="1371689310">
                      <w:marLeft w:val="0"/>
                      <w:marRight w:val="0"/>
                      <w:marTop w:val="0"/>
                      <w:marBottom w:val="0"/>
                      <w:divBdr>
                        <w:top w:val="none" w:sz="0" w:space="0" w:color="auto"/>
                        <w:left w:val="none" w:sz="0" w:space="0" w:color="auto"/>
                        <w:bottom w:val="none" w:sz="0" w:space="0" w:color="auto"/>
                        <w:right w:val="none" w:sz="0" w:space="0" w:color="auto"/>
                      </w:divBdr>
                    </w:div>
                  </w:divsChild>
                </w:div>
                <w:div w:id="1440878731">
                  <w:marLeft w:val="0"/>
                  <w:marRight w:val="0"/>
                  <w:marTop w:val="0"/>
                  <w:marBottom w:val="0"/>
                  <w:divBdr>
                    <w:top w:val="single" w:sz="2" w:space="1" w:color="FFFFFF"/>
                    <w:left w:val="single" w:sz="2" w:space="11" w:color="FFFFFF"/>
                    <w:bottom w:val="single" w:sz="2" w:space="1" w:color="FFFFFF"/>
                    <w:right w:val="single" w:sz="2" w:space="4" w:color="FFFFFF"/>
                  </w:divBdr>
                  <w:divsChild>
                    <w:div w:id="1445690769">
                      <w:marLeft w:val="0"/>
                      <w:marRight w:val="0"/>
                      <w:marTop w:val="0"/>
                      <w:marBottom w:val="0"/>
                      <w:divBdr>
                        <w:top w:val="none" w:sz="0" w:space="0" w:color="auto"/>
                        <w:left w:val="none" w:sz="0" w:space="0" w:color="auto"/>
                        <w:bottom w:val="none" w:sz="0" w:space="0" w:color="auto"/>
                        <w:right w:val="none" w:sz="0" w:space="0" w:color="auto"/>
                      </w:divBdr>
                    </w:div>
                  </w:divsChild>
                </w:div>
                <w:div w:id="952786209">
                  <w:marLeft w:val="0"/>
                  <w:marRight w:val="0"/>
                  <w:marTop w:val="0"/>
                  <w:marBottom w:val="0"/>
                  <w:divBdr>
                    <w:top w:val="single" w:sz="2" w:space="1" w:color="FFFFFF"/>
                    <w:left w:val="single" w:sz="2" w:space="11" w:color="FFFFFF"/>
                    <w:bottom w:val="single" w:sz="2" w:space="1" w:color="FFFFFF"/>
                    <w:right w:val="single" w:sz="2" w:space="4" w:color="FFFFFF"/>
                  </w:divBdr>
                  <w:divsChild>
                    <w:div w:id="722338838">
                      <w:marLeft w:val="0"/>
                      <w:marRight w:val="0"/>
                      <w:marTop w:val="0"/>
                      <w:marBottom w:val="0"/>
                      <w:divBdr>
                        <w:top w:val="none" w:sz="0" w:space="0" w:color="auto"/>
                        <w:left w:val="none" w:sz="0" w:space="0" w:color="auto"/>
                        <w:bottom w:val="none" w:sz="0" w:space="0" w:color="auto"/>
                        <w:right w:val="none" w:sz="0" w:space="0" w:color="auto"/>
                      </w:divBdr>
                    </w:div>
                  </w:divsChild>
                </w:div>
                <w:div w:id="1896501544">
                  <w:marLeft w:val="0"/>
                  <w:marRight w:val="0"/>
                  <w:marTop w:val="0"/>
                  <w:marBottom w:val="0"/>
                  <w:divBdr>
                    <w:top w:val="single" w:sz="2" w:space="1" w:color="FFFFFF"/>
                    <w:left w:val="single" w:sz="2" w:space="11" w:color="FFFFFF"/>
                    <w:bottom w:val="single" w:sz="2" w:space="1" w:color="FFFFFF"/>
                    <w:right w:val="single" w:sz="2" w:space="4" w:color="FFFFFF"/>
                  </w:divBdr>
                  <w:divsChild>
                    <w:div w:id="1501238953">
                      <w:marLeft w:val="0"/>
                      <w:marRight w:val="0"/>
                      <w:marTop w:val="0"/>
                      <w:marBottom w:val="0"/>
                      <w:divBdr>
                        <w:top w:val="none" w:sz="0" w:space="0" w:color="auto"/>
                        <w:left w:val="none" w:sz="0" w:space="0" w:color="auto"/>
                        <w:bottom w:val="none" w:sz="0" w:space="0" w:color="auto"/>
                        <w:right w:val="none" w:sz="0" w:space="0" w:color="auto"/>
                      </w:divBdr>
                    </w:div>
                  </w:divsChild>
                </w:div>
                <w:div w:id="142360788">
                  <w:marLeft w:val="0"/>
                  <w:marRight w:val="0"/>
                  <w:marTop w:val="0"/>
                  <w:marBottom w:val="0"/>
                  <w:divBdr>
                    <w:top w:val="single" w:sz="2" w:space="1" w:color="FFFFFF"/>
                    <w:left w:val="single" w:sz="2" w:space="11" w:color="FFFFFF"/>
                    <w:bottom w:val="single" w:sz="2" w:space="1" w:color="FFFFFF"/>
                    <w:right w:val="single" w:sz="2" w:space="4" w:color="FFFFFF"/>
                  </w:divBdr>
                  <w:divsChild>
                    <w:div w:id="336616558">
                      <w:marLeft w:val="0"/>
                      <w:marRight w:val="0"/>
                      <w:marTop w:val="0"/>
                      <w:marBottom w:val="0"/>
                      <w:divBdr>
                        <w:top w:val="none" w:sz="0" w:space="0" w:color="auto"/>
                        <w:left w:val="none" w:sz="0" w:space="0" w:color="auto"/>
                        <w:bottom w:val="none" w:sz="0" w:space="0" w:color="auto"/>
                        <w:right w:val="none" w:sz="0" w:space="0" w:color="auto"/>
                      </w:divBdr>
                    </w:div>
                  </w:divsChild>
                </w:div>
                <w:div w:id="197472529">
                  <w:marLeft w:val="0"/>
                  <w:marRight w:val="0"/>
                  <w:marTop w:val="0"/>
                  <w:marBottom w:val="0"/>
                  <w:divBdr>
                    <w:top w:val="single" w:sz="2" w:space="1" w:color="FFFFFF"/>
                    <w:left w:val="single" w:sz="2" w:space="11" w:color="FFFFFF"/>
                    <w:bottom w:val="single" w:sz="2" w:space="1" w:color="FFFFFF"/>
                    <w:right w:val="single" w:sz="2" w:space="4" w:color="FFFFFF"/>
                  </w:divBdr>
                  <w:divsChild>
                    <w:div w:id="802389902">
                      <w:marLeft w:val="0"/>
                      <w:marRight w:val="0"/>
                      <w:marTop w:val="0"/>
                      <w:marBottom w:val="0"/>
                      <w:divBdr>
                        <w:top w:val="none" w:sz="0" w:space="0" w:color="auto"/>
                        <w:left w:val="none" w:sz="0" w:space="0" w:color="auto"/>
                        <w:bottom w:val="none" w:sz="0" w:space="0" w:color="auto"/>
                        <w:right w:val="none" w:sz="0" w:space="0" w:color="auto"/>
                      </w:divBdr>
                    </w:div>
                  </w:divsChild>
                </w:div>
                <w:div w:id="1826816778">
                  <w:marLeft w:val="0"/>
                  <w:marRight w:val="0"/>
                  <w:marTop w:val="0"/>
                  <w:marBottom w:val="0"/>
                  <w:divBdr>
                    <w:top w:val="single" w:sz="2" w:space="1" w:color="FFFFFF"/>
                    <w:left w:val="single" w:sz="2" w:space="11" w:color="FFFFFF"/>
                    <w:bottom w:val="single" w:sz="2" w:space="1" w:color="FFFFFF"/>
                    <w:right w:val="single" w:sz="2" w:space="4" w:color="FFFFFF"/>
                  </w:divBdr>
                  <w:divsChild>
                    <w:div w:id="2120685756">
                      <w:marLeft w:val="0"/>
                      <w:marRight w:val="0"/>
                      <w:marTop w:val="0"/>
                      <w:marBottom w:val="0"/>
                      <w:divBdr>
                        <w:top w:val="none" w:sz="0" w:space="0" w:color="auto"/>
                        <w:left w:val="none" w:sz="0" w:space="0" w:color="auto"/>
                        <w:bottom w:val="none" w:sz="0" w:space="0" w:color="auto"/>
                        <w:right w:val="none" w:sz="0" w:space="0" w:color="auto"/>
                      </w:divBdr>
                    </w:div>
                  </w:divsChild>
                </w:div>
                <w:div w:id="667054320">
                  <w:marLeft w:val="0"/>
                  <w:marRight w:val="0"/>
                  <w:marTop w:val="0"/>
                  <w:marBottom w:val="0"/>
                  <w:divBdr>
                    <w:top w:val="single" w:sz="2" w:space="1" w:color="FFFFFF"/>
                    <w:left w:val="single" w:sz="2" w:space="11" w:color="FFFFFF"/>
                    <w:bottom w:val="single" w:sz="2" w:space="1" w:color="FFFFFF"/>
                    <w:right w:val="single" w:sz="2" w:space="4" w:color="FFFFFF"/>
                  </w:divBdr>
                  <w:divsChild>
                    <w:div w:id="761800938">
                      <w:marLeft w:val="0"/>
                      <w:marRight w:val="0"/>
                      <w:marTop w:val="0"/>
                      <w:marBottom w:val="0"/>
                      <w:divBdr>
                        <w:top w:val="none" w:sz="0" w:space="0" w:color="auto"/>
                        <w:left w:val="none" w:sz="0" w:space="0" w:color="auto"/>
                        <w:bottom w:val="none" w:sz="0" w:space="0" w:color="auto"/>
                        <w:right w:val="none" w:sz="0" w:space="0" w:color="auto"/>
                      </w:divBdr>
                    </w:div>
                  </w:divsChild>
                </w:div>
                <w:div w:id="1600092108">
                  <w:marLeft w:val="0"/>
                  <w:marRight w:val="0"/>
                  <w:marTop w:val="0"/>
                  <w:marBottom w:val="0"/>
                  <w:divBdr>
                    <w:top w:val="single" w:sz="2" w:space="1" w:color="FFFFFF"/>
                    <w:left w:val="single" w:sz="2" w:space="11" w:color="FFFFFF"/>
                    <w:bottom w:val="single" w:sz="2" w:space="1" w:color="FFFFFF"/>
                    <w:right w:val="single" w:sz="2" w:space="4" w:color="FFFFFF"/>
                  </w:divBdr>
                  <w:divsChild>
                    <w:div w:id="1464496195">
                      <w:marLeft w:val="0"/>
                      <w:marRight w:val="0"/>
                      <w:marTop w:val="0"/>
                      <w:marBottom w:val="0"/>
                      <w:divBdr>
                        <w:top w:val="none" w:sz="0" w:space="0" w:color="auto"/>
                        <w:left w:val="none" w:sz="0" w:space="0" w:color="auto"/>
                        <w:bottom w:val="none" w:sz="0" w:space="0" w:color="auto"/>
                        <w:right w:val="none" w:sz="0" w:space="0" w:color="auto"/>
                      </w:divBdr>
                    </w:div>
                  </w:divsChild>
                </w:div>
                <w:div w:id="827138327">
                  <w:marLeft w:val="0"/>
                  <w:marRight w:val="0"/>
                  <w:marTop w:val="0"/>
                  <w:marBottom w:val="0"/>
                  <w:divBdr>
                    <w:top w:val="single" w:sz="2" w:space="1" w:color="FFFFFF"/>
                    <w:left w:val="single" w:sz="2" w:space="11" w:color="FFFFFF"/>
                    <w:bottom w:val="single" w:sz="2" w:space="1" w:color="FFFFFF"/>
                    <w:right w:val="single" w:sz="2" w:space="4" w:color="FFFFFF"/>
                  </w:divBdr>
                  <w:divsChild>
                    <w:div w:id="2072535261">
                      <w:marLeft w:val="0"/>
                      <w:marRight w:val="0"/>
                      <w:marTop w:val="0"/>
                      <w:marBottom w:val="0"/>
                      <w:divBdr>
                        <w:top w:val="none" w:sz="0" w:space="0" w:color="auto"/>
                        <w:left w:val="none" w:sz="0" w:space="0" w:color="auto"/>
                        <w:bottom w:val="none" w:sz="0" w:space="0" w:color="auto"/>
                        <w:right w:val="none" w:sz="0" w:space="0" w:color="auto"/>
                      </w:divBdr>
                    </w:div>
                  </w:divsChild>
                </w:div>
                <w:div w:id="601887705">
                  <w:marLeft w:val="0"/>
                  <w:marRight w:val="0"/>
                  <w:marTop w:val="0"/>
                  <w:marBottom w:val="0"/>
                  <w:divBdr>
                    <w:top w:val="single" w:sz="2" w:space="1" w:color="FFFFFF"/>
                    <w:left w:val="single" w:sz="2" w:space="11" w:color="FFFFFF"/>
                    <w:bottom w:val="single" w:sz="2" w:space="1" w:color="FFFFFF"/>
                    <w:right w:val="single" w:sz="2" w:space="4" w:color="FFFFFF"/>
                  </w:divBdr>
                  <w:divsChild>
                    <w:div w:id="2009287346">
                      <w:marLeft w:val="0"/>
                      <w:marRight w:val="0"/>
                      <w:marTop w:val="0"/>
                      <w:marBottom w:val="0"/>
                      <w:divBdr>
                        <w:top w:val="none" w:sz="0" w:space="0" w:color="auto"/>
                        <w:left w:val="none" w:sz="0" w:space="0" w:color="auto"/>
                        <w:bottom w:val="none" w:sz="0" w:space="0" w:color="auto"/>
                        <w:right w:val="none" w:sz="0" w:space="0" w:color="auto"/>
                      </w:divBdr>
                    </w:div>
                  </w:divsChild>
                </w:div>
                <w:div w:id="407775251">
                  <w:marLeft w:val="0"/>
                  <w:marRight w:val="0"/>
                  <w:marTop w:val="0"/>
                  <w:marBottom w:val="0"/>
                  <w:divBdr>
                    <w:top w:val="single" w:sz="2" w:space="1" w:color="FFFFFF"/>
                    <w:left w:val="single" w:sz="2" w:space="11" w:color="FFFFFF"/>
                    <w:bottom w:val="single" w:sz="2" w:space="1" w:color="FFFFFF"/>
                    <w:right w:val="single" w:sz="2" w:space="4" w:color="FFFFFF"/>
                  </w:divBdr>
                  <w:divsChild>
                    <w:div w:id="1810708524">
                      <w:marLeft w:val="0"/>
                      <w:marRight w:val="0"/>
                      <w:marTop w:val="0"/>
                      <w:marBottom w:val="0"/>
                      <w:divBdr>
                        <w:top w:val="none" w:sz="0" w:space="0" w:color="auto"/>
                        <w:left w:val="none" w:sz="0" w:space="0" w:color="auto"/>
                        <w:bottom w:val="none" w:sz="0" w:space="0" w:color="auto"/>
                        <w:right w:val="none" w:sz="0" w:space="0" w:color="auto"/>
                      </w:divBdr>
                    </w:div>
                  </w:divsChild>
                </w:div>
                <w:div w:id="1343241993">
                  <w:marLeft w:val="0"/>
                  <w:marRight w:val="0"/>
                  <w:marTop w:val="0"/>
                  <w:marBottom w:val="0"/>
                  <w:divBdr>
                    <w:top w:val="single" w:sz="2" w:space="1" w:color="FFFFFF"/>
                    <w:left w:val="single" w:sz="2" w:space="11" w:color="FFFFFF"/>
                    <w:bottom w:val="single" w:sz="2" w:space="1" w:color="FFFFFF"/>
                    <w:right w:val="single" w:sz="2" w:space="4" w:color="FFFFFF"/>
                  </w:divBdr>
                  <w:divsChild>
                    <w:div w:id="1922637117">
                      <w:marLeft w:val="0"/>
                      <w:marRight w:val="0"/>
                      <w:marTop w:val="0"/>
                      <w:marBottom w:val="0"/>
                      <w:divBdr>
                        <w:top w:val="none" w:sz="0" w:space="0" w:color="auto"/>
                        <w:left w:val="none" w:sz="0" w:space="0" w:color="auto"/>
                        <w:bottom w:val="none" w:sz="0" w:space="0" w:color="auto"/>
                        <w:right w:val="none" w:sz="0" w:space="0" w:color="auto"/>
                      </w:divBdr>
                    </w:div>
                  </w:divsChild>
                </w:div>
                <w:div w:id="1292204987">
                  <w:marLeft w:val="0"/>
                  <w:marRight w:val="0"/>
                  <w:marTop w:val="0"/>
                  <w:marBottom w:val="0"/>
                  <w:divBdr>
                    <w:top w:val="single" w:sz="2" w:space="1" w:color="FFFFFF"/>
                    <w:left w:val="single" w:sz="2" w:space="11" w:color="FFFFFF"/>
                    <w:bottom w:val="single" w:sz="2" w:space="1" w:color="FFFFFF"/>
                    <w:right w:val="single" w:sz="2" w:space="4" w:color="FFFFFF"/>
                  </w:divBdr>
                  <w:divsChild>
                    <w:div w:id="1326588155">
                      <w:marLeft w:val="0"/>
                      <w:marRight w:val="0"/>
                      <w:marTop w:val="0"/>
                      <w:marBottom w:val="0"/>
                      <w:divBdr>
                        <w:top w:val="none" w:sz="0" w:space="0" w:color="auto"/>
                        <w:left w:val="none" w:sz="0" w:space="0" w:color="auto"/>
                        <w:bottom w:val="none" w:sz="0" w:space="0" w:color="auto"/>
                        <w:right w:val="none" w:sz="0" w:space="0" w:color="auto"/>
                      </w:divBdr>
                    </w:div>
                  </w:divsChild>
                </w:div>
                <w:div w:id="22561902">
                  <w:marLeft w:val="0"/>
                  <w:marRight w:val="0"/>
                  <w:marTop w:val="0"/>
                  <w:marBottom w:val="0"/>
                  <w:divBdr>
                    <w:top w:val="single" w:sz="2" w:space="1" w:color="FFFFFF"/>
                    <w:left w:val="single" w:sz="2" w:space="11" w:color="FFFFFF"/>
                    <w:bottom w:val="single" w:sz="2" w:space="1" w:color="FFFFFF"/>
                    <w:right w:val="single" w:sz="2" w:space="4" w:color="FFFFFF"/>
                  </w:divBdr>
                  <w:divsChild>
                    <w:div w:id="1439641353">
                      <w:marLeft w:val="0"/>
                      <w:marRight w:val="0"/>
                      <w:marTop w:val="0"/>
                      <w:marBottom w:val="0"/>
                      <w:divBdr>
                        <w:top w:val="none" w:sz="0" w:space="0" w:color="auto"/>
                        <w:left w:val="none" w:sz="0" w:space="0" w:color="auto"/>
                        <w:bottom w:val="none" w:sz="0" w:space="0" w:color="auto"/>
                        <w:right w:val="none" w:sz="0" w:space="0" w:color="auto"/>
                      </w:divBdr>
                    </w:div>
                  </w:divsChild>
                </w:div>
                <w:div w:id="366761262">
                  <w:marLeft w:val="0"/>
                  <w:marRight w:val="0"/>
                  <w:marTop w:val="0"/>
                  <w:marBottom w:val="0"/>
                  <w:divBdr>
                    <w:top w:val="single" w:sz="2" w:space="1" w:color="FFFFFF"/>
                    <w:left w:val="single" w:sz="2" w:space="11" w:color="FFFFFF"/>
                    <w:bottom w:val="single" w:sz="2" w:space="1" w:color="FFFFFF"/>
                    <w:right w:val="single" w:sz="2" w:space="4" w:color="FFFFFF"/>
                  </w:divBdr>
                  <w:divsChild>
                    <w:div w:id="1247156490">
                      <w:marLeft w:val="0"/>
                      <w:marRight w:val="0"/>
                      <w:marTop w:val="0"/>
                      <w:marBottom w:val="0"/>
                      <w:divBdr>
                        <w:top w:val="none" w:sz="0" w:space="0" w:color="auto"/>
                        <w:left w:val="none" w:sz="0" w:space="0" w:color="auto"/>
                        <w:bottom w:val="none" w:sz="0" w:space="0" w:color="auto"/>
                        <w:right w:val="none" w:sz="0" w:space="0" w:color="auto"/>
                      </w:divBdr>
                    </w:div>
                  </w:divsChild>
                </w:div>
                <w:div w:id="1799907643">
                  <w:marLeft w:val="0"/>
                  <w:marRight w:val="0"/>
                  <w:marTop w:val="0"/>
                  <w:marBottom w:val="0"/>
                  <w:divBdr>
                    <w:top w:val="single" w:sz="2" w:space="1" w:color="FFFFFF"/>
                    <w:left w:val="single" w:sz="2" w:space="11" w:color="FFFFFF"/>
                    <w:bottom w:val="single" w:sz="2" w:space="1" w:color="FFFFFF"/>
                    <w:right w:val="single" w:sz="2" w:space="4" w:color="FFFFFF"/>
                  </w:divBdr>
                  <w:divsChild>
                    <w:div w:id="1896119741">
                      <w:marLeft w:val="0"/>
                      <w:marRight w:val="0"/>
                      <w:marTop w:val="0"/>
                      <w:marBottom w:val="0"/>
                      <w:divBdr>
                        <w:top w:val="none" w:sz="0" w:space="0" w:color="auto"/>
                        <w:left w:val="none" w:sz="0" w:space="0" w:color="auto"/>
                        <w:bottom w:val="none" w:sz="0" w:space="0" w:color="auto"/>
                        <w:right w:val="none" w:sz="0" w:space="0" w:color="auto"/>
                      </w:divBdr>
                    </w:div>
                  </w:divsChild>
                </w:div>
                <w:div w:id="1759328287">
                  <w:marLeft w:val="0"/>
                  <w:marRight w:val="0"/>
                  <w:marTop w:val="0"/>
                  <w:marBottom w:val="0"/>
                  <w:divBdr>
                    <w:top w:val="single" w:sz="2" w:space="1" w:color="FFFFFF"/>
                    <w:left w:val="single" w:sz="2" w:space="11" w:color="FFFFFF"/>
                    <w:bottom w:val="single" w:sz="2" w:space="1" w:color="FFFFFF"/>
                    <w:right w:val="single" w:sz="2" w:space="4" w:color="FFFFFF"/>
                  </w:divBdr>
                  <w:divsChild>
                    <w:div w:id="301423175">
                      <w:marLeft w:val="0"/>
                      <w:marRight w:val="0"/>
                      <w:marTop w:val="0"/>
                      <w:marBottom w:val="0"/>
                      <w:divBdr>
                        <w:top w:val="none" w:sz="0" w:space="0" w:color="auto"/>
                        <w:left w:val="none" w:sz="0" w:space="0" w:color="auto"/>
                        <w:bottom w:val="none" w:sz="0" w:space="0" w:color="auto"/>
                        <w:right w:val="none" w:sz="0" w:space="0" w:color="auto"/>
                      </w:divBdr>
                    </w:div>
                  </w:divsChild>
                </w:div>
                <w:div w:id="385683285">
                  <w:marLeft w:val="0"/>
                  <w:marRight w:val="0"/>
                  <w:marTop w:val="0"/>
                  <w:marBottom w:val="0"/>
                  <w:divBdr>
                    <w:top w:val="single" w:sz="2" w:space="1" w:color="FFFFFF"/>
                    <w:left w:val="single" w:sz="2" w:space="11" w:color="FFFFFF"/>
                    <w:bottom w:val="single" w:sz="2" w:space="1" w:color="FFFFFF"/>
                    <w:right w:val="single" w:sz="2" w:space="4" w:color="FFFFFF"/>
                  </w:divBdr>
                  <w:divsChild>
                    <w:div w:id="476382556">
                      <w:marLeft w:val="0"/>
                      <w:marRight w:val="0"/>
                      <w:marTop w:val="0"/>
                      <w:marBottom w:val="0"/>
                      <w:divBdr>
                        <w:top w:val="none" w:sz="0" w:space="0" w:color="auto"/>
                        <w:left w:val="none" w:sz="0" w:space="0" w:color="auto"/>
                        <w:bottom w:val="none" w:sz="0" w:space="0" w:color="auto"/>
                        <w:right w:val="none" w:sz="0" w:space="0" w:color="auto"/>
                      </w:divBdr>
                    </w:div>
                  </w:divsChild>
                </w:div>
                <w:div w:id="62879165">
                  <w:marLeft w:val="0"/>
                  <w:marRight w:val="0"/>
                  <w:marTop w:val="0"/>
                  <w:marBottom w:val="0"/>
                  <w:divBdr>
                    <w:top w:val="single" w:sz="2" w:space="1" w:color="FFFFFF"/>
                    <w:left w:val="single" w:sz="2" w:space="11" w:color="FFFFFF"/>
                    <w:bottom w:val="single" w:sz="2" w:space="1" w:color="FFFFFF"/>
                    <w:right w:val="single" w:sz="2" w:space="4" w:color="FFFFFF"/>
                  </w:divBdr>
                  <w:divsChild>
                    <w:div w:id="1240140167">
                      <w:marLeft w:val="0"/>
                      <w:marRight w:val="0"/>
                      <w:marTop w:val="0"/>
                      <w:marBottom w:val="0"/>
                      <w:divBdr>
                        <w:top w:val="none" w:sz="0" w:space="0" w:color="auto"/>
                        <w:left w:val="none" w:sz="0" w:space="0" w:color="auto"/>
                        <w:bottom w:val="none" w:sz="0" w:space="0" w:color="auto"/>
                        <w:right w:val="none" w:sz="0" w:space="0" w:color="auto"/>
                      </w:divBdr>
                    </w:div>
                  </w:divsChild>
                </w:div>
                <w:div w:id="979652199">
                  <w:marLeft w:val="0"/>
                  <w:marRight w:val="0"/>
                  <w:marTop w:val="0"/>
                  <w:marBottom w:val="0"/>
                  <w:divBdr>
                    <w:top w:val="single" w:sz="2" w:space="1" w:color="FFFFFF"/>
                    <w:left w:val="single" w:sz="2" w:space="11" w:color="FFFFFF"/>
                    <w:bottom w:val="single" w:sz="2" w:space="1" w:color="FFFFFF"/>
                    <w:right w:val="single" w:sz="2" w:space="4" w:color="FFFFFF"/>
                  </w:divBdr>
                  <w:divsChild>
                    <w:div w:id="1859733510">
                      <w:marLeft w:val="0"/>
                      <w:marRight w:val="0"/>
                      <w:marTop w:val="0"/>
                      <w:marBottom w:val="0"/>
                      <w:divBdr>
                        <w:top w:val="none" w:sz="0" w:space="0" w:color="auto"/>
                        <w:left w:val="none" w:sz="0" w:space="0" w:color="auto"/>
                        <w:bottom w:val="none" w:sz="0" w:space="0" w:color="auto"/>
                        <w:right w:val="none" w:sz="0" w:space="0" w:color="auto"/>
                      </w:divBdr>
                    </w:div>
                  </w:divsChild>
                </w:div>
                <w:div w:id="1081178602">
                  <w:marLeft w:val="0"/>
                  <w:marRight w:val="0"/>
                  <w:marTop w:val="0"/>
                  <w:marBottom w:val="0"/>
                  <w:divBdr>
                    <w:top w:val="single" w:sz="2" w:space="1" w:color="FFFFFF"/>
                    <w:left w:val="single" w:sz="2" w:space="11" w:color="FFFFFF"/>
                    <w:bottom w:val="single" w:sz="2" w:space="1" w:color="FFFFFF"/>
                    <w:right w:val="single" w:sz="2" w:space="4" w:color="FFFFFF"/>
                  </w:divBdr>
                  <w:divsChild>
                    <w:div w:id="1714770865">
                      <w:marLeft w:val="0"/>
                      <w:marRight w:val="0"/>
                      <w:marTop w:val="0"/>
                      <w:marBottom w:val="0"/>
                      <w:divBdr>
                        <w:top w:val="none" w:sz="0" w:space="0" w:color="auto"/>
                        <w:left w:val="none" w:sz="0" w:space="0" w:color="auto"/>
                        <w:bottom w:val="none" w:sz="0" w:space="0" w:color="auto"/>
                        <w:right w:val="none" w:sz="0" w:space="0" w:color="auto"/>
                      </w:divBdr>
                    </w:div>
                  </w:divsChild>
                </w:div>
                <w:div w:id="317810480">
                  <w:marLeft w:val="0"/>
                  <w:marRight w:val="0"/>
                  <w:marTop w:val="0"/>
                  <w:marBottom w:val="0"/>
                  <w:divBdr>
                    <w:top w:val="single" w:sz="2" w:space="1" w:color="FFFFFF"/>
                    <w:left w:val="single" w:sz="2" w:space="11" w:color="FFFFFF"/>
                    <w:bottom w:val="single" w:sz="2" w:space="1" w:color="FFFFFF"/>
                    <w:right w:val="single" w:sz="2" w:space="4" w:color="FFFFFF"/>
                  </w:divBdr>
                  <w:divsChild>
                    <w:div w:id="942151822">
                      <w:marLeft w:val="0"/>
                      <w:marRight w:val="0"/>
                      <w:marTop w:val="0"/>
                      <w:marBottom w:val="0"/>
                      <w:divBdr>
                        <w:top w:val="none" w:sz="0" w:space="0" w:color="auto"/>
                        <w:left w:val="none" w:sz="0" w:space="0" w:color="auto"/>
                        <w:bottom w:val="none" w:sz="0" w:space="0" w:color="auto"/>
                        <w:right w:val="none" w:sz="0" w:space="0" w:color="auto"/>
                      </w:divBdr>
                    </w:div>
                  </w:divsChild>
                </w:div>
                <w:div w:id="543568503">
                  <w:marLeft w:val="0"/>
                  <w:marRight w:val="0"/>
                  <w:marTop w:val="0"/>
                  <w:marBottom w:val="0"/>
                  <w:divBdr>
                    <w:top w:val="single" w:sz="2" w:space="1" w:color="FFFFFF"/>
                    <w:left w:val="single" w:sz="2" w:space="11" w:color="FFFFFF"/>
                    <w:bottom w:val="single" w:sz="2" w:space="1" w:color="FFFFFF"/>
                    <w:right w:val="single" w:sz="2" w:space="4" w:color="FFFFFF"/>
                  </w:divBdr>
                  <w:divsChild>
                    <w:div w:id="964773253">
                      <w:marLeft w:val="0"/>
                      <w:marRight w:val="0"/>
                      <w:marTop w:val="0"/>
                      <w:marBottom w:val="0"/>
                      <w:divBdr>
                        <w:top w:val="none" w:sz="0" w:space="0" w:color="auto"/>
                        <w:left w:val="none" w:sz="0" w:space="0" w:color="auto"/>
                        <w:bottom w:val="none" w:sz="0" w:space="0" w:color="auto"/>
                        <w:right w:val="none" w:sz="0" w:space="0" w:color="auto"/>
                      </w:divBdr>
                    </w:div>
                  </w:divsChild>
                </w:div>
                <w:div w:id="992682352">
                  <w:marLeft w:val="0"/>
                  <w:marRight w:val="0"/>
                  <w:marTop w:val="0"/>
                  <w:marBottom w:val="0"/>
                  <w:divBdr>
                    <w:top w:val="single" w:sz="2" w:space="1" w:color="FFFFFF"/>
                    <w:left w:val="single" w:sz="2" w:space="11" w:color="FFFFFF"/>
                    <w:bottom w:val="single" w:sz="2" w:space="1" w:color="FFFFFF"/>
                    <w:right w:val="single" w:sz="2" w:space="4" w:color="FFFFFF"/>
                  </w:divBdr>
                  <w:divsChild>
                    <w:div w:id="418604544">
                      <w:marLeft w:val="0"/>
                      <w:marRight w:val="0"/>
                      <w:marTop w:val="0"/>
                      <w:marBottom w:val="0"/>
                      <w:divBdr>
                        <w:top w:val="none" w:sz="0" w:space="0" w:color="auto"/>
                        <w:left w:val="none" w:sz="0" w:space="0" w:color="auto"/>
                        <w:bottom w:val="none" w:sz="0" w:space="0" w:color="auto"/>
                        <w:right w:val="none" w:sz="0" w:space="0" w:color="auto"/>
                      </w:divBdr>
                    </w:div>
                  </w:divsChild>
                </w:div>
                <w:div w:id="1846439718">
                  <w:marLeft w:val="0"/>
                  <w:marRight w:val="0"/>
                  <w:marTop w:val="0"/>
                  <w:marBottom w:val="0"/>
                  <w:divBdr>
                    <w:top w:val="single" w:sz="2" w:space="1" w:color="FFFFFF"/>
                    <w:left w:val="single" w:sz="2" w:space="11" w:color="FFFFFF"/>
                    <w:bottom w:val="single" w:sz="2" w:space="1" w:color="FFFFFF"/>
                    <w:right w:val="single" w:sz="2" w:space="4" w:color="FFFFFF"/>
                  </w:divBdr>
                  <w:divsChild>
                    <w:div w:id="1380013602">
                      <w:marLeft w:val="0"/>
                      <w:marRight w:val="0"/>
                      <w:marTop w:val="0"/>
                      <w:marBottom w:val="0"/>
                      <w:divBdr>
                        <w:top w:val="none" w:sz="0" w:space="0" w:color="auto"/>
                        <w:left w:val="none" w:sz="0" w:space="0" w:color="auto"/>
                        <w:bottom w:val="none" w:sz="0" w:space="0" w:color="auto"/>
                        <w:right w:val="none" w:sz="0" w:space="0" w:color="auto"/>
                      </w:divBdr>
                    </w:div>
                  </w:divsChild>
                </w:div>
                <w:div w:id="1884318730">
                  <w:marLeft w:val="0"/>
                  <w:marRight w:val="0"/>
                  <w:marTop w:val="0"/>
                  <w:marBottom w:val="0"/>
                  <w:divBdr>
                    <w:top w:val="single" w:sz="2" w:space="1" w:color="FFFFFF"/>
                    <w:left w:val="single" w:sz="2" w:space="11" w:color="FFFFFF"/>
                    <w:bottom w:val="single" w:sz="2" w:space="1" w:color="FFFFFF"/>
                    <w:right w:val="single" w:sz="2" w:space="4" w:color="FFFFFF"/>
                  </w:divBdr>
                  <w:divsChild>
                    <w:div w:id="573664617">
                      <w:marLeft w:val="0"/>
                      <w:marRight w:val="0"/>
                      <w:marTop w:val="0"/>
                      <w:marBottom w:val="0"/>
                      <w:divBdr>
                        <w:top w:val="none" w:sz="0" w:space="0" w:color="auto"/>
                        <w:left w:val="none" w:sz="0" w:space="0" w:color="auto"/>
                        <w:bottom w:val="none" w:sz="0" w:space="0" w:color="auto"/>
                        <w:right w:val="none" w:sz="0" w:space="0" w:color="auto"/>
                      </w:divBdr>
                    </w:div>
                  </w:divsChild>
                </w:div>
                <w:div w:id="1834249914">
                  <w:marLeft w:val="0"/>
                  <w:marRight w:val="0"/>
                  <w:marTop w:val="0"/>
                  <w:marBottom w:val="0"/>
                  <w:divBdr>
                    <w:top w:val="single" w:sz="2" w:space="1" w:color="FFFFFF"/>
                    <w:left w:val="single" w:sz="2" w:space="11" w:color="FFFFFF"/>
                    <w:bottom w:val="single" w:sz="2" w:space="1" w:color="FFFFFF"/>
                    <w:right w:val="single" w:sz="2" w:space="4" w:color="FFFFFF"/>
                  </w:divBdr>
                  <w:divsChild>
                    <w:div w:id="1674526537">
                      <w:marLeft w:val="0"/>
                      <w:marRight w:val="0"/>
                      <w:marTop w:val="0"/>
                      <w:marBottom w:val="0"/>
                      <w:divBdr>
                        <w:top w:val="none" w:sz="0" w:space="0" w:color="auto"/>
                        <w:left w:val="none" w:sz="0" w:space="0" w:color="auto"/>
                        <w:bottom w:val="none" w:sz="0" w:space="0" w:color="auto"/>
                        <w:right w:val="none" w:sz="0" w:space="0" w:color="auto"/>
                      </w:divBdr>
                    </w:div>
                  </w:divsChild>
                </w:div>
                <w:div w:id="241255903">
                  <w:marLeft w:val="0"/>
                  <w:marRight w:val="0"/>
                  <w:marTop w:val="0"/>
                  <w:marBottom w:val="0"/>
                  <w:divBdr>
                    <w:top w:val="single" w:sz="2" w:space="1" w:color="FFFFFF"/>
                    <w:left w:val="single" w:sz="2" w:space="11" w:color="FFFFFF"/>
                    <w:bottom w:val="single" w:sz="2" w:space="1" w:color="FFFFFF"/>
                    <w:right w:val="single" w:sz="2" w:space="4" w:color="FFFFFF"/>
                  </w:divBdr>
                  <w:divsChild>
                    <w:div w:id="49237058">
                      <w:marLeft w:val="0"/>
                      <w:marRight w:val="0"/>
                      <w:marTop w:val="0"/>
                      <w:marBottom w:val="0"/>
                      <w:divBdr>
                        <w:top w:val="none" w:sz="0" w:space="0" w:color="auto"/>
                        <w:left w:val="none" w:sz="0" w:space="0" w:color="auto"/>
                        <w:bottom w:val="none" w:sz="0" w:space="0" w:color="auto"/>
                        <w:right w:val="none" w:sz="0" w:space="0" w:color="auto"/>
                      </w:divBdr>
                    </w:div>
                  </w:divsChild>
                </w:div>
                <w:div w:id="2127306504">
                  <w:marLeft w:val="0"/>
                  <w:marRight w:val="0"/>
                  <w:marTop w:val="0"/>
                  <w:marBottom w:val="0"/>
                  <w:divBdr>
                    <w:top w:val="single" w:sz="2" w:space="1" w:color="FFFFFF"/>
                    <w:left w:val="single" w:sz="2" w:space="11" w:color="FFFFFF"/>
                    <w:bottom w:val="single" w:sz="2" w:space="1" w:color="FFFFFF"/>
                    <w:right w:val="single" w:sz="2" w:space="4" w:color="FFFFFF"/>
                  </w:divBdr>
                  <w:divsChild>
                    <w:div w:id="598948821">
                      <w:marLeft w:val="0"/>
                      <w:marRight w:val="0"/>
                      <w:marTop w:val="0"/>
                      <w:marBottom w:val="0"/>
                      <w:divBdr>
                        <w:top w:val="none" w:sz="0" w:space="0" w:color="auto"/>
                        <w:left w:val="none" w:sz="0" w:space="0" w:color="auto"/>
                        <w:bottom w:val="none" w:sz="0" w:space="0" w:color="auto"/>
                        <w:right w:val="none" w:sz="0" w:space="0" w:color="auto"/>
                      </w:divBdr>
                    </w:div>
                  </w:divsChild>
                </w:div>
                <w:div w:id="1971785659">
                  <w:marLeft w:val="0"/>
                  <w:marRight w:val="0"/>
                  <w:marTop w:val="0"/>
                  <w:marBottom w:val="0"/>
                  <w:divBdr>
                    <w:top w:val="single" w:sz="2" w:space="1" w:color="FFFFFF"/>
                    <w:left w:val="single" w:sz="2" w:space="11" w:color="FFFFFF"/>
                    <w:bottom w:val="single" w:sz="2" w:space="1" w:color="FFFFFF"/>
                    <w:right w:val="single" w:sz="2" w:space="4" w:color="FFFFFF"/>
                  </w:divBdr>
                  <w:divsChild>
                    <w:div w:id="92937721">
                      <w:marLeft w:val="0"/>
                      <w:marRight w:val="0"/>
                      <w:marTop w:val="0"/>
                      <w:marBottom w:val="0"/>
                      <w:divBdr>
                        <w:top w:val="none" w:sz="0" w:space="0" w:color="auto"/>
                        <w:left w:val="none" w:sz="0" w:space="0" w:color="auto"/>
                        <w:bottom w:val="none" w:sz="0" w:space="0" w:color="auto"/>
                        <w:right w:val="none" w:sz="0" w:space="0" w:color="auto"/>
                      </w:divBdr>
                    </w:div>
                  </w:divsChild>
                </w:div>
                <w:div w:id="399837472">
                  <w:marLeft w:val="0"/>
                  <w:marRight w:val="0"/>
                  <w:marTop w:val="0"/>
                  <w:marBottom w:val="0"/>
                  <w:divBdr>
                    <w:top w:val="single" w:sz="2" w:space="1" w:color="FFFFFF"/>
                    <w:left w:val="single" w:sz="2" w:space="11" w:color="FFFFFF"/>
                    <w:bottom w:val="single" w:sz="2" w:space="1" w:color="FFFFFF"/>
                    <w:right w:val="single" w:sz="2" w:space="4" w:color="FFFFFF"/>
                  </w:divBdr>
                  <w:divsChild>
                    <w:div w:id="225843452">
                      <w:marLeft w:val="0"/>
                      <w:marRight w:val="0"/>
                      <w:marTop w:val="0"/>
                      <w:marBottom w:val="0"/>
                      <w:divBdr>
                        <w:top w:val="none" w:sz="0" w:space="0" w:color="auto"/>
                        <w:left w:val="none" w:sz="0" w:space="0" w:color="auto"/>
                        <w:bottom w:val="none" w:sz="0" w:space="0" w:color="auto"/>
                        <w:right w:val="none" w:sz="0" w:space="0" w:color="auto"/>
                      </w:divBdr>
                    </w:div>
                  </w:divsChild>
                </w:div>
                <w:div w:id="11499791">
                  <w:marLeft w:val="0"/>
                  <w:marRight w:val="0"/>
                  <w:marTop w:val="0"/>
                  <w:marBottom w:val="0"/>
                  <w:divBdr>
                    <w:top w:val="single" w:sz="2" w:space="1" w:color="FFFFFF"/>
                    <w:left w:val="single" w:sz="2" w:space="11" w:color="FFFFFF"/>
                    <w:bottom w:val="single" w:sz="2" w:space="1" w:color="FFFFFF"/>
                    <w:right w:val="single" w:sz="2" w:space="4" w:color="FFFFFF"/>
                  </w:divBdr>
                  <w:divsChild>
                    <w:div w:id="193738302">
                      <w:marLeft w:val="0"/>
                      <w:marRight w:val="0"/>
                      <w:marTop w:val="0"/>
                      <w:marBottom w:val="0"/>
                      <w:divBdr>
                        <w:top w:val="none" w:sz="0" w:space="0" w:color="auto"/>
                        <w:left w:val="none" w:sz="0" w:space="0" w:color="auto"/>
                        <w:bottom w:val="none" w:sz="0" w:space="0" w:color="auto"/>
                        <w:right w:val="none" w:sz="0" w:space="0" w:color="auto"/>
                      </w:divBdr>
                    </w:div>
                  </w:divsChild>
                </w:div>
                <w:div w:id="1970283344">
                  <w:marLeft w:val="0"/>
                  <w:marRight w:val="0"/>
                  <w:marTop w:val="0"/>
                  <w:marBottom w:val="0"/>
                  <w:divBdr>
                    <w:top w:val="single" w:sz="2" w:space="1" w:color="FFFFFF"/>
                    <w:left w:val="single" w:sz="2" w:space="11" w:color="FFFFFF"/>
                    <w:bottom w:val="single" w:sz="2" w:space="1" w:color="FFFFFF"/>
                    <w:right w:val="single" w:sz="2" w:space="4" w:color="FFFFFF"/>
                  </w:divBdr>
                  <w:divsChild>
                    <w:div w:id="1629895957">
                      <w:marLeft w:val="0"/>
                      <w:marRight w:val="0"/>
                      <w:marTop w:val="0"/>
                      <w:marBottom w:val="0"/>
                      <w:divBdr>
                        <w:top w:val="none" w:sz="0" w:space="0" w:color="auto"/>
                        <w:left w:val="none" w:sz="0" w:space="0" w:color="auto"/>
                        <w:bottom w:val="none" w:sz="0" w:space="0" w:color="auto"/>
                        <w:right w:val="none" w:sz="0" w:space="0" w:color="auto"/>
                      </w:divBdr>
                    </w:div>
                  </w:divsChild>
                </w:div>
                <w:div w:id="1695498327">
                  <w:marLeft w:val="0"/>
                  <w:marRight w:val="0"/>
                  <w:marTop w:val="0"/>
                  <w:marBottom w:val="0"/>
                  <w:divBdr>
                    <w:top w:val="single" w:sz="2" w:space="1" w:color="FFFFFF"/>
                    <w:left w:val="single" w:sz="2" w:space="11" w:color="FFFFFF"/>
                    <w:bottom w:val="single" w:sz="2" w:space="1" w:color="FFFFFF"/>
                    <w:right w:val="single" w:sz="2" w:space="4" w:color="FFFFFF"/>
                  </w:divBdr>
                  <w:divsChild>
                    <w:div w:id="958338869">
                      <w:marLeft w:val="0"/>
                      <w:marRight w:val="0"/>
                      <w:marTop w:val="0"/>
                      <w:marBottom w:val="0"/>
                      <w:divBdr>
                        <w:top w:val="none" w:sz="0" w:space="0" w:color="auto"/>
                        <w:left w:val="none" w:sz="0" w:space="0" w:color="auto"/>
                        <w:bottom w:val="none" w:sz="0" w:space="0" w:color="auto"/>
                        <w:right w:val="none" w:sz="0" w:space="0" w:color="auto"/>
                      </w:divBdr>
                    </w:div>
                  </w:divsChild>
                </w:div>
                <w:div w:id="533034161">
                  <w:marLeft w:val="0"/>
                  <w:marRight w:val="0"/>
                  <w:marTop w:val="0"/>
                  <w:marBottom w:val="0"/>
                  <w:divBdr>
                    <w:top w:val="single" w:sz="2" w:space="1" w:color="FFFFFF"/>
                    <w:left w:val="single" w:sz="2" w:space="11" w:color="FFFFFF"/>
                    <w:bottom w:val="single" w:sz="2" w:space="1" w:color="FFFFFF"/>
                    <w:right w:val="single" w:sz="2" w:space="4" w:color="FFFFFF"/>
                  </w:divBdr>
                  <w:divsChild>
                    <w:div w:id="1645501741">
                      <w:marLeft w:val="0"/>
                      <w:marRight w:val="0"/>
                      <w:marTop w:val="0"/>
                      <w:marBottom w:val="0"/>
                      <w:divBdr>
                        <w:top w:val="none" w:sz="0" w:space="0" w:color="auto"/>
                        <w:left w:val="none" w:sz="0" w:space="0" w:color="auto"/>
                        <w:bottom w:val="none" w:sz="0" w:space="0" w:color="auto"/>
                        <w:right w:val="none" w:sz="0" w:space="0" w:color="auto"/>
                      </w:divBdr>
                    </w:div>
                  </w:divsChild>
                </w:div>
                <w:div w:id="1309895283">
                  <w:marLeft w:val="0"/>
                  <w:marRight w:val="0"/>
                  <w:marTop w:val="0"/>
                  <w:marBottom w:val="0"/>
                  <w:divBdr>
                    <w:top w:val="single" w:sz="2" w:space="1" w:color="FFFFFF"/>
                    <w:left w:val="single" w:sz="2" w:space="11" w:color="FFFFFF"/>
                    <w:bottom w:val="single" w:sz="2" w:space="4" w:color="FFFFFF"/>
                    <w:right w:val="single" w:sz="2" w:space="4" w:color="FFFFFF"/>
                  </w:divBdr>
                  <w:divsChild>
                    <w:div w:id="12854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50943">
      <w:bodyDiv w:val="1"/>
      <w:marLeft w:val="0"/>
      <w:marRight w:val="0"/>
      <w:marTop w:val="0"/>
      <w:marBottom w:val="0"/>
      <w:divBdr>
        <w:top w:val="none" w:sz="0" w:space="0" w:color="auto"/>
        <w:left w:val="none" w:sz="0" w:space="0" w:color="auto"/>
        <w:bottom w:val="none" w:sz="0" w:space="0" w:color="auto"/>
        <w:right w:val="none" w:sz="0" w:space="0" w:color="auto"/>
      </w:divBdr>
      <w:divsChild>
        <w:div w:id="2064403876">
          <w:marLeft w:val="0"/>
          <w:marRight w:val="0"/>
          <w:marTop w:val="0"/>
          <w:marBottom w:val="0"/>
          <w:divBdr>
            <w:top w:val="none" w:sz="0" w:space="0" w:color="auto"/>
            <w:left w:val="none" w:sz="0" w:space="0" w:color="auto"/>
            <w:bottom w:val="none" w:sz="0" w:space="0" w:color="auto"/>
            <w:right w:val="none" w:sz="0" w:space="0" w:color="auto"/>
          </w:divBdr>
        </w:div>
        <w:div w:id="1077357648">
          <w:marLeft w:val="0"/>
          <w:marRight w:val="0"/>
          <w:marTop w:val="0"/>
          <w:marBottom w:val="300"/>
          <w:divBdr>
            <w:top w:val="none" w:sz="0" w:space="0" w:color="auto"/>
            <w:left w:val="none" w:sz="0" w:space="0" w:color="auto"/>
            <w:bottom w:val="none" w:sz="0" w:space="0" w:color="auto"/>
            <w:right w:val="none" w:sz="0" w:space="0" w:color="auto"/>
          </w:divBdr>
          <w:divsChild>
            <w:div w:id="1008677206">
              <w:marLeft w:val="0"/>
              <w:marRight w:val="0"/>
              <w:marTop w:val="0"/>
              <w:marBottom w:val="0"/>
              <w:divBdr>
                <w:top w:val="none" w:sz="0" w:space="0" w:color="auto"/>
                <w:left w:val="none" w:sz="0" w:space="0" w:color="auto"/>
                <w:bottom w:val="none" w:sz="0" w:space="0" w:color="auto"/>
                <w:right w:val="none" w:sz="0" w:space="0" w:color="auto"/>
              </w:divBdr>
              <w:divsChild>
                <w:div w:id="1819414356">
                  <w:marLeft w:val="0"/>
                  <w:marRight w:val="0"/>
                  <w:marTop w:val="0"/>
                  <w:marBottom w:val="0"/>
                  <w:divBdr>
                    <w:top w:val="single" w:sz="2" w:space="4" w:color="FFFFFF"/>
                    <w:left w:val="single" w:sz="2" w:space="11" w:color="FFFFFF"/>
                    <w:bottom w:val="single" w:sz="2" w:space="1" w:color="FFFFFF"/>
                    <w:right w:val="single" w:sz="2" w:space="4" w:color="FFFFFF"/>
                  </w:divBdr>
                  <w:divsChild>
                    <w:div w:id="991718577">
                      <w:marLeft w:val="0"/>
                      <w:marRight w:val="0"/>
                      <w:marTop w:val="0"/>
                      <w:marBottom w:val="0"/>
                      <w:divBdr>
                        <w:top w:val="none" w:sz="0" w:space="0" w:color="auto"/>
                        <w:left w:val="none" w:sz="0" w:space="0" w:color="auto"/>
                        <w:bottom w:val="none" w:sz="0" w:space="0" w:color="auto"/>
                        <w:right w:val="none" w:sz="0" w:space="0" w:color="auto"/>
                      </w:divBdr>
                    </w:div>
                  </w:divsChild>
                </w:div>
                <w:div w:id="2053461479">
                  <w:marLeft w:val="0"/>
                  <w:marRight w:val="0"/>
                  <w:marTop w:val="0"/>
                  <w:marBottom w:val="0"/>
                  <w:divBdr>
                    <w:top w:val="single" w:sz="2" w:space="1" w:color="FFFFFF"/>
                    <w:left w:val="single" w:sz="2" w:space="11" w:color="FFFFFF"/>
                    <w:bottom w:val="single" w:sz="2" w:space="1" w:color="FFFFFF"/>
                    <w:right w:val="single" w:sz="2" w:space="4" w:color="FFFFFF"/>
                  </w:divBdr>
                  <w:divsChild>
                    <w:div w:id="644819187">
                      <w:marLeft w:val="0"/>
                      <w:marRight w:val="0"/>
                      <w:marTop w:val="0"/>
                      <w:marBottom w:val="0"/>
                      <w:divBdr>
                        <w:top w:val="none" w:sz="0" w:space="0" w:color="auto"/>
                        <w:left w:val="none" w:sz="0" w:space="0" w:color="auto"/>
                        <w:bottom w:val="none" w:sz="0" w:space="0" w:color="auto"/>
                        <w:right w:val="none" w:sz="0" w:space="0" w:color="auto"/>
                      </w:divBdr>
                    </w:div>
                  </w:divsChild>
                </w:div>
                <w:div w:id="1443963209">
                  <w:marLeft w:val="0"/>
                  <w:marRight w:val="0"/>
                  <w:marTop w:val="0"/>
                  <w:marBottom w:val="0"/>
                  <w:divBdr>
                    <w:top w:val="single" w:sz="2" w:space="1" w:color="FFFFFF"/>
                    <w:left w:val="single" w:sz="2" w:space="11" w:color="FFFFFF"/>
                    <w:bottom w:val="single" w:sz="2" w:space="1" w:color="FFFFFF"/>
                    <w:right w:val="single" w:sz="2" w:space="4" w:color="FFFFFF"/>
                  </w:divBdr>
                  <w:divsChild>
                    <w:div w:id="664479642">
                      <w:marLeft w:val="0"/>
                      <w:marRight w:val="0"/>
                      <w:marTop w:val="0"/>
                      <w:marBottom w:val="0"/>
                      <w:divBdr>
                        <w:top w:val="none" w:sz="0" w:space="0" w:color="auto"/>
                        <w:left w:val="none" w:sz="0" w:space="0" w:color="auto"/>
                        <w:bottom w:val="none" w:sz="0" w:space="0" w:color="auto"/>
                        <w:right w:val="none" w:sz="0" w:space="0" w:color="auto"/>
                      </w:divBdr>
                    </w:div>
                  </w:divsChild>
                </w:div>
                <w:div w:id="455876339">
                  <w:marLeft w:val="0"/>
                  <w:marRight w:val="0"/>
                  <w:marTop w:val="0"/>
                  <w:marBottom w:val="0"/>
                  <w:divBdr>
                    <w:top w:val="single" w:sz="2" w:space="1" w:color="FFFFFF"/>
                    <w:left w:val="single" w:sz="2" w:space="11" w:color="FFFFFF"/>
                    <w:bottom w:val="single" w:sz="2" w:space="1" w:color="FFFFFF"/>
                    <w:right w:val="single" w:sz="2" w:space="4" w:color="FFFFFF"/>
                  </w:divBdr>
                  <w:divsChild>
                    <w:div w:id="1977250671">
                      <w:marLeft w:val="0"/>
                      <w:marRight w:val="0"/>
                      <w:marTop w:val="0"/>
                      <w:marBottom w:val="0"/>
                      <w:divBdr>
                        <w:top w:val="none" w:sz="0" w:space="0" w:color="auto"/>
                        <w:left w:val="none" w:sz="0" w:space="0" w:color="auto"/>
                        <w:bottom w:val="none" w:sz="0" w:space="0" w:color="auto"/>
                        <w:right w:val="none" w:sz="0" w:space="0" w:color="auto"/>
                      </w:divBdr>
                    </w:div>
                  </w:divsChild>
                </w:div>
                <w:div w:id="644160736">
                  <w:marLeft w:val="0"/>
                  <w:marRight w:val="0"/>
                  <w:marTop w:val="0"/>
                  <w:marBottom w:val="0"/>
                  <w:divBdr>
                    <w:top w:val="single" w:sz="2" w:space="1" w:color="FFFFFF"/>
                    <w:left w:val="single" w:sz="2" w:space="11" w:color="FFFFFF"/>
                    <w:bottom w:val="single" w:sz="2" w:space="1" w:color="FFFFFF"/>
                    <w:right w:val="single" w:sz="2" w:space="4" w:color="FFFFFF"/>
                  </w:divBdr>
                  <w:divsChild>
                    <w:div w:id="1738623856">
                      <w:marLeft w:val="0"/>
                      <w:marRight w:val="0"/>
                      <w:marTop w:val="0"/>
                      <w:marBottom w:val="0"/>
                      <w:divBdr>
                        <w:top w:val="none" w:sz="0" w:space="0" w:color="auto"/>
                        <w:left w:val="none" w:sz="0" w:space="0" w:color="auto"/>
                        <w:bottom w:val="none" w:sz="0" w:space="0" w:color="auto"/>
                        <w:right w:val="none" w:sz="0" w:space="0" w:color="auto"/>
                      </w:divBdr>
                    </w:div>
                  </w:divsChild>
                </w:div>
                <w:div w:id="664892783">
                  <w:marLeft w:val="0"/>
                  <w:marRight w:val="0"/>
                  <w:marTop w:val="0"/>
                  <w:marBottom w:val="0"/>
                  <w:divBdr>
                    <w:top w:val="single" w:sz="2" w:space="1" w:color="FFFFFF"/>
                    <w:left w:val="single" w:sz="2" w:space="11" w:color="FFFFFF"/>
                    <w:bottom w:val="single" w:sz="2" w:space="1" w:color="FFFFFF"/>
                    <w:right w:val="single" w:sz="2" w:space="4" w:color="FFFFFF"/>
                  </w:divBdr>
                  <w:divsChild>
                    <w:div w:id="1281036637">
                      <w:marLeft w:val="0"/>
                      <w:marRight w:val="0"/>
                      <w:marTop w:val="0"/>
                      <w:marBottom w:val="0"/>
                      <w:divBdr>
                        <w:top w:val="none" w:sz="0" w:space="0" w:color="auto"/>
                        <w:left w:val="none" w:sz="0" w:space="0" w:color="auto"/>
                        <w:bottom w:val="none" w:sz="0" w:space="0" w:color="auto"/>
                        <w:right w:val="none" w:sz="0" w:space="0" w:color="auto"/>
                      </w:divBdr>
                    </w:div>
                  </w:divsChild>
                </w:div>
                <w:div w:id="1445810862">
                  <w:marLeft w:val="0"/>
                  <w:marRight w:val="0"/>
                  <w:marTop w:val="0"/>
                  <w:marBottom w:val="0"/>
                  <w:divBdr>
                    <w:top w:val="single" w:sz="2" w:space="1" w:color="FFFFFF"/>
                    <w:left w:val="single" w:sz="2" w:space="11" w:color="FFFFFF"/>
                    <w:bottom w:val="single" w:sz="2" w:space="1" w:color="FFFFFF"/>
                    <w:right w:val="single" w:sz="2" w:space="4" w:color="FFFFFF"/>
                  </w:divBdr>
                  <w:divsChild>
                    <w:div w:id="1028608515">
                      <w:marLeft w:val="0"/>
                      <w:marRight w:val="0"/>
                      <w:marTop w:val="0"/>
                      <w:marBottom w:val="0"/>
                      <w:divBdr>
                        <w:top w:val="none" w:sz="0" w:space="0" w:color="auto"/>
                        <w:left w:val="none" w:sz="0" w:space="0" w:color="auto"/>
                        <w:bottom w:val="none" w:sz="0" w:space="0" w:color="auto"/>
                        <w:right w:val="none" w:sz="0" w:space="0" w:color="auto"/>
                      </w:divBdr>
                    </w:div>
                  </w:divsChild>
                </w:div>
                <w:div w:id="1919244511">
                  <w:marLeft w:val="0"/>
                  <w:marRight w:val="0"/>
                  <w:marTop w:val="0"/>
                  <w:marBottom w:val="0"/>
                  <w:divBdr>
                    <w:top w:val="single" w:sz="2" w:space="1" w:color="FFFFFF"/>
                    <w:left w:val="single" w:sz="2" w:space="11" w:color="FFFFFF"/>
                    <w:bottom w:val="single" w:sz="2" w:space="1" w:color="FFFFFF"/>
                    <w:right w:val="single" w:sz="2" w:space="4" w:color="FFFFFF"/>
                  </w:divBdr>
                  <w:divsChild>
                    <w:div w:id="28727879">
                      <w:marLeft w:val="0"/>
                      <w:marRight w:val="0"/>
                      <w:marTop w:val="0"/>
                      <w:marBottom w:val="0"/>
                      <w:divBdr>
                        <w:top w:val="none" w:sz="0" w:space="0" w:color="auto"/>
                        <w:left w:val="none" w:sz="0" w:space="0" w:color="auto"/>
                        <w:bottom w:val="none" w:sz="0" w:space="0" w:color="auto"/>
                        <w:right w:val="none" w:sz="0" w:space="0" w:color="auto"/>
                      </w:divBdr>
                    </w:div>
                  </w:divsChild>
                </w:div>
                <w:div w:id="611985396">
                  <w:marLeft w:val="0"/>
                  <w:marRight w:val="0"/>
                  <w:marTop w:val="0"/>
                  <w:marBottom w:val="0"/>
                  <w:divBdr>
                    <w:top w:val="single" w:sz="2" w:space="1" w:color="FFFFFF"/>
                    <w:left w:val="single" w:sz="2" w:space="11" w:color="FFFFFF"/>
                    <w:bottom w:val="single" w:sz="2" w:space="1" w:color="FFFFFF"/>
                    <w:right w:val="single" w:sz="2" w:space="4" w:color="FFFFFF"/>
                  </w:divBdr>
                  <w:divsChild>
                    <w:div w:id="2048794283">
                      <w:marLeft w:val="0"/>
                      <w:marRight w:val="0"/>
                      <w:marTop w:val="0"/>
                      <w:marBottom w:val="0"/>
                      <w:divBdr>
                        <w:top w:val="none" w:sz="0" w:space="0" w:color="auto"/>
                        <w:left w:val="none" w:sz="0" w:space="0" w:color="auto"/>
                        <w:bottom w:val="none" w:sz="0" w:space="0" w:color="auto"/>
                        <w:right w:val="none" w:sz="0" w:space="0" w:color="auto"/>
                      </w:divBdr>
                    </w:div>
                  </w:divsChild>
                </w:div>
                <w:div w:id="13774340">
                  <w:marLeft w:val="0"/>
                  <w:marRight w:val="0"/>
                  <w:marTop w:val="0"/>
                  <w:marBottom w:val="0"/>
                  <w:divBdr>
                    <w:top w:val="single" w:sz="2" w:space="1" w:color="FFFFFF"/>
                    <w:left w:val="single" w:sz="2" w:space="11" w:color="FFFFFF"/>
                    <w:bottom w:val="single" w:sz="2" w:space="1" w:color="FFFFFF"/>
                    <w:right w:val="single" w:sz="2" w:space="4" w:color="FFFFFF"/>
                  </w:divBdr>
                  <w:divsChild>
                    <w:div w:id="1605653994">
                      <w:marLeft w:val="0"/>
                      <w:marRight w:val="0"/>
                      <w:marTop w:val="0"/>
                      <w:marBottom w:val="0"/>
                      <w:divBdr>
                        <w:top w:val="none" w:sz="0" w:space="0" w:color="auto"/>
                        <w:left w:val="none" w:sz="0" w:space="0" w:color="auto"/>
                        <w:bottom w:val="none" w:sz="0" w:space="0" w:color="auto"/>
                        <w:right w:val="none" w:sz="0" w:space="0" w:color="auto"/>
                      </w:divBdr>
                    </w:div>
                  </w:divsChild>
                </w:div>
                <w:div w:id="608244877">
                  <w:marLeft w:val="0"/>
                  <w:marRight w:val="0"/>
                  <w:marTop w:val="0"/>
                  <w:marBottom w:val="0"/>
                  <w:divBdr>
                    <w:top w:val="single" w:sz="2" w:space="1" w:color="FFFFFF"/>
                    <w:left w:val="single" w:sz="2" w:space="11" w:color="FFFFFF"/>
                    <w:bottom w:val="single" w:sz="2" w:space="1" w:color="FFFFFF"/>
                    <w:right w:val="single" w:sz="2" w:space="4" w:color="FFFFFF"/>
                  </w:divBdr>
                  <w:divsChild>
                    <w:div w:id="1436748301">
                      <w:marLeft w:val="0"/>
                      <w:marRight w:val="0"/>
                      <w:marTop w:val="0"/>
                      <w:marBottom w:val="0"/>
                      <w:divBdr>
                        <w:top w:val="none" w:sz="0" w:space="0" w:color="auto"/>
                        <w:left w:val="none" w:sz="0" w:space="0" w:color="auto"/>
                        <w:bottom w:val="none" w:sz="0" w:space="0" w:color="auto"/>
                        <w:right w:val="none" w:sz="0" w:space="0" w:color="auto"/>
                      </w:divBdr>
                    </w:div>
                  </w:divsChild>
                </w:div>
                <w:div w:id="119225355">
                  <w:marLeft w:val="0"/>
                  <w:marRight w:val="0"/>
                  <w:marTop w:val="0"/>
                  <w:marBottom w:val="0"/>
                  <w:divBdr>
                    <w:top w:val="single" w:sz="2" w:space="1" w:color="FFFFFF"/>
                    <w:left w:val="single" w:sz="2" w:space="11" w:color="FFFFFF"/>
                    <w:bottom w:val="single" w:sz="2" w:space="1" w:color="FFFFFF"/>
                    <w:right w:val="single" w:sz="2" w:space="4" w:color="FFFFFF"/>
                  </w:divBdr>
                  <w:divsChild>
                    <w:div w:id="1768189052">
                      <w:marLeft w:val="0"/>
                      <w:marRight w:val="0"/>
                      <w:marTop w:val="0"/>
                      <w:marBottom w:val="0"/>
                      <w:divBdr>
                        <w:top w:val="none" w:sz="0" w:space="0" w:color="auto"/>
                        <w:left w:val="none" w:sz="0" w:space="0" w:color="auto"/>
                        <w:bottom w:val="none" w:sz="0" w:space="0" w:color="auto"/>
                        <w:right w:val="none" w:sz="0" w:space="0" w:color="auto"/>
                      </w:divBdr>
                    </w:div>
                  </w:divsChild>
                </w:div>
                <w:div w:id="1455640256">
                  <w:marLeft w:val="0"/>
                  <w:marRight w:val="0"/>
                  <w:marTop w:val="0"/>
                  <w:marBottom w:val="0"/>
                  <w:divBdr>
                    <w:top w:val="single" w:sz="2" w:space="1" w:color="FFFFFF"/>
                    <w:left w:val="single" w:sz="2" w:space="11" w:color="FFFFFF"/>
                    <w:bottom w:val="single" w:sz="2" w:space="1" w:color="FFFFFF"/>
                    <w:right w:val="single" w:sz="2" w:space="4" w:color="FFFFFF"/>
                  </w:divBdr>
                  <w:divsChild>
                    <w:div w:id="57169481">
                      <w:marLeft w:val="0"/>
                      <w:marRight w:val="0"/>
                      <w:marTop w:val="0"/>
                      <w:marBottom w:val="0"/>
                      <w:divBdr>
                        <w:top w:val="none" w:sz="0" w:space="0" w:color="auto"/>
                        <w:left w:val="none" w:sz="0" w:space="0" w:color="auto"/>
                        <w:bottom w:val="none" w:sz="0" w:space="0" w:color="auto"/>
                        <w:right w:val="none" w:sz="0" w:space="0" w:color="auto"/>
                      </w:divBdr>
                    </w:div>
                  </w:divsChild>
                </w:div>
                <w:div w:id="2139956252">
                  <w:marLeft w:val="0"/>
                  <w:marRight w:val="0"/>
                  <w:marTop w:val="0"/>
                  <w:marBottom w:val="0"/>
                  <w:divBdr>
                    <w:top w:val="single" w:sz="2" w:space="1" w:color="FFFFFF"/>
                    <w:left w:val="single" w:sz="2" w:space="11" w:color="FFFFFF"/>
                    <w:bottom w:val="single" w:sz="2" w:space="1" w:color="FFFFFF"/>
                    <w:right w:val="single" w:sz="2" w:space="4" w:color="FFFFFF"/>
                  </w:divBdr>
                  <w:divsChild>
                    <w:div w:id="1282032905">
                      <w:marLeft w:val="0"/>
                      <w:marRight w:val="0"/>
                      <w:marTop w:val="0"/>
                      <w:marBottom w:val="0"/>
                      <w:divBdr>
                        <w:top w:val="none" w:sz="0" w:space="0" w:color="auto"/>
                        <w:left w:val="none" w:sz="0" w:space="0" w:color="auto"/>
                        <w:bottom w:val="none" w:sz="0" w:space="0" w:color="auto"/>
                        <w:right w:val="none" w:sz="0" w:space="0" w:color="auto"/>
                      </w:divBdr>
                    </w:div>
                  </w:divsChild>
                </w:div>
                <w:div w:id="273875553">
                  <w:marLeft w:val="0"/>
                  <w:marRight w:val="0"/>
                  <w:marTop w:val="0"/>
                  <w:marBottom w:val="0"/>
                  <w:divBdr>
                    <w:top w:val="single" w:sz="2" w:space="1" w:color="FFFFFF"/>
                    <w:left w:val="single" w:sz="2" w:space="11" w:color="FFFFFF"/>
                    <w:bottom w:val="single" w:sz="2" w:space="1" w:color="FFFFFF"/>
                    <w:right w:val="single" w:sz="2" w:space="4" w:color="FFFFFF"/>
                  </w:divBdr>
                  <w:divsChild>
                    <w:div w:id="1429033967">
                      <w:marLeft w:val="0"/>
                      <w:marRight w:val="0"/>
                      <w:marTop w:val="0"/>
                      <w:marBottom w:val="0"/>
                      <w:divBdr>
                        <w:top w:val="none" w:sz="0" w:space="0" w:color="auto"/>
                        <w:left w:val="none" w:sz="0" w:space="0" w:color="auto"/>
                        <w:bottom w:val="none" w:sz="0" w:space="0" w:color="auto"/>
                        <w:right w:val="none" w:sz="0" w:space="0" w:color="auto"/>
                      </w:divBdr>
                    </w:div>
                  </w:divsChild>
                </w:div>
                <w:div w:id="174799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150951">
                      <w:marLeft w:val="0"/>
                      <w:marRight w:val="0"/>
                      <w:marTop w:val="0"/>
                      <w:marBottom w:val="0"/>
                      <w:divBdr>
                        <w:top w:val="none" w:sz="0" w:space="0" w:color="auto"/>
                        <w:left w:val="none" w:sz="0" w:space="0" w:color="auto"/>
                        <w:bottom w:val="none" w:sz="0" w:space="0" w:color="auto"/>
                        <w:right w:val="none" w:sz="0" w:space="0" w:color="auto"/>
                      </w:divBdr>
                    </w:div>
                  </w:divsChild>
                </w:div>
                <w:div w:id="1544365715">
                  <w:marLeft w:val="0"/>
                  <w:marRight w:val="0"/>
                  <w:marTop w:val="0"/>
                  <w:marBottom w:val="0"/>
                  <w:divBdr>
                    <w:top w:val="single" w:sz="2" w:space="1" w:color="FFFFFF"/>
                    <w:left w:val="single" w:sz="2" w:space="11" w:color="FFFFFF"/>
                    <w:bottom w:val="single" w:sz="2" w:space="1" w:color="FFFFFF"/>
                    <w:right w:val="single" w:sz="2" w:space="4" w:color="FFFFFF"/>
                  </w:divBdr>
                  <w:divsChild>
                    <w:div w:id="1751082120">
                      <w:marLeft w:val="0"/>
                      <w:marRight w:val="0"/>
                      <w:marTop w:val="0"/>
                      <w:marBottom w:val="0"/>
                      <w:divBdr>
                        <w:top w:val="none" w:sz="0" w:space="0" w:color="auto"/>
                        <w:left w:val="none" w:sz="0" w:space="0" w:color="auto"/>
                        <w:bottom w:val="none" w:sz="0" w:space="0" w:color="auto"/>
                        <w:right w:val="none" w:sz="0" w:space="0" w:color="auto"/>
                      </w:divBdr>
                    </w:div>
                  </w:divsChild>
                </w:div>
                <w:div w:id="276522456">
                  <w:marLeft w:val="0"/>
                  <w:marRight w:val="0"/>
                  <w:marTop w:val="0"/>
                  <w:marBottom w:val="0"/>
                  <w:divBdr>
                    <w:top w:val="single" w:sz="2" w:space="1" w:color="FFFFFF"/>
                    <w:left w:val="single" w:sz="2" w:space="11" w:color="FFFFFF"/>
                    <w:bottom w:val="single" w:sz="2" w:space="1" w:color="FFFFFF"/>
                    <w:right w:val="single" w:sz="2" w:space="4" w:color="FFFFFF"/>
                  </w:divBdr>
                  <w:divsChild>
                    <w:div w:id="1705212136">
                      <w:marLeft w:val="0"/>
                      <w:marRight w:val="0"/>
                      <w:marTop w:val="0"/>
                      <w:marBottom w:val="0"/>
                      <w:divBdr>
                        <w:top w:val="none" w:sz="0" w:space="0" w:color="auto"/>
                        <w:left w:val="none" w:sz="0" w:space="0" w:color="auto"/>
                        <w:bottom w:val="none" w:sz="0" w:space="0" w:color="auto"/>
                        <w:right w:val="none" w:sz="0" w:space="0" w:color="auto"/>
                      </w:divBdr>
                    </w:div>
                  </w:divsChild>
                </w:div>
                <w:div w:id="1224754364">
                  <w:marLeft w:val="0"/>
                  <w:marRight w:val="0"/>
                  <w:marTop w:val="0"/>
                  <w:marBottom w:val="0"/>
                  <w:divBdr>
                    <w:top w:val="single" w:sz="2" w:space="1" w:color="FFFFFF"/>
                    <w:left w:val="single" w:sz="2" w:space="11" w:color="FFFFFF"/>
                    <w:bottom w:val="single" w:sz="2" w:space="1" w:color="FFFFFF"/>
                    <w:right w:val="single" w:sz="2" w:space="4" w:color="FFFFFF"/>
                  </w:divBdr>
                  <w:divsChild>
                    <w:div w:id="1025593475">
                      <w:marLeft w:val="0"/>
                      <w:marRight w:val="0"/>
                      <w:marTop w:val="0"/>
                      <w:marBottom w:val="0"/>
                      <w:divBdr>
                        <w:top w:val="none" w:sz="0" w:space="0" w:color="auto"/>
                        <w:left w:val="none" w:sz="0" w:space="0" w:color="auto"/>
                        <w:bottom w:val="none" w:sz="0" w:space="0" w:color="auto"/>
                        <w:right w:val="none" w:sz="0" w:space="0" w:color="auto"/>
                      </w:divBdr>
                    </w:div>
                  </w:divsChild>
                </w:div>
                <w:div w:id="1573275822">
                  <w:marLeft w:val="0"/>
                  <w:marRight w:val="0"/>
                  <w:marTop w:val="0"/>
                  <w:marBottom w:val="0"/>
                  <w:divBdr>
                    <w:top w:val="single" w:sz="2" w:space="1" w:color="FFFFFF"/>
                    <w:left w:val="single" w:sz="2" w:space="11" w:color="FFFFFF"/>
                    <w:bottom w:val="single" w:sz="2" w:space="1" w:color="FFFFFF"/>
                    <w:right w:val="single" w:sz="2" w:space="4" w:color="FFFFFF"/>
                  </w:divBdr>
                  <w:divsChild>
                    <w:div w:id="221185290">
                      <w:marLeft w:val="0"/>
                      <w:marRight w:val="0"/>
                      <w:marTop w:val="0"/>
                      <w:marBottom w:val="0"/>
                      <w:divBdr>
                        <w:top w:val="none" w:sz="0" w:space="0" w:color="auto"/>
                        <w:left w:val="none" w:sz="0" w:space="0" w:color="auto"/>
                        <w:bottom w:val="none" w:sz="0" w:space="0" w:color="auto"/>
                        <w:right w:val="none" w:sz="0" w:space="0" w:color="auto"/>
                      </w:divBdr>
                    </w:div>
                  </w:divsChild>
                </w:div>
                <w:div w:id="1594507668">
                  <w:marLeft w:val="0"/>
                  <w:marRight w:val="0"/>
                  <w:marTop w:val="0"/>
                  <w:marBottom w:val="0"/>
                  <w:divBdr>
                    <w:top w:val="single" w:sz="2" w:space="1" w:color="FFFFFF"/>
                    <w:left w:val="single" w:sz="2" w:space="11" w:color="FFFFFF"/>
                    <w:bottom w:val="single" w:sz="2" w:space="1" w:color="FFFFFF"/>
                    <w:right w:val="single" w:sz="2" w:space="4" w:color="FFFFFF"/>
                  </w:divBdr>
                  <w:divsChild>
                    <w:div w:id="1258171374">
                      <w:marLeft w:val="0"/>
                      <w:marRight w:val="0"/>
                      <w:marTop w:val="0"/>
                      <w:marBottom w:val="0"/>
                      <w:divBdr>
                        <w:top w:val="none" w:sz="0" w:space="0" w:color="auto"/>
                        <w:left w:val="none" w:sz="0" w:space="0" w:color="auto"/>
                        <w:bottom w:val="none" w:sz="0" w:space="0" w:color="auto"/>
                        <w:right w:val="none" w:sz="0" w:space="0" w:color="auto"/>
                      </w:divBdr>
                    </w:div>
                  </w:divsChild>
                </w:div>
                <w:div w:id="851145625">
                  <w:marLeft w:val="0"/>
                  <w:marRight w:val="0"/>
                  <w:marTop w:val="0"/>
                  <w:marBottom w:val="0"/>
                  <w:divBdr>
                    <w:top w:val="single" w:sz="2" w:space="1" w:color="FFFFFF"/>
                    <w:left w:val="single" w:sz="2" w:space="11" w:color="FFFFFF"/>
                    <w:bottom w:val="single" w:sz="2" w:space="1" w:color="FFFFFF"/>
                    <w:right w:val="single" w:sz="2" w:space="4" w:color="FFFFFF"/>
                  </w:divBdr>
                  <w:divsChild>
                    <w:div w:id="1703244336">
                      <w:marLeft w:val="0"/>
                      <w:marRight w:val="0"/>
                      <w:marTop w:val="0"/>
                      <w:marBottom w:val="0"/>
                      <w:divBdr>
                        <w:top w:val="none" w:sz="0" w:space="0" w:color="auto"/>
                        <w:left w:val="none" w:sz="0" w:space="0" w:color="auto"/>
                        <w:bottom w:val="none" w:sz="0" w:space="0" w:color="auto"/>
                        <w:right w:val="none" w:sz="0" w:space="0" w:color="auto"/>
                      </w:divBdr>
                    </w:div>
                  </w:divsChild>
                </w:div>
                <w:div w:id="1288076094">
                  <w:marLeft w:val="0"/>
                  <w:marRight w:val="0"/>
                  <w:marTop w:val="0"/>
                  <w:marBottom w:val="0"/>
                  <w:divBdr>
                    <w:top w:val="single" w:sz="2" w:space="1" w:color="FFFFFF"/>
                    <w:left w:val="single" w:sz="2" w:space="11" w:color="FFFFFF"/>
                    <w:bottom w:val="single" w:sz="2" w:space="1" w:color="FFFFFF"/>
                    <w:right w:val="single" w:sz="2" w:space="4" w:color="FFFFFF"/>
                  </w:divBdr>
                  <w:divsChild>
                    <w:div w:id="1701584917">
                      <w:marLeft w:val="0"/>
                      <w:marRight w:val="0"/>
                      <w:marTop w:val="0"/>
                      <w:marBottom w:val="0"/>
                      <w:divBdr>
                        <w:top w:val="none" w:sz="0" w:space="0" w:color="auto"/>
                        <w:left w:val="none" w:sz="0" w:space="0" w:color="auto"/>
                        <w:bottom w:val="none" w:sz="0" w:space="0" w:color="auto"/>
                        <w:right w:val="none" w:sz="0" w:space="0" w:color="auto"/>
                      </w:divBdr>
                    </w:div>
                  </w:divsChild>
                </w:div>
                <w:div w:id="1840389010">
                  <w:marLeft w:val="0"/>
                  <w:marRight w:val="0"/>
                  <w:marTop w:val="0"/>
                  <w:marBottom w:val="0"/>
                  <w:divBdr>
                    <w:top w:val="single" w:sz="2" w:space="1" w:color="FFFFFF"/>
                    <w:left w:val="single" w:sz="2" w:space="11" w:color="FFFFFF"/>
                    <w:bottom w:val="single" w:sz="2" w:space="4" w:color="FFFFFF"/>
                    <w:right w:val="single" w:sz="2" w:space="4" w:color="FFFFFF"/>
                  </w:divBdr>
                  <w:divsChild>
                    <w:div w:id="8718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7260">
          <w:marLeft w:val="0"/>
          <w:marRight w:val="0"/>
          <w:marTop w:val="0"/>
          <w:marBottom w:val="300"/>
          <w:divBdr>
            <w:top w:val="none" w:sz="0" w:space="0" w:color="auto"/>
            <w:left w:val="none" w:sz="0" w:space="0" w:color="auto"/>
            <w:bottom w:val="none" w:sz="0" w:space="0" w:color="auto"/>
            <w:right w:val="none" w:sz="0" w:space="0" w:color="auto"/>
          </w:divBdr>
          <w:divsChild>
            <w:div w:id="1878854519">
              <w:marLeft w:val="0"/>
              <w:marRight w:val="0"/>
              <w:marTop w:val="0"/>
              <w:marBottom w:val="0"/>
              <w:divBdr>
                <w:top w:val="none" w:sz="0" w:space="0" w:color="auto"/>
                <w:left w:val="none" w:sz="0" w:space="0" w:color="auto"/>
                <w:bottom w:val="none" w:sz="0" w:space="0" w:color="auto"/>
                <w:right w:val="none" w:sz="0" w:space="0" w:color="auto"/>
              </w:divBdr>
              <w:divsChild>
                <w:div w:id="755513976">
                  <w:marLeft w:val="0"/>
                  <w:marRight w:val="0"/>
                  <w:marTop w:val="0"/>
                  <w:marBottom w:val="0"/>
                  <w:divBdr>
                    <w:top w:val="single" w:sz="2" w:space="4" w:color="FFFFFF"/>
                    <w:left w:val="single" w:sz="2" w:space="11" w:color="FFFFFF"/>
                    <w:bottom w:val="single" w:sz="2" w:space="1" w:color="FFFFFF"/>
                    <w:right w:val="single" w:sz="2" w:space="4" w:color="FFFFFF"/>
                  </w:divBdr>
                  <w:divsChild>
                    <w:div w:id="445587166">
                      <w:marLeft w:val="0"/>
                      <w:marRight w:val="0"/>
                      <w:marTop w:val="0"/>
                      <w:marBottom w:val="0"/>
                      <w:divBdr>
                        <w:top w:val="none" w:sz="0" w:space="0" w:color="auto"/>
                        <w:left w:val="none" w:sz="0" w:space="0" w:color="auto"/>
                        <w:bottom w:val="none" w:sz="0" w:space="0" w:color="auto"/>
                        <w:right w:val="none" w:sz="0" w:space="0" w:color="auto"/>
                      </w:divBdr>
                    </w:div>
                  </w:divsChild>
                </w:div>
                <w:div w:id="415059316">
                  <w:marLeft w:val="0"/>
                  <w:marRight w:val="0"/>
                  <w:marTop w:val="0"/>
                  <w:marBottom w:val="0"/>
                  <w:divBdr>
                    <w:top w:val="single" w:sz="2" w:space="1" w:color="FFFFFF"/>
                    <w:left w:val="single" w:sz="2" w:space="11" w:color="FFFFFF"/>
                    <w:bottom w:val="single" w:sz="2" w:space="1" w:color="FFFFFF"/>
                    <w:right w:val="single" w:sz="2" w:space="4" w:color="FFFFFF"/>
                  </w:divBdr>
                  <w:divsChild>
                    <w:div w:id="936331680">
                      <w:marLeft w:val="0"/>
                      <w:marRight w:val="0"/>
                      <w:marTop w:val="0"/>
                      <w:marBottom w:val="0"/>
                      <w:divBdr>
                        <w:top w:val="none" w:sz="0" w:space="0" w:color="auto"/>
                        <w:left w:val="none" w:sz="0" w:space="0" w:color="auto"/>
                        <w:bottom w:val="none" w:sz="0" w:space="0" w:color="auto"/>
                        <w:right w:val="none" w:sz="0" w:space="0" w:color="auto"/>
                      </w:divBdr>
                    </w:div>
                  </w:divsChild>
                </w:div>
                <w:div w:id="1122647742">
                  <w:marLeft w:val="0"/>
                  <w:marRight w:val="0"/>
                  <w:marTop w:val="0"/>
                  <w:marBottom w:val="0"/>
                  <w:divBdr>
                    <w:top w:val="single" w:sz="2" w:space="1" w:color="FFFFFF"/>
                    <w:left w:val="single" w:sz="2" w:space="11" w:color="FFFFFF"/>
                    <w:bottom w:val="single" w:sz="2" w:space="1" w:color="FFFFFF"/>
                    <w:right w:val="single" w:sz="2" w:space="4" w:color="FFFFFF"/>
                  </w:divBdr>
                  <w:divsChild>
                    <w:div w:id="151454759">
                      <w:marLeft w:val="0"/>
                      <w:marRight w:val="0"/>
                      <w:marTop w:val="0"/>
                      <w:marBottom w:val="0"/>
                      <w:divBdr>
                        <w:top w:val="none" w:sz="0" w:space="0" w:color="auto"/>
                        <w:left w:val="none" w:sz="0" w:space="0" w:color="auto"/>
                        <w:bottom w:val="none" w:sz="0" w:space="0" w:color="auto"/>
                        <w:right w:val="none" w:sz="0" w:space="0" w:color="auto"/>
                      </w:divBdr>
                    </w:div>
                  </w:divsChild>
                </w:div>
                <w:div w:id="1610697946">
                  <w:marLeft w:val="0"/>
                  <w:marRight w:val="0"/>
                  <w:marTop w:val="0"/>
                  <w:marBottom w:val="0"/>
                  <w:divBdr>
                    <w:top w:val="single" w:sz="2" w:space="1" w:color="FFFFFF"/>
                    <w:left w:val="single" w:sz="2" w:space="11" w:color="FFFFFF"/>
                    <w:bottom w:val="single" w:sz="2" w:space="1" w:color="FFFFFF"/>
                    <w:right w:val="single" w:sz="2" w:space="4" w:color="FFFFFF"/>
                  </w:divBdr>
                  <w:divsChild>
                    <w:div w:id="374892874">
                      <w:marLeft w:val="0"/>
                      <w:marRight w:val="0"/>
                      <w:marTop w:val="0"/>
                      <w:marBottom w:val="0"/>
                      <w:divBdr>
                        <w:top w:val="none" w:sz="0" w:space="0" w:color="auto"/>
                        <w:left w:val="none" w:sz="0" w:space="0" w:color="auto"/>
                        <w:bottom w:val="none" w:sz="0" w:space="0" w:color="auto"/>
                        <w:right w:val="none" w:sz="0" w:space="0" w:color="auto"/>
                      </w:divBdr>
                    </w:div>
                  </w:divsChild>
                </w:div>
                <w:div w:id="73018934">
                  <w:marLeft w:val="0"/>
                  <w:marRight w:val="0"/>
                  <w:marTop w:val="0"/>
                  <w:marBottom w:val="0"/>
                  <w:divBdr>
                    <w:top w:val="single" w:sz="2" w:space="1" w:color="FFFFFF"/>
                    <w:left w:val="single" w:sz="2" w:space="11" w:color="FFFFFF"/>
                    <w:bottom w:val="single" w:sz="2" w:space="1" w:color="FFFFFF"/>
                    <w:right w:val="single" w:sz="2" w:space="4" w:color="FFFFFF"/>
                  </w:divBdr>
                  <w:divsChild>
                    <w:div w:id="1904019767">
                      <w:marLeft w:val="0"/>
                      <w:marRight w:val="0"/>
                      <w:marTop w:val="0"/>
                      <w:marBottom w:val="0"/>
                      <w:divBdr>
                        <w:top w:val="none" w:sz="0" w:space="0" w:color="auto"/>
                        <w:left w:val="none" w:sz="0" w:space="0" w:color="auto"/>
                        <w:bottom w:val="none" w:sz="0" w:space="0" w:color="auto"/>
                        <w:right w:val="none" w:sz="0" w:space="0" w:color="auto"/>
                      </w:divBdr>
                    </w:div>
                  </w:divsChild>
                </w:div>
                <w:div w:id="1266502522">
                  <w:marLeft w:val="0"/>
                  <w:marRight w:val="0"/>
                  <w:marTop w:val="0"/>
                  <w:marBottom w:val="0"/>
                  <w:divBdr>
                    <w:top w:val="single" w:sz="2" w:space="1" w:color="FFFFFF"/>
                    <w:left w:val="single" w:sz="2" w:space="11" w:color="FFFFFF"/>
                    <w:bottom w:val="single" w:sz="2" w:space="1" w:color="FFFFFF"/>
                    <w:right w:val="single" w:sz="2" w:space="4" w:color="FFFFFF"/>
                  </w:divBdr>
                  <w:divsChild>
                    <w:div w:id="1598635194">
                      <w:marLeft w:val="0"/>
                      <w:marRight w:val="0"/>
                      <w:marTop w:val="0"/>
                      <w:marBottom w:val="0"/>
                      <w:divBdr>
                        <w:top w:val="none" w:sz="0" w:space="0" w:color="auto"/>
                        <w:left w:val="none" w:sz="0" w:space="0" w:color="auto"/>
                        <w:bottom w:val="none" w:sz="0" w:space="0" w:color="auto"/>
                        <w:right w:val="none" w:sz="0" w:space="0" w:color="auto"/>
                      </w:divBdr>
                    </w:div>
                  </w:divsChild>
                </w:div>
                <w:div w:id="301083305">
                  <w:marLeft w:val="0"/>
                  <w:marRight w:val="0"/>
                  <w:marTop w:val="0"/>
                  <w:marBottom w:val="0"/>
                  <w:divBdr>
                    <w:top w:val="single" w:sz="2" w:space="1" w:color="FFFFFF"/>
                    <w:left w:val="single" w:sz="2" w:space="11" w:color="FFFFFF"/>
                    <w:bottom w:val="single" w:sz="2" w:space="1" w:color="FFFFFF"/>
                    <w:right w:val="single" w:sz="2" w:space="4" w:color="FFFFFF"/>
                  </w:divBdr>
                  <w:divsChild>
                    <w:div w:id="636180270">
                      <w:marLeft w:val="0"/>
                      <w:marRight w:val="0"/>
                      <w:marTop w:val="0"/>
                      <w:marBottom w:val="0"/>
                      <w:divBdr>
                        <w:top w:val="none" w:sz="0" w:space="0" w:color="auto"/>
                        <w:left w:val="none" w:sz="0" w:space="0" w:color="auto"/>
                        <w:bottom w:val="none" w:sz="0" w:space="0" w:color="auto"/>
                        <w:right w:val="none" w:sz="0" w:space="0" w:color="auto"/>
                      </w:divBdr>
                    </w:div>
                  </w:divsChild>
                </w:div>
                <w:div w:id="2143692758">
                  <w:marLeft w:val="0"/>
                  <w:marRight w:val="0"/>
                  <w:marTop w:val="0"/>
                  <w:marBottom w:val="0"/>
                  <w:divBdr>
                    <w:top w:val="single" w:sz="2" w:space="1" w:color="FFFFFF"/>
                    <w:left w:val="single" w:sz="2" w:space="11" w:color="FFFFFF"/>
                    <w:bottom w:val="single" w:sz="2" w:space="1" w:color="FFFFFF"/>
                    <w:right w:val="single" w:sz="2" w:space="4" w:color="FFFFFF"/>
                  </w:divBdr>
                  <w:divsChild>
                    <w:div w:id="686175666">
                      <w:marLeft w:val="0"/>
                      <w:marRight w:val="0"/>
                      <w:marTop w:val="0"/>
                      <w:marBottom w:val="0"/>
                      <w:divBdr>
                        <w:top w:val="none" w:sz="0" w:space="0" w:color="auto"/>
                        <w:left w:val="none" w:sz="0" w:space="0" w:color="auto"/>
                        <w:bottom w:val="none" w:sz="0" w:space="0" w:color="auto"/>
                        <w:right w:val="none" w:sz="0" w:space="0" w:color="auto"/>
                      </w:divBdr>
                    </w:div>
                  </w:divsChild>
                </w:div>
                <w:div w:id="1624966306">
                  <w:marLeft w:val="0"/>
                  <w:marRight w:val="0"/>
                  <w:marTop w:val="0"/>
                  <w:marBottom w:val="0"/>
                  <w:divBdr>
                    <w:top w:val="single" w:sz="2" w:space="1" w:color="FFFFFF"/>
                    <w:left w:val="single" w:sz="2" w:space="11" w:color="FFFFFF"/>
                    <w:bottom w:val="single" w:sz="2" w:space="1" w:color="FFFFFF"/>
                    <w:right w:val="single" w:sz="2" w:space="4" w:color="FFFFFF"/>
                  </w:divBdr>
                  <w:divsChild>
                    <w:div w:id="1558590276">
                      <w:marLeft w:val="0"/>
                      <w:marRight w:val="0"/>
                      <w:marTop w:val="0"/>
                      <w:marBottom w:val="0"/>
                      <w:divBdr>
                        <w:top w:val="none" w:sz="0" w:space="0" w:color="auto"/>
                        <w:left w:val="none" w:sz="0" w:space="0" w:color="auto"/>
                        <w:bottom w:val="none" w:sz="0" w:space="0" w:color="auto"/>
                        <w:right w:val="none" w:sz="0" w:space="0" w:color="auto"/>
                      </w:divBdr>
                    </w:div>
                  </w:divsChild>
                </w:div>
                <w:div w:id="1438257283">
                  <w:marLeft w:val="0"/>
                  <w:marRight w:val="0"/>
                  <w:marTop w:val="0"/>
                  <w:marBottom w:val="0"/>
                  <w:divBdr>
                    <w:top w:val="single" w:sz="2" w:space="1" w:color="FFFFFF"/>
                    <w:left w:val="single" w:sz="2" w:space="11" w:color="FFFFFF"/>
                    <w:bottom w:val="single" w:sz="2" w:space="1" w:color="FFFFFF"/>
                    <w:right w:val="single" w:sz="2" w:space="4" w:color="FFFFFF"/>
                  </w:divBdr>
                  <w:divsChild>
                    <w:div w:id="1440679011">
                      <w:marLeft w:val="0"/>
                      <w:marRight w:val="0"/>
                      <w:marTop w:val="0"/>
                      <w:marBottom w:val="0"/>
                      <w:divBdr>
                        <w:top w:val="none" w:sz="0" w:space="0" w:color="auto"/>
                        <w:left w:val="none" w:sz="0" w:space="0" w:color="auto"/>
                        <w:bottom w:val="none" w:sz="0" w:space="0" w:color="auto"/>
                        <w:right w:val="none" w:sz="0" w:space="0" w:color="auto"/>
                      </w:divBdr>
                    </w:div>
                  </w:divsChild>
                </w:div>
                <w:div w:id="1518425866">
                  <w:marLeft w:val="0"/>
                  <w:marRight w:val="0"/>
                  <w:marTop w:val="0"/>
                  <w:marBottom w:val="0"/>
                  <w:divBdr>
                    <w:top w:val="single" w:sz="2" w:space="1" w:color="FFFFFF"/>
                    <w:left w:val="single" w:sz="2" w:space="11" w:color="FFFFFF"/>
                    <w:bottom w:val="single" w:sz="2" w:space="1" w:color="FFFFFF"/>
                    <w:right w:val="single" w:sz="2" w:space="4" w:color="FFFFFF"/>
                  </w:divBdr>
                  <w:divsChild>
                    <w:div w:id="230697856">
                      <w:marLeft w:val="0"/>
                      <w:marRight w:val="0"/>
                      <w:marTop w:val="0"/>
                      <w:marBottom w:val="0"/>
                      <w:divBdr>
                        <w:top w:val="none" w:sz="0" w:space="0" w:color="auto"/>
                        <w:left w:val="none" w:sz="0" w:space="0" w:color="auto"/>
                        <w:bottom w:val="none" w:sz="0" w:space="0" w:color="auto"/>
                        <w:right w:val="none" w:sz="0" w:space="0" w:color="auto"/>
                      </w:divBdr>
                    </w:div>
                  </w:divsChild>
                </w:div>
                <w:div w:id="1029911664">
                  <w:marLeft w:val="0"/>
                  <w:marRight w:val="0"/>
                  <w:marTop w:val="0"/>
                  <w:marBottom w:val="0"/>
                  <w:divBdr>
                    <w:top w:val="single" w:sz="2" w:space="1" w:color="FFFFFF"/>
                    <w:left w:val="single" w:sz="2" w:space="11" w:color="FFFFFF"/>
                    <w:bottom w:val="single" w:sz="2" w:space="1" w:color="FFFFFF"/>
                    <w:right w:val="single" w:sz="2" w:space="4" w:color="FFFFFF"/>
                  </w:divBdr>
                  <w:divsChild>
                    <w:div w:id="1320115588">
                      <w:marLeft w:val="0"/>
                      <w:marRight w:val="0"/>
                      <w:marTop w:val="0"/>
                      <w:marBottom w:val="0"/>
                      <w:divBdr>
                        <w:top w:val="none" w:sz="0" w:space="0" w:color="auto"/>
                        <w:left w:val="none" w:sz="0" w:space="0" w:color="auto"/>
                        <w:bottom w:val="none" w:sz="0" w:space="0" w:color="auto"/>
                        <w:right w:val="none" w:sz="0" w:space="0" w:color="auto"/>
                      </w:divBdr>
                    </w:div>
                  </w:divsChild>
                </w:div>
                <w:div w:id="221915920">
                  <w:marLeft w:val="0"/>
                  <w:marRight w:val="0"/>
                  <w:marTop w:val="0"/>
                  <w:marBottom w:val="0"/>
                  <w:divBdr>
                    <w:top w:val="single" w:sz="2" w:space="1" w:color="FFFFFF"/>
                    <w:left w:val="single" w:sz="2" w:space="11" w:color="FFFFFF"/>
                    <w:bottom w:val="single" w:sz="2" w:space="1" w:color="FFFFFF"/>
                    <w:right w:val="single" w:sz="2" w:space="4" w:color="FFFFFF"/>
                  </w:divBdr>
                  <w:divsChild>
                    <w:div w:id="1200315315">
                      <w:marLeft w:val="0"/>
                      <w:marRight w:val="0"/>
                      <w:marTop w:val="0"/>
                      <w:marBottom w:val="0"/>
                      <w:divBdr>
                        <w:top w:val="none" w:sz="0" w:space="0" w:color="auto"/>
                        <w:left w:val="none" w:sz="0" w:space="0" w:color="auto"/>
                        <w:bottom w:val="none" w:sz="0" w:space="0" w:color="auto"/>
                        <w:right w:val="none" w:sz="0" w:space="0" w:color="auto"/>
                      </w:divBdr>
                    </w:div>
                  </w:divsChild>
                </w:div>
                <w:div w:id="144326098">
                  <w:marLeft w:val="0"/>
                  <w:marRight w:val="0"/>
                  <w:marTop w:val="0"/>
                  <w:marBottom w:val="0"/>
                  <w:divBdr>
                    <w:top w:val="single" w:sz="2" w:space="1" w:color="FFFFFF"/>
                    <w:left w:val="single" w:sz="2" w:space="11" w:color="FFFFFF"/>
                    <w:bottom w:val="single" w:sz="2" w:space="1" w:color="FFFFFF"/>
                    <w:right w:val="single" w:sz="2" w:space="4" w:color="FFFFFF"/>
                  </w:divBdr>
                  <w:divsChild>
                    <w:div w:id="142816703">
                      <w:marLeft w:val="0"/>
                      <w:marRight w:val="0"/>
                      <w:marTop w:val="0"/>
                      <w:marBottom w:val="0"/>
                      <w:divBdr>
                        <w:top w:val="none" w:sz="0" w:space="0" w:color="auto"/>
                        <w:left w:val="none" w:sz="0" w:space="0" w:color="auto"/>
                        <w:bottom w:val="none" w:sz="0" w:space="0" w:color="auto"/>
                        <w:right w:val="none" w:sz="0" w:space="0" w:color="auto"/>
                      </w:divBdr>
                    </w:div>
                  </w:divsChild>
                </w:div>
                <w:div w:id="2053143820">
                  <w:marLeft w:val="0"/>
                  <w:marRight w:val="0"/>
                  <w:marTop w:val="0"/>
                  <w:marBottom w:val="0"/>
                  <w:divBdr>
                    <w:top w:val="single" w:sz="2" w:space="1" w:color="FFFFFF"/>
                    <w:left w:val="single" w:sz="2" w:space="11" w:color="FFFFFF"/>
                    <w:bottom w:val="single" w:sz="2" w:space="1" w:color="FFFFFF"/>
                    <w:right w:val="single" w:sz="2" w:space="4" w:color="FFFFFF"/>
                  </w:divBdr>
                  <w:divsChild>
                    <w:div w:id="698238687">
                      <w:marLeft w:val="0"/>
                      <w:marRight w:val="0"/>
                      <w:marTop w:val="0"/>
                      <w:marBottom w:val="0"/>
                      <w:divBdr>
                        <w:top w:val="none" w:sz="0" w:space="0" w:color="auto"/>
                        <w:left w:val="none" w:sz="0" w:space="0" w:color="auto"/>
                        <w:bottom w:val="none" w:sz="0" w:space="0" w:color="auto"/>
                        <w:right w:val="none" w:sz="0" w:space="0" w:color="auto"/>
                      </w:divBdr>
                    </w:div>
                  </w:divsChild>
                </w:div>
                <w:div w:id="2007705173">
                  <w:marLeft w:val="0"/>
                  <w:marRight w:val="0"/>
                  <w:marTop w:val="0"/>
                  <w:marBottom w:val="0"/>
                  <w:divBdr>
                    <w:top w:val="single" w:sz="2" w:space="1" w:color="FFFFFF"/>
                    <w:left w:val="single" w:sz="2" w:space="11" w:color="FFFFFF"/>
                    <w:bottom w:val="single" w:sz="2" w:space="1" w:color="FFFFFF"/>
                    <w:right w:val="single" w:sz="2" w:space="4" w:color="FFFFFF"/>
                  </w:divBdr>
                  <w:divsChild>
                    <w:div w:id="1429110656">
                      <w:marLeft w:val="0"/>
                      <w:marRight w:val="0"/>
                      <w:marTop w:val="0"/>
                      <w:marBottom w:val="0"/>
                      <w:divBdr>
                        <w:top w:val="none" w:sz="0" w:space="0" w:color="auto"/>
                        <w:left w:val="none" w:sz="0" w:space="0" w:color="auto"/>
                        <w:bottom w:val="none" w:sz="0" w:space="0" w:color="auto"/>
                        <w:right w:val="none" w:sz="0" w:space="0" w:color="auto"/>
                      </w:divBdr>
                    </w:div>
                  </w:divsChild>
                </w:div>
                <w:div w:id="123811790">
                  <w:marLeft w:val="0"/>
                  <w:marRight w:val="0"/>
                  <w:marTop w:val="0"/>
                  <w:marBottom w:val="0"/>
                  <w:divBdr>
                    <w:top w:val="single" w:sz="2" w:space="1" w:color="FFFFFF"/>
                    <w:left w:val="single" w:sz="2" w:space="11" w:color="FFFFFF"/>
                    <w:bottom w:val="single" w:sz="2" w:space="1" w:color="FFFFFF"/>
                    <w:right w:val="single" w:sz="2" w:space="4" w:color="FFFFFF"/>
                  </w:divBdr>
                  <w:divsChild>
                    <w:div w:id="564949514">
                      <w:marLeft w:val="0"/>
                      <w:marRight w:val="0"/>
                      <w:marTop w:val="0"/>
                      <w:marBottom w:val="0"/>
                      <w:divBdr>
                        <w:top w:val="none" w:sz="0" w:space="0" w:color="auto"/>
                        <w:left w:val="none" w:sz="0" w:space="0" w:color="auto"/>
                        <w:bottom w:val="none" w:sz="0" w:space="0" w:color="auto"/>
                        <w:right w:val="none" w:sz="0" w:space="0" w:color="auto"/>
                      </w:divBdr>
                    </w:div>
                  </w:divsChild>
                </w:div>
                <w:div w:id="185293907">
                  <w:marLeft w:val="0"/>
                  <w:marRight w:val="0"/>
                  <w:marTop w:val="0"/>
                  <w:marBottom w:val="0"/>
                  <w:divBdr>
                    <w:top w:val="single" w:sz="2" w:space="1" w:color="FFFFFF"/>
                    <w:left w:val="single" w:sz="2" w:space="11" w:color="FFFFFF"/>
                    <w:bottom w:val="single" w:sz="2" w:space="1" w:color="FFFFFF"/>
                    <w:right w:val="single" w:sz="2" w:space="4" w:color="FFFFFF"/>
                  </w:divBdr>
                  <w:divsChild>
                    <w:div w:id="1988851827">
                      <w:marLeft w:val="0"/>
                      <w:marRight w:val="0"/>
                      <w:marTop w:val="0"/>
                      <w:marBottom w:val="0"/>
                      <w:divBdr>
                        <w:top w:val="none" w:sz="0" w:space="0" w:color="auto"/>
                        <w:left w:val="none" w:sz="0" w:space="0" w:color="auto"/>
                        <w:bottom w:val="none" w:sz="0" w:space="0" w:color="auto"/>
                        <w:right w:val="none" w:sz="0" w:space="0" w:color="auto"/>
                      </w:divBdr>
                    </w:div>
                  </w:divsChild>
                </w:div>
                <w:div w:id="838346499">
                  <w:marLeft w:val="0"/>
                  <w:marRight w:val="0"/>
                  <w:marTop w:val="0"/>
                  <w:marBottom w:val="0"/>
                  <w:divBdr>
                    <w:top w:val="single" w:sz="2" w:space="1" w:color="FFFFFF"/>
                    <w:left w:val="single" w:sz="2" w:space="11" w:color="FFFFFF"/>
                    <w:bottom w:val="single" w:sz="2" w:space="1" w:color="FFFFFF"/>
                    <w:right w:val="single" w:sz="2" w:space="4" w:color="FFFFFF"/>
                  </w:divBdr>
                  <w:divsChild>
                    <w:div w:id="1984920766">
                      <w:marLeft w:val="0"/>
                      <w:marRight w:val="0"/>
                      <w:marTop w:val="0"/>
                      <w:marBottom w:val="0"/>
                      <w:divBdr>
                        <w:top w:val="none" w:sz="0" w:space="0" w:color="auto"/>
                        <w:left w:val="none" w:sz="0" w:space="0" w:color="auto"/>
                        <w:bottom w:val="none" w:sz="0" w:space="0" w:color="auto"/>
                        <w:right w:val="none" w:sz="0" w:space="0" w:color="auto"/>
                      </w:divBdr>
                    </w:div>
                  </w:divsChild>
                </w:div>
                <w:div w:id="1064451128">
                  <w:marLeft w:val="0"/>
                  <w:marRight w:val="0"/>
                  <w:marTop w:val="0"/>
                  <w:marBottom w:val="0"/>
                  <w:divBdr>
                    <w:top w:val="single" w:sz="2" w:space="1" w:color="FFFFFF"/>
                    <w:left w:val="single" w:sz="2" w:space="11" w:color="FFFFFF"/>
                    <w:bottom w:val="single" w:sz="2" w:space="1" w:color="FFFFFF"/>
                    <w:right w:val="single" w:sz="2" w:space="4" w:color="FFFFFF"/>
                  </w:divBdr>
                  <w:divsChild>
                    <w:div w:id="1048604758">
                      <w:marLeft w:val="0"/>
                      <w:marRight w:val="0"/>
                      <w:marTop w:val="0"/>
                      <w:marBottom w:val="0"/>
                      <w:divBdr>
                        <w:top w:val="none" w:sz="0" w:space="0" w:color="auto"/>
                        <w:left w:val="none" w:sz="0" w:space="0" w:color="auto"/>
                        <w:bottom w:val="none" w:sz="0" w:space="0" w:color="auto"/>
                        <w:right w:val="none" w:sz="0" w:space="0" w:color="auto"/>
                      </w:divBdr>
                    </w:div>
                  </w:divsChild>
                </w:div>
                <w:div w:id="110979611">
                  <w:marLeft w:val="0"/>
                  <w:marRight w:val="0"/>
                  <w:marTop w:val="0"/>
                  <w:marBottom w:val="0"/>
                  <w:divBdr>
                    <w:top w:val="single" w:sz="2" w:space="1" w:color="FFFFFF"/>
                    <w:left w:val="single" w:sz="2" w:space="11" w:color="FFFFFF"/>
                    <w:bottom w:val="single" w:sz="2" w:space="1" w:color="FFFFFF"/>
                    <w:right w:val="single" w:sz="2" w:space="4" w:color="FFFFFF"/>
                  </w:divBdr>
                  <w:divsChild>
                    <w:div w:id="1303120029">
                      <w:marLeft w:val="0"/>
                      <w:marRight w:val="0"/>
                      <w:marTop w:val="0"/>
                      <w:marBottom w:val="0"/>
                      <w:divBdr>
                        <w:top w:val="none" w:sz="0" w:space="0" w:color="auto"/>
                        <w:left w:val="none" w:sz="0" w:space="0" w:color="auto"/>
                        <w:bottom w:val="none" w:sz="0" w:space="0" w:color="auto"/>
                        <w:right w:val="none" w:sz="0" w:space="0" w:color="auto"/>
                      </w:divBdr>
                    </w:div>
                  </w:divsChild>
                </w:div>
                <w:div w:id="688260548">
                  <w:marLeft w:val="0"/>
                  <w:marRight w:val="0"/>
                  <w:marTop w:val="0"/>
                  <w:marBottom w:val="0"/>
                  <w:divBdr>
                    <w:top w:val="single" w:sz="2" w:space="1" w:color="FFFFFF"/>
                    <w:left w:val="single" w:sz="2" w:space="11" w:color="FFFFFF"/>
                    <w:bottom w:val="single" w:sz="2" w:space="1" w:color="FFFFFF"/>
                    <w:right w:val="single" w:sz="2" w:space="4" w:color="FFFFFF"/>
                  </w:divBdr>
                  <w:divsChild>
                    <w:div w:id="831603701">
                      <w:marLeft w:val="0"/>
                      <w:marRight w:val="0"/>
                      <w:marTop w:val="0"/>
                      <w:marBottom w:val="0"/>
                      <w:divBdr>
                        <w:top w:val="none" w:sz="0" w:space="0" w:color="auto"/>
                        <w:left w:val="none" w:sz="0" w:space="0" w:color="auto"/>
                        <w:bottom w:val="none" w:sz="0" w:space="0" w:color="auto"/>
                        <w:right w:val="none" w:sz="0" w:space="0" w:color="auto"/>
                      </w:divBdr>
                    </w:div>
                  </w:divsChild>
                </w:div>
                <w:div w:id="995885389">
                  <w:marLeft w:val="0"/>
                  <w:marRight w:val="0"/>
                  <w:marTop w:val="0"/>
                  <w:marBottom w:val="0"/>
                  <w:divBdr>
                    <w:top w:val="single" w:sz="2" w:space="1" w:color="FFFFFF"/>
                    <w:left w:val="single" w:sz="2" w:space="11" w:color="FFFFFF"/>
                    <w:bottom w:val="single" w:sz="2" w:space="1" w:color="FFFFFF"/>
                    <w:right w:val="single" w:sz="2" w:space="4" w:color="FFFFFF"/>
                  </w:divBdr>
                  <w:divsChild>
                    <w:div w:id="1183396352">
                      <w:marLeft w:val="0"/>
                      <w:marRight w:val="0"/>
                      <w:marTop w:val="0"/>
                      <w:marBottom w:val="0"/>
                      <w:divBdr>
                        <w:top w:val="none" w:sz="0" w:space="0" w:color="auto"/>
                        <w:left w:val="none" w:sz="0" w:space="0" w:color="auto"/>
                        <w:bottom w:val="none" w:sz="0" w:space="0" w:color="auto"/>
                        <w:right w:val="none" w:sz="0" w:space="0" w:color="auto"/>
                      </w:divBdr>
                    </w:div>
                  </w:divsChild>
                </w:div>
                <w:div w:id="1102264684">
                  <w:marLeft w:val="0"/>
                  <w:marRight w:val="0"/>
                  <w:marTop w:val="0"/>
                  <w:marBottom w:val="0"/>
                  <w:divBdr>
                    <w:top w:val="single" w:sz="2" w:space="1" w:color="FFFFFF"/>
                    <w:left w:val="single" w:sz="2" w:space="11" w:color="FFFFFF"/>
                    <w:bottom w:val="single" w:sz="2" w:space="4" w:color="FFFFFF"/>
                    <w:right w:val="single" w:sz="2" w:space="4" w:color="FFFFFF"/>
                  </w:divBdr>
                  <w:divsChild>
                    <w:div w:id="16153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68228">
          <w:marLeft w:val="0"/>
          <w:marRight w:val="0"/>
          <w:marTop w:val="0"/>
          <w:marBottom w:val="300"/>
          <w:divBdr>
            <w:top w:val="none" w:sz="0" w:space="0" w:color="auto"/>
            <w:left w:val="none" w:sz="0" w:space="0" w:color="auto"/>
            <w:bottom w:val="none" w:sz="0" w:space="0" w:color="auto"/>
            <w:right w:val="none" w:sz="0" w:space="0" w:color="auto"/>
          </w:divBdr>
          <w:divsChild>
            <w:div w:id="248930976">
              <w:marLeft w:val="0"/>
              <w:marRight w:val="0"/>
              <w:marTop w:val="0"/>
              <w:marBottom w:val="0"/>
              <w:divBdr>
                <w:top w:val="none" w:sz="0" w:space="0" w:color="auto"/>
                <w:left w:val="none" w:sz="0" w:space="0" w:color="auto"/>
                <w:bottom w:val="none" w:sz="0" w:space="0" w:color="auto"/>
                <w:right w:val="none" w:sz="0" w:space="0" w:color="auto"/>
              </w:divBdr>
              <w:divsChild>
                <w:div w:id="589704668">
                  <w:marLeft w:val="0"/>
                  <w:marRight w:val="0"/>
                  <w:marTop w:val="0"/>
                  <w:marBottom w:val="0"/>
                  <w:divBdr>
                    <w:top w:val="single" w:sz="2" w:space="4" w:color="FFFFFF"/>
                    <w:left w:val="single" w:sz="2" w:space="11" w:color="FFFFFF"/>
                    <w:bottom w:val="single" w:sz="2" w:space="1" w:color="FFFFFF"/>
                    <w:right w:val="single" w:sz="2" w:space="4" w:color="FFFFFF"/>
                  </w:divBdr>
                  <w:divsChild>
                    <w:div w:id="1562400048">
                      <w:marLeft w:val="0"/>
                      <w:marRight w:val="0"/>
                      <w:marTop w:val="0"/>
                      <w:marBottom w:val="0"/>
                      <w:divBdr>
                        <w:top w:val="none" w:sz="0" w:space="0" w:color="auto"/>
                        <w:left w:val="none" w:sz="0" w:space="0" w:color="auto"/>
                        <w:bottom w:val="none" w:sz="0" w:space="0" w:color="auto"/>
                        <w:right w:val="none" w:sz="0" w:space="0" w:color="auto"/>
                      </w:divBdr>
                    </w:div>
                  </w:divsChild>
                </w:div>
                <w:div w:id="523330647">
                  <w:marLeft w:val="0"/>
                  <w:marRight w:val="0"/>
                  <w:marTop w:val="0"/>
                  <w:marBottom w:val="0"/>
                  <w:divBdr>
                    <w:top w:val="single" w:sz="2" w:space="1" w:color="FFFFFF"/>
                    <w:left w:val="single" w:sz="2" w:space="11" w:color="FFFFFF"/>
                    <w:bottom w:val="single" w:sz="2" w:space="1" w:color="FFFFFF"/>
                    <w:right w:val="single" w:sz="2" w:space="4" w:color="FFFFFF"/>
                  </w:divBdr>
                  <w:divsChild>
                    <w:div w:id="1687704990">
                      <w:marLeft w:val="0"/>
                      <w:marRight w:val="0"/>
                      <w:marTop w:val="0"/>
                      <w:marBottom w:val="0"/>
                      <w:divBdr>
                        <w:top w:val="none" w:sz="0" w:space="0" w:color="auto"/>
                        <w:left w:val="none" w:sz="0" w:space="0" w:color="auto"/>
                        <w:bottom w:val="none" w:sz="0" w:space="0" w:color="auto"/>
                        <w:right w:val="none" w:sz="0" w:space="0" w:color="auto"/>
                      </w:divBdr>
                    </w:div>
                  </w:divsChild>
                </w:div>
                <w:div w:id="1453327160">
                  <w:marLeft w:val="0"/>
                  <w:marRight w:val="0"/>
                  <w:marTop w:val="0"/>
                  <w:marBottom w:val="0"/>
                  <w:divBdr>
                    <w:top w:val="single" w:sz="2" w:space="1" w:color="FFFFFF"/>
                    <w:left w:val="single" w:sz="2" w:space="11" w:color="FFFFFF"/>
                    <w:bottom w:val="single" w:sz="2" w:space="1" w:color="FFFFFF"/>
                    <w:right w:val="single" w:sz="2" w:space="4" w:color="FFFFFF"/>
                  </w:divBdr>
                  <w:divsChild>
                    <w:div w:id="1934127271">
                      <w:marLeft w:val="0"/>
                      <w:marRight w:val="0"/>
                      <w:marTop w:val="0"/>
                      <w:marBottom w:val="0"/>
                      <w:divBdr>
                        <w:top w:val="none" w:sz="0" w:space="0" w:color="auto"/>
                        <w:left w:val="none" w:sz="0" w:space="0" w:color="auto"/>
                        <w:bottom w:val="none" w:sz="0" w:space="0" w:color="auto"/>
                        <w:right w:val="none" w:sz="0" w:space="0" w:color="auto"/>
                      </w:divBdr>
                    </w:div>
                  </w:divsChild>
                </w:div>
                <w:div w:id="191849027">
                  <w:marLeft w:val="0"/>
                  <w:marRight w:val="0"/>
                  <w:marTop w:val="0"/>
                  <w:marBottom w:val="0"/>
                  <w:divBdr>
                    <w:top w:val="single" w:sz="2" w:space="1" w:color="FFFFFF"/>
                    <w:left w:val="single" w:sz="2" w:space="11" w:color="FFFFFF"/>
                    <w:bottom w:val="single" w:sz="2" w:space="1" w:color="FFFFFF"/>
                    <w:right w:val="single" w:sz="2" w:space="4" w:color="FFFFFF"/>
                  </w:divBdr>
                  <w:divsChild>
                    <w:div w:id="280188210">
                      <w:marLeft w:val="0"/>
                      <w:marRight w:val="0"/>
                      <w:marTop w:val="0"/>
                      <w:marBottom w:val="0"/>
                      <w:divBdr>
                        <w:top w:val="none" w:sz="0" w:space="0" w:color="auto"/>
                        <w:left w:val="none" w:sz="0" w:space="0" w:color="auto"/>
                        <w:bottom w:val="none" w:sz="0" w:space="0" w:color="auto"/>
                        <w:right w:val="none" w:sz="0" w:space="0" w:color="auto"/>
                      </w:divBdr>
                    </w:div>
                  </w:divsChild>
                </w:div>
                <w:div w:id="765004241">
                  <w:marLeft w:val="0"/>
                  <w:marRight w:val="0"/>
                  <w:marTop w:val="0"/>
                  <w:marBottom w:val="0"/>
                  <w:divBdr>
                    <w:top w:val="single" w:sz="2" w:space="1" w:color="FFFFFF"/>
                    <w:left w:val="single" w:sz="2" w:space="11" w:color="FFFFFF"/>
                    <w:bottom w:val="single" w:sz="2" w:space="1" w:color="FFFFFF"/>
                    <w:right w:val="single" w:sz="2" w:space="4" w:color="FFFFFF"/>
                  </w:divBdr>
                  <w:divsChild>
                    <w:div w:id="1366558421">
                      <w:marLeft w:val="0"/>
                      <w:marRight w:val="0"/>
                      <w:marTop w:val="0"/>
                      <w:marBottom w:val="0"/>
                      <w:divBdr>
                        <w:top w:val="none" w:sz="0" w:space="0" w:color="auto"/>
                        <w:left w:val="none" w:sz="0" w:space="0" w:color="auto"/>
                        <w:bottom w:val="none" w:sz="0" w:space="0" w:color="auto"/>
                        <w:right w:val="none" w:sz="0" w:space="0" w:color="auto"/>
                      </w:divBdr>
                    </w:div>
                  </w:divsChild>
                </w:div>
                <w:div w:id="850067940">
                  <w:marLeft w:val="0"/>
                  <w:marRight w:val="0"/>
                  <w:marTop w:val="0"/>
                  <w:marBottom w:val="0"/>
                  <w:divBdr>
                    <w:top w:val="single" w:sz="2" w:space="1" w:color="FFFFFF"/>
                    <w:left w:val="single" w:sz="2" w:space="11" w:color="FFFFFF"/>
                    <w:bottom w:val="single" w:sz="2" w:space="1" w:color="FFFFFF"/>
                    <w:right w:val="single" w:sz="2" w:space="4" w:color="FFFFFF"/>
                  </w:divBdr>
                  <w:divsChild>
                    <w:div w:id="723137034">
                      <w:marLeft w:val="0"/>
                      <w:marRight w:val="0"/>
                      <w:marTop w:val="0"/>
                      <w:marBottom w:val="0"/>
                      <w:divBdr>
                        <w:top w:val="none" w:sz="0" w:space="0" w:color="auto"/>
                        <w:left w:val="none" w:sz="0" w:space="0" w:color="auto"/>
                        <w:bottom w:val="none" w:sz="0" w:space="0" w:color="auto"/>
                        <w:right w:val="none" w:sz="0" w:space="0" w:color="auto"/>
                      </w:divBdr>
                    </w:div>
                  </w:divsChild>
                </w:div>
                <w:div w:id="947590281">
                  <w:marLeft w:val="0"/>
                  <w:marRight w:val="0"/>
                  <w:marTop w:val="0"/>
                  <w:marBottom w:val="0"/>
                  <w:divBdr>
                    <w:top w:val="single" w:sz="2" w:space="1" w:color="FFFFFF"/>
                    <w:left w:val="single" w:sz="2" w:space="11" w:color="FFFFFF"/>
                    <w:bottom w:val="single" w:sz="2" w:space="1" w:color="FFFFFF"/>
                    <w:right w:val="single" w:sz="2" w:space="4" w:color="FFFFFF"/>
                  </w:divBdr>
                  <w:divsChild>
                    <w:div w:id="174077413">
                      <w:marLeft w:val="0"/>
                      <w:marRight w:val="0"/>
                      <w:marTop w:val="0"/>
                      <w:marBottom w:val="0"/>
                      <w:divBdr>
                        <w:top w:val="none" w:sz="0" w:space="0" w:color="auto"/>
                        <w:left w:val="none" w:sz="0" w:space="0" w:color="auto"/>
                        <w:bottom w:val="none" w:sz="0" w:space="0" w:color="auto"/>
                        <w:right w:val="none" w:sz="0" w:space="0" w:color="auto"/>
                      </w:divBdr>
                    </w:div>
                  </w:divsChild>
                </w:div>
                <w:div w:id="814222874">
                  <w:marLeft w:val="0"/>
                  <w:marRight w:val="0"/>
                  <w:marTop w:val="0"/>
                  <w:marBottom w:val="0"/>
                  <w:divBdr>
                    <w:top w:val="single" w:sz="2" w:space="1" w:color="FFFFFF"/>
                    <w:left w:val="single" w:sz="2" w:space="11" w:color="FFFFFF"/>
                    <w:bottom w:val="single" w:sz="2" w:space="1" w:color="FFFFFF"/>
                    <w:right w:val="single" w:sz="2" w:space="4" w:color="FFFFFF"/>
                  </w:divBdr>
                  <w:divsChild>
                    <w:div w:id="1824273499">
                      <w:marLeft w:val="0"/>
                      <w:marRight w:val="0"/>
                      <w:marTop w:val="0"/>
                      <w:marBottom w:val="0"/>
                      <w:divBdr>
                        <w:top w:val="none" w:sz="0" w:space="0" w:color="auto"/>
                        <w:left w:val="none" w:sz="0" w:space="0" w:color="auto"/>
                        <w:bottom w:val="none" w:sz="0" w:space="0" w:color="auto"/>
                        <w:right w:val="none" w:sz="0" w:space="0" w:color="auto"/>
                      </w:divBdr>
                    </w:div>
                  </w:divsChild>
                </w:div>
                <w:div w:id="2099783758">
                  <w:marLeft w:val="0"/>
                  <w:marRight w:val="0"/>
                  <w:marTop w:val="0"/>
                  <w:marBottom w:val="0"/>
                  <w:divBdr>
                    <w:top w:val="single" w:sz="2" w:space="1" w:color="FFFFFF"/>
                    <w:left w:val="single" w:sz="2" w:space="11" w:color="FFFFFF"/>
                    <w:bottom w:val="single" w:sz="2" w:space="1" w:color="FFFFFF"/>
                    <w:right w:val="single" w:sz="2" w:space="4" w:color="FFFFFF"/>
                  </w:divBdr>
                  <w:divsChild>
                    <w:div w:id="39213749">
                      <w:marLeft w:val="0"/>
                      <w:marRight w:val="0"/>
                      <w:marTop w:val="0"/>
                      <w:marBottom w:val="0"/>
                      <w:divBdr>
                        <w:top w:val="none" w:sz="0" w:space="0" w:color="auto"/>
                        <w:left w:val="none" w:sz="0" w:space="0" w:color="auto"/>
                        <w:bottom w:val="none" w:sz="0" w:space="0" w:color="auto"/>
                        <w:right w:val="none" w:sz="0" w:space="0" w:color="auto"/>
                      </w:divBdr>
                    </w:div>
                  </w:divsChild>
                </w:div>
                <w:div w:id="2072464534">
                  <w:marLeft w:val="0"/>
                  <w:marRight w:val="0"/>
                  <w:marTop w:val="0"/>
                  <w:marBottom w:val="0"/>
                  <w:divBdr>
                    <w:top w:val="single" w:sz="2" w:space="1" w:color="FFFFFF"/>
                    <w:left w:val="single" w:sz="2" w:space="11" w:color="FFFFFF"/>
                    <w:bottom w:val="single" w:sz="2" w:space="1" w:color="FFFFFF"/>
                    <w:right w:val="single" w:sz="2" w:space="4" w:color="FFFFFF"/>
                  </w:divBdr>
                  <w:divsChild>
                    <w:div w:id="1552880204">
                      <w:marLeft w:val="0"/>
                      <w:marRight w:val="0"/>
                      <w:marTop w:val="0"/>
                      <w:marBottom w:val="0"/>
                      <w:divBdr>
                        <w:top w:val="none" w:sz="0" w:space="0" w:color="auto"/>
                        <w:left w:val="none" w:sz="0" w:space="0" w:color="auto"/>
                        <w:bottom w:val="none" w:sz="0" w:space="0" w:color="auto"/>
                        <w:right w:val="none" w:sz="0" w:space="0" w:color="auto"/>
                      </w:divBdr>
                    </w:div>
                  </w:divsChild>
                </w:div>
                <w:div w:id="485559420">
                  <w:marLeft w:val="0"/>
                  <w:marRight w:val="0"/>
                  <w:marTop w:val="0"/>
                  <w:marBottom w:val="0"/>
                  <w:divBdr>
                    <w:top w:val="single" w:sz="2" w:space="1" w:color="FFFFFF"/>
                    <w:left w:val="single" w:sz="2" w:space="11" w:color="FFFFFF"/>
                    <w:bottom w:val="single" w:sz="2" w:space="1" w:color="FFFFFF"/>
                    <w:right w:val="single" w:sz="2" w:space="4" w:color="FFFFFF"/>
                  </w:divBdr>
                  <w:divsChild>
                    <w:div w:id="794254073">
                      <w:marLeft w:val="0"/>
                      <w:marRight w:val="0"/>
                      <w:marTop w:val="0"/>
                      <w:marBottom w:val="0"/>
                      <w:divBdr>
                        <w:top w:val="none" w:sz="0" w:space="0" w:color="auto"/>
                        <w:left w:val="none" w:sz="0" w:space="0" w:color="auto"/>
                        <w:bottom w:val="none" w:sz="0" w:space="0" w:color="auto"/>
                        <w:right w:val="none" w:sz="0" w:space="0" w:color="auto"/>
                      </w:divBdr>
                    </w:div>
                  </w:divsChild>
                </w:div>
                <w:div w:id="1986621801">
                  <w:marLeft w:val="0"/>
                  <w:marRight w:val="0"/>
                  <w:marTop w:val="0"/>
                  <w:marBottom w:val="0"/>
                  <w:divBdr>
                    <w:top w:val="single" w:sz="2" w:space="1" w:color="FFFFFF"/>
                    <w:left w:val="single" w:sz="2" w:space="11" w:color="FFFFFF"/>
                    <w:bottom w:val="single" w:sz="2" w:space="1" w:color="FFFFFF"/>
                    <w:right w:val="single" w:sz="2" w:space="4" w:color="FFFFFF"/>
                  </w:divBdr>
                  <w:divsChild>
                    <w:div w:id="1924292724">
                      <w:marLeft w:val="0"/>
                      <w:marRight w:val="0"/>
                      <w:marTop w:val="0"/>
                      <w:marBottom w:val="0"/>
                      <w:divBdr>
                        <w:top w:val="none" w:sz="0" w:space="0" w:color="auto"/>
                        <w:left w:val="none" w:sz="0" w:space="0" w:color="auto"/>
                        <w:bottom w:val="none" w:sz="0" w:space="0" w:color="auto"/>
                        <w:right w:val="none" w:sz="0" w:space="0" w:color="auto"/>
                      </w:divBdr>
                    </w:div>
                  </w:divsChild>
                </w:div>
                <w:div w:id="247083997">
                  <w:marLeft w:val="0"/>
                  <w:marRight w:val="0"/>
                  <w:marTop w:val="0"/>
                  <w:marBottom w:val="0"/>
                  <w:divBdr>
                    <w:top w:val="single" w:sz="2" w:space="1" w:color="FFFFFF"/>
                    <w:left w:val="single" w:sz="2" w:space="11" w:color="FFFFFF"/>
                    <w:bottom w:val="single" w:sz="2" w:space="1" w:color="FFFFFF"/>
                    <w:right w:val="single" w:sz="2" w:space="4" w:color="FFFFFF"/>
                  </w:divBdr>
                  <w:divsChild>
                    <w:div w:id="1924148394">
                      <w:marLeft w:val="0"/>
                      <w:marRight w:val="0"/>
                      <w:marTop w:val="0"/>
                      <w:marBottom w:val="0"/>
                      <w:divBdr>
                        <w:top w:val="none" w:sz="0" w:space="0" w:color="auto"/>
                        <w:left w:val="none" w:sz="0" w:space="0" w:color="auto"/>
                        <w:bottom w:val="none" w:sz="0" w:space="0" w:color="auto"/>
                        <w:right w:val="none" w:sz="0" w:space="0" w:color="auto"/>
                      </w:divBdr>
                    </w:div>
                  </w:divsChild>
                </w:div>
                <w:div w:id="968975424">
                  <w:marLeft w:val="0"/>
                  <w:marRight w:val="0"/>
                  <w:marTop w:val="0"/>
                  <w:marBottom w:val="0"/>
                  <w:divBdr>
                    <w:top w:val="single" w:sz="2" w:space="1" w:color="FFFFFF"/>
                    <w:left w:val="single" w:sz="2" w:space="11" w:color="FFFFFF"/>
                    <w:bottom w:val="single" w:sz="2" w:space="1" w:color="FFFFFF"/>
                    <w:right w:val="single" w:sz="2" w:space="4" w:color="FFFFFF"/>
                  </w:divBdr>
                  <w:divsChild>
                    <w:div w:id="1068267483">
                      <w:marLeft w:val="0"/>
                      <w:marRight w:val="0"/>
                      <w:marTop w:val="0"/>
                      <w:marBottom w:val="0"/>
                      <w:divBdr>
                        <w:top w:val="none" w:sz="0" w:space="0" w:color="auto"/>
                        <w:left w:val="none" w:sz="0" w:space="0" w:color="auto"/>
                        <w:bottom w:val="none" w:sz="0" w:space="0" w:color="auto"/>
                        <w:right w:val="none" w:sz="0" w:space="0" w:color="auto"/>
                      </w:divBdr>
                    </w:div>
                  </w:divsChild>
                </w:div>
                <w:div w:id="1665163340">
                  <w:marLeft w:val="0"/>
                  <w:marRight w:val="0"/>
                  <w:marTop w:val="0"/>
                  <w:marBottom w:val="0"/>
                  <w:divBdr>
                    <w:top w:val="single" w:sz="2" w:space="1" w:color="FFFFFF"/>
                    <w:left w:val="single" w:sz="2" w:space="11" w:color="FFFFFF"/>
                    <w:bottom w:val="single" w:sz="2" w:space="1" w:color="FFFFFF"/>
                    <w:right w:val="single" w:sz="2" w:space="4" w:color="FFFFFF"/>
                  </w:divBdr>
                  <w:divsChild>
                    <w:div w:id="145243453">
                      <w:marLeft w:val="0"/>
                      <w:marRight w:val="0"/>
                      <w:marTop w:val="0"/>
                      <w:marBottom w:val="0"/>
                      <w:divBdr>
                        <w:top w:val="none" w:sz="0" w:space="0" w:color="auto"/>
                        <w:left w:val="none" w:sz="0" w:space="0" w:color="auto"/>
                        <w:bottom w:val="none" w:sz="0" w:space="0" w:color="auto"/>
                        <w:right w:val="none" w:sz="0" w:space="0" w:color="auto"/>
                      </w:divBdr>
                    </w:div>
                  </w:divsChild>
                </w:div>
                <w:div w:id="1187987303">
                  <w:marLeft w:val="0"/>
                  <w:marRight w:val="0"/>
                  <w:marTop w:val="0"/>
                  <w:marBottom w:val="0"/>
                  <w:divBdr>
                    <w:top w:val="single" w:sz="2" w:space="1" w:color="FFFFFF"/>
                    <w:left w:val="single" w:sz="2" w:space="11" w:color="FFFFFF"/>
                    <w:bottom w:val="single" w:sz="2" w:space="1" w:color="FFFFFF"/>
                    <w:right w:val="single" w:sz="2" w:space="4" w:color="FFFFFF"/>
                  </w:divBdr>
                  <w:divsChild>
                    <w:div w:id="1927641425">
                      <w:marLeft w:val="0"/>
                      <w:marRight w:val="0"/>
                      <w:marTop w:val="0"/>
                      <w:marBottom w:val="0"/>
                      <w:divBdr>
                        <w:top w:val="none" w:sz="0" w:space="0" w:color="auto"/>
                        <w:left w:val="none" w:sz="0" w:space="0" w:color="auto"/>
                        <w:bottom w:val="none" w:sz="0" w:space="0" w:color="auto"/>
                        <w:right w:val="none" w:sz="0" w:space="0" w:color="auto"/>
                      </w:divBdr>
                    </w:div>
                  </w:divsChild>
                </w:div>
                <w:div w:id="741099386">
                  <w:marLeft w:val="0"/>
                  <w:marRight w:val="0"/>
                  <w:marTop w:val="0"/>
                  <w:marBottom w:val="0"/>
                  <w:divBdr>
                    <w:top w:val="single" w:sz="2" w:space="1" w:color="FFFFFF"/>
                    <w:left w:val="single" w:sz="2" w:space="11" w:color="FFFFFF"/>
                    <w:bottom w:val="single" w:sz="2" w:space="1" w:color="FFFFFF"/>
                    <w:right w:val="single" w:sz="2" w:space="4" w:color="FFFFFF"/>
                  </w:divBdr>
                  <w:divsChild>
                    <w:div w:id="1965844111">
                      <w:marLeft w:val="0"/>
                      <w:marRight w:val="0"/>
                      <w:marTop w:val="0"/>
                      <w:marBottom w:val="0"/>
                      <w:divBdr>
                        <w:top w:val="none" w:sz="0" w:space="0" w:color="auto"/>
                        <w:left w:val="none" w:sz="0" w:space="0" w:color="auto"/>
                        <w:bottom w:val="none" w:sz="0" w:space="0" w:color="auto"/>
                        <w:right w:val="none" w:sz="0" w:space="0" w:color="auto"/>
                      </w:divBdr>
                    </w:div>
                  </w:divsChild>
                </w:div>
                <w:div w:id="1386097856">
                  <w:marLeft w:val="0"/>
                  <w:marRight w:val="0"/>
                  <w:marTop w:val="0"/>
                  <w:marBottom w:val="0"/>
                  <w:divBdr>
                    <w:top w:val="single" w:sz="2" w:space="1" w:color="FFFFFF"/>
                    <w:left w:val="single" w:sz="2" w:space="11" w:color="FFFFFF"/>
                    <w:bottom w:val="single" w:sz="2" w:space="1" w:color="FFFFFF"/>
                    <w:right w:val="single" w:sz="2" w:space="4" w:color="FFFFFF"/>
                  </w:divBdr>
                  <w:divsChild>
                    <w:div w:id="854270473">
                      <w:marLeft w:val="0"/>
                      <w:marRight w:val="0"/>
                      <w:marTop w:val="0"/>
                      <w:marBottom w:val="0"/>
                      <w:divBdr>
                        <w:top w:val="none" w:sz="0" w:space="0" w:color="auto"/>
                        <w:left w:val="none" w:sz="0" w:space="0" w:color="auto"/>
                        <w:bottom w:val="none" w:sz="0" w:space="0" w:color="auto"/>
                        <w:right w:val="none" w:sz="0" w:space="0" w:color="auto"/>
                      </w:divBdr>
                    </w:div>
                  </w:divsChild>
                </w:div>
                <w:div w:id="221522450">
                  <w:marLeft w:val="0"/>
                  <w:marRight w:val="0"/>
                  <w:marTop w:val="0"/>
                  <w:marBottom w:val="0"/>
                  <w:divBdr>
                    <w:top w:val="single" w:sz="2" w:space="1" w:color="FFFFFF"/>
                    <w:left w:val="single" w:sz="2" w:space="11" w:color="FFFFFF"/>
                    <w:bottom w:val="single" w:sz="2" w:space="1" w:color="FFFFFF"/>
                    <w:right w:val="single" w:sz="2" w:space="4" w:color="FFFFFF"/>
                  </w:divBdr>
                  <w:divsChild>
                    <w:div w:id="1450514210">
                      <w:marLeft w:val="0"/>
                      <w:marRight w:val="0"/>
                      <w:marTop w:val="0"/>
                      <w:marBottom w:val="0"/>
                      <w:divBdr>
                        <w:top w:val="none" w:sz="0" w:space="0" w:color="auto"/>
                        <w:left w:val="none" w:sz="0" w:space="0" w:color="auto"/>
                        <w:bottom w:val="none" w:sz="0" w:space="0" w:color="auto"/>
                        <w:right w:val="none" w:sz="0" w:space="0" w:color="auto"/>
                      </w:divBdr>
                    </w:div>
                  </w:divsChild>
                </w:div>
                <w:div w:id="701131403">
                  <w:marLeft w:val="0"/>
                  <w:marRight w:val="0"/>
                  <w:marTop w:val="0"/>
                  <w:marBottom w:val="0"/>
                  <w:divBdr>
                    <w:top w:val="single" w:sz="2" w:space="1" w:color="FFFFFF"/>
                    <w:left w:val="single" w:sz="2" w:space="11" w:color="FFFFFF"/>
                    <w:bottom w:val="single" w:sz="2" w:space="1" w:color="FFFFFF"/>
                    <w:right w:val="single" w:sz="2" w:space="4" w:color="FFFFFF"/>
                  </w:divBdr>
                  <w:divsChild>
                    <w:div w:id="2082556184">
                      <w:marLeft w:val="0"/>
                      <w:marRight w:val="0"/>
                      <w:marTop w:val="0"/>
                      <w:marBottom w:val="0"/>
                      <w:divBdr>
                        <w:top w:val="none" w:sz="0" w:space="0" w:color="auto"/>
                        <w:left w:val="none" w:sz="0" w:space="0" w:color="auto"/>
                        <w:bottom w:val="none" w:sz="0" w:space="0" w:color="auto"/>
                        <w:right w:val="none" w:sz="0" w:space="0" w:color="auto"/>
                      </w:divBdr>
                    </w:div>
                  </w:divsChild>
                </w:div>
                <w:div w:id="2025088434">
                  <w:marLeft w:val="0"/>
                  <w:marRight w:val="0"/>
                  <w:marTop w:val="0"/>
                  <w:marBottom w:val="0"/>
                  <w:divBdr>
                    <w:top w:val="single" w:sz="2" w:space="1" w:color="FFFFFF"/>
                    <w:left w:val="single" w:sz="2" w:space="11" w:color="FFFFFF"/>
                    <w:bottom w:val="single" w:sz="2" w:space="4" w:color="FFFFFF"/>
                    <w:right w:val="single" w:sz="2" w:space="4" w:color="FFFFFF"/>
                  </w:divBdr>
                  <w:divsChild>
                    <w:div w:id="19920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1596">
          <w:marLeft w:val="0"/>
          <w:marRight w:val="0"/>
          <w:marTop w:val="0"/>
          <w:marBottom w:val="300"/>
          <w:divBdr>
            <w:top w:val="none" w:sz="0" w:space="0" w:color="auto"/>
            <w:left w:val="none" w:sz="0" w:space="0" w:color="auto"/>
            <w:bottom w:val="none" w:sz="0" w:space="0" w:color="auto"/>
            <w:right w:val="none" w:sz="0" w:space="0" w:color="auto"/>
          </w:divBdr>
          <w:divsChild>
            <w:div w:id="366023841">
              <w:marLeft w:val="0"/>
              <w:marRight w:val="0"/>
              <w:marTop w:val="0"/>
              <w:marBottom w:val="0"/>
              <w:divBdr>
                <w:top w:val="none" w:sz="0" w:space="0" w:color="auto"/>
                <w:left w:val="none" w:sz="0" w:space="0" w:color="auto"/>
                <w:bottom w:val="none" w:sz="0" w:space="0" w:color="auto"/>
                <w:right w:val="none" w:sz="0" w:space="0" w:color="auto"/>
              </w:divBdr>
              <w:divsChild>
                <w:div w:id="1257977250">
                  <w:marLeft w:val="0"/>
                  <w:marRight w:val="0"/>
                  <w:marTop w:val="0"/>
                  <w:marBottom w:val="0"/>
                  <w:divBdr>
                    <w:top w:val="single" w:sz="2" w:space="4" w:color="FFFFFF"/>
                    <w:left w:val="single" w:sz="2" w:space="11" w:color="FFFFFF"/>
                    <w:bottom w:val="single" w:sz="2" w:space="1" w:color="FFFFFF"/>
                    <w:right w:val="single" w:sz="2" w:space="4" w:color="FFFFFF"/>
                  </w:divBdr>
                  <w:divsChild>
                    <w:div w:id="2014145015">
                      <w:marLeft w:val="0"/>
                      <w:marRight w:val="0"/>
                      <w:marTop w:val="0"/>
                      <w:marBottom w:val="0"/>
                      <w:divBdr>
                        <w:top w:val="none" w:sz="0" w:space="0" w:color="auto"/>
                        <w:left w:val="none" w:sz="0" w:space="0" w:color="auto"/>
                        <w:bottom w:val="none" w:sz="0" w:space="0" w:color="auto"/>
                        <w:right w:val="none" w:sz="0" w:space="0" w:color="auto"/>
                      </w:divBdr>
                    </w:div>
                  </w:divsChild>
                </w:div>
                <w:div w:id="137039416">
                  <w:marLeft w:val="0"/>
                  <w:marRight w:val="0"/>
                  <w:marTop w:val="0"/>
                  <w:marBottom w:val="0"/>
                  <w:divBdr>
                    <w:top w:val="single" w:sz="2" w:space="1" w:color="FFFFFF"/>
                    <w:left w:val="single" w:sz="2" w:space="11" w:color="FFFFFF"/>
                    <w:bottom w:val="single" w:sz="2" w:space="1" w:color="FFFFFF"/>
                    <w:right w:val="single" w:sz="2" w:space="4" w:color="FFFFFF"/>
                  </w:divBdr>
                  <w:divsChild>
                    <w:div w:id="824198549">
                      <w:marLeft w:val="0"/>
                      <w:marRight w:val="0"/>
                      <w:marTop w:val="0"/>
                      <w:marBottom w:val="0"/>
                      <w:divBdr>
                        <w:top w:val="none" w:sz="0" w:space="0" w:color="auto"/>
                        <w:left w:val="none" w:sz="0" w:space="0" w:color="auto"/>
                        <w:bottom w:val="none" w:sz="0" w:space="0" w:color="auto"/>
                        <w:right w:val="none" w:sz="0" w:space="0" w:color="auto"/>
                      </w:divBdr>
                    </w:div>
                  </w:divsChild>
                </w:div>
                <w:div w:id="1600988712">
                  <w:marLeft w:val="0"/>
                  <w:marRight w:val="0"/>
                  <w:marTop w:val="0"/>
                  <w:marBottom w:val="0"/>
                  <w:divBdr>
                    <w:top w:val="single" w:sz="2" w:space="1" w:color="FFFFFF"/>
                    <w:left w:val="single" w:sz="2" w:space="11" w:color="FFFFFF"/>
                    <w:bottom w:val="single" w:sz="2" w:space="1" w:color="FFFFFF"/>
                    <w:right w:val="single" w:sz="2" w:space="4" w:color="FFFFFF"/>
                  </w:divBdr>
                  <w:divsChild>
                    <w:div w:id="2057856043">
                      <w:marLeft w:val="0"/>
                      <w:marRight w:val="0"/>
                      <w:marTop w:val="0"/>
                      <w:marBottom w:val="0"/>
                      <w:divBdr>
                        <w:top w:val="none" w:sz="0" w:space="0" w:color="auto"/>
                        <w:left w:val="none" w:sz="0" w:space="0" w:color="auto"/>
                        <w:bottom w:val="none" w:sz="0" w:space="0" w:color="auto"/>
                        <w:right w:val="none" w:sz="0" w:space="0" w:color="auto"/>
                      </w:divBdr>
                    </w:div>
                  </w:divsChild>
                </w:div>
                <w:div w:id="1533616110">
                  <w:marLeft w:val="0"/>
                  <w:marRight w:val="0"/>
                  <w:marTop w:val="0"/>
                  <w:marBottom w:val="0"/>
                  <w:divBdr>
                    <w:top w:val="single" w:sz="2" w:space="1" w:color="FFFFFF"/>
                    <w:left w:val="single" w:sz="2" w:space="11" w:color="FFFFFF"/>
                    <w:bottom w:val="single" w:sz="2" w:space="1" w:color="FFFFFF"/>
                    <w:right w:val="single" w:sz="2" w:space="4" w:color="FFFFFF"/>
                  </w:divBdr>
                  <w:divsChild>
                    <w:div w:id="1694648351">
                      <w:marLeft w:val="0"/>
                      <w:marRight w:val="0"/>
                      <w:marTop w:val="0"/>
                      <w:marBottom w:val="0"/>
                      <w:divBdr>
                        <w:top w:val="none" w:sz="0" w:space="0" w:color="auto"/>
                        <w:left w:val="none" w:sz="0" w:space="0" w:color="auto"/>
                        <w:bottom w:val="none" w:sz="0" w:space="0" w:color="auto"/>
                        <w:right w:val="none" w:sz="0" w:space="0" w:color="auto"/>
                      </w:divBdr>
                    </w:div>
                  </w:divsChild>
                </w:div>
                <w:div w:id="1760784173">
                  <w:marLeft w:val="0"/>
                  <w:marRight w:val="0"/>
                  <w:marTop w:val="0"/>
                  <w:marBottom w:val="0"/>
                  <w:divBdr>
                    <w:top w:val="single" w:sz="2" w:space="1" w:color="FFFFFF"/>
                    <w:left w:val="single" w:sz="2" w:space="11" w:color="FFFFFF"/>
                    <w:bottom w:val="single" w:sz="2" w:space="1" w:color="FFFFFF"/>
                    <w:right w:val="single" w:sz="2" w:space="4" w:color="FFFFFF"/>
                  </w:divBdr>
                  <w:divsChild>
                    <w:div w:id="1954243717">
                      <w:marLeft w:val="0"/>
                      <w:marRight w:val="0"/>
                      <w:marTop w:val="0"/>
                      <w:marBottom w:val="0"/>
                      <w:divBdr>
                        <w:top w:val="none" w:sz="0" w:space="0" w:color="auto"/>
                        <w:left w:val="none" w:sz="0" w:space="0" w:color="auto"/>
                        <w:bottom w:val="none" w:sz="0" w:space="0" w:color="auto"/>
                        <w:right w:val="none" w:sz="0" w:space="0" w:color="auto"/>
                      </w:divBdr>
                    </w:div>
                  </w:divsChild>
                </w:div>
                <w:div w:id="926111720">
                  <w:marLeft w:val="0"/>
                  <w:marRight w:val="0"/>
                  <w:marTop w:val="0"/>
                  <w:marBottom w:val="0"/>
                  <w:divBdr>
                    <w:top w:val="single" w:sz="2" w:space="1" w:color="FFFFFF"/>
                    <w:left w:val="single" w:sz="2" w:space="11" w:color="FFFFFF"/>
                    <w:bottom w:val="single" w:sz="2" w:space="1" w:color="FFFFFF"/>
                    <w:right w:val="single" w:sz="2" w:space="4" w:color="FFFFFF"/>
                  </w:divBdr>
                  <w:divsChild>
                    <w:div w:id="1075586125">
                      <w:marLeft w:val="0"/>
                      <w:marRight w:val="0"/>
                      <w:marTop w:val="0"/>
                      <w:marBottom w:val="0"/>
                      <w:divBdr>
                        <w:top w:val="none" w:sz="0" w:space="0" w:color="auto"/>
                        <w:left w:val="none" w:sz="0" w:space="0" w:color="auto"/>
                        <w:bottom w:val="none" w:sz="0" w:space="0" w:color="auto"/>
                        <w:right w:val="none" w:sz="0" w:space="0" w:color="auto"/>
                      </w:divBdr>
                    </w:div>
                  </w:divsChild>
                </w:div>
                <w:div w:id="110630126">
                  <w:marLeft w:val="0"/>
                  <w:marRight w:val="0"/>
                  <w:marTop w:val="0"/>
                  <w:marBottom w:val="0"/>
                  <w:divBdr>
                    <w:top w:val="single" w:sz="2" w:space="1" w:color="FFFFFF"/>
                    <w:left w:val="single" w:sz="2" w:space="11" w:color="FFFFFF"/>
                    <w:bottom w:val="single" w:sz="2" w:space="1" w:color="FFFFFF"/>
                    <w:right w:val="single" w:sz="2" w:space="4" w:color="FFFFFF"/>
                  </w:divBdr>
                  <w:divsChild>
                    <w:div w:id="38865644">
                      <w:marLeft w:val="0"/>
                      <w:marRight w:val="0"/>
                      <w:marTop w:val="0"/>
                      <w:marBottom w:val="0"/>
                      <w:divBdr>
                        <w:top w:val="none" w:sz="0" w:space="0" w:color="auto"/>
                        <w:left w:val="none" w:sz="0" w:space="0" w:color="auto"/>
                        <w:bottom w:val="none" w:sz="0" w:space="0" w:color="auto"/>
                        <w:right w:val="none" w:sz="0" w:space="0" w:color="auto"/>
                      </w:divBdr>
                    </w:div>
                  </w:divsChild>
                </w:div>
                <w:div w:id="1941521213">
                  <w:marLeft w:val="0"/>
                  <w:marRight w:val="0"/>
                  <w:marTop w:val="0"/>
                  <w:marBottom w:val="0"/>
                  <w:divBdr>
                    <w:top w:val="single" w:sz="2" w:space="1" w:color="FFFFFF"/>
                    <w:left w:val="single" w:sz="2" w:space="11" w:color="FFFFFF"/>
                    <w:bottom w:val="single" w:sz="2" w:space="1" w:color="FFFFFF"/>
                    <w:right w:val="single" w:sz="2" w:space="4" w:color="FFFFFF"/>
                  </w:divBdr>
                  <w:divsChild>
                    <w:div w:id="2009626498">
                      <w:marLeft w:val="0"/>
                      <w:marRight w:val="0"/>
                      <w:marTop w:val="0"/>
                      <w:marBottom w:val="0"/>
                      <w:divBdr>
                        <w:top w:val="none" w:sz="0" w:space="0" w:color="auto"/>
                        <w:left w:val="none" w:sz="0" w:space="0" w:color="auto"/>
                        <w:bottom w:val="none" w:sz="0" w:space="0" w:color="auto"/>
                        <w:right w:val="none" w:sz="0" w:space="0" w:color="auto"/>
                      </w:divBdr>
                    </w:div>
                  </w:divsChild>
                </w:div>
                <w:div w:id="1006791379">
                  <w:marLeft w:val="0"/>
                  <w:marRight w:val="0"/>
                  <w:marTop w:val="0"/>
                  <w:marBottom w:val="0"/>
                  <w:divBdr>
                    <w:top w:val="single" w:sz="2" w:space="1" w:color="FFFFFF"/>
                    <w:left w:val="single" w:sz="2" w:space="11" w:color="FFFFFF"/>
                    <w:bottom w:val="single" w:sz="2" w:space="1" w:color="FFFFFF"/>
                    <w:right w:val="single" w:sz="2" w:space="4" w:color="FFFFFF"/>
                  </w:divBdr>
                  <w:divsChild>
                    <w:div w:id="686449269">
                      <w:marLeft w:val="0"/>
                      <w:marRight w:val="0"/>
                      <w:marTop w:val="0"/>
                      <w:marBottom w:val="0"/>
                      <w:divBdr>
                        <w:top w:val="none" w:sz="0" w:space="0" w:color="auto"/>
                        <w:left w:val="none" w:sz="0" w:space="0" w:color="auto"/>
                        <w:bottom w:val="none" w:sz="0" w:space="0" w:color="auto"/>
                        <w:right w:val="none" w:sz="0" w:space="0" w:color="auto"/>
                      </w:divBdr>
                    </w:div>
                  </w:divsChild>
                </w:div>
                <w:div w:id="125244440">
                  <w:marLeft w:val="0"/>
                  <w:marRight w:val="0"/>
                  <w:marTop w:val="0"/>
                  <w:marBottom w:val="0"/>
                  <w:divBdr>
                    <w:top w:val="single" w:sz="2" w:space="1" w:color="FFFFFF"/>
                    <w:left w:val="single" w:sz="2" w:space="11" w:color="FFFFFF"/>
                    <w:bottom w:val="single" w:sz="2" w:space="1" w:color="FFFFFF"/>
                    <w:right w:val="single" w:sz="2" w:space="4" w:color="FFFFFF"/>
                  </w:divBdr>
                  <w:divsChild>
                    <w:div w:id="924652475">
                      <w:marLeft w:val="0"/>
                      <w:marRight w:val="0"/>
                      <w:marTop w:val="0"/>
                      <w:marBottom w:val="0"/>
                      <w:divBdr>
                        <w:top w:val="none" w:sz="0" w:space="0" w:color="auto"/>
                        <w:left w:val="none" w:sz="0" w:space="0" w:color="auto"/>
                        <w:bottom w:val="none" w:sz="0" w:space="0" w:color="auto"/>
                        <w:right w:val="none" w:sz="0" w:space="0" w:color="auto"/>
                      </w:divBdr>
                    </w:div>
                  </w:divsChild>
                </w:div>
                <w:div w:id="1140196777">
                  <w:marLeft w:val="0"/>
                  <w:marRight w:val="0"/>
                  <w:marTop w:val="0"/>
                  <w:marBottom w:val="0"/>
                  <w:divBdr>
                    <w:top w:val="single" w:sz="2" w:space="1" w:color="FFFFFF"/>
                    <w:left w:val="single" w:sz="2" w:space="11" w:color="FFFFFF"/>
                    <w:bottom w:val="single" w:sz="2" w:space="1" w:color="FFFFFF"/>
                    <w:right w:val="single" w:sz="2" w:space="4" w:color="FFFFFF"/>
                  </w:divBdr>
                  <w:divsChild>
                    <w:div w:id="1480994187">
                      <w:marLeft w:val="0"/>
                      <w:marRight w:val="0"/>
                      <w:marTop w:val="0"/>
                      <w:marBottom w:val="0"/>
                      <w:divBdr>
                        <w:top w:val="none" w:sz="0" w:space="0" w:color="auto"/>
                        <w:left w:val="none" w:sz="0" w:space="0" w:color="auto"/>
                        <w:bottom w:val="none" w:sz="0" w:space="0" w:color="auto"/>
                        <w:right w:val="none" w:sz="0" w:space="0" w:color="auto"/>
                      </w:divBdr>
                    </w:div>
                  </w:divsChild>
                </w:div>
                <w:div w:id="443381710">
                  <w:marLeft w:val="0"/>
                  <w:marRight w:val="0"/>
                  <w:marTop w:val="0"/>
                  <w:marBottom w:val="0"/>
                  <w:divBdr>
                    <w:top w:val="single" w:sz="2" w:space="1" w:color="FFFFFF"/>
                    <w:left w:val="single" w:sz="2" w:space="11" w:color="FFFFFF"/>
                    <w:bottom w:val="single" w:sz="2" w:space="1" w:color="FFFFFF"/>
                    <w:right w:val="single" w:sz="2" w:space="4" w:color="FFFFFF"/>
                  </w:divBdr>
                  <w:divsChild>
                    <w:div w:id="495535960">
                      <w:marLeft w:val="0"/>
                      <w:marRight w:val="0"/>
                      <w:marTop w:val="0"/>
                      <w:marBottom w:val="0"/>
                      <w:divBdr>
                        <w:top w:val="none" w:sz="0" w:space="0" w:color="auto"/>
                        <w:left w:val="none" w:sz="0" w:space="0" w:color="auto"/>
                        <w:bottom w:val="none" w:sz="0" w:space="0" w:color="auto"/>
                        <w:right w:val="none" w:sz="0" w:space="0" w:color="auto"/>
                      </w:divBdr>
                    </w:div>
                  </w:divsChild>
                </w:div>
                <w:div w:id="781649414">
                  <w:marLeft w:val="0"/>
                  <w:marRight w:val="0"/>
                  <w:marTop w:val="0"/>
                  <w:marBottom w:val="0"/>
                  <w:divBdr>
                    <w:top w:val="single" w:sz="2" w:space="1" w:color="FFFFFF"/>
                    <w:left w:val="single" w:sz="2" w:space="11" w:color="FFFFFF"/>
                    <w:bottom w:val="single" w:sz="2" w:space="1" w:color="FFFFFF"/>
                    <w:right w:val="single" w:sz="2" w:space="4" w:color="FFFFFF"/>
                  </w:divBdr>
                  <w:divsChild>
                    <w:div w:id="1442801592">
                      <w:marLeft w:val="0"/>
                      <w:marRight w:val="0"/>
                      <w:marTop w:val="0"/>
                      <w:marBottom w:val="0"/>
                      <w:divBdr>
                        <w:top w:val="none" w:sz="0" w:space="0" w:color="auto"/>
                        <w:left w:val="none" w:sz="0" w:space="0" w:color="auto"/>
                        <w:bottom w:val="none" w:sz="0" w:space="0" w:color="auto"/>
                        <w:right w:val="none" w:sz="0" w:space="0" w:color="auto"/>
                      </w:divBdr>
                    </w:div>
                  </w:divsChild>
                </w:div>
                <w:div w:id="1714887068">
                  <w:marLeft w:val="0"/>
                  <w:marRight w:val="0"/>
                  <w:marTop w:val="0"/>
                  <w:marBottom w:val="0"/>
                  <w:divBdr>
                    <w:top w:val="single" w:sz="2" w:space="1" w:color="FFFFFF"/>
                    <w:left w:val="single" w:sz="2" w:space="11" w:color="FFFFFF"/>
                    <w:bottom w:val="single" w:sz="2" w:space="1" w:color="FFFFFF"/>
                    <w:right w:val="single" w:sz="2" w:space="4" w:color="FFFFFF"/>
                  </w:divBdr>
                  <w:divsChild>
                    <w:div w:id="248470150">
                      <w:marLeft w:val="0"/>
                      <w:marRight w:val="0"/>
                      <w:marTop w:val="0"/>
                      <w:marBottom w:val="0"/>
                      <w:divBdr>
                        <w:top w:val="none" w:sz="0" w:space="0" w:color="auto"/>
                        <w:left w:val="none" w:sz="0" w:space="0" w:color="auto"/>
                        <w:bottom w:val="none" w:sz="0" w:space="0" w:color="auto"/>
                        <w:right w:val="none" w:sz="0" w:space="0" w:color="auto"/>
                      </w:divBdr>
                    </w:div>
                  </w:divsChild>
                </w:div>
                <w:div w:id="1247230947">
                  <w:marLeft w:val="0"/>
                  <w:marRight w:val="0"/>
                  <w:marTop w:val="0"/>
                  <w:marBottom w:val="0"/>
                  <w:divBdr>
                    <w:top w:val="single" w:sz="2" w:space="1" w:color="FFFFFF"/>
                    <w:left w:val="single" w:sz="2" w:space="11" w:color="FFFFFF"/>
                    <w:bottom w:val="single" w:sz="2" w:space="1" w:color="FFFFFF"/>
                    <w:right w:val="single" w:sz="2" w:space="4" w:color="FFFFFF"/>
                  </w:divBdr>
                  <w:divsChild>
                    <w:div w:id="293218555">
                      <w:marLeft w:val="0"/>
                      <w:marRight w:val="0"/>
                      <w:marTop w:val="0"/>
                      <w:marBottom w:val="0"/>
                      <w:divBdr>
                        <w:top w:val="none" w:sz="0" w:space="0" w:color="auto"/>
                        <w:left w:val="none" w:sz="0" w:space="0" w:color="auto"/>
                        <w:bottom w:val="none" w:sz="0" w:space="0" w:color="auto"/>
                        <w:right w:val="none" w:sz="0" w:space="0" w:color="auto"/>
                      </w:divBdr>
                    </w:div>
                  </w:divsChild>
                </w:div>
                <w:div w:id="1725370386">
                  <w:marLeft w:val="0"/>
                  <w:marRight w:val="0"/>
                  <w:marTop w:val="0"/>
                  <w:marBottom w:val="0"/>
                  <w:divBdr>
                    <w:top w:val="single" w:sz="2" w:space="1" w:color="FFFFFF"/>
                    <w:left w:val="single" w:sz="2" w:space="11" w:color="FFFFFF"/>
                    <w:bottom w:val="single" w:sz="2" w:space="1" w:color="FFFFFF"/>
                    <w:right w:val="single" w:sz="2" w:space="4" w:color="FFFFFF"/>
                  </w:divBdr>
                  <w:divsChild>
                    <w:div w:id="46033666">
                      <w:marLeft w:val="0"/>
                      <w:marRight w:val="0"/>
                      <w:marTop w:val="0"/>
                      <w:marBottom w:val="0"/>
                      <w:divBdr>
                        <w:top w:val="none" w:sz="0" w:space="0" w:color="auto"/>
                        <w:left w:val="none" w:sz="0" w:space="0" w:color="auto"/>
                        <w:bottom w:val="none" w:sz="0" w:space="0" w:color="auto"/>
                        <w:right w:val="none" w:sz="0" w:space="0" w:color="auto"/>
                      </w:divBdr>
                    </w:div>
                  </w:divsChild>
                </w:div>
                <w:div w:id="27797175">
                  <w:marLeft w:val="0"/>
                  <w:marRight w:val="0"/>
                  <w:marTop w:val="0"/>
                  <w:marBottom w:val="0"/>
                  <w:divBdr>
                    <w:top w:val="single" w:sz="2" w:space="1" w:color="FFFFFF"/>
                    <w:left w:val="single" w:sz="2" w:space="11" w:color="FFFFFF"/>
                    <w:bottom w:val="single" w:sz="2" w:space="1" w:color="FFFFFF"/>
                    <w:right w:val="single" w:sz="2" w:space="4" w:color="FFFFFF"/>
                  </w:divBdr>
                  <w:divsChild>
                    <w:div w:id="334113244">
                      <w:marLeft w:val="0"/>
                      <w:marRight w:val="0"/>
                      <w:marTop w:val="0"/>
                      <w:marBottom w:val="0"/>
                      <w:divBdr>
                        <w:top w:val="none" w:sz="0" w:space="0" w:color="auto"/>
                        <w:left w:val="none" w:sz="0" w:space="0" w:color="auto"/>
                        <w:bottom w:val="none" w:sz="0" w:space="0" w:color="auto"/>
                        <w:right w:val="none" w:sz="0" w:space="0" w:color="auto"/>
                      </w:divBdr>
                    </w:div>
                  </w:divsChild>
                </w:div>
                <w:div w:id="480773223">
                  <w:marLeft w:val="0"/>
                  <w:marRight w:val="0"/>
                  <w:marTop w:val="0"/>
                  <w:marBottom w:val="0"/>
                  <w:divBdr>
                    <w:top w:val="single" w:sz="2" w:space="1" w:color="FFFFFF"/>
                    <w:left w:val="single" w:sz="2" w:space="11" w:color="FFFFFF"/>
                    <w:bottom w:val="single" w:sz="2" w:space="1" w:color="FFFFFF"/>
                    <w:right w:val="single" w:sz="2" w:space="4" w:color="FFFFFF"/>
                  </w:divBdr>
                  <w:divsChild>
                    <w:div w:id="1384720274">
                      <w:marLeft w:val="0"/>
                      <w:marRight w:val="0"/>
                      <w:marTop w:val="0"/>
                      <w:marBottom w:val="0"/>
                      <w:divBdr>
                        <w:top w:val="none" w:sz="0" w:space="0" w:color="auto"/>
                        <w:left w:val="none" w:sz="0" w:space="0" w:color="auto"/>
                        <w:bottom w:val="none" w:sz="0" w:space="0" w:color="auto"/>
                        <w:right w:val="none" w:sz="0" w:space="0" w:color="auto"/>
                      </w:divBdr>
                    </w:div>
                  </w:divsChild>
                </w:div>
                <w:div w:id="204413737">
                  <w:marLeft w:val="0"/>
                  <w:marRight w:val="0"/>
                  <w:marTop w:val="0"/>
                  <w:marBottom w:val="0"/>
                  <w:divBdr>
                    <w:top w:val="single" w:sz="2" w:space="1" w:color="FFFFFF"/>
                    <w:left w:val="single" w:sz="2" w:space="11" w:color="FFFFFF"/>
                    <w:bottom w:val="single" w:sz="2" w:space="1" w:color="FFFFFF"/>
                    <w:right w:val="single" w:sz="2" w:space="4" w:color="FFFFFF"/>
                  </w:divBdr>
                  <w:divsChild>
                    <w:div w:id="1566451218">
                      <w:marLeft w:val="0"/>
                      <w:marRight w:val="0"/>
                      <w:marTop w:val="0"/>
                      <w:marBottom w:val="0"/>
                      <w:divBdr>
                        <w:top w:val="none" w:sz="0" w:space="0" w:color="auto"/>
                        <w:left w:val="none" w:sz="0" w:space="0" w:color="auto"/>
                        <w:bottom w:val="none" w:sz="0" w:space="0" w:color="auto"/>
                        <w:right w:val="none" w:sz="0" w:space="0" w:color="auto"/>
                      </w:divBdr>
                    </w:div>
                  </w:divsChild>
                </w:div>
                <w:div w:id="1990666854">
                  <w:marLeft w:val="0"/>
                  <w:marRight w:val="0"/>
                  <w:marTop w:val="0"/>
                  <w:marBottom w:val="0"/>
                  <w:divBdr>
                    <w:top w:val="single" w:sz="2" w:space="1" w:color="FFFFFF"/>
                    <w:left w:val="single" w:sz="2" w:space="11" w:color="FFFFFF"/>
                    <w:bottom w:val="single" w:sz="2" w:space="1" w:color="FFFFFF"/>
                    <w:right w:val="single" w:sz="2" w:space="4" w:color="FFFFFF"/>
                  </w:divBdr>
                  <w:divsChild>
                    <w:div w:id="2035883330">
                      <w:marLeft w:val="0"/>
                      <w:marRight w:val="0"/>
                      <w:marTop w:val="0"/>
                      <w:marBottom w:val="0"/>
                      <w:divBdr>
                        <w:top w:val="none" w:sz="0" w:space="0" w:color="auto"/>
                        <w:left w:val="none" w:sz="0" w:space="0" w:color="auto"/>
                        <w:bottom w:val="none" w:sz="0" w:space="0" w:color="auto"/>
                        <w:right w:val="none" w:sz="0" w:space="0" w:color="auto"/>
                      </w:divBdr>
                    </w:div>
                  </w:divsChild>
                </w:div>
                <w:div w:id="1679114859">
                  <w:marLeft w:val="0"/>
                  <w:marRight w:val="0"/>
                  <w:marTop w:val="0"/>
                  <w:marBottom w:val="0"/>
                  <w:divBdr>
                    <w:top w:val="single" w:sz="2" w:space="1" w:color="FFFFFF"/>
                    <w:left w:val="single" w:sz="2" w:space="11" w:color="FFFFFF"/>
                    <w:bottom w:val="single" w:sz="2" w:space="4" w:color="FFFFFF"/>
                    <w:right w:val="single" w:sz="2" w:space="4" w:color="FFFFFF"/>
                  </w:divBdr>
                  <w:divsChild>
                    <w:div w:id="587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2658">
          <w:marLeft w:val="0"/>
          <w:marRight w:val="0"/>
          <w:marTop w:val="0"/>
          <w:marBottom w:val="300"/>
          <w:divBdr>
            <w:top w:val="none" w:sz="0" w:space="0" w:color="auto"/>
            <w:left w:val="none" w:sz="0" w:space="0" w:color="auto"/>
            <w:bottom w:val="none" w:sz="0" w:space="0" w:color="auto"/>
            <w:right w:val="none" w:sz="0" w:space="0" w:color="auto"/>
          </w:divBdr>
          <w:divsChild>
            <w:div w:id="891621235">
              <w:marLeft w:val="0"/>
              <w:marRight w:val="0"/>
              <w:marTop w:val="0"/>
              <w:marBottom w:val="0"/>
              <w:divBdr>
                <w:top w:val="none" w:sz="0" w:space="0" w:color="auto"/>
                <w:left w:val="none" w:sz="0" w:space="0" w:color="auto"/>
                <w:bottom w:val="none" w:sz="0" w:space="0" w:color="auto"/>
                <w:right w:val="none" w:sz="0" w:space="0" w:color="auto"/>
              </w:divBdr>
              <w:divsChild>
                <w:div w:id="290862354">
                  <w:marLeft w:val="0"/>
                  <w:marRight w:val="0"/>
                  <w:marTop w:val="0"/>
                  <w:marBottom w:val="0"/>
                  <w:divBdr>
                    <w:top w:val="single" w:sz="2" w:space="4" w:color="FFFFFF"/>
                    <w:left w:val="single" w:sz="2" w:space="11" w:color="FFFFFF"/>
                    <w:bottom w:val="single" w:sz="2" w:space="1" w:color="FFFFFF"/>
                    <w:right w:val="single" w:sz="2" w:space="4" w:color="FFFFFF"/>
                  </w:divBdr>
                  <w:divsChild>
                    <w:div w:id="732897583">
                      <w:marLeft w:val="0"/>
                      <w:marRight w:val="0"/>
                      <w:marTop w:val="0"/>
                      <w:marBottom w:val="0"/>
                      <w:divBdr>
                        <w:top w:val="none" w:sz="0" w:space="0" w:color="auto"/>
                        <w:left w:val="none" w:sz="0" w:space="0" w:color="auto"/>
                        <w:bottom w:val="none" w:sz="0" w:space="0" w:color="auto"/>
                        <w:right w:val="none" w:sz="0" w:space="0" w:color="auto"/>
                      </w:divBdr>
                    </w:div>
                  </w:divsChild>
                </w:div>
                <w:div w:id="1692954551">
                  <w:marLeft w:val="0"/>
                  <w:marRight w:val="0"/>
                  <w:marTop w:val="0"/>
                  <w:marBottom w:val="0"/>
                  <w:divBdr>
                    <w:top w:val="single" w:sz="2" w:space="1" w:color="FFFFFF"/>
                    <w:left w:val="single" w:sz="2" w:space="11" w:color="FFFFFF"/>
                    <w:bottom w:val="single" w:sz="2" w:space="1" w:color="FFFFFF"/>
                    <w:right w:val="single" w:sz="2" w:space="4" w:color="FFFFFF"/>
                  </w:divBdr>
                  <w:divsChild>
                    <w:div w:id="2138444637">
                      <w:marLeft w:val="0"/>
                      <w:marRight w:val="0"/>
                      <w:marTop w:val="0"/>
                      <w:marBottom w:val="0"/>
                      <w:divBdr>
                        <w:top w:val="none" w:sz="0" w:space="0" w:color="auto"/>
                        <w:left w:val="none" w:sz="0" w:space="0" w:color="auto"/>
                        <w:bottom w:val="none" w:sz="0" w:space="0" w:color="auto"/>
                        <w:right w:val="none" w:sz="0" w:space="0" w:color="auto"/>
                      </w:divBdr>
                    </w:div>
                  </w:divsChild>
                </w:div>
                <w:div w:id="2072650584">
                  <w:marLeft w:val="0"/>
                  <w:marRight w:val="0"/>
                  <w:marTop w:val="0"/>
                  <w:marBottom w:val="0"/>
                  <w:divBdr>
                    <w:top w:val="single" w:sz="2" w:space="1" w:color="FFFFFF"/>
                    <w:left w:val="single" w:sz="2" w:space="11" w:color="FFFFFF"/>
                    <w:bottom w:val="single" w:sz="2" w:space="1" w:color="FFFFFF"/>
                    <w:right w:val="single" w:sz="2" w:space="4" w:color="FFFFFF"/>
                  </w:divBdr>
                  <w:divsChild>
                    <w:div w:id="1802383657">
                      <w:marLeft w:val="0"/>
                      <w:marRight w:val="0"/>
                      <w:marTop w:val="0"/>
                      <w:marBottom w:val="0"/>
                      <w:divBdr>
                        <w:top w:val="none" w:sz="0" w:space="0" w:color="auto"/>
                        <w:left w:val="none" w:sz="0" w:space="0" w:color="auto"/>
                        <w:bottom w:val="none" w:sz="0" w:space="0" w:color="auto"/>
                        <w:right w:val="none" w:sz="0" w:space="0" w:color="auto"/>
                      </w:divBdr>
                    </w:div>
                  </w:divsChild>
                </w:div>
                <w:div w:id="41252904">
                  <w:marLeft w:val="0"/>
                  <w:marRight w:val="0"/>
                  <w:marTop w:val="0"/>
                  <w:marBottom w:val="0"/>
                  <w:divBdr>
                    <w:top w:val="single" w:sz="2" w:space="1" w:color="FFFFFF"/>
                    <w:left w:val="single" w:sz="2" w:space="11" w:color="FFFFFF"/>
                    <w:bottom w:val="single" w:sz="2" w:space="1" w:color="FFFFFF"/>
                    <w:right w:val="single" w:sz="2" w:space="4" w:color="FFFFFF"/>
                  </w:divBdr>
                  <w:divsChild>
                    <w:div w:id="5711421">
                      <w:marLeft w:val="0"/>
                      <w:marRight w:val="0"/>
                      <w:marTop w:val="0"/>
                      <w:marBottom w:val="0"/>
                      <w:divBdr>
                        <w:top w:val="none" w:sz="0" w:space="0" w:color="auto"/>
                        <w:left w:val="none" w:sz="0" w:space="0" w:color="auto"/>
                        <w:bottom w:val="none" w:sz="0" w:space="0" w:color="auto"/>
                        <w:right w:val="none" w:sz="0" w:space="0" w:color="auto"/>
                      </w:divBdr>
                    </w:div>
                  </w:divsChild>
                </w:div>
                <w:div w:id="1029717546">
                  <w:marLeft w:val="0"/>
                  <w:marRight w:val="0"/>
                  <w:marTop w:val="0"/>
                  <w:marBottom w:val="0"/>
                  <w:divBdr>
                    <w:top w:val="single" w:sz="2" w:space="1" w:color="FFFFFF"/>
                    <w:left w:val="single" w:sz="2" w:space="11" w:color="FFFFFF"/>
                    <w:bottom w:val="single" w:sz="2" w:space="1" w:color="FFFFFF"/>
                    <w:right w:val="single" w:sz="2" w:space="4" w:color="FFFFFF"/>
                  </w:divBdr>
                  <w:divsChild>
                    <w:div w:id="1402830818">
                      <w:marLeft w:val="0"/>
                      <w:marRight w:val="0"/>
                      <w:marTop w:val="0"/>
                      <w:marBottom w:val="0"/>
                      <w:divBdr>
                        <w:top w:val="none" w:sz="0" w:space="0" w:color="auto"/>
                        <w:left w:val="none" w:sz="0" w:space="0" w:color="auto"/>
                        <w:bottom w:val="none" w:sz="0" w:space="0" w:color="auto"/>
                        <w:right w:val="none" w:sz="0" w:space="0" w:color="auto"/>
                      </w:divBdr>
                    </w:div>
                  </w:divsChild>
                </w:div>
                <w:div w:id="1773550455">
                  <w:marLeft w:val="0"/>
                  <w:marRight w:val="0"/>
                  <w:marTop w:val="0"/>
                  <w:marBottom w:val="0"/>
                  <w:divBdr>
                    <w:top w:val="single" w:sz="2" w:space="1" w:color="FFFFFF"/>
                    <w:left w:val="single" w:sz="2" w:space="11" w:color="FFFFFF"/>
                    <w:bottom w:val="single" w:sz="2" w:space="1" w:color="FFFFFF"/>
                    <w:right w:val="single" w:sz="2" w:space="4" w:color="FFFFFF"/>
                  </w:divBdr>
                  <w:divsChild>
                    <w:div w:id="2043705195">
                      <w:marLeft w:val="0"/>
                      <w:marRight w:val="0"/>
                      <w:marTop w:val="0"/>
                      <w:marBottom w:val="0"/>
                      <w:divBdr>
                        <w:top w:val="none" w:sz="0" w:space="0" w:color="auto"/>
                        <w:left w:val="none" w:sz="0" w:space="0" w:color="auto"/>
                        <w:bottom w:val="none" w:sz="0" w:space="0" w:color="auto"/>
                        <w:right w:val="none" w:sz="0" w:space="0" w:color="auto"/>
                      </w:divBdr>
                    </w:div>
                  </w:divsChild>
                </w:div>
                <w:div w:id="1025060919">
                  <w:marLeft w:val="0"/>
                  <w:marRight w:val="0"/>
                  <w:marTop w:val="0"/>
                  <w:marBottom w:val="0"/>
                  <w:divBdr>
                    <w:top w:val="single" w:sz="2" w:space="1" w:color="FFFFFF"/>
                    <w:left w:val="single" w:sz="2" w:space="11" w:color="FFFFFF"/>
                    <w:bottom w:val="single" w:sz="2" w:space="1" w:color="FFFFFF"/>
                    <w:right w:val="single" w:sz="2" w:space="4" w:color="FFFFFF"/>
                  </w:divBdr>
                  <w:divsChild>
                    <w:div w:id="1448113222">
                      <w:marLeft w:val="0"/>
                      <w:marRight w:val="0"/>
                      <w:marTop w:val="0"/>
                      <w:marBottom w:val="0"/>
                      <w:divBdr>
                        <w:top w:val="none" w:sz="0" w:space="0" w:color="auto"/>
                        <w:left w:val="none" w:sz="0" w:space="0" w:color="auto"/>
                        <w:bottom w:val="none" w:sz="0" w:space="0" w:color="auto"/>
                        <w:right w:val="none" w:sz="0" w:space="0" w:color="auto"/>
                      </w:divBdr>
                    </w:div>
                  </w:divsChild>
                </w:div>
                <w:div w:id="1526481778">
                  <w:marLeft w:val="0"/>
                  <w:marRight w:val="0"/>
                  <w:marTop w:val="0"/>
                  <w:marBottom w:val="0"/>
                  <w:divBdr>
                    <w:top w:val="single" w:sz="2" w:space="1" w:color="FFFFFF"/>
                    <w:left w:val="single" w:sz="2" w:space="11" w:color="FFFFFF"/>
                    <w:bottom w:val="single" w:sz="2" w:space="1" w:color="FFFFFF"/>
                    <w:right w:val="single" w:sz="2" w:space="4" w:color="FFFFFF"/>
                  </w:divBdr>
                  <w:divsChild>
                    <w:div w:id="905341365">
                      <w:marLeft w:val="0"/>
                      <w:marRight w:val="0"/>
                      <w:marTop w:val="0"/>
                      <w:marBottom w:val="0"/>
                      <w:divBdr>
                        <w:top w:val="none" w:sz="0" w:space="0" w:color="auto"/>
                        <w:left w:val="none" w:sz="0" w:space="0" w:color="auto"/>
                        <w:bottom w:val="none" w:sz="0" w:space="0" w:color="auto"/>
                        <w:right w:val="none" w:sz="0" w:space="0" w:color="auto"/>
                      </w:divBdr>
                    </w:div>
                  </w:divsChild>
                </w:div>
                <w:div w:id="526716902">
                  <w:marLeft w:val="0"/>
                  <w:marRight w:val="0"/>
                  <w:marTop w:val="0"/>
                  <w:marBottom w:val="0"/>
                  <w:divBdr>
                    <w:top w:val="single" w:sz="2" w:space="1" w:color="FFFFFF"/>
                    <w:left w:val="single" w:sz="2" w:space="11" w:color="FFFFFF"/>
                    <w:bottom w:val="single" w:sz="2" w:space="1" w:color="FFFFFF"/>
                    <w:right w:val="single" w:sz="2" w:space="4" w:color="FFFFFF"/>
                  </w:divBdr>
                  <w:divsChild>
                    <w:div w:id="175728268">
                      <w:marLeft w:val="0"/>
                      <w:marRight w:val="0"/>
                      <w:marTop w:val="0"/>
                      <w:marBottom w:val="0"/>
                      <w:divBdr>
                        <w:top w:val="none" w:sz="0" w:space="0" w:color="auto"/>
                        <w:left w:val="none" w:sz="0" w:space="0" w:color="auto"/>
                        <w:bottom w:val="none" w:sz="0" w:space="0" w:color="auto"/>
                        <w:right w:val="none" w:sz="0" w:space="0" w:color="auto"/>
                      </w:divBdr>
                    </w:div>
                  </w:divsChild>
                </w:div>
                <w:div w:id="1279488178">
                  <w:marLeft w:val="0"/>
                  <w:marRight w:val="0"/>
                  <w:marTop w:val="0"/>
                  <w:marBottom w:val="0"/>
                  <w:divBdr>
                    <w:top w:val="single" w:sz="2" w:space="1" w:color="FFFFFF"/>
                    <w:left w:val="single" w:sz="2" w:space="11" w:color="FFFFFF"/>
                    <w:bottom w:val="single" w:sz="2" w:space="1" w:color="FFFFFF"/>
                    <w:right w:val="single" w:sz="2" w:space="4" w:color="FFFFFF"/>
                  </w:divBdr>
                  <w:divsChild>
                    <w:div w:id="1956130114">
                      <w:marLeft w:val="0"/>
                      <w:marRight w:val="0"/>
                      <w:marTop w:val="0"/>
                      <w:marBottom w:val="0"/>
                      <w:divBdr>
                        <w:top w:val="none" w:sz="0" w:space="0" w:color="auto"/>
                        <w:left w:val="none" w:sz="0" w:space="0" w:color="auto"/>
                        <w:bottom w:val="none" w:sz="0" w:space="0" w:color="auto"/>
                        <w:right w:val="none" w:sz="0" w:space="0" w:color="auto"/>
                      </w:divBdr>
                    </w:div>
                  </w:divsChild>
                </w:div>
                <w:div w:id="274681016">
                  <w:marLeft w:val="0"/>
                  <w:marRight w:val="0"/>
                  <w:marTop w:val="0"/>
                  <w:marBottom w:val="0"/>
                  <w:divBdr>
                    <w:top w:val="single" w:sz="2" w:space="1" w:color="FFFFFF"/>
                    <w:left w:val="single" w:sz="2" w:space="11" w:color="FFFFFF"/>
                    <w:bottom w:val="single" w:sz="2" w:space="1" w:color="FFFFFF"/>
                    <w:right w:val="single" w:sz="2" w:space="4" w:color="FFFFFF"/>
                  </w:divBdr>
                  <w:divsChild>
                    <w:div w:id="1964995386">
                      <w:marLeft w:val="0"/>
                      <w:marRight w:val="0"/>
                      <w:marTop w:val="0"/>
                      <w:marBottom w:val="0"/>
                      <w:divBdr>
                        <w:top w:val="none" w:sz="0" w:space="0" w:color="auto"/>
                        <w:left w:val="none" w:sz="0" w:space="0" w:color="auto"/>
                        <w:bottom w:val="none" w:sz="0" w:space="0" w:color="auto"/>
                        <w:right w:val="none" w:sz="0" w:space="0" w:color="auto"/>
                      </w:divBdr>
                    </w:div>
                  </w:divsChild>
                </w:div>
                <w:div w:id="1182158865">
                  <w:marLeft w:val="0"/>
                  <w:marRight w:val="0"/>
                  <w:marTop w:val="0"/>
                  <w:marBottom w:val="0"/>
                  <w:divBdr>
                    <w:top w:val="single" w:sz="2" w:space="1" w:color="FFFFFF"/>
                    <w:left w:val="single" w:sz="2" w:space="11" w:color="FFFFFF"/>
                    <w:bottom w:val="single" w:sz="2" w:space="1" w:color="FFFFFF"/>
                    <w:right w:val="single" w:sz="2" w:space="4" w:color="FFFFFF"/>
                  </w:divBdr>
                  <w:divsChild>
                    <w:div w:id="1588611002">
                      <w:marLeft w:val="0"/>
                      <w:marRight w:val="0"/>
                      <w:marTop w:val="0"/>
                      <w:marBottom w:val="0"/>
                      <w:divBdr>
                        <w:top w:val="none" w:sz="0" w:space="0" w:color="auto"/>
                        <w:left w:val="none" w:sz="0" w:space="0" w:color="auto"/>
                        <w:bottom w:val="none" w:sz="0" w:space="0" w:color="auto"/>
                        <w:right w:val="none" w:sz="0" w:space="0" w:color="auto"/>
                      </w:divBdr>
                    </w:div>
                  </w:divsChild>
                </w:div>
                <w:div w:id="1407460571">
                  <w:marLeft w:val="0"/>
                  <w:marRight w:val="0"/>
                  <w:marTop w:val="0"/>
                  <w:marBottom w:val="0"/>
                  <w:divBdr>
                    <w:top w:val="single" w:sz="2" w:space="1" w:color="FFFFFF"/>
                    <w:left w:val="single" w:sz="2" w:space="11" w:color="FFFFFF"/>
                    <w:bottom w:val="single" w:sz="2" w:space="1" w:color="FFFFFF"/>
                    <w:right w:val="single" w:sz="2" w:space="4" w:color="FFFFFF"/>
                  </w:divBdr>
                  <w:divsChild>
                    <w:div w:id="805784256">
                      <w:marLeft w:val="0"/>
                      <w:marRight w:val="0"/>
                      <w:marTop w:val="0"/>
                      <w:marBottom w:val="0"/>
                      <w:divBdr>
                        <w:top w:val="none" w:sz="0" w:space="0" w:color="auto"/>
                        <w:left w:val="none" w:sz="0" w:space="0" w:color="auto"/>
                        <w:bottom w:val="none" w:sz="0" w:space="0" w:color="auto"/>
                        <w:right w:val="none" w:sz="0" w:space="0" w:color="auto"/>
                      </w:divBdr>
                    </w:div>
                  </w:divsChild>
                </w:div>
                <w:div w:id="1110782486">
                  <w:marLeft w:val="0"/>
                  <w:marRight w:val="0"/>
                  <w:marTop w:val="0"/>
                  <w:marBottom w:val="0"/>
                  <w:divBdr>
                    <w:top w:val="single" w:sz="2" w:space="1" w:color="FFFFFF"/>
                    <w:left w:val="single" w:sz="2" w:space="11" w:color="FFFFFF"/>
                    <w:bottom w:val="single" w:sz="2" w:space="1" w:color="FFFFFF"/>
                    <w:right w:val="single" w:sz="2" w:space="4" w:color="FFFFFF"/>
                  </w:divBdr>
                  <w:divsChild>
                    <w:div w:id="1990284532">
                      <w:marLeft w:val="0"/>
                      <w:marRight w:val="0"/>
                      <w:marTop w:val="0"/>
                      <w:marBottom w:val="0"/>
                      <w:divBdr>
                        <w:top w:val="none" w:sz="0" w:space="0" w:color="auto"/>
                        <w:left w:val="none" w:sz="0" w:space="0" w:color="auto"/>
                        <w:bottom w:val="none" w:sz="0" w:space="0" w:color="auto"/>
                        <w:right w:val="none" w:sz="0" w:space="0" w:color="auto"/>
                      </w:divBdr>
                    </w:div>
                  </w:divsChild>
                </w:div>
                <w:div w:id="1309936524">
                  <w:marLeft w:val="0"/>
                  <w:marRight w:val="0"/>
                  <w:marTop w:val="0"/>
                  <w:marBottom w:val="0"/>
                  <w:divBdr>
                    <w:top w:val="single" w:sz="2" w:space="1" w:color="FFFFFF"/>
                    <w:left w:val="single" w:sz="2" w:space="11" w:color="FFFFFF"/>
                    <w:bottom w:val="single" w:sz="2" w:space="1" w:color="FFFFFF"/>
                    <w:right w:val="single" w:sz="2" w:space="4" w:color="FFFFFF"/>
                  </w:divBdr>
                  <w:divsChild>
                    <w:div w:id="77017974">
                      <w:marLeft w:val="0"/>
                      <w:marRight w:val="0"/>
                      <w:marTop w:val="0"/>
                      <w:marBottom w:val="0"/>
                      <w:divBdr>
                        <w:top w:val="none" w:sz="0" w:space="0" w:color="auto"/>
                        <w:left w:val="none" w:sz="0" w:space="0" w:color="auto"/>
                        <w:bottom w:val="none" w:sz="0" w:space="0" w:color="auto"/>
                        <w:right w:val="none" w:sz="0" w:space="0" w:color="auto"/>
                      </w:divBdr>
                    </w:div>
                  </w:divsChild>
                </w:div>
                <w:div w:id="1196457967">
                  <w:marLeft w:val="0"/>
                  <w:marRight w:val="0"/>
                  <w:marTop w:val="0"/>
                  <w:marBottom w:val="0"/>
                  <w:divBdr>
                    <w:top w:val="single" w:sz="2" w:space="1" w:color="FFFFFF"/>
                    <w:left w:val="single" w:sz="2" w:space="11" w:color="FFFFFF"/>
                    <w:bottom w:val="single" w:sz="2" w:space="1" w:color="FFFFFF"/>
                    <w:right w:val="single" w:sz="2" w:space="4" w:color="FFFFFF"/>
                  </w:divBdr>
                  <w:divsChild>
                    <w:div w:id="309864376">
                      <w:marLeft w:val="0"/>
                      <w:marRight w:val="0"/>
                      <w:marTop w:val="0"/>
                      <w:marBottom w:val="0"/>
                      <w:divBdr>
                        <w:top w:val="none" w:sz="0" w:space="0" w:color="auto"/>
                        <w:left w:val="none" w:sz="0" w:space="0" w:color="auto"/>
                        <w:bottom w:val="none" w:sz="0" w:space="0" w:color="auto"/>
                        <w:right w:val="none" w:sz="0" w:space="0" w:color="auto"/>
                      </w:divBdr>
                    </w:div>
                  </w:divsChild>
                </w:div>
                <w:div w:id="1902593218">
                  <w:marLeft w:val="0"/>
                  <w:marRight w:val="0"/>
                  <w:marTop w:val="0"/>
                  <w:marBottom w:val="0"/>
                  <w:divBdr>
                    <w:top w:val="single" w:sz="2" w:space="1" w:color="FFFFFF"/>
                    <w:left w:val="single" w:sz="2" w:space="11" w:color="FFFFFF"/>
                    <w:bottom w:val="single" w:sz="2" w:space="1" w:color="FFFFFF"/>
                    <w:right w:val="single" w:sz="2" w:space="4" w:color="FFFFFF"/>
                  </w:divBdr>
                  <w:divsChild>
                    <w:div w:id="424035716">
                      <w:marLeft w:val="0"/>
                      <w:marRight w:val="0"/>
                      <w:marTop w:val="0"/>
                      <w:marBottom w:val="0"/>
                      <w:divBdr>
                        <w:top w:val="none" w:sz="0" w:space="0" w:color="auto"/>
                        <w:left w:val="none" w:sz="0" w:space="0" w:color="auto"/>
                        <w:bottom w:val="none" w:sz="0" w:space="0" w:color="auto"/>
                        <w:right w:val="none" w:sz="0" w:space="0" w:color="auto"/>
                      </w:divBdr>
                    </w:div>
                  </w:divsChild>
                </w:div>
                <w:div w:id="64767297">
                  <w:marLeft w:val="0"/>
                  <w:marRight w:val="0"/>
                  <w:marTop w:val="0"/>
                  <w:marBottom w:val="0"/>
                  <w:divBdr>
                    <w:top w:val="single" w:sz="2" w:space="1" w:color="FFFFFF"/>
                    <w:left w:val="single" w:sz="2" w:space="11" w:color="FFFFFF"/>
                    <w:bottom w:val="single" w:sz="2" w:space="1" w:color="FFFFFF"/>
                    <w:right w:val="single" w:sz="2" w:space="4" w:color="FFFFFF"/>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73603831">
                  <w:marLeft w:val="0"/>
                  <w:marRight w:val="0"/>
                  <w:marTop w:val="0"/>
                  <w:marBottom w:val="0"/>
                  <w:divBdr>
                    <w:top w:val="single" w:sz="2" w:space="1" w:color="FFFFFF"/>
                    <w:left w:val="single" w:sz="2" w:space="11" w:color="FFFFFF"/>
                    <w:bottom w:val="single" w:sz="2" w:space="4" w:color="FFFFFF"/>
                    <w:right w:val="single" w:sz="2" w:space="4" w:color="FFFFFF"/>
                  </w:divBdr>
                  <w:divsChild>
                    <w:div w:id="19416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8700">
          <w:marLeft w:val="0"/>
          <w:marRight w:val="0"/>
          <w:marTop w:val="0"/>
          <w:marBottom w:val="300"/>
          <w:divBdr>
            <w:top w:val="none" w:sz="0" w:space="0" w:color="auto"/>
            <w:left w:val="none" w:sz="0" w:space="0" w:color="auto"/>
            <w:bottom w:val="none" w:sz="0" w:space="0" w:color="auto"/>
            <w:right w:val="none" w:sz="0" w:space="0" w:color="auto"/>
          </w:divBdr>
          <w:divsChild>
            <w:div w:id="1134837741">
              <w:marLeft w:val="0"/>
              <w:marRight w:val="0"/>
              <w:marTop w:val="0"/>
              <w:marBottom w:val="0"/>
              <w:divBdr>
                <w:top w:val="none" w:sz="0" w:space="0" w:color="auto"/>
                <w:left w:val="none" w:sz="0" w:space="0" w:color="auto"/>
                <w:bottom w:val="none" w:sz="0" w:space="0" w:color="auto"/>
                <w:right w:val="none" w:sz="0" w:space="0" w:color="auto"/>
              </w:divBdr>
              <w:divsChild>
                <w:div w:id="1620987005">
                  <w:marLeft w:val="0"/>
                  <w:marRight w:val="0"/>
                  <w:marTop w:val="0"/>
                  <w:marBottom w:val="0"/>
                  <w:divBdr>
                    <w:top w:val="single" w:sz="2" w:space="4" w:color="FFFFFF"/>
                    <w:left w:val="single" w:sz="2" w:space="11" w:color="FFFFFF"/>
                    <w:bottom w:val="single" w:sz="2" w:space="1" w:color="FFFFFF"/>
                    <w:right w:val="single" w:sz="2" w:space="4" w:color="FFFFFF"/>
                  </w:divBdr>
                  <w:divsChild>
                    <w:div w:id="1325088435">
                      <w:marLeft w:val="0"/>
                      <w:marRight w:val="0"/>
                      <w:marTop w:val="0"/>
                      <w:marBottom w:val="0"/>
                      <w:divBdr>
                        <w:top w:val="none" w:sz="0" w:space="0" w:color="auto"/>
                        <w:left w:val="none" w:sz="0" w:space="0" w:color="auto"/>
                        <w:bottom w:val="none" w:sz="0" w:space="0" w:color="auto"/>
                        <w:right w:val="none" w:sz="0" w:space="0" w:color="auto"/>
                      </w:divBdr>
                    </w:div>
                  </w:divsChild>
                </w:div>
                <w:div w:id="394593763">
                  <w:marLeft w:val="0"/>
                  <w:marRight w:val="0"/>
                  <w:marTop w:val="0"/>
                  <w:marBottom w:val="0"/>
                  <w:divBdr>
                    <w:top w:val="single" w:sz="2" w:space="1" w:color="FFFFFF"/>
                    <w:left w:val="single" w:sz="2" w:space="11" w:color="FFFFFF"/>
                    <w:bottom w:val="single" w:sz="2" w:space="1" w:color="FFFFFF"/>
                    <w:right w:val="single" w:sz="2" w:space="4" w:color="FFFFFF"/>
                  </w:divBdr>
                  <w:divsChild>
                    <w:div w:id="1855995909">
                      <w:marLeft w:val="0"/>
                      <w:marRight w:val="0"/>
                      <w:marTop w:val="0"/>
                      <w:marBottom w:val="0"/>
                      <w:divBdr>
                        <w:top w:val="none" w:sz="0" w:space="0" w:color="auto"/>
                        <w:left w:val="none" w:sz="0" w:space="0" w:color="auto"/>
                        <w:bottom w:val="none" w:sz="0" w:space="0" w:color="auto"/>
                        <w:right w:val="none" w:sz="0" w:space="0" w:color="auto"/>
                      </w:divBdr>
                    </w:div>
                  </w:divsChild>
                </w:div>
                <w:div w:id="1697270514">
                  <w:marLeft w:val="0"/>
                  <w:marRight w:val="0"/>
                  <w:marTop w:val="0"/>
                  <w:marBottom w:val="0"/>
                  <w:divBdr>
                    <w:top w:val="single" w:sz="2" w:space="1" w:color="FFFFFF"/>
                    <w:left w:val="single" w:sz="2" w:space="11" w:color="FFFFFF"/>
                    <w:bottom w:val="single" w:sz="2" w:space="1" w:color="FFFFFF"/>
                    <w:right w:val="single" w:sz="2" w:space="4" w:color="FFFFFF"/>
                  </w:divBdr>
                  <w:divsChild>
                    <w:div w:id="1747876718">
                      <w:marLeft w:val="0"/>
                      <w:marRight w:val="0"/>
                      <w:marTop w:val="0"/>
                      <w:marBottom w:val="0"/>
                      <w:divBdr>
                        <w:top w:val="none" w:sz="0" w:space="0" w:color="auto"/>
                        <w:left w:val="none" w:sz="0" w:space="0" w:color="auto"/>
                        <w:bottom w:val="none" w:sz="0" w:space="0" w:color="auto"/>
                        <w:right w:val="none" w:sz="0" w:space="0" w:color="auto"/>
                      </w:divBdr>
                    </w:div>
                  </w:divsChild>
                </w:div>
                <w:div w:id="1628000894">
                  <w:marLeft w:val="0"/>
                  <w:marRight w:val="0"/>
                  <w:marTop w:val="0"/>
                  <w:marBottom w:val="0"/>
                  <w:divBdr>
                    <w:top w:val="single" w:sz="2" w:space="1" w:color="FFFFFF"/>
                    <w:left w:val="single" w:sz="2" w:space="11" w:color="FFFFFF"/>
                    <w:bottom w:val="single" w:sz="2" w:space="1" w:color="FFFFFF"/>
                    <w:right w:val="single" w:sz="2" w:space="4" w:color="FFFFFF"/>
                  </w:divBdr>
                  <w:divsChild>
                    <w:div w:id="1397050669">
                      <w:marLeft w:val="0"/>
                      <w:marRight w:val="0"/>
                      <w:marTop w:val="0"/>
                      <w:marBottom w:val="0"/>
                      <w:divBdr>
                        <w:top w:val="none" w:sz="0" w:space="0" w:color="auto"/>
                        <w:left w:val="none" w:sz="0" w:space="0" w:color="auto"/>
                        <w:bottom w:val="none" w:sz="0" w:space="0" w:color="auto"/>
                        <w:right w:val="none" w:sz="0" w:space="0" w:color="auto"/>
                      </w:divBdr>
                    </w:div>
                  </w:divsChild>
                </w:div>
                <w:div w:id="2119635831">
                  <w:marLeft w:val="0"/>
                  <w:marRight w:val="0"/>
                  <w:marTop w:val="0"/>
                  <w:marBottom w:val="0"/>
                  <w:divBdr>
                    <w:top w:val="single" w:sz="2" w:space="1" w:color="FFFFFF"/>
                    <w:left w:val="single" w:sz="2" w:space="11" w:color="FFFFFF"/>
                    <w:bottom w:val="single" w:sz="2" w:space="1" w:color="FFFFFF"/>
                    <w:right w:val="single" w:sz="2" w:space="4" w:color="FFFFFF"/>
                  </w:divBdr>
                  <w:divsChild>
                    <w:div w:id="989363525">
                      <w:marLeft w:val="0"/>
                      <w:marRight w:val="0"/>
                      <w:marTop w:val="0"/>
                      <w:marBottom w:val="0"/>
                      <w:divBdr>
                        <w:top w:val="none" w:sz="0" w:space="0" w:color="auto"/>
                        <w:left w:val="none" w:sz="0" w:space="0" w:color="auto"/>
                        <w:bottom w:val="none" w:sz="0" w:space="0" w:color="auto"/>
                        <w:right w:val="none" w:sz="0" w:space="0" w:color="auto"/>
                      </w:divBdr>
                    </w:div>
                  </w:divsChild>
                </w:div>
                <w:div w:id="208958149">
                  <w:marLeft w:val="0"/>
                  <w:marRight w:val="0"/>
                  <w:marTop w:val="0"/>
                  <w:marBottom w:val="0"/>
                  <w:divBdr>
                    <w:top w:val="single" w:sz="2" w:space="1" w:color="FFFFFF"/>
                    <w:left w:val="single" w:sz="2" w:space="11" w:color="FFFFFF"/>
                    <w:bottom w:val="single" w:sz="2" w:space="1" w:color="FFFFFF"/>
                    <w:right w:val="single" w:sz="2" w:space="4" w:color="FFFFFF"/>
                  </w:divBdr>
                  <w:divsChild>
                    <w:div w:id="1369138357">
                      <w:marLeft w:val="0"/>
                      <w:marRight w:val="0"/>
                      <w:marTop w:val="0"/>
                      <w:marBottom w:val="0"/>
                      <w:divBdr>
                        <w:top w:val="none" w:sz="0" w:space="0" w:color="auto"/>
                        <w:left w:val="none" w:sz="0" w:space="0" w:color="auto"/>
                        <w:bottom w:val="none" w:sz="0" w:space="0" w:color="auto"/>
                        <w:right w:val="none" w:sz="0" w:space="0" w:color="auto"/>
                      </w:divBdr>
                    </w:div>
                  </w:divsChild>
                </w:div>
                <w:div w:id="195434840">
                  <w:marLeft w:val="0"/>
                  <w:marRight w:val="0"/>
                  <w:marTop w:val="0"/>
                  <w:marBottom w:val="0"/>
                  <w:divBdr>
                    <w:top w:val="single" w:sz="2" w:space="1" w:color="FFFFFF"/>
                    <w:left w:val="single" w:sz="2" w:space="11" w:color="FFFFFF"/>
                    <w:bottom w:val="single" w:sz="2" w:space="1" w:color="FFFFFF"/>
                    <w:right w:val="single" w:sz="2" w:space="4" w:color="FFFFFF"/>
                  </w:divBdr>
                  <w:divsChild>
                    <w:div w:id="346253279">
                      <w:marLeft w:val="0"/>
                      <w:marRight w:val="0"/>
                      <w:marTop w:val="0"/>
                      <w:marBottom w:val="0"/>
                      <w:divBdr>
                        <w:top w:val="none" w:sz="0" w:space="0" w:color="auto"/>
                        <w:left w:val="none" w:sz="0" w:space="0" w:color="auto"/>
                        <w:bottom w:val="none" w:sz="0" w:space="0" w:color="auto"/>
                        <w:right w:val="none" w:sz="0" w:space="0" w:color="auto"/>
                      </w:divBdr>
                    </w:div>
                  </w:divsChild>
                </w:div>
                <w:div w:id="1506557185">
                  <w:marLeft w:val="0"/>
                  <w:marRight w:val="0"/>
                  <w:marTop w:val="0"/>
                  <w:marBottom w:val="0"/>
                  <w:divBdr>
                    <w:top w:val="single" w:sz="2" w:space="1" w:color="FFFFFF"/>
                    <w:left w:val="single" w:sz="2" w:space="11" w:color="FFFFFF"/>
                    <w:bottom w:val="single" w:sz="2" w:space="1" w:color="FFFFFF"/>
                    <w:right w:val="single" w:sz="2" w:space="4" w:color="FFFFFF"/>
                  </w:divBdr>
                  <w:divsChild>
                    <w:div w:id="1430395538">
                      <w:marLeft w:val="0"/>
                      <w:marRight w:val="0"/>
                      <w:marTop w:val="0"/>
                      <w:marBottom w:val="0"/>
                      <w:divBdr>
                        <w:top w:val="none" w:sz="0" w:space="0" w:color="auto"/>
                        <w:left w:val="none" w:sz="0" w:space="0" w:color="auto"/>
                        <w:bottom w:val="none" w:sz="0" w:space="0" w:color="auto"/>
                        <w:right w:val="none" w:sz="0" w:space="0" w:color="auto"/>
                      </w:divBdr>
                    </w:div>
                  </w:divsChild>
                </w:div>
                <w:div w:id="612058546">
                  <w:marLeft w:val="0"/>
                  <w:marRight w:val="0"/>
                  <w:marTop w:val="0"/>
                  <w:marBottom w:val="0"/>
                  <w:divBdr>
                    <w:top w:val="single" w:sz="2" w:space="1" w:color="FFFFFF"/>
                    <w:left w:val="single" w:sz="2" w:space="11" w:color="FFFFFF"/>
                    <w:bottom w:val="single" w:sz="2" w:space="1" w:color="FFFFFF"/>
                    <w:right w:val="single" w:sz="2" w:space="4" w:color="FFFFFF"/>
                  </w:divBdr>
                  <w:divsChild>
                    <w:div w:id="1551110987">
                      <w:marLeft w:val="0"/>
                      <w:marRight w:val="0"/>
                      <w:marTop w:val="0"/>
                      <w:marBottom w:val="0"/>
                      <w:divBdr>
                        <w:top w:val="none" w:sz="0" w:space="0" w:color="auto"/>
                        <w:left w:val="none" w:sz="0" w:space="0" w:color="auto"/>
                        <w:bottom w:val="none" w:sz="0" w:space="0" w:color="auto"/>
                        <w:right w:val="none" w:sz="0" w:space="0" w:color="auto"/>
                      </w:divBdr>
                    </w:div>
                  </w:divsChild>
                </w:div>
                <w:div w:id="539902267">
                  <w:marLeft w:val="0"/>
                  <w:marRight w:val="0"/>
                  <w:marTop w:val="0"/>
                  <w:marBottom w:val="0"/>
                  <w:divBdr>
                    <w:top w:val="single" w:sz="2" w:space="1" w:color="FFFFFF"/>
                    <w:left w:val="single" w:sz="2" w:space="11" w:color="FFFFFF"/>
                    <w:bottom w:val="single" w:sz="2" w:space="1" w:color="FFFFFF"/>
                    <w:right w:val="single" w:sz="2" w:space="4" w:color="FFFFFF"/>
                  </w:divBdr>
                  <w:divsChild>
                    <w:div w:id="1744335631">
                      <w:marLeft w:val="0"/>
                      <w:marRight w:val="0"/>
                      <w:marTop w:val="0"/>
                      <w:marBottom w:val="0"/>
                      <w:divBdr>
                        <w:top w:val="none" w:sz="0" w:space="0" w:color="auto"/>
                        <w:left w:val="none" w:sz="0" w:space="0" w:color="auto"/>
                        <w:bottom w:val="none" w:sz="0" w:space="0" w:color="auto"/>
                        <w:right w:val="none" w:sz="0" w:space="0" w:color="auto"/>
                      </w:divBdr>
                    </w:div>
                  </w:divsChild>
                </w:div>
                <w:div w:id="170225722">
                  <w:marLeft w:val="0"/>
                  <w:marRight w:val="0"/>
                  <w:marTop w:val="0"/>
                  <w:marBottom w:val="0"/>
                  <w:divBdr>
                    <w:top w:val="single" w:sz="2" w:space="1" w:color="FFFFFF"/>
                    <w:left w:val="single" w:sz="2" w:space="11" w:color="FFFFFF"/>
                    <w:bottom w:val="single" w:sz="2" w:space="1" w:color="FFFFFF"/>
                    <w:right w:val="single" w:sz="2" w:space="4" w:color="FFFFFF"/>
                  </w:divBdr>
                  <w:divsChild>
                    <w:div w:id="14625335">
                      <w:marLeft w:val="0"/>
                      <w:marRight w:val="0"/>
                      <w:marTop w:val="0"/>
                      <w:marBottom w:val="0"/>
                      <w:divBdr>
                        <w:top w:val="none" w:sz="0" w:space="0" w:color="auto"/>
                        <w:left w:val="none" w:sz="0" w:space="0" w:color="auto"/>
                        <w:bottom w:val="none" w:sz="0" w:space="0" w:color="auto"/>
                        <w:right w:val="none" w:sz="0" w:space="0" w:color="auto"/>
                      </w:divBdr>
                    </w:div>
                  </w:divsChild>
                </w:div>
                <w:div w:id="459105886">
                  <w:marLeft w:val="0"/>
                  <w:marRight w:val="0"/>
                  <w:marTop w:val="0"/>
                  <w:marBottom w:val="0"/>
                  <w:divBdr>
                    <w:top w:val="single" w:sz="2" w:space="1" w:color="FFFFFF"/>
                    <w:left w:val="single" w:sz="2" w:space="11" w:color="FFFFFF"/>
                    <w:bottom w:val="single" w:sz="2" w:space="1" w:color="FFFFFF"/>
                    <w:right w:val="single" w:sz="2" w:space="4" w:color="FFFFFF"/>
                  </w:divBdr>
                  <w:divsChild>
                    <w:div w:id="400099443">
                      <w:marLeft w:val="0"/>
                      <w:marRight w:val="0"/>
                      <w:marTop w:val="0"/>
                      <w:marBottom w:val="0"/>
                      <w:divBdr>
                        <w:top w:val="none" w:sz="0" w:space="0" w:color="auto"/>
                        <w:left w:val="none" w:sz="0" w:space="0" w:color="auto"/>
                        <w:bottom w:val="none" w:sz="0" w:space="0" w:color="auto"/>
                        <w:right w:val="none" w:sz="0" w:space="0" w:color="auto"/>
                      </w:divBdr>
                    </w:div>
                  </w:divsChild>
                </w:div>
                <w:div w:id="1814902228">
                  <w:marLeft w:val="0"/>
                  <w:marRight w:val="0"/>
                  <w:marTop w:val="0"/>
                  <w:marBottom w:val="0"/>
                  <w:divBdr>
                    <w:top w:val="single" w:sz="2" w:space="1" w:color="FFFFFF"/>
                    <w:left w:val="single" w:sz="2" w:space="11" w:color="FFFFFF"/>
                    <w:bottom w:val="single" w:sz="2" w:space="1" w:color="FFFFFF"/>
                    <w:right w:val="single" w:sz="2" w:space="4" w:color="FFFFFF"/>
                  </w:divBdr>
                  <w:divsChild>
                    <w:div w:id="1372727278">
                      <w:marLeft w:val="0"/>
                      <w:marRight w:val="0"/>
                      <w:marTop w:val="0"/>
                      <w:marBottom w:val="0"/>
                      <w:divBdr>
                        <w:top w:val="none" w:sz="0" w:space="0" w:color="auto"/>
                        <w:left w:val="none" w:sz="0" w:space="0" w:color="auto"/>
                        <w:bottom w:val="none" w:sz="0" w:space="0" w:color="auto"/>
                        <w:right w:val="none" w:sz="0" w:space="0" w:color="auto"/>
                      </w:divBdr>
                    </w:div>
                  </w:divsChild>
                </w:div>
                <w:div w:id="1284311399">
                  <w:marLeft w:val="0"/>
                  <w:marRight w:val="0"/>
                  <w:marTop w:val="0"/>
                  <w:marBottom w:val="0"/>
                  <w:divBdr>
                    <w:top w:val="single" w:sz="2" w:space="1" w:color="FFFFFF"/>
                    <w:left w:val="single" w:sz="2" w:space="11" w:color="FFFFFF"/>
                    <w:bottom w:val="single" w:sz="2" w:space="1" w:color="FFFFFF"/>
                    <w:right w:val="single" w:sz="2" w:space="4" w:color="FFFFFF"/>
                  </w:divBdr>
                  <w:divsChild>
                    <w:div w:id="318968615">
                      <w:marLeft w:val="0"/>
                      <w:marRight w:val="0"/>
                      <w:marTop w:val="0"/>
                      <w:marBottom w:val="0"/>
                      <w:divBdr>
                        <w:top w:val="none" w:sz="0" w:space="0" w:color="auto"/>
                        <w:left w:val="none" w:sz="0" w:space="0" w:color="auto"/>
                        <w:bottom w:val="none" w:sz="0" w:space="0" w:color="auto"/>
                        <w:right w:val="none" w:sz="0" w:space="0" w:color="auto"/>
                      </w:divBdr>
                    </w:div>
                  </w:divsChild>
                </w:div>
                <w:div w:id="1739326989">
                  <w:marLeft w:val="0"/>
                  <w:marRight w:val="0"/>
                  <w:marTop w:val="0"/>
                  <w:marBottom w:val="0"/>
                  <w:divBdr>
                    <w:top w:val="single" w:sz="2" w:space="1" w:color="FFFFFF"/>
                    <w:left w:val="single" w:sz="2" w:space="11" w:color="FFFFFF"/>
                    <w:bottom w:val="single" w:sz="2" w:space="1" w:color="FFFFFF"/>
                    <w:right w:val="single" w:sz="2" w:space="4" w:color="FFFFFF"/>
                  </w:divBdr>
                  <w:divsChild>
                    <w:div w:id="1114519208">
                      <w:marLeft w:val="0"/>
                      <w:marRight w:val="0"/>
                      <w:marTop w:val="0"/>
                      <w:marBottom w:val="0"/>
                      <w:divBdr>
                        <w:top w:val="none" w:sz="0" w:space="0" w:color="auto"/>
                        <w:left w:val="none" w:sz="0" w:space="0" w:color="auto"/>
                        <w:bottom w:val="none" w:sz="0" w:space="0" w:color="auto"/>
                        <w:right w:val="none" w:sz="0" w:space="0" w:color="auto"/>
                      </w:divBdr>
                    </w:div>
                  </w:divsChild>
                </w:div>
                <w:div w:id="1730104528">
                  <w:marLeft w:val="0"/>
                  <w:marRight w:val="0"/>
                  <w:marTop w:val="0"/>
                  <w:marBottom w:val="0"/>
                  <w:divBdr>
                    <w:top w:val="single" w:sz="2" w:space="1" w:color="FFFFFF"/>
                    <w:left w:val="single" w:sz="2" w:space="11" w:color="FFFFFF"/>
                    <w:bottom w:val="single" w:sz="2" w:space="1" w:color="FFFFFF"/>
                    <w:right w:val="single" w:sz="2" w:space="4" w:color="FFFFFF"/>
                  </w:divBdr>
                  <w:divsChild>
                    <w:div w:id="1031806193">
                      <w:marLeft w:val="0"/>
                      <w:marRight w:val="0"/>
                      <w:marTop w:val="0"/>
                      <w:marBottom w:val="0"/>
                      <w:divBdr>
                        <w:top w:val="none" w:sz="0" w:space="0" w:color="auto"/>
                        <w:left w:val="none" w:sz="0" w:space="0" w:color="auto"/>
                        <w:bottom w:val="none" w:sz="0" w:space="0" w:color="auto"/>
                        <w:right w:val="none" w:sz="0" w:space="0" w:color="auto"/>
                      </w:divBdr>
                    </w:div>
                  </w:divsChild>
                </w:div>
                <w:div w:id="946354050">
                  <w:marLeft w:val="0"/>
                  <w:marRight w:val="0"/>
                  <w:marTop w:val="0"/>
                  <w:marBottom w:val="0"/>
                  <w:divBdr>
                    <w:top w:val="single" w:sz="2" w:space="1" w:color="FFFFFF"/>
                    <w:left w:val="single" w:sz="2" w:space="11" w:color="FFFFFF"/>
                    <w:bottom w:val="single" w:sz="2" w:space="1" w:color="FFFFFF"/>
                    <w:right w:val="single" w:sz="2" w:space="4" w:color="FFFFFF"/>
                  </w:divBdr>
                  <w:divsChild>
                    <w:div w:id="1550609213">
                      <w:marLeft w:val="0"/>
                      <w:marRight w:val="0"/>
                      <w:marTop w:val="0"/>
                      <w:marBottom w:val="0"/>
                      <w:divBdr>
                        <w:top w:val="none" w:sz="0" w:space="0" w:color="auto"/>
                        <w:left w:val="none" w:sz="0" w:space="0" w:color="auto"/>
                        <w:bottom w:val="none" w:sz="0" w:space="0" w:color="auto"/>
                        <w:right w:val="none" w:sz="0" w:space="0" w:color="auto"/>
                      </w:divBdr>
                    </w:div>
                  </w:divsChild>
                </w:div>
                <w:div w:id="42798824">
                  <w:marLeft w:val="0"/>
                  <w:marRight w:val="0"/>
                  <w:marTop w:val="0"/>
                  <w:marBottom w:val="0"/>
                  <w:divBdr>
                    <w:top w:val="single" w:sz="2" w:space="1" w:color="FFFFFF"/>
                    <w:left w:val="single" w:sz="2" w:space="11" w:color="FFFFFF"/>
                    <w:bottom w:val="single" w:sz="2" w:space="1" w:color="FFFFFF"/>
                    <w:right w:val="single" w:sz="2" w:space="4" w:color="FFFFFF"/>
                  </w:divBdr>
                  <w:divsChild>
                    <w:div w:id="2108190104">
                      <w:marLeft w:val="0"/>
                      <w:marRight w:val="0"/>
                      <w:marTop w:val="0"/>
                      <w:marBottom w:val="0"/>
                      <w:divBdr>
                        <w:top w:val="none" w:sz="0" w:space="0" w:color="auto"/>
                        <w:left w:val="none" w:sz="0" w:space="0" w:color="auto"/>
                        <w:bottom w:val="none" w:sz="0" w:space="0" w:color="auto"/>
                        <w:right w:val="none" w:sz="0" w:space="0" w:color="auto"/>
                      </w:divBdr>
                    </w:div>
                  </w:divsChild>
                </w:div>
                <w:div w:id="1991245846">
                  <w:marLeft w:val="0"/>
                  <w:marRight w:val="0"/>
                  <w:marTop w:val="0"/>
                  <w:marBottom w:val="0"/>
                  <w:divBdr>
                    <w:top w:val="single" w:sz="2" w:space="1" w:color="FFFFFF"/>
                    <w:left w:val="single" w:sz="2" w:space="11" w:color="FFFFFF"/>
                    <w:bottom w:val="single" w:sz="2" w:space="1" w:color="FFFFFF"/>
                    <w:right w:val="single" w:sz="2" w:space="4" w:color="FFFFFF"/>
                  </w:divBdr>
                  <w:divsChild>
                    <w:div w:id="1646468598">
                      <w:marLeft w:val="0"/>
                      <w:marRight w:val="0"/>
                      <w:marTop w:val="0"/>
                      <w:marBottom w:val="0"/>
                      <w:divBdr>
                        <w:top w:val="none" w:sz="0" w:space="0" w:color="auto"/>
                        <w:left w:val="none" w:sz="0" w:space="0" w:color="auto"/>
                        <w:bottom w:val="none" w:sz="0" w:space="0" w:color="auto"/>
                        <w:right w:val="none" w:sz="0" w:space="0" w:color="auto"/>
                      </w:divBdr>
                    </w:div>
                  </w:divsChild>
                </w:div>
                <w:div w:id="92021581">
                  <w:marLeft w:val="0"/>
                  <w:marRight w:val="0"/>
                  <w:marTop w:val="0"/>
                  <w:marBottom w:val="0"/>
                  <w:divBdr>
                    <w:top w:val="single" w:sz="2" w:space="1" w:color="FFFFFF"/>
                    <w:left w:val="single" w:sz="2" w:space="11" w:color="FFFFFF"/>
                    <w:bottom w:val="single" w:sz="2" w:space="4" w:color="FFFFFF"/>
                    <w:right w:val="single" w:sz="2" w:space="4" w:color="FFFFFF"/>
                  </w:divBdr>
                  <w:divsChild>
                    <w:div w:id="13509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0279">
      <w:bodyDiv w:val="1"/>
      <w:marLeft w:val="0"/>
      <w:marRight w:val="0"/>
      <w:marTop w:val="0"/>
      <w:marBottom w:val="0"/>
      <w:divBdr>
        <w:top w:val="none" w:sz="0" w:space="0" w:color="auto"/>
        <w:left w:val="none" w:sz="0" w:space="0" w:color="auto"/>
        <w:bottom w:val="none" w:sz="0" w:space="0" w:color="auto"/>
        <w:right w:val="none" w:sz="0" w:space="0" w:color="auto"/>
      </w:divBdr>
    </w:div>
    <w:div w:id="1898129233">
      <w:bodyDiv w:val="1"/>
      <w:marLeft w:val="0"/>
      <w:marRight w:val="0"/>
      <w:marTop w:val="0"/>
      <w:marBottom w:val="0"/>
      <w:divBdr>
        <w:top w:val="none" w:sz="0" w:space="0" w:color="auto"/>
        <w:left w:val="none" w:sz="0" w:space="0" w:color="auto"/>
        <w:bottom w:val="none" w:sz="0" w:space="0" w:color="auto"/>
        <w:right w:val="none" w:sz="0" w:space="0" w:color="auto"/>
      </w:divBdr>
      <w:divsChild>
        <w:div w:id="1763259719">
          <w:marLeft w:val="0"/>
          <w:marRight w:val="0"/>
          <w:marTop w:val="0"/>
          <w:marBottom w:val="0"/>
          <w:divBdr>
            <w:top w:val="none" w:sz="0" w:space="0" w:color="auto"/>
            <w:left w:val="none" w:sz="0" w:space="0" w:color="auto"/>
            <w:bottom w:val="none" w:sz="0" w:space="0" w:color="auto"/>
            <w:right w:val="none" w:sz="0" w:space="0" w:color="auto"/>
          </w:divBdr>
        </w:div>
        <w:div w:id="1523081573">
          <w:marLeft w:val="0"/>
          <w:marRight w:val="0"/>
          <w:marTop w:val="0"/>
          <w:marBottom w:val="300"/>
          <w:divBdr>
            <w:top w:val="none" w:sz="0" w:space="0" w:color="auto"/>
            <w:left w:val="none" w:sz="0" w:space="0" w:color="auto"/>
            <w:bottom w:val="none" w:sz="0" w:space="0" w:color="auto"/>
            <w:right w:val="none" w:sz="0" w:space="0" w:color="auto"/>
          </w:divBdr>
          <w:divsChild>
            <w:div w:id="2133865865">
              <w:marLeft w:val="0"/>
              <w:marRight w:val="0"/>
              <w:marTop w:val="0"/>
              <w:marBottom w:val="0"/>
              <w:divBdr>
                <w:top w:val="none" w:sz="0" w:space="0" w:color="auto"/>
                <w:left w:val="none" w:sz="0" w:space="0" w:color="auto"/>
                <w:bottom w:val="none" w:sz="0" w:space="0" w:color="auto"/>
                <w:right w:val="none" w:sz="0" w:space="0" w:color="auto"/>
              </w:divBdr>
              <w:divsChild>
                <w:div w:id="766585224">
                  <w:marLeft w:val="0"/>
                  <w:marRight w:val="0"/>
                  <w:marTop w:val="0"/>
                  <w:marBottom w:val="0"/>
                  <w:divBdr>
                    <w:top w:val="single" w:sz="2" w:space="4" w:color="FFFFFF"/>
                    <w:left w:val="single" w:sz="2" w:space="11" w:color="FFFFFF"/>
                    <w:bottom w:val="single" w:sz="2" w:space="1" w:color="FFFFFF"/>
                    <w:right w:val="single" w:sz="2" w:space="4" w:color="FFFFFF"/>
                  </w:divBdr>
                  <w:divsChild>
                    <w:div w:id="131750432">
                      <w:marLeft w:val="0"/>
                      <w:marRight w:val="0"/>
                      <w:marTop w:val="0"/>
                      <w:marBottom w:val="0"/>
                      <w:divBdr>
                        <w:top w:val="none" w:sz="0" w:space="0" w:color="auto"/>
                        <w:left w:val="none" w:sz="0" w:space="0" w:color="auto"/>
                        <w:bottom w:val="none" w:sz="0" w:space="0" w:color="auto"/>
                        <w:right w:val="none" w:sz="0" w:space="0" w:color="auto"/>
                      </w:divBdr>
                    </w:div>
                  </w:divsChild>
                </w:div>
                <w:div w:id="1107654458">
                  <w:marLeft w:val="0"/>
                  <w:marRight w:val="0"/>
                  <w:marTop w:val="0"/>
                  <w:marBottom w:val="0"/>
                  <w:divBdr>
                    <w:top w:val="single" w:sz="2" w:space="1" w:color="FFFFFF"/>
                    <w:left w:val="single" w:sz="2" w:space="11" w:color="FFFFFF"/>
                    <w:bottom w:val="single" w:sz="2" w:space="1" w:color="FFFFFF"/>
                    <w:right w:val="single" w:sz="2" w:space="4" w:color="FFFFFF"/>
                  </w:divBdr>
                  <w:divsChild>
                    <w:div w:id="1641692593">
                      <w:marLeft w:val="0"/>
                      <w:marRight w:val="0"/>
                      <w:marTop w:val="0"/>
                      <w:marBottom w:val="0"/>
                      <w:divBdr>
                        <w:top w:val="none" w:sz="0" w:space="0" w:color="auto"/>
                        <w:left w:val="none" w:sz="0" w:space="0" w:color="auto"/>
                        <w:bottom w:val="none" w:sz="0" w:space="0" w:color="auto"/>
                        <w:right w:val="none" w:sz="0" w:space="0" w:color="auto"/>
                      </w:divBdr>
                    </w:div>
                  </w:divsChild>
                </w:div>
                <w:div w:id="1359500174">
                  <w:marLeft w:val="0"/>
                  <w:marRight w:val="0"/>
                  <w:marTop w:val="0"/>
                  <w:marBottom w:val="0"/>
                  <w:divBdr>
                    <w:top w:val="single" w:sz="2" w:space="1" w:color="FFFFFF"/>
                    <w:left w:val="single" w:sz="2" w:space="11" w:color="FFFFFF"/>
                    <w:bottom w:val="single" w:sz="2" w:space="1" w:color="FFFFFF"/>
                    <w:right w:val="single" w:sz="2" w:space="4" w:color="FFFFFF"/>
                  </w:divBdr>
                  <w:divsChild>
                    <w:div w:id="434791440">
                      <w:marLeft w:val="0"/>
                      <w:marRight w:val="0"/>
                      <w:marTop w:val="0"/>
                      <w:marBottom w:val="0"/>
                      <w:divBdr>
                        <w:top w:val="none" w:sz="0" w:space="0" w:color="auto"/>
                        <w:left w:val="none" w:sz="0" w:space="0" w:color="auto"/>
                        <w:bottom w:val="none" w:sz="0" w:space="0" w:color="auto"/>
                        <w:right w:val="none" w:sz="0" w:space="0" w:color="auto"/>
                      </w:divBdr>
                    </w:div>
                  </w:divsChild>
                </w:div>
                <w:div w:id="56363188">
                  <w:marLeft w:val="0"/>
                  <w:marRight w:val="0"/>
                  <w:marTop w:val="0"/>
                  <w:marBottom w:val="0"/>
                  <w:divBdr>
                    <w:top w:val="single" w:sz="2" w:space="1" w:color="FFFFFF"/>
                    <w:left w:val="single" w:sz="2" w:space="11" w:color="FFFFFF"/>
                    <w:bottom w:val="single" w:sz="2" w:space="1" w:color="FFFFFF"/>
                    <w:right w:val="single" w:sz="2" w:space="4" w:color="FFFFFF"/>
                  </w:divBdr>
                  <w:divsChild>
                    <w:div w:id="53937533">
                      <w:marLeft w:val="0"/>
                      <w:marRight w:val="0"/>
                      <w:marTop w:val="0"/>
                      <w:marBottom w:val="0"/>
                      <w:divBdr>
                        <w:top w:val="none" w:sz="0" w:space="0" w:color="auto"/>
                        <w:left w:val="none" w:sz="0" w:space="0" w:color="auto"/>
                        <w:bottom w:val="none" w:sz="0" w:space="0" w:color="auto"/>
                        <w:right w:val="none" w:sz="0" w:space="0" w:color="auto"/>
                      </w:divBdr>
                    </w:div>
                  </w:divsChild>
                </w:div>
                <w:div w:id="18438614">
                  <w:marLeft w:val="0"/>
                  <w:marRight w:val="0"/>
                  <w:marTop w:val="0"/>
                  <w:marBottom w:val="0"/>
                  <w:divBdr>
                    <w:top w:val="single" w:sz="2" w:space="1" w:color="FFFFFF"/>
                    <w:left w:val="single" w:sz="2" w:space="11" w:color="FFFFFF"/>
                    <w:bottom w:val="single" w:sz="2" w:space="1" w:color="FFFFFF"/>
                    <w:right w:val="single" w:sz="2" w:space="4" w:color="FFFFFF"/>
                  </w:divBdr>
                  <w:divsChild>
                    <w:div w:id="1689453882">
                      <w:marLeft w:val="0"/>
                      <w:marRight w:val="0"/>
                      <w:marTop w:val="0"/>
                      <w:marBottom w:val="0"/>
                      <w:divBdr>
                        <w:top w:val="none" w:sz="0" w:space="0" w:color="auto"/>
                        <w:left w:val="none" w:sz="0" w:space="0" w:color="auto"/>
                        <w:bottom w:val="none" w:sz="0" w:space="0" w:color="auto"/>
                        <w:right w:val="none" w:sz="0" w:space="0" w:color="auto"/>
                      </w:divBdr>
                    </w:div>
                  </w:divsChild>
                </w:div>
                <w:div w:id="1366636160">
                  <w:marLeft w:val="0"/>
                  <w:marRight w:val="0"/>
                  <w:marTop w:val="0"/>
                  <w:marBottom w:val="0"/>
                  <w:divBdr>
                    <w:top w:val="single" w:sz="2" w:space="1" w:color="FFFFFF"/>
                    <w:left w:val="single" w:sz="2" w:space="11" w:color="FFFFFF"/>
                    <w:bottom w:val="single" w:sz="2" w:space="1" w:color="FFFFFF"/>
                    <w:right w:val="single" w:sz="2" w:space="4" w:color="FFFFFF"/>
                  </w:divBdr>
                  <w:divsChild>
                    <w:div w:id="1995336403">
                      <w:marLeft w:val="0"/>
                      <w:marRight w:val="0"/>
                      <w:marTop w:val="0"/>
                      <w:marBottom w:val="0"/>
                      <w:divBdr>
                        <w:top w:val="none" w:sz="0" w:space="0" w:color="auto"/>
                        <w:left w:val="none" w:sz="0" w:space="0" w:color="auto"/>
                        <w:bottom w:val="none" w:sz="0" w:space="0" w:color="auto"/>
                        <w:right w:val="none" w:sz="0" w:space="0" w:color="auto"/>
                      </w:divBdr>
                    </w:div>
                  </w:divsChild>
                </w:div>
                <w:div w:id="675690511">
                  <w:marLeft w:val="0"/>
                  <w:marRight w:val="0"/>
                  <w:marTop w:val="0"/>
                  <w:marBottom w:val="0"/>
                  <w:divBdr>
                    <w:top w:val="single" w:sz="2" w:space="1" w:color="FFFFFF"/>
                    <w:left w:val="single" w:sz="2" w:space="11" w:color="FFFFFF"/>
                    <w:bottom w:val="single" w:sz="2" w:space="1" w:color="FFFFFF"/>
                    <w:right w:val="single" w:sz="2" w:space="4" w:color="FFFFFF"/>
                  </w:divBdr>
                  <w:divsChild>
                    <w:div w:id="1633051773">
                      <w:marLeft w:val="0"/>
                      <w:marRight w:val="0"/>
                      <w:marTop w:val="0"/>
                      <w:marBottom w:val="0"/>
                      <w:divBdr>
                        <w:top w:val="none" w:sz="0" w:space="0" w:color="auto"/>
                        <w:left w:val="none" w:sz="0" w:space="0" w:color="auto"/>
                        <w:bottom w:val="none" w:sz="0" w:space="0" w:color="auto"/>
                        <w:right w:val="none" w:sz="0" w:space="0" w:color="auto"/>
                      </w:divBdr>
                    </w:div>
                  </w:divsChild>
                </w:div>
                <w:div w:id="2133278612">
                  <w:marLeft w:val="0"/>
                  <w:marRight w:val="0"/>
                  <w:marTop w:val="0"/>
                  <w:marBottom w:val="0"/>
                  <w:divBdr>
                    <w:top w:val="single" w:sz="2" w:space="1" w:color="FFFFFF"/>
                    <w:left w:val="single" w:sz="2" w:space="11" w:color="FFFFFF"/>
                    <w:bottom w:val="single" w:sz="2" w:space="1" w:color="FFFFFF"/>
                    <w:right w:val="single" w:sz="2" w:space="4" w:color="FFFFFF"/>
                  </w:divBdr>
                  <w:divsChild>
                    <w:div w:id="837229153">
                      <w:marLeft w:val="0"/>
                      <w:marRight w:val="0"/>
                      <w:marTop w:val="0"/>
                      <w:marBottom w:val="0"/>
                      <w:divBdr>
                        <w:top w:val="none" w:sz="0" w:space="0" w:color="auto"/>
                        <w:left w:val="none" w:sz="0" w:space="0" w:color="auto"/>
                        <w:bottom w:val="none" w:sz="0" w:space="0" w:color="auto"/>
                        <w:right w:val="none" w:sz="0" w:space="0" w:color="auto"/>
                      </w:divBdr>
                    </w:div>
                  </w:divsChild>
                </w:div>
                <w:div w:id="1948391255">
                  <w:marLeft w:val="0"/>
                  <w:marRight w:val="0"/>
                  <w:marTop w:val="0"/>
                  <w:marBottom w:val="0"/>
                  <w:divBdr>
                    <w:top w:val="single" w:sz="2" w:space="1" w:color="FFFFFF"/>
                    <w:left w:val="single" w:sz="2" w:space="11" w:color="FFFFFF"/>
                    <w:bottom w:val="single" w:sz="2" w:space="1" w:color="FFFFFF"/>
                    <w:right w:val="single" w:sz="2" w:space="4" w:color="FFFFFF"/>
                  </w:divBdr>
                  <w:divsChild>
                    <w:div w:id="862090621">
                      <w:marLeft w:val="0"/>
                      <w:marRight w:val="0"/>
                      <w:marTop w:val="0"/>
                      <w:marBottom w:val="0"/>
                      <w:divBdr>
                        <w:top w:val="none" w:sz="0" w:space="0" w:color="auto"/>
                        <w:left w:val="none" w:sz="0" w:space="0" w:color="auto"/>
                        <w:bottom w:val="none" w:sz="0" w:space="0" w:color="auto"/>
                        <w:right w:val="none" w:sz="0" w:space="0" w:color="auto"/>
                      </w:divBdr>
                    </w:div>
                  </w:divsChild>
                </w:div>
                <w:div w:id="2052613442">
                  <w:marLeft w:val="0"/>
                  <w:marRight w:val="0"/>
                  <w:marTop w:val="0"/>
                  <w:marBottom w:val="0"/>
                  <w:divBdr>
                    <w:top w:val="single" w:sz="2" w:space="1" w:color="FFFFFF"/>
                    <w:left w:val="single" w:sz="2" w:space="11" w:color="FFFFFF"/>
                    <w:bottom w:val="single" w:sz="2" w:space="1" w:color="FFFFFF"/>
                    <w:right w:val="single" w:sz="2" w:space="4" w:color="FFFFFF"/>
                  </w:divBdr>
                  <w:divsChild>
                    <w:div w:id="1936357194">
                      <w:marLeft w:val="0"/>
                      <w:marRight w:val="0"/>
                      <w:marTop w:val="0"/>
                      <w:marBottom w:val="0"/>
                      <w:divBdr>
                        <w:top w:val="none" w:sz="0" w:space="0" w:color="auto"/>
                        <w:left w:val="none" w:sz="0" w:space="0" w:color="auto"/>
                        <w:bottom w:val="none" w:sz="0" w:space="0" w:color="auto"/>
                        <w:right w:val="none" w:sz="0" w:space="0" w:color="auto"/>
                      </w:divBdr>
                    </w:div>
                  </w:divsChild>
                </w:div>
                <w:div w:id="1401245737">
                  <w:marLeft w:val="0"/>
                  <w:marRight w:val="0"/>
                  <w:marTop w:val="0"/>
                  <w:marBottom w:val="0"/>
                  <w:divBdr>
                    <w:top w:val="single" w:sz="2" w:space="1" w:color="FFFFFF"/>
                    <w:left w:val="single" w:sz="2" w:space="11" w:color="FFFFFF"/>
                    <w:bottom w:val="single" w:sz="2" w:space="1" w:color="FFFFFF"/>
                    <w:right w:val="single" w:sz="2" w:space="4" w:color="FFFFFF"/>
                  </w:divBdr>
                  <w:divsChild>
                    <w:div w:id="1141115483">
                      <w:marLeft w:val="0"/>
                      <w:marRight w:val="0"/>
                      <w:marTop w:val="0"/>
                      <w:marBottom w:val="0"/>
                      <w:divBdr>
                        <w:top w:val="none" w:sz="0" w:space="0" w:color="auto"/>
                        <w:left w:val="none" w:sz="0" w:space="0" w:color="auto"/>
                        <w:bottom w:val="none" w:sz="0" w:space="0" w:color="auto"/>
                        <w:right w:val="none" w:sz="0" w:space="0" w:color="auto"/>
                      </w:divBdr>
                    </w:div>
                  </w:divsChild>
                </w:div>
                <w:div w:id="1801608053">
                  <w:marLeft w:val="0"/>
                  <w:marRight w:val="0"/>
                  <w:marTop w:val="0"/>
                  <w:marBottom w:val="0"/>
                  <w:divBdr>
                    <w:top w:val="single" w:sz="2" w:space="1" w:color="FFFFFF"/>
                    <w:left w:val="single" w:sz="2" w:space="11" w:color="FFFFFF"/>
                    <w:bottom w:val="single" w:sz="2" w:space="1" w:color="FFFFFF"/>
                    <w:right w:val="single" w:sz="2" w:space="4" w:color="FFFFFF"/>
                  </w:divBdr>
                  <w:divsChild>
                    <w:div w:id="1544171429">
                      <w:marLeft w:val="0"/>
                      <w:marRight w:val="0"/>
                      <w:marTop w:val="0"/>
                      <w:marBottom w:val="0"/>
                      <w:divBdr>
                        <w:top w:val="none" w:sz="0" w:space="0" w:color="auto"/>
                        <w:left w:val="none" w:sz="0" w:space="0" w:color="auto"/>
                        <w:bottom w:val="none" w:sz="0" w:space="0" w:color="auto"/>
                        <w:right w:val="none" w:sz="0" w:space="0" w:color="auto"/>
                      </w:divBdr>
                    </w:div>
                  </w:divsChild>
                </w:div>
                <w:div w:id="1239628611">
                  <w:marLeft w:val="0"/>
                  <w:marRight w:val="0"/>
                  <w:marTop w:val="0"/>
                  <w:marBottom w:val="0"/>
                  <w:divBdr>
                    <w:top w:val="single" w:sz="2" w:space="1" w:color="FFFFFF"/>
                    <w:left w:val="single" w:sz="2" w:space="11" w:color="FFFFFF"/>
                    <w:bottom w:val="single" w:sz="2" w:space="1" w:color="FFFFFF"/>
                    <w:right w:val="single" w:sz="2" w:space="4" w:color="FFFFFF"/>
                  </w:divBdr>
                  <w:divsChild>
                    <w:div w:id="821234971">
                      <w:marLeft w:val="0"/>
                      <w:marRight w:val="0"/>
                      <w:marTop w:val="0"/>
                      <w:marBottom w:val="0"/>
                      <w:divBdr>
                        <w:top w:val="none" w:sz="0" w:space="0" w:color="auto"/>
                        <w:left w:val="none" w:sz="0" w:space="0" w:color="auto"/>
                        <w:bottom w:val="none" w:sz="0" w:space="0" w:color="auto"/>
                        <w:right w:val="none" w:sz="0" w:space="0" w:color="auto"/>
                      </w:divBdr>
                    </w:div>
                  </w:divsChild>
                </w:div>
                <w:div w:id="2362698">
                  <w:marLeft w:val="0"/>
                  <w:marRight w:val="0"/>
                  <w:marTop w:val="0"/>
                  <w:marBottom w:val="0"/>
                  <w:divBdr>
                    <w:top w:val="single" w:sz="2" w:space="1" w:color="FFFFFF"/>
                    <w:left w:val="single" w:sz="2" w:space="11" w:color="FFFFFF"/>
                    <w:bottom w:val="single" w:sz="2" w:space="1" w:color="FFFFFF"/>
                    <w:right w:val="single" w:sz="2" w:space="4" w:color="FFFFFF"/>
                  </w:divBdr>
                  <w:divsChild>
                    <w:div w:id="60954235">
                      <w:marLeft w:val="0"/>
                      <w:marRight w:val="0"/>
                      <w:marTop w:val="0"/>
                      <w:marBottom w:val="0"/>
                      <w:divBdr>
                        <w:top w:val="none" w:sz="0" w:space="0" w:color="auto"/>
                        <w:left w:val="none" w:sz="0" w:space="0" w:color="auto"/>
                        <w:bottom w:val="none" w:sz="0" w:space="0" w:color="auto"/>
                        <w:right w:val="none" w:sz="0" w:space="0" w:color="auto"/>
                      </w:divBdr>
                    </w:div>
                  </w:divsChild>
                </w:div>
                <w:div w:id="1034426535">
                  <w:marLeft w:val="0"/>
                  <w:marRight w:val="0"/>
                  <w:marTop w:val="0"/>
                  <w:marBottom w:val="0"/>
                  <w:divBdr>
                    <w:top w:val="single" w:sz="2" w:space="1" w:color="FFFFFF"/>
                    <w:left w:val="single" w:sz="2" w:space="11" w:color="FFFFFF"/>
                    <w:bottom w:val="single" w:sz="2" w:space="1" w:color="FFFFFF"/>
                    <w:right w:val="single" w:sz="2" w:space="4" w:color="FFFFFF"/>
                  </w:divBdr>
                  <w:divsChild>
                    <w:div w:id="1218542742">
                      <w:marLeft w:val="0"/>
                      <w:marRight w:val="0"/>
                      <w:marTop w:val="0"/>
                      <w:marBottom w:val="0"/>
                      <w:divBdr>
                        <w:top w:val="none" w:sz="0" w:space="0" w:color="auto"/>
                        <w:left w:val="none" w:sz="0" w:space="0" w:color="auto"/>
                        <w:bottom w:val="none" w:sz="0" w:space="0" w:color="auto"/>
                        <w:right w:val="none" w:sz="0" w:space="0" w:color="auto"/>
                      </w:divBdr>
                    </w:div>
                  </w:divsChild>
                </w:div>
                <w:div w:id="1115710357">
                  <w:marLeft w:val="0"/>
                  <w:marRight w:val="0"/>
                  <w:marTop w:val="0"/>
                  <w:marBottom w:val="0"/>
                  <w:divBdr>
                    <w:top w:val="single" w:sz="2" w:space="1" w:color="FFFFFF"/>
                    <w:left w:val="single" w:sz="2" w:space="11" w:color="FFFFFF"/>
                    <w:bottom w:val="single" w:sz="2" w:space="4" w:color="FFFFFF"/>
                    <w:right w:val="single" w:sz="2" w:space="4" w:color="FFFFFF"/>
                  </w:divBdr>
                  <w:divsChild>
                    <w:div w:id="12442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38759">
          <w:marLeft w:val="0"/>
          <w:marRight w:val="0"/>
          <w:marTop w:val="0"/>
          <w:marBottom w:val="300"/>
          <w:divBdr>
            <w:top w:val="none" w:sz="0" w:space="0" w:color="auto"/>
            <w:left w:val="none" w:sz="0" w:space="0" w:color="auto"/>
            <w:bottom w:val="none" w:sz="0" w:space="0" w:color="auto"/>
            <w:right w:val="none" w:sz="0" w:space="0" w:color="auto"/>
          </w:divBdr>
          <w:divsChild>
            <w:div w:id="1232082378">
              <w:marLeft w:val="0"/>
              <w:marRight w:val="0"/>
              <w:marTop w:val="0"/>
              <w:marBottom w:val="0"/>
              <w:divBdr>
                <w:top w:val="none" w:sz="0" w:space="0" w:color="auto"/>
                <w:left w:val="none" w:sz="0" w:space="0" w:color="auto"/>
                <w:bottom w:val="none" w:sz="0" w:space="0" w:color="auto"/>
                <w:right w:val="none" w:sz="0" w:space="0" w:color="auto"/>
              </w:divBdr>
              <w:divsChild>
                <w:div w:id="1835487939">
                  <w:marLeft w:val="0"/>
                  <w:marRight w:val="0"/>
                  <w:marTop w:val="0"/>
                  <w:marBottom w:val="0"/>
                  <w:divBdr>
                    <w:top w:val="single" w:sz="2" w:space="4" w:color="FFFFFF"/>
                    <w:left w:val="single" w:sz="2" w:space="11" w:color="FFFFFF"/>
                    <w:bottom w:val="single" w:sz="2" w:space="1" w:color="FFFFFF"/>
                    <w:right w:val="single" w:sz="2" w:space="4" w:color="FFFFFF"/>
                  </w:divBdr>
                  <w:divsChild>
                    <w:div w:id="2104521612">
                      <w:marLeft w:val="0"/>
                      <w:marRight w:val="0"/>
                      <w:marTop w:val="0"/>
                      <w:marBottom w:val="0"/>
                      <w:divBdr>
                        <w:top w:val="none" w:sz="0" w:space="0" w:color="auto"/>
                        <w:left w:val="none" w:sz="0" w:space="0" w:color="auto"/>
                        <w:bottom w:val="none" w:sz="0" w:space="0" w:color="auto"/>
                        <w:right w:val="none" w:sz="0" w:space="0" w:color="auto"/>
                      </w:divBdr>
                    </w:div>
                  </w:divsChild>
                </w:div>
                <w:div w:id="513543745">
                  <w:marLeft w:val="0"/>
                  <w:marRight w:val="0"/>
                  <w:marTop w:val="0"/>
                  <w:marBottom w:val="0"/>
                  <w:divBdr>
                    <w:top w:val="single" w:sz="2" w:space="1" w:color="FFFFFF"/>
                    <w:left w:val="single" w:sz="2" w:space="11" w:color="FFFFFF"/>
                    <w:bottom w:val="single" w:sz="2" w:space="1" w:color="FFFFFF"/>
                    <w:right w:val="single" w:sz="2" w:space="4" w:color="FFFFFF"/>
                  </w:divBdr>
                  <w:divsChild>
                    <w:div w:id="715857970">
                      <w:marLeft w:val="0"/>
                      <w:marRight w:val="0"/>
                      <w:marTop w:val="0"/>
                      <w:marBottom w:val="0"/>
                      <w:divBdr>
                        <w:top w:val="none" w:sz="0" w:space="0" w:color="auto"/>
                        <w:left w:val="none" w:sz="0" w:space="0" w:color="auto"/>
                        <w:bottom w:val="none" w:sz="0" w:space="0" w:color="auto"/>
                        <w:right w:val="none" w:sz="0" w:space="0" w:color="auto"/>
                      </w:divBdr>
                    </w:div>
                  </w:divsChild>
                </w:div>
                <w:div w:id="739061977">
                  <w:marLeft w:val="0"/>
                  <w:marRight w:val="0"/>
                  <w:marTop w:val="0"/>
                  <w:marBottom w:val="0"/>
                  <w:divBdr>
                    <w:top w:val="single" w:sz="2" w:space="1" w:color="FFFFFF"/>
                    <w:left w:val="single" w:sz="2" w:space="11" w:color="FFFFFF"/>
                    <w:bottom w:val="single" w:sz="2" w:space="1" w:color="FFFFFF"/>
                    <w:right w:val="single" w:sz="2" w:space="4" w:color="FFFFFF"/>
                  </w:divBdr>
                  <w:divsChild>
                    <w:div w:id="1286082819">
                      <w:marLeft w:val="0"/>
                      <w:marRight w:val="0"/>
                      <w:marTop w:val="0"/>
                      <w:marBottom w:val="0"/>
                      <w:divBdr>
                        <w:top w:val="none" w:sz="0" w:space="0" w:color="auto"/>
                        <w:left w:val="none" w:sz="0" w:space="0" w:color="auto"/>
                        <w:bottom w:val="none" w:sz="0" w:space="0" w:color="auto"/>
                        <w:right w:val="none" w:sz="0" w:space="0" w:color="auto"/>
                      </w:divBdr>
                    </w:div>
                  </w:divsChild>
                </w:div>
                <w:div w:id="976571229">
                  <w:marLeft w:val="0"/>
                  <w:marRight w:val="0"/>
                  <w:marTop w:val="0"/>
                  <w:marBottom w:val="0"/>
                  <w:divBdr>
                    <w:top w:val="single" w:sz="2" w:space="1" w:color="FFFFFF"/>
                    <w:left w:val="single" w:sz="2" w:space="11" w:color="FFFFFF"/>
                    <w:bottom w:val="single" w:sz="2" w:space="1" w:color="FFFFFF"/>
                    <w:right w:val="single" w:sz="2" w:space="4" w:color="FFFFFF"/>
                  </w:divBdr>
                  <w:divsChild>
                    <w:div w:id="24992252">
                      <w:marLeft w:val="0"/>
                      <w:marRight w:val="0"/>
                      <w:marTop w:val="0"/>
                      <w:marBottom w:val="0"/>
                      <w:divBdr>
                        <w:top w:val="none" w:sz="0" w:space="0" w:color="auto"/>
                        <w:left w:val="none" w:sz="0" w:space="0" w:color="auto"/>
                        <w:bottom w:val="none" w:sz="0" w:space="0" w:color="auto"/>
                        <w:right w:val="none" w:sz="0" w:space="0" w:color="auto"/>
                      </w:divBdr>
                    </w:div>
                  </w:divsChild>
                </w:div>
                <w:div w:id="1617561035">
                  <w:marLeft w:val="0"/>
                  <w:marRight w:val="0"/>
                  <w:marTop w:val="0"/>
                  <w:marBottom w:val="0"/>
                  <w:divBdr>
                    <w:top w:val="single" w:sz="2" w:space="1" w:color="FFFFFF"/>
                    <w:left w:val="single" w:sz="2" w:space="11" w:color="FFFFFF"/>
                    <w:bottom w:val="single" w:sz="2" w:space="1" w:color="FFFFFF"/>
                    <w:right w:val="single" w:sz="2" w:space="4" w:color="FFFFFF"/>
                  </w:divBdr>
                  <w:divsChild>
                    <w:div w:id="1236361318">
                      <w:marLeft w:val="0"/>
                      <w:marRight w:val="0"/>
                      <w:marTop w:val="0"/>
                      <w:marBottom w:val="0"/>
                      <w:divBdr>
                        <w:top w:val="none" w:sz="0" w:space="0" w:color="auto"/>
                        <w:left w:val="none" w:sz="0" w:space="0" w:color="auto"/>
                        <w:bottom w:val="none" w:sz="0" w:space="0" w:color="auto"/>
                        <w:right w:val="none" w:sz="0" w:space="0" w:color="auto"/>
                      </w:divBdr>
                    </w:div>
                  </w:divsChild>
                </w:div>
                <w:div w:id="66734929">
                  <w:marLeft w:val="0"/>
                  <w:marRight w:val="0"/>
                  <w:marTop w:val="0"/>
                  <w:marBottom w:val="0"/>
                  <w:divBdr>
                    <w:top w:val="single" w:sz="2" w:space="1" w:color="FFFFFF"/>
                    <w:left w:val="single" w:sz="2" w:space="11" w:color="FFFFFF"/>
                    <w:bottom w:val="single" w:sz="2" w:space="1" w:color="FFFFFF"/>
                    <w:right w:val="single" w:sz="2" w:space="4" w:color="FFFFFF"/>
                  </w:divBdr>
                  <w:divsChild>
                    <w:div w:id="919293654">
                      <w:marLeft w:val="0"/>
                      <w:marRight w:val="0"/>
                      <w:marTop w:val="0"/>
                      <w:marBottom w:val="0"/>
                      <w:divBdr>
                        <w:top w:val="none" w:sz="0" w:space="0" w:color="auto"/>
                        <w:left w:val="none" w:sz="0" w:space="0" w:color="auto"/>
                        <w:bottom w:val="none" w:sz="0" w:space="0" w:color="auto"/>
                        <w:right w:val="none" w:sz="0" w:space="0" w:color="auto"/>
                      </w:divBdr>
                    </w:div>
                  </w:divsChild>
                </w:div>
                <w:div w:id="1512143477">
                  <w:marLeft w:val="0"/>
                  <w:marRight w:val="0"/>
                  <w:marTop w:val="0"/>
                  <w:marBottom w:val="0"/>
                  <w:divBdr>
                    <w:top w:val="single" w:sz="2" w:space="1" w:color="FFFFFF"/>
                    <w:left w:val="single" w:sz="2" w:space="11" w:color="FFFFFF"/>
                    <w:bottom w:val="single" w:sz="2" w:space="1" w:color="FFFFFF"/>
                    <w:right w:val="single" w:sz="2" w:space="4" w:color="FFFFFF"/>
                  </w:divBdr>
                  <w:divsChild>
                    <w:div w:id="93791911">
                      <w:marLeft w:val="0"/>
                      <w:marRight w:val="0"/>
                      <w:marTop w:val="0"/>
                      <w:marBottom w:val="0"/>
                      <w:divBdr>
                        <w:top w:val="none" w:sz="0" w:space="0" w:color="auto"/>
                        <w:left w:val="none" w:sz="0" w:space="0" w:color="auto"/>
                        <w:bottom w:val="none" w:sz="0" w:space="0" w:color="auto"/>
                        <w:right w:val="none" w:sz="0" w:space="0" w:color="auto"/>
                      </w:divBdr>
                    </w:div>
                  </w:divsChild>
                </w:div>
                <w:div w:id="1206911504">
                  <w:marLeft w:val="0"/>
                  <w:marRight w:val="0"/>
                  <w:marTop w:val="0"/>
                  <w:marBottom w:val="0"/>
                  <w:divBdr>
                    <w:top w:val="single" w:sz="2" w:space="1" w:color="FFFFFF"/>
                    <w:left w:val="single" w:sz="2" w:space="11" w:color="FFFFFF"/>
                    <w:bottom w:val="single" w:sz="2" w:space="1" w:color="FFFFFF"/>
                    <w:right w:val="single" w:sz="2" w:space="4" w:color="FFFFFF"/>
                  </w:divBdr>
                  <w:divsChild>
                    <w:div w:id="2062777828">
                      <w:marLeft w:val="0"/>
                      <w:marRight w:val="0"/>
                      <w:marTop w:val="0"/>
                      <w:marBottom w:val="0"/>
                      <w:divBdr>
                        <w:top w:val="none" w:sz="0" w:space="0" w:color="auto"/>
                        <w:left w:val="none" w:sz="0" w:space="0" w:color="auto"/>
                        <w:bottom w:val="none" w:sz="0" w:space="0" w:color="auto"/>
                        <w:right w:val="none" w:sz="0" w:space="0" w:color="auto"/>
                      </w:divBdr>
                    </w:div>
                  </w:divsChild>
                </w:div>
                <w:div w:id="1450587235">
                  <w:marLeft w:val="0"/>
                  <w:marRight w:val="0"/>
                  <w:marTop w:val="0"/>
                  <w:marBottom w:val="0"/>
                  <w:divBdr>
                    <w:top w:val="single" w:sz="2" w:space="1" w:color="FFFFFF"/>
                    <w:left w:val="single" w:sz="2" w:space="11" w:color="FFFFFF"/>
                    <w:bottom w:val="single" w:sz="2" w:space="1" w:color="FFFFFF"/>
                    <w:right w:val="single" w:sz="2" w:space="4" w:color="FFFFFF"/>
                  </w:divBdr>
                  <w:divsChild>
                    <w:div w:id="792210544">
                      <w:marLeft w:val="0"/>
                      <w:marRight w:val="0"/>
                      <w:marTop w:val="0"/>
                      <w:marBottom w:val="0"/>
                      <w:divBdr>
                        <w:top w:val="none" w:sz="0" w:space="0" w:color="auto"/>
                        <w:left w:val="none" w:sz="0" w:space="0" w:color="auto"/>
                        <w:bottom w:val="none" w:sz="0" w:space="0" w:color="auto"/>
                        <w:right w:val="none" w:sz="0" w:space="0" w:color="auto"/>
                      </w:divBdr>
                    </w:div>
                  </w:divsChild>
                </w:div>
                <w:div w:id="763695146">
                  <w:marLeft w:val="0"/>
                  <w:marRight w:val="0"/>
                  <w:marTop w:val="0"/>
                  <w:marBottom w:val="0"/>
                  <w:divBdr>
                    <w:top w:val="single" w:sz="2" w:space="1" w:color="FFFFFF"/>
                    <w:left w:val="single" w:sz="2" w:space="11" w:color="FFFFFF"/>
                    <w:bottom w:val="single" w:sz="2" w:space="1" w:color="FFFFFF"/>
                    <w:right w:val="single" w:sz="2" w:space="4" w:color="FFFFFF"/>
                  </w:divBdr>
                  <w:divsChild>
                    <w:div w:id="1652175650">
                      <w:marLeft w:val="0"/>
                      <w:marRight w:val="0"/>
                      <w:marTop w:val="0"/>
                      <w:marBottom w:val="0"/>
                      <w:divBdr>
                        <w:top w:val="none" w:sz="0" w:space="0" w:color="auto"/>
                        <w:left w:val="none" w:sz="0" w:space="0" w:color="auto"/>
                        <w:bottom w:val="none" w:sz="0" w:space="0" w:color="auto"/>
                        <w:right w:val="none" w:sz="0" w:space="0" w:color="auto"/>
                      </w:divBdr>
                    </w:div>
                  </w:divsChild>
                </w:div>
                <w:div w:id="2011132363">
                  <w:marLeft w:val="0"/>
                  <w:marRight w:val="0"/>
                  <w:marTop w:val="0"/>
                  <w:marBottom w:val="0"/>
                  <w:divBdr>
                    <w:top w:val="single" w:sz="2" w:space="1" w:color="FFFFFF"/>
                    <w:left w:val="single" w:sz="2" w:space="11" w:color="FFFFFF"/>
                    <w:bottom w:val="single" w:sz="2" w:space="1" w:color="FFFFFF"/>
                    <w:right w:val="single" w:sz="2" w:space="4" w:color="FFFFFF"/>
                  </w:divBdr>
                  <w:divsChild>
                    <w:div w:id="837114499">
                      <w:marLeft w:val="0"/>
                      <w:marRight w:val="0"/>
                      <w:marTop w:val="0"/>
                      <w:marBottom w:val="0"/>
                      <w:divBdr>
                        <w:top w:val="none" w:sz="0" w:space="0" w:color="auto"/>
                        <w:left w:val="none" w:sz="0" w:space="0" w:color="auto"/>
                        <w:bottom w:val="none" w:sz="0" w:space="0" w:color="auto"/>
                        <w:right w:val="none" w:sz="0" w:space="0" w:color="auto"/>
                      </w:divBdr>
                    </w:div>
                  </w:divsChild>
                </w:div>
                <w:div w:id="831722068">
                  <w:marLeft w:val="0"/>
                  <w:marRight w:val="0"/>
                  <w:marTop w:val="0"/>
                  <w:marBottom w:val="0"/>
                  <w:divBdr>
                    <w:top w:val="single" w:sz="2" w:space="1" w:color="FFFFFF"/>
                    <w:left w:val="single" w:sz="2" w:space="11" w:color="FFFFFF"/>
                    <w:bottom w:val="single" w:sz="2" w:space="1" w:color="FFFFFF"/>
                    <w:right w:val="single" w:sz="2" w:space="4" w:color="FFFFFF"/>
                  </w:divBdr>
                  <w:divsChild>
                    <w:div w:id="585312807">
                      <w:marLeft w:val="0"/>
                      <w:marRight w:val="0"/>
                      <w:marTop w:val="0"/>
                      <w:marBottom w:val="0"/>
                      <w:divBdr>
                        <w:top w:val="none" w:sz="0" w:space="0" w:color="auto"/>
                        <w:left w:val="none" w:sz="0" w:space="0" w:color="auto"/>
                        <w:bottom w:val="none" w:sz="0" w:space="0" w:color="auto"/>
                        <w:right w:val="none" w:sz="0" w:space="0" w:color="auto"/>
                      </w:divBdr>
                    </w:div>
                  </w:divsChild>
                </w:div>
                <w:div w:id="647586926">
                  <w:marLeft w:val="0"/>
                  <w:marRight w:val="0"/>
                  <w:marTop w:val="0"/>
                  <w:marBottom w:val="0"/>
                  <w:divBdr>
                    <w:top w:val="single" w:sz="2" w:space="1" w:color="FFFFFF"/>
                    <w:left w:val="single" w:sz="2" w:space="11" w:color="FFFFFF"/>
                    <w:bottom w:val="single" w:sz="2" w:space="1" w:color="FFFFFF"/>
                    <w:right w:val="single" w:sz="2" w:space="4" w:color="FFFFFF"/>
                  </w:divBdr>
                  <w:divsChild>
                    <w:div w:id="692000597">
                      <w:marLeft w:val="0"/>
                      <w:marRight w:val="0"/>
                      <w:marTop w:val="0"/>
                      <w:marBottom w:val="0"/>
                      <w:divBdr>
                        <w:top w:val="none" w:sz="0" w:space="0" w:color="auto"/>
                        <w:left w:val="none" w:sz="0" w:space="0" w:color="auto"/>
                        <w:bottom w:val="none" w:sz="0" w:space="0" w:color="auto"/>
                        <w:right w:val="none" w:sz="0" w:space="0" w:color="auto"/>
                      </w:divBdr>
                    </w:div>
                  </w:divsChild>
                </w:div>
                <w:div w:id="29033425">
                  <w:marLeft w:val="0"/>
                  <w:marRight w:val="0"/>
                  <w:marTop w:val="0"/>
                  <w:marBottom w:val="0"/>
                  <w:divBdr>
                    <w:top w:val="single" w:sz="2" w:space="1" w:color="FFFFFF"/>
                    <w:left w:val="single" w:sz="2" w:space="11" w:color="FFFFFF"/>
                    <w:bottom w:val="single" w:sz="2" w:space="1" w:color="FFFFFF"/>
                    <w:right w:val="single" w:sz="2" w:space="4" w:color="FFFFFF"/>
                  </w:divBdr>
                  <w:divsChild>
                    <w:div w:id="23941883">
                      <w:marLeft w:val="0"/>
                      <w:marRight w:val="0"/>
                      <w:marTop w:val="0"/>
                      <w:marBottom w:val="0"/>
                      <w:divBdr>
                        <w:top w:val="none" w:sz="0" w:space="0" w:color="auto"/>
                        <w:left w:val="none" w:sz="0" w:space="0" w:color="auto"/>
                        <w:bottom w:val="none" w:sz="0" w:space="0" w:color="auto"/>
                        <w:right w:val="none" w:sz="0" w:space="0" w:color="auto"/>
                      </w:divBdr>
                    </w:div>
                  </w:divsChild>
                </w:div>
                <w:div w:id="1654606234">
                  <w:marLeft w:val="0"/>
                  <w:marRight w:val="0"/>
                  <w:marTop w:val="0"/>
                  <w:marBottom w:val="0"/>
                  <w:divBdr>
                    <w:top w:val="single" w:sz="2" w:space="1" w:color="FFFFFF"/>
                    <w:left w:val="single" w:sz="2" w:space="11" w:color="FFFFFF"/>
                    <w:bottom w:val="single" w:sz="2" w:space="1" w:color="FFFFFF"/>
                    <w:right w:val="single" w:sz="2" w:space="4" w:color="FFFFFF"/>
                  </w:divBdr>
                  <w:divsChild>
                    <w:div w:id="1682391784">
                      <w:marLeft w:val="0"/>
                      <w:marRight w:val="0"/>
                      <w:marTop w:val="0"/>
                      <w:marBottom w:val="0"/>
                      <w:divBdr>
                        <w:top w:val="none" w:sz="0" w:space="0" w:color="auto"/>
                        <w:left w:val="none" w:sz="0" w:space="0" w:color="auto"/>
                        <w:bottom w:val="none" w:sz="0" w:space="0" w:color="auto"/>
                        <w:right w:val="none" w:sz="0" w:space="0" w:color="auto"/>
                      </w:divBdr>
                    </w:div>
                  </w:divsChild>
                </w:div>
                <w:div w:id="436406884">
                  <w:marLeft w:val="0"/>
                  <w:marRight w:val="0"/>
                  <w:marTop w:val="0"/>
                  <w:marBottom w:val="0"/>
                  <w:divBdr>
                    <w:top w:val="single" w:sz="2" w:space="1" w:color="FFFFFF"/>
                    <w:left w:val="single" w:sz="2" w:space="11" w:color="FFFFFF"/>
                    <w:bottom w:val="single" w:sz="2" w:space="1" w:color="FFFFFF"/>
                    <w:right w:val="single" w:sz="2" w:space="4" w:color="FFFFFF"/>
                  </w:divBdr>
                  <w:divsChild>
                    <w:div w:id="811873314">
                      <w:marLeft w:val="0"/>
                      <w:marRight w:val="0"/>
                      <w:marTop w:val="0"/>
                      <w:marBottom w:val="0"/>
                      <w:divBdr>
                        <w:top w:val="none" w:sz="0" w:space="0" w:color="auto"/>
                        <w:left w:val="none" w:sz="0" w:space="0" w:color="auto"/>
                        <w:bottom w:val="none" w:sz="0" w:space="0" w:color="auto"/>
                        <w:right w:val="none" w:sz="0" w:space="0" w:color="auto"/>
                      </w:divBdr>
                    </w:div>
                  </w:divsChild>
                </w:div>
                <w:div w:id="764765761">
                  <w:marLeft w:val="0"/>
                  <w:marRight w:val="0"/>
                  <w:marTop w:val="0"/>
                  <w:marBottom w:val="0"/>
                  <w:divBdr>
                    <w:top w:val="single" w:sz="2" w:space="1" w:color="FFFFFF"/>
                    <w:left w:val="single" w:sz="2" w:space="11" w:color="FFFFFF"/>
                    <w:bottom w:val="single" w:sz="2" w:space="1" w:color="FFFFFF"/>
                    <w:right w:val="single" w:sz="2" w:space="4" w:color="FFFFFF"/>
                  </w:divBdr>
                  <w:divsChild>
                    <w:div w:id="519783957">
                      <w:marLeft w:val="0"/>
                      <w:marRight w:val="0"/>
                      <w:marTop w:val="0"/>
                      <w:marBottom w:val="0"/>
                      <w:divBdr>
                        <w:top w:val="none" w:sz="0" w:space="0" w:color="auto"/>
                        <w:left w:val="none" w:sz="0" w:space="0" w:color="auto"/>
                        <w:bottom w:val="none" w:sz="0" w:space="0" w:color="auto"/>
                        <w:right w:val="none" w:sz="0" w:space="0" w:color="auto"/>
                      </w:divBdr>
                    </w:div>
                  </w:divsChild>
                </w:div>
                <w:div w:id="1184442074">
                  <w:marLeft w:val="0"/>
                  <w:marRight w:val="0"/>
                  <w:marTop w:val="0"/>
                  <w:marBottom w:val="0"/>
                  <w:divBdr>
                    <w:top w:val="single" w:sz="2" w:space="1" w:color="FFFFFF"/>
                    <w:left w:val="single" w:sz="2" w:space="11" w:color="FFFFFF"/>
                    <w:bottom w:val="single" w:sz="2" w:space="1" w:color="FFFFFF"/>
                    <w:right w:val="single" w:sz="2" w:space="4" w:color="FFFFFF"/>
                  </w:divBdr>
                  <w:divsChild>
                    <w:div w:id="1651248918">
                      <w:marLeft w:val="0"/>
                      <w:marRight w:val="0"/>
                      <w:marTop w:val="0"/>
                      <w:marBottom w:val="0"/>
                      <w:divBdr>
                        <w:top w:val="none" w:sz="0" w:space="0" w:color="auto"/>
                        <w:left w:val="none" w:sz="0" w:space="0" w:color="auto"/>
                        <w:bottom w:val="none" w:sz="0" w:space="0" w:color="auto"/>
                        <w:right w:val="none" w:sz="0" w:space="0" w:color="auto"/>
                      </w:divBdr>
                    </w:div>
                  </w:divsChild>
                </w:div>
                <w:div w:id="621153271">
                  <w:marLeft w:val="0"/>
                  <w:marRight w:val="0"/>
                  <w:marTop w:val="0"/>
                  <w:marBottom w:val="0"/>
                  <w:divBdr>
                    <w:top w:val="single" w:sz="2" w:space="1" w:color="FFFFFF"/>
                    <w:left w:val="single" w:sz="2" w:space="11" w:color="FFFFFF"/>
                    <w:bottom w:val="single" w:sz="2" w:space="1" w:color="FFFFFF"/>
                    <w:right w:val="single" w:sz="2" w:space="4" w:color="FFFFFF"/>
                  </w:divBdr>
                  <w:divsChild>
                    <w:div w:id="64962585">
                      <w:marLeft w:val="0"/>
                      <w:marRight w:val="0"/>
                      <w:marTop w:val="0"/>
                      <w:marBottom w:val="0"/>
                      <w:divBdr>
                        <w:top w:val="none" w:sz="0" w:space="0" w:color="auto"/>
                        <w:left w:val="none" w:sz="0" w:space="0" w:color="auto"/>
                        <w:bottom w:val="none" w:sz="0" w:space="0" w:color="auto"/>
                        <w:right w:val="none" w:sz="0" w:space="0" w:color="auto"/>
                      </w:divBdr>
                    </w:div>
                  </w:divsChild>
                </w:div>
                <w:div w:id="1046442648">
                  <w:marLeft w:val="0"/>
                  <w:marRight w:val="0"/>
                  <w:marTop w:val="0"/>
                  <w:marBottom w:val="0"/>
                  <w:divBdr>
                    <w:top w:val="single" w:sz="2" w:space="1" w:color="FFFFFF"/>
                    <w:left w:val="single" w:sz="2" w:space="11" w:color="FFFFFF"/>
                    <w:bottom w:val="single" w:sz="2" w:space="1" w:color="FFFFFF"/>
                    <w:right w:val="single" w:sz="2" w:space="4" w:color="FFFFFF"/>
                  </w:divBdr>
                  <w:divsChild>
                    <w:div w:id="502935023">
                      <w:marLeft w:val="0"/>
                      <w:marRight w:val="0"/>
                      <w:marTop w:val="0"/>
                      <w:marBottom w:val="0"/>
                      <w:divBdr>
                        <w:top w:val="none" w:sz="0" w:space="0" w:color="auto"/>
                        <w:left w:val="none" w:sz="0" w:space="0" w:color="auto"/>
                        <w:bottom w:val="none" w:sz="0" w:space="0" w:color="auto"/>
                        <w:right w:val="none" w:sz="0" w:space="0" w:color="auto"/>
                      </w:divBdr>
                    </w:div>
                  </w:divsChild>
                </w:div>
                <w:div w:id="518399109">
                  <w:marLeft w:val="0"/>
                  <w:marRight w:val="0"/>
                  <w:marTop w:val="0"/>
                  <w:marBottom w:val="0"/>
                  <w:divBdr>
                    <w:top w:val="single" w:sz="2" w:space="1" w:color="FFFFFF"/>
                    <w:left w:val="single" w:sz="2" w:space="11" w:color="FFFFFF"/>
                    <w:bottom w:val="single" w:sz="2" w:space="1" w:color="FFFFFF"/>
                    <w:right w:val="single" w:sz="2" w:space="4" w:color="FFFFFF"/>
                  </w:divBdr>
                  <w:divsChild>
                    <w:div w:id="1648821139">
                      <w:marLeft w:val="0"/>
                      <w:marRight w:val="0"/>
                      <w:marTop w:val="0"/>
                      <w:marBottom w:val="0"/>
                      <w:divBdr>
                        <w:top w:val="none" w:sz="0" w:space="0" w:color="auto"/>
                        <w:left w:val="none" w:sz="0" w:space="0" w:color="auto"/>
                        <w:bottom w:val="none" w:sz="0" w:space="0" w:color="auto"/>
                        <w:right w:val="none" w:sz="0" w:space="0" w:color="auto"/>
                      </w:divBdr>
                    </w:div>
                  </w:divsChild>
                </w:div>
                <w:div w:id="2118284721">
                  <w:marLeft w:val="0"/>
                  <w:marRight w:val="0"/>
                  <w:marTop w:val="0"/>
                  <w:marBottom w:val="0"/>
                  <w:divBdr>
                    <w:top w:val="single" w:sz="2" w:space="1" w:color="FFFFFF"/>
                    <w:left w:val="single" w:sz="2" w:space="11" w:color="FFFFFF"/>
                    <w:bottom w:val="single" w:sz="2" w:space="1" w:color="FFFFFF"/>
                    <w:right w:val="single" w:sz="2" w:space="4" w:color="FFFFFF"/>
                  </w:divBdr>
                  <w:divsChild>
                    <w:div w:id="221330730">
                      <w:marLeft w:val="0"/>
                      <w:marRight w:val="0"/>
                      <w:marTop w:val="0"/>
                      <w:marBottom w:val="0"/>
                      <w:divBdr>
                        <w:top w:val="none" w:sz="0" w:space="0" w:color="auto"/>
                        <w:left w:val="none" w:sz="0" w:space="0" w:color="auto"/>
                        <w:bottom w:val="none" w:sz="0" w:space="0" w:color="auto"/>
                        <w:right w:val="none" w:sz="0" w:space="0" w:color="auto"/>
                      </w:divBdr>
                    </w:div>
                  </w:divsChild>
                </w:div>
                <w:div w:id="10835348">
                  <w:marLeft w:val="0"/>
                  <w:marRight w:val="0"/>
                  <w:marTop w:val="0"/>
                  <w:marBottom w:val="0"/>
                  <w:divBdr>
                    <w:top w:val="single" w:sz="2" w:space="1" w:color="FFFFFF"/>
                    <w:left w:val="single" w:sz="2" w:space="11" w:color="FFFFFF"/>
                    <w:bottom w:val="single" w:sz="2" w:space="1" w:color="FFFFFF"/>
                    <w:right w:val="single" w:sz="2" w:space="4" w:color="FFFFFF"/>
                  </w:divBdr>
                  <w:divsChild>
                    <w:div w:id="909652308">
                      <w:marLeft w:val="0"/>
                      <w:marRight w:val="0"/>
                      <w:marTop w:val="0"/>
                      <w:marBottom w:val="0"/>
                      <w:divBdr>
                        <w:top w:val="none" w:sz="0" w:space="0" w:color="auto"/>
                        <w:left w:val="none" w:sz="0" w:space="0" w:color="auto"/>
                        <w:bottom w:val="none" w:sz="0" w:space="0" w:color="auto"/>
                        <w:right w:val="none" w:sz="0" w:space="0" w:color="auto"/>
                      </w:divBdr>
                    </w:div>
                  </w:divsChild>
                </w:div>
                <w:div w:id="1006982435">
                  <w:marLeft w:val="0"/>
                  <w:marRight w:val="0"/>
                  <w:marTop w:val="0"/>
                  <w:marBottom w:val="0"/>
                  <w:divBdr>
                    <w:top w:val="single" w:sz="2" w:space="1" w:color="FFFFFF"/>
                    <w:left w:val="single" w:sz="2" w:space="11" w:color="FFFFFF"/>
                    <w:bottom w:val="single" w:sz="2" w:space="1" w:color="FFFFFF"/>
                    <w:right w:val="single" w:sz="2" w:space="4" w:color="FFFFFF"/>
                  </w:divBdr>
                  <w:divsChild>
                    <w:div w:id="850804108">
                      <w:marLeft w:val="0"/>
                      <w:marRight w:val="0"/>
                      <w:marTop w:val="0"/>
                      <w:marBottom w:val="0"/>
                      <w:divBdr>
                        <w:top w:val="none" w:sz="0" w:space="0" w:color="auto"/>
                        <w:left w:val="none" w:sz="0" w:space="0" w:color="auto"/>
                        <w:bottom w:val="none" w:sz="0" w:space="0" w:color="auto"/>
                        <w:right w:val="none" w:sz="0" w:space="0" w:color="auto"/>
                      </w:divBdr>
                    </w:div>
                  </w:divsChild>
                </w:div>
                <w:div w:id="759837496">
                  <w:marLeft w:val="0"/>
                  <w:marRight w:val="0"/>
                  <w:marTop w:val="0"/>
                  <w:marBottom w:val="0"/>
                  <w:divBdr>
                    <w:top w:val="single" w:sz="2" w:space="1" w:color="FFFFFF"/>
                    <w:left w:val="single" w:sz="2" w:space="11" w:color="FFFFFF"/>
                    <w:bottom w:val="single" w:sz="2" w:space="1" w:color="FFFFFF"/>
                    <w:right w:val="single" w:sz="2" w:space="4" w:color="FFFFFF"/>
                  </w:divBdr>
                  <w:divsChild>
                    <w:div w:id="1319067365">
                      <w:marLeft w:val="0"/>
                      <w:marRight w:val="0"/>
                      <w:marTop w:val="0"/>
                      <w:marBottom w:val="0"/>
                      <w:divBdr>
                        <w:top w:val="none" w:sz="0" w:space="0" w:color="auto"/>
                        <w:left w:val="none" w:sz="0" w:space="0" w:color="auto"/>
                        <w:bottom w:val="none" w:sz="0" w:space="0" w:color="auto"/>
                        <w:right w:val="none" w:sz="0" w:space="0" w:color="auto"/>
                      </w:divBdr>
                    </w:div>
                  </w:divsChild>
                </w:div>
                <w:div w:id="1607955608">
                  <w:marLeft w:val="0"/>
                  <w:marRight w:val="0"/>
                  <w:marTop w:val="0"/>
                  <w:marBottom w:val="0"/>
                  <w:divBdr>
                    <w:top w:val="single" w:sz="2" w:space="1" w:color="FFFFFF"/>
                    <w:left w:val="single" w:sz="2" w:space="11" w:color="FFFFFF"/>
                    <w:bottom w:val="single" w:sz="2" w:space="1" w:color="FFFFFF"/>
                    <w:right w:val="single" w:sz="2" w:space="4" w:color="FFFFFF"/>
                  </w:divBdr>
                  <w:divsChild>
                    <w:div w:id="273831297">
                      <w:marLeft w:val="0"/>
                      <w:marRight w:val="0"/>
                      <w:marTop w:val="0"/>
                      <w:marBottom w:val="0"/>
                      <w:divBdr>
                        <w:top w:val="none" w:sz="0" w:space="0" w:color="auto"/>
                        <w:left w:val="none" w:sz="0" w:space="0" w:color="auto"/>
                        <w:bottom w:val="none" w:sz="0" w:space="0" w:color="auto"/>
                        <w:right w:val="none" w:sz="0" w:space="0" w:color="auto"/>
                      </w:divBdr>
                    </w:div>
                  </w:divsChild>
                </w:div>
                <w:div w:id="1104034597">
                  <w:marLeft w:val="0"/>
                  <w:marRight w:val="0"/>
                  <w:marTop w:val="0"/>
                  <w:marBottom w:val="0"/>
                  <w:divBdr>
                    <w:top w:val="single" w:sz="2" w:space="1" w:color="FFFFFF"/>
                    <w:left w:val="single" w:sz="2" w:space="11" w:color="FFFFFF"/>
                    <w:bottom w:val="single" w:sz="2" w:space="1" w:color="FFFFFF"/>
                    <w:right w:val="single" w:sz="2" w:space="4" w:color="FFFFFF"/>
                  </w:divBdr>
                  <w:divsChild>
                    <w:div w:id="82915363">
                      <w:marLeft w:val="0"/>
                      <w:marRight w:val="0"/>
                      <w:marTop w:val="0"/>
                      <w:marBottom w:val="0"/>
                      <w:divBdr>
                        <w:top w:val="none" w:sz="0" w:space="0" w:color="auto"/>
                        <w:left w:val="none" w:sz="0" w:space="0" w:color="auto"/>
                        <w:bottom w:val="none" w:sz="0" w:space="0" w:color="auto"/>
                        <w:right w:val="none" w:sz="0" w:space="0" w:color="auto"/>
                      </w:divBdr>
                    </w:div>
                  </w:divsChild>
                </w:div>
                <w:div w:id="973098664">
                  <w:marLeft w:val="0"/>
                  <w:marRight w:val="0"/>
                  <w:marTop w:val="0"/>
                  <w:marBottom w:val="0"/>
                  <w:divBdr>
                    <w:top w:val="single" w:sz="2" w:space="1" w:color="FFFFFF"/>
                    <w:left w:val="single" w:sz="2" w:space="11" w:color="FFFFFF"/>
                    <w:bottom w:val="single" w:sz="2" w:space="1" w:color="FFFFFF"/>
                    <w:right w:val="single" w:sz="2" w:space="4" w:color="FFFFFF"/>
                  </w:divBdr>
                  <w:divsChild>
                    <w:div w:id="479688070">
                      <w:marLeft w:val="0"/>
                      <w:marRight w:val="0"/>
                      <w:marTop w:val="0"/>
                      <w:marBottom w:val="0"/>
                      <w:divBdr>
                        <w:top w:val="none" w:sz="0" w:space="0" w:color="auto"/>
                        <w:left w:val="none" w:sz="0" w:space="0" w:color="auto"/>
                        <w:bottom w:val="none" w:sz="0" w:space="0" w:color="auto"/>
                        <w:right w:val="none" w:sz="0" w:space="0" w:color="auto"/>
                      </w:divBdr>
                    </w:div>
                  </w:divsChild>
                </w:div>
                <w:div w:id="1327320020">
                  <w:marLeft w:val="0"/>
                  <w:marRight w:val="0"/>
                  <w:marTop w:val="0"/>
                  <w:marBottom w:val="0"/>
                  <w:divBdr>
                    <w:top w:val="single" w:sz="2" w:space="1" w:color="FFFFFF"/>
                    <w:left w:val="single" w:sz="2" w:space="11" w:color="FFFFFF"/>
                    <w:bottom w:val="single" w:sz="2" w:space="1" w:color="FFFFFF"/>
                    <w:right w:val="single" w:sz="2" w:space="4" w:color="FFFFFF"/>
                  </w:divBdr>
                  <w:divsChild>
                    <w:div w:id="787552623">
                      <w:marLeft w:val="0"/>
                      <w:marRight w:val="0"/>
                      <w:marTop w:val="0"/>
                      <w:marBottom w:val="0"/>
                      <w:divBdr>
                        <w:top w:val="none" w:sz="0" w:space="0" w:color="auto"/>
                        <w:left w:val="none" w:sz="0" w:space="0" w:color="auto"/>
                        <w:bottom w:val="none" w:sz="0" w:space="0" w:color="auto"/>
                        <w:right w:val="none" w:sz="0" w:space="0" w:color="auto"/>
                      </w:divBdr>
                    </w:div>
                  </w:divsChild>
                </w:div>
                <w:div w:id="1141341237">
                  <w:marLeft w:val="0"/>
                  <w:marRight w:val="0"/>
                  <w:marTop w:val="0"/>
                  <w:marBottom w:val="0"/>
                  <w:divBdr>
                    <w:top w:val="single" w:sz="2" w:space="1" w:color="FFFFFF"/>
                    <w:left w:val="single" w:sz="2" w:space="11" w:color="FFFFFF"/>
                    <w:bottom w:val="single" w:sz="2" w:space="1" w:color="FFFFFF"/>
                    <w:right w:val="single" w:sz="2" w:space="4" w:color="FFFFFF"/>
                  </w:divBdr>
                  <w:divsChild>
                    <w:div w:id="854803849">
                      <w:marLeft w:val="0"/>
                      <w:marRight w:val="0"/>
                      <w:marTop w:val="0"/>
                      <w:marBottom w:val="0"/>
                      <w:divBdr>
                        <w:top w:val="none" w:sz="0" w:space="0" w:color="auto"/>
                        <w:left w:val="none" w:sz="0" w:space="0" w:color="auto"/>
                        <w:bottom w:val="none" w:sz="0" w:space="0" w:color="auto"/>
                        <w:right w:val="none" w:sz="0" w:space="0" w:color="auto"/>
                      </w:divBdr>
                    </w:div>
                  </w:divsChild>
                </w:div>
                <w:div w:id="1392116421">
                  <w:marLeft w:val="0"/>
                  <w:marRight w:val="0"/>
                  <w:marTop w:val="0"/>
                  <w:marBottom w:val="0"/>
                  <w:divBdr>
                    <w:top w:val="single" w:sz="2" w:space="1" w:color="FFFFFF"/>
                    <w:left w:val="single" w:sz="2" w:space="11" w:color="FFFFFF"/>
                    <w:bottom w:val="single" w:sz="2" w:space="4" w:color="FFFFFF"/>
                    <w:right w:val="single" w:sz="2" w:space="4" w:color="FFFFFF"/>
                  </w:divBdr>
                  <w:divsChild>
                    <w:div w:id="9650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17108">
          <w:marLeft w:val="0"/>
          <w:marRight w:val="0"/>
          <w:marTop w:val="0"/>
          <w:marBottom w:val="300"/>
          <w:divBdr>
            <w:top w:val="none" w:sz="0" w:space="0" w:color="auto"/>
            <w:left w:val="none" w:sz="0" w:space="0" w:color="auto"/>
            <w:bottom w:val="none" w:sz="0" w:space="0" w:color="auto"/>
            <w:right w:val="none" w:sz="0" w:space="0" w:color="auto"/>
          </w:divBdr>
          <w:divsChild>
            <w:div w:id="478302785">
              <w:marLeft w:val="0"/>
              <w:marRight w:val="0"/>
              <w:marTop w:val="0"/>
              <w:marBottom w:val="0"/>
              <w:divBdr>
                <w:top w:val="none" w:sz="0" w:space="0" w:color="auto"/>
                <w:left w:val="none" w:sz="0" w:space="0" w:color="auto"/>
                <w:bottom w:val="none" w:sz="0" w:space="0" w:color="auto"/>
                <w:right w:val="none" w:sz="0" w:space="0" w:color="auto"/>
              </w:divBdr>
              <w:divsChild>
                <w:div w:id="1061440023">
                  <w:marLeft w:val="0"/>
                  <w:marRight w:val="0"/>
                  <w:marTop w:val="0"/>
                  <w:marBottom w:val="0"/>
                  <w:divBdr>
                    <w:top w:val="single" w:sz="2" w:space="4" w:color="FFFFFF"/>
                    <w:left w:val="single" w:sz="2" w:space="11" w:color="FFFFFF"/>
                    <w:bottom w:val="single" w:sz="2" w:space="1" w:color="FFFFFF"/>
                    <w:right w:val="single" w:sz="2" w:space="4" w:color="FFFFFF"/>
                  </w:divBdr>
                  <w:divsChild>
                    <w:div w:id="16201190">
                      <w:marLeft w:val="0"/>
                      <w:marRight w:val="0"/>
                      <w:marTop w:val="0"/>
                      <w:marBottom w:val="0"/>
                      <w:divBdr>
                        <w:top w:val="none" w:sz="0" w:space="0" w:color="auto"/>
                        <w:left w:val="none" w:sz="0" w:space="0" w:color="auto"/>
                        <w:bottom w:val="none" w:sz="0" w:space="0" w:color="auto"/>
                        <w:right w:val="none" w:sz="0" w:space="0" w:color="auto"/>
                      </w:divBdr>
                    </w:div>
                  </w:divsChild>
                </w:div>
                <w:div w:id="1774593217">
                  <w:marLeft w:val="0"/>
                  <w:marRight w:val="0"/>
                  <w:marTop w:val="0"/>
                  <w:marBottom w:val="0"/>
                  <w:divBdr>
                    <w:top w:val="single" w:sz="2" w:space="1" w:color="FFFFFF"/>
                    <w:left w:val="single" w:sz="2" w:space="11" w:color="FFFFFF"/>
                    <w:bottom w:val="single" w:sz="2" w:space="1" w:color="FFFFFF"/>
                    <w:right w:val="single" w:sz="2" w:space="4" w:color="FFFFFF"/>
                  </w:divBdr>
                  <w:divsChild>
                    <w:div w:id="1785276">
                      <w:marLeft w:val="0"/>
                      <w:marRight w:val="0"/>
                      <w:marTop w:val="0"/>
                      <w:marBottom w:val="0"/>
                      <w:divBdr>
                        <w:top w:val="none" w:sz="0" w:space="0" w:color="auto"/>
                        <w:left w:val="none" w:sz="0" w:space="0" w:color="auto"/>
                        <w:bottom w:val="none" w:sz="0" w:space="0" w:color="auto"/>
                        <w:right w:val="none" w:sz="0" w:space="0" w:color="auto"/>
                      </w:divBdr>
                    </w:div>
                  </w:divsChild>
                </w:div>
                <w:div w:id="1573345626">
                  <w:marLeft w:val="0"/>
                  <w:marRight w:val="0"/>
                  <w:marTop w:val="0"/>
                  <w:marBottom w:val="0"/>
                  <w:divBdr>
                    <w:top w:val="single" w:sz="2" w:space="1" w:color="FFFFFF"/>
                    <w:left w:val="single" w:sz="2" w:space="11" w:color="FFFFFF"/>
                    <w:bottom w:val="single" w:sz="2" w:space="1" w:color="FFFFFF"/>
                    <w:right w:val="single" w:sz="2" w:space="4" w:color="FFFFFF"/>
                  </w:divBdr>
                  <w:divsChild>
                    <w:div w:id="191843793">
                      <w:marLeft w:val="0"/>
                      <w:marRight w:val="0"/>
                      <w:marTop w:val="0"/>
                      <w:marBottom w:val="0"/>
                      <w:divBdr>
                        <w:top w:val="none" w:sz="0" w:space="0" w:color="auto"/>
                        <w:left w:val="none" w:sz="0" w:space="0" w:color="auto"/>
                        <w:bottom w:val="none" w:sz="0" w:space="0" w:color="auto"/>
                        <w:right w:val="none" w:sz="0" w:space="0" w:color="auto"/>
                      </w:divBdr>
                    </w:div>
                  </w:divsChild>
                </w:div>
                <w:div w:id="1867600895">
                  <w:marLeft w:val="0"/>
                  <w:marRight w:val="0"/>
                  <w:marTop w:val="0"/>
                  <w:marBottom w:val="0"/>
                  <w:divBdr>
                    <w:top w:val="single" w:sz="2" w:space="1" w:color="FFFFFF"/>
                    <w:left w:val="single" w:sz="2" w:space="11" w:color="FFFFFF"/>
                    <w:bottom w:val="single" w:sz="2" w:space="1" w:color="FFFFFF"/>
                    <w:right w:val="single" w:sz="2" w:space="4" w:color="FFFFFF"/>
                  </w:divBdr>
                  <w:divsChild>
                    <w:div w:id="1841774035">
                      <w:marLeft w:val="0"/>
                      <w:marRight w:val="0"/>
                      <w:marTop w:val="0"/>
                      <w:marBottom w:val="0"/>
                      <w:divBdr>
                        <w:top w:val="none" w:sz="0" w:space="0" w:color="auto"/>
                        <w:left w:val="none" w:sz="0" w:space="0" w:color="auto"/>
                        <w:bottom w:val="none" w:sz="0" w:space="0" w:color="auto"/>
                        <w:right w:val="none" w:sz="0" w:space="0" w:color="auto"/>
                      </w:divBdr>
                    </w:div>
                  </w:divsChild>
                </w:div>
                <w:div w:id="1143694230">
                  <w:marLeft w:val="0"/>
                  <w:marRight w:val="0"/>
                  <w:marTop w:val="0"/>
                  <w:marBottom w:val="0"/>
                  <w:divBdr>
                    <w:top w:val="single" w:sz="2" w:space="1" w:color="FFFFFF"/>
                    <w:left w:val="single" w:sz="2" w:space="11" w:color="FFFFFF"/>
                    <w:bottom w:val="single" w:sz="2" w:space="1" w:color="FFFFFF"/>
                    <w:right w:val="single" w:sz="2" w:space="4" w:color="FFFFFF"/>
                  </w:divBdr>
                  <w:divsChild>
                    <w:div w:id="1948341816">
                      <w:marLeft w:val="0"/>
                      <w:marRight w:val="0"/>
                      <w:marTop w:val="0"/>
                      <w:marBottom w:val="0"/>
                      <w:divBdr>
                        <w:top w:val="none" w:sz="0" w:space="0" w:color="auto"/>
                        <w:left w:val="none" w:sz="0" w:space="0" w:color="auto"/>
                        <w:bottom w:val="none" w:sz="0" w:space="0" w:color="auto"/>
                        <w:right w:val="none" w:sz="0" w:space="0" w:color="auto"/>
                      </w:divBdr>
                    </w:div>
                  </w:divsChild>
                </w:div>
                <w:div w:id="2100560357">
                  <w:marLeft w:val="0"/>
                  <w:marRight w:val="0"/>
                  <w:marTop w:val="0"/>
                  <w:marBottom w:val="0"/>
                  <w:divBdr>
                    <w:top w:val="single" w:sz="2" w:space="1" w:color="FFFFFF"/>
                    <w:left w:val="single" w:sz="2" w:space="11" w:color="FFFFFF"/>
                    <w:bottom w:val="single" w:sz="2" w:space="1" w:color="FFFFFF"/>
                    <w:right w:val="single" w:sz="2" w:space="4" w:color="FFFFFF"/>
                  </w:divBdr>
                  <w:divsChild>
                    <w:div w:id="639113831">
                      <w:marLeft w:val="0"/>
                      <w:marRight w:val="0"/>
                      <w:marTop w:val="0"/>
                      <w:marBottom w:val="0"/>
                      <w:divBdr>
                        <w:top w:val="none" w:sz="0" w:space="0" w:color="auto"/>
                        <w:left w:val="none" w:sz="0" w:space="0" w:color="auto"/>
                        <w:bottom w:val="none" w:sz="0" w:space="0" w:color="auto"/>
                        <w:right w:val="none" w:sz="0" w:space="0" w:color="auto"/>
                      </w:divBdr>
                    </w:div>
                  </w:divsChild>
                </w:div>
                <w:div w:id="506212879">
                  <w:marLeft w:val="0"/>
                  <w:marRight w:val="0"/>
                  <w:marTop w:val="0"/>
                  <w:marBottom w:val="0"/>
                  <w:divBdr>
                    <w:top w:val="single" w:sz="2" w:space="1" w:color="FFFFFF"/>
                    <w:left w:val="single" w:sz="2" w:space="11" w:color="FFFFFF"/>
                    <w:bottom w:val="single" w:sz="2" w:space="1" w:color="FFFFFF"/>
                    <w:right w:val="single" w:sz="2" w:space="4" w:color="FFFFFF"/>
                  </w:divBdr>
                  <w:divsChild>
                    <w:div w:id="1121530511">
                      <w:marLeft w:val="0"/>
                      <w:marRight w:val="0"/>
                      <w:marTop w:val="0"/>
                      <w:marBottom w:val="0"/>
                      <w:divBdr>
                        <w:top w:val="none" w:sz="0" w:space="0" w:color="auto"/>
                        <w:left w:val="none" w:sz="0" w:space="0" w:color="auto"/>
                        <w:bottom w:val="none" w:sz="0" w:space="0" w:color="auto"/>
                        <w:right w:val="none" w:sz="0" w:space="0" w:color="auto"/>
                      </w:divBdr>
                    </w:div>
                  </w:divsChild>
                </w:div>
                <w:div w:id="1758865956">
                  <w:marLeft w:val="0"/>
                  <w:marRight w:val="0"/>
                  <w:marTop w:val="0"/>
                  <w:marBottom w:val="0"/>
                  <w:divBdr>
                    <w:top w:val="single" w:sz="2" w:space="1" w:color="FFFFFF"/>
                    <w:left w:val="single" w:sz="2" w:space="11" w:color="FFFFFF"/>
                    <w:bottom w:val="single" w:sz="2" w:space="1" w:color="FFFFFF"/>
                    <w:right w:val="single" w:sz="2" w:space="4" w:color="FFFFFF"/>
                  </w:divBdr>
                  <w:divsChild>
                    <w:div w:id="313023404">
                      <w:marLeft w:val="0"/>
                      <w:marRight w:val="0"/>
                      <w:marTop w:val="0"/>
                      <w:marBottom w:val="0"/>
                      <w:divBdr>
                        <w:top w:val="none" w:sz="0" w:space="0" w:color="auto"/>
                        <w:left w:val="none" w:sz="0" w:space="0" w:color="auto"/>
                        <w:bottom w:val="none" w:sz="0" w:space="0" w:color="auto"/>
                        <w:right w:val="none" w:sz="0" w:space="0" w:color="auto"/>
                      </w:divBdr>
                    </w:div>
                  </w:divsChild>
                </w:div>
                <w:div w:id="2052685782">
                  <w:marLeft w:val="0"/>
                  <w:marRight w:val="0"/>
                  <w:marTop w:val="0"/>
                  <w:marBottom w:val="0"/>
                  <w:divBdr>
                    <w:top w:val="single" w:sz="2" w:space="1" w:color="FFFFFF"/>
                    <w:left w:val="single" w:sz="2" w:space="11" w:color="FFFFFF"/>
                    <w:bottom w:val="single" w:sz="2" w:space="1" w:color="FFFFFF"/>
                    <w:right w:val="single" w:sz="2" w:space="4" w:color="FFFFFF"/>
                  </w:divBdr>
                  <w:divsChild>
                    <w:div w:id="803428728">
                      <w:marLeft w:val="0"/>
                      <w:marRight w:val="0"/>
                      <w:marTop w:val="0"/>
                      <w:marBottom w:val="0"/>
                      <w:divBdr>
                        <w:top w:val="none" w:sz="0" w:space="0" w:color="auto"/>
                        <w:left w:val="none" w:sz="0" w:space="0" w:color="auto"/>
                        <w:bottom w:val="none" w:sz="0" w:space="0" w:color="auto"/>
                        <w:right w:val="none" w:sz="0" w:space="0" w:color="auto"/>
                      </w:divBdr>
                    </w:div>
                  </w:divsChild>
                </w:div>
                <w:div w:id="619385956">
                  <w:marLeft w:val="0"/>
                  <w:marRight w:val="0"/>
                  <w:marTop w:val="0"/>
                  <w:marBottom w:val="0"/>
                  <w:divBdr>
                    <w:top w:val="single" w:sz="2" w:space="1" w:color="FFFFFF"/>
                    <w:left w:val="single" w:sz="2" w:space="11" w:color="FFFFFF"/>
                    <w:bottom w:val="single" w:sz="2" w:space="1" w:color="FFFFFF"/>
                    <w:right w:val="single" w:sz="2" w:space="4" w:color="FFFFFF"/>
                  </w:divBdr>
                  <w:divsChild>
                    <w:div w:id="1416972818">
                      <w:marLeft w:val="0"/>
                      <w:marRight w:val="0"/>
                      <w:marTop w:val="0"/>
                      <w:marBottom w:val="0"/>
                      <w:divBdr>
                        <w:top w:val="none" w:sz="0" w:space="0" w:color="auto"/>
                        <w:left w:val="none" w:sz="0" w:space="0" w:color="auto"/>
                        <w:bottom w:val="none" w:sz="0" w:space="0" w:color="auto"/>
                        <w:right w:val="none" w:sz="0" w:space="0" w:color="auto"/>
                      </w:divBdr>
                    </w:div>
                  </w:divsChild>
                </w:div>
                <w:div w:id="821429326">
                  <w:marLeft w:val="0"/>
                  <w:marRight w:val="0"/>
                  <w:marTop w:val="0"/>
                  <w:marBottom w:val="0"/>
                  <w:divBdr>
                    <w:top w:val="single" w:sz="2" w:space="1" w:color="FFFFFF"/>
                    <w:left w:val="single" w:sz="2" w:space="11" w:color="FFFFFF"/>
                    <w:bottom w:val="single" w:sz="2" w:space="1" w:color="FFFFFF"/>
                    <w:right w:val="single" w:sz="2" w:space="4" w:color="FFFFFF"/>
                  </w:divBdr>
                  <w:divsChild>
                    <w:div w:id="1268469807">
                      <w:marLeft w:val="0"/>
                      <w:marRight w:val="0"/>
                      <w:marTop w:val="0"/>
                      <w:marBottom w:val="0"/>
                      <w:divBdr>
                        <w:top w:val="none" w:sz="0" w:space="0" w:color="auto"/>
                        <w:left w:val="none" w:sz="0" w:space="0" w:color="auto"/>
                        <w:bottom w:val="none" w:sz="0" w:space="0" w:color="auto"/>
                        <w:right w:val="none" w:sz="0" w:space="0" w:color="auto"/>
                      </w:divBdr>
                    </w:div>
                  </w:divsChild>
                </w:div>
                <w:div w:id="5327706">
                  <w:marLeft w:val="0"/>
                  <w:marRight w:val="0"/>
                  <w:marTop w:val="0"/>
                  <w:marBottom w:val="0"/>
                  <w:divBdr>
                    <w:top w:val="single" w:sz="2" w:space="1" w:color="FFFFFF"/>
                    <w:left w:val="single" w:sz="2" w:space="11" w:color="FFFFFF"/>
                    <w:bottom w:val="single" w:sz="2" w:space="1" w:color="FFFFFF"/>
                    <w:right w:val="single" w:sz="2" w:space="4" w:color="FFFFFF"/>
                  </w:divBdr>
                  <w:divsChild>
                    <w:div w:id="580211674">
                      <w:marLeft w:val="0"/>
                      <w:marRight w:val="0"/>
                      <w:marTop w:val="0"/>
                      <w:marBottom w:val="0"/>
                      <w:divBdr>
                        <w:top w:val="none" w:sz="0" w:space="0" w:color="auto"/>
                        <w:left w:val="none" w:sz="0" w:space="0" w:color="auto"/>
                        <w:bottom w:val="none" w:sz="0" w:space="0" w:color="auto"/>
                        <w:right w:val="none" w:sz="0" w:space="0" w:color="auto"/>
                      </w:divBdr>
                    </w:div>
                  </w:divsChild>
                </w:div>
                <w:div w:id="26880398">
                  <w:marLeft w:val="0"/>
                  <w:marRight w:val="0"/>
                  <w:marTop w:val="0"/>
                  <w:marBottom w:val="0"/>
                  <w:divBdr>
                    <w:top w:val="single" w:sz="2" w:space="1" w:color="FFFFFF"/>
                    <w:left w:val="single" w:sz="2" w:space="11" w:color="FFFFFF"/>
                    <w:bottom w:val="single" w:sz="2" w:space="1" w:color="FFFFFF"/>
                    <w:right w:val="single" w:sz="2" w:space="4" w:color="FFFFFF"/>
                  </w:divBdr>
                  <w:divsChild>
                    <w:div w:id="1680229014">
                      <w:marLeft w:val="0"/>
                      <w:marRight w:val="0"/>
                      <w:marTop w:val="0"/>
                      <w:marBottom w:val="0"/>
                      <w:divBdr>
                        <w:top w:val="none" w:sz="0" w:space="0" w:color="auto"/>
                        <w:left w:val="none" w:sz="0" w:space="0" w:color="auto"/>
                        <w:bottom w:val="none" w:sz="0" w:space="0" w:color="auto"/>
                        <w:right w:val="none" w:sz="0" w:space="0" w:color="auto"/>
                      </w:divBdr>
                    </w:div>
                  </w:divsChild>
                </w:div>
                <w:div w:id="1675298710">
                  <w:marLeft w:val="0"/>
                  <w:marRight w:val="0"/>
                  <w:marTop w:val="0"/>
                  <w:marBottom w:val="0"/>
                  <w:divBdr>
                    <w:top w:val="single" w:sz="2" w:space="1" w:color="FFFFFF"/>
                    <w:left w:val="single" w:sz="2" w:space="11" w:color="FFFFFF"/>
                    <w:bottom w:val="single" w:sz="2" w:space="1" w:color="FFFFFF"/>
                    <w:right w:val="single" w:sz="2" w:space="4" w:color="FFFFFF"/>
                  </w:divBdr>
                  <w:divsChild>
                    <w:div w:id="870611145">
                      <w:marLeft w:val="0"/>
                      <w:marRight w:val="0"/>
                      <w:marTop w:val="0"/>
                      <w:marBottom w:val="0"/>
                      <w:divBdr>
                        <w:top w:val="none" w:sz="0" w:space="0" w:color="auto"/>
                        <w:left w:val="none" w:sz="0" w:space="0" w:color="auto"/>
                        <w:bottom w:val="none" w:sz="0" w:space="0" w:color="auto"/>
                        <w:right w:val="none" w:sz="0" w:space="0" w:color="auto"/>
                      </w:divBdr>
                    </w:div>
                  </w:divsChild>
                </w:div>
                <w:div w:id="1330986307">
                  <w:marLeft w:val="0"/>
                  <w:marRight w:val="0"/>
                  <w:marTop w:val="0"/>
                  <w:marBottom w:val="0"/>
                  <w:divBdr>
                    <w:top w:val="single" w:sz="2" w:space="1" w:color="FFFFFF"/>
                    <w:left w:val="single" w:sz="2" w:space="11" w:color="FFFFFF"/>
                    <w:bottom w:val="single" w:sz="2" w:space="1" w:color="FFFFFF"/>
                    <w:right w:val="single" w:sz="2" w:space="4" w:color="FFFFFF"/>
                  </w:divBdr>
                  <w:divsChild>
                    <w:div w:id="47384615">
                      <w:marLeft w:val="0"/>
                      <w:marRight w:val="0"/>
                      <w:marTop w:val="0"/>
                      <w:marBottom w:val="0"/>
                      <w:divBdr>
                        <w:top w:val="none" w:sz="0" w:space="0" w:color="auto"/>
                        <w:left w:val="none" w:sz="0" w:space="0" w:color="auto"/>
                        <w:bottom w:val="none" w:sz="0" w:space="0" w:color="auto"/>
                        <w:right w:val="none" w:sz="0" w:space="0" w:color="auto"/>
                      </w:divBdr>
                    </w:div>
                  </w:divsChild>
                </w:div>
                <w:div w:id="131100373">
                  <w:marLeft w:val="0"/>
                  <w:marRight w:val="0"/>
                  <w:marTop w:val="0"/>
                  <w:marBottom w:val="0"/>
                  <w:divBdr>
                    <w:top w:val="single" w:sz="2" w:space="1" w:color="FFFFFF"/>
                    <w:left w:val="single" w:sz="2" w:space="11" w:color="FFFFFF"/>
                    <w:bottom w:val="single" w:sz="2" w:space="1" w:color="FFFFFF"/>
                    <w:right w:val="single" w:sz="2" w:space="4" w:color="FFFFFF"/>
                  </w:divBdr>
                  <w:divsChild>
                    <w:div w:id="1326084144">
                      <w:marLeft w:val="0"/>
                      <w:marRight w:val="0"/>
                      <w:marTop w:val="0"/>
                      <w:marBottom w:val="0"/>
                      <w:divBdr>
                        <w:top w:val="none" w:sz="0" w:space="0" w:color="auto"/>
                        <w:left w:val="none" w:sz="0" w:space="0" w:color="auto"/>
                        <w:bottom w:val="none" w:sz="0" w:space="0" w:color="auto"/>
                        <w:right w:val="none" w:sz="0" w:space="0" w:color="auto"/>
                      </w:divBdr>
                    </w:div>
                  </w:divsChild>
                </w:div>
                <w:div w:id="1961574313">
                  <w:marLeft w:val="0"/>
                  <w:marRight w:val="0"/>
                  <w:marTop w:val="0"/>
                  <w:marBottom w:val="0"/>
                  <w:divBdr>
                    <w:top w:val="single" w:sz="2" w:space="1" w:color="FFFFFF"/>
                    <w:left w:val="single" w:sz="2" w:space="11" w:color="FFFFFF"/>
                    <w:bottom w:val="single" w:sz="2" w:space="1" w:color="FFFFFF"/>
                    <w:right w:val="single" w:sz="2" w:space="4" w:color="FFFFFF"/>
                  </w:divBdr>
                  <w:divsChild>
                    <w:div w:id="28998471">
                      <w:marLeft w:val="0"/>
                      <w:marRight w:val="0"/>
                      <w:marTop w:val="0"/>
                      <w:marBottom w:val="0"/>
                      <w:divBdr>
                        <w:top w:val="none" w:sz="0" w:space="0" w:color="auto"/>
                        <w:left w:val="none" w:sz="0" w:space="0" w:color="auto"/>
                        <w:bottom w:val="none" w:sz="0" w:space="0" w:color="auto"/>
                        <w:right w:val="none" w:sz="0" w:space="0" w:color="auto"/>
                      </w:divBdr>
                    </w:div>
                  </w:divsChild>
                </w:div>
                <w:div w:id="550582590">
                  <w:marLeft w:val="0"/>
                  <w:marRight w:val="0"/>
                  <w:marTop w:val="0"/>
                  <w:marBottom w:val="0"/>
                  <w:divBdr>
                    <w:top w:val="single" w:sz="2" w:space="1" w:color="FFFFFF"/>
                    <w:left w:val="single" w:sz="2" w:space="11" w:color="FFFFFF"/>
                    <w:bottom w:val="single" w:sz="2" w:space="1" w:color="FFFFFF"/>
                    <w:right w:val="single" w:sz="2" w:space="4" w:color="FFFFFF"/>
                  </w:divBdr>
                  <w:divsChild>
                    <w:div w:id="1209029382">
                      <w:marLeft w:val="0"/>
                      <w:marRight w:val="0"/>
                      <w:marTop w:val="0"/>
                      <w:marBottom w:val="0"/>
                      <w:divBdr>
                        <w:top w:val="none" w:sz="0" w:space="0" w:color="auto"/>
                        <w:left w:val="none" w:sz="0" w:space="0" w:color="auto"/>
                        <w:bottom w:val="none" w:sz="0" w:space="0" w:color="auto"/>
                        <w:right w:val="none" w:sz="0" w:space="0" w:color="auto"/>
                      </w:divBdr>
                    </w:div>
                  </w:divsChild>
                </w:div>
                <w:div w:id="1418021423">
                  <w:marLeft w:val="0"/>
                  <w:marRight w:val="0"/>
                  <w:marTop w:val="0"/>
                  <w:marBottom w:val="0"/>
                  <w:divBdr>
                    <w:top w:val="single" w:sz="2" w:space="1" w:color="FFFFFF"/>
                    <w:left w:val="single" w:sz="2" w:space="11" w:color="FFFFFF"/>
                    <w:bottom w:val="single" w:sz="2" w:space="1" w:color="FFFFFF"/>
                    <w:right w:val="single" w:sz="2" w:space="4" w:color="FFFFFF"/>
                  </w:divBdr>
                  <w:divsChild>
                    <w:div w:id="162942260">
                      <w:marLeft w:val="0"/>
                      <w:marRight w:val="0"/>
                      <w:marTop w:val="0"/>
                      <w:marBottom w:val="0"/>
                      <w:divBdr>
                        <w:top w:val="none" w:sz="0" w:space="0" w:color="auto"/>
                        <w:left w:val="none" w:sz="0" w:space="0" w:color="auto"/>
                        <w:bottom w:val="none" w:sz="0" w:space="0" w:color="auto"/>
                        <w:right w:val="none" w:sz="0" w:space="0" w:color="auto"/>
                      </w:divBdr>
                    </w:div>
                  </w:divsChild>
                </w:div>
                <w:div w:id="1526627707">
                  <w:marLeft w:val="0"/>
                  <w:marRight w:val="0"/>
                  <w:marTop w:val="0"/>
                  <w:marBottom w:val="0"/>
                  <w:divBdr>
                    <w:top w:val="single" w:sz="2" w:space="1" w:color="FFFFFF"/>
                    <w:left w:val="single" w:sz="2" w:space="11" w:color="FFFFFF"/>
                    <w:bottom w:val="single" w:sz="2" w:space="1" w:color="FFFFFF"/>
                    <w:right w:val="single" w:sz="2" w:space="4" w:color="FFFFFF"/>
                  </w:divBdr>
                  <w:divsChild>
                    <w:div w:id="350038325">
                      <w:marLeft w:val="0"/>
                      <w:marRight w:val="0"/>
                      <w:marTop w:val="0"/>
                      <w:marBottom w:val="0"/>
                      <w:divBdr>
                        <w:top w:val="none" w:sz="0" w:space="0" w:color="auto"/>
                        <w:left w:val="none" w:sz="0" w:space="0" w:color="auto"/>
                        <w:bottom w:val="none" w:sz="0" w:space="0" w:color="auto"/>
                        <w:right w:val="none" w:sz="0" w:space="0" w:color="auto"/>
                      </w:divBdr>
                    </w:div>
                  </w:divsChild>
                </w:div>
                <w:div w:id="610674750">
                  <w:marLeft w:val="0"/>
                  <w:marRight w:val="0"/>
                  <w:marTop w:val="0"/>
                  <w:marBottom w:val="0"/>
                  <w:divBdr>
                    <w:top w:val="single" w:sz="2" w:space="1" w:color="FFFFFF"/>
                    <w:left w:val="single" w:sz="2" w:space="11" w:color="FFFFFF"/>
                    <w:bottom w:val="single" w:sz="2" w:space="1" w:color="FFFFFF"/>
                    <w:right w:val="single" w:sz="2" w:space="4" w:color="FFFFFF"/>
                  </w:divBdr>
                  <w:divsChild>
                    <w:div w:id="1957909871">
                      <w:marLeft w:val="0"/>
                      <w:marRight w:val="0"/>
                      <w:marTop w:val="0"/>
                      <w:marBottom w:val="0"/>
                      <w:divBdr>
                        <w:top w:val="none" w:sz="0" w:space="0" w:color="auto"/>
                        <w:left w:val="none" w:sz="0" w:space="0" w:color="auto"/>
                        <w:bottom w:val="none" w:sz="0" w:space="0" w:color="auto"/>
                        <w:right w:val="none" w:sz="0" w:space="0" w:color="auto"/>
                      </w:divBdr>
                    </w:div>
                  </w:divsChild>
                </w:div>
                <w:div w:id="2063404263">
                  <w:marLeft w:val="0"/>
                  <w:marRight w:val="0"/>
                  <w:marTop w:val="0"/>
                  <w:marBottom w:val="0"/>
                  <w:divBdr>
                    <w:top w:val="single" w:sz="2" w:space="1" w:color="FFFFFF"/>
                    <w:left w:val="single" w:sz="2" w:space="11" w:color="FFFFFF"/>
                    <w:bottom w:val="single" w:sz="2" w:space="1" w:color="FFFFFF"/>
                    <w:right w:val="single" w:sz="2" w:space="4" w:color="FFFFFF"/>
                  </w:divBdr>
                  <w:divsChild>
                    <w:div w:id="1653214012">
                      <w:marLeft w:val="0"/>
                      <w:marRight w:val="0"/>
                      <w:marTop w:val="0"/>
                      <w:marBottom w:val="0"/>
                      <w:divBdr>
                        <w:top w:val="none" w:sz="0" w:space="0" w:color="auto"/>
                        <w:left w:val="none" w:sz="0" w:space="0" w:color="auto"/>
                        <w:bottom w:val="none" w:sz="0" w:space="0" w:color="auto"/>
                        <w:right w:val="none" w:sz="0" w:space="0" w:color="auto"/>
                      </w:divBdr>
                    </w:div>
                  </w:divsChild>
                </w:div>
                <w:div w:id="1695881228">
                  <w:marLeft w:val="0"/>
                  <w:marRight w:val="0"/>
                  <w:marTop w:val="0"/>
                  <w:marBottom w:val="0"/>
                  <w:divBdr>
                    <w:top w:val="single" w:sz="2" w:space="1" w:color="FFFFFF"/>
                    <w:left w:val="single" w:sz="2" w:space="11" w:color="FFFFFF"/>
                    <w:bottom w:val="single" w:sz="2" w:space="1" w:color="FFFFFF"/>
                    <w:right w:val="single" w:sz="2" w:space="4" w:color="FFFFFF"/>
                  </w:divBdr>
                  <w:divsChild>
                    <w:div w:id="409280146">
                      <w:marLeft w:val="0"/>
                      <w:marRight w:val="0"/>
                      <w:marTop w:val="0"/>
                      <w:marBottom w:val="0"/>
                      <w:divBdr>
                        <w:top w:val="none" w:sz="0" w:space="0" w:color="auto"/>
                        <w:left w:val="none" w:sz="0" w:space="0" w:color="auto"/>
                        <w:bottom w:val="none" w:sz="0" w:space="0" w:color="auto"/>
                        <w:right w:val="none" w:sz="0" w:space="0" w:color="auto"/>
                      </w:divBdr>
                    </w:div>
                  </w:divsChild>
                </w:div>
                <w:div w:id="229966054">
                  <w:marLeft w:val="0"/>
                  <w:marRight w:val="0"/>
                  <w:marTop w:val="0"/>
                  <w:marBottom w:val="0"/>
                  <w:divBdr>
                    <w:top w:val="single" w:sz="2" w:space="1" w:color="FFFFFF"/>
                    <w:left w:val="single" w:sz="2" w:space="11" w:color="FFFFFF"/>
                    <w:bottom w:val="single" w:sz="2" w:space="1" w:color="FFFFFF"/>
                    <w:right w:val="single" w:sz="2" w:space="4" w:color="FFFFFF"/>
                  </w:divBdr>
                  <w:divsChild>
                    <w:div w:id="220799612">
                      <w:marLeft w:val="0"/>
                      <w:marRight w:val="0"/>
                      <w:marTop w:val="0"/>
                      <w:marBottom w:val="0"/>
                      <w:divBdr>
                        <w:top w:val="none" w:sz="0" w:space="0" w:color="auto"/>
                        <w:left w:val="none" w:sz="0" w:space="0" w:color="auto"/>
                        <w:bottom w:val="none" w:sz="0" w:space="0" w:color="auto"/>
                        <w:right w:val="none" w:sz="0" w:space="0" w:color="auto"/>
                      </w:divBdr>
                    </w:div>
                  </w:divsChild>
                </w:div>
                <w:div w:id="846362146">
                  <w:marLeft w:val="0"/>
                  <w:marRight w:val="0"/>
                  <w:marTop w:val="0"/>
                  <w:marBottom w:val="0"/>
                  <w:divBdr>
                    <w:top w:val="single" w:sz="2" w:space="1" w:color="FFFFFF"/>
                    <w:left w:val="single" w:sz="2" w:space="11" w:color="FFFFFF"/>
                    <w:bottom w:val="single" w:sz="2" w:space="1" w:color="FFFFFF"/>
                    <w:right w:val="single" w:sz="2" w:space="4" w:color="FFFFFF"/>
                  </w:divBdr>
                  <w:divsChild>
                    <w:div w:id="2108235799">
                      <w:marLeft w:val="0"/>
                      <w:marRight w:val="0"/>
                      <w:marTop w:val="0"/>
                      <w:marBottom w:val="0"/>
                      <w:divBdr>
                        <w:top w:val="none" w:sz="0" w:space="0" w:color="auto"/>
                        <w:left w:val="none" w:sz="0" w:space="0" w:color="auto"/>
                        <w:bottom w:val="none" w:sz="0" w:space="0" w:color="auto"/>
                        <w:right w:val="none" w:sz="0" w:space="0" w:color="auto"/>
                      </w:divBdr>
                    </w:div>
                  </w:divsChild>
                </w:div>
                <w:div w:id="1801340536">
                  <w:marLeft w:val="0"/>
                  <w:marRight w:val="0"/>
                  <w:marTop w:val="0"/>
                  <w:marBottom w:val="0"/>
                  <w:divBdr>
                    <w:top w:val="single" w:sz="2" w:space="1" w:color="FFFFFF"/>
                    <w:left w:val="single" w:sz="2" w:space="11" w:color="FFFFFF"/>
                    <w:bottom w:val="single" w:sz="2" w:space="1" w:color="FFFFFF"/>
                    <w:right w:val="single" w:sz="2" w:space="4" w:color="FFFFFF"/>
                  </w:divBdr>
                  <w:divsChild>
                    <w:div w:id="506946293">
                      <w:marLeft w:val="0"/>
                      <w:marRight w:val="0"/>
                      <w:marTop w:val="0"/>
                      <w:marBottom w:val="0"/>
                      <w:divBdr>
                        <w:top w:val="none" w:sz="0" w:space="0" w:color="auto"/>
                        <w:left w:val="none" w:sz="0" w:space="0" w:color="auto"/>
                        <w:bottom w:val="none" w:sz="0" w:space="0" w:color="auto"/>
                        <w:right w:val="none" w:sz="0" w:space="0" w:color="auto"/>
                      </w:divBdr>
                    </w:div>
                  </w:divsChild>
                </w:div>
                <w:div w:id="931278788">
                  <w:marLeft w:val="0"/>
                  <w:marRight w:val="0"/>
                  <w:marTop w:val="0"/>
                  <w:marBottom w:val="0"/>
                  <w:divBdr>
                    <w:top w:val="single" w:sz="2" w:space="1" w:color="FFFFFF"/>
                    <w:left w:val="single" w:sz="2" w:space="11" w:color="FFFFFF"/>
                    <w:bottom w:val="single" w:sz="2" w:space="1" w:color="FFFFFF"/>
                    <w:right w:val="single" w:sz="2" w:space="4" w:color="FFFFFF"/>
                  </w:divBdr>
                  <w:divsChild>
                    <w:div w:id="284772155">
                      <w:marLeft w:val="0"/>
                      <w:marRight w:val="0"/>
                      <w:marTop w:val="0"/>
                      <w:marBottom w:val="0"/>
                      <w:divBdr>
                        <w:top w:val="none" w:sz="0" w:space="0" w:color="auto"/>
                        <w:left w:val="none" w:sz="0" w:space="0" w:color="auto"/>
                        <w:bottom w:val="none" w:sz="0" w:space="0" w:color="auto"/>
                        <w:right w:val="none" w:sz="0" w:space="0" w:color="auto"/>
                      </w:divBdr>
                    </w:div>
                  </w:divsChild>
                </w:div>
                <w:div w:id="2091465698">
                  <w:marLeft w:val="0"/>
                  <w:marRight w:val="0"/>
                  <w:marTop w:val="0"/>
                  <w:marBottom w:val="0"/>
                  <w:divBdr>
                    <w:top w:val="single" w:sz="2" w:space="1" w:color="FFFFFF"/>
                    <w:left w:val="single" w:sz="2" w:space="11" w:color="FFFFFF"/>
                    <w:bottom w:val="single" w:sz="2" w:space="1" w:color="FFFFFF"/>
                    <w:right w:val="single" w:sz="2" w:space="4" w:color="FFFFFF"/>
                  </w:divBdr>
                  <w:divsChild>
                    <w:div w:id="70474241">
                      <w:marLeft w:val="0"/>
                      <w:marRight w:val="0"/>
                      <w:marTop w:val="0"/>
                      <w:marBottom w:val="0"/>
                      <w:divBdr>
                        <w:top w:val="none" w:sz="0" w:space="0" w:color="auto"/>
                        <w:left w:val="none" w:sz="0" w:space="0" w:color="auto"/>
                        <w:bottom w:val="none" w:sz="0" w:space="0" w:color="auto"/>
                        <w:right w:val="none" w:sz="0" w:space="0" w:color="auto"/>
                      </w:divBdr>
                    </w:div>
                  </w:divsChild>
                </w:div>
                <w:div w:id="1102456359">
                  <w:marLeft w:val="0"/>
                  <w:marRight w:val="0"/>
                  <w:marTop w:val="0"/>
                  <w:marBottom w:val="0"/>
                  <w:divBdr>
                    <w:top w:val="single" w:sz="2" w:space="1" w:color="FFFFFF"/>
                    <w:left w:val="single" w:sz="2" w:space="11" w:color="FFFFFF"/>
                    <w:bottom w:val="single" w:sz="2" w:space="1" w:color="FFFFFF"/>
                    <w:right w:val="single" w:sz="2" w:space="4" w:color="FFFFFF"/>
                  </w:divBdr>
                  <w:divsChild>
                    <w:div w:id="1417751907">
                      <w:marLeft w:val="0"/>
                      <w:marRight w:val="0"/>
                      <w:marTop w:val="0"/>
                      <w:marBottom w:val="0"/>
                      <w:divBdr>
                        <w:top w:val="none" w:sz="0" w:space="0" w:color="auto"/>
                        <w:left w:val="none" w:sz="0" w:space="0" w:color="auto"/>
                        <w:bottom w:val="none" w:sz="0" w:space="0" w:color="auto"/>
                        <w:right w:val="none" w:sz="0" w:space="0" w:color="auto"/>
                      </w:divBdr>
                    </w:div>
                  </w:divsChild>
                </w:div>
                <w:div w:id="598368502">
                  <w:marLeft w:val="0"/>
                  <w:marRight w:val="0"/>
                  <w:marTop w:val="0"/>
                  <w:marBottom w:val="0"/>
                  <w:divBdr>
                    <w:top w:val="single" w:sz="2" w:space="1" w:color="FFFFFF"/>
                    <w:left w:val="single" w:sz="2" w:space="11" w:color="FFFFFF"/>
                    <w:bottom w:val="single" w:sz="2" w:space="1" w:color="FFFFFF"/>
                    <w:right w:val="single" w:sz="2" w:space="4" w:color="FFFFFF"/>
                  </w:divBdr>
                  <w:divsChild>
                    <w:div w:id="1113474064">
                      <w:marLeft w:val="0"/>
                      <w:marRight w:val="0"/>
                      <w:marTop w:val="0"/>
                      <w:marBottom w:val="0"/>
                      <w:divBdr>
                        <w:top w:val="none" w:sz="0" w:space="0" w:color="auto"/>
                        <w:left w:val="none" w:sz="0" w:space="0" w:color="auto"/>
                        <w:bottom w:val="none" w:sz="0" w:space="0" w:color="auto"/>
                        <w:right w:val="none" w:sz="0" w:space="0" w:color="auto"/>
                      </w:divBdr>
                    </w:div>
                  </w:divsChild>
                </w:div>
                <w:div w:id="1626505141">
                  <w:marLeft w:val="0"/>
                  <w:marRight w:val="0"/>
                  <w:marTop w:val="0"/>
                  <w:marBottom w:val="0"/>
                  <w:divBdr>
                    <w:top w:val="single" w:sz="2" w:space="1" w:color="FFFFFF"/>
                    <w:left w:val="single" w:sz="2" w:space="11" w:color="FFFFFF"/>
                    <w:bottom w:val="single" w:sz="2" w:space="1" w:color="FFFFFF"/>
                    <w:right w:val="single" w:sz="2" w:space="4" w:color="FFFFFF"/>
                  </w:divBdr>
                  <w:divsChild>
                    <w:div w:id="1784883529">
                      <w:marLeft w:val="0"/>
                      <w:marRight w:val="0"/>
                      <w:marTop w:val="0"/>
                      <w:marBottom w:val="0"/>
                      <w:divBdr>
                        <w:top w:val="none" w:sz="0" w:space="0" w:color="auto"/>
                        <w:left w:val="none" w:sz="0" w:space="0" w:color="auto"/>
                        <w:bottom w:val="none" w:sz="0" w:space="0" w:color="auto"/>
                        <w:right w:val="none" w:sz="0" w:space="0" w:color="auto"/>
                      </w:divBdr>
                    </w:div>
                  </w:divsChild>
                </w:div>
                <w:div w:id="181553549">
                  <w:marLeft w:val="0"/>
                  <w:marRight w:val="0"/>
                  <w:marTop w:val="0"/>
                  <w:marBottom w:val="0"/>
                  <w:divBdr>
                    <w:top w:val="single" w:sz="2" w:space="1" w:color="FFFFFF"/>
                    <w:left w:val="single" w:sz="2" w:space="11" w:color="FFFFFF"/>
                    <w:bottom w:val="single" w:sz="2" w:space="1" w:color="FFFFFF"/>
                    <w:right w:val="single" w:sz="2" w:space="4" w:color="FFFFFF"/>
                  </w:divBdr>
                  <w:divsChild>
                    <w:div w:id="1851293258">
                      <w:marLeft w:val="0"/>
                      <w:marRight w:val="0"/>
                      <w:marTop w:val="0"/>
                      <w:marBottom w:val="0"/>
                      <w:divBdr>
                        <w:top w:val="none" w:sz="0" w:space="0" w:color="auto"/>
                        <w:left w:val="none" w:sz="0" w:space="0" w:color="auto"/>
                        <w:bottom w:val="none" w:sz="0" w:space="0" w:color="auto"/>
                        <w:right w:val="none" w:sz="0" w:space="0" w:color="auto"/>
                      </w:divBdr>
                    </w:div>
                  </w:divsChild>
                </w:div>
                <w:div w:id="1115560992">
                  <w:marLeft w:val="0"/>
                  <w:marRight w:val="0"/>
                  <w:marTop w:val="0"/>
                  <w:marBottom w:val="0"/>
                  <w:divBdr>
                    <w:top w:val="single" w:sz="2" w:space="1" w:color="FFFFFF"/>
                    <w:left w:val="single" w:sz="2" w:space="11" w:color="FFFFFF"/>
                    <w:bottom w:val="single" w:sz="2" w:space="1" w:color="FFFFFF"/>
                    <w:right w:val="single" w:sz="2" w:space="4" w:color="FFFFFF"/>
                  </w:divBdr>
                  <w:divsChild>
                    <w:div w:id="1105659713">
                      <w:marLeft w:val="0"/>
                      <w:marRight w:val="0"/>
                      <w:marTop w:val="0"/>
                      <w:marBottom w:val="0"/>
                      <w:divBdr>
                        <w:top w:val="none" w:sz="0" w:space="0" w:color="auto"/>
                        <w:left w:val="none" w:sz="0" w:space="0" w:color="auto"/>
                        <w:bottom w:val="none" w:sz="0" w:space="0" w:color="auto"/>
                        <w:right w:val="none" w:sz="0" w:space="0" w:color="auto"/>
                      </w:divBdr>
                    </w:div>
                  </w:divsChild>
                </w:div>
                <w:div w:id="1051002005">
                  <w:marLeft w:val="0"/>
                  <w:marRight w:val="0"/>
                  <w:marTop w:val="0"/>
                  <w:marBottom w:val="0"/>
                  <w:divBdr>
                    <w:top w:val="single" w:sz="2" w:space="1" w:color="FFFFFF"/>
                    <w:left w:val="single" w:sz="2" w:space="11" w:color="FFFFFF"/>
                    <w:bottom w:val="single" w:sz="2" w:space="1" w:color="FFFFFF"/>
                    <w:right w:val="single" w:sz="2" w:space="4" w:color="FFFFFF"/>
                  </w:divBdr>
                  <w:divsChild>
                    <w:div w:id="2114473464">
                      <w:marLeft w:val="0"/>
                      <w:marRight w:val="0"/>
                      <w:marTop w:val="0"/>
                      <w:marBottom w:val="0"/>
                      <w:divBdr>
                        <w:top w:val="none" w:sz="0" w:space="0" w:color="auto"/>
                        <w:left w:val="none" w:sz="0" w:space="0" w:color="auto"/>
                        <w:bottom w:val="none" w:sz="0" w:space="0" w:color="auto"/>
                        <w:right w:val="none" w:sz="0" w:space="0" w:color="auto"/>
                      </w:divBdr>
                    </w:div>
                  </w:divsChild>
                </w:div>
                <w:div w:id="783426727">
                  <w:marLeft w:val="0"/>
                  <w:marRight w:val="0"/>
                  <w:marTop w:val="0"/>
                  <w:marBottom w:val="0"/>
                  <w:divBdr>
                    <w:top w:val="single" w:sz="2" w:space="1" w:color="FFFFFF"/>
                    <w:left w:val="single" w:sz="2" w:space="11" w:color="FFFFFF"/>
                    <w:bottom w:val="single" w:sz="2" w:space="1" w:color="FFFFFF"/>
                    <w:right w:val="single" w:sz="2" w:space="4" w:color="FFFFFF"/>
                  </w:divBdr>
                  <w:divsChild>
                    <w:div w:id="1383555901">
                      <w:marLeft w:val="0"/>
                      <w:marRight w:val="0"/>
                      <w:marTop w:val="0"/>
                      <w:marBottom w:val="0"/>
                      <w:divBdr>
                        <w:top w:val="none" w:sz="0" w:space="0" w:color="auto"/>
                        <w:left w:val="none" w:sz="0" w:space="0" w:color="auto"/>
                        <w:bottom w:val="none" w:sz="0" w:space="0" w:color="auto"/>
                        <w:right w:val="none" w:sz="0" w:space="0" w:color="auto"/>
                      </w:divBdr>
                    </w:div>
                  </w:divsChild>
                </w:div>
                <w:div w:id="1907647878">
                  <w:marLeft w:val="0"/>
                  <w:marRight w:val="0"/>
                  <w:marTop w:val="0"/>
                  <w:marBottom w:val="0"/>
                  <w:divBdr>
                    <w:top w:val="single" w:sz="2" w:space="1" w:color="FFFFFF"/>
                    <w:left w:val="single" w:sz="2" w:space="11" w:color="FFFFFF"/>
                    <w:bottom w:val="single" w:sz="2" w:space="1" w:color="FFFFFF"/>
                    <w:right w:val="single" w:sz="2" w:space="4" w:color="FFFFFF"/>
                  </w:divBdr>
                  <w:divsChild>
                    <w:div w:id="853614360">
                      <w:marLeft w:val="0"/>
                      <w:marRight w:val="0"/>
                      <w:marTop w:val="0"/>
                      <w:marBottom w:val="0"/>
                      <w:divBdr>
                        <w:top w:val="none" w:sz="0" w:space="0" w:color="auto"/>
                        <w:left w:val="none" w:sz="0" w:space="0" w:color="auto"/>
                        <w:bottom w:val="none" w:sz="0" w:space="0" w:color="auto"/>
                        <w:right w:val="none" w:sz="0" w:space="0" w:color="auto"/>
                      </w:divBdr>
                    </w:div>
                  </w:divsChild>
                </w:div>
                <w:div w:id="1717241321">
                  <w:marLeft w:val="0"/>
                  <w:marRight w:val="0"/>
                  <w:marTop w:val="0"/>
                  <w:marBottom w:val="0"/>
                  <w:divBdr>
                    <w:top w:val="single" w:sz="2" w:space="1" w:color="FFFFFF"/>
                    <w:left w:val="single" w:sz="2" w:space="11" w:color="FFFFFF"/>
                    <w:bottom w:val="single" w:sz="2" w:space="1" w:color="FFFFFF"/>
                    <w:right w:val="single" w:sz="2" w:space="4" w:color="FFFFFF"/>
                  </w:divBdr>
                  <w:divsChild>
                    <w:div w:id="1568606561">
                      <w:marLeft w:val="0"/>
                      <w:marRight w:val="0"/>
                      <w:marTop w:val="0"/>
                      <w:marBottom w:val="0"/>
                      <w:divBdr>
                        <w:top w:val="none" w:sz="0" w:space="0" w:color="auto"/>
                        <w:left w:val="none" w:sz="0" w:space="0" w:color="auto"/>
                        <w:bottom w:val="none" w:sz="0" w:space="0" w:color="auto"/>
                        <w:right w:val="none" w:sz="0" w:space="0" w:color="auto"/>
                      </w:divBdr>
                    </w:div>
                  </w:divsChild>
                </w:div>
                <w:div w:id="1306083435">
                  <w:marLeft w:val="0"/>
                  <w:marRight w:val="0"/>
                  <w:marTop w:val="0"/>
                  <w:marBottom w:val="0"/>
                  <w:divBdr>
                    <w:top w:val="single" w:sz="2" w:space="1" w:color="FFFFFF"/>
                    <w:left w:val="single" w:sz="2" w:space="11" w:color="FFFFFF"/>
                    <w:bottom w:val="single" w:sz="2" w:space="1" w:color="FFFFFF"/>
                    <w:right w:val="single" w:sz="2" w:space="4" w:color="FFFFFF"/>
                  </w:divBdr>
                  <w:divsChild>
                    <w:div w:id="1122960766">
                      <w:marLeft w:val="0"/>
                      <w:marRight w:val="0"/>
                      <w:marTop w:val="0"/>
                      <w:marBottom w:val="0"/>
                      <w:divBdr>
                        <w:top w:val="none" w:sz="0" w:space="0" w:color="auto"/>
                        <w:left w:val="none" w:sz="0" w:space="0" w:color="auto"/>
                        <w:bottom w:val="none" w:sz="0" w:space="0" w:color="auto"/>
                        <w:right w:val="none" w:sz="0" w:space="0" w:color="auto"/>
                      </w:divBdr>
                    </w:div>
                  </w:divsChild>
                </w:div>
                <w:div w:id="1834565480">
                  <w:marLeft w:val="0"/>
                  <w:marRight w:val="0"/>
                  <w:marTop w:val="0"/>
                  <w:marBottom w:val="0"/>
                  <w:divBdr>
                    <w:top w:val="single" w:sz="2" w:space="1" w:color="FFFFFF"/>
                    <w:left w:val="single" w:sz="2" w:space="11" w:color="FFFFFF"/>
                    <w:bottom w:val="single" w:sz="2" w:space="1" w:color="FFFFFF"/>
                    <w:right w:val="single" w:sz="2" w:space="4" w:color="FFFFFF"/>
                  </w:divBdr>
                  <w:divsChild>
                    <w:div w:id="1823161358">
                      <w:marLeft w:val="0"/>
                      <w:marRight w:val="0"/>
                      <w:marTop w:val="0"/>
                      <w:marBottom w:val="0"/>
                      <w:divBdr>
                        <w:top w:val="none" w:sz="0" w:space="0" w:color="auto"/>
                        <w:left w:val="none" w:sz="0" w:space="0" w:color="auto"/>
                        <w:bottom w:val="none" w:sz="0" w:space="0" w:color="auto"/>
                        <w:right w:val="none" w:sz="0" w:space="0" w:color="auto"/>
                      </w:divBdr>
                    </w:div>
                  </w:divsChild>
                </w:div>
                <w:div w:id="1803226748">
                  <w:marLeft w:val="0"/>
                  <w:marRight w:val="0"/>
                  <w:marTop w:val="0"/>
                  <w:marBottom w:val="0"/>
                  <w:divBdr>
                    <w:top w:val="single" w:sz="2" w:space="1" w:color="FFFFFF"/>
                    <w:left w:val="single" w:sz="2" w:space="11" w:color="FFFFFF"/>
                    <w:bottom w:val="single" w:sz="2" w:space="1" w:color="FFFFFF"/>
                    <w:right w:val="single" w:sz="2" w:space="4" w:color="FFFFFF"/>
                  </w:divBdr>
                  <w:divsChild>
                    <w:div w:id="503059100">
                      <w:marLeft w:val="0"/>
                      <w:marRight w:val="0"/>
                      <w:marTop w:val="0"/>
                      <w:marBottom w:val="0"/>
                      <w:divBdr>
                        <w:top w:val="none" w:sz="0" w:space="0" w:color="auto"/>
                        <w:left w:val="none" w:sz="0" w:space="0" w:color="auto"/>
                        <w:bottom w:val="none" w:sz="0" w:space="0" w:color="auto"/>
                        <w:right w:val="none" w:sz="0" w:space="0" w:color="auto"/>
                      </w:divBdr>
                    </w:div>
                  </w:divsChild>
                </w:div>
                <w:div w:id="1055160688">
                  <w:marLeft w:val="0"/>
                  <w:marRight w:val="0"/>
                  <w:marTop w:val="0"/>
                  <w:marBottom w:val="0"/>
                  <w:divBdr>
                    <w:top w:val="single" w:sz="2" w:space="1" w:color="FFFFFF"/>
                    <w:left w:val="single" w:sz="2" w:space="11" w:color="FFFFFF"/>
                    <w:bottom w:val="single" w:sz="2" w:space="1" w:color="FFFFFF"/>
                    <w:right w:val="single" w:sz="2" w:space="4" w:color="FFFFFF"/>
                  </w:divBdr>
                  <w:divsChild>
                    <w:div w:id="790587034">
                      <w:marLeft w:val="0"/>
                      <w:marRight w:val="0"/>
                      <w:marTop w:val="0"/>
                      <w:marBottom w:val="0"/>
                      <w:divBdr>
                        <w:top w:val="none" w:sz="0" w:space="0" w:color="auto"/>
                        <w:left w:val="none" w:sz="0" w:space="0" w:color="auto"/>
                        <w:bottom w:val="none" w:sz="0" w:space="0" w:color="auto"/>
                        <w:right w:val="none" w:sz="0" w:space="0" w:color="auto"/>
                      </w:divBdr>
                    </w:div>
                  </w:divsChild>
                </w:div>
                <w:div w:id="1949459959">
                  <w:marLeft w:val="0"/>
                  <w:marRight w:val="0"/>
                  <w:marTop w:val="0"/>
                  <w:marBottom w:val="0"/>
                  <w:divBdr>
                    <w:top w:val="single" w:sz="2" w:space="1" w:color="FFFFFF"/>
                    <w:left w:val="single" w:sz="2" w:space="11" w:color="FFFFFF"/>
                    <w:bottom w:val="single" w:sz="2" w:space="1" w:color="FFFFFF"/>
                    <w:right w:val="single" w:sz="2" w:space="4" w:color="FFFFFF"/>
                  </w:divBdr>
                  <w:divsChild>
                    <w:div w:id="1620915680">
                      <w:marLeft w:val="0"/>
                      <w:marRight w:val="0"/>
                      <w:marTop w:val="0"/>
                      <w:marBottom w:val="0"/>
                      <w:divBdr>
                        <w:top w:val="none" w:sz="0" w:space="0" w:color="auto"/>
                        <w:left w:val="none" w:sz="0" w:space="0" w:color="auto"/>
                        <w:bottom w:val="none" w:sz="0" w:space="0" w:color="auto"/>
                        <w:right w:val="none" w:sz="0" w:space="0" w:color="auto"/>
                      </w:divBdr>
                    </w:div>
                  </w:divsChild>
                </w:div>
                <w:div w:id="1474105182">
                  <w:marLeft w:val="0"/>
                  <w:marRight w:val="0"/>
                  <w:marTop w:val="0"/>
                  <w:marBottom w:val="0"/>
                  <w:divBdr>
                    <w:top w:val="single" w:sz="2" w:space="1" w:color="FFFFFF"/>
                    <w:left w:val="single" w:sz="2" w:space="11" w:color="FFFFFF"/>
                    <w:bottom w:val="single" w:sz="2" w:space="1" w:color="FFFFFF"/>
                    <w:right w:val="single" w:sz="2" w:space="4" w:color="FFFFFF"/>
                  </w:divBdr>
                  <w:divsChild>
                    <w:div w:id="1502312442">
                      <w:marLeft w:val="0"/>
                      <w:marRight w:val="0"/>
                      <w:marTop w:val="0"/>
                      <w:marBottom w:val="0"/>
                      <w:divBdr>
                        <w:top w:val="none" w:sz="0" w:space="0" w:color="auto"/>
                        <w:left w:val="none" w:sz="0" w:space="0" w:color="auto"/>
                        <w:bottom w:val="none" w:sz="0" w:space="0" w:color="auto"/>
                        <w:right w:val="none" w:sz="0" w:space="0" w:color="auto"/>
                      </w:divBdr>
                    </w:div>
                  </w:divsChild>
                </w:div>
                <w:div w:id="29647688">
                  <w:marLeft w:val="0"/>
                  <w:marRight w:val="0"/>
                  <w:marTop w:val="0"/>
                  <w:marBottom w:val="0"/>
                  <w:divBdr>
                    <w:top w:val="single" w:sz="2" w:space="1" w:color="FFFFFF"/>
                    <w:left w:val="single" w:sz="2" w:space="11" w:color="FFFFFF"/>
                    <w:bottom w:val="single" w:sz="2" w:space="1" w:color="FFFFFF"/>
                    <w:right w:val="single" w:sz="2" w:space="4" w:color="FFFFFF"/>
                  </w:divBdr>
                  <w:divsChild>
                    <w:div w:id="611476857">
                      <w:marLeft w:val="0"/>
                      <w:marRight w:val="0"/>
                      <w:marTop w:val="0"/>
                      <w:marBottom w:val="0"/>
                      <w:divBdr>
                        <w:top w:val="none" w:sz="0" w:space="0" w:color="auto"/>
                        <w:left w:val="none" w:sz="0" w:space="0" w:color="auto"/>
                        <w:bottom w:val="none" w:sz="0" w:space="0" w:color="auto"/>
                        <w:right w:val="none" w:sz="0" w:space="0" w:color="auto"/>
                      </w:divBdr>
                    </w:div>
                  </w:divsChild>
                </w:div>
                <w:div w:id="1706178684">
                  <w:marLeft w:val="0"/>
                  <w:marRight w:val="0"/>
                  <w:marTop w:val="0"/>
                  <w:marBottom w:val="0"/>
                  <w:divBdr>
                    <w:top w:val="single" w:sz="2" w:space="1" w:color="FFFFFF"/>
                    <w:left w:val="single" w:sz="2" w:space="11" w:color="FFFFFF"/>
                    <w:bottom w:val="single" w:sz="2" w:space="1" w:color="FFFFFF"/>
                    <w:right w:val="single" w:sz="2" w:space="4" w:color="FFFFFF"/>
                  </w:divBdr>
                  <w:divsChild>
                    <w:div w:id="1458378523">
                      <w:marLeft w:val="0"/>
                      <w:marRight w:val="0"/>
                      <w:marTop w:val="0"/>
                      <w:marBottom w:val="0"/>
                      <w:divBdr>
                        <w:top w:val="none" w:sz="0" w:space="0" w:color="auto"/>
                        <w:left w:val="none" w:sz="0" w:space="0" w:color="auto"/>
                        <w:bottom w:val="none" w:sz="0" w:space="0" w:color="auto"/>
                        <w:right w:val="none" w:sz="0" w:space="0" w:color="auto"/>
                      </w:divBdr>
                    </w:div>
                  </w:divsChild>
                </w:div>
                <w:div w:id="2142728954">
                  <w:marLeft w:val="0"/>
                  <w:marRight w:val="0"/>
                  <w:marTop w:val="0"/>
                  <w:marBottom w:val="0"/>
                  <w:divBdr>
                    <w:top w:val="single" w:sz="2" w:space="1" w:color="FFFFFF"/>
                    <w:left w:val="single" w:sz="2" w:space="11" w:color="FFFFFF"/>
                    <w:bottom w:val="single" w:sz="2" w:space="1" w:color="FFFFFF"/>
                    <w:right w:val="single" w:sz="2" w:space="4" w:color="FFFFFF"/>
                  </w:divBdr>
                  <w:divsChild>
                    <w:div w:id="2070956477">
                      <w:marLeft w:val="0"/>
                      <w:marRight w:val="0"/>
                      <w:marTop w:val="0"/>
                      <w:marBottom w:val="0"/>
                      <w:divBdr>
                        <w:top w:val="none" w:sz="0" w:space="0" w:color="auto"/>
                        <w:left w:val="none" w:sz="0" w:space="0" w:color="auto"/>
                        <w:bottom w:val="none" w:sz="0" w:space="0" w:color="auto"/>
                        <w:right w:val="none" w:sz="0" w:space="0" w:color="auto"/>
                      </w:divBdr>
                    </w:div>
                  </w:divsChild>
                </w:div>
                <w:div w:id="2077584785">
                  <w:marLeft w:val="0"/>
                  <w:marRight w:val="0"/>
                  <w:marTop w:val="0"/>
                  <w:marBottom w:val="0"/>
                  <w:divBdr>
                    <w:top w:val="single" w:sz="2" w:space="1" w:color="FFFFFF"/>
                    <w:left w:val="single" w:sz="2" w:space="11" w:color="FFFFFF"/>
                    <w:bottom w:val="single" w:sz="2" w:space="1" w:color="FFFFFF"/>
                    <w:right w:val="single" w:sz="2" w:space="4" w:color="FFFFFF"/>
                  </w:divBdr>
                  <w:divsChild>
                    <w:div w:id="262156311">
                      <w:marLeft w:val="0"/>
                      <w:marRight w:val="0"/>
                      <w:marTop w:val="0"/>
                      <w:marBottom w:val="0"/>
                      <w:divBdr>
                        <w:top w:val="none" w:sz="0" w:space="0" w:color="auto"/>
                        <w:left w:val="none" w:sz="0" w:space="0" w:color="auto"/>
                        <w:bottom w:val="none" w:sz="0" w:space="0" w:color="auto"/>
                        <w:right w:val="none" w:sz="0" w:space="0" w:color="auto"/>
                      </w:divBdr>
                    </w:div>
                  </w:divsChild>
                </w:div>
                <w:div w:id="361826694">
                  <w:marLeft w:val="0"/>
                  <w:marRight w:val="0"/>
                  <w:marTop w:val="0"/>
                  <w:marBottom w:val="0"/>
                  <w:divBdr>
                    <w:top w:val="single" w:sz="2" w:space="1" w:color="FFFFFF"/>
                    <w:left w:val="single" w:sz="2" w:space="11" w:color="FFFFFF"/>
                    <w:bottom w:val="single" w:sz="2" w:space="1" w:color="FFFFFF"/>
                    <w:right w:val="single" w:sz="2" w:space="4" w:color="FFFFFF"/>
                  </w:divBdr>
                  <w:divsChild>
                    <w:div w:id="2043168150">
                      <w:marLeft w:val="0"/>
                      <w:marRight w:val="0"/>
                      <w:marTop w:val="0"/>
                      <w:marBottom w:val="0"/>
                      <w:divBdr>
                        <w:top w:val="none" w:sz="0" w:space="0" w:color="auto"/>
                        <w:left w:val="none" w:sz="0" w:space="0" w:color="auto"/>
                        <w:bottom w:val="none" w:sz="0" w:space="0" w:color="auto"/>
                        <w:right w:val="none" w:sz="0" w:space="0" w:color="auto"/>
                      </w:divBdr>
                    </w:div>
                  </w:divsChild>
                </w:div>
                <w:div w:id="307057366">
                  <w:marLeft w:val="0"/>
                  <w:marRight w:val="0"/>
                  <w:marTop w:val="0"/>
                  <w:marBottom w:val="0"/>
                  <w:divBdr>
                    <w:top w:val="single" w:sz="2" w:space="1" w:color="FFFFFF"/>
                    <w:left w:val="single" w:sz="2" w:space="11" w:color="FFFFFF"/>
                    <w:bottom w:val="single" w:sz="2" w:space="1" w:color="FFFFFF"/>
                    <w:right w:val="single" w:sz="2" w:space="4" w:color="FFFFFF"/>
                  </w:divBdr>
                  <w:divsChild>
                    <w:div w:id="1438912674">
                      <w:marLeft w:val="0"/>
                      <w:marRight w:val="0"/>
                      <w:marTop w:val="0"/>
                      <w:marBottom w:val="0"/>
                      <w:divBdr>
                        <w:top w:val="none" w:sz="0" w:space="0" w:color="auto"/>
                        <w:left w:val="none" w:sz="0" w:space="0" w:color="auto"/>
                        <w:bottom w:val="none" w:sz="0" w:space="0" w:color="auto"/>
                        <w:right w:val="none" w:sz="0" w:space="0" w:color="auto"/>
                      </w:divBdr>
                    </w:div>
                  </w:divsChild>
                </w:div>
                <w:div w:id="1522358189">
                  <w:marLeft w:val="0"/>
                  <w:marRight w:val="0"/>
                  <w:marTop w:val="0"/>
                  <w:marBottom w:val="0"/>
                  <w:divBdr>
                    <w:top w:val="single" w:sz="2" w:space="1" w:color="FFFFFF"/>
                    <w:left w:val="single" w:sz="2" w:space="11" w:color="FFFFFF"/>
                    <w:bottom w:val="single" w:sz="2" w:space="1" w:color="FFFFFF"/>
                    <w:right w:val="single" w:sz="2" w:space="4" w:color="FFFFFF"/>
                  </w:divBdr>
                  <w:divsChild>
                    <w:div w:id="2027553654">
                      <w:marLeft w:val="0"/>
                      <w:marRight w:val="0"/>
                      <w:marTop w:val="0"/>
                      <w:marBottom w:val="0"/>
                      <w:divBdr>
                        <w:top w:val="none" w:sz="0" w:space="0" w:color="auto"/>
                        <w:left w:val="none" w:sz="0" w:space="0" w:color="auto"/>
                        <w:bottom w:val="none" w:sz="0" w:space="0" w:color="auto"/>
                        <w:right w:val="none" w:sz="0" w:space="0" w:color="auto"/>
                      </w:divBdr>
                    </w:div>
                  </w:divsChild>
                </w:div>
                <w:div w:id="1369722633">
                  <w:marLeft w:val="0"/>
                  <w:marRight w:val="0"/>
                  <w:marTop w:val="0"/>
                  <w:marBottom w:val="0"/>
                  <w:divBdr>
                    <w:top w:val="single" w:sz="2" w:space="1" w:color="FFFFFF"/>
                    <w:left w:val="single" w:sz="2" w:space="11" w:color="FFFFFF"/>
                    <w:bottom w:val="single" w:sz="2" w:space="1" w:color="FFFFFF"/>
                    <w:right w:val="single" w:sz="2" w:space="4" w:color="FFFFFF"/>
                  </w:divBdr>
                  <w:divsChild>
                    <w:div w:id="984162415">
                      <w:marLeft w:val="0"/>
                      <w:marRight w:val="0"/>
                      <w:marTop w:val="0"/>
                      <w:marBottom w:val="0"/>
                      <w:divBdr>
                        <w:top w:val="none" w:sz="0" w:space="0" w:color="auto"/>
                        <w:left w:val="none" w:sz="0" w:space="0" w:color="auto"/>
                        <w:bottom w:val="none" w:sz="0" w:space="0" w:color="auto"/>
                        <w:right w:val="none" w:sz="0" w:space="0" w:color="auto"/>
                      </w:divBdr>
                    </w:div>
                  </w:divsChild>
                </w:div>
                <w:div w:id="1665889799">
                  <w:marLeft w:val="0"/>
                  <w:marRight w:val="0"/>
                  <w:marTop w:val="0"/>
                  <w:marBottom w:val="0"/>
                  <w:divBdr>
                    <w:top w:val="single" w:sz="2" w:space="1" w:color="FFFFFF"/>
                    <w:left w:val="single" w:sz="2" w:space="11" w:color="FFFFFF"/>
                    <w:bottom w:val="single" w:sz="2" w:space="1" w:color="FFFFFF"/>
                    <w:right w:val="single" w:sz="2" w:space="4" w:color="FFFFFF"/>
                  </w:divBdr>
                  <w:divsChild>
                    <w:div w:id="460156084">
                      <w:marLeft w:val="0"/>
                      <w:marRight w:val="0"/>
                      <w:marTop w:val="0"/>
                      <w:marBottom w:val="0"/>
                      <w:divBdr>
                        <w:top w:val="none" w:sz="0" w:space="0" w:color="auto"/>
                        <w:left w:val="none" w:sz="0" w:space="0" w:color="auto"/>
                        <w:bottom w:val="none" w:sz="0" w:space="0" w:color="auto"/>
                        <w:right w:val="none" w:sz="0" w:space="0" w:color="auto"/>
                      </w:divBdr>
                    </w:div>
                  </w:divsChild>
                </w:div>
                <w:div w:id="1602492617">
                  <w:marLeft w:val="0"/>
                  <w:marRight w:val="0"/>
                  <w:marTop w:val="0"/>
                  <w:marBottom w:val="0"/>
                  <w:divBdr>
                    <w:top w:val="single" w:sz="2" w:space="1" w:color="FFFFFF"/>
                    <w:left w:val="single" w:sz="2" w:space="11" w:color="FFFFFF"/>
                    <w:bottom w:val="single" w:sz="2" w:space="1" w:color="FFFFFF"/>
                    <w:right w:val="single" w:sz="2" w:space="4" w:color="FFFFFF"/>
                  </w:divBdr>
                  <w:divsChild>
                    <w:div w:id="233663261">
                      <w:marLeft w:val="0"/>
                      <w:marRight w:val="0"/>
                      <w:marTop w:val="0"/>
                      <w:marBottom w:val="0"/>
                      <w:divBdr>
                        <w:top w:val="none" w:sz="0" w:space="0" w:color="auto"/>
                        <w:left w:val="none" w:sz="0" w:space="0" w:color="auto"/>
                        <w:bottom w:val="none" w:sz="0" w:space="0" w:color="auto"/>
                        <w:right w:val="none" w:sz="0" w:space="0" w:color="auto"/>
                      </w:divBdr>
                    </w:div>
                  </w:divsChild>
                </w:div>
                <w:div w:id="1341346443">
                  <w:marLeft w:val="0"/>
                  <w:marRight w:val="0"/>
                  <w:marTop w:val="0"/>
                  <w:marBottom w:val="0"/>
                  <w:divBdr>
                    <w:top w:val="single" w:sz="2" w:space="1" w:color="FFFFFF"/>
                    <w:left w:val="single" w:sz="2" w:space="11" w:color="FFFFFF"/>
                    <w:bottom w:val="single" w:sz="2" w:space="1" w:color="FFFFFF"/>
                    <w:right w:val="single" w:sz="2" w:space="4" w:color="FFFFFF"/>
                  </w:divBdr>
                  <w:divsChild>
                    <w:div w:id="1855340180">
                      <w:marLeft w:val="0"/>
                      <w:marRight w:val="0"/>
                      <w:marTop w:val="0"/>
                      <w:marBottom w:val="0"/>
                      <w:divBdr>
                        <w:top w:val="none" w:sz="0" w:space="0" w:color="auto"/>
                        <w:left w:val="none" w:sz="0" w:space="0" w:color="auto"/>
                        <w:bottom w:val="none" w:sz="0" w:space="0" w:color="auto"/>
                        <w:right w:val="none" w:sz="0" w:space="0" w:color="auto"/>
                      </w:divBdr>
                    </w:div>
                  </w:divsChild>
                </w:div>
                <w:div w:id="1485318365">
                  <w:marLeft w:val="0"/>
                  <w:marRight w:val="0"/>
                  <w:marTop w:val="0"/>
                  <w:marBottom w:val="0"/>
                  <w:divBdr>
                    <w:top w:val="single" w:sz="2" w:space="1" w:color="FFFFFF"/>
                    <w:left w:val="single" w:sz="2" w:space="11" w:color="FFFFFF"/>
                    <w:bottom w:val="single" w:sz="2" w:space="1" w:color="FFFFFF"/>
                    <w:right w:val="single" w:sz="2" w:space="4" w:color="FFFFFF"/>
                  </w:divBdr>
                  <w:divsChild>
                    <w:div w:id="736897256">
                      <w:marLeft w:val="0"/>
                      <w:marRight w:val="0"/>
                      <w:marTop w:val="0"/>
                      <w:marBottom w:val="0"/>
                      <w:divBdr>
                        <w:top w:val="none" w:sz="0" w:space="0" w:color="auto"/>
                        <w:left w:val="none" w:sz="0" w:space="0" w:color="auto"/>
                        <w:bottom w:val="none" w:sz="0" w:space="0" w:color="auto"/>
                        <w:right w:val="none" w:sz="0" w:space="0" w:color="auto"/>
                      </w:divBdr>
                    </w:div>
                  </w:divsChild>
                </w:div>
                <w:div w:id="1878658446">
                  <w:marLeft w:val="0"/>
                  <w:marRight w:val="0"/>
                  <w:marTop w:val="0"/>
                  <w:marBottom w:val="0"/>
                  <w:divBdr>
                    <w:top w:val="single" w:sz="2" w:space="1" w:color="FFFFFF"/>
                    <w:left w:val="single" w:sz="2" w:space="11" w:color="FFFFFF"/>
                    <w:bottom w:val="single" w:sz="2" w:space="1" w:color="FFFFFF"/>
                    <w:right w:val="single" w:sz="2" w:space="4" w:color="FFFFFF"/>
                  </w:divBdr>
                  <w:divsChild>
                    <w:div w:id="1290012879">
                      <w:marLeft w:val="0"/>
                      <w:marRight w:val="0"/>
                      <w:marTop w:val="0"/>
                      <w:marBottom w:val="0"/>
                      <w:divBdr>
                        <w:top w:val="none" w:sz="0" w:space="0" w:color="auto"/>
                        <w:left w:val="none" w:sz="0" w:space="0" w:color="auto"/>
                        <w:bottom w:val="none" w:sz="0" w:space="0" w:color="auto"/>
                        <w:right w:val="none" w:sz="0" w:space="0" w:color="auto"/>
                      </w:divBdr>
                    </w:div>
                  </w:divsChild>
                </w:div>
                <w:div w:id="475032289">
                  <w:marLeft w:val="0"/>
                  <w:marRight w:val="0"/>
                  <w:marTop w:val="0"/>
                  <w:marBottom w:val="0"/>
                  <w:divBdr>
                    <w:top w:val="single" w:sz="2" w:space="1" w:color="FFFFFF"/>
                    <w:left w:val="single" w:sz="2" w:space="11" w:color="FFFFFF"/>
                    <w:bottom w:val="single" w:sz="2" w:space="1" w:color="FFFFFF"/>
                    <w:right w:val="single" w:sz="2" w:space="4" w:color="FFFFFF"/>
                  </w:divBdr>
                  <w:divsChild>
                    <w:div w:id="378288469">
                      <w:marLeft w:val="0"/>
                      <w:marRight w:val="0"/>
                      <w:marTop w:val="0"/>
                      <w:marBottom w:val="0"/>
                      <w:divBdr>
                        <w:top w:val="none" w:sz="0" w:space="0" w:color="auto"/>
                        <w:left w:val="none" w:sz="0" w:space="0" w:color="auto"/>
                        <w:bottom w:val="none" w:sz="0" w:space="0" w:color="auto"/>
                        <w:right w:val="none" w:sz="0" w:space="0" w:color="auto"/>
                      </w:divBdr>
                    </w:div>
                  </w:divsChild>
                </w:div>
                <w:div w:id="397099917">
                  <w:marLeft w:val="0"/>
                  <w:marRight w:val="0"/>
                  <w:marTop w:val="0"/>
                  <w:marBottom w:val="0"/>
                  <w:divBdr>
                    <w:top w:val="single" w:sz="2" w:space="1" w:color="FFFFFF"/>
                    <w:left w:val="single" w:sz="2" w:space="11" w:color="FFFFFF"/>
                    <w:bottom w:val="single" w:sz="2" w:space="1" w:color="FFFFFF"/>
                    <w:right w:val="single" w:sz="2" w:space="4" w:color="FFFFFF"/>
                  </w:divBdr>
                  <w:divsChild>
                    <w:div w:id="1518469124">
                      <w:marLeft w:val="0"/>
                      <w:marRight w:val="0"/>
                      <w:marTop w:val="0"/>
                      <w:marBottom w:val="0"/>
                      <w:divBdr>
                        <w:top w:val="none" w:sz="0" w:space="0" w:color="auto"/>
                        <w:left w:val="none" w:sz="0" w:space="0" w:color="auto"/>
                        <w:bottom w:val="none" w:sz="0" w:space="0" w:color="auto"/>
                        <w:right w:val="none" w:sz="0" w:space="0" w:color="auto"/>
                      </w:divBdr>
                    </w:div>
                  </w:divsChild>
                </w:div>
                <w:div w:id="1652173651">
                  <w:marLeft w:val="0"/>
                  <w:marRight w:val="0"/>
                  <w:marTop w:val="0"/>
                  <w:marBottom w:val="0"/>
                  <w:divBdr>
                    <w:top w:val="single" w:sz="2" w:space="1" w:color="FFFFFF"/>
                    <w:left w:val="single" w:sz="2" w:space="11" w:color="FFFFFF"/>
                    <w:bottom w:val="single" w:sz="2" w:space="1" w:color="FFFFFF"/>
                    <w:right w:val="single" w:sz="2" w:space="4" w:color="FFFFFF"/>
                  </w:divBdr>
                  <w:divsChild>
                    <w:div w:id="319239808">
                      <w:marLeft w:val="0"/>
                      <w:marRight w:val="0"/>
                      <w:marTop w:val="0"/>
                      <w:marBottom w:val="0"/>
                      <w:divBdr>
                        <w:top w:val="none" w:sz="0" w:space="0" w:color="auto"/>
                        <w:left w:val="none" w:sz="0" w:space="0" w:color="auto"/>
                        <w:bottom w:val="none" w:sz="0" w:space="0" w:color="auto"/>
                        <w:right w:val="none" w:sz="0" w:space="0" w:color="auto"/>
                      </w:divBdr>
                    </w:div>
                  </w:divsChild>
                </w:div>
                <w:div w:id="2117366331">
                  <w:marLeft w:val="0"/>
                  <w:marRight w:val="0"/>
                  <w:marTop w:val="0"/>
                  <w:marBottom w:val="0"/>
                  <w:divBdr>
                    <w:top w:val="single" w:sz="2" w:space="1" w:color="FFFFFF"/>
                    <w:left w:val="single" w:sz="2" w:space="11" w:color="FFFFFF"/>
                    <w:bottom w:val="single" w:sz="2" w:space="1" w:color="FFFFFF"/>
                    <w:right w:val="single" w:sz="2" w:space="4" w:color="FFFFFF"/>
                  </w:divBdr>
                  <w:divsChild>
                    <w:div w:id="620040403">
                      <w:marLeft w:val="0"/>
                      <w:marRight w:val="0"/>
                      <w:marTop w:val="0"/>
                      <w:marBottom w:val="0"/>
                      <w:divBdr>
                        <w:top w:val="none" w:sz="0" w:space="0" w:color="auto"/>
                        <w:left w:val="none" w:sz="0" w:space="0" w:color="auto"/>
                        <w:bottom w:val="none" w:sz="0" w:space="0" w:color="auto"/>
                        <w:right w:val="none" w:sz="0" w:space="0" w:color="auto"/>
                      </w:divBdr>
                    </w:div>
                  </w:divsChild>
                </w:div>
                <w:div w:id="550849880">
                  <w:marLeft w:val="0"/>
                  <w:marRight w:val="0"/>
                  <w:marTop w:val="0"/>
                  <w:marBottom w:val="0"/>
                  <w:divBdr>
                    <w:top w:val="single" w:sz="2" w:space="1" w:color="FFFFFF"/>
                    <w:left w:val="single" w:sz="2" w:space="11" w:color="FFFFFF"/>
                    <w:bottom w:val="single" w:sz="2" w:space="1" w:color="FFFFFF"/>
                    <w:right w:val="single" w:sz="2" w:space="4" w:color="FFFFFF"/>
                  </w:divBdr>
                  <w:divsChild>
                    <w:div w:id="1893078735">
                      <w:marLeft w:val="0"/>
                      <w:marRight w:val="0"/>
                      <w:marTop w:val="0"/>
                      <w:marBottom w:val="0"/>
                      <w:divBdr>
                        <w:top w:val="none" w:sz="0" w:space="0" w:color="auto"/>
                        <w:left w:val="none" w:sz="0" w:space="0" w:color="auto"/>
                        <w:bottom w:val="none" w:sz="0" w:space="0" w:color="auto"/>
                        <w:right w:val="none" w:sz="0" w:space="0" w:color="auto"/>
                      </w:divBdr>
                    </w:div>
                  </w:divsChild>
                </w:div>
                <w:div w:id="1940482948">
                  <w:marLeft w:val="0"/>
                  <w:marRight w:val="0"/>
                  <w:marTop w:val="0"/>
                  <w:marBottom w:val="0"/>
                  <w:divBdr>
                    <w:top w:val="single" w:sz="2" w:space="1" w:color="FFFFFF"/>
                    <w:left w:val="single" w:sz="2" w:space="11" w:color="FFFFFF"/>
                    <w:bottom w:val="single" w:sz="2" w:space="1" w:color="FFFFFF"/>
                    <w:right w:val="single" w:sz="2" w:space="4" w:color="FFFFFF"/>
                  </w:divBdr>
                  <w:divsChild>
                    <w:div w:id="1449473801">
                      <w:marLeft w:val="0"/>
                      <w:marRight w:val="0"/>
                      <w:marTop w:val="0"/>
                      <w:marBottom w:val="0"/>
                      <w:divBdr>
                        <w:top w:val="none" w:sz="0" w:space="0" w:color="auto"/>
                        <w:left w:val="none" w:sz="0" w:space="0" w:color="auto"/>
                        <w:bottom w:val="none" w:sz="0" w:space="0" w:color="auto"/>
                        <w:right w:val="none" w:sz="0" w:space="0" w:color="auto"/>
                      </w:divBdr>
                    </w:div>
                  </w:divsChild>
                </w:div>
                <w:div w:id="2036690085">
                  <w:marLeft w:val="0"/>
                  <w:marRight w:val="0"/>
                  <w:marTop w:val="0"/>
                  <w:marBottom w:val="0"/>
                  <w:divBdr>
                    <w:top w:val="single" w:sz="2" w:space="1" w:color="FFFFFF"/>
                    <w:left w:val="single" w:sz="2" w:space="11" w:color="FFFFFF"/>
                    <w:bottom w:val="single" w:sz="2" w:space="4" w:color="FFFFFF"/>
                    <w:right w:val="single" w:sz="2" w:space="4" w:color="FFFFFF"/>
                  </w:divBdr>
                  <w:divsChild>
                    <w:div w:id="14930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3705">
          <w:marLeft w:val="0"/>
          <w:marRight w:val="0"/>
          <w:marTop w:val="0"/>
          <w:marBottom w:val="300"/>
          <w:divBdr>
            <w:top w:val="none" w:sz="0" w:space="0" w:color="auto"/>
            <w:left w:val="none" w:sz="0" w:space="0" w:color="auto"/>
            <w:bottom w:val="none" w:sz="0" w:space="0" w:color="auto"/>
            <w:right w:val="none" w:sz="0" w:space="0" w:color="auto"/>
          </w:divBdr>
          <w:divsChild>
            <w:div w:id="256014633">
              <w:marLeft w:val="0"/>
              <w:marRight w:val="0"/>
              <w:marTop w:val="0"/>
              <w:marBottom w:val="0"/>
              <w:divBdr>
                <w:top w:val="none" w:sz="0" w:space="0" w:color="auto"/>
                <w:left w:val="none" w:sz="0" w:space="0" w:color="auto"/>
                <w:bottom w:val="none" w:sz="0" w:space="0" w:color="auto"/>
                <w:right w:val="none" w:sz="0" w:space="0" w:color="auto"/>
              </w:divBdr>
              <w:divsChild>
                <w:div w:id="1863006085">
                  <w:marLeft w:val="0"/>
                  <w:marRight w:val="0"/>
                  <w:marTop w:val="0"/>
                  <w:marBottom w:val="0"/>
                  <w:divBdr>
                    <w:top w:val="single" w:sz="2" w:space="4" w:color="FFFFFF"/>
                    <w:left w:val="single" w:sz="2" w:space="11" w:color="FFFFFF"/>
                    <w:bottom w:val="single" w:sz="2" w:space="1" w:color="FFFFFF"/>
                    <w:right w:val="single" w:sz="2" w:space="4" w:color="FFFFFF"/>
                  </w:divBdr>
                  <w:divsChild>
                    <w:div w:id="801197595">
                      <w:marLeft w:val="0"/>
                      <w:marRight w:val="0"/>
                      <w:marTop w:val="0"/>
                      <w:marBottom w:val="0"/>
                      <w:divBdr>
                        <w:top w:val="none" w:sz="0" w:space="0" w:color="auto"/>
                        <w:left w:val="none" w:sz="0" w:space="0" w:color="auto"/>
                        <w:bottom w:val="none" w:sz="0" w:space="0" w:color="auto"/>
                        <w:right w:val="none" w:sz="0" w:space="0" w:color="auto"/>
                      </w:divBdr>
                    </w:div>
                  </w:divsChild>
                </w:div>
                <w:div w:id="282007392">
                  <w:marLeft w:val="0"/>
                  <w:marRight w:val="0"/>
                  <w:marTop w:val="0"/>
                  <w:marBottom w:val="0"/>
                  <w:divBdr>
                    <w:top w:val="single" w:sz="2" w:space="1" w:color="FFFFFF"/>
                    <w:left w:val="single" w:sz="2" w:space="11" w:color="FFFFFF"/>
                    <w:bottom w:val="single" w:sz="2" w:space="1" w:color="FFFFFF"/>
                    <w:right w:val="single" w:sz="2" w:space="4" w:color="FFFFFF"/>
                  </w:divBdr>
                  <w:divsChild>
                    <w:div w:id="2051683819">
                      <w:marLeft w:val="0"/>
                      <w:marRight w:val="0"/>
                      <w:marTop w:val="0"/>
                      <w:marBottom w:val="0"/>
                      <w:divBdr>
                        <w:top w:val="none" w:sz="0" w:space="0" w:color="auto"/>
                        <w:left w:val="none" w:sz="0" w:space="0" w:color="auto"/>
                        <w:bottom w:val="none" w:sz="0" w:space="0" w:color="auto"/>
                        <w:right w:val="none" w:sz="0" w:space="0" w:color="auto"/>
                      </w:divBdr>
                    </w:div>
                  </w:divsChild>
                </w:div>
                <w:div w:id="773020227">
                  <w:marLeft w:val="0"/>
                  <w:marRight w:val="0"/>
                  <w:marTop w:val="0"/>
                  <w:marBottom w:val="0"/>
                  <w:divBdr>
                    <w:top w:val="single" w:sz="2" w:space="1" w:color="FFFFFF"/>
                    <w:left w:val="single" w:sz="2" w:space="11" w:color="FFFFFF"/>
                    <w:bottom w:val="single" w:sz="2" w:space="1" w:color="FFFFFF"/>
                    <w:right w:val="single" w:sz="2" w:space="4" w:color="FFFFFF"/>
                  </w:divBdr>
                  <w:divsChild>
                    <w:div w:id="1198086675">
                      <w:marLeft w:val="0"/>
                      <w:marRight w:val="0"/>
                      <w:marTop w:val="0"/>
                      <w:marBottom w:val="0"/>
                      <w:divBdr>
                        <w:top w:val="none" w:sz="0" w:space="0" w:color="auto"/>
                        <w:left w:val="none" w:sz="0" w:space="0" w:color="auto"/>
                        <w:bottom w:val="none" w:sz="0" w:space="0" w:color="auto"/>
                        <w:right w:val="none" w:sz="0" w:space="0" w:color="auto"/>
                      </w:divBdr>
                    </w:div>
                  </w:divsChild>
                </w:div>
                <w:div w:id="310211391">
                  <w:marLeft w:val="0"/>
                  <w:marRight w:val="0"/>
                  <w:marTop w:val="0"/>
                  <w:marBottom w:val="0"/>
                  <w:divBdr>
                    <w:top w:val="single" w:sz="2" w:space="1" w:color="FFFFFF"/>
                    <w:left w:val="single" w:sz="2" w:space="11" w:color="FFFFFF"/>
                    <w:bottom w:val="single" w:sz="2" w:space="1" w:color="FFFFFF"/>
                    <w:right w:val="single" w:sz="2" w:space="4" w:color="FFFFFF"/>
                  </w:divBdr>
                  <w:divsChild>
                    <w:div w:id="1849098734">
                      <w:marLeft w:val="0"/>
                      <w:marRight w:val="0"/>
                      <w:marTop w:val="0"/>
                      <w:marBottom w:val="0"/>
                      <w:divBdr>
                        <w:top w:val="none" w:sz="0" w:space="0" w:color="auto"/>
                        <w:left w:val="none" w:sz="0" w:space="0" w:color="auto"/>
                        <w:bottom w:val="none" w:sz="0" w:space="0" w:color="auto"/>
                        <w:right w:val="none" w:sz="0" w:space="0" w:color="auto"/>
                      </w:divBdr>
                    </w:div>
                  </w:divsChild>
                </w:div>
                <w:div w:id="1963920503">
                  <w:marLeft w:val="0"/>
                  <w:marRight w:val="0"/>
                  <w:marTop w:val="0"/>
                  <w:marBottom w:val="0"/>
                  <w:divBdr>
                    <w:top w:val="single" w:sz="2" w:space="1" w:color="FFFFFF"/>
                    <w:left w:val="single" w:sz="2" w:space="11" w:color="FFFFFF"/>
                    <w:bottom w:val="single" w:sz="2" w:space="1" w:color="FFFFFF"/>
                    <w:right w:val="single" w:sz="2" w:space="4" w:color="FFFFFF"/>
                  </w:divBdr>
                  <w:divsChild>
                    <w:div w:id="1906529275">
                      <w:marLeft w:val="0"/>
                      <w:marRight w:val="0"/>
                      <w:marTop w:val="0"/>
                      <w:marBottom w:val="0"/>
                      <w:divBdr>
                        <w:top w:val="none" w:sz="0" w:space="0" w:color="auto"/>
                        <w:left w:val="none" w:sz="0" w:space="0" w:color="auto"/>
                        <w:bottom w:val="none" w:sz="0" w:space="0" w:color="auto"/>
                        <w:right w:val="none" w:sz="0" w:space="0" w:color="auto"/>
                      </w:divBdr>
                    </w:div>
                  </w:divsChild>
                </w:div>
                <w:div w:id="1927379736">
                  <w:marLeft w:val="0"/>
                  <w:marRight w:val="0"/>
                  <w:marTop w:val="0"/>
                  <w:marBottom w:val="0"/>
                  <w:divBdr>
                    <w:top w:val="single" w:sz="2" w:space="1" w:color="FFFFFF"/>
                    <w:left w:val="single" w:sz="2" w:space="11" w:color="FFFFFF"/>
                    <w:bottom w:val="single" w:sz="2" w:space="1" w:color="FFFFFF"/>
                    <w:right w:val="single" w:sz="2" w:space="4" w:color="FFFFFF"/>
                  </w:divBdr>
                  <w:divsChild>
                    <w:div w:id="812603675">
                      <w:marLeft w:val="0"/>
                      <w:marRight w:val="0"/>
                      <w:marTop w:val="0"/>
                      <w:marBottom w:val="0"/>
                      <w:divBdr>
                        <w:top w:val="none" w:sz="0" w:space="0" w:color="auto"/>
                        <w:left w:val="none" w:sz="0" w:space="0" w:color="auto"/>
                        <w:bottom w:val="none" w:sz="0" w:space="0" w:color="auto"/>
                        <w:right w:val="none" w:sz="0" w:space="0" w:color="auto"/>
                      </w:divBdr>
                    </w:div>
                  </w:divsChild>
                </w:div>
                <w:div w:id="1403060646">
                  <w:marLeft w:val="0"/>
                  <w:marRight w:val="0"/>
                  <w:marTop w:val="0"/>
                  <w:marBottom w:val="0"/>
                  <w:divBdr>
                    <w:top w:val="single" w:sz="2" w:space="1" w:color="FFFFFF"/>
                    <w:left w:val="single" w:sz="2" w:space="11" w:color="FFFFFF"/>
                    <w:bottom w:val="single" w:sz="2" w:space="1" w:color="FFFFFF"/>
                    <w:right w:val="single" w:sz="2" w:space="4" w:color="FFFFFF"/>
                  </w:divBdr>
                  <w:divsChild>
                    <w:div w:id="1736127500">
                      <w:marLeft w:val="0"/>
                      <w:marRight w:val="0"/>
                      <w:marTop w:val="0"/>
                      <w:marBottom w:val="0"/>
                      <w:divBdr>
                        <w:top w:val="none" w:sz="0" w:space="0" w:color="auto"/>
                        <w:left w:val="none" w:sz="0" w:space="0" w:color="auto"/>
                        <w:bottom w:val="none" w:sz="0" w:space="0" w:color="auto"/>
                        <w:right w:val="none" w:sz="0" w:space="0" w:color="auto"/>
                      </w:divBdr>
                    </w:div>
                  </w:divsChild>
                </w:div>
                <w:div w:id="445319694">
                  <w:marLeft w:val="0"/>
                  <w:marRight w:val="0"/>
                  <w:marTop w:val="0"/>
                  <w:marBottom w:val="0"/>
                  <w:divBdr>
                    <w:top w:val="single" w:sz="2" w:space="1" w:color="FFFFFF"/>
                    <w:left w:val="single" w:sz="2" w:space="11" w:color="FFFFFF"/>
                    <w:bottom w:val="single" w:sz="2" w:space="1" w:color="FFFFFF"/>
                    <w:right w:val="single" w:sz="2" w:space="4" w:color="FFFFFF"/>
                  </w:divBdr>
                  <w:divsChild>
                    <w:div w:id="1381979042">
                      <w:marLeft w:val="0"/>
                      <w:marRight w:val="0"/>
                      <w:marTop w:val="0"/>
                      <w:marBottom w:val="0"/>
                      <w:divBdr>
                        <w:top w:val="none" w:sz="0" w:space="0" w:color="auto"/>
                        <w:left w:val="none" w:sz="0" w:space="0" w:color="auto"/>
                        <w:bottom w:val="none" w:sz="0" w:space="0" w:color="auto"/>
                        <w:right w:val="none" w:sz="0" w:space="0" w:color="auto"/>
                      </w:divBdr>
                    </w:div>
                  </w:divsChild>
                </w:div>
                <w:div w:id="1659458863">
                  <w:marLeft w:val="0"/>
                  <w:marRight w:val="0"/>
                  <w:marTop w:val="0"/>
                  <w:marBottom w:val="0"/>
                  <w:divBdr>
                    <w:top w:val="single" w:sz="2" w:space="1" w:color="FFFFFF"/>
                    <w:left w:val="single" w:sz="2" w:space="11" w:color="FFFFFF"/>
                    <w:bottom w:val="single" w:sz="2" w:space="1" w:color="FFFFFF"/>
                    <w:right w:val="single" w:sz="2" w:space="4" w:color="FFFFFF"/>
                  </w:divBdr>
                  <w:divsChild>
                    <w:div w:id="1249189913">
                      <w:marLeft w:val="0"/>
                      <w:marRight w:val="0"/>
                      <w:marTop w:val="0"/>
                      <w:marBottom w:val="0"/>
                      <w:divBdr>
                        <w:top w:val="none" w:sz="0" w:space="0" w:color="auto"/>
                        <w:left w:val="none" w:sz="0" w:space="0" w:color="auto"/>
                        <w:bottom w:val="none" w:sz="0" w:space="0" w:color="auto"/>
                        <w:right w:val="none" w:sz="0" w:space="0" w:color="auto"/>
                      </w:divBdr>
                    </w:div>
                  </w:divsChild>
                </w:div>
                <w:div w:id="1084104994">
                  <w:marLeft w:val="0"/>
                  <w:marRight w:val="0"/>
                  <w:marTop w:val="0"/>
                  <w:marBottom w:val="0"/>
                  <w:divBdr>
                    <w:top w:val="single" w:sz="2" w:space="1" w:color="FFFFFF"/>
                    <w:left w:val="single" w:sz="2" w:space="11" w:color="FFFFFF"/>
                    <w:bottom w:val="single" w:sz="2" w:space="1" w:color="FFFFFF"/>
                    <w:right w:val="single" w:sz="2" w:space="4" w:color="FFFFFF"/>
                  </w:divBdr>
                  <w:divsChild>
                    <w:div w:id="279459085">
                      <w:marLeft w:val="0"/>
                      <w:marRight w:val="0"/>
                      <w:marTop w:val="0"/>
                      <w:marBottom w:val="0"/>
                      <w:divBdr>
                        <w:top w:val="none" w:sz="0" w:space="0" w:color="auto"/>
                        <w:left w:val="none" w:sz="0" w:space="0" w:color="auto"/>
                        <w:bottom w:val="none" w:sz="0" w:space="0" w:color="auto"/>
                        <w:right w:val="none" w:sz="0" w:space="0" w:color="auto"/>
                      </w:divBdr>
                    </w:div>
                  </w:divsChild>
                </w:div>
                <w:div w:id="477579569">
                  <w:marLeft w:val="0"/>
                  <w:marRight w:val="0"/>
                  <w:marTop w:val="0"/>
                  <w:marBottom w:val="0"/>
                  <w:divBdr>
                    <w:top w:val="single" w:sz="2" w:space="1" w:color="FFFFFF"/>
                    <w:left w:val="single" w:sz="2" w:space="11" w:color="FFFFFF"/>
                    <w:bottom w:val="single" w:sz="2" w:space="1" w:color="FFFFFF"/>
                    <w:right w:val="single" w:sz="2" w:space="4" w:color="FFFFFF"/>
                  </w:divBdr>
                  <w:divsChild>
                    <w:div w:id="818039277">
                      <w:marLeft w:val="0"/>
                      <w:marRight w:val="0"/>
                      <w:marTop w:val="0"/>
                      <w:marBottom w:val="0"/>
                      <w:divBdr>
                        <w:top w:val="none" w:sz="0" w:space="0" w:color="auto"/>
                        <w:left w:val="none" w:sz="0" w:space="0" w:color="auto"/>
                        <w:bottom w:val="none" w:sz="0" w:space="0" w:color="auto"/>
                        <w:right w:val="none" w:sz="0" w:space="0" w:color="auto"/>
                      </w:divBdr>
                    </w:div>
                  </w:divsChild>
                </w:div>
                <w:div w:id="752358193">
                  <w:marLeft w:val="0"/>
                  <w:marRight w:val="0"/>
                  <w:marTop w:val="0"/>
                  <w:marBottom w:val="0"/>
                  <w:divBdr>
                    <w:top w:val="single" w:sz="2" w:space="1" w:color="FFFFFF"/>
                    <w:left w:val="single" w:sz="2" w:space="11" w:color="FFFFFF"/>
                    <w:bottom w:val="single" w:sz="2" w:space="1" w:color="FFFFFF"/>
                    <w:right w:val="single" w:sz="2" w:space="4" w:color="FFFFFF"/>
                  </w:divBdr>
                  <w:divsChild>
                    <w:div w:id="1769498235">
                      <w:marLeft w:val="0"/>
                      <w:marRight w:val="0"/>
                      <w:marTop w:val="0"/>
                      <w:marBottom w:val="0"/>
                      <w:divBdr>
                        <w:top w:val="none" w:sz="0" w:space="0" w:color="auto"/>
                        <w:left w:val="none" w:sz="0" w:space="0" w:color="auto"/>
                        <w:bottom w:val="none" w:sz="0" w:space="0" w:color="auto"/>
                        <w:right w:val="none" w:sz="0" w:space="0" w:color="auto"/>
                      </w:divBdr>
                    </w:div>
                  </w:divsChild>
                </w:div>
                <w:div w:id="989599783">
                  <w:marLeft w:val="0"/>
                  <w:marRight w:val="0"/>
                  <w:marTop w:val="0"/>
                  <w:marBottom w:val="0"/>
                  <w:divBdr>
                    <w:top w:val="single" w:sz="2" w:space="1" w:color="FFFFFF"/>
                    <w:left w:val="single" w:sz="2" w:space="11" w:color="FFFFFF"/>
                    <w:bottom w:val="single" w:sz="2" w:space="1" w:color="FFFFFF"/>
                    <w:right w:val="single" w:sz="2" w:space="4" w:color="FFFFFF"/>
                  </w:divBdr>
                  <w:divsChild>
                    <w:div w:id="1185169601">
                      <w:marLeft w:val="0"/>
                      <w:marRight w:val="0"/>
                      <w:marTop w:val="0"/>
                      <w:marBottom w:val="0"/>
                      <w:divBdr>
                        <w:top w:val="none" w:sz="0" w:space="0" w:color="auto"/>
                        <w:left w:val="none" w:sz="0" w:space="0" w:color="auto"/>
                        <w:bottom w:val="none" w:sz="0" w:space="0" w:color="auto"/>
                        <w:right w:val="none" w:sz="0" w:space="0" w:color="auto"/>
                      </w:divBdr>
                    </w:div>
                  </w:divsChild>
                </w:div>
                <w:div w:id="256063066">
                  <w:marLeft w:val="0"/>
                  <w:marRight w:val="0"/>
                  <w:marTop w:val="0"/>
                  <w:marBottom w:val="0"/>
                  <w:divBdr>
                    <w:top w:val="single" w:sz="2" w:space="1" w:color="FFFFFF"/>
                    <w:left w:val="single" w:sz="2" w:space="11" w:color="FFFFFF"/>
                    <w:bottom w:val="single" w:sz="2" w:space="1" w:color="FFFFFF"/>
                    <w:right w:val="single" w:sz="2" w:space="4" w:color="FFFFFF"/>
                  </w:divBdr>
                  <w:divsChild>
                    <w:div w:id="394742723">
                      <w:marLeft w:val="0"/>
                      <w:marRight w:val="0"/>
                      <w:marTop w:val="0"/>
                      <w:marBottom w:val="0"/>
                      <w:divBdr>
                        <w:top w:val="none" w:sz="0" w:space="0" w:color="auto"/>
                        <w:left w:val="none" w:sz="0" w:space="0" w:color="auto"/>
                        <w:bottom w:val="none" w:sz="0" w:space="0" w:color="auto"/>
                        <w:right w:val="none" w:sz="0" w:space="0" w:color="auto"/>
                      </w:divBdr>
                    </w:div>
                  </w:divsChild>
                </w:div>
                <w:div w:id="1503541530">
                  <w:marLeft w:val="0"/>
                  <w:marRight w:val="0"/>
                  <w:marTop w:val="0"/>
                  <w:marBottom w:val="0"/>
                  <w:divBdr>
                    <w:top w:val="single" w:sz="2" w:space="1" w:color="FFFFFF"/>
                    <w:left w:val="single" w:sz="2" w:space="11" w:color="FFFFFF"/>
                    <w:bottom w:val="single" w:sz="2" w:space="1" w:color="FFFFFF"/>
                    <w:right w:val="single" w:sz="2" w:space="4" w:color="FFFFFF"/>
                  </w:divBdr>
                  <w:divsChild>
                    <w:div w:id="1039743549">
                      <w:marLeft w:val="0"/>
                      <w:marRight w:val="0"/>
                      <w:marTop w:val="0"/>
                      <w:marBottom w:val="0"/>
                      <w:divBdr>
                        <w:top w:val="none" w:sz="0" w:space="0" w:color="auto"/>
                        <w:left w:val="none" w:sz="0" w:space="0" w:color="auto"/>
                        <w:bottom w:val="none" w:sz="0" w:space="0" w:color="auto"/>
                        <w:right w:val="none" w:sz="0" w:space="0" w:color="auto"/>
                      </w:divBdr>
                    </w:div>
                  </w:divsChild>
                </w:div>
                <w:div w:id="58091025">
                  <w:marLeft w:val="0"/>
                  <w:marRight w:val="0"/>
                  <w:marTop w:val="0"/>
                  <w:marBottom w:val="0"/>
                  <w:divBdr>
                    <w:top w:val="single" w:sz="2" w:space="1" w:color="FFFFFF"/>
                    <w:left w:val="single" w:sz="2" w:space="11" w:color="FFFFFF"/>
                    <w:bottom w:val="single" w:sz="2" w:space="1" w:color="FFFFFF"/>
                    <w:right w:val="single" w:sz="2" w:space="4" w:color="FFFFFF"/>
                  </w:divBdr>
                  <w:divsChild>
                    <w:div w:id="914779938">
                      <w:marLeft w:val="0"/>
                      <w:marRight w:val="0"/>
                      <w:marTop w:val="0"/>
                      <w:marBottom w:val="0"/>
                      <w:divBdr>
                        <w:top w:val="none" w:sz="0" w:space="0" w:color="auto"/>
                        <w:left w:val="none" w:sz="0" w:space="0" w:color="auto"/>
                        <w:bottom w:val="none" w:sz="0" w:space="0" w:color="auto"/>
                        <w:right w:val="none" w:sz="0" w:space="0" w:color="auto"/>
                      </w:divBdr>
                    </w:div>
                  </w:divsChild>
                </w:div>
                <w:div w:id="1840610389">
                  <w:marLeft w:val="0"/>
                  <w:marRight w:val="0"/>
                  <w:marTop w:val="0"/>
                  <w:marBottom w:val="0"/>
                  <w:divBdr>
                    <w:top w:val="single" w:sz="2" w:space="1" w:color="FFFFFF"/>
                    <w:left w:val="single" w:sz="2" w:space="11" w:color="FFFFFF"/>
                    <w:bottom w:val="single" w:sz="2" w:space="1" w:color="FFFFFF"/>
                    <w:right w:val="single" w:sz="2" w:space="4" w:color="FFFFFF"/>
                  </w:divBdr>
                  <w:divsChild>
                    <w:div w:id="1250770084">
                      <w:marLeft w:val="0"/>
                      <w:marRight w:val="0"/>
                      <w:marTop w:val="0"/>
                      <w:marBottom w:val="0"/>
                      <w:divBdr>
                        <w:top w:val="none" w:sz="0" w:space="0" w:color="auto"/>
                        <w:left w:val="none" w:sz="0" w:space="0" w:color="auto"/>
                        <w:bottom w:val="none" w:sz="0" w:space="0" w:color="auto"/>
                        <w:right w:val="none" w:sz="0" w:space="0" w:color="auto"/>
                      </w:divBdr>
                    </w:div>
                  </w:divsChild>
                </w:div>
                <w:div w:id="1758481874">
                  <w:marLeft w:val="0"/>
                  <w:marRight w:val="0"/>
                  <w:marTop w:val="0"/>
                  <w:marBottom w:val="0"/>
                  <w:divBdr>
                    <w:top w:val="single" w:sz="2" w:space="1" w:color="FFFFFF"/>
                    <w:left w:val="single" w:sz="2" w:space="11" w:color="FFFFFF"/>
                    <w:bottom w:val="single" w:sz="2" w:space="1" w:color="FFFFFF"/>
                    <w:right w:val="single" w:sz="2" w:space="4" w:color="FFFFFF"/>
                  </w:divBdr>
                  <w:divsChild>
                    <w:div w:id="16201217">
                      <w:marLeft w:val="0"/>
                      <w:marRight w:val="0"/>
                      <w:marTop w:val="0"/>
                      <w:marBottom w:val="0"/>
                      <w:divBdr>
                        <w:top w:val="none" w:sz="0" w:space="0" w:color="auto"/>
                        <w:left w:val="none" w:sz="0" w:space="0" w:color="auto"/>
                        <w:bottom w:val="none" w:sz="0" w:space="0" w:color="auto"/>
                        <w:right w:val="none" w:sz="0" w:space="0" w:color="auto"/>
                      </w:divBdr>
                    </w:div>
                  </w:divsChild>
                </w:div>
                <w:div w:id="1160657875">
                  <w:marLeft w:val="0"/>
                  <w:marRight w:val="0"/>
                  <w:marTop w:val="0"/>
                  <w:marBottom w:val="0"/>
                  <w:divBdr>
                    <w:top w:val="single" w:sz="2" w:space="1" w:color="FFFFFF"/>
                    <w:left w:val="single" w:sz="2" w:space="11" w:color="FFFFFF"/>
                    <w:bottom w:val="single" w:sz="2" w:space="1" w:color="FFFFFF"/>
                    <w:right w:val="single" w:sz="2" w:space="4" w:color="FFFFFF"/>
                  </w:divBdr>
                  <w:divsChild>
                    <w:div w:id="331958839">
                      <w:marLeft w:val="0"/>
                      <w:marRight w:val="0"/>
                      <w:marTop w:val="0"/>
                      <w:marBottom w:val="0"/>
                      <w:divBdr>
                        <w:top w:val="none" w:sz="0" w:space="0" w:color="auto"/>
                        <w:left w:val="none" w:sz="0" w:space="0" w:color="auto"/>
                        <w:bottom w:val="none" w:sz="0" w:space="0" w:color="auto"/>
                        <w:right w:val="none" w:sz="0" w:space="0" w:color="auto"/>
                      </w:divBdr>
                    </w:div>
                  </w:divsChild>
                </w:div>
                <w:div w:id="1561014749">
                  <w:marLeft w:val="0"/>
                  <w:marRight w:val="0"/>
                  <w:marTop w:val="0"/>
                  <w:marBottom w:val="0"/>
                  <w:divBdr>
                    <w:top w:val="single" w:sz="2" w:space="1" w:color="FFFFFF"/>
                    <w:left w:val="single" w:sz="2" w:space="11" w:color="FFFFFF"/>
                    <w:bottom w:val="single" w:sz="2" w:space="1" w:color="FFFFFF"/>
                    <w:right w:val="single" w:sz="2" w:space="4" w:color="FFFFFF"/>
                  </w:divBdr>
                  <w:divsChild>
                    <w:div w:id="386610526">
                      <w:marLeft w:val="0"/>
                      <w:marRight w:val="0"/>
                      <w:marTop w:val="0"/>
                      <w:marBottom w:val="0"/>
                      <w:divBdr>
                        <w:top w:val="none" w:sz="0" w:space="0" w:color="auto"/>
                        <w:left w:val="none" w:sz="0" w:space="0" w:color="auto"/>
                        <w:bottom w:val="none" w:sz="0" w:space="0" w:color="auto"/>
                        <w:right w:val="none" w:sz="0" w:space="0" w:color="auto"/>
                      </w:divBdr>
                    </w:div>
                  </w:divsChild>
                </w:div>
                <w:div w:id="1502164038">
                  <w:marLeft w:val="0"/>
                  <w:marRight w:val="0"/>
                  <w:marTop w:val="0"/>
                  <w:marBottom w:val="0"/>
                  <w:divBdr>
                    <w:top w:val="single" w:sz="2" w:space="1" w:color="FFFFFF"/>
                    <w:left w:val="single" w:sz="2" w:space="11" w:color="FFFFFF"/>
                    <w:bottom w:val="single" w:sz="2" w:space="1" w:color="FFFFFF"/>
                    <w:right w:val="single" w:sz="2" w:space="4" w:color="FFFFFF"/>
                  </w:divBdr>
                  <w:divsChild>
                    <w:div w:id="307101875">
                      <w:marLeft w:val="0"/>
                      <w:marRight w:val="0"/>
                      <w:marTop w:val="0"/>
                      <w:marBottom w:val="0"/>
                      <w:divBdr>
                        <w:top w:val="none" w:sz="0" w:space="0" w:color="auto"/>
                        <w:left w:val="none" w:sz="0" w:space="0" w:color="auto"/>
                        <w:bottom w:val="none" w:sz="0" w:space="0" w:color="auto"/>
                        <w:right w:val="none" w:sz="0" w:space="0" w:color="auto"/>
                      </w:divBdr>
                    </w:div>
                  </w:divsChild>
                </w:div>
                <w:div w:id="2124420682">
                  <w:marLeft w:val="0"/>
                  <w:marRight w:val="0"/>
                  <w:marTop w:val="0"/>
                  <w:marBottom w:val="0"/>
                  <w:divBdr>
                    <w:top w:val="single" w:sz="2" w:space="1" w:color="FFFFFF"/>
                    <w:left w:val="single" w:sz="2" w:space="11" w:color="FFFFFF"/>
                    <w:bottom w:val="single" w:sz="2" w:space="1" w:color="FFFFFF"/>
                    <w:right w:val="single" w:sz="2" w:space="4" w:color="FFFFFF"/>
                  </w:divBdr>
                  <w:divsChild>
                    <w:div w:id="2025587635">
                      <w:marLeft w:val="0"/>
                      <w:marRight w:val="0"/>
                      <w:marTop w:val="0"/>
                      <w:marBottom w:val="0"/>
                      <w:divBdr>
                        <w:top w:val="none" w:sz="0" w:space="0" w:color="auto"/>
                        <w:left w:val="none" w:sz="0" w:space="0" w:color="auto"/>
                        <w:bottom w:val="none" w:sz="0" w:space="0" w:color="auto"/>
                        <w:right w:val="none" w:sz="0" w:space="0" w:color="auto"/>
                      </w:divBdr>
                    </w:div>
                  </w:divsChild>
                </w:div>
                <w:div w:id="1138038161">
                  <w:marLeft w:val="0"/>
                  <w:marRight w:val="0"/>
                  <w:marTop w:val="0"/>
                  <w:marBottom w:val="0"/>
                  <w:divBdr>
                    <w:top w:val="single" w:sz="2" w:space="1" w:color="FFFFFF"/>
                    <w:left w:val="single" w:sz="2" w:space="11" w:color="FFFFFF"/>
                    <w:bottom w:val="single" w:sz="2" w:space="1" w:color="FFFFFF"/>
                    <w:right w:val="single" w:sz="2" w:space="4" w:color="FFFFFF"/>
                  </w:divBdr>
                  <w:divsChild>
                    <w:div w:id="513035468">
                      <w:marLeft w:val="0"/>
                      <w:marRight w:val="0"/>
                      <w:marTop w:val="0"/>
                      <w:marBottom w:val="0"/>
                      <w:divBdr>
                        <w:top w:val="none" w:sz="0" w:space="0" w:color="auto"/>
                        <w:left w:val="none" w:sz="0" w:space="0" w:color="auto"/>
                        <w:bottom w:val="none" w:sz="0" w:space="0" w:color="auto"/>
                        <w:right w:val="none" w:sz="0" w:space="0" w:color="auto"/>
                      </w:divBdr>
                    </w:div>
                  </w:divsChild>
                </w:div>
                <w:div w:id="1799103145">
                  <w:marLeft w:val="0"/>
                  <w:marRight w:val="0"/>
                  <w:marTop w:val="0"/>
                  <w:marBottom w:val="0"/>
                  <w:divBdr>
                    <w:top w:val="single" w:sz="2" w:space="1" w:color="FFFFFF"/>
                    <w:left w:val="single" w:sz="2" w:space="11" w:color="FFFFFF"/>
                    <w:bottom w:val="single" w:sz="2" w:space="1" w:color="FFFFFF"/>
                    <w:right w:val="single" w:sz="2" w:space="4" w:color="FFFFFF"/>
                  </w:divBdr>
                  <w:divsChild>
                    <w:div w:id="2052878787">
                      <w:marLeft w:val="0"/>
                      <w:marRight w:val="0"/>
                      <w:marTop w:val="0"/>
                      <w:marBottom w:val="0"/>
                      <w:divBdr>
                        <w:top w:val="none" w:sz="0" w:space="0" w:color="auto"/>
                        <w:left w:val="none" w:sz="0" w:space="0" w:color="auto"/>
                        <w:bottom w:val="none" w:sz="0" w:space="0" w:color="auto"/>
                        <w:right w:val="none" w:sz="0" w:space="0" w:color="auto"/>
                      </w:divBdr>
                    </w:div>
                  </w:divsChild>
                </w:div>
                <w:div w:id="1066147624">
                  <w:marLeft w:val="0"/>
                  <w:marRight w:val="0"/>
                  <w:marTop w:val="0"/>
                  <w:marBottom w:val="0"/>
                  <w:divBdr>
                    <w:top w:val="single" w:sz="2" w:space="1" w:color="FFFFFF"/>
                    <w:left w:val="single" w:sz="2" w:space="11" w:color="FFFFFF"/>
                    <w:bottom w:val="single" w:sz="2" w:space="1" w:color="FFFFFF"/>
                    <w:right w:val="single" w:sz="2" w:space="4" w:color="FFFFFF"/>
                  </w:divBdr>
                  <w:divsChild>
                    <w:div w:id="1377193627">
                      <w:marLeft w:val="0"/>
                      <w:marRight w:val="0"/>
                      <w:marTop w:val="0"/>
                      <w:marBottom w:val="0"/>
                      <w:divBdr>
                        <w:top w:val="none" w:sz="0" w:space="0" w:color="auto"/>
                        <w:left w:val="none" w:sz="0" w:space="0" w:color="auto"/>
                        <w:bottom w:val="none" w:sz="0" w:space="0" w:color="auto"/>
                        <w:right w:val="none" w:sz="0" w:space="0" w:color="auto"/>
                      </w:divBdr>
                    </w:div>
                  </w:divsChild>
                </w:div>
                <w:div w:id="1847015924">
                  <w:marLeft w:val="0"/>
                  <w:marRight w:val="0"/>
                  <w:marTop w:val="0"/>
                  <w:marBottom w:val="0"/>
                  <w:divBdr>
                    <w:top w:val="single" w:sz="2" w:space="1" w:color="FFFFFF"/>
                    <w:left w:val="single" w:sz="2" w:space="11" w:color="FFFFFF"/>
                    <w:bottom w:val="single" w:sz="2" w:space="1" w:color="FFFFFF"/>
                    <w:right w:val="single" w:sz="2" w:space="4" w:color="FFFFFF"/>
                  </w:divBdr>
                  <w:divsChild>
                    <w:div w:id="1359087155">
                      <w:marLeft w:val="0"/>
                      <w:marRight w:val="0"/>
                      <w:marTop w:val="0"/>
                      <w:marBottom w:val="0"/>
                      <w:divBdr>
                        <w:top w:val="none" w:sz="0" w:space="0" w:color="auto"/>
                        <w:left w:val="none" w:sz="0" w:space="0" w:color="auto"/>
                        <w:bottom w:val="none" w:sz="0" w:space="0" w:color="auto"/>
                        <w:right w:val="none" w:sz="0" w:space="0" w:color="auto"/>
                      </w:divBdr>
                    </w:div>
                  </w:divsChild>
                </w:div>
                <w:div w:id="1447771612">
                  <w:marLeft w:val="0"/>
                  <w:marRight w:val="0"/>
                  <w:marTop w:val="0"/>
                  <w:marBottom w:val="0"/>
                  <w:divBdr>
                    <w:top w:val="single" w:sz="2" w:space="1" w:color="FFFFFF"/>
                    <w:left w:val="single" w:sz="2" w:space="11" w:color="FFFFFF"/>
                    <w:bottom w:val="single" w:sz="2" w:space="1" w:color="FFFFFF"/>
                    <w:right w:val="single" w:sz="2" w:space="4" w:color="FFFFFF"/>
                  </w:divBdr>
                  <w:divsChild>
                    <w:div w:id="1817408492">
                      <w:marLeft w:val="0"/>
                      <w:marRight w:val="0"/>
                      <w:marTop w:val="0"/>
                      <w:marBottom w:val="0"/>
                      <w:divBdr>
                        <w:top w:val="none" w:sz="0" w:space="0" w:color="auto"/>
                        <w:left w:val="none" w:sz="0" w:space="0" w:color="auto"/>
                        <w:bottom w:val="none" w:sz="0" w:space="0" w:color="auto"/>
                        <w:right w:val="none" w:sz="0" w:space="0" w:color="auto"/>
                      </w:divBdr>
                    </w:div>
                  </w:divsChild>
                </w:div>
                <w:div w:id="1230926207">
                  <w:marLeft w:val="0"/>
                  <w:marRight w:val="0"/>
                  <w:marTop w:val="0"/>
                  <w:marBottom w:val="0"/>
                  <w:divBdr>
                    <w:top w:val="single" w:sz="2" w:space="1" w:color="FFFFFF"/>
                    <w:left w:val="single" w:sz="2" w:space="11" w:color="FFFFFF"/>
                    <w:bottom w:val="single" w:sz="2" w:space="1" w:color="FFFFFF"/>
                    <w:right w:val="single" w:sz="2" w:space="4" w:color="FFFFFF"/>
                  </w:divBdr>
                  <w:divsChild>
                    <w:div w:id="1101494109">
                      <w:marLeft w:val="0"/>
                      <w:marRight w:val="0"/>
                      <w:marTop w:val="0"/>
                      <w:marBottom w:val="0"/>
                      <w:divBdr>
                        <w:top w:val="none" w:sz="0" w:space="0" w:color="auto"/>
                        <w:left w:val="none" w:sz="0" w:space="0" w:color="auto"/>
                        <w:bottom w:val="none" w:sz="0" w:space="0" w:color="auto"/>
                        <w:right w:val="none" w:sz="0" w:space="0" w:color="auto"/>
                      </w:divBdr>
                    </w:div>
                  </w:divsChild>
                </w:div>
                <w:div w:id="1377513192">
                  <w:marLeft w:val="0"/>
                  <w:marRight w:val="0"/>
                  <w:marTop w:val="0"/>
                  <w:marBottom w:val="0"/>
                  <w:divBdr>
                    <w:top w:val="single" w:sz="2" w:space="1" w:color="FFFFFF"/>
                    <w:left w:val="single" w:sz="2" w:space="11" w:color="FFFFFF"/>
                    <w:bottom w:val="single" w:sz="2" w:space="1" w:color="FFFFFF"/>
                    <w:right w:val="single" w:sz="2" w:space="4" w:color="FFFFFF"/>
                  </w:divBdr>
                  <w:divsChild>
                    <w:div w:id="821502150">
                      <w:marLeft w:val="0"/>
                      <w:marRight w:val="0"/>
                      <w:marTop w:val="0"/>
                      <w:marBottom w:val="0"/>
                      <w:divBdr>
                        <w:top w:val="none" w:sz="0" w:space="0" w:color="auto"/>
                        <w:left w:val="none" w:sz="0" w:space="0" w:color="auto"/>
                        <w:bottom w:val="none" w:sz="0" w:space="0" w:color="auto"/>
                        <w:right w:val="none" w:sz="0" w:space="0" w:color="auto"/>
                      </w:divBdr>
                    </w:div>
                  </w:divsChild>
                </w:div>
                <w:div w:id="706418977">
                  <w:marLeft w:val="0"/>
                  <w:marRight w:val="0"/>
                  <w:marTop w:val="0"/>
                  <w:marBottom w:val="0"/>
                  <w:divBdr>
                    <w:top w:val="single" w:sz="2" w:space="1" w:color="FFFFFF"/>
                    <w:left w:val="single" w:sz="2" w:space="11" w:color="FFFFFF"/>
                    <w:bottom w:val="single" w:sz="2" w:space="1" w:color="FFFFFF"/>
                    <w:right w:val="single" w:sz="2" w:space="4" w:color="FFFFFF"/>
                  </w:divBdr>
                  <w:divsChild>
                    <w:div w:id="464273063">
                      <w:marLeft w:val="0"/>
                      <w:marRight w:val="0"/>
                      <w:marTop w:val="0"/>
                      <w:marBottom w:val="0"/>
                      <w:divBdr>
                        <w:top w:val="none" w:sz="0" w:space="0" w:color="auto"/>
                        <w:left w:val="none" w:sz="0" w:space="0" w:color="auto"/>
                        <w:bottom w:val="none" w:sz="0" w:space="0" w:color="auto"/>
                        <w:right w:val="none" w:sz="0" w:space="0" w:color="auto"/>
                      </w:divBdr>
                    </w:div>
                  </w:divsChild>
                </w:div>
                <w:div w:id="1910072545">
                  <w:marLeft w:val="0"/>
                  <w:marRight w:val="0"/>
                  <w:marTop w:val="0"/>
                  <w:marBottom w:val="0"/>
                  <w:divBdr>
                    <w:top w:val="single" w:sz="2" w:space="1" w:color="FFFFFF"/>
                    <w:left w:val="single" w:sz="2" w:space="11" w:color="FFFFFF"/>
                    <w:bottom w:val="single" w:sz="2" w:space="1" w:color="FFFFFF"/>
                    <w:right w:val="single" w:sz="2" w:space="4" w:color="FFFFFF"/>
                  </w:divBdr>
                  <w:divsChild>
                    <w:div w:id="560139131">
                      <w:marLeft w:val="0"/>
                      <w:marRight w:val="0"/>
                      <w:marTop w:val="0"/>
                      <w:marBottom w:val="0"/>
                      <w:divBdr>
                        <w:top w:val="none" w:sz="0" w:space="0" w:color="auto"/>
                        <w:left w:val="none" w:sz="0" w:space="0" w:color="auto"/>
                        <w:bottom w:val="none" w:sz="0" w:space="0" w:color="auto"/>
                        <w:right w:val="none" w:sz="0" w:space="0" w:color="auto"/>
                      </w:divBdr>
                    </w:div>
                  </w:divsChild>
                </w:div>
                <w:div w:id="248737317">
                  <w:marLeft w:val="0"/>
                  <w:marRight w:val="0"/>
                  <w:marTop w:val="0"/>
                  <w:marBottom w:val="0"/>
                  <w:divBdr>
                    <w:top w:val="single" w:sz="2" w:space="1" w:color="FFFFFF"/>
                    <w:left w:val="single" w:sz="2" w:space="11" w:color="FFFFFF"/>
                    <w:bottom w:val="single" w:sz="2" w:space="1" w:color="FFFFFF"/>
                    <w:right w:val="single" w:sz="2" w:space="4" w:color="FFFFFF"/>
                  </w:divBdr>
                  <w:divsChild>
                    <w:div w:id="859971410">
                      <w:marLeft w:val="0"/>
                      <w:marRight w:val="0"/>
                      <w:marTop w:val="0"/>
                      <w:marBottom w:val="0"/>
                      <w:divBdr>
                        <w:top w:val="none" w:sz="0" w:space="0" w:color="auto"/>
                        <w:left w:val="none" w:sz="0" w:space="0" w:color="auto"/>
                        <w:bottom w:val="none" w:sz="0" w:space="0" w:color="auto"/>
                        <w:right w:val="none" w:sz="0" w:space="0" w:color="auto"/>
                      </w:divBdr>
                    </w:div>
                  </w:divsChild>
                </w:div>
                <w:div w:id="1343164830">
                  <w:marLeft w:val="0"/>
                  <w:marRight w:val="0"/>
                  <w:marTop w:val="0"/>
                  <w:marBottom w:val="0"/>
                  <w:divBdr>
                    <w:top w:val="single" w:sz="2" w:space="1" w:color="FFFFFF"/>
                    <w:left w:val="single" w:sz="2" w:space="11" w:color="FFFFFF"/>
                    <w:bottom w:val="single" w:sz="2" w:space="1" w:color="FFFFFF"/>
                    <w:right w:val="single" w:sz="2" w:space="4" w:color="FFFFFF"/>
                  </w:divBdr>
                  <w:divsChild>
                    <w:div w:id="810901860">
                      <w:marLeft w:val="0"/>
                      <w:marRight w:val="0"/>
                      <w:marTop w:val="0"/>
                      <w:marBottom w:val="0"/>
                      <w:divBdr>
                        <w:top w:val="none" w:sz="0" w:space="0" w:color="auto"/>
                        <w:left w:val="none" w:sz="0" w:space="0" w:color="auto"/>
                        <w:bottom w:val="none" w:sz="0" w:space="0" w:color="auto"/>
                        <w:right w:val="none" w:sz="0" w:space="0" w:color="auto"/>
                      </w:divBdr>
                    </w:div>
                  </w:divsChild>
                </w:div>
                <w:div w:id="2099475379">
                  <w:marLeft w:val="0"/>
                  <w:marRight w:val="0"/>
                  <w:marTop w:val="0"/>
                  <w:marBottom w:val="0"/>
                  <w:divBdr>
                    <w:top w:val="single" w:sz="2" w:space="1" w:color="FFFFFF"/>
                    <w:left w:val="single" w:sz="2" w:space="11" w:color="FFFFFF"/>
                    <w:bottom w:val="single" w:sz="2" w:space="1" w:color="FFFFFF"/>
                    <w:right w:val="single" w:sz="2" w:space="4" w:color="FFFFFF"/>
                  </w:divBdr>
                  <w:divsChild>
                    <w:div w:id="1763718134">
                      <w:marLeft w:val="0"/>
                      <w:marRight w:val="0"/>
                      <w:marTop w:val="0"/>
                      <w:marBottom w:val="0"/>
                      <w:divBdr>
                        <w:top w:val="none" w:sz="0" w:space="0" w:color="auto"/>
                        <w:left w:val="none" w:sz="0" w:space="0" w:color="auto"/>
                        <w:bottom w:val="none" w:sz="0" w:space="0" w:color="auto"/>
                        <w:right w:val="none" w:sz="0" w:space="0" w:color="auto"/>
                      </w:divBdr>
                    </w:div>
                  </w:divsChild>
                </w:div>
                <w:div w:id="1089042215">
                  <w:marLeft w:val="0"/>
                  <w:marRight w:val="0"/>
                  <w:marTop w:val="0"/>
                  <w:marBottom w:val="0"/>
                  <w:divBdr>
                    <w:top w:val="single" w:sz="2" w:space="1" w:color="FFFFFF"/>
                    <w:left w:val="single" w:sz="2" w:space="11" w:color="FFFFFF"/>
                    <w:bottom w:val="single" w:sz="2" w:space="1" w:color="FFFFFF"/>
                    <w:right w:val="single" w:sz="2" w:space="4" w:color="FFFFFF"/>
                  </w:divBdr>
                  <w:divsChild>
                    <w:div w:id="1384406214">
                      <w:marLeft w:val="0"/>
                      <w:marRight w:val="0"/>
                      <w:marTop w:val="0"/>
                      <w:marBottom w:val="0"/>
                      <w:divBdr>
                        <w:top w:val="none" w:sz="0" w:space="0" w:color="auto"/>
                        <w:left w:val="none" w:sz="0" w:space="0" w:color="auto"/>
                        <w:bottom w:val="none" w:sz="0" w:space="0" w:color="auto"/>
                        <w:right w:val="none" w:sz="0" w:space="0" w:color="auto"/>
                      </w:divBdr>
                    </w:div>
                  </w:divsChild>
                </w:div>
                <w:div w:id="1195534833">
                  <w:marLeft w:val="0"/>
                  <w:marRight w:val="0"/>
                  <w:marTop w:val="0"/>
                  <w:marBottom w:val="0"/>
                  <w:divBdr>
                    <w:top w:val="single" w:sz="2" w:space="1" w:color="FFFFFF"/>
                    <w:left w:val="single" w:sz="2" w:space="11" w:color="FFFFFF"/>
                    <w:bottom w:val="single" w:sz="2" w:space="1" w:color="FFFFFF"/>
                    <w:right w:val="single" w:sz="2" w:space="4" w:color="FFFFFF"/>
                  </w:divBdr>
                  <w:divsChild>
                    <w:div w:id="1170174192">
                      <w:marLeft w:val="0"/>
                      <w:marRight w:val="0"/>
                      <w:marTop w:val="0"/>
                      <w:marBottom w:val="0"/>
                      <w:divBdr>
                        <w:top w:val="none" w:sz="0" w:space="0" w:color="auto"/>
                        <w:left w:val="none" w:sz="0" w:space="0" w:color="auto"/>
                        <w:bottom w:val="none" w:sz="0" w:space="0" w:color="auto"/>
                        <w:right w:val="none" w:sz="0" w:space="0" w:color="auto"/>
                      </w:divBdr>
                    </w:div>
                  </w:divsChild>
                </w:div>
                <w:div w:id="559169969">
                  <w:marLeft w:val="0"/>
                  <w:marRight w:val="0"/>
                  <w:marTop w:val="0"/>
                  <w:marBottom w:val="0"/>
                  <w:divBdr>
                    <w:top w:val="single" w:sz="2" w:space="1" w:color="FFFFFF"/>
                    <w:left w:val="single" w:sz="2" w:space="11" w:color="FFFFFF"/>
                    <w:bottom w:val="single" w:sz="2" w:space="1" w:color="FFFFFF"/>
                    <w:right w:val="single" w:sz="2" w:space="4" w:color="FFFFFF"/>
                  </w:divBdr>
                  <w:divsChild>
                    <w:div w:id="1505122541">
                      <w:marLeft w:val="0"/>
                      <w:marRight w:val="0"/>
                      <w:marTop w:val="0"/>
                      <w:marBottom w:val="0"/>
                      <w:divBdr>
                        <w:top w:val="none" w:sz="0" w:space="0" w:color="auto"/>
                        <w:left w:val="none" w:sz="0" w:space="0" w:color="auto"/>
                        <w:bottom w:val="none" w:sz="0" w:space="0" w:color="auto"/>
                        <w:right w:val="none" w:sz="0" w:space="0" w:color="auto"/>
                      </w:divBdr>
                    </w:div>
                  </w:divsChild>
                </w:div>
                <w:div w:id="586816612">
                  <w:marLeft w:val="0"/>
                  <w:marRight w:val="0"/>
                  <w:marTop w:val="0"/>
                  <w:marBottom w:val="0"/>
                  <w:divBdr>
                    <w:top w:val="single" w:sz="2" w:space="1" w:color="FFFFFF"/>
                    <w:left w:val="single" w:sz="2" w:space="11" w:color="FFFFFF"/>
                    <w:bottom w:val="single" w:sz="2" w:space="1" w:color="FFFFFF"/>
                    <w:right w:val="single" w:sz="2" w:space="4" w:color="FFFFFF"/>
                  </w:divBdr>
                  <w:divsChild>
                    <w:div w:id="842472791">
                      <w:marLeft w:val="0"/>
                      <w:marRight w:val="0"/>
                      <w:marTop w:val="0"/>
                      <w:marBottom w:val="0"/>
                      <w:divBdr>
                        <w:top w:val="none" w:sz="0" w:space="0" w:color="auto"/>
                        <w:left w:val="none" w:sz="0" w:space="0" w:color="auto"/>
                        <w:bottom w:val="none" w:sz="0" w:space="0" w:color="auto"/>
                        <w:right w:val="none" w:sz="0" w:space="0" w:color="auto"/>
                      </w:divBdr>
                    </w:div>
                  </w:divsChild>
                </w:div>
                <w:div w:id="1767995191">
                  <w:marLeft w:val="0"/>
                  <w:marRight w:val="0"/>
                  <w:marTop w:val="0"/>
                  <w:marBottom w:val="0"/>
                  <w:divBdr>
                    <w:top w:val="single" w:sz="2" w:space="1" w:color="FFFFFF"/>
                    <w:left w:val="single" w:sz="2" w:space="11" w:color="FFFFFF"/>
                    <w:bottom w:val="single" w:sz="2" w:space="1" w:color="FFFFFF"/>
                    <w:right w:val="single" w:sz="2" w:space="4" w:color="FFFFFF"/>
                  </w:divBdr>
                  <w:divsChild>
                    <w:div w:id="921989958">
                      <w:marLeft w:val="0"/>
                      <w:marRight w:val="0"/>
                      <w:marTop w:val="0"/>
                      <w:marBottom w:val="0"/>
                      <w:divBdr>
                        <w:top w:val="none" w:sz="0" w:space="0" w:color="auto"/>
                        <w:left w:val="none" w:sz="0" w:space="0" w:color="auto"/>
                        <w:bottom w:val="none" w:sz="0" w:space="0" w:color="auto"/>
                        <w:right w:val="none" w:sz="0" w:space="0" w:color="auto"/>
                      </w:divBdr>
                    </w:div>
                  </w:divsChild>
                </w:div>
                <w:div w:id="1943370845">
                  <w:marLeft w:val="0"/>
                  <w:marRight w:val="0"/>
                  <w:marTop w:val="0"/>
                  <w:marBottom w:val="0"/>
                  <w:divBdr>
                    <w:top w:val="single" w:sz="2" w:space="1" w:color="FFFFFF"/>
                    <w:left w:val="single" w:sz="2" w:space="11" w:color="FFFFFF"/>
                    <w:bottom w:val="single" w:sz="2" w:space="1" w:color="FFFFFF"/>
                    <w:right w:val="single" w:sz="2" w:space="4" w:color="FFFFFF"/>
                  </w:divBdr>
                  <w:divsChild>
                    <w:div w:id="818379711">
                      <w:marLeft w:val="0"/>
                      <w:marRight w:val="0"/>
                      <w:marTop w:val="0"/>
                      <w:marBottom w:val="0"/>
                      <w:divBdr>
                        <w:top w:val="none" w:sz="0" w:space="0" w:color="auto"/>
                        <w:left w:val="none" w:sz="0" w:space="0" w:color="auto"/>
                        <w:bottom w:val="none" w:sz="0" w:space="0" w:color="auto"/>
                        <w:right w:val="none" w:sz="0" w:space="0" w:color="auto"/>
                      </w:divBdr>
                    </w:div>
                  </w:divsChild>
                </w:div>
                <w:div w:id="330524317">
                  <w:marLeft w:val="0"/>
                  <w:marRight w:val="0"/>
                  <w:marTop w:val="0"/>
                  <w:marBottom w:val="0"/>
                  <w:divBdr>
                    <w:top w:val="single" w:sz="2" w:space="1" w:color="FFFFFF"/>
                    <w:left w:val="single" w:sz="2" w:space="11" w:color="FFFFFF"/>
                    <w:bottom w:val="single" w:sz="2" w:space="1" w:color="FFFFFF"/>
                    <w:right w:val="single" w:sz="2" w:space="4" w:color="FFFFFF"/>
                  </w:divBdr>
                  <w:divsChild>
                    <w:div w:id="867908192">
                      <w:marLeft w:val="0"/>
                      <w:marRight w:val="0"/>
                      <w:marTop w:val="0"/>
                      <w:marBottom w:val="0"/>
                      <w:divBdr>
                        <w:top w:val="none" w:sz="0" w:space="0" w:color="auto"/>
                        <w:left w:val="none" w:sz="0" w:space="0" w:color="auto"/>
                        <w:bottom w:val="none" w:sz="0" w:space="0" w:color="auto"/>
                        <w:right w:val="none" w:sz="0" w:space="0" w:color="auto"/>
                      </w:divBdr>
                    </w:div>
                  </w:divsChild>
                </w:div>
                <w:div w:id="1686403312">
                  <w:marLeft w:val="0"/>
                  <w:marRight w:val="0"/>
                  <w:marTop w:val="0"/>
                  <w:marBottom w:val="0"/>
                  <w:divBdr>
                    <w:top w:val="single" w:sz="2" w:space="1" w:color="FFFFFF"/>
                    <w:left w:val="single" w:sz="2" w:space="11" w:color="FFFFFF"/>
                    <w:bottom w:val="single" w:sz="2" w:space="1" w:color="FFFFFF"/>
                    <w:right w:val="single" w:sz="2" w:space="4" w:color="FFFFFF"/>
                  </w:divBdr>
                  <w:divsChild>
                    <w:div w:id="895167120">
                      <w:marLeft w:val="0"/>
                      <w:marRight w:val="0"/>
                      <w:marTop w:val="0"/>
                      <w:marBottom w:val="0"/>
                      <w:divBdr>
                        <w:top w:val="none" w:sz="0" w:space="0" w:color="auto"/>
                        <w:left w:val="none" w:sz="0" w:space="0" w:color="auto"/>
                        <w:bottom w:val="none" w:sz="0" w:space="0" w:color="auto"/>
                        <w:right w:val="none" w:sz="0" w:space="0" w:color="auto"/>
                      </w:divBdr>
                    </w:div>
                  </w:divsChild>
                </w:div>
                <w:div w:id="1762097948">
                  <w:marLeft w:val="0"/>
                  <w:marRight w:val="0"/>
                  <w:marTop w:val="0"/>
                  <w:marBottom w:val="0"/>
                  <w:divBdr>
                    <w:top w:val="single" w:sz="2" w:space="1" w:color="FFFFFF"/>
                    <w:left w:val="single" w:sz="2" w:space="11" w:color="FFFFFF"/>
                    <w:bottom w:val="single" w:sz="2" w:space="1" w:color="FFFFFF"/>
                    <w:right w:val="single" w:sz="2" w:space="4" w:color="FFFFFF"/>
                  </w:divBdr>
                  <w:divsChild>
                    <w:div w:id="1075470168">
                      <w:marLeft w:val="0"/>
                      <w:marRight w:val="0"/>
                      <w:marTop w:val="0"/>
                      <w:marBottom w:val="0"/>
                      <w:divBdr>
                        <w:top w:val="none" w:sz="0" w:space="0" w:color="auto"/>
                        <w:left w:val="none" w:sz="0" w:space="0" w:color="auto"/>
                        <w:bottom w:val="none" w:sz="0" w:space="0" w:color="auto"/>
                        <w:right w:val="none" w:sz="0" w:space="0" w:color="auto"/>
                      </w:divBdr>
                    </w:div>
                  </w:divsChild>
                </w:div>
                <w:div w:id="2130273696">
                  <w:marLeft w:val="0"/>
                  <w:marRight w:val="0"/>
                  <w:marTop w:val="0"/>
                  <w:marBottom w:val="0"/>
                  <w:divBdr>
                    <w:top w:val="single" w:sz="2" w:space="1" w:color="FFFFFF"/>
                    <w:left w:val="single" w:sz="2" w:space="11" w:color="FFFFFF"/>
                    <w:bottom w:val="single" w:sz="2" w:space="1" w:color="FFFFFF"/>
                    <w:right w:val="single" w:sz="2" w:space="4" w:color="FFFFFF"/>
                  </w:divBdr>
                  <w:divsChild>
                    <w:div w:id="331379710">
                      <w:marLeft w:val="0"/>
                      <w:marRight w:val="0"/>
                      <w:marTop w:val="0"/>
                      <w:marBottom w:val="0"/>
                      <w:divBdr>
                        <w:top w:val="none" w:sz="0" w:space="0" w:color="auto"/>
                        <w:left w:val="none" w:sz="0" w:space="0" w:color="auto"/>
                        <w:bottom w:val="none" w:sz="0" w:space="0" w:color="auto"/>
                        <w:right w:val="none" w:sz="0" w:space="0" w:color="auto"/>
                      </w:divBdr>
                    </w:div>
                  </w:divsChild>
                </w:div>
                <w:div w:id="167983761">
                  <w:marLeft w:val="0"/>
                  <w:marRight w:val="0"/>
                  <w:marTop w:val="0"/>
                  <w:marBottom w:val="0"/>
                  <w:divBdr>
                    <w:top w:val="single" w:sz="2" w:space="1" w:color="FFFFFF"/>
                    <w:left w:val="single" w:sz="2" w:space="11" w:color="FFFFFF"/>
                    <w:bottom w:val="single" w:sz="2" w:space="1" w:color="FFFFFF"/>
                    <w:right w:val="single" w:sz="2" w:space="4" w:color="FFFFFF"/>
                  </w:divBdr>
                  <w:divsChild>
                    <w:div w:id="1576819185">
                      <w:marLeft w:val="0"/>
                      <w:marRight w:val="0"/>
                      <w:marTop w:val="0"/>
                      <w:marBottom w:val="0"/>
                      <w:divBdr>
                        <w:top w:val="none" w:sz="0" w:space="0" w:color="auto"/>
                        <w:left w:val="none" w:sz="0" w:space="0" w:color="auto"/>
                        <w:bottom w:val="none" w:sz="0" w:space="0" w:color="auto"/>
                        <w:right w:val="none" w:sz="0" w:space="0" w:color="auto"/>
                      </w:divBdr>
                    </w:div>
                  </w:divsChild>
                </w:div>
                <w:div w:id="1392731246">
                  <w:marLeft w:val="0"/>
                  <w:marRight w:val="0"/>
                  <w:marTop w:val="0"/>
                  <w:marBottom w:val="0"/>
                  <w:divBdr>
                    <w:top w:val="single" w:sz="2" w:space="1" w:color="FFFFFF"/>
                    <w:left w:val="single" w:sz="2" w:space="11" w:color="FFFFFF"/>
                    <w:bottom w:val="single" w:sz="2" w:space="1" w:color="FFFFFF"/>
                    <w:right w:val="single" w:sz="2" w:space="4" w:color="FFFFFF"/>
                  </w:divBdr>
                  <w:divsChild>
                    <w:div w:id="1472139250">
                      <w:marLeft w:val="0"/>
                      <w:marRight w:val="0"/>
                      <w:marTop w:val="0"/>
                      <w:marBottom w:val="0"/>
                      <w:divBdr>
                        <w:top w:val="none" w:sz="0" w:space="0" w:color="auto"/>
                        <w:left w:val="none" w:sz="0" w:space="0" w:color="auto"/>
                        <w:bottom w:val="none" w:sz="0" w:space="0" w:color="auto"/>
                        <w:right w:val="none" w:sz="0" w:space="0" w:color="auto"/>
                      </w:divBdr>
                    </w:div>
                  </w:divsChild>
                </w:div>
                <w:div w:id="649486217">
                  <w:marLeft w:val="0"/>
                  <w:marRight w:val="0"/>
                  <w:marTop w:val="0"/>
                  <w:marBottom w:val="0"/>
                  <w:divBdr>
                    <w:top w:val="single" w:sz="2" w:space="1" w:color="FFFFFF"/>
                    <w:left w:val="single" w:sz="2" w:space="11" w:color="FFFFFF"/>
                    <w:bottom w:val="single" w:sz="2" w:space="1" w:color="FFFFFF"/>
                    <w:right w:val="single" w:sz="2" w:space="4" w:color="FFFFFF"/>
                  </w:divBdr>
                  <w:divsChild>
                    <w:div w:id="78068117">
                      <w:marLeft w:val="0"/>
                      <w:marRight w:val="0"/>
                      <w:marTop w:val="0"/>
                      <w:marBottom w:val="0"/>
                      <w:divBdr>
                        <w:top w:val="none" w:sz="0" w:space="0" w:color="auto"/>
                        <w:left w:val="none" w:sz="0" w:space="0" w:color="auto"/>
                        <w:bottom w:val="none" w:sz="0" w:space="0" w:color="auto"/>
                        <w:right w:val="none" w:sz="0" w:space="0" w:color="auto"/>
                      </w:divBdr>
                    </w:div>
                  </w:divsChild>
                </w:div>
                <w:div w:id="1476723419">
                  <w:marLeft w:val="0"/>
                  <w:marRight w:val="0"/>
                  <w:marTop w:val="0"/>
                  <w:marBottom w:val="0"/>
                  <w:divBdr>
                    <w:top w:val="single" w:sz="2" w:space="1" w:color="FFFFFF"/>
                    <w:left w:val="single" w:sz="2" w:space="11" w:color="FFFFFF"/>
                    <w:bottom w:val="single" w:sz="2" w:space="4" w:color="FFFFFF"/>
                    <w:right w:val="single" w:sz="2" w:space="4" w:color="FFFFFF"/>
                  </w:divBdr>
                  <w:divsChild>
                    <w:div w:id="7901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32168">
          <w:marLeft w:val="0"/>
          <w:marRight w:val="0"/>
          <w:marTop w:val="0"/>
          <w:marBottom w:val="300"/>
          <w:divBdr>
            <w:top w:val="none" w:sz="0" w:space="0" w:color="auto"/>
            <w:left w:val="none" w:sz="0" w:space="0" w:color="auto"/>
            <w:bottom w:val="none" w:sz="0" w:space="0" w:color="auto"/>
            <w:right w:val="none" w:sz="0" w:space="0" w:color="auto"/>
          </w:divBdr>
          <w:divsChild>
            <w:div w:id="459030743">
              <w:marLeft w:val="0"/>
              <w:marRight w:val="0"/>
              <w:marTop w:val="0"/>
              <w:marBottom w:val="0"/>
              <w:divBdr>
                <w:top w:val="none" w:sz="0" w:space="0" w:color="auto"/>
                <w:left w:val="none" w:sz="0" w:space="0" w:color="auto"/>
                <w:bottom w:val="none" w:sz="0" w:space="0" w:color="auto"/>
                <w:right w:val="none" w:sz="0" w:space="0" w:color="auto"/>
              </w:divBdr>
              <w:divsChild>
                <w:div w:id="1441755129">
                  <w:marLeft w:val="0"/>
                  <w:marRight w:val="0"/>
                  <w:marTop w:val="0"/>
                  <w:marBottom w:val="0"/>
                  <w:divBdr>
                    <w:top w:val="single" w:sz="2" w:space="4" w:color="FFFFFF"/>
                    <w:left w:val="single" w:sz="2" w:space="11" w:color="FFFFFF"/>
                    <w:bottom w:val="single" w:sz="2" w:space="1" w:color="FFFFFF"/>
                    <w:right w:val="single" w:sz="2" w:space="4" w:color="FFFFFF"/>
                  </w:divBdr>
                  <w:divsChild>
                    <w:div w:id="1158880127">
                      <w:marLeft w:val="0"/>
                      <w:marRight w:val="0"/>
                      <w:marTop w:val="0"/>
                      <w:marBottom w:val="0"/>
                      <w:divBdr>
                        <w:top w:val="none" w:sz="0" w:space="0" w:color="auto"/>
                        <w:left w:val="none" w:sz="0" w:space="0" w:color="auto"/>
                        <w:bottom w:val="none" w:sz="0" w:space="0" w:color="auto"/>
                        <w:right w:val="none" w:sz="0" w:space="0" w:color="auto"/>
                      </w:divBdr>
                    </w:div>
                  </w:divsChild>
                </w:div>
                <w:div w:id="1179659069">
                  <w:marLeft w:val="0"/>
                  <w:marRight w:val="0"/>
                  <w:marTop w:val="0"/>
                  <w:marBottom w:val="0"/>
                  <w:divBdr>
                    <w:top w:val="single" w:sz="2" w:space="1" w:color="FFFFFF"/>
                    <w:left w:val="single" w:sz="2" w:space="11" w:color="FFFFFF"/>
                    <w:bottom w:val="single" w:sz="2" w:space="1" w:color="FFFFFF"/>
                    <w:right w:val="single" w:sz="2" w:space="4" w:color="FFFFFF"/>
                  </w:divBdr>
                  <w:divsChild>
                    <w:div w:id="1391612962">
                      <w:marLeft w:val="0"/>
                      <w:marRight w:val="0"/>
                      <w:marTop w:val="0"/>
                      <w:marBottom w:val="0"/>
                      <w:divBdr>
                        <w:top w:val="none" w:sz="0" w:space="0" w:color="auto"/>
                        <w:left w:val="none" w:sz="0" w:space="0" w:color="auto"/>
                        <w:bottom w:val="none" w:sz="0" w:space="0" w:color="auto"/>
                        <w:right w:val="none" w:sz="0" w:space="0" w:color="auto"/>
                      </w:divBdr>
                    </w:div>
                  </w:divsChild>
                </w:div>
                <w:div w:id="1250188613">
                  <w:marLeft w:val="0"/>
                  <w:marRight w:val="0"/>
                  <w:marTop w:val="0"/>
                  <w:marBottom w:val="0"/>
                  <w:divBdr>
                    <w:top w:val="single" w:sz="2" w:space="1" w:color="FFFFFF"/>
                    <w:left w:val="single" w:sz="2" w:space="11" w:color="FFFFFF"/>
                    <w:bottom w:val="single" w:sz="2" w:space="1" w:color="FFFFFF"/>
                    <w:right w:val="single" w:sz="2" w:space="4" w:color="FFFFFF"/>
                  </w:divBdr>
                  <w:divsChild>
                    <w:div w:id="1222406944">
                      <w:marLeft w:val="0"/>
                      <w:marRight w:val="0"/>
                      <w:marTop w:val="0"/>
                      <w:marBottom w:val="0"/>
                      <w:divBdr>
                        <w:top w:val="none" w:sz="0" w:space="0" w:color="auto"/>
                        <w:left w:val="none" w:sz="0" w:space="0" w:color="auto"/>
                        <w:bottom w:val="none" w:sz="0" w:space="0" w:color="auto"/>
                        <w:right w:val="none" w:sz="0" w:space="0" w:color="auto"/>
                      </w:divBdr>
                    </w:div>
                  </w:divsChild>
                </w:div>
                <w:div w:id="1972781121">
                  <w:marLeft w:val="0"/>
                  <w:marRight w:val="0"/>
                  <w:marTop w:val="0"/>
                  <w:marBottom w:val="0"/>
                  <w:divBdr>
                    <w:top w:val="single" w:sz="2" w:space="1" w:color="FFFFFF"/>
                    <w:left w:val="single" w:sz="2" w:space="11" w:color="FFFFFF"/>
                    <w:bottom w:val="single" w:sz="2" w:space="1" w:color="FFFFFF"/>
                    <w:right w:val="single" w:sz="2" w:space="4" w:color="FFFFFF"/>
                  </w:divBdr>
                  <w:divsChild>
                    <w:div w:id="1392918869">
                      <w:marLeft w:val="0"/>
                      <w:marRight w:val="0"/>
                      <w:marTop w:val="0"/>
                      <w:marBottom w:val="0"/>
                      <w:divBdr>
                        <w:top w:val="none" w:sz="0" w:space="0" w:color="auto"/>
                        <w:left w:val="none" w:sz="0" w:space="0" w:color="auto"/>
                        <w:bottom w:val="none" w:sz="0" w:space="0" w:color="auto"/>
                        <w:right w:val="none" w:sz="0" w:space="0" w:color="auto"/>
                      </w:divBdr>
                    </w:div>
                  </w:divsChild>
                </w:div>
                <w:div w:id="1998067715">
                  <w:marLeft w:val="0"/>
                  <w:marRight w:val="0"/>
                  <w:marTop w:val="0"/>
                  <w:marBottom w:val="0"/>
                  <w:divBdr>
                    <w:top w:val="single" w:sz="2" w:space="1" w:color="FFFFFF"/>
                    <w:left w:val="single" w:sz="2" w:space="11" w:color="FFFFFF"/>
                    <w:bottom w:val="single" w:sz="2" w:space="1" w:color="FFFFFF"/>
                    <w:right w:val="single" w:sz="2" w:space="4" w:color="FFFFFF"/>
                  </w:divBdr>
                  <w:divsChild>
                    <w:div w:id="506481876">
                      <w:marLeft w:val="0"/>
                      <w:marRight w:val="0"/>
                      <w:marTop w:val="0"/>
                      <w:marBottom w:val="0"/>
                      <w:divBdr>
                        <w:top w:val="none" w:sz="0" w:space="0" w:color="auto"/>
                        <w:left w:val="none" w:sz="0" w:space="0" w:color="auto"/>
                        <w:bottom w:val="none" w:sz="0" w:space="0" w:color="auto"/>
                        <w:right w:val="none" w:sz="0" w:space="0" w:color="auto"/>
                      </w:divBdr>
                    </w:div>
                  </w:divsChild>
                </w:div>
                <w:div w:id="2114205018">
                  <w:marLeft w:val="0"/>
                  <w:marRight w:val="0"/>
                  <w:marTop w:val="0"/>
                  <w:marBottom w:val="0"/>
                  <w:divBdr>
                    <w:top w:val="single" w:sz="2" w:space="1" w:color="FFFFFF"/>
                    <w:left w:val="single" w:sz="2" w:space="11" w:color="FFFFFF"/>
                    <w:bottom w:val="single" w:sz="2" w:space="1" w:color="FFFFFF"/>
                    <w:right w:val="single" w:sz="2" w:space="4" w:color="FFFFFF"/>
                  </w:divBdr>
                  <w:divsChild>
                    <w:div w:id="983244522">
                      <w:marLeft w:val="0"/>
                      <w:marRight w:val="0"/>
                      <w:marTop w:val="0"/>
                      <w:marBottom w:val="0"/>
                      <w:divBdr>
                        <w:top w:val="none" w:sz="0" w:space="0" w:color="auto"/>
                        <w:left w:val="none" w:sz="0" w:space="0" w:color="auto"/>
                        <w:bottom w:val="none" w:sz="0" w:space="0" w:color="auto"/>
                        <w:right w:val="none" w:sz="0" w:space="0" w:color="auto"/>
                      </w:divBdr>
                    </w:div>
                  </w:divsChild>
                </w:div>
                <w:div w:id="1525243152">
                  <w:marLeft w:val="0"/>
                  <w:marRight w:val="0"/>
                  <w:marTop w:val="0"/>
                  <w:marBottom w:val="0"/>
                  <w:divBdr>
                    <w:top w:val="single" w:sz="2" w:space="1" w:color="FFFFFF"/>
                    <w:left w:val="single" w:sz="2" w:space="11" w:color="FFFFFF"/>
                    <w:bottom w:val="single" w:sz="2" w:space="1" w:color="FFFFFF"/>
                    <w:right w:val="single" w:sz="2" w:space="4" w:color="FFFFFF"/>
                  </w:divBdr>
                  <w:divsChild>
                    <w:div w:id="1680153424">
                      <w:marLeft w:val="0"/>
                      <w:marRight w:val="0"/>
                      <w:marTop w:val="0"/>
                      <w:marBottom w:val="0"/>
                      <w:divBdr>
                        <w:top w:val="none" w:sz="0" w:space="0" w:color="auto"/>
                        <w:left w:val="none" w:sz="0" w:space="0" w:color="auto"/>
                        <w:bottom w:val="none" w:sz="0" w:space="0" w:color="auto"/>
                        <w:right w:val="none" w:sz="0" w:space="0" w:color="auto"/>
                      </w:divBdr>
                    </w:div>
                  </w:divsChild>
                </w:div>
                <w:div w:id="468009965">
                  <w:marLeft w:val="0"/>
                  <w:marRight w:val="0"/>
                  <w:marTop w:val="0"/>
                  <w:marBottom w:val="0"/>
                  <w:divBdr>
                    <w:top w:val="single" w:sz="2" w:space="1" w:color="FFFFFF"/>
                    <w:left w:val="single" w:sz="2" w:space="11" w:color="FFFFFF"/>
                    <w:bottom w:val="single" w:sz="2" w:space="1" w:color="FFFFFF"/>
                    <w:right w:val="single" w:sz="2" w:space="4" w:color="FFFFFF"/>
                  </w:divBdr>
                  <w:divsChild>
                    <w:div w:id="1683892391">
                      <w:marLeft w:val="0"/>
                      <w:marRight w:val="0"/>
                      <w:marTop w:val="0"/>
                      <w:marBottom w:val="0"/>
                      <w:divBdr>
                        <w:top w:val="none" w:sz="0" w:space="0" w:color="auto"/>
                        <w:left w:val="none" w:sz="0" w:space="0" w:color="auto"/>
                        <w:bottom w:val="none" w:sz="0" w:space="0" w:color="auto"/>
                        <w:right w:val="none" w:sz="0" w:space="0" w:color="auto"/>
                      </w:divBdr>
                    </w:div>
                  </w:divsChild>
                </w:div>
                <w:div w:id="335114531">
                  <w:marLeft w:val="0"/>
                  <w:marRight w:val="0"/>
                  <w:marTop w:val="0"/>
                  <w:marBottom w:val="0"/>
                  <w:divBdr>
                    <w:top w:val="single" w:sz="2" w:space="1" w:color="FFFFFF"/>
                    <w:left w:val="single" w:sz="2" w:space="11" w:color="FFFFFF"/>
                    <w:bottom w:val="single" w:sz="2" w:space="1" w:color="FFFFFF"/>
                    <w:right w:val="single" w:sz="2" w:space="4" w:color="FFFFFF"/>
                  </w:divBdr>
                  <w:divsChild>
                    <w:div w:id="1833906440">
                      <w:marLeft w:val="0"/>
                      <w:marRight w:val="0"/>
                      <w:marTop w:val="0"/>
                      <w:marBottom w:val="0"/>
                      <w:divBdr>
                        <w:top w:val="none" w:sz="0" w:space="0" w:color="auto"/>
                        <w:left w:val="none" w:sz="0" w:space="0" w:color="auto"/>
                        <w:bottom w:val="none" w:sz="0" w:space="0" w:color="auto"/>
                        <w:right w:val="none" w:sz="0" w:space="0" w:color="auto"/>
                      </w:divBdr>
                    </w:div>
                  </w:divsChild>
                </w:div>
                <w:div w:id="804663442">
                  <w:marLeft w:val="0"/>
                  <w:marRight w:val="0"/>
                  <w:marTop w:val="0"/>
                  <w:marBottom w:val="0"/>
                  <w:divBdr>
                    <w:top w:val="single" w:sz="2" w:space="1" w:color="FFFFFF"/>
                    <w:left w:val="single" w:sz="2" w:space="11" w:color="FFFFFF"/>
                    <w:bottom w:val="single" w:sz="2" w:space="1" w:color="FFFFFF"/>
                    <w:right w:val="single" w:sz="2" w:space="4" w:color="FFFFFF"/>
                  </w:divBdr>
                  <w:divsChild>
                    <w:div w:id="100732473">
                      <w:marLeft w:val="0"/>
                      <w:marRight w:val="0"/>
                      <w:marTop w:val="0"/>
                      <w:marBottom w:val="0"/>
                      <w:divBdr>
                        <w:top w:val="none" w:sz="0" w:space="0" w:color="auto"/>
                        <w:left w:val="none" w:sz="0" w:space="0" w:color="auto"/>
                        <w:bottom w:val="none" w:sz="0" w:space="0" w:color="auto"/>
                        <w:right w:val="none" w:sz="0" w:space="0" w:color="auto"/>
                      </w:divBdr>
                    </w:div>
                  </w:divsChild>
                </w:div>
                <w:div w:id="505171724">
                  <w:marLeft w:val="0"/>
                  <w:marRight w:val="0"/>
                  <w:marTop w:val="0"/>
                  <w:marBottom w:val="0"/>
                  <w:divBdr>
                    <w:top w:val="single" w:sz="2" w:space="1" w:color="FFFFFF"/>
                    <w:left w:val="single" w:sz="2" w:space="11" w:color="FFFFFF"/>
                    <w:bottom w:val="single" w:sz="2" w:space="1" w:color="FFFFFF"/>
                    <w:right w:val="single" w:sz="2" w:space="4" w:color="FFFFFF"/>
                  </w:divBdr>
                  <w:divsChild>
                    <w:div w:id="1698968951">
                      <w:marLeft w:val="0"/>
                      <w:marRight w:val="0"/>
                      <w:marTop w:val="0"/>
                      <w:marBottom w:val="0"/>
                      <w:divBdr>
                        <w:top w:val="none" w:sz="0" w:space="0" w:color="auto"/>
                        <w:left w:val="none" w:sz="0" w:space="0" w:color="auto"/>
                        <w:bottom w:val="none" w:sz="0" w:space="0" w:color="auto"/>
                        <w:right w:val="none" w:sz="0" w:space="0" w:color="auto"/>
                      </w:divBdr>
                    </w:div>
                  </w:divsChild>
                </w:div>
                <w:div w:id="906888524">
                  <w:marLeft w:val="0"/>
                  <w:marRight w:val="0"/>
                  <w:marTop w:val="0"/>
                  <w:marBottom w:val="0"/>
                  <w:divBdr>
                    <w:top w:val="single" w:sz="2" w:space="1" w:color="FFFFFF"/>
                    <w:left w:val="single" w:sz="2" w:space="11" w:color="FFFFFF"/>
                    <w:bottom w:val="single" w:sz="2" w:space="1" w:color="FFFFFF"/>
                    <w:right w:val="single" w:sz="2" w:space="4" w:color="FFFFFF"/>
                  </w:divBdr>
                  <w:divsChild>
                    <w:div w:id="714040025">
                      <w:marLeft w:val="0"/>
                      <w:marRight w:val="0"/>
                      <w:marTop w:val="0"/>
                      <w:marBottom w:val="0"/>
                      <w:divBdr>
                        <w:top w:val="none" w:sz="0" w:space="0" w:color="auto"/>
                        <w:left w:val="none" w:sz="0" w:space="0" w:color="auto"/>
                        <w:bottom w:val="none" w:sz="0" w:space="0" w:color="auto"/>
                        <w:right w:val="none" w:sz="0" w:space="0" w:color="auto"/>
                      </w:divBdr>
                    </w:div>
                  </w:divsChild>
                </w:div>
                <w:div w:id="875655167">
                  <w:marLeft w:val="0"/>
                  <w:marRight w:val="0"/>
                  <w:marTop w:val="0"/>
                  <w:marBottom w:val="0"/>
                  <w:divBdr>
                    <w:top w:val="single" w:sz="2" w:space="1" w:color="FFFFFF"/>
                    <w:left w:val="single" w:sz="2" w:space="11" w:color="FFFFFF"/>
                    <w:bottom w:val="single" w:sz="2" w:space="1" w:color="FFFFFF"/>
                    <w:right w:val="single" w:sz="2" w:space="4" w:color="FFFFFF"/>
                  </w:divBdr>
                  <w:divsChild>
                    <w:div w:id="796877872">
                      <w:marLeft w:val="0"/>
                      <w:marRight w:val="0"/>
                      <w:marTop w:val="0"/>
                      <w:marBottom w:val="0"/>
                      <w:divBdr>
                        <w:top w:val="none" w:sz="0" w:space="0" w:color="auto"/>
                        <w:left w:val="none" w:sz="0" w:space="0" w:color="auto"/>
                        <w:bottom w:val="none" w:sz="0" w:space="0" w:color="auto"/>
                        <w:right w:val="none" w:sz="0" w:space="0" w:color="auto"/>
                      </w:divBdr>
                    </w:div>
                  </w:divsChild>
                </w:div>
                <w:div w:id="1599559203">
                  <w:marLeft w:val="0"/>
                  <w:marRight w:val="0"/>
                  <w:marTop w:val="0"/>
                  <w:marBottom w:val="0"/>
                  <w:divBdr>
                    <w:top w:val="single" w:sz="2" w:space="1" w:color="FFFFFF"/>
                    <w:left w:val="single" w:sz="2" w:space="11" w:color="FFFFFF"/>
                    <w:bottom w:val="single" w:sz="2" w:space="1" w:color="FFFFFF"/>
                    <w:right w:val="single" w:sz="2" w:space="4" w:color="FFFFFF"/>
                  </w:divBdr>
                  <w:divsChild>
                    <w:div w:id="896236805">
                      <w:marLeft w:val="0"/>
                      <w:marRight w:val="0"/>
                      <w:marTop w:val="0"/>
                      <w:marBottom w:val="0"/>
                      <w:divBdr>
                        <w:top w:val="none" w:sz="0" w:space="0" w:color="auto"/>
                        <w:left w:val="none" w:sz="0" w:space="0" w:color="auto"/>
                        <w:bottom w:val="none" w:sz="0" w:space="0" w:color="auto"/>
                        <w:right w:val="none" w:sz="0" w:space="0" w:color="auto"/>
                      </w:divBdr>
                    </w:div>
                  </w:divsChild>
                </w:div>
                <w:div w:id="1716924770">
                  <w:marLeft w:val="0"/>
                  <w:marRight w:val="0"/>
                  <w:marTop w:val="0"/>
                  <w:marBottom w:val="0"/>
                  <w:divBdr>
                    <w:top w:val="single" w:sz="2" w:space="1" w:color="FFFFFF"/>
                    <w:left w:val="single" w:sz="2" w:space="11" w:color="FFFFFF"/>
                    <w:bottom w:val="single" w:sz="2" w:space="1" w:color="FFFFFF"/>
                    <w:right w:val="single" w:sz="2" w:space="4" w:color="FFFFFF"/>
                  </w:divBdr>
                  <w:divsChild>
                    <w:div w:id="219945064">
                      <w:marLeft w:val="0"/>
                      <w:marRight w:val="0"/>
                      <w:marTop w:val="0"/>
                      <w:marBottom w:val="0"/>
                      <w:divBdr>
                        <w:top w:val="none" w:sz="0" w:space="0" w:color="auto"/>
                        <w:left w:val="none" w:sz="0" w:space="0" w:color="auto"/>
                        <w:bottom w:val="none" w:sz="0" w:space="0" w:color="auto"/>
                        <w:right w:val="none" w:sz="0" w:space="0" w:color="auto"/>
                      </w:divBdr>
                    </w:div>
                  </w:divsChild>
                </w:div>
                <w:div w:id="1378506715">
                  <w:marLeft w:val="0"/>
                  <w:marRight w:val="0"/>
                  <w:marTop w:val="0"/>
                  <w:marBottom w:val="0"/>
                  <w:divBdr>
                    <w:top w:val="single" w:sz="2" w:space="1" w:color="FFFFFF"/>
                    <w:left w:val="single" w:sz="2" w:space="11" w:color="FFFFFF"/>
                    <w:bottom w:val="single" w:sz="2" w:space="1" w:color="FFFFFF"/>
                    <w:right w:val="single" w:sz="2" w:space="4" w:color="FFFFFF"/>
                  </w:divBdr>
                  <w:divsChild>
                    <w:div w:id="544946355">
                      <w:marLeft w:val="0"/>
                      <w:marRight w:val="0"/>
                      <w:marTop w:val="0"/>
                      <w:marBottom w:val="0"/>
                      <w:divBdr>
                        <w:top w:val="none" w:sz="0" w:space="0" w:color="auto"/>
                        <w:left w:val="none" w:sz="0" w:space="0" w:color="auto"/>
                        <w:bottom w:val="none" w:sz="0" w:space="0" w:color="auto"/>
                        <w:right w:val="none" w:sz="0" w:space="0" w:color="auto"/>
                      </w:divBdr>
                    </w:div>
                  </w:divsChild>
                </w:div>
                <w:div w:id="578178752">
                  <w:marLeft w:val="0"/>
                  <w:marRight w:val="0"/>
                  <w:marTop w:val="0"/>
                  <w:marBottom w:val="0"/>
                  <w:divBdr>
                    <w:top w:val="single" w:sz="2" w:space="1" w:color="FFFFFF"/>
                    <w:left w:val="single" w:sz="2" w:space="11" w:color="FFFFFF"/>
                    <w:bottom w:val="single" w:sz="2" w:space="1" w:color="FFFFFF"/>
                    <w:right w:val="single" w:sz="2" w:space="4" w:color="FFFFFF"/>
                  </w:divBdr>
                  <w:divsChild>
                    <w:div w:id="435950247">
                      <w:marLeft w:val="0"/>
                      <w:marRight w:val="0"/>
                      <w:marTop w:val="0"/>
                      <w:marBottom w:val="0"/>
                      <w:divBdr>
                        <w:top w:val="none" w:sz="0" w:space="0" w:color="auto"/>
                        <w:left w:val="none" w:sz="0" w:space="0" w:color="auto"/>
                        <w:bottom w:val="none" w:sz="0" w:space="0" w:color="auto"/>
                        <w:right w:val="none" w:sz="0" w:space="0" w:color="auto"/>
                      </w:divBdr>
                    </w:div>
                  </w:divsChild>
                </w:div>
                <w:div w:id="968438058">
                  <w:marLeft w:val="0"/>
                  <w:marRight w:val="0"/>
                  <w:marTop w:val="0"/>
                  <w:marBottom w:val="0"/>
                  <w:divBdr>
                    <w:top w:val="single" w:sz="2" w:space="1" w:color="FFFFFF"/>
                    <w:left w:val="single" w:sz="2" w:space="11" w:color="FFFFFF"/>
                    <w:bottom w:val="single" w:sz="2" w:space="1" w:color="FFFFFF"/>
                    <w:right w:val="single" w:sz="2" w:space="4" w:color="FFFFFF"/>
                  </w:divBdr>
                  <w:divsChild>
                    <w:div w:id="706837230">
                      <w:marLeft w:val="0"/>
                      <w:marRight w:val="0"/>
                      <w:marTop w:val="0"/>
                      <w:marBottom w:val="0"/>
                      <w:divBdr>
                        <w:top w:val="none" w:sz="0" w:space="0" w:color="auto"/>
                        <w:left w:val="none" w:sz="0" w:space="0" w:color="auto"/>
                        <w:bottom w:val="none" w:sz="0" w:space="0" w:color="auto"/>
                        <w:right w:val="none" w:sz="0" w:space="0" w:color="auto"/>
                      </w:divBdr>
                    </w:div>
                  </w:divsChild>
                </w:div>
                <w:div w:id="1658420293">
                  <w:marLeft w:val="0"/>
                  <w:marRight w:val="0"/>
                  <w:marTop w:val="0"/>
                  <w:marBottom w:val="0"/>
                  <w:divBdr>
                    <w:top w:val="single" w:sz="2" w:space="1" w:color="FFFFFF"/>
                    <w:left w:val="single" w:sz="2" w:space="11" w:color="FFFFFF"/>
                    <w:bottom w:val="single" w:sz="2" w:space="1" w:color="FFFFFF"/>
                    <w:right w:val="single" w:sz="2" w:space="4" w:color="FFFFFF"/>
                  </w:divBdr>
                  <w:divsChild>
                    <w:div w:id="491068210">
                      <w:marLeft w:val="0"/>
                      <w:marRight w:val="0"/>
                      <w:marTop w:val="0"/>
                      <w:marBottom w:val="0"/>
                      <w:divBdr>
                        <w:top w:val="none" w:sz="0" w:space="0" w:color="auto"/>
                        <w:left w:val="none" w:sz="0" w:space="0" w:color="auto"/>
                        <w:bottom w:val="none" w:sz="0" w:space="0" w:color="auto"/>
                        <w:right w:val="none" w:sz="0" w:space="0" w:color="auto"/>
                      </w:divBdr>
                    </w:div>
                  </w:divsChild>
                </w:div>
                <w:div w:id="1833450486">
                  <w:marLeft w:val="0"/>
                  <w:marRight w:val="0"/>
                  <w:marTop w:val="0"/>
                  <w:marBottom w:val="0"/>
                  <w:divBdr>
                    <w:top w:val="single" w:sz="2" w:space="1" w:color="FFFFFF"/>
                    <w:left w:val="single" w:sz="2" w:space="11" w:color="FFFFFF"/>
                    <w:bottom w:val="single" w:sz="2" w:space="1" w:color="FFFFFF"/>
                    <w:right w:val="single" w:sz="2" w:space="4" w:color="FFFFFF"/>
                  </w:divBdr>
                  <w:divsChild>
                    <w:div w:id="302126428">
                      <w:marLeft w:val="0"/>
                      <w:marRight w:val="0"/>
                      <w:marTop w:val="0"/>
                      <w:marBottom w:val="0"/>
                      <w:divBdr>
                        <w:top w:val="none" w:sz="0" w:space="0" w:color="auto"/>
                        <w:left w:val="none" w:sz="0" w:space="0" w:color="auto"/>
                        <w:bottom w:val="none" w:sz="0" w:space="0" w:color="auto"/>
                        <w:right w:val="none" w:sz="0" w:space="0" w:color="auto"/>
                      </w:divBdr>
                    </w:div>
                  </w:divsChild>
                </w:div>
                <w:div w:id="2092114451">
                  <w:marLeft w:val="0"/>
                  <w:marRight w:val="0"/>
                  <w:marTop w:val="0"/>
                  <w:marBottom w:val="0"/>
                  <w:divBdr>
                    <w:top w:val="single" w:sz="2" w:space="1" w:color="FFFFFF"/>
                    <w:left w:val="single" w:sz="2" w:space="11" w:color="FFFFFF"/>
                    <w:bottom w:val="single" w:sz="2" w:space="1" w:color="FFFFFF"/>
                    <w:right w:val="single" w:sz="2" w:space="4" w:color="FFFFFF"/>
                  </w:divBdr>
                  <w:divsChild>
                    <w:div w:id="1444493819">
                      <w:marLeft w:val="0"/>
                      <w:marRight w:val="0"/>
                      <w:marTop w:val="0"/>
                      <w:marBottom w:val="0"/>
                      <w:divBdr>
                        <w:top w:val="none" w:sz="0" w:space="0" w:color="auto"/>
                        <w:left w:val="none" w:sz="0" w:space="0" w:color="auto"/>
                        <w:bottom w:val="none" w:sz="0" w:space="0" w:color="auto"/>
                        <w:right w:val="none" w:sz="0" w:space="0" w:color="auto"/>
                      </w:divBdr>
                    </w:div>
                  </w:divsChild>
                </w:div>
                <w:div w:id="2101902429">
                  <w:marLeft w:val="0"/>
                  <w:marRight w:val="0"/>
                  <w:marTop w:val="0"/>
                  <w:marBottom w:val="0"/>
                  <w:divBdr>
                    <w:top w:val="single" w:sz="2" w:space="1" w:color="FFFFFF"/>
                    <w:left w:val="single" w:sz="2" w:space="11" w:color="FFFFFF"/>
                    <w:bottom w:val="single" w:sz="2" w:space="1" w:color="FFFFFF"/>
                    <w:right w:val="single" w:sz="2" w:space="4" w:color="FFFFFF"/>
                  </w:divBdr>
                  <w:divsChild>
                    <w:div w:id="1049039960">
                      <w:marLeft w:val="0"/>
                      <w:marRight w:val="0"/>
                      <w:marTop w:val="0"/>
                      <w:marBottom w:val="0"/>
                      <w:divBdr>
                        <w:top w:val="none" w:sz="0" w:space="0" w:color="auto"/>
                        <w:left w:val="none" w:sz="0" w:space="0" w:color="auto"/>
                        <w:bottom w:val="none" w:sz="0" w:space="0" w:color="auto"/>
                        <w:right w:val="none" w:sz="0" w:space="0" w:color="auto"/>
                      </w:divBdr>
                    </w:div>
                  </w:divsChild>
                </w:div>
                <w:div w:id="58526097">
                  <w:marLeft w:val="0"/>
                  <w:marRight w:val="0"/>
                  <w:marTop w:val="0"/>
                  <w:marBottom w:val="0"/>
                  <w:divBdr>
                    <w:top w:val="single" w:sz="2" w:space="1" w:color="FFFFFF"/>
                    <w:left w:val="single" w:sz="2" w:space="11" w:color="FFFFFF"/>
                    <w:bottom w:val="single" w:sz="2" w:space="1" w:color="FFFFFF"/>
                    <w:right w:val="single" w:sz="2" w:space="4" w:color="FFFFFF"/>
                  </w:divBdr>
                  <w:divsChild>
                    <w:div w:id="724765960">
                      <w:marLeft w:val="0"/>
                      <w:marRight w:val="0"/>
                      <w:marTop w:val="0"/>
                      <w:marBottom w:val="0"/>
                      <w:divBdr>
                        <w:top w:val="none" w:sz="0" w:space="0" w:color="auto"/>
                        <w:left w:val="none" w:sz="0" w:space="0" w:color="auto"/>
                        <w:bottom w:val="none" w:sz="0" w:space="0" w:color="auto"/>
                        <w:right w:val="none" w:sz="0" w:space="0" w:color="auto"/>
                      </w:divBdr>
                    </w:div>
                  </w:divsChild>
                </w:div>
                <w:div w:id="388698899">
                  <w:marLeft w:val="0"/>
                  <w:marRight w:val="0"/>
                  <w:marTop w:val="0"/>
                  <w:marBottom w:val="0"/>
                  <w:divBdr>
                    <w:top w:val="single" w:sz="2" w:space="1" w:color="FFFFFF"/>
                    <w:left w:val="single" w:sz="2" w:space="11" w:color="FFFFFF"/>
                    <w:bottom w:val="single" w:sz="2" w:space="1" w:color="FFFFFF"/>
                    <w:right w:val="single" w:sz="2" w:space="4" w:color="FFFFFF"/>
                  </w:divBdr>
                  <w:divsChild>
                    <w:div w:id="2053461008">
                      <w:marLeft w:val="0"/>
                      <w:marRight w:val="0"/>
                      <w:marTop w:val="0"/>
                      <w:marBottom w:val="0"/>
                      <w:divBdr>
                        <w:top w:val="none" w:sz="0" w:space="0" w:color="auto"/>
                        <w:left w:val="none" w:sz="0" w:space="0" w:color="auto"/>
                        <w:bottom w:val="none" w:sz="0" w:space="0" w:color="auto"/>
                        <w:right w:val="none" w:sz="0" w:space="0" w:color="auto"/>
                      </w:divBdr>
                    </w:div>
                  </w:divsChild>
                </w:div>
                <w:div w:id="1028994360">
                  <w:marLeft w:val="0"/>
                  <w:marRight w:val="0"/>
                  <w:marTop w:val="0"/>
                  <w:marBottom w:val="0"/>
                  <w:divBdr>
                    <w:top w:val="single" w:sz="2" w:space="1" w:color="FFFFFF"/>
                    <w:left w:val="single" w:sz="2" w:space="11" w:color="FFFFFF"/>
                    <w:bottom w:val="single" w:sz="2" w:space="1" w:color="FFFFFF"/>
                    <w:right w:val="single" w:sz="2" w:space="4" w:color="FFFFFF"/>
                  </w:divBdr>
                  <w:divsChild>
                    <w:div w:id="1619945254">
                      <w:marLeft w:val="0"/>
                      <w:marRight w:val="0"/>
                      <w:marTop w:val="0"/>
                      <w:marBottom w:val="0"/>
                      <w:divBdr>
                        <w:top w:val="none" w:sz="0" w:space="0" w:color="auto"/>
                        <w:left w:val="none" w:sz="0" w:space="0" w:color="auto"/>
                        <w:bottom w:val="none" w:sz="0" w:space="0" w:color="auto"/>
                        <w:right w:val="none" w:sz="0" w:space="0" w:color="auto"/>
                      </w:divBdr>
                    </w:div>
                  </w:divsChild>
                </w:div>
                <w:div w:id="897129736">
                  <w:marLeft w:val="0"/>
                  <w:marRight w:val="0"/>
                  <w:marTop w:val="0"/>
                  <w:marBottom w:val="0"/>
                  <w:divBdr>
                    <w:top w:val="single" w:sz="2" w:space="1" w:color="FFFFFF"/>
                    <w:left w:val="single" w:sz="2" w:space="11" w:color="FFFFFF"/>
                    <w:bottom w:val="single" w:sz="2" w:space="1" w:color="FFFFFF"/>
                    <w:right w:val="single" w:sz="2" w:space="4" w:color="FFFFFF"/>
                  </w:divBdr>
                  <w:divsChild>
                    <w:div w:id="1347292959">
                      <w:marLeft w:val="0"/>
                      <w:marRight w:val="0"/>
                      <w:marTop w:val="0"/>
                      <w:marBottom w:val="0"/>
                      <w:divBdr>
                        <w:top w:val="none" w:sz="0" w:space="0" w:color="auto"/>
                        <w:left w:val="none" w:sz="0" w:space="0" w:color="auto"/>
                        <w:bottom w:val="none" w:sz="0" w:space="0" w:color="auto"/>
                        <w:right w:val="none" w:sz="0" w:space="0" w:color="auto"/>
                      </w:divBdr>
                    </w:div>
                  </w:divsChild>
                </w:div>
                <w:div w:id="47074599">
                  <w:marLeft w:val="0"/>
                  <w:marRight w:val="0"/>
                  <w:marTop w:val="0"/>
                  <w:marBottom w:val="0"/>
                  <w:divBdr>
                    <w:top w:val="single" w:sz="2" w:space="1" w:color="FFFFFF"/>
                    <w:left w:val="single" w:sz="2" w:space="11" w:color="FFFFFF"/>
                    <w:bottom w:val="single" w:sz="2" w:space="1" w:color="FFFFFF"/>
                    <w:right w:val="single" w:sz="2" w:space="4" w:color="FFFFFF"/>
                  </w:divBdr>
                  <w:divsChild>
                    <w:div w:id="970867306">
                      <w:marLeft w:val="0"/>
                      <w:marRight w:val="0"/>
                      <w:marTop w:val="0"/>
                      <w:marBottom w:val="0"/>
                      <w:divBdr>
                        <w:top w:val="none" w:sz="0" w:space="0" w:color="auto"/>
                        <w:left w:val="none" w:sz="0" w:space="0" w:color="auto"/>
                        <w:bottom w:val="none" w:sz="0" w:space="0" w:color="auto"/>
                        <w:right w:val="none" w:sz="0" w:space="0" w:color="auto"/>
                      </w:divBdr>
                    </w:div>
                  </w:divsChild>
                </w:div>
                <w:div w:id="1401370162">
                  <w:marLeft w:val="0"/>
                  <w:marRight w:val="0"/>
                  <w:marTop w:val="0"/>
                  <w:marBottom w:val="0"/>
                  <w:divBdr>
                    <w:top w:val="single" w:sz="2" w:space="1" w:color="FFFFFF"/>
                    <w:left w:val="single" w:sz="2" w:space="11" w:color="FFFFFF"/>
                    <w:bottom w:val="single" w:sz="2" w:space="1" w:color="FFFFFF"/>
                    <w:right w:val="single" w:sz="2" w:space="4" w:color="FFFFFF"/>
                  </w:divBdr>
                  <w:divsChild>
                    <w:div w:id="2031494589">
                      <w:marLeft w:val="0"/>
                      <w:marRight w:val="0"/>
                      <w:marTop w:val="0"/>
                      <w:marBottom w:val="0"/>
                      <w:divBdr>
                        <w:top w:val="none" w:sz="0" w:space="0" w:color="auto"/>
                        <w:left w:val="none" w:sz="0" w:space="0" w:color="auto"/>
                        <w:bottom w:val="none" w:sz="0" w:space="0" w:color="auto"/>
                        <w:right w:val="none" w:sz="0" w:space="0" w:color="auto"/>
                      </w:divBdr>
                    </w:div>
                  </w:divsChild>
                </w:div>
                <w:div w:id="1380784299">
                  <w:marLeft w:val="0"/>
                  <w:marRight w:val="0"/>
                  <w:marTop w:val="0"/>
                  <w:marBottom w:val="0"/>
                  <w:divBdr>
                    <w:top w:val="single" w:sz="2" w:space="1" w:color="FFFFFF"/>
                    <w:left w:val="single" w:sz="2" w:space="11" w:color="FFFFFF"/>
                    <w:bottom w:val="single" w:sz="2" w:space="1" w:color="FFFFFF"/>
                    <w:right w:val="single" w:sz="2" w:space="4" w:color="FFFFFF"/>
                  </w:divBdr>
                  <w:divsChild>
                    <w:div w:id="970328303">
                      <w:marLeft w:val="0"/>
                      <w:marRight w:val="0"/>
                      <w:marTop w:val="0"/>
                      <w:marBottom w:val="0"/>
                      <w:divBdr>
                        <w:top w:val="none" w:sz="0" w:space="0" w:color="auto"/>
                        <w:left w:val="none" w:sz="0" w:space="0" w:color="auto"/>
                        <w:bottom w:val="none" w:sz="0" w:space="0" w:color="auto"/>
                        <w:right w:val="none" w:sz="0" w:space="0" w:color="auto"/>
                      </w:divBdr>
                    </w:div>
                  </w:divsChild>
                </w:div>
                <w:div w:id="438380884">
                  <w:marLeft w:val="0"/>
                  <w:marRight w:val="0"/>
                  <w:marTop w:val="0"/>
                  <w:marBottom w:val="0"/>
                  <w:divBdr>
                    <w:top w:val="single" w:sz="2" w:space="1" w:color="FFFFFF"/>
                    <w:left w:val="single" w:sz="2" w:space="11" w:color="FFFFFF"/>
                    <w:bottom w:val="single" w:sz="2" w:space="1" w:color="FFFFFF"/>
                    <w:right w:val="single" w:sz="2" w:space="4" w:color="FFFFFF"/>
                  </w:divBdr>
                  <w:divsChild>
                    <w:div w:id="1491604499">
                      <w:marLeft w:val="0"/>
                      <w:marRight w:val="0"/>
                      <w:marTop w:val="0"/>
                      <w:marBottom w:val="0"/>
                      <w:divBdr>
                        <w:top w:val="none" w:sz="0" w:space="0" w:color="auto"/>
                        <w:left w:val="none" w:sz="0" w:space="0" w:color="auto"/>
                        <w:bottom w:val="none" w:sz="0" w:space="0" w:color="auto"/>
                        <w:right w:val="none" w:sz="0" w:space="0" w:color="auto"/>
                      </w:divBdr>
                    </w:div>
                  </w:divsChild>
                </w:div>
                <w:div w:id="221210483">
                  <w:marLeft w:val="0"/>
                  <w:marRight w:val="0"/>
                  <w:marTop w:val="0"/>
                  <w:marBottom w:val="0"/>
                  <w:divBdr>
                    <w:top w:val="single" w:sz="2" w:space="1" w:color="FFFFFF"/>
                    <w:left w:val="single" w:sz="2" w:space="11" w:color="FFFFFF"/>
                    <w:bottom w:val="single" w:sz="2" w:space="1" w:color="FFFFFF"/>
                    <w:right w:val="single" w:sz="2" w:space="4" w:color="FFFFFF"/>
                  </w:divBdr>
                  <w:divsChild>
                    <w:div w:id="497309209">
                      <w:marLeft w:val="0"/>
                      <w:marRight w:val="0"/>
                      <w:marTop w:val="0"/>
                      <w:marBottom w:val="0"/>
                      <w:divBdr>
                        <w:top w:val="none" w:sz="0" w:space="0" w:color="auto"/>
                        <w:left w:val="none" w:sz="0" w:space="0" w:color="auto"/>
                        <w:bottom w:val="none" w:sz="0" w:space="0" w:color="auto"/>
                        <w:right w:val="none" w:sz="0" w:space="0" w:color="auto"/>
                      </w:divBdr>
                    </w:div>
                  </w:divsChild>
                </w:div>
                <w:div w:id="1650330056">
                  <w:marLeft w:val="0"/>
                  <w:marRight w:val="0"/>
                  <w:marTop w:val="0"/>
                  <w:marBottom w:val="0"/>
                  <w:divBdr>
                    <w:top w:val="single" w:sz="2" w:space="1" w:color="FFFFFF"/>
                    <w:left w:val="single" w:sz="2" w:space="11" w:color="FFFFFF"/>
                    <w:bottom w:val="single" w:sz="2" w:space="1" w:color="FFFFFF"/>
                    <w:right w:val="single" w:sz="2" w:space="4" w:color="FFFFFF"/>
                  </w:divBdr>
                  <w:divsChild>
                    <w:div w:id="1235161642">
                      <w:marLeft w:val="0"/>
                      <w:marRight w:val="0"/>
                      <w:marTop w:val="0"/>
                      <w:marBottom w:val="0"/>
                      <w:divBdr>
                        <w:top w:val="none" w:sz="0" w:space="0" w:color="auto"/>
                        <w:left w:val="none" w:sz="0" w:space="0" w:color="auto"/>
                        <w:bottom w:val="none" w:sz="0" w:space="0" w:color="auto"/>
                        <w:right w:val="none" w:sz="0" w:space="0" w:color="auto"/>
                      </w:divBdr>
                    </w:div>
                  </w:divsChild>
                </w:div>
                <w:div w:id="1676684448">
                  <w:marLeft w:val="0"/>
                  <w:marRight w:val="0"/>
                  <w:marTop w:val="0"/>
                  <w:marBottom w:val="0"/>
                  <w:divBdr>
                    <w:top w:val="single" w:sz="2" w:space="1" w:color="FFFFFF"/>
                    <w:left w:val="single" w:sz="2" w:space="11" w:color="FFFFFF"/>
                    <w:bottom w:val="single" w:sz="2" w:space="1" w:color="FFFFFF"/>
                    <w:right w:val="single" w:sz="2" w:space="4" w:color="FFFFFF"/>
                  </w:divBdr>
                  <w:divsChild>
                    <w:div w:id="1085759571">
                      <w:marLeft w:val="0"/>
                      <w:marRight w:val="0"/>
                      <w:marTop w:val="0"/>
                      <w:marBottom w:val="0"/>
                      <w:divBdr>
                        <w:top w:val="none" w:sz="0" w:space="0" w:color="auto"/>
                        <w:left w:val="none" w:sz="0" w:space="0" w:color="auto"/>
                        <w:bottom w:val="none" w:sz="0" w:space="0" w:color="auto"/>
                        <w:right w:val="none" w:sz="0" w:space="0" w:color="auto"/>
                      </w:divBdr>
                    </w:div>
                  </w:divsChild>
                </w:div>
                <w:div w:id="1121845458">
                  <w:marLeft w:val="0"/>
                  <w:marRight w:val="0"/>
                  <w:marTop w:val="0"/>
                  <w:marBottom w:val="0"/>
                  <w:divBdr>
                    <w:top w:val="single" w:sz="2" w:space="1" w:color="FFFFFF"/>
                    <w:left w:val="single" w:sz="2" w:space="11" w:color="FFFFFF"/>
                    <w:bottom w:val="single" w:sz="2" w:space="1" w:color="FFFFFF"/>
                    <w:right w:val="single" w:sz="2" w:space="4" w:color="FFFFFF"/>
                  </w:divBdr>
                  <w:divsChild>
                    <w:div w:id="2031490748">
                      <w:marLeft w:val="0"/>
                      <w:marRight w:val="0"/>
                      <w:marTop w:val="0"/>
                      <w:marBottom w:val="0"/>
                      <w:divBdr>
                        <w:top w:val="none" w:sz="0" w:space="0" w:color="auto"/>
                        <w:left w:val="none" w:sz="0" w:space="0" w:color="auto"/>
                        <w:bottom w:val="none" w:sz="0" w:space="0" w:color="auto"/>
                        <w:right w:val="none" w:sz="0" w:space="0" w:color="auto"/>
                      </w:divBdr>
                    </w:div>
                  </w:divsChild>
                </w:div>
                <w:div w:id="2077164312">
                  <w:marLeft w:val="0"/>
                  <w:marRight w:val="0"/>
                  <w:marTop w:val="0"/>
                  <w:marBottom w:val="0"/>
                  <w:divBdr>
                    <w:top w:val="single" w:sz="2" w:space="1" w:color="FFFFFF"/>
                    <w:left w:val="single" w:sz="2" w:space="11" w:color="FFFFFF"/>
                    <w:bottom w:val="single" w:sz="2" w:space="1" w:color="FFFFFF"/>
                    <w:right w:val="single" w:sz="2" w:space="4" w:color="FFFFFF"/>
                  </w:divBdr>
                  <w:divsChild>
                    <w:div w:id="2059930638">
                      <w:marLeft w:val="0"/>
                      <w:marRight w:val="0"/>
                      <w:marTop w:val="0"/>
                      <w:marBottom w:val="0"/>
                      <w:divBdr>
                        <w:top w:val="none" w:sz="0" w:space="0" w:color="auto"/>
                        <w:left w:val="none" w:sz="0" w:space="0" w:color="auto"/>
                        <w:bottom w:val="none" w:sz="0" w:space="0" w:color="auto"/>
                        <w:right w:val="none" w:sz="0" w:space="0" w:color="auto"/>
                      </w:divBdr>
                    </w:div>
                  </w:divsChild>
                </w:div>
                <w:div w:id="1997341196">
                  <w:marLeft w:val="0"/>
                  <w:marRight w:val="0"/>
                  <w:marTop w:val="0"/>
                  <w:marBottom w:val="0"/>
                  <w:divBdr>
                    <w:top w:val="single" w:sz="2" w:space="1" w:color="FFFFFF"/>
                    <w:left w:val="single" w:sz="2" w:space="11" w:color="FFFFFF"/>
                    <w:bottom w:val="single" w:sz="2" w:space="1" w:color="FFFFFF"/>
                    <w:right w:val="single" w:sz="2" w:space="4" w:color="FFFFFF"/>
                  </w:divBdr>
                  <w:divsChild>
                    <w:div w:id="681668165">
                      <w:marLeft w:val="0"/>
                      <w:marRight w:val="0"/>
                      <w:marTop w:val="0"/>
                      <w:marBottom w:val="0"/>
                      <w:divBdr>
                        <w:top w:val="none" w:sz="0" w:space="0" w:color="auto"/>
                        <w:left w:val="none" w:sz="0" w:space="0" w:color="auto"/>
                        <w:bottom w:val="none" w:sz="0" w:space="0" w:color="auto"/>
                        <w:right w:val="none" w:sz="0" w:space="0" w:color="auto"/>
                      </w:divBdr>
                    </w:div>
                  </w:divsChild>
                </w:div>
                <w:div w:id="1513446133">
                  <w:marLeft w:val="0"/>
                  <w:marRight w:val="0"/>
                  <w:marTop w:val="0"/>
                  <w:marBottom w:val="0"/>
                  <w:divBdr>
                    <w:top w:val="single" w:sz="2" w:space="1" w:color="FFFFFF"/>
                    <w:left w:val="single" w:sz="2" w:space="11" w:color="FFFFFF"/>
                    <w:bottom w:val="single" w:sz="2" w:space="1" w:color="FFFFFF"/>
                    <w:right w:val="single" w:sz="2" w:space="4" w:color="FFFFFF"/>
                  </w:divBdr>
                  <w:divsChild>
                    <w:div w:id="194320007">
                      <w:marLeft w:val="0"/>
                      <w:marRight w:val="0"/>
                      <w:marTop w:val="0"/>
                      <w:marBottom w:val="0"/>
                      <w:divBdr>
                        <w:top w:val="none" w:sz="0" w:space="0" w:color="auto"/>
                        <w:left w:val="none" w:sz="0" w:space="0" w:color="auto"/>
                        <w:bottom w:val="none" w:sz="0" w:space="0" w:color="auto"/>
                        <w:right w:val="none" w:sz="0" w:space="0" w:color="auto"/>
                      </w:divBdr>
                    </w:div>
                  </w:divsChild>
                </w:div>
                <w:div w:id="1251114894">
                  <w:marLeft w:val="0"/>
                  <w:marRight w:val="0"/>
                  <w:marTop w:val="0"/>
                  <w:marBottom w:val="0"/>
                  <w:divBdr>
                    <w:top w:val="single" w:sz="2" w:space="1" w:color="FFFFFF"/>
                    <w:left w:val="single" w:sz="2" w:space="11" w:color="FFFFFF"/>
                    <w:bottom w:val="single" w:sz="2" w:space="1" w:color="FFFFFF"/>
                    <w:right w:val="single" w:sz="2" w:space="4" w:color="FFFFFF"/>
                  </w:divBdr>
                  <w:divsChild>
                    <w:div w:id="490675761">
                      <w:marLeft w:val="0"/>
                      <w:marRight w:val="0"/>
                      <w:marTop w:val="0"/>
                      <w:marBottom w:val="0"/>
                      <w:divBdr>
                        <w:top w:val="none" w:sz="0" w:space="0" w:color="auto"/>
                        <w:left w:val="none" w:sz="0" w:space="0" w:color="auto"/>
                        <w:bottom w:val="none" w:sz="0" w:space="0" w:color="auto"/>
                        <w:right w:val="none" w:sz="0" w:space="0" w:color="auto"/>
                      </w:divBdr>
                    </w:div>
                  </w:divsChild>
                </w:div>
                <w:div w:id="1559364837">
                  <w:marLeft w:val="0"/>
                  <w:marRight w:val="0"/>
                  <w:marTop w:val="0"/>
                  <w:marBottom w:val="0"/>
                  <w:divBdr>
                    <w:top w:val="single" w:sz="2" w:space="1" w:color="FFFFFF"/>
                    <w:left w:val="single" w:sz="2" w:space="11" w:color="FFFFFF"/>
                    <w:bottom w:val="single" w:sz="2" w:space="1" w:color="FFFFFF"/>
                    <w:right w:val="single" w:sz="2" w:space="4" w:color="FFFFFF"/>
                  </w:divBdr>
                  <w:divsChild>
                    <w:div w:id="397747965">
                      <w:marLeft w:val="0"/>
                      <w:marRight w:val="0"/>
                      <w:marTop w:val="0"/>
                      <w:marBottom w:val="0"/>
                      <w:divBdr>
                        <w:top w:val="none" w:sz="0" w:space="0" w:color="auto"/>
                        <w:left w:val="none" w:sz="0" w:space="0" w:color="auto"/>
                        <w:bottom w:val="none" w:sz="0" w:space="0" w:color="auto"/>
                        <w:right w:val="none" w:sz="0" w:space="0" w:color="auto"/>
                      </w:divBdr>
                    </w:div>
                  </w:divsChild>
                </w:div>
                <w:div w:id="218177792">
                  <w:marLeft w:val="0"/>
                  <w:marRight w:val="0"/>
                  <w:marTop w:val="0"/>
                  <w:marBottom w:val="0"/>
                  <w:divBdr>
                    <w:top w:val="single" w:sz="2" w:space="1" w:color="FFFFFF"/>
                    <w:left w:val="single" w:sz="2" w:space="11" w:color="FFFFFF"/>
                    <w:bottom w:val="single" w:sz="2" w:space="1" w:color="FFFFFF"/>
                    <w:right w:val="single" w:sz="2" w:space="4" w:color="FFFFFF"/>
                  </w:divBdr>
                  <w:divsChild>
                    <w:div w:id="1606645865">
                      <w:marLeft w:val="0"/>
                      <w:marRight w:val="0"/>
                      <w:marTop w:val="0"/>
                      <w:marBottom w:val="0"/>
                      <w:divBdr>
                        <w:top w:val="none" w:sz="0" w:space="0" w:color="auto"/>
                        <w:left w:val="none" w:sz="0" w:space="0" w:color="auto"/>
                        <w:bottom w:val="none" w:sz="0" w:space="0" w:color="auto"/>
                        <w:right w:val="none" w:sz="0" w:space="0" w:color="auto"/>
                      </w:divBdr>
                    </w:div>
                  </w:divsChild>
                </w:div>
                <w:div w:id="2094937497">
                  <w:marLeft w:val="0"/>
                  <w:marRight w:val="0"/>
                  <w:marTop w:val="0"/>
                  <w:marBottom w:val="0"/>
                  <w:divBdr>
                    <w:top w:val="single" w:sz="2" w:space="1" w:color="FFFFFF"/>
                    <w:left w:val="single" w:sz="2" w:space="11" w:color="FFFFFF"/>
                    <w:bottom w:val="single" w:sz="2" w:space="1" w:color="FFFFFF"/>
                    <w:right w:val="single" w:sz="2" w:space="4" w:color="FFFFFF"/>
                  </w:divBdr>
                  <w:divsChild>
                    <w:div w:id="359859504">
                      <w:marLeft w:val="0"/>
                      <w:marRight w:val="0"/>
                      <w:marTop w:val="0"/>
                      <w:marBottom w:val="0"/>
                      <w:divBdr>
                        <w:top w:val="none" w:sz="0" w:space="0" w:color="auto"/>
                        <w:left w:val="none" w:sz="0" w:space="0" w:color="auto"/>
                        <w:bottom w:val="none" w:sz="0" w:space="0" w:color="auto"/>
                        <w:right w:val="none" w:sz="0" w:space="0" w:color="auto"/>
                      </w:divBdr>
                    </w:div>
                  </w:divsChild>
                </w:div>
                <w:div w:id="1174801802">
                  <w:marLeft w:val="0"/>
                  <w:marRight w:val="0"/>
                  <w:marTop w:val="0"/>
                  <w:marBottom w:val="0"/>
                  <w:divBdr>
                    <w:top w:val="single" w:sz="2" w:space="1" w:color="FFFFFF"/>
                    <w:left w:val="single" w:sz="2" w:space="11" w:color="FFFFFF"/>
                    <w:bottom w:val="single" w:sz="2" w:space="1" w:color="FFFFFF"/>
                    <w:right w:val="single" w:sz="2" w:space="4" w:color="FFFFFF"/>
                  </w:divBdr>
                  <w:divsChild>
                    <w:div w:id="881402117">
                      <w:marLeft w:val="0"/>
                      <w:marRight w:val="0"/>
                      <w:marTop w:val="0"/>
                      <w:marBottom w:val="0"/>
                      <w:divBdr>
                        <w:top w:val="none" w:sz="0" w:space="0" w:color="auto"/>
                        <w:left w:val="none" w:sz="0" w:space="0" w:color="auto"/>
                        <w:bottom w:val="none" w:sz="0" w:space="0" w:color="auto"/>
                        <w:right w:val="none" w:sz="0" w:space="0" w:color="auto"/>
                      </w:divBdr>
                    </w:div>
                  </w:divsChild>
                </w:div>
                <w:div w:id="1180197608">
                  <w:marLeft w:val="0"/>
                  <w:marRight w:val="0"/>
                  <w:marTop w:val="0"/>
                  <w:marBottom w:val="0"/>
                  <w:divBdr>
                    <w:top w:val="single" w:sz="2" w:space="1" w:color="FFFFFF"/>
                    <w:left w:val="single" w:sz="2" w:space="11" w:color="FFFFFF"/>
                    <w:bottom w:val="single" w:sz="2" w:space="1" w:color="FFFFFF"/>
                    <w:right w:val="single" w:sz="2" w:space="4" w:color="FFFFFF"/>
                  </w:divBdr>
                  <w:divsChild>
                    <w:div w:id="1763138902">
                      <w:marLeft w:val="0"/>
                      <w:marRight w:val="0"/>
                      <w:marTop w:val="0"/>
                      <w:marBottom w:val="0"/>
                      <w:divBdr>
                        <w:top w:val="none" w:sz="0" w:space="0" w:color="auto"/>
                        <w:left w:val="none" w:sz="0" w:space="0" w:color="auto"/>
                        <w:bottom w:val="none" w:sz="0" w:space="0" w:color="auto"/>
                        <w:right w:val="none" w:sz="0" w:space="0" w:color="auto"/>
                      </w:divBdr>
                    </w:div>
                  </w:divsChild>
                </w:div>
                <w:div w:id="1405374083">
                  <w:marLeft w:val="0"/>
                  <w:marRight w:val="0"/>
                  <w:marTop w:val="0"/>
                  <w:marBottom w:val="0"/>
                  <w:divBdr>
                    <w:top w:val="single" w:sz="2" w:space="1" w:color="FFFFFF"/>
                    <w:left w:val="single" w:sz="2" w:space="11" w:color="FFFFFF"/>
                    <w:bottom w:val="single" w:sz="2" w:space="1" w:color="FFFFFF"/>
                    <w:right w:val="single" w:sz="2" w:space="4" w:color="FFFFFF"/>
                  </w:divBdr>
                  <w:divsChild>
                    <w:div w:id="142435127">
                      <w:marLeft w:val="0"/>
                      <w:marRight w:val="0"/>
                      <w:marTop w:val="0"/>
                      <w:marBottom w:val="0"/>
                      <w:divBdr>
                        <w:top w:val="none" w:sz="0" w:space="0" w:color="auto"/>
                        <w:left w:val="none" w:sz="0" w:space="0" w:color="auto"/>
                        <w:bottom w:val="none" w:sz="0" w:space="0" w:color="auto"/>
                        <w:right w:val="none" w:sz="0" w:space="0" w:color="auto"/>
                      </w:divBdr>
                    </w:div>
                  </w:divsChild>
                </w:div>
                <w:div w:id="1724213325">
                  <w:marLeft w:val="0"/>
                  <w:marRight w:val="0"/>
                  <w:marTop w:val="0"/>
                  <w:marBottom w:val="0"/>
                  <w:divBdr>
                    <w:top w:val="single" w:sz="2" w:space="1" w:color="FFFFFF"/>
                    <w:left w:val="single" w:sz="2" w:space="11" w:color="FFFFFF"/>
                    <w:bottom w:val="single" w:sz="2" w:space="1" w:color="FFFFFF"/>
                    <w:right w:val="single" w:sz="2" w:space="4" w:color="FFFFFF"/>
                  </w:divBdr>
                  <w:divsChild>
                    <w:div w:id="489760576">
                      <w:marLeft w:val="0"/>
                      <w:marRight w:val="0"/>
                      <w:marTop w:val="0"/>
                      <w:marBottom w:val="0"/>
                      <w:divBdr>
                        <w:top w:val="none" w:sz="0" w:space="0" w:color="auto"/>
                        <w:left w:val="none" w:sz="0" w:space="0" w:color="auto"/>
                        <w:bottom w:val="none" w:sz="0" w:space="0" w:color="auto"/>
                        <w:right w:val="none" w:sz="0" w:space="0" w:color="auto"/>
                      </w:divBdr>
                    </w:div>
                  </w:divsChild>
                </w:div>
                <w:div w:id="2076274337">
                  <w:marLeft w:val="0"/>
                  <w:marRight w:val="0"/>
                  <w:marTop w:val="0"/>
                  <w:marBottom w:val="0"/>
                  <w:divBdr>
                    <w:top w:val="single" w:sz="2" w:space="1" w:color="FFFFFF"/>
                    <w:left w:val="single" w:sz="2" w:space="11" w:color="FFFFFF"/>
                    <w:bottom w:val="single" w:sz="2" w:space="1" w:color="FFFFFF"/>
                    <w:right w:val="single" w:sz="2" w:space="4" w:color="FFFFFF"/>
                  </w:divBdr>
                  <w:divsChild>
                    <w:div w:id="2121803438">
                      <w:marLeft w:val="0"/>
                      <w:marRight w:val="0"/>
                      <w:marTop w:val="0"/>
                      <w:marBottom w:val="0"/>
                      <w:divBdr>
                        <w:top w:val="none" w:sz="0" w:space="0" w:color="auto"/>
                        <w:left w:val="none" w:sz="0" w:space="0" w:color="auto"/>
                        <w:bottom w:val="none" w:sz="0" w:space="0" w:color="auto"/>
                        <w:right w:val="none" w:sz="0" w:space="0" w:color="auto"/>
                      </w:divBdr>
                    </w:div>
                  </w:divsChild>
                </w:div>
                <w:div w:id="9457864">
                  <w:marLeft w:val="0"/>
                  <w:marRight w:val="0"/>
                  <w:marTop w:val="0"/>
                  <w:marBottom w:val="0"/>
                  <w:divBdr>
                    <w:top w:val="single" w:sz="2" w:space="1" w:color="FFFFFF"/>
                    <w:left w:val="single" w:sz="2" w:space="11" w:color="FFFFFF"/>
                    <w:bottom w:val="single" w:sz="2" w:space="4" w:color="FFFFFF"/>
                    <w:right w:val="single" w:sz="2" w:space="4" w:color="FFFFFF"/>
                  </w:divBdr>
                  <w:divsChild>
                    <w:div w:id="8001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5571">
          <w:marLeft w:val="0"/>
          <w:marRight w:val="0"/>
          <w:marTop w:val="0"/>
          <w:marBottom w:val="300"/>
          <w:divBdr>
            <w:top w:val="none" w:sz="0" w:space="0" w:color="auto"/>
            <w:left w:val="none" w:sz="0" w:space="0" w:color="auto"/>
            <w:bottom w:val="none" w:sz="0" w:space="0" w:color="auto"/>
            <w:right w:val="none" w:sz="0" w:space="0" w:color="auto"/>
          </w:divBdr>
          <w:divsChild>
            <w:div w:id="1351643058">
              <w:marLeft w:val="0"/>
              <w:marRight w:val="0"/>
              <w:marTop w:val="0"/>
              <w:marBottom w:val="0"/>
              <w:divBdr>
                <w:top w:val="none" w:sz="0" w:space="0" w:color="auto"/>
                <w:left w:val="none" w:sz="0" w:space="0" w:color="auto"/>
                <w:bottom w:val="none" w:sz="0" w:space="0" w:color="auto"/>
                <w:right w:val="none" w:sz="0" w:space="0" w:color="auto"/>
              </w:divBdr>
              <w:divsChild>
                <w:div w:id="1884559377">
                  <w:marLeft w:val="0"/>
                  <w:marRight w:val="0"/>
                  <w:marTop w:val="0"/>
                  <w:marBottom w:val="0"/>
                  <w:divBdr>
                    <w:top w:val="single" w:sz="2" w:space="4" w:color="FFFFFF"/>
                    <w:left w:val="single" w:sz="2" w:space="11" w:color="FFFFFF"/>
                    <w:bottom w:val="single" w:sz="2" w:space="1" w:color="FFFFFF"/>
                    <w:right w:val="single" w:sz="2" w:space="4" w:color="FFFFFF"/>
                  </w:divBdr>
                  <w:divsChild>
                    <w:div w:id="417021028">
                      <w:marLeft w:val="0"/>
                      <w:marRight w:val="0"/>
                      <w:marTop w:val="0"/>
                      <w:marBottom w:val="0"/>
                      <w:divBdr>
                        <w:top w:val="none" w:sz="0" w:space="0" w:color="auto"/>
                        <w:left w:val="none" w:sz="0" w:space="0" w:color="auto"/>
                        <w:bottom w:val="none" w:sz="0" w:space="0" w:color="auto"/>
                        <w:right w:val="none" w:sz="0" w:space="0" w:color="auto"/>
                      </w:divBdr>
                    </w:div>
                  </w:divsChild>
                </w:div>
                <w:div w:id="2069185709">
                  <w:marLeft w:val="0"/>
                  <w:marRight w:val="0"/>
                  <w:marTop w:val="0"/>
                  <w:marBottom w:val="0"/>
                  <w:divBdr>
                    <w:top w:val="single" w:sz="2" w:space="1" w:color="FFFFFF"/>
                    <w:left w:val="single" w:sz="2" w:space="11" w:color="FFFFFF"/>
                    <w:bottom w:val="single" w:sz="2" w:space="1" w:color="FFFFFF"/>
                    <w:right w:val="single" w:sz="2" w:space="4" w:color="FFFFFF"/>
                  </w:divBdr>
                  <w:divsChild>
                    <w:div w:id="1186670361">
                      <w:marLeft w:val="0"/>
                      <w:marRight w:val="0"/>
                      <w:marTop w:val="0"/>
                      <w:marBottom w:val="0"/>
                      <w:divBdr>
                        <w:top w:val="none" w:sz="0" w:space="0" w:color="auto"/>
                        <w:left w:val="none" w:sz="0" w:space="0" w:color="auto"/>
                        <w:bottom w:val="none" w:sz="0" w:space="0" w:color="auto"/>
                        <w:right w:val="none" w:sz="0" w:space="0" w:color="auto"/>
                      </w:divBdr>
                    </w:div>
                  </w:divsChild>
                </w:div>
                <w:div w:id="1304391523">
                  <w:marLeft w:val="0"/>
                  <w:marRight w:val="0"/>
                  <w:marTop w:val="0"/>
                  <w:marBottom w:val="0"/>
                  <w:divBdr>
                    <w:top w:val="single" w:sz="2" w:space="1" w:color="FFFFFF"/>
                    <w:left w:val="single" w:sz="2" w:space="11" w:color="FFFFFF"/>
                    <w:bottom w:val="single" w:sz="2" w:space="1" w:color="FFFFFF"/>
                    <w:right w:val="single" w:sz="2" w:space="4" w:color="FFFFFF"/>
                  </w:divBdr>
                  <w:divsChild>
                    <w:div w:id="752118220">
                      <w:marLeft w:val="0"/>
                      <w:marRight w:val="0"/>
                      <w:marTop w:val="0"/>
                      <w:marBottom w:val="0"/>
                      <w:divBdr>
                        <w:top w:val="none" w:sz="0" w:space="0" w:color="auto"/>
                        <w:left w:val="none" w:sz="0" w:space="0" w:color="auto"/>
                        <w:bottom w:val="none" w:sz="0" w:space="0" w:color="auto"/>
                        <w:right w:val="none" w:sz="0" w:space="0" w:color="auto"/>
                      </w:divBdr>
                    </w:div>
                  </w:divsChild>
                </w:div>
                <w:div w:id="447704662">
                  <w:marLeft w:val="0"/>
                  <w:marRight w:val="0"/>
                  <w:marTop w:val="0"/>
                  <w:marBottom w:val="0"/>
                  <w:divBdr>
                    <w:top w:val="single" w:sz="2" w:space="1" w:color="FFFFFF"/>
                    <w:left w:val="single" w:sz="2" w:space="11" w:color="FFFFFF"/>
                    <w:bottom w:val="single" w:sz="2" w:space="1" w:color="FFFFFF"/>
                    <w:right w:val="single" w:sz="2" w:space="4" w:color="FFFFFF"/>
                  </w:divBdr>
                  <w:divsChild>
                    <w:div w:id="1167092053">
                      <w:marLeft w:val="0"/>
                      <w:marRight w:val="0"/>
                      <w:marTop w:val="0"/>
                      <w:marBottom w:val="0"/>
                      <w:divBdr>
                        <w:top w:val="none" w:sz="0" w:space="0" w:color="auto"/>
                        <w:left w:val="none" w:sz="0" w:space="0" w:color="auto"/>
                        <w:bottom w:val="none" w:sz="0" w:space="0" w:color="auto"/>
                        <w:right w:val="none" w:sz="0" w:space="0" w:color="auto"/>
                      </w:divBdr>
                    </w:div>
                  </w:divsChild>
                </w:div>
                <w:div w:id="1936086128">
                  <w:marLeft w:val="0"/>
                  <w:marRight w:val="0"/>
                  <w:marTop w:val="0"/>
                  <w:marBottom w:val="0"/>
                  <w:divBdr>
                    <w:top w:val="single" w:sz="2" w:space="1" w:color="FFFFFF"/>
                    <w:left w:val="single" w:sz="2" w:space="11" w:color="FFFFFF"/>
                    <w:bottom w:val="single" w:sz="2" w:space="1" w:color="FFFFFF"/>
                    <w:right w:val="single" w:sz="2" w:space="4" w:color="FFFFFF"/>
                  </w:divBdr>
                  <w:divsChild>
                    <w:div w:id="154229876">
                      <w:marLeft w:val="0"/>
                      <w:marRight w:val="0"/>
                      <w:marTop w:val="0"/>
                      <w:marBottom w:val="0"/>
                      <w:divBdr>
                        <w:top w:val="none" w:sz="0" w:space="0" w:color="auto"/>
                        <w:left w:val="none" w:sz="0" w:space="0" w:color="auto"/>
                        <w:bottom w:val="none" w:sz="0" w:space="0" w:color="auto"/>
                        <w:right w:val="none" w:sz="0" w:space="0" w:color="auto"/>
                      </w:divBdr>
                    </w:div>
                  </w:divsChild>
                </w:div>
                <w:div w:id="1779711858">
                  <w:marLeft w:val="0"/>
                  <w:marRight w:val="0"/>
                  <w:marTop w:val="0"/>
                  <w:marBottom w:val="0"/>
                  <w:divBdr>
                    <w:top w:val="single" w:sz="2" w:space="1" w:color="FFFFFF"/>
                    <w:left w:val="single" w:sz="2" w:space="11" w:color="FFFFFF"/>
                    <w:bottom w:val="single" w:sz="2" w:space="1" w:color="FFFFFF"/>
                    <w:right w:val="single" w:sz="2" w:space="4" w:color="FFFFFF"/>
                  </w:divBdr>
                  <w:divsChild>
                    <w:div w:id="1645504649">
                      <w:marLeft w:val="0"/>
                      <w:marRight w:val="0"/>
                      <w:marTop w:val="0"/>
                      <w:marBottom w:val="0"/>
                      <w:divBdr>
                        <w:top w:val="none" w:sz="0" w:space="0" w:color="auto"/>
                        <w:left w:val="none" w:sz="0" w:space="0" w:color="auto"/>
                        <w:bottom w:val="none" w:sz="0" w:space="0" w:color="auto"/>
                        <w:right w:val="none" w:sz="0" w:space="0" w:color="auto"/>
                      </w:divBdr>
                    </w:div>
                  </w:divsChild>
                </w:div>
                <w:div w:id="164979699">
                  <w:marLeft w:val="0"/>
                  <w:marRight w:val="0"/>
                  <w:marTop w:val="0"/>
                  <w:marBottom w:val="0"/>
                  <w:divBdr>
                    <w:top w:val="single" w:sz="2" w:space="1" w:color="FFFFFF"/>
                    <w:left w:val="single" w:sz="2" w:space="11" w:color="FFFFFF"/>
                    <w:bottom w:val="single" w:sz="2" w:space="1" w:color="FFFFFF"/>
                    <w:right w:val="single" w:sz="2" w:space="4" w:color="FFFFFF"/>
                  </w:divBdr>
                  <w:divsChild>
                    <w:div w:id="629944097">
                      <w:marLeft w:val="0"/>
                      <w:marRight w:val="0"/>
                      <w:marTop w:val="0"/>
                      <w:marBottom w:val="0"/>
                      <w:divBdr>
                        <w:top w:val="none" w:sz="0" w:space="0" w:color="auto"/>
                        <w:left w:val="none" w:sz="0" w:space="0" w:color="auto"/>
                        <w:bottom w:val="none" w:sz="0" w:space="0" w:color="auto"/>
                        <w:right w:val="none" w:sz="0" w:space="0" w:color="auto"/>
                      </w:divBdr>
                    </w:div>
                  </w:divsChild>
                </w:div>
                <w:div w:id="1254780828">
                  <w:marLeft w:val="0"/>
                  <w:marRight w:val="0"/>
                  <w:marTop w:val="0"/>
                  <w:marBottom w:val="0"/>
                  <w:divBdr>
                    <w:top w:val="single" w:sz="2" w:space="1" w:color="FFFFFF"/>
                    <w:left w:val="single" w:sz="2" w:space="11" w:color="FFFFFF"/>
                    <w:bottom w:val="single" w:sz="2" w:space="1" w:color="FFFFFF"/>
                    <w:right w:val="single" w:sz="2" w:space="4" w:color="FFFFFF"/>
                  </w:divBdr>
                  <w:divsChild>
                    <w:div w:id="1952665451">
                      <w:marLeft w:val="0"/>
                      <w:marRight w:val="0"/>
                      <w:marTop w:val="0"/>
                      <w:marBottom w:val="0"/>
                      <w:divBdr>
                        <w:top w:val="none" w:sz="0" w:space="0" w:color="auto"/>
                        <w:left w:val="none" w:sz="0" w:space="0" w:color="auto"/>
                        <w:bottom w:val="none" w:sz="0" w:space="0" w:color="auto"/>
                        <w:right w:val="none" w:sz="0" w:space="0" w:color="auto"/>
                      </w:divBdr>
                    </w:div>
                  </w:divsChild>
                </w:div>
                <w:div w:id="2089374913">
                  <w:marLeft w:val="0"/>
                  <w:marRight w:val="0"/>
                  <w:marTop w:val="0"/>
                  <w:marBottom w:val="0"/>
                  <w:divBdr>
                    <w:top w:val="single" w:sz="2" w:space="1" w:color="FFFFFF"/>
                    <w:left w:val="single" w:sz="2" w:space="11" w:color="FFFFFF"/>
                    <w:bottom w:val="single" w:sz="2" w:space="1" w:color="FFFFFF"/>
                    <w:right w:val="single" w:sz="2" w:space="4" w:color="FFFFFF"/>
                  </w:divBdr>
                  <w:divsChild>
                    <w:div w:id="1334727078">
                      <w:marLeft w:val="0"/>
                      <w:marRight w:val="0"/>
                      <w:marTop w:val="0"/>
                      <w:marBottom w:val="0"/>
                      <w:divBdr>
                        <w:top w:val="none" w:sz="0" w:space="0" w:color="auto"/>
                        <w:left w:val="none" w:sz="0" w:space="0" w:color="auto"/>
                        <w:bottom w:val="none" w:sz="0" w:space="0" w:color="auto"/>
                        <w:right w:val="none" w:sz="0" w:space="0" w:color="auto"/>
                      </w:divBdr>
                    </w:div>
                  </w:divsChild>
                </w:div>
                <w:div w:id="484514981">
                  <w:marLeft w:val="0"/>
                  <w:marRight w:val="0"/>
                  <w:marTop w:val="0"/>
                  <w:marBottom w:val="0"/>
                  <w:divBdr>
                    <w:top w:val="single" w:sz="2" w:space="1" w:color="FFFFFF"/>
                    <w:left w:val="single" w:sz="2" w:space="11" w:color="FFFFFF"/>
                    <w:bottom w:val="single" w:sz="2" w:space="1" w:color="FFFFFF"/>
                    <w:right w:val="single" w:sz="2" w:space="4" w:color="FFFFFF"/>
                  </w:divBdr>
                  <w:divsChild>
                    <w:div w:id="51776240">
                      <w:marLeft w:val="0"/>
                      <w:marRight w:val="0"/>
                      <w:marTop w:val="0"/>
                      <w:marBottom w:val="0"/>
                      <w:divBdr>
                        <w:top w:val="none" w:sz="0" w:space="0" w:color="auto"/>
                        <w:left w:val="none" w:sz="0" w:space="0" w:color="auto"/>
                        <w:bottom w:val="none" w:sz="0" w:space="0" w:color="auto"/>
                        <w:right w:val="none" w:sz="0" w:space="0" w:color="auto"/>
                      </w:divBdr>
                    </w:div>
                  </w:divsChild>
                </w:div>
                <w:div w:id="367530523">
                  <w:marLeft w:val="0"/>
                  <w:marRight w:val="0"/>
                  <w:marTop w:val="0"/>
                  <w:marBottom w:val="0"/>
                  <w:divBdr>
                    <w:top w:val="single" w:sz="2" w:space="1" w:color="FFFFFF"/>
                    <w:left w:val="single" w:sz="2" w:space="11" w:color="FFFFFF"/>
                    <w:bottom w:val="single" w:sz="2" w:space="1" w:color="FFFFFF"/>
                    <w:right w:val="single" w:sz="2" w:space="4" w:color="FFFFFF"/>
                  </w:divBdr>
                  <w:divsChild>
                    <w:div w:id="1881893833">
                      <w:marLeft w:val="0"/>
                      <w:marRight w:val="0"/>
                      <w:marTop w:val="0"/>
                      <w:marBottom w:val="0"/>
                      <w:divBdr>
                        <w:top w:val="none" w:sz="0" w:space="0" w:color="auto"/>
                        <w:left w:val="none" w:sz="0" w:space="0" w:color="auto"/>
                        <w:bottom w:val="none" w:sz="0" w:space="0" w:color="auto"/>
                        <w:right w:val="none" w:sz="0" w:space="0" w:color="auto"/>
                      </w:divBdr>
                    </w:div>
                  </w:divsChild>
                </w:div>
                <w:div w:id="1111820469">
                  <w:marLeft w:val="0"/>
                  <w:marRight w:val="0"/>
                  <w:marTop w:val="0"/>
                  <w:marBottom w:val="0"/>
                  <w:divBdr>
                    <w:top w:val="single" w:sz="2" w:space="1" w:color="FFFFFF"/>
                    <w:left w:val="single" w:sz="2" w:space="11" w:color="FFFFFF"/>
                    <w:bottom w:val="single" w:sz="2" w:space="1" w:color="FFFFFF"/>
                    <w:right w:val="single" w:sz="2" w:space="4" w:color="FFFFFF"/>
                  </w:divBdr>
                  <w:divsChild>
                    <w:div w:id="896743806">
                      <w:marLeft w:val="0"/>
                      <w:marRight w:val="0"/>
                      <w:marTop w:val="0"/>
                      <w:marBottom w:val="0"/>
                      <w:divBdr>
                        <w:top w:val="none" w:sz="0" w:space="0" w:color="auto"/>
                        <w:left w:val="none" w:sz="0" w:space="0" w:color="auto"/>
                        <w:bottom w:val="none" w:sz="0" w:space="0" w:color="auto"/>
                        <w:right w:val="none" w:sz="0" w:space="0" w:color="auto"/>
                      </w:divBdr>
                    </w:div>
                  </w:divsChild>
                </w:div>
                <w:div w:id="2050907664">
                  <w:marLeft w:val="0"/>
                  <w:marRight w:val="0"/>
                  <w:marTop w:val="0"/>
                  <w:marBottom w:val="0"/>
                  <w:divBdr>
                    <w:top w:val="single" w:sz="2" w:space="1" w:color="FFFFFF"/>
                    <w:left w:val="single" w:sz="2" w:space="11" w:color="FFFFFF"/>
                    <w:bottom w:val="single" w:sz="2" w:space="1" w:color="FFFFFF"/>
                    <w:right w:val="single" w:sz="2" w:space="4" w:color="FFFFFF"/>
                  </w:divBdr>
                  <w:divsChild>
                    <w:div w:id="591200536">
                      <w:marLeft w:val="0"/>
                      <w:marRight w:val="0"/>
                      <w:marTop w:val="0"/>
                      <w:marBottom w:val="0"/>
                      <w:divBdr>
                        <w:top w:val="none" w:sz="0" w:space="0" w:color="auto"/>
                        <w:left w:val="none" w:sz="0" w:space="0" w:color="auto"/>
                        <w:bottom w:val="none" w:sz="0" w:space="0" w:color="auto"/>
                        <w:right w:val="none" w:sz="0" w:space="0" w:color="auto"/>
                      </w:divBdr>
                    </w:div>
                  </w:divsChild>
                </w:div>
                <w:div w:id="794755122">
                  <w:marLeft w:val="0"/>
                  <w:marRight w:val="0"/>
                  <w:marTop w:val="0"/>
                  <w:marBottom w:val="0"/>
                  <w:divBdr>
                    <w:top w:val="single" w:sz="2" w:space="1" w:color="FFFFFF"/>
                    <w:left w:val="single" w:sz="2" w:space="11" w:color="FFFFFF"/>
                    <w:bottom w:val="single" w:sz="2" w:space="1" w:color="FFFFFF"/>
                    <w:right w:val="single" w:sz="2" w:space="4" w:color="FFFFFF"/>
                  </w:divBdr>
                  <w:divsChild>
                    <w:div w:id="858735869">
                      <w:marLeft w:val="0"/>
                      <w:marRight w:val="0"/>
                      <w:marTop w:val="0"/>
                      <w:marBottom w:val="0"/>
                      <w:divBdr>
                        <w:top w:val="none" w:sz="0" w:space="0" w:color="auto"/>
                        <w:left w:val="none" w:sz="0" w:space="0" w:color="auto"/>
                        <w:bottom w:val="none" w:sz="0" w:space="0" w:color="auto"/>
                        <w:right w:val="none" w:sz="0" w:space="0" w:color="auto"/>
                      </w:divBdr>
                    </w:div>
                  </w:divsChild>
                </w:div>
                <w:div w:id="1508133995">
                  <w:marLeft w:val="0"/>
                  <w:marRight w:val="0"/>
                  <w:marTop w:val="0"/>
                  <w:marBottom w:val="0"/>
                  <w:divBdr>
                    <w:top w:val="single" w:sz="2" w:space="1" w:color="FFFFFF"/>
                    <w:left w:val="single" w:sz="2" w:space="11" w:color="FFFFFF"/>
                    <w:bottom w:val="single" w:sz="2" w:space="1" w:color="FFFFFF"/>
                    <w:right w:val="single" w:sz="2" w:space="4" w:color="FFFFFF"/>
                  </w:divBdr>
                  <w:divsChild>
                    <w:div w:id="235171370">
                      <w:marLeft w:val="0"/>
                      <w:marRight w:val="0"/>
                      <w:marTop w:val="0"/>
                      <w:marBottom w:val="0"/>
                      <w:divBdr>
                        <w:top w:val="none" w:sz="0" w:space="0" w:color="auto"/>
                        <w:left w:val="none" w:sz="0" w:space="0" w:color="auto"/>
                        <w:bottom w:val="none" w:sz="0" w:space="0" w:color="auto"/>
                        <w:right w:val="none" w:sz="0" w:space="0" w:color="auto"/>
                      </w:divBdr>
                    </w:div>
                  </w:divsChild>
                </w:div>
                <w:div w:id="12806694">
                  <w:marLeft w:val="0"/>
                  <w:marRight w:val="0"/>
                  <w:marTop w:val="0"/>
                  <w:marBottom w:val="0"/>
                  <w:divBdr>
                    <w:top w:val="single" w:sz="2" w:space="1" w:color="FFFFFF"/>
                    <w:left w:val="single" w:sz="2" w:space="11" w:color="FFFFFF"/>
                    <w:bottom w:val="single" w:sz="2" w:space="1" w:color="FFFFFF"/>
                    <w:right w:val="single" w:sz="2" w:space="4" w:color="FFFFFF"/>
                  </w:divBdr>
                  <w:divsChild>
                    <w:div w:id="1269654555">
                      <w:marLeft w:val="0"/>
                      <w:marRight w:val="0"/>
                      <w:marTop w:val="0"/>
                      <w:marBottom w:val="0"/>
                      <w:divBdr>
                        <w:top w:val="none" w:sz="0" w:space="0" w:color="auto"/>
                        <w:left w:val="none" w:sz="0" w:space="0" w:color="auto"/>
                        <w:bottom w:val="none" w:sz="0" w:space="0" w:color="auto"/>
                        <w:right w:val="none" w:sz="0" w:space="0" w:color="auto"/>
                      </w:divBdr>
                    </w:div>
                  </w:divsChild>
                </w:div>
                <w:div w:id="1735274187">
                  <w:marLeft w:val="0"/>
                  <w:marRight w:val="0"/>
                  <w:marTop w:val="0"/>
                  <w:marBottom w:val="0"/>
                  <w:divBdr>
                    <w:top w:val="single" w:sz="2" w:space="1" w:color="FFFFFF"/>
                    <w:left w:val="single" w:sz="2" w:space="11" w:color="FFFFFF"/>
                    <w:bottom w:val="single" w:sz="2" w:space="1" w:color="FFFFFF"/>
                    <w:right w:val="single" w:sz="2" w:space="4" w:color="FFFFFF"/>
                  </w:divBdr>
                  <w:divsChild>
                    <w:div w:id="1810367668">
                      <w:marLeft w:val="0"/>
                      <w:marRight w:val="0"/>
                      <w:marTop w:val="0"/>
                      <w:marBottom w:val="0"/>
                      <w:divBdr>
                        <w:top w:val="none" w:sz="0" w:space="0" w:color="auto"/>
                        <w:left w:val="none" w:sz="0" w:space="0" w:color="auto"/>
                        <w:bottom w:val="none" w:sz="0" w:space="0" w:color="auto"/>
                        <w:right w:val="none" w:sz="0" w:space="0" w:color="auto"/>
                      </w:divBdr>
                    </w:div>
                  </w:divsChild>
                </w:div>
                <w:div w:id="92629855">
                  <w:marLeft w:val="0"/>
                  <w:marRight w:val="0"/>
                  <w:marTop w:val="0"/>
                  <w:marBottom w:val="0"/>
                  <w:divBdr>
                    <w:top w:val="single" w:sz="2" w:space="1" w:color="FFFFFF"/>
                    <w:left w:val="single" w:sz="2" w:space="11" w:color="FFFFFF"/>
                    <w:bottom w:val="single" w:sz="2" w:space="1" w:color="FFFFFF"/>
                    <w:right w:val="single" w:sz="2" w:space="4" w:color="FFFFFF"/>
                  </w:divBdr>
                  <w:divsChild>
                    <w:div w:id="1009992542">
                      <w:marLeft w:val="0"/>
                      <w:marRight w:val="0"/>
                      <w:marTop w:val="0"/>
                      <w:marBottom w:val="0"/>
                      <w:divBdr>
                        <w:top w:val="none" w:sz="0" w:space="0" w:color="auto"/>
                        <w:left w:val="none" w:sz="0" w:space="0" w:color="auto"/>
                        <w:bottom w:val="none" w:sz="0" w:space="0" w:color="auto"/>
                        <w:right w:val="none" w:sz="0" w:space="0" w:color="auto"/>
                      </w:divBdr>
                    </w:div>
                  </w:divsChild>
                </w:div>
                <w:div w:id="1001665662">
                  <w:marLeft w:val="0"/>
                  <w:marRight w:val="0"/>
                  <w:marTop w:val="0"/>
                  <w:marBottom w:val="0"/>
                  <w:divBdr>
                    <w:top w:val="single" w:sz="2" w:space="1" w:color="FFFFFF"/>
                    <w:left w:val="single" w:sz="2" w:space="11" w:color="FFFFFF"/>
                    <w:bottom w:val="single" w:sz="2" w:space="1" w:color="FFFFFF"/>
                    <w:right w:val="single" w:sz="2" w:space="4" w:color="FFFFFF"/>
                  </w:divBdr>
                  <w:divsChild>
                    <w:div w:id="1160343688">
                      <w:marLeft w:val="0"/>
                      <w:marRight w:val="0"/>
                      <w:marTop w:val="0"/>
                      <w:marBottom w:val="0"/>
                      <w:divBdr>
                        <w:top w:val="none" w:sz="0" w:space="0" w:color="auto"/>
                        <w:left w:val="none" w:sz="0" w:space="0" w:color="auto"/>
                        <w:bottom w:val="none" w:sz="0" w:space="0" w:color="auto"/>
                        <w:right w:val="none" w:sz="0" w:space="0" w:color="auto"/>
                      </w:divBdr>
                    </w:div>
                  </w:divsChild>
                </w:div>
                <w:div w:id="877164422">
                  <w:marLeft w:val="0"/>
                  <w:marRight w:val="0"/>
                  <w:marTop w:val="0"/>
                  <w:marBottom w:val="0"/>
                  <w:divBdr>
                    <w:top w:val="single" w:sz="2" w:space="1" w:color="FFFFFF"/>
                    <w:left w:val="single" w:sz="2" w:space="11" w:color="FFFFFF"/>
                    <w:bottom w:val="single" w:sz="2" w:space="1" w:color="FFFFFF"/>
                    <w:right w:val="single" w:sz="2" w:space="4" w:color="FFFFFF"/>
                  </w:divBdr>
                  <w:divsChild>
                    <w:div w:id="1766804673">
                      <w:marLeft w:val="0"/>
                      <w:marRight w:val="0"/>
                      <w:marTop w:val="0"/>
                      <w:marBottom w:val="0"/>
                      <w:divBdr>
                        <w:top w:val="none" w:sz="0" w:space="0" w:color="auto"/>
                        <w:left w:val="none" w:sz="0" w:space="0" w:color="auto"/>
                        <w:bottom w:val="none" w:sz="0" w:space="0" w:color="auto"/>
                        <w:right w:val="none" w:sz="0" w:space="0" w:color="auto"/>
                      </w:divBdr>
                    </w:div>
                  </w:divsChild>
                </w:div>
                <w:div w:id="1324092070">
                  <w:marLeft w:val="0"/>
                  <w:marRight w:val="0"/>
                  <w:marTop w:val="0"/>
                  <w:marBottom w:val="0"/>
                  <w:divBdr>
                    <w:top w:val="single" w:sz="2" w:space="1" w:color="FFFFFF"/>
                    <w:left w:val="single" w:sz="2" w:space="11" w:color="FFFFFF"/>
                    <w:bottom w:val="single" w:sz="2" w:space="1" w:color="FFFFFF"/>
                    <w:right w:val="single" w:sz="2" w:space="4" w:color="FFFFFF"/>
                  </w:divBdr>
                  <w:divsChild>
                    <w:div w:id="1850173372">
                      <w:marLeft w:val="0"/>
                      <w:marRight w:val="0"/>
                      <w:marTop w:val="0"/>
                      <w:marBottom w:val="0"/>
                      <w:divBdr>
                        <w:top w:val="none" w:sz="0" w:space="0" w:color="auto"/>
                        <w:left w:val="none" w:sz="0" w:space="0" w:color="auto"/>
                        <w:bottom w:val="none" w:sz="0" w:space="0" w:color="auto"/>
                        <w:right w:val="none" w:sz="0" w:space="0" w:color="auto"/>
                      </w:divBdr>
                    </w:div>
                  </w:divsChild>
                </w:div>
                <w:div w:id="536234686">
                  <w:marLeft w:val="0"/>
                  <w:marRight w:val="0"/>
                  <w:marTop w:val="0"/>
                  <w:marBottom w:val="0"/>
                  <w:divBdr>
                    <w:top w:val="single" w:sz="2" w:space="1" w:color="FFFFFF"/>
                    <w:left w:val="single" w:sz="2" w:space="11" w:color="FFFFFF"/>
                    <w:bottom w:val="single" w:sz="2" w:space="1" w:color="FFFFFF"/>
                    <w:right w:val="single" w:sz="2" w:space="4" w:color="FFFFFF"/>
                  </w:divBdr>
                  <w:divsChild>
                    <w:div w:id="18747167">
                      <w:marLeft w:val="0"/>
                      <w:marRight w:val="0"/>
                      <w:marTop w:val="0"/>
                      <w:marBottom w:val="0"/>
                      <w:divBdr>
                        <w:top w:val="none" w:sz="0" w:space="0" w:color="auto"/>
                        <w:left w:val="none" w:sz="0" w:space="0" w:color="auto"/>
                        <w:bottom w:val="none" w:sz="0" w:space="0" w:color="auto"/>
                        <w:right w:val="none" w:sz="0" w:space="0" w:color="auto"/>
                      </w:divBdr>
                    </w:div>
                  </w:divsChild>
                </w:div>
                <w:div w:id="1066800697">
                  <w:marLeft w:val="0"/>
                  <w:marRight w:val="0"/>
                  <w:marTop w:val="0"/>
                  <w:marBottom w:val="0"/>
                  <w:divBdr>
                    <w:top w:val="single" w:sz="2" w:space="1" w:color="FFFFFF"/>
                    <w:left w:val="single" w:sz="2" w:space="11" w:color="FFFFFF"/>
                    <w:bottom w:val="single" w:sz="2" w:space="1" w:color="FFFFFF"/>
                    <w:right w:val="single" w:sz="2" w:space="4" w:color="FFFFFF"/>
                  </w:divBdr>
                  <w:divsChild>
                    <w:div w:id="2012491531">
                      <w:marLeft w:val="0"/>
                      <w:marRight w:val="0"/>
                      <w:marTop w:val="0"/>
                      <w:marBottom w:val="0"/>
                      <w:divBdr>
                        <w:top w:val="none" w:sz="0" w:space="0" w:color="auto"/>
                        <w:left w:val="none" w:sz="0" w:space="0" w:color="auto"/>
                        <w:bottom w:val="none" w:sz="0" w:space="0" w:color="auto"/>
                        <w:right w:val="none" w:sz="0" w:space="0" w:color="auto"/>
                      </w:divBdr>
                    </w:div>
                  </w:divsChild>
                </w:div>
                <w:div w:id="1523208726">
                  <w:marLeft w:val="0"/>
                  <w:marRight w:val="0"/>
                  <w:marTop w:val="0"/>
                  <w:marBottom w:val="0"/>
                  <w:divBdr>
                    <w:top w:val="single" w:sz="2" w:space="1" w:color="FFFFFF"/>
                    <w:left w:val="single" w:sz="2" w:space="11" w:color="FFFFFF"/>
                    <w:bottom w:val="single" w:sz="2" w:space="1" w:color="FFFFFF"/>
                    <w:right w:val="single" w:sz="2" w:space="4" w:color="FFFFFF"/>
                  </w:divBdr>
                  <w:divsChild>
                    <w:div w:id="626281223">
                      <w:marLeft w:val="0"/>
                      <w:marRight w:val="0"/>
                      <w:marTop w:val="0"/>
                      <w:marBottom w:val="0"/>
                      <w:divBdr>
                        <w:top w:val="none" w:sz="0" w:space="0" w:color="auto"/>
                        <w:left w:val="none" w:sz="0" w:space="0" w:color="auto"/>
                        <w:bottom w:val="none" w:sz="0" w:space="0" w:color="auto"/>
                        <w:right w:val="none" w:sz="0" w:space="0" w:color="auto"/>
                      </w:divBdr>
                    </w:div>
                  </w:divsChild>
                </w:div>
                <w:div w:id="1618877540">
                  <w:marLeft w:val="0"/>
                  <w:marRight w:val="0"/>
                  <w:marTop w:val="0"/>
                  <w:marBottom w:val="0"/>
                  <w:divBdr>
                    <w:top w:val="single" w:sz="2" w:space="1" w:color="FFFFFF"/>
                    <w:left w:val="single" w:sz="2" w:space="11" w:color="FFFFFF"/>
                    <w:bottom w:val="single" w:sz="2" w:space="1" w:color="FFFFFF"/>
                    <w:right w:val="single" w:sz="2" w:space="4" w:color="FFFFFF"/>
                  </w:divBdr>
                  <w:divsChild>
                    <w:div w:id="955915071">
                      <w:marLeft w:val="0"/>
                      <w:marRight w:val="0"/>
                      <w:marTop w:val="0"/>
                      <w:marBottom w:val="0"/>
                      <w:divBdr>
                        <w:top w:val="none" w:sz="0" w:space="0" w:color="auto"/>
                        <w:left w:val="none" w:sz="0" w:space="0" w:color="auto"/>
                        <w:bottom w:val="none" w:sz="0" w:space="0" w:color="auto"/>
                        <w:right w:val="none" w:sz="0" w:space="0" w:color="auto"/>
                      </w:divBdr>
                    </w:div>
                  </w:divsChild>
                </w:div>
                <w:div w:id="125465681">
                  <w:marLeft w:val="0"/>
                  <w:marRight w:val="0"/>
                  <w:marTop w:val="0"/>
                  <w:marBottom w:val="0"/>
                  <w:divBdr>
                    <w:top w:val="single" w:sz="2" w:space="1" w:color="FFFFFF"/>
                    <w:left w:val="single" w:sz="2" w:space="11" w:color="FFFFFF"/>
                    <w:bottom w:val="single" w:sz="2" w:space="1" w:color="FFFFFF"/>
                    <w:right w:val="single" w:sz="2" w:space="4" w:color="FFFFFF"/>
                  </w:divBdr>
                  <w:divsChild>
                    <w:div w:id="736324482">
                      <w:marLeft w:val="0"/>
                      <w:marRight w:val="0"/>
                      <w:marTop w:val="0"/>
                      <w:marBottom w:val="0"/>
                      <w:divBdr>
                        <w:top w:val="none" w:sz="0" w:space="0" w:color="auto"/>
                        <w:left w:val="none" w:sz="0" w:space="0" w:color="auto"/>
                        <w:bottom w:val="none" w:sz="0" w:space="0" w:color="auto"/>
                        <w:right w:val="none" w:sz="0" w:space="0" w:color="auto"/>
                      </w:divBdr>
                    </w:div>
                  </w:divsChild>
                </w:div>
                <w:div w:id="1460952246">
                  <w:marLeft w:val="0"/>
                  <w:marRight w:val="0"/>
                  <w:marTop w:val="0"/>
                  <w:marBottom w:val="0"/>
                  <w:divBdr>
                    <w:top w:val="single" w:sz="2" w:space="1" w:color="FFFFFF"/>
                    <w:left w:val="single" w:sz="2" w:space="11" w:color="FFFFFF"/>
                    <w:bottom w:val="single" w:sz="2" w:space="1" w:color="FFFFFF"/>
                    <w:right w:val="single" w:sz="2" w:space="4" w:color="FFFFFF"/>
                  </w:divBdr>
                  <w:divsChild>
                    <w:div w:id="1931110917">
                      <w:marLeft w:val="0"/>
                      <w:marRight w:val="0"/>
                      <w:marTop w:val="0"/>
                      <w:marBottom w:val="0"/>
                      <w:divBdr>
                        <w:top w:val="none" w:sz="0" w:space="0" w:color="auto"/>
                        <w:left w:val="none" w:sz="0" w:space="0" w:color="auto"/>
                        <w:bottom w:val="none" w:sz="0" w:space="0" w:color="auto"/>
                        <w:right w:val="none" w:sz="0" w:space="0" w:color="auto"/>
                      </w:divBdr>
                    </w:div>
                  </w:divsChild>
                </w:div>
                <w:div w:id="1022825564">
                  <w:marLeft w:val="0"/>
                  <w:marRight w:val="0"/>
                  <w:marTop w:val="0"/>
                  <w:marBottom w:val="0"/>
                  <w:divBdr>
                    <w:top w:val="single" w:sz="2" w:space="1" w:color="FFFFFF"/>
                    <w:left w:val="single" w:sz="2" w:space="11" w:color="FFFFFF"/>
                    <w:bottom w:val="single" w:sz="2" w:space="1" w:color="FFFFFF"/>
                    <w:right w:val="single" w:sz="2" w:space="4" w:color="FFFFFF"/>
                  </w:divBdr>
                  <w:divsChild>
                    <w:div w:id="1143737503">
                      <w:marLeft w:val="0"/>
                      <w:marRight w:val="0"/>
                      <w:marTop w:val="0"/>
                      <w:marBottom w:val="0"/>
                      <w:divBdr>
                        <w:top w:val="none" w:sz="0" w:space="0" w:color="auto"/>
                        <w:left w:val="none" w:sz="0" w:space="0" w:color="auto"/>
                        <w:bottom w:val="none" w:sz="0" w:space="0" w:color="auto"/>
                        <w:right w:val="none" w:sz="0" w:space="0" w:color="auto"/>
                      </w:divBdr>
                    </w:div>
                  </w:divsChild>
                </w:div>
                <w:div w:id="1435711962">
                  <w:marLeft w:val="0"/>
                  <w:marRight w:val="0"/>
                  <w:marTop w:val="0"/>
                  <w:marBottom w:val="0"/>
                  <w:divBdr>
                    <w:top w:val="single" w:sz="2" w:space="1" w:color="FFFFFF"/>
                    <w:left w:val="single" w:sz="2" w:space="11" w:color="FFFFFF"/>
                    <w:bottom w:val="single" w:sz="2" w:space="1" w:color="FFFFFF"/>
                    <w:right w:val="single" w:sz="2" w:space="4" w:color="FFFFFF"/>
                  </w:divBdr>
                  <w:divsChild>
                    <w:div w:id="611859175">
                      <w:marLeft w:val="0"/>
                      <w:marRight w:val="0"/>
                      <w:marTop w:val="0"/>
                      <w:marBottom w:val="0"/>
                      <w:divBdr>
                        <w:top w:val="none" w:sz="0" w:space="0" w:color="auto"/>
                        <w:left w:val="none" w:sz="0" w:space="0" w:color="auto"/>
                        <w:bottom w:val="none" w:sz="0" w:space="0" w:color="auto"/>
                        <w:right w:val="none" w:sz="0" w:space="0" w:color="auto"/>
                      </w:divBdr>
                    </w:div>
                  </w:divsChild>
                </w:div>
                <w:div w:id="452331216">
                  <w:marLeft w:val="0"/>
                  <w:marRight w:val="0"/>
                  <w:marTop w:val="0"/>
                  <w:marBottom w:val="0"/>
                  <w:divBdr>
                    <w:top w:val="single" w:sz="2" w:space="1" w:color="FFFFFF"/>
                    <w:left w:val="single" w:sz="2" w:space="11" w:color="FFFFFF"/>
                    <w:bottom w:val="single" w:sz="2" w:space="1" w:color="FFFFFF"/>
                    <w:right w:val="single" w:sz="2" w:space="4" w:color="FFFFFF"/>
                  </w:divBdr>
                  <w:divsChild>
                    <w:div w:id="2124381373">
                      <w:marLeft w:val="0"/>
                      <w:marRight w:val="0"/>
                      <w:marTop w:val="0"/>
                      <w:marBottom w:val="0"/>
                      <w:divBdr>
                        <w:top w:val="none" w:sz="0" w:space="0" w:color="auto"/>
                        <w:left w:val="none" w:sz="0" w:space="0" w:color="auto"/>
                        <w:bottom w:val="none" w:sz="0" w:space="0" w:color="auto"/>
                        <w:right w:val="none" w:sz="0" w:space="0" w:color="auto"/>
                      </w:divBdr>
                    </w:div>
                  </w:divsChild>
                </w:div>
                <w:div w:id="1950114884">
                  <w:marLeft w:val="0"/>
                  <w:marRight w:val="0"/>
                  <w:marTop w:val="0"/>
                  <w:marBottom w:val="0"/>
                  <w:divBdr>
                    <w:top w:val="single" w:sz="2" w:space="1" w:color="FFFFFF"/>
                    <w:left w:val="single" w:sz="2" w:space="11" w:color="FFFFFF"/>
                    <w:bottom w:val="single" w:sz="2" w:space="1" w:color="FFFFFF"/>
                    <w:right w:val="single" w:sz="2" w:space="4" w:color="FFFFFF"/>
                  </w:divBdr>
                  <w:divsChild>
                    <w:div w:id="1418164389">
                      <w:marLeft w:val="0"/>
                      <w:marRight w:val="0"/>
                      <w:marTop w:val="0"/>
                      <w:marBottom w:val="0"/>
                      <w:divBdr>
                        <w:top w:val="none" w:sz="0" w:space="0" w:color="auto"/>
                        <w:left w:val="none" w:sz="0" w:space="0" w:color="auto"/>
                        <w:bottom w:val="none" w:sz="0" w:space="0" w:color="auto"/>
                        <w:right w:val="none" w:sz="0" w:space="0" w:color="auto"/>
                      </w:divBdr>
                    </w:div>
                  </w:divsChild>
                </w:div>
                <w:div w:id="548296902">
                  <w:marLeft w:val="0"/>
                  <w:marRight w:val="0"/>
                  <w:marTop w:val="0"/>
                  <w:marBottom w:val="0"/>
                  <w:divBdr>
                    <w:top w:val="single" w:sz="2" w:space="1" w:color="FFFFFF"/>
                    <w:left w:val="single" w:sz="2" w:space="11" w:color="FFFFFF"/>
                    <w:bottom w:val="single" w:sz="2" w:space="1" w:color="FFFFFF"/>
                    <w:right w:val="single" w:sz="2" w:space="4" w:color="FFFFFF"/>
                  </w:divBdr>
                  <w:divsChild>
                    <w:div w:id="673725712">
                      <w:marLeft w:val="0"/>
                      <w:marRight w:val="0"/>
                      <w:marTop w:val="0"/>
                      <w:marBottom w:val="0"/>
                      <w:divBdr>
                        <w:top w:val="none" w:sz="0" w:space="0" w:color="auto"/>
                        <w:left w:val="none" w:sz="0" w:space="0" w:color="auto"/>
                        <w:bottom w:val="none" w:sz="0" w:space="0" w:color="auto"/>
                        <w:right w:val="none" w:sz="0" w:space="0" w:color="auto"/>
                      </w:divBdr>
                    </w:div>
                  </w:divsChild>
                </w:div>
                <w:div w:id="1475173022">
                  <w:marLeft w:val="0"/>
                  <w:marRight w:val="0"/>
                  <w:marTop w:val="0"/>
                  <w:marBottom w:val="0"/>
                  <w:divBdr>
                    <w:top w:val="single" w:sz="2" w:space="1" w:color="FFFFFF"/>
                    <w:left w:val="single" w:sz="2" w:space="11" w:color="FFFFFF"/>
                    <w:bottom w:val="single" w:sz="2" w:space="1" w:color="FFFFFF"/>
                    <w:right w:val="single" w:sz="2" w:space="4" w:color="FFFFFF"/>
                  </w:divBdr>
                  <w:divsChild>
                    <w:div w:id="866719184">
                      <w:marLeft w:val="0"/>
                      <w:marRight w:val="0"/>
                      <w:marTop w:val="0"/>
                      <w:marBottom w:val="0"/>
                      <w:divBdr>
                        <w:top w:val="none" w:sz="0" w:space="0" w:color="auto"/>
                        <w:left w:val="none" w:sz="0" w:space="0" w:color="auto"/>
                        <w:bottom w:val="none" w:sz="0" w:space="0" w:color="auto"/>
                        <w:right w:val="none" w:sz="0" w:space="0" w:color="auto"/>
                      </w:divBdr>
                    </w:div>
                  </w:divsChild>
                </w:div>
                <w:div w:id="1479687074">
                  <w:marLeft w:val="0"/>
                  <w:marRight w:val="0"/>
                  <w:marTop w:val="0"/>
                  <w:marBottom w:val="0"/>
                  <w:divBdr>
                    <w:top w:val="single" w:sz="2" w:space="1" w:color="FFFFFF"/>
                    <w:left w:val="single" w:sz="2" w:space="11" w:color="FFFFFF"/>
                    <w:bottom w:val="single" w:sz="2" w:space="1" w:color="FFFFFF"/>
                    <w:right w:val="single" w:sz="2" w:space="4" w:color="FFFFFF"/>
                  </w:divBdr>
                  <w:divsChild>
                    <w:div w:id="2053840103">
                      <w:marLeft w:val="0"/>
                      <w:marRight w:val="0"/>
                      <w:marTop w:val="0"/>
                      <w:marBottom w:val="0"/>
                      <w:divBdr>
                        <w:top w:val="none" w:sz="0" w:space="0" w:color="auto"/>
                        <w:left w:val="none" w:sz="0" w:space="0" w:color="auto"/>
                        <w:bottom w:val="none" w:sz="0" w:space="0" w:color="auto"/>
                        <w:right w:val="none" w:sz="0" w:space="0" w:color="auto"/>
                      </w:divBdr>
                    </w:div>
                  </w:divsChild>
                </w:div>
                <w:div w:id="858080252">
                  <w:marLeft w:val="0"/>
                  <w:marRight w:val="0"/>
                  <w:marTop w:val="0"/>
                  <w:marBottom w:val="0"/>
                  <w:divBdr>
                    <w:top w:val="single" w:sz="2" w:space="1" w:color="FFFFFF"/>
                    <w:left w:val="single" w:sz="2" w:space="11" w:color="FFFFFF"/>
                    <w:bottom w:val="single" w:sz="2" w:space="1" w:color="FFFFFF"/>
                    <w:right w:val="single" w:sz="2" w:space="4" w:color="FFFFFF"/>
                  </w:divBdr>
                  <w:divsChild>
                    <w:div w:id="1491865405">
                      <w:marLeft w:val="0"/>
                      <w:marRight w:val="0"/>
                      <w:marTop w:val="0"/>
                      <w:marBottom w:val="0"/>
                      <w:divBdr>
                        <w:top w:val="none" w:sz="0" w:space="0" w:color="auto"/>
                        <w:left w:val="none" w:sz="0" w:space="0" w:color="auto"/>
                        <w:bottom w:val="none" w:sz="0" w:space="0" w:color="auto"/>
                        <w:right w:val="none" w:sz="0" w:space="0" w:color="auto"/>
                      </w:divBdr>
                    </w:div>
                  </w:divsChild>
                </w:div>
                <w:div w:id="549048">
                  <w:marLeft w:val="0"/>
                  <w:marRight w:val="0"/>
                  <w:marTop w:val="0"/>
                  <w:marBottom w:val="0"/>
                  <w:divBdr>
                    <w:top w:val="single" w:sz="2" w:space="1" w:color="FFFFFF"/>
                    <w:left w:val="single" w:sz="2" w:space="11" w:color="FFFFFF"/>
                    <w:bottom w:val="single" w:sz="2" w:space="1" w:color="FFFFFF"/>
                    <w:right w:val="single" w:sz="2" w:space="4" w:color="FFFFFF"/>
                  </w:divBdr>
                  <w:divsChild>
                    <w:div w:id="955867746">
                      <w:marLeft w:val="0"/>
                      <w:marRight w:val="0"/>
                      <w:marTop w:val="0"/>
                      <w:marBottom w:val="0"/>
                      <w:divBdr>
                        <w:top w:val="none" w:sz="0" w:space="0" w:color="auto"/>
                        <w:left w:val="none" w:sz="0" w:space="0" w:color="auto"/>
                        <w:bottom w:val="none" w:sz="0" w:space="0" w:color="auto"/>
                        <w:right w:val="none" w:sz="0" w:space="0" w:color="auto"/>
                      </w:divBdr>
                    </w:div>
                  </w:divsChild>
                </w:div>
                <w:div w:id="91052855">
                  <w:marLeft w:val="0"/>
                  <w:marRight w:val="0"/>
                  <w:marTop w:val="0"/>
                  <w:marBottom w:val="0"/>
                  <w:divBdr>
                    <w:top w:val="single" w:sz="2" w:space="1" w:color="FFFFFF"/>
                    <w:left w:val="single" w:sz="2" w:space="11" w:color="FFFFFF"/>
                    <w:bottom w:val="single" w:sz="2" w:space="1" w:color="FFFFFF"/>
                    <w:right w:val="single" w:sz="2" w:space="4" w:color="FFFFFF"/>
                  </w:divBdr>
                  <w:divsChild>
                    <w:div w:id="83571525">
                      <w:marLeft w:val="0"/>
                      <w:marRight w:val="0"/>
                      <w:marTop w:val="0"/>
                      <w:marBottom w:val="0"/>
                      <w:divBdr>
                        <w:top w:val="none" w:sz="0" w:space="0" w:color="auto"/>
                        <w:left w:val="none" w:sz="0" w:space="0" w:color="auto"/>
                        <w:bottom w:val="none" w:sz="0" w:space="0" w:color="auto"/>
                        <w:right w:val="none" w:sz="0" w:space="0" w:color="auto"/>
                      </w:divBdr>
                    </w:div>
                  </w:divsChild>
                </w:div>
                <w:div w:id="1738899105">
                  <w:marLeft w:val="0"/>
                  <w:marRight w:val="0"/>
                  <w:marTop w:val="0"/>
                  <w:marBottom w:val="0"/>
                  <w:divBdr>
                    <w:top w:val="single" w:sz="2" w:space="1" w:color="FFFFFF"/>
                    <w:left w:val="single" w:sz="2" w:space="11" w:color="FFFFFF"/>
                    <w:bottom w:val="single" w:sz="2" w:space="1" w:color="FFFFFF"/>
                    <w:right w:val="single" w:sz="2" w:space="4" w:color="FFFFFF"/>
                  </w:divBdr>
                  <w:divsChild>
                    <w:div w:id="1810516803">
                      <w:marLeft w:val="0"/>
                      <w:marRight w:val="0"/>
                      <w:marTop w:val="0"/>
                      <w:marBottom w:val="0"/>
                      <w:divBdr>
                        <w:top w:val="none" w:sz="0" w:space="0" w:color="auto"/>
                        <w:left w:val="none" w:sz="0" w:space="0" w:color="auto"/>
                        <w:bottom w:val="none" w:sz="0" w:space="0" w:color="auto"/>
                        <w:right w:val="none" w:sz="0" w:space="0" w:color="auto"/>
                      </w:divBdr>
                    </w:div>
                  </w:divsChild>
                </w:div>
                <w:div w:id="1379089641">
                  <w:marLeft w:val="0"/>
                  <w:marRight w:val="0"/>
                  <w:marTop w:val="0"/>
                  <w:marBottom w:val="0"/>
                  <w:divBdr>
                    <w:top w:val="single" w:sz="2" w:space="1" w:color="FFFFFF"/>
                    <w:left w:val="single" w:sz="2" w:space="11" w:color="FFFFFF"/>
                    <w:bottom w:val="single" w:sz="2" w:space="1" w:color="FFFFFF"/>
                    <w:right w:val="single" w:sz="2" w:space="4" w:color="FFFFFF"/>
                  </w:divBdr>
                  <w:divsChild>
                    <w:div w:id="373771999">
                      <w:marLeft w:val="0"/>
                      <w:marRight w:val="0"/>
                      <w:marTop w:val="0"/>
                      <w:marBottom w:val="0"/>
                      <w:divBdr>
                        <w:top w:val="none" w:sz="0" w:space="0" w:color="auto"/>
                        <w:left w:val="none" w:sz="0" w:space="0" w:color="auto"/>
                        <w:bottom w:val="none" w:sz="0" w:space="0" w:color="auto"/>
                        <w:right w:val="none" w:sz="0" w:space="0" w:color="auto"/>
                      </w:divBdr>
                    </w:div>
                  </w:divsChild>
                </w:div>
                <w:div w:id="565996193">
                  <w:marLeft w:val="0"/>
                  <w:marRight w:val="0"/>
                  <w:marTop w:val="0"/>
                  <w:marBottom w:val="0"/>
                  <w:divBdr>
                    <w:top w:val="single" w:sz="2" w:space="1" w:color="FFFFFF"/>
                    <w:left w:val="single" w:sz="2" w:space="11" w:color="FFFFFF"/>
                    <w:bottom w:val="single" w:sz="2" w:space="1" w:color="FFFFFF"/>
                    <w:right w:val="single" w:sz="2" w:space="4" w:color="FFFFFF"/>
                  </w:divBdr>
                  <w:divsChild>
                    <w:div w:id="1252545853">
                      <w:marLeft w:val="0"/>
                      <w:marRight w:val="0"/>
                      <w:marTop w:val="0"/>
                      <w:marBottom w:val="0"/>
                      <w:divBdr>
                        <w:top w:val="none" w:sz="0" w:space="0" w:color="auto"/>
                        <w:left w:val="none" w:sz="0" w:space="0" w:color="auto"/>
                        <w:bottom w:val="none" w:sz="0" w:space="0" w:color="auto"/>
                        <w:right w:val="none" w:sz="0" w:space="0" w:color="auto"/>
                      </w:divBdr>
                    </w:div>
                  </w:divsChild>
                </w:div>
                <w:div w:id="1890530239">
                  <w:marLeft w:val="0"/>
                  <w:marRight w:val="0"/>
                  <w:marTop w:val="0"/>
                  <w:marBottom w:val="0"/>
                  <w:divBdr>
                    <w:top w:val="single" w:sz="2" w:space="1" w:color="FFFFFF"/>
                    <w:left w:val="single" w:sz="2" w:space="11" w:color="FFFFFF"/>
                    <w:bottom w:val="single" w:sz="2" w:space="1" w:color="FFFFFF"/>
                    <w:right w:val="single" w:sz="2" w:space="4" w:color="FFFFFF"/>
                  </w:divBdr>
                  <w:divsChild>
                    <w:div w:id="1436167621">
                      <w:marLeft w:val="0"/>
                      <w:marRight w:val="0"/>
                      <w:marTop w:val="0"/>
                      <w:marBottom w:val="0"/>
                      <w:divBdr>
                        <w:top w:val="none" w:sz="0" w:space="0" w:color="auto"/>
                        <w:left w:val="none" w:sz="0" w:space="0" w:color="auto"/>
                        <w:bottom w:val="none" w:sz="0" w:space="0" w:color="auto"/>
                        <w:right w:val="none" w:sz="0" w:space="0" w:color="auto"/>
                      </w:divBdr>
                    </w:div>
                  </w:divsChild>
                </w:div>
                <w:div w:id="49352858">
                  <w:marLeft w:val="0"/>
                  <w:marRight w:val="0"/>
                  <w:marTop w:val="0"/>
                  <w:marBottom w:val="0"/>
                  <w:divBdr>
                    <w:top w:val="single" w:sz="2" w:space="1" w:color="FFFFFF"/>
                    <w:left w:val="single" w:sz="2" w:space="11" w:color="FFFFFF"/>
                    <w:bottom w:val="single" w:sz="2" w:space="1" w:color="FFFFFF"/>
                    <w:right w:val="single" w:sz="2" w:space="4" w:color="FFFFFF"/>
                  </w:divBdr>
                  <w:divsChild>
                    <w:div w:id="1238827155">
                      <w:marLeft w:val="0"/>
                      <w:marRight w:val="0"/>
                      <w:marTop w:val="0"/>
                      <w:marBottom w:val="0"/>
                      <w:divBdr>
                        <w:top w:val="none" w:sz="0" w:space="0" w:color="auto"/>
                        <w:left w:val="none" w:sz="0" w:space="0" w:color="auto"/>
                        <w:bottom w:val="none" w:sz="0" w:space="0" w:color="auto"/>
                        <w:right w:val="none" w:sz="0" w:space="0" w:color="auto"/>
                      </w:divBdr>
                    </w:div>
                  </w:divsChild>
                </w:div>
                <w:div w:id="1261068632">
                  <w:marLeft w:val="0"/>
                  <w:marRight w:val="0"/>
                  <w:marTop w:val="0"/>
                  <w:marBottom w:val="0"/>
                  <w:divBdr>
                    <w:top w:val="single" w:sz="2" w:space="1" w:color="FFFFFF"/>
                    <w:left w:val="single" w:sz="2" w:space="11" w:color="FFFFFF"/>
                    <w:bottom w:val="single" w:sz="2" w:space="1" w:color="FFFFFF"/>
                    <w:right w:val="single" w:sz="2" w:space="4" w:color="FFFFFF"/>
                  </w:divBdr>
                  <w:divsChild>
                    <w:div w:id="1884362425">
                      <w:marLeft w:val="0"/>
                      <w:marRight w:val="0"/>
                      <w:marTop w:val="0"/>
                      <w:marBottom w:val="0"/>
                      <w:divBdr>
                        <w:top w:val="none" w:sz="0" w:space="0" w:color="auto"/>
                        <w:left w:val="none" w:sz="0" w:space="0" w:color="auto"/>
                        <w:bottom w:val="none" w:sz="0" w:space="0" w:color="auto"/>
                        <w:right w:val="none" w:sz="0" w:space="0" w:color="auto"/>
                      </w:divBdr>
                    </w:div>
                  </w:divsChild>
                </w:div>
                <w:div w:id="826941587">
                  <w:marLeft w:val="0"/>
                  <w:marRight w:val="0"/>
                  <w:marTop w:val="0"/>
                  <w:marBottom w:val="0"/>
                  <w:divBdr>
                    <w:top w:val="single" w:sz="2" w:space="1" w:color="FFFFFF"/>
                    <w:left w:val="single" w:sz="2" w:space="11" w:color="FFFFFF"/>
                    <w:bottom w:val="single" w:sz="2" w:space="1" w:color="FFFFFF"/>
                    <w:right w:val="single" w:sz="2" w:space="4" w:color="FFFFFF"/>
                  </w:divBdr>
                  <w:divsChild>
                    <w:div w:id="500895699">
                      <w:marLeft w:val="0"/>
                      <w:marRight w:val="0"/>
                      <w:marTop w:val="0"/>
                      <w:marBottom w:val="0"/>
                      <w:divBdr>
                        <w:top w:val="none" w:sz="0" w:space="0" w:color="auto"/>
                        <w:left w:val="none" w:sz="0" w:space="0" w:color="auto"/>
                        <w:bottom w:val="none" w:sz="0" w:space="0" w:color="auto"/>
                        <w:right w:val="none" w:sz="0" w:space="0" w:color="auto"/>
                      </w:divBdr>
                    </w:div>
                  </w:divsChild>
                </w:div>
                <w:div w:id="544758352">
                  <w:marLeft w:val="0"/>
                  <w:marRight w:val="0"/>
                  <w:marTop w:val="0"/>
                  <w:marBottom w:val="0"/>
                  <w:divBdr>
                    <w:top w:val="single" w:sz="2" w:space="1" w:color="FFFFFF"/>
                    <w:left w:val="single" w:sz="2" w:space="11" w:color="FFFFFF"/>
                    <w:bottom w:val="single" w:sz="2" w:space="1" w:color="FFFFFF"/>
                    <w:right w:val="single" w:sz="2" w:space="4" w:color="FFFFFF"/>
                  </w:divBdr>
                  <w:divsChild>
                    <w:div w:id="812984250">
                      <w:marLeft w:val="0"/>
                      <w:marRight w:val="0"/>
                      <w:marTop w:val="0"/>
                      <w:marBottom w:val="0"/>
                      <w:divBdr>
                        <w:top w:val="none" w:sz="0" w:space="0" w:color="auto"/>
                        <w:left w:val="none" w:sz="0" w:space="0" w:color="auto"/>
                        <w:bottom w:val="none" w:sz="0" w:space="0" w:color="auto"/>
                        <w:right w:val="none" w:sz="0" w:space="0" w:color="auto"/>
                      </w:divBdr>
                    </w:div>
                  </w:divsChild>
                </w:div>
                <w:div w:id="1968509748">
                  <w:marLeft w:val="0"/>
                  <w:marRight w:val="0"/>
                  <w:marTop w:val="0"/>
                  <w:marBottom w:val="0"/>
                  <w:divBdr>
                    <w:top w:val="single" w:sz="2" w:space="1" w:color="FFFFFF"/>
                    <w:left w:val="single" w:sz="2" w:space="11" w:color="FFFFFF"/>
                    <w:bottom w:val="single" w:sz="2" w:space="1" w:color="FFFFFF"/>
                    <w:right w:val="single" w:sz="2" w:space="4" w:color="FFFFFF"/>
                  </w:divBdr>
                  <w:divsChild>
                    <w:div w:id="1144271982">
                      <w:marLeft w:val="0"/>
                      <w:marRight w:val="0"/>
                      <w:marTop w:val="0"/>
                      <w:marBottom w:val="0"/>
                      <w:divBdr>
                        <w:top w:val="none" w:sz="0" w:space="0" w:color="auto"/>
                        <w:left w:val="none" w:sz="0" w:space="0" w:color="auto"/>
                        <w:bottom w:val="none" w:sz="0" w:space="0" w:color="auto"/>
                        <w:right w:val="none" w:sz="0" w:space="0" w:color="auto"/>
                      </w:divBdr>
                    </w:div>
                  </w:divsChild>
                </w:div>
                <w:div w:id="827596363">
                  <w:marLeft w:val="0"/>
                  <w:marRight w:val="0"/>
                  <w:marTop w:val="0"/>
                  <w:marBottom w:val="0"/>
                  <w:divBdr>
                    <w:top w:val="single" w:sz="2" w:space="1" w:color="FFFFFF"/>
                    <w:left w:val="single" w:sz="2" w:space="11" w:color="FFFFFF"/>
                    <w:bottom w:val="single" w:sz="2" w:space="1" w:color="FFFFFF"/>
                    <w:right w:val="single" w:sz="2" w:space="4" w:color="FFFFFF"/>
                  </w:divBdr>
                  <w:divsChild>
                    <w:div w:id="865020946">
                      <w:marLeft w:val="0"/>
                      <w:marRight w:val="0"/>
                      <w:marTop w:val="0"/>
                      <w:marBottom w:val="0"/>
                      <w:divBdr>
                        <w:top w:val="none" w:sz="0" w:space="0" w:color="auto"/>
                        <w:left w:val="none" w:sz="0" w:space="0" w:color="auto"/>
                        <w:bottom w:val="none" w:sz="0" w:space="0" w:color="auto"/>
                        <w:right w:val="none" w:sz="0" w:space="0" w:color="auto"/>
                      </w:divBdr>
                    </w:div>
                  </w:divsChild>
                </w:div>
                <w:div w:id="803695642">
                  <w:marLeft w:val="0"/>
                  <w:marRight w:val="0"/>
                  <w:marTop w:val="0"/>
                  <w:marBottom w:val="0"/>
                  <w:divBdr>
                    <w:top w:val="single" w:sz="2" w:space="1" w:color="FFFFFF"/>
                    <w:left w:val="single" w:sz="2" w:space="11" w:color="FFFFFF"/>
                    <w:bottom w:val="single" w:sz="2" w:space="1" w:color="FFFFFF"/>
                    <w:right w:val="single" w:sz="2" w:space="4" w:color="FFFFFF"/>
                  </w:divBdr>
                  <w:divsChild>
                    <w:div w:id="782843306">
                      <w:marLeft w:val="0"/>
                      <w:marRight w:val="0"/>
                      <w:marTop w:val="0"/>
                      <w:marBottom w:val="0"/>
                      <w:divBdr>
                        <w:top w:val="none" w:sz="0" w:space="0" w:color="auto"/>
                        <w:left w:val="none" w:sz="0" w:space="0" w:color="auto"/>
                        <w:bottom w:val="none" w:sz="0" w:space="0" w:color="auto"/>
                        <w:right w:val="none" w:sz="0" w:space="0" w:color="auto"/>
                      </w:divBdr>
                    </w:div>
                  </w:divsChild>
                </w:div>
                <w:div w:id="492259946">
                  <w:marLeft w:val="0"/>
                  <w:marRight w:val="0"/>
                  <w:marTop w:val="0"/>
                  <w:marBottom w:val="0"/>
                  <w:divBdr>
                    <w:top w:val="single" w:sz="2" w:space="1" w:color="FFFFFF"/>
                    <w:left w:val="single" w:sz="2" w:space="11" w:color="FFFFFF"/>
                    <w:bottom w:val="single" w:sz="2" w:space="4" w:color="FFFFFF"/>
                    <w:right w:val="single" w:sz="2" w:space="4" w:color="FFFFFF"/>
                  </w:divBdr>
                  <w:divsChild>
                    <w:div w:id="13112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16849">
      <w:bodyDiv w:val="1"/>
      <w:marLeft w:val="0"/>
      <w:marRight w:val="0"/>
      <w:marTop w:val="0"/>
      <w:marBottom w:val="0"/>
      <w:divBdr>
        <w:top w:val="none" w:sz="0" w:space="0" w:color="auto"/>
        <w:left w:val="none" w:sz="0" w:space="0" w:color="auto"/>
        <w:bottom w:val="none" w:sz="0" w:space="0" w:color="auto"/>
        <w:right w:val="none" w:sz="0" w:space="0" w:color="auto"/>
      </w:divBdr>
      <w:divsChild>
        <w:div w:id="1552690500">
          <w:marLeft w:val="0"/>
          <w:marRight w:val="0"/>
          <w:marTop w:val="0"/>
          <w:marBottom w:val="0"/>
          <w:divBdr>
            <w:top w:val="none" w:sz="0" w:space="0" w:color="auto"/>
            <w:left w:val="none" w:sz="0" w:space="0" w:color="auto"/>
            <w:bottom w:val="none" w:sz="0" w:space="0" w:color="auto"/>
            <w:right w:val="none" w:sz="0" w:space="0" w:color="auto"/>
          </w:divBdr>
        </w:div>
        <w:div w:id="1180192747">
          <w:marLeft w:val="0"/>
          <w:marRight w:val="0"/>
          <w:marTop w:val="0"/>
          <w:marBottom w:val="300"/>
          <w:divBdr>
            <w:top w:val="none" w:sz="0" w:space="0" w:color="auto"/>
            <w:left w:val="none" w:sz="0" w:space="0" w:color="auto"/>
            <w:bottom w:val="none" w:sz="0" w:space="0" w:color="auto"/>
            <w:right w:val="none" w:sz="0" w:space="0" w:color="auto"/>
          </w:divBdr>
          <w:divsChild>
            <w:div w:id="116871856">
              <w:marLeft w:val="0"/>
              <w:marRight w:val="0"/>
              <w:marTop w:val="0"/>
              <w:marBottom w:val="0"/>
              <w:divBdr>
                <w:top w:val="none" w:sz="0" w:space="0" w:color="auto"/>
                <w:left w:val="none" w:sz="0" w:space="0" w:color="auto"/>
                <w:bottom w:val="none" w:sz="0" w:space="0" w:color="auto"/>
                <w:right w:val="none" w:sz="0" w:space="0" w:color="auto"/>
              </w:divBdr>
              <w:divsChild>
                <w:div w:id="1924953533">
                  <w:marLeft w:val="0"/>
                  <w:marRight w:val="0"/>
                  <w:marTop w:val="0"/>
                  <w:marBottom w:val="0"/>
                  <w:divBdr>
                    <w:top w:val="single" w:sz="2" w:space="4" w:color="FFFFFF"/>
                    <w:left w:val="single" w:sz="2" w:space="11" w:color="FFFFFF"/>
                    <w:bottom w:val="single" w:sz="2" w:space="1" w:color="FFFFFF"/>
                    <w:right w:val="single" w:sz="2" w:space="4" w:color="FFFFFF"/>
                  </w:divBdr>
                  <w:divsChild>
                    <w:div w:id="117723318">
                      <w:marLeft w:val="0"/>
                      <w:marRight w:val="0"/>
                      <w:marTop w:val="0"/>
                      <w:marBottom w:val="0"/>
                      <w:divBdr>
                        <w:top w:val="none" w:sz="0" w:space="0" w:color="auto"/>
                        <w:left w:val="none" w:sz="0" w:space="0" w:color="auto"/>
                        <w:bottom w:val="none" w:sz="0" w:space="0" w:color="auto"/>
                        <w:right w:val="none" w:sz="0" w:space="0" w:color="auto"/>
                      </w:divBdr>
                    </w:div>
                  </w:divsChild>
                </w:div>
                <w:div w:id="189732849">
                  <w:marLeft w:val="0"/>
                  <w:marRight w:val="0"/>
                  <w:marTop w:val="0"/>
                  <w:marBottom w:val="0"/>
                  <w:divBdr>
                    <w:top w:val="single" w:sz="2" w:space="1" w:color="FFFFFF"/>
                    <w:left w:val="single" w:sz="2" w:space="11" w:color="FFFFFF"/>
                    <w:bottom w:val="single" w:sz="2" w:space="1" w:color="FFFFFF"/>
                    <w:right w:val="single" w:sz="2" w:space="4" w:color="FFFFFF"/>
                  </w:divBdr>
                  <w:divsChild>
                    <w:div w:id="2041931063">
                      <w:marLeft w:val="0"/>
                      <w:marRight w:val="0"/>
                      <w:marTop w:val="0"/>
                      <w:marBottom w:val="0"/>
                      <w:divBdr>
                        <w:top w:val="none" w:sz="0" w:space="0" w:color="auto"/>
                        <w:left w:val="none" w:sz="0" w:space="0" w:color="auto"/>
                        <w:bottom w:val="none" w:sz="0" w:space="0" w:color="auto"/>
                        <w:right w:val="none" w:sz="0" w:space="0" w:color="auto"/>
                      </w:divBdr>
                    </w:div>
                  </w:divsChild>
                </w:div>
                <w:div w:id="1407876529">
                  <w:marLeft w:val="0"/>
                  <w:marRight w:val="0"/>
                  <w:marTop w:val="0"/>
                  <w:marBottom w:val="0"/>
                  <w:divBdr>
                    <w:top w:val="single" w:sz="2" w:space="1" w:color="FFFFFF"/>
                    <w:left w:val="single" w:sz="2" w:space="11" w:color="FFFFFF"/>
                    <w:bottom w:val="single" w:sz="2" w:space="1" w:color="FFFFFF"/>
                    <w:right w:val="single" w:sz="2" w:space="4" w:color="FFFFFF"/>
                  </w:divBdr>
                  <w:divsChild>
                    <w:div w:id="296110961">
                      <w:marLeft w:val="0"/>
                      <w:marRight w:val="0"/>
                      <w:marTop w:val="0"/>
                      <w:marBottom w:val="0"/>
                      <w:divBdr>
                        <w:top w:val="none" w:sz="0" w:space="0" w:color="auto"/>
                        <w:left w:val="none" w:sz="0" w:space="0" w:color="auto"/>
                        <w:bottom w:val="none" w:sz="0" w:space="0" w:color="auto"/>
                        <w:right w:val="none" w:sz="0" w:space="0" w:color="auto"/>
                      </w:divBdr>
                    </w:div>
                  </w:divsChild>
                </w:div>
                <w:div w:id="442310108">
                  <w:marLeft w:val="0"/>
                  <w:marRight w:val="0"/>
                  <w:marTop w:val="0"/>
                  <w:marBottom w:val="0"/>
                  <w:divBdr>
                    <w:top w:val="single" w:sz="2" w:space="1" w:color="FFFFFF"/>
                    <w:left w:val="single" w:sz="2" w:space="11" w:color="FFFFFF"/>
                    <w:bottom w:val="single" w:sz="2" w:space="1" w:color="FFFFFF"/>
                    <w:right w:val="single" w:sz="2" w:space="4" w:color="FFFFFF"/>
                  </w:divBdr>
                  <w:divsChild>
                    <w:div w:id="263612090">
                      <w:marLeft w:val="0"/>
                      <w:marRight w:val="0"/>
                      <w:marTop w:val="0"/>
                      <w:marBottom w:val="0"/>
                      <w:divBdr>
                        <w:top w:val="none" w:sz="0" w:space="0" w:color="auto"/>
                        <w:left w:val="none" w:sz="0" w:space="0" w:color="auto"/>
                        <w:bottom w:val="none" w:sz="0" w:space="0" w:color="auto"/>
                        <w:right w:val="none" w:sz="0" w:space="0" w:color="auto"/>
                      </w:divBdr>
                    </w:div>
                  </w:divsChild>
                </w:div>
                <w:div w:id="1862085832">
                  <w:marLeft w:val="0"/>
                  <w:marRight w:val="0"/>
                  <w:marTop w:val="0"/>
                  <w:marBottom w:val="0"/>
                  <w:divBdr>
                    <w:top w:val="single" w:sz="2" w:space="1" w:color="FFFFFF"/>
                    <w:left w:val="single" w:sz="2" w:space="11" w:color="FFFFFF"/>
                    <w:bottom w:val="single" w:sz="2" w:space="1" w:color="FFFFFF"/>
                    <w:right w:val="single" w:sz="2" w:space="4" w:color="FFFFFF"/>
                  </w:divBdr>
                  <w:divsChild>
                    <w:div w:id="167720850">
                      <w:marLeft w:val="0"/>
                      <w:marRight w:val="0"/>
                      <w:marTop w:val="0"/>
                      <w:marBottom w:val="0"/>
                      <w:divBdr>
                        <w:top w:val="none" w:sz="0" w:space="0" w:color="auto"/>
                        <w:left w:val="none" w:sz="0" w:space="0" w:color="auto"/>
                        <w:bottom w:val="none" w:sz="0" w:space="0" w:color="auto"/>
                        <w:right w:val="none" w:sz="0" w:space="0" w:color="auto"/>
                      </w:divBdr>
                    </w:div>
                  </w:divsChild>
                </w:div>
                <w:div w:id="856506823">
                  <w:marLeft w:val="0"/>
                  <w:marRight w:val="0"/>
                  <w:marTop w:val="0"/>
                  <w:marBottom w:val="0"/>
                  <w:divBdr>
                    <w:top w:val="single" w:sz="2" w:space="1" w:color="FFFFFF"/>
                    <w:left w:val="single" w:sz="2" w:space="11" w:color="FFFFFF"/>
                    <w:bottom w:val="single" w:sz="2" w:space="1" w:color="FFFFFF"/>
                    <w:right w:val="single" w:sz="2" w:space="4" w:color="FFFFFF"/>
                  </w:divBdr>
                  <w:divsChild>
                    <w:div w:id="2063869108">
                      <w:marLeft w:val="0"/>
                      <w:marRight w:val="0"/>
                      <w:marTop w:val="0"/>
                      <w:marBottom w:val="0"/>
                      <w:divBdr>
                        <w:top w:val="none" w:sz="0" w:space="0" w:color="auto"/>
                        <w:left w:val="none" w:sz="0" w:space="0" w:color="auto"/>
                        <w:bottom w:val="none" w:sz="0" w:space="0" w:color="auto"/>
                        <w:right w:val="none" w:sz="0" w:space="0" w:color="auto"/>
                      </w:divBdr>
                    </w:div>
                  </w:divsChild>
                </w:div>
                <w:div w:id="1723404911">
                  <w:marLeft w:val="0"/>
                  <w:marRight w:val="0"/>
                  <w:marTop w:val="0"/>
                  <w:marBottom w:val="0"/>
                  <w:divBdr>
                    <w:top w:val="single" w:sz="2" w:space="1" w:color="FFFFFF"/>
                    <w:left w:val="single" w:sz="2" w:space="11" w:color="FFFFFF"/>
                    <w:bottom w:val="single" w:sz="2" w:space="1" w:color="FFFFFF"/>
                    <w:right w:val="single" w:sz="2" w:space="4" w:color="FFFFFF"/>
                  </w:divBdr>
                  <w:divsChild>
                    <w:div w:id="356783411">
                      <w:marLeft w:val="0"/>
                      <w:marRight w:val="0"/>
                      <w:marTop w:val="0"/>
                      <w:marBottom w:val="0"/>
                      <w:divBdr>
                        <w:top w:val="none" w:sz="0" w:space="0" w:color="auto"/>
                        <w:left w:val="none" w:sz="0" w:space="0" w:color="auto"/>
                        <w:bottom w:val="none" w:sz="0" w:space="0" w:color="auto"/>
                        <w:right w:val="none" w:sz="0" w:space="0" w:color="auto"/>
                      </w:divBdr>
                    </w:div>
                  </w:divsChild>
                </w:div>
                <w:div w:id="1514421473">
                  <w:marLeft w:val="0"/>
                  <w:marRight w:val="0"/>
                  <w:marTop w:val="0"/>
                  <w:marBottom w:val="0"/>
                  <w:divBdr>
                    <w:top w:val="single" w:sz="2" w:space="1" w:color="FFFFFF"/>
                    <w:left w:val="single" w:sz="2" w:space="11" w:color="FFFFFF"/>
                    <w:bottom w:val="single" w:sz="2" w:space="1" w:color="FFFFFF"/>
                    <w:right w:val="single" w:sz="2" w:space="4" w:color="FFFFFF"/>
                  </w:divBdr>
                  <w:divsChild>
                    <w:div w:id="846595655">
                      <w:marLeft w:val="0"/>
                      <w:marRight w:val="0"/>
                      <w:marTop w:val="0"/>
                      <w:marBottom w:val="0"/>
                      <w:divBdr>
                        <w:top w:val="none" w:sz="0" w:space="0" w:color="auto"/>
                        <w:left w:val="none" w:sz="0" w:space="0" w:color="auto"/>
                        <w:bottom w:val="none" w:sz="0" w:space="0" w:color="auto"/>
                        <w:right w:val="none" w:sz="0" w:space="0" w:color="auto"/>
                      </w:divBdr>
                    </w:div>
                  </w:divsChild>
                </w:div>
                <w:div w:id="1534460274">
                  <w:marLeft w:val="0"/>
                  <w:marRight w:val="0"/>
                  <w:marTop w:val="0"/>
                  <w:marBottom w:val="0"/>
                  <w:divBdr>
                    <w:top w:val="single" w:sz="2" w:space="1" w:color="FFFFFF"/>
                    <w:left w:val="single" w:sz="2" w:space="11" w:color="FFFFFF"/>
                    <w:bottom w:val="single" w:sz="2" w:space="1" w:color="FFFFFF"/>
                    <w:right w:val="single" w:sz="2" w:space="4" w:color="FFFFFF"/>
                  </w:divBdr>
                  <w:divsChild>
                    <w:div w:id="585111666">
                      <w:marLeft w:val="0"/>
                      <w:marRight w:val="0"/>
                      <w:marTop w:val="0"/>
                      <w:marBottom w:val="0"/>
                      <w:divBdr>
                        <w:top w:val="none" w:sz="0" w:space="0" w:color="auto"/>
                        <w:left w:val="none" w:sz="0" w:space="0" w:color="auto"/>
                        <w:bottom w:val="none" w:sz="0" w:space="0" w:color="auto"/>
                        <w:right w:val="none" w:sz="0" w:space="0" w:color="auto"/>
                      </w:divBdr>
                    </w:div>
                  </w:divsChild>
                </w:div>
                <w:div w:id="190077018">
                  <w:marLeft w:val="0"/>
                  <w:marRight w:val="0"/>
                  <w:marTop w:val="0"/>
                  <w:marBottom w:val="0"/>
                  <w:divBdr>
                    <w:top w:val="single" w:sz="2" w:space="1" w:color="FFFFFF"/>
                    <w:left w:val="single" w:sz="2" w:space="11" w:color="FFFFFF"/>
                    <w:bottom w:val="single" w:sz="2" w:space="1" w:color="FFFFFF"/>
                    <w:right w:val="single" w:sz="2" w:space="4" w:color="FFFFFF"/>
                  </w:divBdr>
                  <w:divsChild>
                    <w:div w:id="2133864418">
                      <w:marLeft w:val="0"/>
                      <w:marRight w:val="0"/>
                      <w:marTop w:val="0"/>
                      <w:marBottom w:val="0"/>
                      <w:divBdr>
                        <w:top w:val="none" w:sz="0" w:space="0" w:color="auto"/>
                        <w:left w:val="none" w:sz="0" w:space="0" w:color="auto"/>
                        <w:bottom w:val="none" w:sz="0" w:space="0" w:color="auto"/>
                        <w:right w:val="none" w:sz="0" w:space="0" w:color="auto"/>
                      </w:divBdr>
                    </w:div>
                  </w:divsChild>
                </w:div>
                <w:div w:id="2098015405">
                  <w:marLeft w:val="0"/>
                  <w:marRight w:val="0"/>
                  <w:marTop w:val="0"/>
                  <w:marBottom w:val="0"/>
                  <w:divBdr>
                    <w:top w:val="single" w:sz="2" w:space="1" w:color="FFFFFF"/>
                    <w:left w:val="single" w:sz="2" w:space="11" w:color="FFFFFF"/>
                    <w:bottom w:val="single" w:sz="2" w:space="1" w:color="FFFFFF"/>
                    <w:right w:val="single" w:sz="2" w:space="4" w:color="FFFFFF"/>
                  </w:divBdr>
                  <w:divsChild>
                    <w:div w:id="430127925">
                      <w:marLeft w:val="0"/>
                      <w:marRight w:val="0"/>
                      <w:marTop w:val="0"/>
                      <w:marBottom w:val="0"/>
                      <w:divBdr>
                        <w:top w:val="none" w:sz="0" w:space="0" w:color="auto"/>
                        <w:left w:val="none" w:sz="0" w:space="0" w:color="auto"/>
                        <w:bottom w:val="none" w:sz="0" w:space="0" w:color="auto"/>
                        <w:right w:val="none" w:sz="0" w:space="0" w:color="auto"/>
                      </w:divBdr>
                    </w:div>
                  </w:divsChild>
                </w:div>
                <w:div w:id="1266040208">
                  <w:marLeft w:val="0"/>
                  <w:marRight w:val="0"/>
                  <w:marTop w:val="0"/>
                  <w:marBottom w:val="0"/>
                  <w:divBdr>
                    <w:top w:val="single" w:sz="2" w:space="1" w:color="FFFFFF"/>
                    <w:left w:val="single" w:sz="2" w:space="11" w:color="FFFFFF"/>
                    <w:bottom w:val="single" w:sz="2" w:space="1" w:color="FFFFFF"/>
                    <w:right w:val="single" w:sz="2" w:space="4" w:color="FFFFFF"/>
                  </w:divBdr>
                  <w:divsChild>
                    <w:div w:id="1838224497">
                      <w:marLeft w:val="0"/>
                      <w:marRight w:val="0"/>
                      <w:marTop w:val="0"/>
                      <w:marBottom w:val="0"/>
                      <w:divBdr>
                        <w:top w:val="none" w:sz="0" w:space="0" w:color="auto"/>
                        <w:left w:val="none" w:sz="0" w:space="0" w:color="auto"/>
                        <w:bottom w:val="none" w:sz="0" w:space="0" w:color="auto"/>
                        <w:right w:val="none" w:sz="0" w:space="0" w:color="auto"/>
                      </w:divBdr>
                    </w:div>
                  </w:divsChild>
                </w:div>
                <w:div w:id="176047322">
                  <w:marLeft w:val="0"/>
                  <w:marRight w:val="0"/>
                  <w:marTop w:val="0"/>
                  <w:marBottom w:val="0"/>
                  <w:divBdr>
                    <w:top w:val="single" w:sz="2" w:space="1" w:color="FFFFFF"/>
                    <w:left w:val="single" w:sz="2" w:space="11" w:color="FFFFFF"/>
                    <w:bottom w:val="single" w:sz="2" w:space="1" w:color="FFFFFF"/>
                    <w:right w:val="single" w:sz="2" w:space="4" w:color="FFFFFF"/>
                  </w:divBdr>
                  <w:divsChild>
                    <w:div w:id="1493521678">
                      <w:marLeft w:val="0"/>
                      <w:marRight w:val="0"/>
                      <w:marTop w:val="0"/>
                      <w:marBottom w:val="0"/>
                      <w:divBdr>
                        <w:top w:val="none" w:sz="0" w:space="0" w:color="auto"/>
                        <w:left w:val="none" w:sz="0" w:space="0" w:color="auto"/>
                        <w:bottom w:val="none" w:sz="0" w:space="0" w:color="auto"/>
                        <w:right w:val="none" w:sz="0" w:space="0" w:color="auto"/>
                      </w:divBdr>
                    </w:div>
                  </w:divsChild>
                </w:div>
                <w:div w:id="1478956529">
                  <w:marLeft w:val="0"/>
                  <w:marRight w:val="0"/>
                  <w:marTop w:val="0"/>
                  <w:marBottom w:val="0"/>
                  <w:divBdr>
                    <w:top w:val="single" w:sz="2" w:space="1" w:color="FFFFFF"/>
                    <w:left w:val="single" w:sz="2" w:space="11" w:color="FFFFFF"/>
                    <w:bottom w:val="single" w:sz="2" w:space="1" w:color="FFFFFF"/>
                    <w:right w:val="single" w:sz="2" w:space="4" w:color="FFFFFF"/>
                  </w:divBdr>
                  <w:divsChild>
                    <w:div w:id="1883057534">
                      <w:marLeft w:val="0"/>
                      <w:marRight w:val="0"/>
                      <w:marTop w:val="0"/>
                      <w:marBottom w:val="0"/>
                      <w:divBdr>
                        <w:top w:val="none" w:sz="0" w:space="0" w:color="auto"/>
                        <w:left w:val="none" w:sz="0" w:space="0" w:color="auto"/>
                        <w:bottom w:val="none" w:sz="0" w:space="0" w:color="auto"/>
                        <w:right w:val="none" w:sz="0" w:space="0" w:color="auto"/>
                      </w:divBdr>
                    </w:div>
                  </w:divsChild>
                </w:div>
                <w:div w:id="997880499">
                  <w:marLeft w:val="0"/>
                  <w:marRight w:val="0"/>
                  <w:marTop w:val="0"/>
                  <w:marBottom w:val="0"/>
                  <w:divBdr>
                    <w:top w:val="single" w:sz="2" w:space="1" w:color="FFFFFF"/>
                    <w:left w:val="single" w:sz="2" w:space="11" w:color="FFFFFF"/>
                    <w:bottom w:val="single" w:sz="2" w:space="1" w:color="FFFFFF"/>
                    <w:right w:val="single" w:sz="2" w:space="4" w:color="FFFFFF"/>
                  </w:divBdr>
                  <w:divsChild>
                    <w:div w:id="1501654138">
                      <w:marLeft w:val="0"/>
                      <w:marRight w:val="0"/>
                      <w:marTop w:val="0"/>
                      <w:marBottom w:val="0"/>
                      <w:divBdr>
                        <w:top w:val="none" w:sz="0" w:space="0" w:color="auto"/>
                        <w:left w:val="none" w:sz="0" w:space="0" w:color="auto"/>
                        <w:bottom w:val="none" w:sz="0" w:space="0" w:color="auto"/>
                        <w:right w:val="none" w:sz="0" w:space="0" w:color="auto"/>
                      </w:divBdr>
                    </w:div>
                  </w:divsChild>
                </w:div>
                <w:div w:id="709300800">
                  <w:marLeft w:val="0"/>
                  <w:marRight w:val="0"/>
                  <w:marTop w:val="0"/>
                  <w:marBottom w:val="0"/>
                  <w:divBdr>
                    <w:top w:val="single" w:sz="2" w:space="1" w:color="FFFFFF"/>
                    <w:left w:val="single" w:sz="2" w:space="11" w:color="FFFFFF"/>
                    <w:bottom w:val="single" w:sz="2" w:space="1" w:color="FFFFFF"/>
                    <w:right w:val="single" w:sz="2" w:space="4" w:color="FFFFFF"/>
                  </w:divBdr>
                  <w:divsChild>
                    <w:div w:id="1556428148">
                      <w:marLeft w:val="0"/>
                      <w:marRight w:val="0"/>
                      <w:marTop w:val="0"/>
                      <w:marBottom w:val="0"/>
                      <w:divBdr>
                        <w:top w:val="none" w:sz="0" w:space="0" w:color="auto"/>
                        <w:left w:val="none" w:sz="0" w:space="0" w:color="auto"/>
                        <w:bottom w:val="none" w:sz="0" w:space="0" w:color="auto"/>
                        <w:right w:val="none" w:sz="0" w:space="0" w:color="auto"/>
                      </w:divBdr>
                    </w:div>
                  </w:divsChild>
                </w:div>
                <w:div w:id="1034888263">
                  <w:marLeft w:val="0"/>
                  <w:marRight w:val="0"/>
                  <w:marTop w:val="0"/>
                  <w:marBottom w:val="0"/>
                  <w:divBdr>
                    <w:top w:val="single" w:sz="2" w:space="1" w:color="FFFFFF"/>
                    <w:left w:val="single" w:sz="2" w:space="11" w:color="FFFFFF"/>
                    <w:bottom w:val="single" w:sz="2" w:space="1" w:color="FFFFFF"/>
                    <w:right w:val="single" w:sz="2" w:space="4" w:color="FFFFFF"/>
                  </w:divBdr>
                  <w:divsChild>
                    <w:div w:id="1062406333">
                      <w:marLeft w:val="0"/>
                      <w:marRight w:val="0"/>
                      <w:marTop w:val="0"/>
                      <w:marBottom w:val="0"/>
                      <w:divBdr>
                        <w:top w:val="none" w:sz="0" w:space="0" w:color="auto"/>
                        <w:left w:val="none" w:sz="0" w:space="0" w:color="auto"/>
                        <w:bottom w:val="none" w:sz="0" w:space="0" w:color="auto"/>
                        <w:right w:val="none" w:sz="0" w:space="0" w:color="auto"/>
                      </w:divBdr>
                    </w:div>
                  </w:divsChild>
                </w:div>
                <w:div w:id="1007249061">
                  <w:marLeft w:val="0"/>
                  <w:marRight w:val="0"/>
                  <w:marTop w:val="0"/>
                  <w:marBottom w:val="0"/>
                  <w:divBdr>
                    <w:top w:val="single" w:sz="2" w:space="1" w:color="FFFFFF"/>
                    <w:left w:val="single" w:sz="2" w:space="11" w:color="FFFFFF"/>
                    <w:bottom w:val="single" w:sz="2" w:space="1" w:color="FFFFFF"/>
                    <w:right w:val="single" w:sz="2" w:space="4" w:color="FFFFFF"/>
                  </w:divBdr>
                  <w:divsChild>
                    <w:div w:id="1451632194">
                      <w:marLeft w:val="0"/>
                      <w:marRight w:val="0"/>
                      <w:marTop w:val="0"/>
                      <w:marBottom w:val="0"/>
                      <w:divBdr>
                        <w:top w:val="none" w:sz="0" w:space="0" w:color="auto"/>
                        <w:left w:val="none" w:sz="0" w:space="0" w:color="auto"/>
                        <w:bottom w:val="none" w:sz="0" w:space="0" w:color="auto"/>
                        <w:right w:val="none" w:sz="0" w:space="0" w:color="auto"/>
                      </w:divBdr>
                    </w:div>
                  </w:divsChild>
                </w:div>
                <w:div w:id="301428555">
                  <w:marLeft w:val="0"/>
                  <w:marRight w:val="0"/>
                  <w:marTop w:val="0"/>
                  <w:marBottom w:val="0"/>
                  <w:divBdr>
                    <w:top w:val="single" w:sz="2" w:space="1" w:color="FFFFFF"/>
                    <w:left w:val="single" w:sz="2" w:space="11" w:color="FFFFFF"/>
                    <w:bottom w:val="single" w:sz="2" w:space="1" w:color="FFFFFF"/>
                    <w:right w:val="single" w:sz="2" w:space="4" w:color="FFFFFF"/>
                  </w:divBdr>
                  <w:divsChild>
                    <w:div w:id="1720780961">
                      <w:marLeft w:val="0"/>
                      <w:marRight w:val="0"/>
                      <w:marTop w:val="0"/>
                      <w:marBottom w:val="0"/>
                      <w:divBdr>
                        <w:top w:val="none" w:sz="0" w:space="0" w:color="auto"/>
                        <w:left w:val="none" w:sz="0" w:space="0" w:color="auto"/>
                        <w:bottom w:val="none" w:sz="0" w:space="0" w:color="auto"/>
                        <w:right w:val="none" w:sz="0" w:space="0" w:color="auto"/>
                      </w:divBdr>
                    </w:div>
                  </w:divsChild>
                </w:div>
                <w:div w:id="514006225">
                  <w:marLeft w:val="0"/>
                  <w:marRight w:val="0"/>
                  <w:marTop w:val="0"/>
                  <w:marBottom w:val="0"/>
                  <w:divBdr>
                    <w:top w:val="single" w:sz="2" w:space="1" w:color="FFFFFF"/>
                    <w:left w:val="single" w:sz="2" w:space="11" w:color="FFFFFF"/>
                    <w:bottom w:val="single" w:sz="2" w:space="1" w:color="FFFFFF"/>
                    <w:right w:val="single" w:sz="2" w:space="4" w:color="FFFFFF"/>
                  </w:divBdr>
                  <w:divsChild>
                    <w:div w:id="657610832">
                      <w:marLeft w:val="0"/>
                      <w:marRight w:val="0"/>
                      <w:marTop w:val="0"/>
                      <w:marBottom w:val="0"/>
                      <w:divBdr>
                        <w:top w:val="none" w:sz="0" w:space="0" w:color="auto"/>
                        <w:left w:val="none" w:sz="0" w:space="0" w:color="auto"/>
                        <w:bottom w:val="none" w:sz="0" w:space="0" w:color="auto"/>
                        <w:right w:val="none" w:sz="0" w:space="0" w:color="auto"/>
                      </w:divBdr>
                    </w:div>
                  </w:divsChild>
                </w:div>
                <w:div w:id="1993100006">
                  <w:marLeft w:val="0"/>
                  <w:marRight w:val="0"/>
                  <w:marTop w:val="0"/>
                  <w:marBottom w:val="0"/>
                  <w:divBdr>
                    <w:top w:val="single" w:sz="2" w:space="1" w:color="FFFFFF"/>
                    <w:left w:val="single" w:sz="2" w:space="11" w:color="FFFFFF"/>
                    <w:bottom w:val="single" w:sz="2" w:space="1" w:color="FFFFFF"/>
                    <w:right w:val="single" w:sz="2" w:space="4" w:color="FFFFFF"/>
                  </w:divBdr>
                  <w:divsChild>
                    <w:div w:id="28378869">
                      <w:marLeft w:val="0"/>
                      <w:marRight w:val="0"/>
                      <w:marTop w:val="0"/>
                      <w:marBottom w:val="0"/>
                      <w:divBdr>
                        <w:top w:val="none" w:sz="0" w:space="0" w:color="auto"/>
                        <w:left w:val="none" w:sz="0" w:space="0" w:color="auto"/>
                        <w:bottom w:val="none" w:sz="0" w:space="0" w:color="auto"/>
                        <w:right w:val="none" w:sz="0" w:space="0" w:color="auto"/>
                      </w:divBdr>
                    </w:div>
                  </w:divsChild>
                </w:div>
                <w:div w:id="991636476">
                  <w:marLeft w:val="0"/>
                  <w:marRight w:val="0"/>
                  <w:marTop w:val="0"/>
                  <w:marBottom w:val="0"/>
                  <w:divBdr>
                    <w:top w:val="single" w:sz="2" w:space="1" w:color="FFFFFF"/>
                    <w:left w:val="single" w:sz="2" w:space="11" w:color="FFFFFF"/>
                    <w:bottom w:val="single" w:sz="2" w:space="4" w:color="FFFFFF"/>
                    <w:right w:val="single" w:sz="2" w:space="4" w:color="FFFFFF"/>
                  </w:divBdr>
                  <w:divsChild>
                    <w:div w:id="20006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74277">
          <w:marLeft w:val="0"/>
          <w:marRight w:val="0"/>
          <w:marTop w:val="0"/>
          <w:marBottom w:val="300"/>
          <w:divBdr>
            <w:top w:val="none" w:sz="0" w:space="0" w:color="auto"/>
            <w:left w:val="none" w:sz="0" w:space="0" w:color="auto"/>
            <w:bottom w:val="none" w:sz="0" w:space="0" w:color="auto"/>
            <w:right w:val="none" w:sz="0" w:space="0" w:color="auto"/>
          </w:divBdr>
          <w:divsChild>
            <w:div w:id="1931352293">
              <w:marLeft w:val="0"/>
              <w:marRight w:val="0"/>
              <w:marTop w:val="0"/>
              <w:marBottom w:val="0"/>
              <w:divBdr>
                <w:top w:val="none" w:sz="0" w:space="0" w:color="auto"/>
                <w:left w:val="none" w:sz="0" w:space="0" w:color="auto"/>
                <w:bottom w:val="none" w:sz="0" w:space="0" w:color="auto"/>
                <w:right w:val="none" w:sz="0" w:space="0" w:color="auto"/>
              </w:divBdr>
              <w:divsChild>
                <w:div w:id="861479600">
                  <w:marLeft w:val="0"/>
                  <w:marRight w:val="0"/>
                  <w:marTop w:val="0"/>
                  <w:marBottom w:val="0"/>
                  <w:divBdr>
                    <w:top w:val="single" w:sz="2" w:space="4" w:color="FFFFFF"/>
                    <w:left w:val="single" w:sz="2" w:space="11" w:color="FFFFFF"/>
                    <w:bottom w:val="single" w:sz="2" w:space="1" w:color="FFFFFF"/>
                    <w:right w:val="single" w:sz="2" w:space="4" w:color="FFFFFF"/>
                  </w:divBdr>
                  <w:divsChild>
                    <w:div w:id="114982495">
                      <w:marLeft w:val="0"/>
                      <w:marRight w:val="0"/>
                      <w:marTop w:val="0"/>
                      <w:marBottom w:val="0"/>
                      <w:divBdr>
                        <w:top w:val="none" w:sz="0" w:space="0" w:color="auto"/>
                        <w:left w:val="none" w:sz="0" w:space="0" w:color="auto"/>
                        <w:bottom w:val="none" w:sz="0" w:space="0" w:color="auto"/>
                        <w:right w:val="none" w:sz="0" w:space="0" w:color="auto"/>
                      </w:divBdr>
                    </w:div>
                  </w:divsChild>
                </w:div>
                <w:div w:id="1280189309">
                  <w:marLeft w:val="0"/>
                  <w:marRight w:val="0"/>
                  <w:marTop w:val="0"/>
                  <w:marBottom w:val="0"/>
                  <w:divBdr>
                    <w:top w:val="single" w:sz="2" w:space="1" w:color="FFFFFF"/>
                    <w:left w:val="single" w:sz="2" w:space="11" w:color="FFFFFF"/>
                    <w:bottom w:val="single" w:sz="2" w:space="1" w:color="FFFFFF"/>
                    <w:right w:val="single" w:sz="2" w:space="4" w:color="FFFFFF"/>
                  </w:divBdr>
                  <w:divsChild>
                    <w:div w:id="1238393371">
                      <w:marLeft w:val="0"/>
                      <w:marRight w:val="0"/>
                      <w:marTop w:val="0"/>
                      <w:marBottom w:val="0"/>
                      <w:divBdr>
                        <w:top w:val="none" w:sz="0" w:space="0" w:color="auto"/>
                        <w:left w:val="none" w:sz="0" w:space="0" w:color="auto"/>
                        <w:bottom w:val="none" w:sz="0" w:space="0" w:color="auto"/>
                        <w:right w:val="none" w:sz="0" w:space="0" w:color="auto"/>
                      </w:divBdr>
                    </w:div>
                  </w:divsChild>
                </w:div>
                <w:div w:id="48497556">
                  <w:marLeft w:val="0"/>
                  <w:marRight w:val="0"/>
                  <w:marTop w:val="0"/>
                  <w:marBottom w:val="0"/>
                  <w:divBdr>
                    <w:top w:val="single" w:sz="2" w:space="1" w:color="FFFFFF"/>
                    <w:left w:val="single" w:sz="2" w:space="11" w:color="FFFFFF"/>
                    <w:bottom w:val="single" w:sz="2" w:space="1" w:color="FFFFFF"/>
                    <w:right w:val="single" w:sz="2" w:space="4" w:color="FFFFFF"/>
                  </w:divBdr>
                  <w:divsChild>
                    <w:div w:id="301469380">
                      <w:marLeft w:val="0"/>
                      <w:marRight w:val="0"/>
                      <w:marTop w:val="0"/>
                      <w:marBottom w:val="0"/>
                      <w:divBdr>
                        <w:top w:val="none" w:sz="0" w:space="0" w:color="auto"/>
                        <w:left w:val="none" w:sz="0" w:space="0" w:color="auto"/>
                        <w:bottom w:val="none" w:sz="0" w:space="0" w:color="auto"/>
                        <w:right w:val="none" w:sz="0" w:space="0" w:color="auto"/>
                      </w:divBdr>
                    </w:div>
                  </w:divsChild>
                </w:div>
                <w:div w:id="1787963007">
                  <w:marLeft w:val="0"/>
                  <w:marRight w:val="0"/>
                  <w:marTop w:val="0"/>
                  <w:marBottom w:val="0"/>
                  <w:divBdr>
                    <w:top w:val="single" w:sz="2" w:space="1" w:color="FFFFFF"/>
                    <w:left w:val="single" w:sz="2" w:space="11" w:color="FFFFFF"/>
                    <w:bottom w:val="single" w:sz="2" w:space="1" w:color="FFFFFF"/>
                    <w:right w:val="single" w:sz="2" w:space="4" w:color="FFFFFF"/>
                  </w:divBdr>
                  <w:divsChild>
                    <w:div w:id="1576237968">
                      <w:marLeft w:val="0"/>
                      <w:marRight w:val="0"/>
                      <w:marTop w:val="0"/>
                      <w:marBottom w:val="0"/>
                      <w:divBdr>
                        <w:top w:val="none" w:sz="0" w:space="0" w:color="auto"/>
                        <w:left w:val="none" w:sz="0" w:space="0" w:color="auto"/>
                        <w:bottom w:val="none" w:sz="0" w:space="0" w:color="auto"/>
                        <w:right w:val="none" w:sz="0" w:space="0" w:color="auto"/>
                      </w:divBdr>
                    </w:div>
                  </w:divsChild>
                </w:div>
                <w:div w:id="588007415">
                  <w:marLeft w:val="0"/>
                  <w:marRight w:val="0"/>
                  <w:marTop w:val="0"/>
                  <w:marBottom w:val="0"/>
                  <w:divBdr>
                    <w:top w:val="single" w:sz="2" w:space="1" w:color="FFFFFF"/>
                    <w:left w:val="single" w:sz="2" w:space="11" w:color="FFFFFF"/>
                    <w:bottom w:val="single" w:sz="2" w:space="1" w:color="FFFFFF"/>
                    <w:right w:val="single" w:sz="2" w:space="4" w:color="FFFFFF"/>
                  </w:divBdr>
                  <w:divsChild>
                    <w:div w:id="1937441573">
                      <w:marLeft w:val="0"/>
                      <w:marRight w:val="0"/>
                      <w:marTop w:val="0"/>
                      <w:marBottom w:val="0"/>
                      <w:divBdr>
                        <w:top w:val="none" w:sz="0" w:space="0" w:color="auto"/>
                        <w:left w:val="none" w:sz="0" w:space="0" w:color="auto"/>
                        <w:bottom w:val="none" w:sz="0" w:space="0" w:color="auto"/>
                        <w:right w:val="none" w:sz="0" w:space="0" w:color="auto"/>
                      </w:divBdr>
                    </w:div>
                  </w:divsChild>
                </w:div>
                <w:div w:id="233777608">
                  <w:marLeft w:val="0"/>
                  <w:marRight w:val="0"/>
                  <w:marTop w:val="0"/>
                  <w:marBottom w:val="0"/>
                  <w:divBdr>
                    <w:top w:val="single" w:sz="2" w:space="1" w:color="FFFFFF"/>
                    <w:left w:val="single" w:sz="2" w:space="11" w:color="FFFFFF"/>
                    <w:bottom w:val="single" w:sz="2" w:space="1" w:color="FFFFFF"/>
                    <w:right w:val="single" w:sz="2" w:space="4" w:color="FFFFFF"/>
                  </w:divBdr>
                  <w:divsChild>
                    <w:div w:id="2084595923">
                      <w:marLeft w:val="0"/>
                      <w:marRight w:val="0"/>
                      <w:marTop w:val="0"/>
                      <w:marBottom w:val="0"/>
                      <w:divBdr>
                        <w:top w:val="none" w:sz="0" w:space="0" w:color="auto"/>
                        <w:left w:val="none" w:sz="0" w:space="0" w:color="auto"/>
                        <w:bottom w:val="none" w:sz="0" w:space="0" w:color="auto"/>
                        <w:right w:val="none" w:sz="0" w:space="0" w:color="auto"/>
                      </w:divBdr>
                    </w:div>
                  </w:divsChild>
                </w:div>
                <w:div w:id="1677802164">
                  <w:marLeft w:val="0"/>
                  <w:marRight w:val="0"/>
                  <w:marTop w:val="0"/>
                  <w:marBottom w:val="0"/>
                  <w:divBdr>
                    <w:top w:val="single" w:sz="2" w:space="1" w:color="FFFFFF"/>
                    <w:left w:val="single" w:sz="2" w:space="11" w:color="FFFFFF"/>
                    <w:bottom w:val="single" w:sz="2" w:space="1" w:color="FFFFFF"/>
                    <w:right w:val="single" w:sz="2" w:space="4" w:color="FFFFFF"/>
                  </w:divBdr>
                  <w:divsChild>
                    <w:div w:id="2057772033">
                      <w:marLeft w:val="0"/>
                      <w:marRight w:val="0"/>
                      <w:marTop w:val="0"/>
                      <w:marBottom w:val="0"/>
                      <w:divBdr>
                        <w:top w:val="none" w:sz="0" w:space="0" w:color="auto"/>
                        <w:left w:val="none" w:sz="0" w:space="0" w:color="auto"/>
                        <w:bottom w:val="none" w:sz="0" w:space="0" w:color="auto"/>
                        <w:right w:val="none" w:sz="0" w:space="0" w:color="auto"/>
                      </w:divBdr>
                    </w:div>
                  </w:divsChild>
                </w:div>
                <w:div w:id="812212988">
                  <w:marLeft w:val="0"/>
                  <w:marRight w:val="0"/>
                  <w:marTop w:val="0"/>
                  <w:marBottom w:val="0"/>
                  <w:divBdr>
                    <w:top w:val="single" w:sz="2" w:space="1" w:color="FFFFFF"/>
                    <w:left w:val="single" w:sz="2" w:space="11" w:color="FFFFFF"/>
                    <w:bottom w:val="single" w:sz="2" w:space="1" w:color="FFFFFF"/>
                    <w:right w:val="single" w:sz="2" w:space="4" w:color="FFFFFF"/>
                  </w:divBdr>
                  <w:divsChild>
                    <w:div w:id="553472097">
                      <w:marLeft w:val="0"/>
                      <w:marRight w:val="0"/>
                      <w:marTop w:val="0"/>
                      <w:marBottom w:val="0"/>
                      <w:divBdr>
                        <w:top w:val="none" w:sz="0" w:space="0" w:color="auto"/>
                        <w:left w:val="none" w:sz="0" w:space="0" w:color="auto"/>
                        <w:bottom w:val="none" w:sz="0" w:space="0" w:color="auto"/>
                        <w:right w:val="none" w:sz="0" w:space="0" w:color="auto"/>
                      </w:divBdr>
                    </w:div>
                  </w:divsChild>
                </w:div>
                <w:div w:id="397167785">
                  <w:marLeft w:val="0"/>
                  <w:marRight w:val="0"/>
                  <w:marTop w:val="0"/>
                  <w:marBottom w:val="0"/>
                  <w:divBdr>
                    <w:top w:val="single" w:sz="2" w:space="1" w:color="FFFFFF"/>
                    <w:left w:val="single" w:sz="2" w:space="11" w:color="FFFFFF"/>
                    <w:bottom w:val="single" w:sz="2" w:space="1" w:color="FFFFFF"/>
                    <w:right w:val="single" w:sz="2" w:space="4" w:color="FFFFFF"/>
                  </w:divBdr>
                  <w:divsChild>
                    <w:div w:id="1879048326">
                      <w:marLeft w:val="0"/>
                      <w:marRight w:val="0"/>
                      <w:marTop w:val="0"/>
                      <w:marBottom w:val="0"/>
                      <w:divBdr>
                        <w:top w:val="none" w:sz="0" w:space="0" w:color="auto"/>
                        <w:left w:val="none" w:sz="0" w:space="0" w:color="auto"/>
                        <w:bottom w:val="none" w:sz="0" w:space="0" w:color="auto"/>
                        <w:right w:val="none" w:sz="0" w:space="0" w:color="auto"/>
                      </w:divBdr>
                    </w:div>
                  </w:divsChild>
                </w:div>
                <w:div w:id="957250293">
                  <w:marLeft w:val="0"/>
                  <w:marRight w:val="0"/>
                  <w:marTop w:val="0"/>
                  <w:marBottom w:val="0"/>
                  <w:divBdr>
                    <w:top w:val="single" w:sz="2" w:space="1" w:color="FFFFFF"/>
                    <w:left w:val="single" w:sz="2" w:space="11" w:color="FFFFFF"/>
                    <w:bottom w:val="single" w:sz="2" w:space="1" w:color="FFFFFF"/>
                    <w:right w:val="single" w:sz="2" w:space="4" w:color="FFFFFF"/>
                  </w:divBdr>
                  <w:divsChild>
                    <w:div w:id="363484968">
                      <w:marLeft w:val="0"/>
                      <w:marRight w:val="0"/>
                      <w:marTop w:val="0"/>
                      <w:marBottom w:val="0"/>
                      <w:divBdr>
                        <w:top w:val="none" w:sz="0" w:space="0" w:color="auto"/>
                        <w:left w:val="none" w:sz="0" w:space="0" w:color="auto"/>
                        <w:bottom w:val="none" w:sz="0" w:space="0" w:color="auto"/>
                        <w:right w:val="none" w:sz="0" w:space="0" w:color="auto"/>
                      </w:divBdr>
                    </w:div>
                  </w:divsChild>
                </w:div>
                <w:div w:id="967782992">
                  <w:marLeft w:val="0"/>
                  <w:marRight w:val="0"/>
                  <w:marTop w:val="0"/>
                  <w:marBottom w:val="0"/>
                  <w:divBdr>
                    <w:top w:val="single" w:sz="2" w:space="1" w:color="FFFFFF"/>
                    <w:left w:val="single" w:sz="2" w:space="11" w:color="FFFFFF"/>
                    <w:bottom w:val="single" w:sz="2" w:space="1" w:color="FFFFFF"/>
                    <w:right w:val="single" w:sz="2" w:space="4" w:color="FFFFFF"/>
                  </w:divBdr>
                  <w:divsChild>
                    <w:div w:id="956527916">
                      <w:marLeft w:val="0"/>
                      <w:marRight w:val="0"/>
                      <w:marTop w:val="0"/>
                      <w:marBottom w:val="0"/>
                      <w:divBdr>
                        <w:top w:val="none" w:sz="0" w:space="0" w:color="auto"/>
                        <w:left w:val="none" w:sz="0" w:space="0" w:color="auto"/>
                        <w:bottom w:val="none" w:sz="0" w:space="0" w:color="auto"/>
                        <w:right w:val="none" w:sz="0" w:space="0" w:color="auto"/>
                      </w:divBdr>
                    </w:div>
                  </w:divsChild>
                </w:div>
                <w:div w:id="675813775">
                  <w:marLeft w:val="0"/>
                  <w:marRight w:val="0"/>
                  <w:marTop w:val="0"/>
                  <w:marBottom w:val="0"/>
                  <w:divBdr>
                    <w:top w:val="single" w:sz="2" w:space="1" w:color="FFFFFF"/>
                    <w:left w:val="single" w:sz="2" w:space="11" w:color="FFFFFF"/>
                    <w:bottom w:val="single" w:sz="2" w:space="1" w:color="FFFFFF"/>
                    <w:right w:val="single" w:sz="2" w:space="4" w:color="FFFFFF"/>
                  </w:divBdr>
                  <w:divsChild>
                    <w:div w:id="1024284742">
                      <w:marLeft w:val="0"/>
                      <w:marRight w:val="0"/>
                      <w:marTop w:val="0"/>
                      <w:marBottom w:val="0"/>
                      <w:divBdr>
                        <w:top w:val="none" w:sz="0" w:space="0" w:color="auto"/>
                        <w:left w:val="none" w:sz="0" w:space="0" w:color="auto"/>
                        <w:bottom w:val="none" w:sz="0" w:space="0" w:color="auto"/>
                        <w:right w:val="none" w:sz="0" w:space="0" w:color="auto"/>
                      </w:divBdr>
                    </w:div>
                  </w:divsChild>
                </w:div>
                <w:div w:id="618146649">
                  <w:marLeft w:val="0"/>
                  <w:marRight w:val="0"/>
                  <w:marTop w:val="0"/>
                  <w:marBottom w:val="0"/>
                  <w:divBdr>
                    <w:top w:val="single" w:sz="2" w:space="1" w:color="FFFFFF"/>
                    <w:left w:val="single" w:sz="2" w:space="11" w:color="FFFFFF"/>
                    <w:bottom w:val="single" w:sz="2" w:space="1" w:color="FFFFFF"/>
                    <w:right w:val="single" w:sz="2" w:space="4" w:color="FFFFFF"/>
                  </w:divBdr>
                  <w:divsChild>
                    <w:div w:id="183448831">
                      <w:marLeft w:val="0"/>
                      <w:marRight w:val="0"/>
                      <w:marTop w:val="0"/>
                      <w:marBottom w:val="0"/>
                      <w:divBdr>
                        <w:top w:val="none" w:sz="0" w:space="0" w:color="auto"/>
                        <w:left w:val="none" w:sz="0" w:space="0" w:color="auto"/>
                        <w:bottom w:val="none" w:sz="0" w:space="0" w:color="auto"/>
                        <w:right w:val="none" w:sz="0" w:space="0" w:color="auto"/>
                      </w:divBdr>
                    </w:div>
                  </w:divsChild>
                </w:div>
                <w:div w:id="1985767282">
                  <w:marLeft w:val="0"/>
                  <w:marRight w:val="0"/>
                  <w:marTop w:val="0"/>
                  <w:marBottom w:val="0"/>
                  <w:divBdr>
                    <w:top w:val="single" w:sz="2" w:space="1" w:color="FFFFFF"/>
                    <w:left w:val="single" w:sz="2" w:space="11" w:color="FFFFFF"/>
                    <w:bottom w:val="single" w:sz="2" w:space="1" w:color="FFFFFF"/>
                    <w:right w:val="single" w:sz="2" w:space="4" w:color="FFFFFF"/>
                  </w:divBdr>
                  <w:divsChild>
                    <w:div w:id="41713339">
                      <w:marLeft w:val="0"/>
                      <w:marRight w:val="0"/>
                      <w:marTop w:val="0"/>
                      <w:marBottom w:val="0"/>
                      <w:divBdr>
                        <w:top w:val="none" w:sz="0" w:space="0" w:color="auto"/>
                        <w:left w:val="none" w:sz="0" w:space="0" w:color="auto"/>
                        <w:bottom w:val="none" w:sz="0" w:space="0" w:color="auto"/>
                        <w:right w:val="none" w:sz="0" w:space="0" w:color="auto"/>
                      </w:divBdr>
                    </w:div>
                  </w:divsChild>
                </w:div>
                <w:div w:id="361908130">
                  <w:marLeft w:val="0"/>
                  <w:marRight w:val="0"/>
                  <w:marTop w:val="0"/>
                  <w:marBottom w:val="0"/>
                  <w:divBdr>
                    <w:top w:val="single" w:sz="2" w:space="1" w:color="FFFFFF"/>
                    <w:left w:val="single" w:sz="2" w:space="11" w:color="FFFFFF"/>
                    <w:bottom w:val="single" w:sz="2" w:space="1" w:color="FFFFFF"/>
                    <w:right w:val="single" w:sz="2" w:space="4" w:color="FFFFFF"/>
                  </w:divBdr>
                  <w:divsChild>
                    <w:div w:id="394545001">
                      <w:marLeft w:val="0"/>
                      <w:marRight w:val="0"/>
                      <w:marTop w:val="0"/>
                      <w:marBottom w:val="0"/>
                      <w:divBdr>
                        <w:top w:val="none" w:sz="0" w:space="0" w:color="auto"/>
                        <w:left w:val="none" w:sz="0" w:space="0" w:color="auto"/>
                        <w:bottom w:val="none" w:sz="0" w:space="0" w:color="auto"/>
                        <w:right w:val="none" w:sz="0" w:space="0" w:color="auto"/>
                      </w:divBdr>
                    </w:div>
                  </w:divsChild>
                </w:div>
                <w:div w:id="1534145833">
                  <w:marLeft w:val="0"/>
                  <w:marRight w:val="0"/>
                  <w:marTop w:val="0"/>
                  <w:marBottom w:val="0"/>
                  <w:divBdr>
                    <w:top w:val="single" w:sz="2" w:space="1" w:color="FFFFFF"/>
                    <w:left w:val="single" w:sz="2" w:space="11" w:color="FFFFFF"/>
                    <w:bottom w:val="single" w:sz="2" w:space="1" w:color="FFFFFF"/>
                    <w:right w:val="single" w:sz="2" w:space="4" w:color="FFFFFF"/>
                  </w:divBdr>
                  <w:divsChild>
                    <w:div w:id="988633373">
                      <w:marLeft w:val="0"/>
                      <w:marRight w:val="0"/>
                      <w:marTop w:val="0"/>
                      <w:marBottom w:val="0"/>
                      <w:divBdr>
                        <w:top w:val="none" w:sz="0" w:space="0" w:color="auto"/>
                        <w:left w:val="none" w:sz="0" w:space="0" w:color="auto"/>
                        <w:bottom w:val="none" w:sz="0" w:space="0" w:color="auto"/>
                        <w:right w:val="none" w:sz="0" w:space="0" w:color="auto"/>
                      </w:divBdr>
                    </w:div>
                  </w:divsChild>
                </w:div>
                <w:div w:id="784467187">
                  <w:marLeft w:val="0"/>
                  <w:marRight w:val="0"/>
                  <w:marTop w:val="0"/>
                  <w:marBottom w:val="0"/>
                  <w:divBdr>
                    <w:top w:val="single" w:sz="2" w:space="1" w:color="FFFFFF"/>
                    <w:left w:val="single" w:sz="2" w:space="11" w:color="FFFFFF"/>
                    <w:bottom w:val="single" w:sz="2" w:space="1" w:color="FFFFFF"/>
                    <w:right w:val="single" w:sz="2" w:space="4" w:color="FFFFFF"/>
                  </w:divBdr>
                  <w:divsChild>
                    <w:div w:id="1983775405">
                      <w:marLeft w:val="0"/>
                      <w:marRight w:val="0"/>
                      <w:marTop w:val="0"/>
                      <w:marBottom w:val="0"/>
                      <w:divBdr>
                        <w:top w:val="none" w:sz="0" w:space="0" w:color="auto"/>
                        <w:left w:val="none" w:sz="0" w:space="0" w:color="auto"/>
                        <w:bottom w:val="none" w:sz="0" w:space="0" w:color="auto"/>
                        <w:right w:val="none" w:sz="0" w:space="0" w:color="auto"/>
                      </w:divBdr>
                    </w:div>
                  </w:divsChild>
                </w:div>
                <w:div w:id="793987433">
                  <w:marLeft w:val="0"/>
                  <w:marRight w:val="0"/>
                  <w:marTop w:val="0"/>
                  <w:marBottom w:val="0"/>
                  <w:divBdr>
                    <w:top w:val="single" w:sz="2" w:space="1" w:color="FFFFFF"/>
                    <w:left w:val="single" w:sz="2" w:space="11" w:color="FFFFFF"/>
                    <w:bottom w:val="single" w:sz="2" w:space="1" w:color="FFFFFF"/>
                    <w:right w:val="single" w:sz="2" w:space="4" w:color="FFFFFF"/>
                  </w:divBdr>
                  <w:divsChild>
                    <w:div w:id="1704867525">
                      <w:marLeft w:val="0"/>
                      <w:marRight w:val="0"/>
                      <w:marTop w:val="0"/>
                      <w:marBottom w:val="0"/>
                      <w:divBdr>
                        <w:top w:val="none" w:sz="0" w:space="0" w:color="auto"/>
                        <w:left w:val="none" w:sz="0" w:space="0" w:color="auto"/>
                        <w:bottom w:val="none" w:sz="0" w:space="0" w:color="auto"/>
                        <w:right w:val="none" w:sz="0" w:space="0" w:color="auto"/>
                      </w:divBdr>
                    </w:div>
                  </w:divsChild>
                </w:div>
                <w:div w:id="751582548">
                  <w:marLeft w:val="0"/>
                  <w:marRight w:val="0"/>
                  <w:marTop w:val="0"/>
                  <w:marBottom w:val="0"/>
                  <w:divBdr>
                    <w:top w:val="single" w:sz="2" w:space="1" w:color="FFFFFF"/>
                    <w:left w:val="single" w:sz="2" w:space="11" w:color="FFFFFF"/>
                    <w:bottom w:val="single" w:sz="2" w:space="1" w:color="FFFFFF"/>
                    <w:right w:val="single" w:sz="2" w:space="4" w:color="FFFFFF"/>
                  </w:divBdr>
                  <w:divsChild>
                    <w:div w:id="1588927217">
                      <w:marLeft w:val="0"/>
                      <w:marRight w:val="0"/>
                      <w:marTop w:val="0"/>
                      <w:marBottom w:val="0"/>
                      <w:divBdr>
                        <w:top w:val="none" w:sz="0" w:space="0" w:color="auto"/>
                        <w:left w:val="none" w:sz="0" w:space="0" w:color="auto"/>
                        <w:bottom w:val="none" w:sz="0" w:space="0" w:color="auto"/>
                        <w:right w:val="none" w:sz="0" w:space="0" w:color="auto"/>
                      </w:divBdr>
                    </w:div>
                  </w:divsChild>
                </w:div>
                <w:div w:id="1316488636">
                  <w:marLeft w:val="0"/>
                  <w:marRight w:val="0"/>
                  <w:marTop w:val="0"/>
                  <w:marBottom w:val="0"/>
                  <w:divBdr>
                    <w:top w:val="single" w:sz="2" w:space="1" w:color="FFFFFF"/>
                    <w:left w:val="single" w:sz="2" w:space="11" w:color="FFFFFF"/>
                    <w:bottom w:val="single" w:sz="2" w:space="1" w:color="FFFFFF"/>
                    <w:right w:val="single" w:sz="2" w:space="4" w:color="FFFFFF"/>
                  </w:divBdr>
                  <w:divsChild>
                    <w:div w:id="1726028323">
                      <w:marLeft w:val="0"/>
                      <w:marRight w:val="0"/>
                      <w:marTop w:val="0"/>
                      <w:marBottom w:val="0"/>
                      <w:divBdr>
                        <w:top w:val="none" w:sz="0" w:space="0" w:color="auto"/>
                        <w:left w:val="none" w:sz="0" w:space="0" w:color="auto"/>
                        <w:bottom w:val="none" w:sz="0" w:space="0" w:color="auto"/>
                        <w:right w:val="none" w:sz="0" w:space="0" w:color="auto"/>
                      </w:divBdr>
                    </w:div>
                  </w:divsChild>
                </w:div>
                <w:div w:id="626159420">
                  <w:marLeft w:val="0"/>
                  <w:marRight w:val="0"/>
                  <w:marTop w:val="0"/>
                  <w:marBottom w:val="0"/>
                  <w:divBdr>
                    <w:top w:val="single" w:sz="2" w:space="1" w:color="FFFFFF"/>
                    <w:left w:val="single" w:sz="2" w:space="11" w:color="FFFFFF"/>
                    <w:bottom w:val="single" w:sz="2" w:space="1" w:color="FFFFFF"/>
                    <w:right w:val="single" w:sz="2" w:space="4" w:color="FFFFFF"/>
                  </w:divBdr>
                  <w:divsChild>
                    <w:div w:id="2054185341">
                      <w:marLeft w:val="0"/>
                      <w:marRight w:val="0"/>
                      <w:marTop w:val="0"/>
                      <w:marBottom w:val="0"/>
                      <w:divBdr>
                        <w:top w:val="none" w:sz="0" w:space="0" w:color="auto"/>
                        <w:left w:val="none" w:sz="0" w:space="0" w:color="auto"/>
                        <w:bottom w:val="none" w:sz="0" w:space="0" w:color="auto"/>
                        <w:right w:val="none" w:sz="0" w:space="0" w:color="auto"/>
                      </w:divBdr>
                    </w:div>
                  </w:divsChild>
                </w:div>
                <w:div w:id="251789454">
                  <w:marLeft w:val="0"/>
                  <w:marRight w:val="0"/>
                  <w:marTop w:val="0"/>
                  <w:marBottom w:val="0"/>
                  <w:divBdr>
                    <w:top w:val="single" w:sz="2" w:space="1" w:color="FFFFFF"/>
                    <w:left w:val="single" w:sz="2" w:space="11" w:color="FFFFFF"/>
                    <w:bottom w:val="single" w:sz="2" w:space="1" w:color="FFFFFF"/>
                    <w:right w:val="single" w:sz="2" w:space="4" w:color="FFFFFF"/>
                  </w:divBdr>
                  <w:divsChild>
                    <w:div w:id="125052644">
                      <w:marLeft w:val="0"/>
                      <w:marRight w:val="0"/>
                      <w:marTop w:val="0"/>
                      <w:marBottom w:val="0"/>
                      <w:divBdr>
                        <w:top w:val="none" w:sz="0" w:space="0" w:color="auto"/>
                        <w:left w:val="none" w:sz="0" w:space="0" w:color="auto"/>
                        <w:bottom w:val="none" w:sz="0" w:space="0" w:color="auto"/>
                        <w:right w:val="none" w:sz="0" w:space="0" w:color="auto"/>
                      </w:divBdr>
                    </w:div>
                  </w:divsChild>
                </w:div>
                <w:div w:id="580795364">
                  <w:marLeft w:val="0"/>
                  <w:marRight w:val="0"/>
                  <w:marTop w:val="0"/>
                  <w:marBottom w:val="0"/>
                  <w:divBdr>
                    <w:top w:val="single" w:sz="2" w:space="1" w:color="FFFFFF"/>
                    <w:left w:val="single" w:sz="2" w:space="11" w:color="FFFFFF"/>
                    <w:bottom w:val="single" w:sz="2" w:space="1" w:color="FFFFFF"/>
                    <w:right w:val="single" w:sz="2" w:space="4" w:color="FFFFFF"/>
                  </w:divBdr>
                  <w:divsChild>
                    <w:div w:id="1400245139">
                      <w:marLeft w:val="0"/>
                      <w:marRight w:val="0"/>
                      <w:marTop w:val="0"/>
                      <w:marBottom w:val="0"/>
                      <w:divBdr>
                        <w:top w:val="none" w:sz="0" w:space="0" w:color="auto"/>
                        <w:left w:val="none" w:sz="0" w:space="0" w:color="auto"/>
                        <w:bottom w:val="none" w:sz="0" w:space="0" w:color="auto"/>
                        <w:right w:val="none" w:sz="0" w:space="0" w:color="auto"/>
                      </w:divBdr>
                    </w:div>
                  </w:divsChild>
                </w:div>
                <w:div w:id="1312057498">
                  <w:marLeft w:val="0"/>
                  <w:marRight w:val="0"/>
                  <w:marTop w:val="0"/>
                  <w:marBottom w:val="0"/>
                  <w:divBdr>
                    <w:top w:val="single" w:sz="2" w:space="1" w:color="FFFFFF"/>
                    <w:left w:val="single" w:sz="2" w:space="11" w:color="FFFFFF"/>
                    <w:bottom w:val="single" w:sz="2" w:space="1" w:color="FFFFFF"/>
                    <w:right w:val="single" w:sz="2" w:space="4" w:color="FFFFFF"/>
                  </w:divBdr>
                  <w:divsChild>
                    <w:div w:id="804543860">
                      <w:marLeft w:val="0"/>
                      <w:marRight w:val="0"/>
                      <w:marTop w:val="0"/>
                      <w:marBottom w:val="0"/>
                      <w:divBdr>
                        <w:top w:val="none" w:sz="0" w:space="0" w:color="auto"/>
                        <w:left w:val="none" w:sz="0" w:space="0" w:color="auto"/>
                        <w:bottom w:val="none" w:sz="0" w:space="0" w:color="auto"/>
                        <w:right w:val="none" w:sz="0" w:space="0" w:color="auto"/>
                      </w:divBdr>
                    </w:div>
                  </w:divsChild>
                </w:div>
                <w:div w:id="370614203">
                  <w:marLeft w:val="0"/>
                  <w:marRight w:val="0"/>
                  <w:marTop w:val="0"/>
                  <w:marBottom w:val="0"/>
                  <w:divBdr>
                    <w:top w:val="single" w:sz="2" w:space="1" w:color="FFFFFF"/>
                    <w:left w:val="single" w:sz="2" w:space="11" w:color="FFFFFF"/>
                    <w:bottom w:val="single" w:sz="2" w:space="1" w:color="FFFFFF"/>
                    <w:right w:val="single" w:sz="2" w:space="4" w:color="FFFFFF"/>
                  </w:divBdr>
                  <w:divsChild>
                    <w:div w:id="1891574430">
                      <w:marLeft w:val="0"/>
                      <w:marRight w:val="0"/>
                      <w:marTop w:val="0"/>
                      <w:marBottom w:val="0"/>
                      <w:divBdr>
                        <w:top w:val="none" w:sz="0" w:space="0" w:color="auto"/>
                        <w:left w:val="none" w:sz="0" w:space="0" w:color="auto"/>
                        <w:bottom w:val="none" w:sz="0" w:space="0" w:color="auto"/>
                        <w:right w:val="none" w:sz="0" w:space="0" w:color="auto"/>
                      </w:divBdr>
                    </w:div>
                  </w:divsChild>
                </w:div>
                <w:div w:id="1631587477">
                  <w:marLeft w:val="0"/>
                  <w:marRight w:val="0"/>
                  <w:marTop w:val="0"/>
                  <w:marBottom w:val="0"/>
                  <w:divBdr>
                    <w:top w:val="single" w:sz="2" w:space="1" w:color="FFFFFF"/>
                    <w:left w:val="single" w:sz="2" w:space="11" w:color="FFFFFF"/>
                    <w:bottom w:val="single" w:sz="2" w:space="1" w:color="FFFFFF"/>
                    <w:right w:val="single" w:sz="2" w:space="4" w:color="FFFFFF"/>
                  </w:divBdr>
                  <w:divsChild>
                    <w:div w:id="1836795761">
                      <w:marLeft w:val="0"/>
                      <w:marRight w:val="0"/>
                      <w:marTop w:val="0"/>
                      <w:marBottom w:val="0"/>
                      <w:divBdr>
                        <w:top w:val="none" w:sz="0" w:space="0" w:color="auto"/>
                        <w:left w:val="none" w:sz="0" w:space="0" w:color="auto"/>
                        <w:bottom w:val="none" w:sz="0" w:space="0" w:color="auto"/>
                        <w:right w:val="none" w:sz="0" w:space="0" w:color="auto"/>
                      </w:divBdr>
                    </w:div>
                  </w:divsChild>
                </w:div>
                <w:div w:id="90207895">
                  <w:marLeft w:val="0"/>
                  <w:marRight w:val="0"/>
                  <w:marTop w:val="0"/>
                  <w:marBottom w:val="0"/>
                  <w:divBdr>
                    <w:top w:val="single" w:sz="2" w:space="1" w:color="FFFFFF"/>
                    <w:left w:val="single" w:sz="2" w:space="11" w:color="FFFFFF"/>
                    <w:bottom w:val="single" w:sz="2" w:space="1" w:color="FFFFFF"/>
                    <w:right w:val="single" w:sz="2" w:space="4" w:color="FFFFFF"/>
                  </w:divBdr>
                  <w:divsChild>
                    <w:div w:id="907348449">
                      <w:marLeft w:val="0"/>
                      <w:marRight w:val="0"/>
                      <w:marTop w:val="0"/>
                      <w:marBottom w:val="0"/>
                      <w:divBdr>
                        <w:top w:val="none" w:sz="0" w:space="0" w:color="auto"/>
                        <w:left w:val="none" w:sz="0" w:space="0" w:color="auto"/>
                        <w:bottom w:val="none" w:sz="0" w:space="0" w:color="auto"/>
                        <w:right w:val="none" w:sz="0" w:space="0" w:color="auto"/>
                      </w:divBdr>
                    </w:div>
                  </w:divsChild>
                </w:div>
                <w:div w:id="364908640">
                  <w:marLeft w:val="0"/>
                  <w:marRight w:val="0"/>
                  <w:marTop w:val="0"/>
                  <w:marBottom w:val="0"/>
                  <w:divBdr>
                    <w:top w:val="single" w:sz="2" w:space="1" w:color="FFFFFF"/>
                    <w:left w:val="single" w:sz="2" w:space="11" w:color="FFFFFF"/>
                    <w:bottom w:val="single" w:sz="2" w:space="1" w:color="FFFFFF"/>
                    <w:right w:val="single" w:sz="2" w:space="4" w:color="FFFFFF"/>
                  </w:divBdr>
                  <w:divsChild>
                    <w:div w:id="865945786">
                      <w:marLeft w:val="0"/>
                      <w:marRight w:val="0"/>
                      <w:marTop w:val="0"/>
                      <w:marBottom w:val="0"/>
                      <w:divBdr>
                        <w:top w:val="none" w:sz="0" w:space="0" w:color="auto"/>
                        <w:left w:val="none" w:sz="0" w:space="0" w:color="auto"/>
                        <w:bottom w:val="none" w:sz="0" w:space="0" w:color="auto"/>
                        <w:right w:val="none" w:sz="0" w:space="0" w:color="auto"/>
                      </w:divBdr>
                    </w:div>
                  </w:divsChild>
                </w:div>
                <w:div w:id="2017615153">
                  <w:marLeft w:val="0"/>
                  <w:marRight w:val="0"/>
                  <w:marTop w:val="0"/>
                  <w:marBottom w:val="0"/>
                  <w:divBdr>
                    <w:top w:val="single" w:sz="2" w:space="1" w:color="FFFFFF"/>
                    <w:left w:val="single" w:sz="2" w:space="11" w:color="FFFFFF"/>
                    <w:bottom w:val="single" w:sz="2" w:space="1" w:color="FFFFFF"/>
                    <w:right w:val="single" w:sz="2" w:space="4" w:color="FFFFFF"/>
                  </w:divBdr>
                  <w:divsChild>
                    <w:div w:id="977034523">
                      <w:marLeft w:val="0"/>
                      <w:marRight w:val="0"/>
                      <w:marTop w:val="0"/>
                      <w:marBottom w:val="0"/>
                      <w:divBdr>
                        <w:top w:val="none" w:sz="0" w:space="0" w:color="auto"/>
                        <w:left w:val="none" w:sz="0" w:space="0" w:color="auto"/>
                        <w:bottom w:val="none" w:sz="0" w:space="0" w:color="auto"/>
                        <w:right w:val="none" w:sz="0" w:space="0" w:color="auto"/>
                      </w:divBdr>
                    </w:div>
                  </w:divsChild>
                </w:div>
                <w:div w:id="1558083557">
                  <w:marLeft w:val="0"/>
                  <w:marRight w:val="0"/>
                  <w:marTop w:val="0"/>
                  <w:marBottom w:val="0"/>
                  <w:divBdr>
                    <w:top w:val="single" w:sz="2" w:space="1" w:color="FFFFFF"/>
                    <w:left w:val="single" w:sz="2" w:space="11" w:color="FFFFFF"/>
                    <w:bottom w:val="single" w:sz="2" w:space="1" w:color="FFFFFF"/>
                    <w:right w:val="single" w:sz="2" w:space="4" w:color="FFFFFF"/>
                  </w:divBdr>
                  <w:divsChild>
                    <w:div w:id="1288009492">
                      <w:marLeft w:val="0"/>
                      <w:marRight w:val="0"/>
                      <w:marTop w:val="0"/>
                      <w:marBottom w:val="0"/>
                      <w:divBdr>
                        <w:top w:val="none" w:sz="0" w:space="0" w:color="auto"/>
                        <w:left w:val="none" w:sz="0" w:space="0" w:color="auto"/>
                        <w:bottom w:val="none" w:sz="0" w:space="0" w:color="auto"/>
                        <w:right w:val="none" w:sz="0" w:space="0" w:color="auto"/>
                      </w:divBdr>
                    </w:div>
                  </w:divsChild>
                </w:div>
                <w:div w:id="1165820245">
                  <w:marLeft w:val="0"/>
                  <w:marRight w:val="0"/>
                  <w:marTop w:val="0"/>
                  <w:marBottom w:val="0"/>
                  <w:divBdr>
                    <w:top w:val="single" w:sz="2" w:space="1" w:color="FFFFFF"/>
                    <w:left w:val="single" w:sz="2" w:space="11" w:color="FFFFFF"/>
                    <w:bottom w:val="single" w:sz="2" w:space="1" w:color="FFFFFF"/>
                    <w:right w:val="single" w:sz="2" w:space="4" w:color="FFFFFF"/>
                  </w:divBdr>
                  <w:divsChild>
                    <w:div w:id="996760341">
                      <w:marLeft w:val="0"/>
                      <w:marRight w:val="0"/>
                      <w:marTop w:val="0"/>
                      <w:marBottom w:val="0"/>
                      <w:divBdr>
                        <w:top w:val="none" w:sz="0" w:space="0" w:color="auto"/>
                        <w:left w:val="none" w:sz="0" w:space="0" w:color="auto"/>
                        <w:bottom w:val="none" w:sz="0" w:space="0" w:color="auto"/>
                        <w:right w:val="none" w:sz="0" w:space="0" w:color="auto"/>
                      </w:divBdr>
                    </w:div>
                  </w:divsChild>
                </w:div>
                <w:div w:id="409153917">
                  <w:marLeft w:val="0"/>
                  <w:marRight w:val="0"/>
                  <w:marTop w:val="0"/>
                  <w:marBottom w:val="0"/>
                  <w:divBdr>
                    <w:top w:val="single" w:sz="2" w:space="1" w:color="FFFFFF"/>
                    <w:left w:val="single" w:sz="2" w:space="11" w:color="FFFFFF"/>
                    <w:bottom w:val="single" w:sz="2" w:space="1" w:color="FFFFFF"/>
                    <w:right w:val="single" w:sz="2" w:space="4" w:color="FFFFFF"/>
                  </w:divBdr>
                  <w:divsChild>
                    <w:div w:id="692152491">
                      <w:marLeft w:val="0"/>
                      <w:marRight w:val="0"/>
                      <w:marTop w:val="0"/>
                      <w:marBottom w:val="0"/>
                      <w:divBdr>
                        <w:top w:val="none" w:sz="0" w:space="0" w:color="auto"/>
                        <w:left w:val="none" w:sz="0" w:space="0" w:color="auto"/>
                        <w:bottom w:val="none" w:sz="0" w:space="0" w:color="auto"/>
                        <w:right w:val="none" w:sz="0" w:space="0" w:color="auto"/>
                      </w:divBdr>
                    </w:div>
                  </w:divsChild>
                </w:div>
                <w:div w:id="1460219593">
                  <w:marLeft w:val="0"/>
                  <w:marRight w:val="0"/>
                  <w:marTop w:val="0"/>
                  <w:marBottom w:val="0"/>
                  <w:divBdr>
                    <w:top w:val="single" w:sz="2" w:space="1" w:color="FFFFFF"/>
                    <w:left w:val="single" w:sz="2" w:space="11" w:color="FFFFFF"/>
                    <w:bottom w:val="single" w:sz="2" w:space="4" w:color="FFFFFF"/>
                    <w:right w:val="single" w:sz="2" w:space="4" w:color="FFFFFF"/>
                  </w:divBdr>
                  <w:divsChild>
                    <w:div w:id="7805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4326">
          <w:marLeft w:val="0"/>
          <w:marRight w:val="0"/>
          <w:marTop w:val="0"/>
          <w:marBottom w:val="300"/>
          <w:divBdr>
            <w:top w:val="none" w:sz="0" w:space="0" w:color="auto"/>
            <w:left w:val="none" w:sz="0" w:space="0" w:color="auto"/>
            <w:bottom w:val="none" w:sz="0" w:space="0" w:color="auto"/>
            <w:right w:val="none" w:sz="0" w:space="0" w:color="auto"/>
          </w:divBdr>
          <w:divsChild>
            <w:div w:id="1265186554">
              <w:marLeft w:val="0"/>
              <w:marRight w:val="0"/>
              <w:marTop w:val="0"/>
              <w:marBottom w:val="0"/>
              <w:divBdr>
                <w:top w:val="none" w:sz="0" w:space="0" w:color="auto"/>
                <w:left w:val="none" w:sz="0" w:space="0" w:color="auto"/>
                <w:bottom w:val="none" w:sz="0" w:space="0" w:color="auto"/>
                <w:right w:val="none" w:sz="0" w:space="0" w:color="auto"/>
              </w:divBdr>
              <w:divsChild>
                <w:div w:id="597757682">
                  <w:marLeft w:val="0"/>
                  <w:marRight w:val="0"/>
                  <w:marTop w:val="0"/>
                  <w:marBottom w:val="0"/>
                  <w:divBdr>
                    <w:top w:val="single" w:sz="2" w:space="4" w:color="FFFFFF"/>
                    <w:left w:val="single" w:sz="2" w:space="11" w:color="FFFFFF"/>
                    <w:bottom w:val="single" w:sz="2" w:space="1" w:color="FFFFFF"/>
                    <w:right w:val="single" w:sz="2" w:space="4" w:color="FFFFFF"/>
                  </w:divBdr>
                  <w:divsChild>
                    <w:div w:id="1360278696">
                      <w:marLeft w:val="0"/>
                      <w:marRight w:val="0"/>
                      <w:marTop w:val="0"/>
                      <w:marBottom w:val="0"/>
                      <w:divBdr>
                        <w:top w:val="none" w:sz="0" w:space="0" w:color="auto"/>
                        <w:left w:val="none" w:sz="0" w:space="0" w:color="auto"/>
                        <w:bottom w:val="none" w:sz="0" w:space="0" w:color="auto"/>
                        <w:right w:val="none" w:sz="0" w:space="0" w:color="auto"/>
                      </w:divBdr>
                    </w:div>
                  </w:divsChild>
                </w:div>
                <w:div w:id="1270744263">
                  <w:marLeft w:val="0"/>
                  <w:marRight w:val="0"/>
                  <w:marTop w:val="0"/>
                  <w:marBottom w:val="0"/>
                  <w:divBdr>
                    <w:top w:val="single" w:sz="2" w:space="1" w:color="FFFFFF"/>
                    <w:left w:val="single" w:sz="2" w:space="11" w:color="FFFFFF"/>
                    <w:bottom w:val="single" w:sz="2" w:space="1" w:color="FFFFFF"/>
                    <w:right w:val="single" w:sz="2" w:space="4" w:color="FFFFFF"/>
                  </w:divBdr>
                  <w:divsChild>
                    <w:div w:id="1890650775">
                      <w:marLeft w:val="0"/>
                      <w:marRight w:val="0"/>
                      <w:marTop w:val="0"/>
                      <w:marBottom w:val="0"/>
                      <w:divBdr>
                        <w:top w:val="none" w:sz="0" w:space="0" w:color="auto"/>
                        <w:left w:val="none" w:sz="0" w:space="0" w:color="auto"/>
                        <w:bottom w:val="none" w:sz="0" w:space="0" w:color="auto"/>
                        <w:right w:val="none" w:sz="0" w:space="0" w:color="auto"/>
                      </w:divBdr>
                    </w:div>
                  </w:divsChild>
                </w:div>
                <w:div w:id="373312349">
                  <w:marLeft w:val="0"/>
                  <w:marRight w:val="0"/>
                  <w:marTop w:val="0"/>
                  <w:marBottom w:val="0"/>
                  <w:divBdr>
                    <w:top w:val="single" w:sz="2" w:space="1" w:color="FFFFFF"/>
                    <w:left w:val="single" w:sz="2" w:space="11" w:color="FFFFFF"/>
                    <w:bottom w:val="single" w:sz="2" w:space="1" w:color="FFFFFF"/>
                    <w:right w:val="single" w:sz="2" w:space="4" w:color="FFFFFF"/>
                  </w:divBdr>
                  <w:divsChild>
                    <w:div w:id="1153641649">
                      <w:marLeft w:val="0"/>
                      <w:marRight w:val="0"/>
                      <w:marTop w:val="0"/>
                      <w:marBottom w:val="0"/>
                      <w:divBdr>
                        <w:top w:val="none" w:sz="0" w:space="0" w:color="auto"/>
                        <w:left w:val="none" w:sz="0" w:space="0" w:color="auto"/>
                        <w:bottom w:val="none" w:sz="0" w:space="0" w:color="auto"/>
                        <w:right w:val="none" w:sz="0" w:space="0" w:color="auto"/>
                      </w:divBdr>
                    </w:div>
                  </w:divsChild>
                </w:div>
                <w:div w:id="830945045">
                  <w:marLeft w:val="0"/>
                  <w:marRight w:val="0"/>
                  <w:marTop w:val="0"/>
                  <w:marBottom w:val="0"/>
                  <w:divBdr>
                    <w:top w:val="single" w:sz="2" w:space="1" w:color="FFFFFF"/>
                    <w:left w:val="single" w:sz="2" w:space="11" w:color="FFFFFF"/>
                    <w:bottom w:val="single" w:sz="2" w:space="1" w:color="FFFFFF"/>
                    <w:right w:val="single" w:sz="2" w:space="4" w:color="FFFFFF"/>
                  </w:divBdr>
                  <w:divsChild>
                    <w:div w:id="1080912094">
                      <w:marLeft w:val="0"/>
                      <w:marRight w:val="0"/>
                      <w:marTop w:val="0"/>
                      <w:marBottom w:val="0"/>
                      <w:divBdr>
                        <w:top w:val="none" w:sz="0" w:space="0" w:color="auto"/>
                        <w:left w:val="none" w:sz="0" w:space="0" w:color="auto"/>
                        <w:bottom w:val="none" w:sz="0" w:space="0" w:color="auto"/>
                        <w:right w:val="none" w:sz="0" w:space="0" w:color="auto"/>
                      </w:divBdr>
                    </w:div>
                  </w:divsChild>
                </w:div>
                <w:div w:id="1362510494">
                  <w:marLeft w:val="0"/>
                  <w:marRight w:val="0"/>
                  <w:marTop w:val="0"/>
                  <w:marBottom w:val="0"/>
                  <w:divBdr>
                    <w:top w:val="single" w:sz="2" w:space="1" w:color="FFFFFF"/>
                    <w:left w:val="single" w:sz="2" w:space="11" w:color="FFFFFF"/>
                    <w:bottom w:val="single" w:sz="2" w:space="4" w:color="FFFFFF"/>
                    <w:right w:val="single" w:sz="2" w:space="4" w:color="FFFFFF"/>
                  </w:divBdr>
                  <w:divsChild>
                    <w:div w:id="10715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9461">
          <w:marLeft w:val="0"/>
          <w:marRight w:val="0"/>
          <w:marTop w:val="0"/>
          <w:marBottom w:val="300"/>
          <w:divBdr>
            <w:top w:val="none" w:sz="0" w:space="0" w:color="auto"/>
            <w:left w:val="none" w:sz="0" w:space="0" w:color="auto"/>
            <w:bottom w:val="none" w:sz="0" w:space="0" w:color="auto"/>
            <w:right w:val="none" w:sz="0" w:space="0" w:color="auto"/>
          </w:divBdr>
          <w:divsChild>
            <w:div w:id="736126195">
              <w:marLeft w:val="0"/>
              <w:marRight w:val="0"/>
              <w:marTop w:val="0"/>
              <w:marBottom w:val="0"/>
              <w:divBdr>
                <w:top w:val="none" w:sz="0" w:space="0" w:color="auto"/>
                <w:left w:val="none" w:sz="0" w:space="0" w:color="auto"/>
                <w:bottom w:val="none" w:sz="0" w:space="0" w:color="auto"/>
                <w:right w:val="none" w:sz="0" w:space="0" w:color="auto"/>
              </w:divBdr>
              <w:divsChild>
                <w:div w:id="99568807">
                  <w:marLeft w:val="0"/>
                  <w:marRight w:val="0"/>
                  <w:marTop w:val="0"/>
                  <w:marBottom w:val="0"/>
                  <w:divBdr>
                    <w:top w:val="single" w:sz="2" w:space="4" w:color="FFFFFF"/>
                    <w:left w:val="single" w:sz="2" w:space="11" w:color="FFFFFF"/>
                    <w:bottom w:val="single" w:sz="2" w:space="1" w:color="FFFFFF"/>
                    <w:right w:val="single" w:sz="2" w:space="4" w:color="FFFFFF"/>
                  </w:divBdr>
                  <w:divsChild>
                    <w:div w:id="1709061667">
                      <w:marLeft w:val="0"/>
                      <w:marRight w:val="0"/>
                      <w:marTop w:val="0"/>
                      <w:marBottom w:val="0"/>
                      <w:divBdr>
                        <w:top w:val="none" w:sz="0" w:space="0" w:color="auto"/>
                        <w:left w:val="none" w:sz="0" w:space="0" w:color="auto"/>
                        <w:bottom w:val="none" w:sz="0" w:space="0" w:color="auto"/>
                        <w:right w:val="none" w:sz="0" w:space="0" w:color="auto"/>
                      </w:divBdr>
                    </w:div>
                  </w:divsChild>
                </w:div>
                <w:div w:id="1317413369">
                  <w:marLeft w:val="0"/>
                  <w:marRight w:val="0"/>
                  <w:marTop w:val="0"/>
                  <w:marBottom w:val="0"/>
                  <w:divBdr>
                    <w:top w:val="single" w:sz="2" w:space="1" w:color="FFFFFF"/>
                    <w:left w:val="single" w:sz="2" w:space="11" w:color="FFFFFF"/>
                    <w:bottom w:val="single" w:sz="2" w:space="1" w:color="FFFFFF"/>
                    <w:right w:val="single" w:sz="2" w:space="4" w:color="FFFFFF"/>
                  </w:divBdr>
                  <w:divsChild>
                    <w:div w:id="1175728444">
                      <w:marLeft w:val="0"/>
                      <w:marRight w:val="0"/>
                      <w:marTop w:val="0"/>
                      <w:marBottom w:val="0"/>
                      <w:divBdr>
                        <w:top w:val="none" w:sz="0" w:space="0" w:color="auto"/>
                        <w:left w:val="none" w:sz="0" w:space="0" w:color="auto"/>
                        <w:bottom w:val="none" w:sz="0" w:space="0" w:color="auto"/>
                        <w:right w:val="none" w:sz="0" w:space="0" w:color="auto"/>
                      </w:divBdr>
                    </w:div>
                  </w:divsChild>
                </w:div>
                <w:div w:id="431316705">
                  <w:marLeft w:val="0"/>
                  <w:marRight w:val="0"/>
                  <w:marTop w:val="0"/>
                  <w:marBottom w:val="0"/>
                  <w:divBdr>
                    <w:top w:val="single" w:sz="2" w:space="1" w:color="FFFFFF"/>
                    <w:left w:val="single" w:sz="2" w:space="11" w:color="FFFFFF"/>
                    <w:bottom w:val="single" w:sz="2" w:space="1" w:color="FFFFFF"/>
                    <w:right w:val="single" w:sz="2" w:space="4" w:color="FFFFFF"/>
                  </w:divBdr>
                  <w:divsChild>
                    <w:div w:id="1920753865">
                      <w:marLeft w:val="0"/>
                      <w:marRight w:val="0"/>
                      <w:marTop w:val="0"/>
                      <w:marBottom w:val="0"/>
                      <w:divBdr>
                        <w:top w:val="none" w:sz="0" w:space="0" w:color="auto"/>
                        <w:left w:val="none" w:sz="0" w:space="0" w:color="auto"/>
                        <w:bottom w:val="none" w:sz="0" w:space="0" w:color="auto"/>
                        <w:right w:val="none" w:sz="0" w:space="0" w:color="auto"/>
                      </w:divBdr>
                    </w:div>
                  </w:divsChild>
                </w:div>
                <w:div w:id="1733310791">
                  <w:marLeft w:val="0"/>
                  <w:marRight w:val="0"/>
                  <w:marTop w:val="0"/>
                  <w:marBottom w:val="0"/>
                  <w:divBdr>
                    <w:top w:val="single" w:sz="2" w:space="1" w:color="FFFFFF"/>
                    <w:left w:val="single" w:sz="2" w:space="11" w:color="FFFFFF"/>
                    <w:bottom w:val="single" w:sz="2" w:space="1" w:color="FFFFFF"/>
                    <w:right w:val="single" w:sz="2" w:space="4" w:color="FFFFFF"/>
                  </w:divBdr>
                  <w:divsChild>
                    <w:div w:id="1995716581">
                      <w:marLeft w:val="0"/>
                      <w:marRight w:val="0"/>
                      <w:marTop w:val="0"/>
                      <w:marBottom w:val="0"/>
                      <w:divBdr>
                        <w:top w:val="none" w:sz="0" w:space="0" w:color="auto"/>
                        <w:left w:val="none" w:sz="0" w:space="0" w:color="auto"/>
                        <w:bottom w:val="none" w:sz="0" w:space="0" w:color="auto"/>
                        <w:right w:val="none" w:sz="0" w:space="0" w:color="auto"/>
                      </w:divBdr>
                    </w:div>
                  </w:divsChild>
                </w:div>
                <w:div w:id="7949653">
                  <w:marLeft w:val="0"/>
                  <w:marRight w:val="0"/>
                  <w:marTop w:val="0"/>
                  <w:marBottom w:val="0"/>
                  <w:divBdr>
                    <w:top w:val="single" w:sz="2" w:space="1" w:color="FFFFFF"/>
                    <w:left w:val="single" w:sz="2" w:space="11" w:color="FFFFFF"/>
                    <w:bottom w:val="single" w:sz="2" w:space="1" w:color="FFFFFF"/>
                    <w:right w:val="single" w:sz="2" w:space="4" w:color="FFFFFF"/>
                  </w:divBdr>
                  <w:divsChild>
                    <w:div w:id="2013024081">
                      <w:marLeft w:val="0"/>
                      <w:marRight w:val="0"/>
                      <w:marTop w:val="0"/>
                      <w:marBottom w:val="0"/>
                      <w:divBdr>
                        <w:top w:val="none" w:sz="0" w:space="0" w:color="auto"/>
                        <w:left w:val="none" w:sz="0" w:space="0" w:color="auto"/>
                        <w:bottom w:val="none" w:sz="0" w:space="0" w:color="auto"/>
                        <w:right w:val="none" w:sz="0" w:space="0" w:color="auto"/>
                      </w:divBdr>
                    </w:div>
                  </w:divsChild>
                </w:div>
                <w:div w:id="239872625">
                  <w:marLeft w:val="0"/>
                  <w:marRight w:val="0"/>
                  <w:marTop w:val="0"/>
                  <w:marBottom w:val="0"/>
                  <w:divBdr>
                    <w:top w:val="single" w:sz="2" w:space="1" w:color="FFFFFF"/>
                    <w:left w:val="single" w:sz="2" w:space="11" w:color="FFFFFF"/>
                    <w:bottom w:val="single" w:sz="2" w:space="1" w:color="FFFFFF"/>
                    <w:right w:val="single" w:sz="2" w:space="4" w:color="FFFFFF"/>
                  </w:divBdr>
                  <w:divsChild>
                    <w:div w:id="1539469060">
                      <w:marLeft w:val="0"/>
                      <w:marRight w:val="0"/>
                      <w:marTop w:val="0"/>
                      <w:marBottom w:val="0"/>
                      <w:divBdr>
                        <w:top w:val="none" w:sz="0" w:space="0" w:color="auto"/>
                        <w:left w:val="none" w:sz="0" w:space="0" w:color="auto"/>
                        <w:bottom w:val="none" w:sz="0" w:space="0" w:color="auto"/>
                        <w:right w:val="none" w:sz="0" w:space="0" w:color="auto"/>
                      </w:divBdr>
                    </w:div>
                  </w:divsChild>
                </w:div>
                <w:div w:id="1174145638">
                  <w:marLeft w:val="0"/>
                  <w:marRight w:val="0"/>
                  <w:marTop w:val="0"/>
                  <w:marBottom w:val="0"/>
                  <w:divBdr>
                    <w:top w:val="single" w:sz="2" w:space="1" w:color="FFFFFF"/>
                    <w:left w:val="single" w:sz="2" w:space="11" w:color="FFFFFF"/>
                    <w:bottom w:val="single" w:sz="2" w:space="1" w:color="FFFFFF"/>
                    <w:right w:val="single" w:sz="2" w:space="4" w:color="FFFFFF"/>
                  </w:divBdr>
                  <w:divsChild>
                    <w:div w:id="956329880">
                      <w:marLeft w:val="0"/>
                      <w:marRight w:val="0"/>
                      <w:marTop w:val="0"/>
                      <w:marBottom w:val="0"/>
                      <w:divBdr>
                        <w:top w:val="none" w:sz="0" w:space="0" w:color="auto"/>
                        <w:left w:val="none" w:sz="0" w:space="0" w:color="auto"/>
                        <w:bottom w:val="none" w:sz="0" w:space="0" w:color="auto"/>
                        <w:right w:val="none" w:sz="0" w:space="0" w:color="auto"/>
                      </w:divBdr>
                    </w:div>
                  </w:divsChild>
                </w:div>
                <w:div w:id="1673752940">
                  <w:marLeft w:val="0"/>
                  <w:marRight w:val="0"/>
                  <w:marTop w:val="0"/>
                  <w:marBottom w:val="0"/>
                  <w:divBdr>
                    <w:top w:val="single" w:sz="2" w:space="1" w:color="FFFFFF"/>
                    <w:left w:val="single" w:sz="2" w:space="11" w:color="FFFFFF"/>
                    <w:bottom w:val="single" w:sz="2" w:space="1" w:color="FFFFFF"/>
                    <w:right w:val="single" w:sz="2" w:space="4" w:color="FFFFFF"/>
                  </w:divBdr>
                  <w:divsChild>
                    <w:div w:id="2087795769">
                      <w:marLeft w:val="0"/>
                      <w:marRight w:val="0"/>
                      <w:marTop w:val="0"/>
                      <w:marBottom w:val="0"/>
                      <w:divBdr>
                        <w:top w:val="none" w:sz="0" w:space="0" w:color="auto"/>
                        <w:left w:val="none" w:sz="0" w:space="0" w:color="auto"/>
                        <w:bottom w:val="none" w:sz="0" w:space="0" w:color="auto"/>
                        <w:right w:val="none" w:sz="0" w:space="0" w:color="auto"/>
                      </w:divBdr>
                    </w:div>
                  </w:divsChild>
                </w:div>
                <w:div w:id="1843084244">
                  <w:marLeft w:val="0"/>
                  <w:marRight w:val="0"/>
                  <w:marTop w:val="0"/>
                  <w:marBottom w:val="0"/>
                  <w:divBdr>
                    <w:top w:val="single" w:sz="2" w:space="1" w:color="FFFFFF"/>
                    <w:left w:val="single" w:sz="2" w:space="11" w:color="FFFFFF"/>
                    <w:bottom w:val="single" w:sz="2" w:space="1" w:color="FFFFFF"/>
                    <w:right w:val="single" w:sz="2" w:space="4" w:color="FFFFFF"/>
                  </w:divBdr>
                  <w:divsChild>
                    <w:div w:id="1702784097">
                      <w:marLeft w:val="0"/>
                      <w:marRight w:val="0"/>
                      <w:marTop w:val="0"/>
                      <w:marBottom w:val="0"/>
                      <w:divBdr>
                        <w:top w:val="none" w:sz="0" w:space="0" w:color="auto"/>
                        <w:left w:val="none" w:sz="0" w:space="0" w:color="auto"/>
                        <w:bottom w:val="none" w:sz="0" w:space="0" w:color="auto"/>
                        <w:right w:val="none" w:sz="0" w:space="0" w:color="auto"/>
                      </w:divBdr>
                    </w:div>
                  </w:divsChild>
                </w:div>
                <w:div w:id="181668990">
                  <w:marLeft w:val="0"/>
                  <w:marRight w:val="0"/>
                  <w:marTop w:val="0"/>
                  <w:marBottom w:val="0"/>
                  <w:divBdr>
                    <w:top w:val="single" w:sz="2" w:space="1" w:color="FFFFFF"/>
                    <w:left w:val="single" w:sz="2" w:space="11" w:color="FFFFFF"/>
                    <w:bottom w:val="single" w:sz="2" w:space="1" w:color="FFFFFF"/>
                    <w:right w:val="single" w:sz="2" w:space="4" w:color="FFFFFF"/>
                  </w:divBdr>
                  <w:divsChild>
                    <w:div w:id="1273319253">
                      <w:marLeft w:val="0"/>
                      <w:marRight w:val="0"/>
                      <w:marTop w:val="0"/>
                      <w:marBottom w:val="0"/>
                      <w:divBdr>
                        <w:top w:val="none" w:sz="0" w:space="0" w:color="auto"/>
                        <w:left w:val="none" w:sz="0" w:space="0" w:color="auto"/>
                        <w:bottom w:val="none" w:sz="0" w:space="0" w:color="auto"/>
                        <w:right w:val="none" w:sz="0" w:space="0" w:color="auto"/>
                      </w:divBdr>
                    </w:div>
                  </w:divsChild>
                </w:div>
                <w:div w:id="1158963302">
                  <w:marLeft w:val="0"/>
                  <w:marRight w:val="0"/>
                  <w:marTop w:val="0"/>
                  <w:marBottom w:val="0"/>
                  <w:divBdr>
                    <w:top w:val="single" w:sz="2" w:space="1" w:color="FFFFFF"/>
                    <w:left w:val="single" w:sz="2" w:space="11" w:color="FFFFFF"/>
                    <w:bottom w:val="single" w:sz="2" w:space="1" w:color="FFFFFF"/>
                    <w:right w:val="single" w:sz="2" w:space="4" w:color="FFFFFF"/>
                  </w:divBdr>
                  <w:divsChild>
                    <w:div w:id="1020204332">
                      <w:marLeft w:val="0"/>
                      <w:marRight w:val="0"/>
                      <w:marTop w:val="0"/>
                      <w:marBottom w:val="0"/>
                      <w:divBdr>
                        <w:top w:val="none" w:sz="0" w:space="0" w:color="auto"/>
                        <w:left w:val="none" w:sz="0" w:space="0" w:color="auto"/>
                        <w:bottom w:val="none" w:sz="0" w:space="0" w:color="auto"/>
                        <w:right w:val="none" w:sz="0" w:space="0" w:color="auto"/>
                      </w:divBdr>
                    </w:div>
                  </w:divsChild>
                </w:div>
                <w:div w:id="813914260">
                  <w:marLeft w:val="0"/>
                  <w:marRight w:val="0"/>
                  <w:marTop w:val="0"/>
                  <w:marBottom w:val="0"/>
                  <w:divBdr>
                    <w:top w:val="single" w:sz="2" w:space="1" w:color="FFFFFF"/>
                    <w:left w:val="single" w:sz="2" w:space="11" w:color="FFFFFF"/>
                    <w:bottom w:val="single" w:sz="2" w:space="1" w:color="FFFFFF"/>
                    <w:right w:val="single" w:sz="2" w:space="4" w:color="FFFFFF"/>
                  </w:divBdr>
                  <w:divsChild>
                    <w:div w:id="1020814037">
                      <w:marLeft w:val="0"/>
                      <w:marRight w:val="0"/>
                      <w:marTop w:val="0"/>
                      <w:marBottom w:val="0"/>
                      <w:divBdr>
                        <w:top w:val="none" w:sz="0" w:space="0" w:color="auto"/>
                        <w:left w:val="none" w:sz="0" w:space="0" w:color="auto"/>
                        <w:bottom w:val="none" w:sz="0" w:space="0" w:color="auto"/>
                        <w:right w:val="none" w:sz="0" w:space="0" w:color="auto"/>
                      </w:divBdr>
                    </w:div>
                  </w:divsChild>
                </w:div>
                <w:div w:id="376857627">
                  <w:marLeft w:val="0"/>
                  <w:marRight w:val="0"/>
                  <w:marTop w:val="0"/>
                  <w:marBottom w:val="0"/>
                  <w:divBdr>
                    <w:top w:val="single" w:sz="2" w:space="1" w:color="FFFFFF"/>
                    <w:left w:val="single" w:sz="2" w:space="11" w:color="FFFFFF"/>
                    <w:bottom w:val="single" w:sz="2" w:space="1" w:color="FFFFFF"/>
                    <w:right w:val="single" w:sz="2" w:space="4" w:color="FFFFFF"/>
                  </w:divBdr>
                  <w:divsChild>
                    <w:div w:id="1063866244">
                      <w:marLeft w:val="0"/>
                      <w:marRight w:val="0"/>
                      <w:marTop w:val="0"/>
                      <w:marBottom w:val="0"/>
                      <w:divBdr>
                        <w:top w:val="none" w:sz="0" w:space="0" w:color="auto"/>
                        <w:left w:val="none" w:sz="0" w:space="0" w:color="auto"/>
                        <w:bottom w:val="none" w:sz="0" w:space="0" w:color="auto"/>
                        <w:right w:val="none" w:sz="0" w:space="0" w:color="auto"/>
                      </w:divBdr>
                    </w:div>
                  </w:divsChild>
                </w:div>
                <w:div w:id="1927301613">
                  <w:marLeft w:val="0"/>
                  <w:marRight w:val="0"/>
                  <w:marTop w:val="0"/>
                  <w:marBottom w:val="0"/>
                  <w:divBdr>
                    <w:top w:val="single" w:sz="2" w:space="1" w:color="FFFFFF"/>
                    <w:left w:val="single" w:sz="2" w:space="11" w:color="FFFFFF"/>
                    <w:bottom w:val="single" w:sz="2" w:space="1" w:color="FFFFFF"/>
                    <w:right w:val="single" w:sz="2" w:space="4" w:color="FFFFFF"/>
                  </w:divBdr>
                  <w:divsChild>
                    <w:div w:id="12348276">
                      <w:marLeft w:val="0"/>
                      <w:marRight w:val="0"/>
                      <w:marTop w:val="0"/>
                      <w:marBottom w:val="0"/>
                      <w:divBdr>
                        <w:top w:val="none" w:sz="0" w:space="0" w:color="auto"/>
                        <w:left w:val="none" w:sz="0" w:space="0" w:color="auto"/>
                        <w:bottom w:val="none" w:sz="0" w:space="0" w:color="auto"/>
                        <w:right w:val="none" w:sz="0" w:space="0" w:color="auto"/>
                      </w:divBdr>
                    </w:div>
                  </w:divsChild>
                </w:div>
                <w:div w:id="158694909">
                  <w:marLeft w:val="0"/>
                  <w:marRight w:val="0"/>
                  <w:marTop w:val="0"/>
                  <w:marBottom w:val="0"/>
                  <w:divBdr>
                    <w:top w:val="single" w:sz="2" w:space="1" w:color="FFFFFF"/>
                    <w:left w:val="single" w:sz="2" w:space="11" w:color="FFFFFF"/>
                    <w:bottom w:val="single" w:sz="2" w:space="1" w:color="FFFFFF"/>
                    <w:right w:val="single" w:sz="2" w:space="4" w:color="FFFFFF"/>
                  </w:divBdr>
                  <w:divsChild>
                    <w:div w:id="436801137">
                      <w:marLeft w:val="0"/>
                      <w:marRight w:val="0"/>
                      <w:marTop w:val="0"/>
                      <w:marBottom w:val="0"/>
                      <w:divBdr>
                        <w:top w:val="none" w:sz="0" w:space="0" w:color="auto"/>
                        <w:left w:val="none" w:sz="0" w:space="0" w:color="auto"/>
                        <w:bottom w:val="none" w:sz="0" w:space="0" w:color="auto"/>
                        <w:right w:val="none" w:sz="0" w:space="0" w:color="auto"/>
                      </w:divBdr>
                    </w:div>
                  </w:divsChild>
                </w:div>
                <w:div w:id="1940944512">
                  <w:marLeft w:val="0"/>
                  <w:marRight w:val="0"/>
                  <w:marTop w:val="0"/>
                  <w:marBottom w:val="0"/>
                  <w:divBdr>
                    <w:top w:val="single" w:sz="2" w:space="1" w:color="FFFFFF"/>
                    <w:left w:val="single" w:sz="2" w:space="11" w:color="FFFFFF"/>
                    <w:bottom w:val="single" w:sz="2" w:space="1" w:color="FFFFFF"/>
                    <w:right w:val="single" w:sz="2" w:space="4" w:color="FFFFFF"/>
                  </w:divBdr>
                  <w:divsChild>
                    <w:div w:id="1840539024">
                      <w:marLeft w:val="0"/>
                      <w:marRight w:val="0"/>
                      <w:marTop w:val="0"/>
                      <w:marBottom w:val="0"/>
                      <w:divBdr>
                        <w:top w:val="none" w:sz="0" w:space="0" w:color="auto"/>
                        <w:left w:val="none" w:sz="0" w:space="0" w:color="auto"/>
                        <w:bottom w:val="none" w:sz="0" w:space="0" w:color="auto"/>
                        <w:right w:val="none" w:sz="0" w:space="0" w:color="auto"/>
                      </w:divBdr>
                    </w:div>
                  </w:divsChild>
                </w:div>
                <w:div w:id="1384715725">
                  <w:marLeft w:val="0"/>
                  <w:marRight w:val="0"/>
                  <w:marTop w:val="0"/>
                  <w:marBottom w:val="0"/>
                  <w:divBdr>
                    <w:top w:val="single" w:sz="2" w:space="1" w:color="FFFFFF"/>
                    <w:left w:val="single" w:sz="2" w:space="11" w:color="FFFFFF"/>
                    <w:bottom w:val="single" w:sz="2" w:space="1" w:color="FFFFFF"/>
                    <w:right w:val="single" w:sz="2" w:space="4" w:color="FFFFFF"/>
                  </w:divBdr>
                  <w:divsChild>
                    <w:div w:id="825361143">
                      <w:marLeft w:val="0"/>
                      <w:marRight w:val="0"/>
                      <w:marTop w:val="0"/>
                      <w:marBottom w:val="0"/>
                      <w:divBdr>
                        <w:top w:val="none" w:sz="0" w:space="0" w:color="auto"/>
                        <w:left w:val="none" w:sz="0" w:space="0" w:color="auto"/>
                        <w:bottom w:val="none" w:sz="0" w:space="0" w:color="auto"/>
                        <w:right w:val="none" w:sz="0" w:space="0" w:color="auto"/>
                      </w:divBdr>
                    </w:div>
                  </w:divsChild>
                </w:div>
                <w:div w:id="1839155341">
                  <w:marLeft w:val="0"/>
                  <w:marRight w:val="0"/>
                  <w:marTop w:val="0"/>
                  <w:marBottom w:val="0"/>
                  <w:divBdr>
                    <w:top w:val="single" w:sz="2" w:space="1" w:color="FFFFFF"/>
                    <w:left w:val="single" w:sz="2" w:space="11" w:color="FFFFFF"/>
                    <w:bottom w:val="single" w:sz="2" w:space="1" w:color="FFFFFF"/>
                    <w:right w:val="single" w:sz="2" w:space="4" w:color="FFFFFF"/>
                  </w:divBdr>
                  <w:divsChild>
                    <w:div w:id="1800873999">
                      <w:marLeft w:val="0"/>
                      <w:marRight w:val="0"/>
                      <w:marTop w:val="0"/>
                      <w:marBottom w:val="0"/>
                      <w:divBdr>
                        <w:top w:val="none" w:sz="0" w:space="0" w:color="auto"/>
                        <w:left w:val="none" w:sz="0" w:space="0" w:color="auto"/>
                        <w:bottom w:val="none" w:sz="0" w:space="0" w:color="auto"/>
                        <w:right w:val="none" w:sz="0" w:space="0" w:color="auto"/>
                      </w:divBdr>
                    </w:div>
                  </w:divsChild>
                </w:div>
                <w:div w:id="799415901">
                  <w:marLeft w:val="0"/>
                  <w:marRight w:val="0"/>
                  <w:marTop w:val="0"/>
                  <w:marBottom w:val="0"/>
                  <w:divBdr>
                    <w:top w:val="single" w:sz="2" w:space="1" w:color="FFFFFF"/>
                    <w:left w:val="single" w:sz="2" w:space="11" w:color="FFFFFF"/>
                    <w:bottom w:val="single" w:sz="2" w:space="1" w:color="FFFFFF"/>
                    <w:right w:val="single" w:sz="2" w:space="4" w:color="FFFFFF"/>
                  </w:divBdr>
                  <w:divsChild>
                    <w:div w:id="1548109016">
                      <w:marLeft w:val="0"/>
                      <w:marRight w:val="0"/>
                      <w:marTop w:val="0"/>
                      <w:marBottom w:val="0"/>
                      <w:divBdr>
                        <w:top w:val="none" w:sz="0" w:space="0" w:color="auto"/>
                        <w:left w:val="none" w:sz="0" w:space="0" w:color="auto"/>
                        <w:bottom w:val="none" w:sz="0" w:space="0" w:color="auto"/>
                        <w:right w:val="none" w:sz="0" w:space="0" w:color="auto"/>
                      </w:divBdr>
                    </w:div>
                  </w:divsChild>
                </w:div>
                <w:div w:id="1243295679">
                  <w:marLeft w:val="0"/>
                  <w:marRight w:val="0"/>
                  <w:marTop w:val="0"/>
                  <w:marBottom w:val="0"/>
                  <w:divBdr>
                    <w:top w:val="single" w:sz="2" w:space="1" w:color="FFFFFF"/>
                    <w:left w:val="single" w:sz="2" w:space="11" w:color="FFFFFF"/>
                    <w:bottom w:val="single" w:sz="2" w:space="1" w:color="FFFFFF"/>
                    <w:right w:val="single" w:sz="2" w:space="4" w:color="FFFFFF"/>
                  </w:divBdr>
                  <w:divsChild>
                    <w:div w:id="1555312885">
                      <w:marLeft w:val="0"/>
                      <w:marRight w:val="0"/>
                      <w:marTop w:val="0"/>
                      <w:marBottom w:val="0"/>
                      <w:divBdr>
                        <w:top w:val="none" w:sz="0" w:space="0" w:color="auto"/>
                        <w:left w:val="none" w:sz="0" w:space="0" w:color="auto"/>
                        <w:bottom w:val="none" w:sz="0" w:space="0" w:color="auto"/>
                        <w:right w:val="none" w:sz="0" w:space="0" w:color="auto"/>
                      </w:divBdr>
                    </w:div>
                  </w:divsChild>
                </w:div>
                <w:div w:id="1872378338">
                  <w:marLeft w:val="0"/>
                  <w:marRight w:val="0"/>
                  <w:marTop w:val="0"/>
                  <w:marBottom w:val="0"/>
                  <w:divBdr>
                    <w:top w:val="single" w:sz="2" w:space="1" w:color="FFFFFF"/>
                    <w:left w:val="single" w:sz="2" w:space="11" w:color="FFFFFF"/>
                    <w:bottom w:val="single" w:sz="2" w:space="1" w:color="FFFFFF"/>
                    <w:right w:val="single" w:sz="2" w:space="4" w:color="FFFFFF"/>
                  </w:divBdr>
                  <w:divsChild>
                    <w:div w:id="1515995534">
                      <w:marLeft w:val="0"/>
                      <w:marRight w:val="0"/>
                      <w:marTop w:val="0"/>
                      <w:marBottom w:val="0"/>
                      <w:divBdr>
                        <w:top w:val="none" w:sz="0" w:space="0" w:color="auto"/>
                        <w:left w:val="none" w:sz="0" w:space="0" w:color="auto"/>
                        <w:bottom w:val="none" w:sz="0" w:space="0" w:color="auto"/>
                        <w:right w:val="none" w:sz="0" w:space="0" w:color="auto"/>
                      </w:divBdr>
                    </w:div>
                  </w:divsChild>
                </w:div>
                <w:div w:id="1168861164">
                  <w:marLeft w:val="0"/>
                  <w:marRight w:val="0"/>
                  <w:marTop w:val="0"/>
                  <w:marBottom w:val="0"/>
                  <w:divBdr>
                    <w:top w:val="single" w:sz="2" w:space="1" w:color="FFFFFF"/>
                    <w:left w:val="single" w:sz="2" w:space="11" w:color="FFFFFF"/>
                    <w:bottom w:val="single" w:sz="2" w:space="1" w:color="FFFFFF"/>
                    <w:right w:val="single" w:sz="2" w:space="4" w:color="FFFFFF"/>
                  </w:divBdr>
                  <w:divsChild>
                    <w:div w:id="490677649">
                      <w:marLeft w:val="0"/>
                      <w:marRight w:val="0"/>
                      <w:marTop w:val="0"/>
                      <w:marBottom w:val="0"/>
                      <w:divBdr>
                        <w:top w:val="none" w:sz="0" w:space="0" w:color="auto"/>
                        <w:left w:val="none" w:sz="0" w:space="0" w:color="auto"/>
                        <w:bottom w:val="none" w:sz="0" w:space="0" w:color="auto"/>
                        <w:right w:val="none" w:sz="0" w:space="0" w:color="auto"/>
                      </w:divBdr>
                    </w:div>
                  </w:divsChild>
                </w:div>
                <w:div w:id="2120101675">
                  <w:marLeft w:val="0"/>
                  <w:marRight w:val="0"/>
                  <w:marTop w:val="0"/>
                  <w:marBottom w:val="0"/>
                  <w:divBdr>
                    <w:top w:val="single" w:sz="2" w:space="1" w:color="FFFFFF"/>
                    <w:left w:val="single" w:sz="2" w:space="11" w:color="FFFFFF"/>
                    <w:bottom w:val="single" w:sz="2" w:space="1" w:color="FFFFFF"/>
                    <w:right w:val="single" w:sz="2" w:space="4" w:color="FFFFFF"/>
                  </w:divBdr>
                  <w:divsChild>
                    <w:div w:id="1583441780">
                      <w:marLeft w:val="0"/>
                      <w:marRight w:val="0"/>
                      <w:marTop w:val="0"/>
                      <w:marBottom w:val="0"/>
                      <w:divBdr>
                        <w:top w:val="none" w:sz="0" w:space="0" w:color="auto"/>
                        <w:left w:val="none" w:sz="0" w:space="0" w:color="auto"/>
                        <w:bottom w:val="none" w:sz="0" w:space="0" w:color="auto"/>
                        <w:right w:val="none" w:sz="0" w:space="0" w:color="auto"/>
                      </w:divBdr>
                    </w:div>
                  </w:divsChild>
                </w:div>
                <w:div w:id="799613860">
                  <w:marLeft w:val="0"/>
                  <w:marRight w:val="0"/>
                  <w:marTop w:val="0"/>
                  <w:marBottom w:val="0"/>
                  <w:divBdr>
                    <w:top w:val="single" w:sz="2" w:space="1" w:color="FFFFFF"/>
                    <w:left w:val="single" w:sz="2" w:space="11" w:color="FFFFFF"/>
                    <w:bottom w:val="single" w:sz="2" w:space="1" w:color="FFFFFF"/>
                    <w:right w:val="single" w:sz="2" w:space="4" w:color="FFFFFF"/>
                  </w:divBdr>
                  <w:divsChild>
                    <w:div w:id="447314296">
                      <w:marLeft w:val="0"/>
                      <w:marRight w:val="0"/>
                      <w:marTop w:val="0"/>
                      <w:marBottom w:val="0"/>
                      <w:divBdr>
                        <w:top w:val="none" w:sz="0" w:space="0" w:color="auto"/>
                        <w:left w:val="none" w:sz="0" w:space="0" w:color="auto"/>
                        <w:bottom w:val="none" w:sz="0" w:space="0" w:color="auto"/>
                        <w:right w:val="none" w:sz="0" w:space="0" w:color="auto"/>
                      </w:divBdr>
                    </w:div>
                  </w:divsChild>
                </w:div>
                <w:div w:id="220479535">
                  <w:marLeft w:val="0"/>
                  <w:marRight w:val="0"/>
                  <w:marTop w:val="0"/>
                  <w:marBottom w:val="0"/>
                  <w:divBdr>
                    <w:top w:val="single" w:sz="2" w:space="1" w:color="FFFFFF"/>
                    <w:left w:val="single" w:sz="2" w:space="11" w:color="FFFFFF"/>
                    <w:bottom w:val="single" w:sz="2" w:space="1" w:color="FFFFFF"/>
                    <w:right w:val="single" w:sz="2" w:space="4" w:color="FFFFFF"/>
                  </w:divBdr>
                  <w:divsChild>
                    <w:div w:id="1800146281">
                      <w:marLeft w:val="0"/>
                      <w:marRight w:val="0"/>
                      <w:marTop w:val="0"/>
                      <w:marBottom w:val="0"/>
                      <w:divBdr>
                        <w:top w:val="none" w:sz="0" w:space="0" w:color="auto"/>
                        <w:left w:val="none" w:sz="0" w:space="0" w:color="auto"/>
                        <w:bottom w:val="none" w:sz="0" w:space="0" w:color="auto"/>
                        <w:right w:val="none" w:sz="0" w:space="0" w:color="auto"/>
                      </w:divBdr>
                    </w:div>
                  </w:divsChild>
                </w:div>
                <w:div w:id="353846121">
                  <w:marLeft w:val="0"/>
                  <w:marRight w:val="0"/>
                  <w:marTop w:val="0"/>
                  <w:marBottom w:val="0"/>
                  <w:divBdr>
                    <w:top w:val="single" w:sz="2" w:space="1" w:color="FFFFFF"/>
                    <w:left w:val="single" w:sz="2" w:space="11" w:color="FFFFFF"/>
                    <w:bottom w:val="single" w:sz="2" w:space="4" w:color="FFFFFF"/>
                    <w:right w:val="single" w:sz="2" w:space="4" w:color="FFFFFF"/>
                  </w:divBdr>
                  <w:divsChild>
                    <w:div w:id="14068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117" Type="http://schemas.openxmlformats.org/officeDocument/2006/relationships/image" Target="media/image90.png"/><Relationship Id="rId21" Type="http://schemas.openxmlformats.org/officeDocument/2006/relationships/hyperlink" Target="https://dotnettutorials.net/lesson/ado-net-sqlcommand-class/" TargetMode="External"/><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hyperlink" Target="https://dotnettutorials.net/lesson/ado-net-dataset/" TargetMode="External"/><Relationship Id="rId89" Type="http://schemas.openxmlformats.org/officeDocument/2006/relationships/hyperlink" Target="https://dotnettutorials.net/lesson/ado-net-dataset/" TargetMode="External"/><Relationship Id="rId112" Type="http://schemas.openxmlformats.org/officeDocument/2006/relationships/image" Target="media/image85.png"/><Relationship Id="rId16" Type="http://schemas.openxmlformats.org/officeDocument/2006/relationships/image" Target="media/image11.png"/><Relationship Id="rId107" Type="http://schemas.openxmlformats.org/officeDocument/2006/relationships/image" Target="media/image82.png"/><Relationship Id="rId11" Type="http://schemas.openxmlformats.org/officeDocument/2006/relationships/image" Target="media/image6.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3.png"/><Relationship Id="rId79" Type="http://schemas.openxmlformats.org/officeDocument/2006/relationships/image" Target="media/image67.png"/><Relationship Id="rId102" Type="http://schemas.openxmlformats.org/officeDocument/2006/relationships/image" Target="media/image77.png"/><Relationship Id="rId123" Type="http://schemas.openxmlformats.org/officeDocument/2006/relationships/image" Target="media/image96.png"/><Relationship Id="rId128" Type="http://schemas.openxmlformats.org/officeDocument/2006/relationships/hyperlink" Target="https://dotnettutorials.net/lesson/ado-net-dataset/" TargetMode="External"/><Relationship Id="rId5" Type="http://schemas.openxmlformats.org/officeDocument/2006/relationships/image" Target="media/image1.png"/><Relationship Id="rId90" Type="http://schemas.openxmlformats.org/officeDocument/2006/relationships/hyperlink" Target="https://dotnettutorials.net/lesson/introduction-to-linq/" TargetMode="External"/><Relationship Id="rId95" Type="http://schemas.openxmlformats.org/officeDocument/2006/relationships/hyperlink" Target="https://dotnettutorials.net/lesson/what-is-ado-net/" TargetMode="External"/><Relationship Id="rId19" Type="http://schemas.openxmlformats.org/officeDocument/2006/relationships/hyperlink" Target="https://dotnettutorials.net/lesson/what-is-ado-net/" TargetMode="External"/><Relationship Id="rId14" Type="http://schemas.openxmlformats.org/officeDocument/2006/relationships/image" Target="media/image9.png"/><Relationship Id="rId22" Type="http://schemas.openxmlformats.org/officeDocument/2006/relationships/hyperlink" Target="https://dotnettutorials.net/lesson/ado-net-sqldatareader/"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image" Target="media/image65.png"/><Relationship Id="rId100" Type="http://schemas.openxmlformats.org/officeDocument/2006/relationships/image" Target="media/image75.png"/><Relationship Id="rId105" Type="http://schemas.openxmlformats.org/officeDocument/2006/relationships/image" Target="media/image80.png"/><Relationship Id="rId113" Type="http://schemas.openxmlformats.org/officeDocument/2006/relationships/image" Target="media/image86.png"/><Relationship Id="rId118" Type="http://schemas.openxmlformats.org/officeDocument/2006/relationships/image" Target="media/image91.png"/><Relationship Id="rId126" Type="http://schemas.openxmlformats.org/officeDocument/2006/relationships/hyperlink" Target="https://dotnettutorials.net/lesson/ado-net-sqldatareader/" TargetMode="External"/><Relationship Id="rId8" Type="http://schemas.openxmlformats.org/officeDocument/2006/relationships/hyperlink" Target="https://dotnettutorials.net/lesson/what-is-ado-net/" TargetMode="External"/><Relationship Id="rId51" Type="http://schemas.openxmlformats.org/officeDocument/2006/relationships/image" Target="media/image40.png"/><Relationship Id="rId72" Type="http://schemas.openxmlformats.org/officeDocument/2006/relationships/image" Target="media/image61.png"/><Relationship Id="rId80" Type="http://schemas.openxmlformats.org/officeDocument/2006/relationships/image" Target="media/image68.png"/><Relationship Id="rId85" Type="http://schemas.openxmlformats.org/officeDocument/2006/relationships/hyperlink" Target="https://dotnettutorials.net/lesson/ado-net-datatable/" TargetMode="External"/><Relationship Id="rId93" Type="http://schemas.openxmlformats.org/officeDocument/2006/relationships/hyperlink" Target="https://dotnettutorials.net/lesson/sql-server-stored-procedure/" TargetMode="External"/><Relationship Id="rId98" Type="http://schemas.openxmlformats.org/officeDocument/2006/relationships/image" Target="media/image73.png"/><Relationship Id="rId121" Type="http://schemas.openxmlformats.org/officeDocument/2006/relationships/image" Target="media/image9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103" Type="http://schemas.openxmlformats.org/officeDocument/2006/relationships/image" Target="media/image78.png"/><Relationship Id="rId108" Type="http://schemas.openxmlformats.org/officeDocument/2006/relationships/hyperlink" Target="https://dotnettutorials.net/lesson/sql-server-concurrent-transactions/" TargetMode="External"/><Relationship Id="rId116" Type="http://schemas.openxmlformats.org/officeDocument/2006/relationships/image" Target="media/image89.png"/><Relationship Id="rId124" Type="http://schemas.openxmlformats.org/officeDocument/2006/relationships/hyperlink" Target="https://dotnettutorials.net/lesson/ado-net-sqlconnection-class/" TargetMode="External"/><Relationship Id="rId129" Type="http://schemas.openxmlformats.org/officeDocument/2006/relationships/image" Target="media/image97.png"/><Relationship Id="rId20" Type="http://schemas.openxmlformats.org/officeDocument/2006/relationships/hyperlink" Target="https://dotnettutorials.net/lesson/ado-net-sqlconnection-class/" TargetMode="External"/><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hyperlink" Target="https://dotnettutorials.net/lesson/ado-net-dataset/" TargetMode="External"/><Relationship Id="rId83" Type="http://schemas.openxmlformats.org/officeDocument/2006/relationships/image" Target="media/image70.png"/><Relationship Id="rId88" Type="http://schemas.openxmlformats.org/officeDocument/2006/relationships/hyperlink" Target="https://dotnettutorials.net/lesson/ado-net-dataset/" TargetMode="External"/><Relationship Id="rId91" Type="http://schemas.openxmlformats.org/officeDocument/2006/relationships/hyperlink" Target="https://dotnettutorials.net/lesson/ado-net-dataset/" TargetMode="External"/><Relationship Id="rId96" Type="http://schemas.openxmlformats.org/officeDocument/2006/relationships/image" Target="media/image71.png"/><Relationship Id="rId111" Type="http://schemas.openxmlformats.org/officeDocument/2006/relationships/image" Target="media/image84.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dotnettutorials.net/lesson/ado-net-sqldataadapter/"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6" Type="http://schemas.openxmlformats.org/officeDocument/2006/relationships/image" Target="media/image81.png"/><Relationship Id="rId114" Type="http://schemas.openxmlformats.org/officeDocument/2006/relationships/image" Target="media/image87.png"/><Relationship Id="rId119" Type="http://schemas.openxmlformats.org/officeDocument/2006/relationships/image" Target="media/image92.png"/><Relationship Id="rId127" Type="http://schemas.openxmlformats.org/officeDocument/2006/relationships/hyperlink" Target="https://dotnettutorials.net/lesson/ado-net-sqldataadapter/" TargetMode="External"/><Relationship Id="rId10" Type="http://schemas.openxmlformats.org/officeDocument/2006/relationships/image" Target="media/image5.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6.png"/><Relationship Id="rId81" Type="http://schemas.openxmlformats.org/officeDocument/2006/relationships/image" Target="media/image69.png"/><Relationship Id="rId86" Type="http://schemas.openxmlformats.org/officeDocument/2006/relationships/hyperlink" Target="https://dotnettutorials.net/lesson/ado-net-datatable/" TargetMode="External"/><Relationship Id="rId94" Type="http://schemas.openxmlformats.org/officeDocument/2006/relationships/hyperlink" Target="https://dotnettutorials.net/sql-server-stored-procedure/" TargetMode="External"/><Relationship Id="rId99" Type="http://schemas.openxmlformats.org/officeDocument/2006/relationships/image" Target="media/image74.png"/><Relationship Id="rId101" Type="http://schemas.openxmlformats.org/officeDocument/2006/relationships/image" Target="media/image76.png"/><Relationship Id="rId122" Type="http://schemas.openxmlformats.org/officeDocument/2006/relationships/image" Target="media/image95.png"/><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8.png"/><Relationship Id="rId109" Type="http://schemas.openxmlformats.org/officeDocument/2006/relationships/hyperlink" Target="https://dotnettutorials.net/lesson/transactions-in-ado-net/" TargetMode="External"/><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4.png"/><Relationship Id="rId97" Type="http://schemas.openxmlformats.org/officeDocument/2006/relationships/image" Target="media/image72.png"/><Relationship Id="rId104" Type="http://schemas.openxmlformats.org/officeDocument/2006/relationships/image" Target="media/image79.png"/><Relationship Id="rId120" Type="http://schemas.openxmlformats.org/officeDocument/2006/relationships/image" Target="media/image93.png"/><Relationship Id="rId125" Type="http://schemas.openxmlformats.org/officeDocument/2006/relationships/hyperlink" Target="https://dotnettutorials.net/lesson/ado-net-sqlcommand-class/" TargetMode="External"/><Relationship Id="rId7" Type="http://schemas.openxmlformats.org/officeDocument/2006/relationships/image" Target="media/image3.png"/><Relationship Id="rId71" Type="http://schemas.openxmlformats.org/officeDocument/2006/relationships/image" Target="media/image60.png"/><Relationship Id="rId92" Type="http://schemas.openxmlformats.org/officeDocument/2006/relationships/hyperlink" Target="https://dotnettutorials.net/lesson/introduction-to-linq/" TargetMode="External"/><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hyperlink" Target="https://dotnettutorials.net/lesson/ado-net-dataset/" TargetMode="External"/><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hyperlink" Target="https://dotnettutorials.net/lesson/ado-net-datatable/" TargetMode="External"/><Relationship Id="rId110" Type="http://schemas.openxmlformats.org/officeDocument/2006/relationships/image" Target="media/image83.png"/><Relationship Id="rId115" Type="http://schemas.openxmlformats.org/officeDocument/2006/relationships/image" Target="media/image88.png"/><Relationship Id="rId131" Type="http://schemas.openxmlformats.org/officeDocument/2006/relationships/theme" Target="theme/theme1.xml"/><Relationship Id="rId61" Type="http://schemas.openxmlformats.org/officeDocument/2006/relationships/image" Target="media/image50.png"/><Relationship Id="rId82" Type="http://schemas.openxmlformats.org/officeDocument/2006/relationships/hyperlink" Target="https://dotnettutorials.net/lesson/dataset-using-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112</Pages>
  <Words>18740</Words>
  <Characters>106822</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10</cp:revision>
  <dcterms:created xsi:type="dcterms:W3CDTF">2021-08-06T10:53:00Z</dcterms:created>
  <dcterms:modified xsi:type="dcterms:W3CDTF">2021-08-06T11:26:00Z</dcterms:modified>
</cp:coreProperties>
</file>